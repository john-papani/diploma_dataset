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F3C9A" w14:textId="77777777" w:rsidR="00201A70" w:rsidRPr="00201A70" w:rsidRDefault="00201A70" w:rsidP="00201A70">
      <w:pPr>
        <w:spacing w:after="0" w:line="360" w:lineRule="auto"/>
        <w:rPr>
          <w:ins w:id="0" w:author="Φλούδα Χριστίνα" w:date="2019-06-14T11:45:00Z"/>
          <w:rFonts w:eastAsia="Times New Roman"/>
          <w:szCs w:val="24"/>
          <w:lang w:eastAsia="en-US"/>
        </w:rPr>
      </w:pPr>
      <w:bookmarkStart w:id="1" w:name="_GoBack"/>
      <w:bookmarkEnd w:id="1"/>
      <w:ins w:id="2" w:author="Φλούδα Χριστίνα" w:date="2019-06-14T11:45:00Z">
        <w:r w:rsidRPr="00201A7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9448AA8" w14:textId="77777777" w:rsidR="00201A70" w:rsidRPr="00201A70" w:rsidRDefault="00201A70" w:rsidP="00201A70">
      <w:pPr>
        <w:spacing w:after="0" w:line="360" w:lineRule="auto"/>
        <w:rPr>
          <w:ins w:id="3" w:author="Φλούδα Χριστίνα" w:date="2019-06-14T11:45:00Z"/>
          <w:rFonts w:eastAsia="Times New Roman"/>
          <w:szCs w:val="24"/>
          <w:lang w:eastAsia="en-US"/>
        </w:rPr>
      </w:pPr>
    </w:p>
    <w:p w14:paraId="2588170A" w14:textId="77777777" w:rsidR="00201A70" w:rsidRPr="00201A70" w:rsidRDefault="00201A70" w:rsidP="00201A70">
      <w:pPr>
        <w:spacing w:after="0" w:line="360" w:lineRule="auto"/>
        <w:rPr>
          <w:ins w:id="4" w:author="Φλούδα Χριστίνα" w:date="2019-06-14T11:45:00Z"/>
          <w:rFonts w:eastAsia="Times New Roman"/>
          <w:szCs w:val="24"/>
          <w:lang w:eastAsia="en-US"/>
        </w:rPr>
      </w:pPr>
      <w:ins w:id="5" w:author="Φλούδα Χριστίνα" w:date="2019-06-14T11:45:00Z">
        <w:r w:rsidRPr="00201A70">
          <w:rPr>
            <w:rFonts w:eastAsia="Times New Roman"/>
            <w:szCs w:val="24"/>
            <w:lang w:eastAsia="en-US"/>
          </w:rPr>
          <w:t>ΠΙΝΑΚΑΣ ΠΕΡΙΕΧΟΜΕΝΩΝ</w:t>
        </w:r>
      </w:ins>
    </w:p>
    <w:p w14:paraId="70E8AEF6" w14:textId="77777777" w:rsidR="00201A70" w:rsidRPr="00201A70" w:rsidRDefault="00201A70" w:rsidP="00201A70">
      <w:pPr>
        <w:spacing w:after="0" w:line="360" w:lineRule="auto"/>
        <w:rPr>
          <w:ins w:id="6" w:author="Φλούδα Χριστίνα" w:date="2019-06-14T11:45:00Z"/>
          <w:rFonts w:eastAsia="Times New Roman"/>
          <w:szCs w:val="24"/>
          <w:lang w:eastAsia="en-US"/>
        </w:rPr>
      </w:pPr>
      <w:ins w:id="7" w:author="Φλούδα Χριστίνα" w:date="2019-06-14T11:45:00Z">
        <w:r w:rsidRPr="00201A70">
          <w:rPr>
            <w:rFonts w:eastAsia="Times New Roman"/>
            <w:szCs w:val="24"/>
            <w:lang w:eastAsia="en-US"/>
          </w:rPr>
          <w:t xml:space="preserve">ΙΖ΄ ΠΕΡΙΟΔΟΣ </w:t>
        </w:r>
      </w:ins>
    </w:p>
    <w:p w14:paraId="298D1123" w14:textId="77777777" w:rsidR="00201A70" w:rsidRPr="00201A70" w:rsidRDefault="00201A70" w:rsidP="00201A70">
      <w:pPr>
        <w:spacing w:after="0" w:line="360" w:lineRule="auto"/>
        <w:rPr>
          <w:ins w:id="8" w:author="Φλούδα Χριστίνα" w:date="2019-06-14T11:45:00Z"/>
          <w:rFonts w:eastAsia="Times New Roman"/>
          <w:szCs w:val="24"/>
          <w:lang w:eastAsia="en-US"/>
        </w:rPr>
      </w:pPr>
      <w:ins w:id="9" w:author="Φλούδα Χριστίνα" w:date="2019-06-14T11:45:00Z">
        <w:r w:rsidRPr="00201A70">
          <w:rPr>
            <w:rFonts w:eastAsia="Times New Roman"/>
            <w:szCs w:val="24"/>
            <w:lang w:eastAsia="en-US"/>
          </w:rPr>
          <w:t>ΠΡΟΕΔΡΕΥΟΜΕΝΗΣ ΚΟΙΝΟΒΟΥΛΕΥΤΙΚΗΣ ΔΗΜΟΚΡΑΤΙΑΣ</w:t>
        </w:r>
      </w:ins>
    </w:p>
    <w:p w14:paraId="23D72E07" w14:textId="77777777" w:rsidR="00201A70" w:rsidRPr="00201A70" w:rsidRDefault="00201A70" w:rsidP="00201A70">
      <w:pPr>
        <w:spacing w:after="0" w:line="360" w:lineRule="auto"/>
        <w:rPr>
          <w:ins w:id="10" w:author="Φλούδα Χριστίνα" w:date="2019-06-14T11:45:00Z"/>
          <w:rFonts w:eastAsia="Times New Roman"/>
          <w:szCs w:val="24"/>
          <w:lang w:eastAsia="en-US"/>
        </w:rPr>
      </w:pPr>
      <w:ins w:id="11" w:author="Φλούδα Χριστίνα" w:date="2019-06-14T11:45:00Z">
        <w:r w:rsidRPr="00201A70">
          <w:rPr>
            <w:rFonts w:eastAsia="Times New Roman"/>
            <w:szCs w:val="24"/>
            <w:lang w:eastAsia="en-US"/>
          </w:rPr>
          <w:t>ΣΥΝΟΔΟΣ Δ΄</w:t>
        </w:r>
      </w:ins>
    </w:p>
    <w:p w14:paraId="110D92DF" w14:textId="77777777" w:rsidR="00201A70" w:rsidRPr="00201A70" w:rsidRDefault="00201A70" w:rsidP="00201A70">
      <w:pPr>
        <w:spacing w:after="0" w:line="360" w:lineRule="auto"/>
        <w:rPr>
          <w:ins w:id="12" w:author="Φλούδα Χριστίνα" w:date="2019-06-14T11:45:00Z"/>
          <w:rFonts w:eastAsia="Times New Roman"/>
          <w:szCs w:val="24"/>
          <w:lang w:eastAsia="en-US"/>
        </w:rPr>
      </w:pPr>
    </w:p>
    <w:p w14:paraId="50C81DB2" w14:textId="77777777" w:rsidR="00201A70" w:rsidRPr="00201A70" w:rsidRDefault="00201A70" w:rsidP="00201A70">
      <w:pPr>
        <w:spacing w:after="0" w:line="360" w:lineRule="auto"/>
        <w:rPr>
          <w:ins w:id="13" w:author="Φλούδα Χριστίνα" w:date="2019-06-14T11:45:00Z"/>
          <w:rFonts w:eastAsia="Times New Roman"/>
          <w:szCs w:val="24"/>
          <w:lang w:eastAsia="en-US"/>
        </w:rPr>
      </w:pPr>
      <w:ins w:id="14" w:author="Φλούδα Χριστίνα" w:date="2019-06-14T11:45:00Z">
        <w:r w:rsidRPr="00201A70">
          <w:rPr>
            <w:rFonts w:eastAsia="Times New Roman"/>
            <w:szCs w:val="24"/>
            <w:lang w:eastAsia="en-US"/>
          </w:rPr>
          <w:t>ΣΥΝΕΔΡΙΑΣΗ ΡΚΘ΄</w:t>
        </w:r>
      </w:ins>
    </w:p>
    <w:p w14:paraId="282827B5" w14:textId="77777777" w:rsidR="00201A70" w:rsidRPr="00201A70" w:rsidRDefault="00201A70" w:rsidP="00201A70">
      <w:pPr>
        <w:spacing w:after="0" w:line="360" w:lineRule="auto"/>
        <w:rPr>
          <w:ins w:id="15" w:author="Φλούδα Χριστίνα" w:date="2019-06-14T11:45:00Z"/>
          <w:rFonts w:eastAsia="Times New Roman"/>
          <w:szCs w:val="24"/>
          <w:lang w:eastAsia="en-US"/>
        </w:rPr>
      </w:pPr>
      <w:ins w:id="16" w:author="Φλούδα Χριστίνα" w:date="2019-06-14T11:45:00Z">
        <w:r w:rsidRPr="00201A70">
          <w:rPr>
            <w:rFonts w:eastAsia="Times New Roman"/>
            <w:szCs w:val="24"/>
            <w:lang w:eastAsia="en-US"/>
          </w:rPr>
          <w:t>Δευτέρα  3 Ιουνίου 2019</w:t>
        </w:r>
      </w:ins>
    </w:p>
    <w:p w14:paraId="27880FC4" w14:textId="77777777" w:rsidR="00201A70" w:rsidRPr="00201A70" w:rsidRDefault="00201A70" w:rsidP="00201A70">
      <w:pPr>
        <w:spacing w:after="0" w:line="360" w:lineRule="auto"/>
        <w:rPr>
          <w:ins w:id="17" w:author="Φλούδα Χριστίνα" w:date="2019-06-14T11:45:00Z"/>
          <w:rFonts w:eastAsia="Times New Roman"/>
          <w:szCs w:val="24"/>
          <w:lang w:eastAsia="en-US"/>
        </w:rPr>
      </w:pPr>
    </w:p>
    <w:p w14:paraId="29D190D8" w14:textId="77777777" w:rsidR="00201A70" w:rsidRPr="00201A70" w:rsidRDefault="00201A70" w:rsidP="00201A70">
      <w:pPr>
        <w:spacing w:after="0" w:line="360" w:lineRule="auto"/>
        <w:rPr>
          <w:ins w:id="18" w:author="Φλούδα Χριστίνα" w:date="2019-06-14T11:45:00Z"/>
          <w:rFonts w:eastAsia="Times New Roman"/>
          <w:szCs w:val="24"/>
          <w:lang w:eastAsia="en-US"/>
        </w:rPr>
      </w:pPr>
      <w:ins w:id="19" w:author="Φλούδα Χριστίνα" w:date="2019-06-14T11:45:00Z">
        <w:r w:rsidRPr="00201A70">
          <w:rPr>
            <w:rFonts w:eastAsia="Times New Roman"/>
            <w:szCs w:val="24"/>
            <w:lang w:eastAsia="en-US"/>
          </w:rPr>
          <w:t>ΘΕΜΑΤΑ</w:t>
        </w:r>
      </w:ins>
    </w:p>
    <w:p w14:paraId="67AE829C" w14:textId="77777777" w:rsidR="00201A70" w:rsidRPr="00201A70" w:rsidRDefault="00201A70" w:rsidP="00201A70">
      <w:pPr>
        <w:spacing w:after="0" w:line="360" w:lineRule="auto"/>
        <w:rPr>
          <w:ins w:id="20" w:author="Φλούδα Χριστίνα" w:date="2019-06-14T11:45:00Z"/>
          <w:rFonts w:eastAsia="Times New Roman"/>
          <w:szCs w:val="24"/>
          <w:lang w:eastAsia="en-US"/>
        </w:rPr>
      </w:pPr>
      <w:ins w:id="21" w:author="Φλούδα Χριστίνα" w:date="2019-06-14T11:45:00Z">
        <w:r w:rsidRPr="00201A70">
          <w:rPr>
            <w:rFonts w:eastAsia="Times New Roman"/>
            <w:szCs w:val="24"/>
            <w:lang w:eastAsia="en-US"/>
          </w:rPr>
          <w:t xml:space="preserve"> </w:t>
        </w:r>
        <w:r w:rsidRPr="00201A70">
          <w:rPr>
            <w:rFonts w:eastAsia="Times New Roman"/>
            <w:szCs w:val="24"/>
            <w:lang w:eastAsia="en-US"/>
          </w:rPr>
          <w:br/>
          <w:t xml:space="preserve">Α. ΕΙΔΙΚΑ ΘΕΜΑΤΑ </w:t>
        </w:r>
        <w:r w:rsidRPr="00201A70">
          <w:rPr>
            <w:rFonts w:eastAsia="Times New Roman"/>
            <w:szCs w:val="24"/>
            <w:lang w:eastAsia="en-US"/>
          </w:rPr>
          <w:br/>
          <w:t xml:space="preserve">1. Ανακοινώνεται επιστολή προς τον Πρόεδρο της Βουλής κ. Νικόλαο </w:t>
        </w:r>
        <w:proofErr w:type="spellStart"/>
        <w:r w:rsidRPr="00201A70">
          <w:rPr>
            <w:rFonts w:eastAsia="Times New Roman"/>
            <w:szCs w:val="24"/>
            <w:lang w:eastAsia="en-US"/>
          </w:rPr>
          <w:t>Βούτση</w:t>
        </w:r>
        <w:proofErr w:type="spellEnd"/>
        <w:r w:rsidRPr="00201A70">
          <w:rPr>
            <w:rFonts w:eastAsia="Times New Roman"/>
            <w:szCs w:val="24"/>
            <w:lang w:eastAsia="en-US"/>
          </w:rPr>
          <w:t xml:space="preserve">, του Βουλευτή κ. Ιωάννη </w:t>
        </w:r>
        <w:proofErr w:type="spellStart"/>
        <w:r w:rsidRPr="00201A70">
          <w:rPr>
            <w:rFonts w:eastAsia="Times New Roman"/>
            <w:szCs w:val="24"/>
            <w:lang w:eastAsia="en-US"/>
          </w:rPr>
          <w:t>Σαρίδη</w:t>
        </w:r>
        <w:proofErr w:type="spellEnd"/>
        <w:r w:rsidRPr="00201A70">
          <w:rPr>
            <w:rFonts w:eastAsia="Times New Roman"/>
            <w:szCs w:val="24"/>
            <w:lang w:eastAsia="en-US"/>
          </w:rPr>
          <w:t xml:space="preserve">, με την οποία δηλώνει ότι αποχωρεί από την Κοινοβουλευτική Ομάδα της  Ένωσης Κεντρώων και παραμένει ως Ανεξάρτητος Βουλευτής, σελ. </w:t>
        </w:r>
        <w:r w:rsidRPr="00201A70">
          <w:rPr>
            <w:rFonts w:eastAsia="Times New Roman"/>
            <w:szCs w:val="24"/>
            <w:lang w:eastAsia="en-US"/>
          </w:rPr>
          <w:br/>
          <w:t xml:space="preserve">2. Ανακοινώνεται επιστολή προς τον Πρόεδρο της Βουλής κ. Νικόλαο </w:t>
        </w:r>
        <w:proofErr w:type="spellStart"/>
        <w:r w:rsidRPr="00201A70">
          <w:rPr>
            <w:rFonts w:eastAsia="Times New Roman"/>
            <w:szCs w:val="24"/>
            <w:lang w:eastAsia="en-US"/>
          </w:rPr>
          <w:t>Βούτση</w:t>
        </w:r>
        <w:proofErr w:type="spellEnd"/>
        <w:r w:rsidRPr="00201A70">
          <w:rPr>
            <w:rFonts w:eastAsia="Times New Roman"/>
            <w:szCs w:val="24"/>
            <w:lang w:eastAsia="en-US"/>
          </w:rPr>
          <w:t xml:space="preserve">, της Βουλευτού κ. Θεοδώρας </w:t>
        </w:r>
        <w:proofErr w:type="spellStart"/>
        <w:r w:rsidRPr="00201A70">
          <w:rPr>
            <w:rFonts w:eastAsia="Times New Roman"/>
            <w:szCs w:val="24"/>
            <w:lang w:eastAsia="en-US"/>
          </w:rPr>
          <w:t>Μεγαλοοικονόμου</w:t>
        </w:r>
        <w:proofErr w:type="spellEnd"/>
        <w:r w:rsidRPr="00201A70">
          <w:rPr>
            <w:rFonts w:eastAsia="Times New Roman"/>
            <w:szCs w:val="24"/>
            <w:lang w:eastAsia="en-US"/>
          </w:rPr>
          <w:t xml:space="preserve">, με την οποία δηλώνει ότι παραιτείται από μέλος της Κοινοβουλευτικής Ομάδας του ΣΥΡΙΖΑ και παραμένει ως Ανεξάρτητη Βουλευτής, σελ. </w:t>
        </w:r>
        <w:r w:rsidRPr="00201A70">
          <w:rPr>
            <w:rFonts w:eastAsia="Times New Roman"/>
            <w:szCs w:val="24"/>
            <w:lang w:eastAsia="en-US"/>
          </w:rPr>
          <w:br/>
          <w:t xml:space="preserve">3.  Άδεια απουσίας των Βουλευτών κ.κ. Β. </w:t>
        </w:r>
        <w:proofErr w:type="spellStart"/>
        <w:r w:rsidRPr="00201A70">
          <w:rPr>
            <w:rFonts w:eastAsia="Times New Roman"/>
            <w:szCs w:val="24"/>
            <w:lang w:eastAsia="en-US"/>
          </w:rPr>
          <w:t>Γιόγιακα</w:t>
        </w:r>
        <w:proofErr w:type="spellEnd"/>
        <w:r w:rsidRPr="00201A70">
          <w:rPr>
            <w:rFonts w:eastAsia="Times New Roman"/>
            <w:szCs w:val="24"/>
            <w:lang w:eastAsia="en-US"/>
          </w:rPr>
          <w:t xml:space="preserve">, Ν. </w:t>
        </w:r>
        <w:proofErr w:type="spellStart"/>
        <w:r w:rsidRPr="00201A70">
          <w:rPr>
            <w:rFonts w:eastAsia="Times New Roman"/>
            <w:szCs w:val="24"/>
            <w:lang w:eastAsia="en-US"/>
          </w:rPr>
          <w:t>Δένδια</w:t>
        </w:r>
        <w:proofErr w:type="spellEnd"/>
        <w:r w:rsidRPr="00201A70">
          <w:rPr>
            <w:rFonts w:eastAsia="Times New Roman"/>
            <w:szCs w:val="24"/>
            <w:lang w:eastAsia="en-US"/>
          </w:rPr>
          <w:t xml:space="preserve"> και Ι. Αχμέτ, σελ. </w:t>
        </w:r>
        <w:r w:rsidRPr="00201A70">
          <w:rPr>
            <w:rFonts w:eastAsia="Times New Roman"/>
            <w:szCs w:val="24"/>
            <w:lang w:eastAsia="en-US"/>
          </w:rPr>
          <w:br/>
          <w:t xml:space="preserve">4. Επί διαδικαστικού θέματος, σελ. </w:t>
        </w:r>
        <w:r w:rsidRPr="00201A70">
          <w:rPr>
            <w:rFonts w:eastAsia="Times New Roman"/>
            <w:szCs w:val="24"/>
            <w:lang w:eastAsia="en-US"/>
          </w:rPr>
          <w:br/>
          <w:t xml:space="preserve"> </w:t>
        </w:r>
        <w:r w:rsidRPr="00201A70">
          <w:rPr>
            <w:rFonts w:eastAsia="Times New Roman"/>
            <w:szCs w:val="24"/>
            <w:lang w:eastAsia="en-US"/>
          </w:rPr>
          <w:br/>
          <w:t xml:space="preserve">Β. ΚΟΙΝΟΒΟΥΛΕΥΤΙΚΟΣ ΕΛΕΓΧΟΣ </w:t>
        </w:r>
        <w:r w:rsidRPr="00201A70">
          <w:rPr>
            <w:rFonts w:eastAsia="Times New Roman"/>
            <w:szCs w:val="24"/>
            <w:lang w:eastAsia="en-US"/>
          </w:rPr>
          <w:br/>
          <w:t xml:space="preserve">Ανακοίνωση αναφορών, σελ. </w:t>
        </w:r>
        <w:r w:rsidRPr="00201A70">
          <w:rPr>
            <w:rFonts w:eastAsia="Times New Roman"/>
            <w:szCs w:val="24"/>
            <w:lang w:eastAsia="en-US"/>
          </w:rPr>
          <w:br/>
          <w:t xml:space="preserve"> </w:t>
        </w:r>
        <w:r w:rsidRPr="00201A70">
          <w:rPr>
            <w:rFonts w:eastAsia="Times New Roman"/>
            <w:szCs w:val="24"/>
            <w:lang w:eastAsia="en-US"/>
          </w:rPr>
          <w:br/>
          <w:t xml:space="preserve">Γ. ΝΟΜΟΘΕΤΙΚΗ ΕΡΓΑΣΙΑ </w:t>
        </w:r>
        <w:r w:rsidRPr="00201A70">
          <w:rPr>
            <w:rFonts w:eastAsia="Times New Roman"/>
            <w:szCs w:val="24"/>
            <w:lang w:eastAsia="en-US"/>
          </w:rPr>
          <w:br/>
          <w:t>Κατάθεση σχεδίων νόμων:</w:t>
        </w:r>
        <w:r w:rsidRPr="00201A70">
          <w:rPr>
            <w:rFonts w:eastAsia="Times New Roman"/>
            <w:szCs w:val="24"/>
            <w:lang w:eastAsia="en-US"/>
          </w:rPr>
          <w:br/>
          <w:t xml:space="preserve">   α) Οι Υπουργοί Περιβάλλοντος και Ενέργειας, Εσωτερικών, Εργασίας, Κοινωνικής Ασφάλισης και Κοινωνικής Αλληλεγγύης, Οικονομικών, Διοικητικής Ανασυγκρότησης, οι Αναπληρωτές Υπουργοί Οικονομίας και Ανάπτυξης, Οικονομικών, Περιβάλλοντος και Ενέργειας, καθώς και οι Υφυπουργοί Εργασίας, Κοινωνικής Ασφάλισης και Κοινωνικής Αλληλεγγύης και Περιβάλλοντος και Ενέργειας κατέθεσαν στις 31-5-2019 σχέδιο νόμου: «Ανάρτηση δασικών χαρτών περιοχών εντός των ιωδών περιγραμμάτων, διαδικασία ελέγχου, περιβαλλοντική διαχείριση αυτών και άλλες διατάξεις», σελ. </w:t>
        </w:r>
        <w:r w:rsidRPr="00201A70">
          <w:rPr>
            <w:rFonts w:eastAsia="Times New Roman"/>
            <w:szCs w:val="24"/>
            <w:lang w:eastAsia="en-US"/>
          </w:rPr>
          <w:br/>
          <w:t xml:space="preserve">   β) Οι Υπουργοί Δικαιοσύνης, Διαφάνειας και Ανθρωπίνων Δικαιωμάτων, Εξωτερικών, Προστασίας του Πολίτη, Οικονομικών, Υγείας, Διοικητικής Ανασυγκρότησης, οι Αναπληρωτές Υπουργοί Δικαιοσύνης, Διαφάνειας και Ανθρωπίνων Δικαιωμάτων, Οικονομικών, καθώς και η Υφυπουργός Οικονομικών κατέθεσαν σήμερα 3-6-2019 σχέδιο νόμου: «Κύρωση του Ποινικού Κώδικα», σελ. </w:t>
        </w:r>
        <w:r w:rsidRPr="00201A70">
          <w:rPr>
            <w:rFonts w:eastAsia="Times New Roman"/>
            <w:szCs w:val="24"/>
            <w:lang w:eastAsia="en-US"/>
          </w:rPr>
          <w:br/>
          <w:t xml:space="preserve">   γ) Οι Υπουργοί Δικαιοσύνης, Διαφάνειας και Ανθρωπίνων Δικαιωμάτων, Εθνικής  Άμυνας, Εξωτερικών, Προστασίας του Πολίτη, Οικονομικών, ο Αναπληρωτής Υπουργός Δικαιοσύνης, Διαφάνειας και Ανθρωπίνων Δικαιωμάτων, καθώς και η Υφυπουργός Οικονομικών κατέθεσαν σήμερα 3-6-2019 σχέδιο νόμου: «Κύρωση του Κώδικα Ποινικής Δικονομίας», σελ. </w:t>
        </w:r>
        <w:r w:rsidRPr="00201A70">
          <w:rPr>
            <w:rFonts w:eastAsia="Times New Roman"/>
            <w:szCs w:val="24"/>
            <w:lang w:eastAsia="en-US"/>
          </w:rPr>
          <w:br/>
        </w:r>
      </w:ins>
    </w:p>
    <w:p w14:paraId="2CD59A34" w14:textId="77777777" w:rsidR="00201A70" w:rsidRPr="00201A70" w:rsidRDefault="00201A70" w:rsidP="00201A70">
      <w:pPr>
        <w:spacing w:after="0" w:line="360" w:lineRule="auto"/>
        <w:rPr>
          <w:ins w:id="22" w:author="Φλούδα Χριστίνα" w:date="2019-06-14T11:45:00Z"/>
          <w:rFonts w:eastAsia="Times New Roman"/>
          <w:szCs w:val="24"/>
          <w:lang w:eastAsia="en-US"/>
        </w:rPr>
      </w:pPr>
      <w:ins w:id="23" w:author="Φλούδα Χριστίνα" w:date="2019-06-14T11:45:00Z">
        <w:r w:rsidRPr="00201A70">
          <w:rPr>
            <w:rFonts w:eastAsia="Times New Roman"/>
            <w:szCs w:val="24"/>
            <w:lang w:eastAsia="en-US"/>
          </w:rPr>
          <w:t>ΠΡΟΕΔΡΕΥΟΥΣΑ</w:t>
        </w:r>
      </w:ins>
    </w:p>
    <w:p w14:paraId="19897637" w14:textId="77777777" w:rsidR="00201A70" w:rsidRPr="00201A70" w:rsidRDefault="00201A70" w:rsidP="00201A70">
      <w:pPr>
        <w:spacing w:after="0" w:line="360" w:lineRule="auto"/>
        <w:rPr>
          <w:ins w:id="24" w:author="Φλούδα Χριστίνα" w:date="2019-06-14T11:45:00Z"/>
          <w:rFonts w:eastAsia="Times New Roman"/>
          <w:szCs w:val="24"/>
          <w:lang w:eastAsia="en-US"/>
        </w:rPr>
      </w:pPr>
      <w:ins w:id="25" w:author="Φλούδα Χριστίνα" w:date="2019-06-14T11:45:00Z">
        <w:r w:rsidRPr="00201A70">
          <w:rPr>
            <w:rFonts w:eastAsia="Times New Roman"/>
            <w:szCs w:val="24"/>
            <w:lang w:eastAsia="en-US"/>
          </w:rPr>
          <w:t>ΧΡΙΣΤΟΔΟΥΛΟΠΟΥΛΟΥ Α. , σελ.</w:t>
        </w:r>
        <w:r w:rsidRPr="00201A70">
          <w:rPr>
            <w:rFonts w:eastAsia="Times New Roman"/>
            <w:szCs w:val="24"/>
            <w:lang w:eastAsia="en-US"/>
          </w:rPr>
          <w:br/>
        </w:r>
      </w:ins>
    </w:p>
    <w:p w14:paraId="4988CDBC" w14:textId="77777777" w:rsidR="00201A70" w:rsidRPr="00201A70" w:rsidRDefault="00201A70" w:rsidP="00201A70">
      <w:pPr>
        <w:spacing w:after="0" w:line="360" w:lineRule="auto"/>
        <w:rPr>
          <w:ins w:id="26" w:author="Φλούδα Χριστίνα" w:date="2019-06-14T11:45:00Z"/>
          <w:rFonts w:eastAsia="Times New Roman"/>
          <w:szCs w:val="24"/>
          <w:lang w:eastAsia="en-US"/>
        </w:rPr>
      </w:pPr>
    </w:p>
    <w:p w14:paraId="20497027" w14:textId="77777777" w:rsidR="00201A70" w:rsidRPr="00201A70" w:rsidRDefault="00201A70" w:rsidP="00201A70">
      <w:pPr>
        <w:spacing w:after="0" w:line="360" w:lineRule="auto"/>
        <w:rPr>
          <w:ins w:id="27" w:author="Φλούδα Χριστίνα" w:date="2019-06-14T11:45:00Z"/>
          <w:rFonts w:eastAsia="Times New Roman"/>
          <w:szCs w:val="24"/>
          <w:lang w:eastAsia="en-US"/>
        </w:rPr>
      </w:pPr>
      <w:ins w:id="28" w:author="Φλούδα Χριστίνα" w:date="2019-06-14T11:45:00Z">
        <w:r w:rsidRPr="00201A70">
          <w:rPr>
            <w:rFonts w:eastAsia="Times New Roman"/>
            <w:szCs w:val="24"/>
            <w:lang w:eastAsia="en-US"/>
          </w:rPr>
          <w:t>ΟΜΙΛΗΤΕΣ</w:t>
        </w:r>
      </w:ins>
    </w:p>
    <w:p w14:paraId="63EC7632" w14:textId="3C604D41" w:rsidR="00201A70" w:rsidRDefault="00201A70" w:rsidP="00201A70">
      <w:pPr>
        <w:spacing w:line="600" w:lineRule="auto"/>
        <w:ind w:firstLine="720"/>
        <w:jc w:val="center"/>
        <w:rPr>
          <w:ins w:id="29" w:author="Φλούδα Χριστίνα" w:date="2019-06-14T11:45:00Z"/>
          <w:rFonts w:eastAsia="Times New Roman"/>
          <w:szCs w:val="24"/>
        </w:rPr>
      </w:pPr>
      <w:ins w:id="30" w:author="Φλούδα Χριστίνα" w:date="2019-06-14T11:45:00Z">
        <w:r w:rsidRPr="00201A70">
          <w:rPr>
            <w:rFonts w:eastAsia="Times New Roman"/>
            <w:szCs w:val="24"/>
            <w:lang w:eastAsia="en-US"/>
          </w:rPr>
          <w:br/>
          <w:t>Α. Επί διαδικαστικού θέματος:</w:t>
        </w:r>
        <w:r w:rsidRPr="00201A70">
          <w:rPr>
            <w:rFonts w:eastAsia="Times New Roman"/>
            <w:szCs w:val="24"/>
            <w:lang w:eastAsia="en-US"/>
          </w:rPr>
          <w:br/>
          <w:t>ΧΡΙΣΤΟΔΟΥΛΟΠΟΥΛΟΥ Α. , σελ.</w:t>
        </w:r>
        <w:r w:rsidRPr="00201A70">
          <w:rPr>
            <w:rFonts w:eastAsia="Times New Roman"/>
            <w:szCs w:val="24"/>
            <w:lang w:eastAsia="en-US"/>
          </w:rPr>
          <w:br/>
        </w:r>
      </w:ins>
    </w:p>
    <w:p w14:paraId="3DEF9D44" w14:textId="7DE8B81F" w:rsidR="007007F0" w:rsidRDefault="00201A70">
      <w:pPr>
        <w:spacing w:line="600" w:lineRule="auto"/>
        <w:ind w:firstLine="720"/>
        <w:jc w:val="center"/>
        <w:rPr>
          <w:rFonts w:eastAsia="Times New Roman"/>
          <w:szCs w:val="24"/>
        </w:rPr>
      </w:pPr>
      <w:r>
        <w:rPr>
          <w:rFonts w:eastAsia="Times New Roman"/>
          <w:szCs w:val="24"/>
        </w:rPr>
        <w:t>ΠΡΑΚΤΙΚΑ ΒΟΥΛΗΣ</w:t>
      </w:r>
    </w:p>
    <w:p w14:paraId="3DEF9D45" w14:textId="77777777" w:rsidR="007007F0" w:rsidRDefault="00201A70">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3DEF9D46" w14:textId="77777777" w:rsidR="007007F0" w:rsidRDefault="00201A7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DEF9D47" w14:textId="77777777" w:rsidR="007007F0" w:rsidRDefault="00201A70">
      <w:pPr>
        <w:spacing w:line="600" w:lineRule="auto"/>
        <w:ind w:firstLine="720"/>
        <w:jc w:val="center"/>
        <w:rPr>
          <w:rFonts w:eastAsia="Times New Roman"/>
          <w:szCs w:val="24"/>
        </w:rPr>
      </w:pPr>
      <w:r>
        <w:rPr>
          <w:rFonts w:eastAsia="Times New Roman"/>
          <w:szCs w:val="24"/>
        </w:rPr>
        <w:t>ΣΥΝΟΔΟΣ Δ΄</w:t>
      </w:r>
    </w:p>
    <w:p w14:paraId="3DEF9D48" w14:textId="77777777" w:rsidR="007007F0" w:rsidRDefault="00201A70">
      <w:pPr>
        <w:spacing w:line="600" w:lineRule="auto"/>
        <w:ind w:firstLine="720"/>
        <w:jc w:val="center"/>
        <w:rPr>
          <w:rFonts w:eastAsia="Times New Roman"/>
          <w:szCs w:val="24"/>
        </w:rPr>
      </w:pPr>
      <w:r>
        <w:rPr>
          <w:rFonts w:eastAsia="Times New Roman"/>
          <w:szCs w:val="24"/>
        </w:rPr>
        <w:t>ΣΥΝΕΔΡΙΑΣΗ ΡΚΘ΄</w:t>
      </w:r>
    </w:p>
    <w:p w14:paraId="3DEF9D49" w14:textId="77777777" w:rsidR="007007F0" w:rsidRDefault="00201A70">
      <w:pPr>
        <w:spacing w:line="600" w:lineRule="auto"/>
        <w:ind w:firstLine="720"/>
        <w:jc w:val="center"/>
        <w:rPr>
          <w:rFonts w:eastAsia="Times New Roman"/>
          <w:szCs w:val="24"/>
        </w:rPr>
      </w:pPr>
      <w:r>
        <w:rPr>
          <w:rFonts w:eastAsia="Times New Roman"/>
          <w:szCs w:val="24"/>
        </w:rPr>
        <w:t>Δευτέρα 3 Ιουνίου 2019</w:t>
      </w:r>
    </w:p>
    <w:p w14:paraId="3DEF9D4A" w14:textId="77777777" w:rsidR="007007F0" w:rsidRDefault="00201A70">
      <w:pPr>
        <w:spacing w:line="600" w:lineRule="auto"/>
        <w:ind w:firstLine="720"/>
        <w:jc w:val="both"/>
        <w:rPr>
          <w:rFonts w:eastAsia="Times New Roman"/>
          <w:szCs w:val="24"/>
        </w:rPr>
      </w:pPr>
      <w:r>
        <w:rPr>
          <w:rFonts w:eastAsia="Times New Roman"/>
          <w:szCs w:val="24"/>
        </w:rPr>
        <w:t>Αθήνα, σήμερα στις 3 Ιουνίου 2019, ημέρα Δευτέρα και ώρα 18.02΄</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w:t>
      </w:r>
      <w:r>
        <w:rPr>
          <w:rFonts w:eastAsia="Times New Roman"/>
          <w:szCs w:val="24"/>
        </w:rPr>
        <w:t>.</w:t>
      </w:r>
      <w:r>
        <w:rPr>
          <w:rFonts w:eastAsia="Times New Roman"/>
          <w:szCs w:val="24"/>
        </w:rPr>
        <w:t xml:space="preserve"> </w:t>
      </w:r>
      <w:r w:rsidRPr="00775F66">
        <w:rPr>
          <w:rFonts w:eastAsia="Times New Roman"/>
          <w:b/>
          <w:szCs w:val="24"/>
        </w:rPr>
        <w:t>ΑΝΑΣΤΑΣΙΑΣ ΧΡΙΣΤΟΔΟΥΛΟΠΟΥΛΟΥ</w:t>
      </w:r>
      <w:r>
        <w:rPr>
          <w:rFonts w:eastAsia="Times New Roman"/>
          <w:szCs w:val="24"/>
        </w:rPr>
        <w:t xml:space="preserve">. </w:t>
      </w:r>
    </w:p>
    <w:p w14:paraId="3DEF9D4B" w14:textId="77777777" w:rsidR="007007F0" w:rsidRDefault="00201A7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Κυρίες και κύριοι συνάδελφοι, αρχίζει η</w:t>
      </w:r>
      <w:r>
        <w:rPr>
          <w:rFonts w:eastAsia="Times New Roman"/>
          <w:szCs w:val="24"/>
        </w:rPr>
        <w:t xml:space="preserve"> συνεδρίαση.</w:t>
      </w:r>
    </w:p>
    <w:p w14:paraId="3DEF9D4C" w14:textId="77777777" w:rsidR="007007F0" w:rsidRDefault="00201A70">
      <w:pPr>
        <w:spacing w:line="600" w:lineRule="auto"/>
        <w:ind w:firstLine="720"/>
        <w:jc w:val="both"/>
        <w:rPr>
          <w:rFonts w:eastAsia="Times New Roman"/>
          <w:szCs w:val="24"/>
        </w:rPr>
      </w:pPr>
      <w:r>
        <w:rPr>
          <w:rFonts w:eastAsia="Times New Roman"/>
          <w:szCs w:val="24"/>
        </w:rPr>
        <w:t>Παρακαλείται η κ</w:t>
      </w:r>
      <w:r>
        <w:rPr>
          <w:rFonts w:eastAsia="Times New Roman"/>
          <w:szCs w:val="24"/>
        </w:rPr>
        <w:t>.</w:t>
      </w:r>
      <w:r>
        <w:rPr>
          <w:rFonts w:eastAsia="Times New Roman"/>
          <w:szCs w:val="24"/>
        </w:rPr>
        <w:t xml:space="preserve"> Γεωργία </w:t>
      </w:r>
      <w:proofErr w:type="spellStart"/>
      <w:r>
        <w:rPr>
          <w:rFonts w:eastAsia="Times New Roman"/>
          <w:szCs w:val="24"/>
        </w:rPr>
        <w:t>Γεννιά</w:t>
      </w:r>
      <w:proofErr w:type="spellEnd"/>
      <w:r>
        <w:rPr>
          <w:rFonts w:eastAsia="Times New Roman"/>
          <w:szCs w:val="24"/>
        </w:rPr>
        <w:t>,</w:t>
      </w:r>
      <w:r>
        <w:rPr>
          <w:rFonts w:eastAsia="Times New Roman"/>
          <w:szCs w:val="24"/>
        </w:rPr>
        <w:t xml:space="preserve"> Βουλευτής Α΄ Πειραι</w:t>
      </w:r>
      <w:r>
        <w:rPr>
          <w:rFonts w:eastAsia="Times New Roman"/>
          <w:szCs w:val="24"/>
        </w:rPr>
        <w:t>ώς</w:t>
      </w:r>
      <w:r>
        <w:rPr>
          <w:rFonts w:eastAsia="Times New Roman"/>
          <w:szCs w:val="24"/>
        </w:rPr>
        <w:t>,</w:t>
      </w:r>
      <w:r>
        <w:rPr>
          <w:rFonts w:eastAsia="Times New Roman"/>
          <w:szCs w:val="24"/>
        </w:rPr>
        <w:t xml:space="preserve"> να ανακοινώσει τις αναφορές προς το Σώμα.</w:t>
      </w:r>
    </w:p>
    <w:p w14:paraId="3DEF9D4D" w14:textId="77777777" w:rsidR="007007F0" w:rsidRDefault="00201A70">
      <w:pPr>
        <w:spacing w:line="600" w:lineRule="auto"/>
        <w:ind w:firstLine="720"/>
        <w:jc w:val="both"/>
        <w:rPr>
          <w:rFonts w:eastAsia="Times New Roman"/>
          <w:szCs w:val="24"/>
        </w:rPr>
      </w:pPr>
      <w:r>
        <w:rPr>
          <w:rFonts w:eastAsia="Times New Roman"/>
          <w:szCs w:val="24"/>
        </w:rPr>
        <w:lastRenderedPageBreak/>
        <w:t>(Ανακοινώνονται προς το Σώμα από την κ</w:t>
      </w:r>
      <w:r>
        <w:rPr>
          <w:rFonts w:eastAsia="Times New Roman"/>
          <w:szCs w:val="24"/>
        </w:rPr>
        <w:t>.</w:t>
      </w:r>
      <w:r>
        <w:rPr>
          <w:rFonts w:eastAsia="Times New Roman"/>
          <w:szCs w:val="24"/>
        </w:rPr>
        <w:t xml:space="preserve"> Γεωργία </w:t>
      </w:r>
      <w:proofErr w:type="spellStart"/>
      <w:r>
        <w:rPr>
          <w:rFonts w:eastAsia="Times New Roman"/>
          <w:szCs w:val="24"/>
        </w:rPr>
        <w:t>Γεννιά</w:t>
      </w:r>
      <w:proofErr w:type="spellEnd"/>
      <w:r>
        <w:rPr>
          <w:rFonts w:eastAsia="Times New Roman"/>
          <w:szCs w:val="24"/>
        </w:rPr>
        <w:t>,</w:t>
      </w:r>
      <w:r>
        <w:rPr>
          <w:rFonts w:eastAsia="Times New Roman"/>
          <w:szCs w:val="24"/>
        </w:rPr>
        <w:t xml:space="preserve"> Βουλευτή Α΄ Πειραι</w:t>
      </w:r>
      <w:r>
        <w:rPr>
          <w:rFonts w:eastAsia="Times New Roman"/>
          <w:szCs w:val="24"/>
        </w:rPr>
        <w:t>ώς</w:t>
      </w:r>
      <w:r>
        <w:rPr>
          <w:rFonts w:eastAsia="Times New Roman"/>
          <w:szCs w:val="24"/>
        </w:rPr>
        <w:t>,</w:t>
      </w:r>
      <w:r>
        <w:rPr>
          <w:rFonts w:eastAsia="Times New Roman"/>
          <w:szCs w:val="24"/>
        </w:rPr>
        <w:t xml:space="preserve"> τα ακόλουθα:</w:t>
      </w:r>
    </w:p>
    <w:p w14:paraId="3DEF9D4E" w14:textId="77777777" w:rsidR="007007F0" w:rsidRDefault="00201A70">
      <w:pPr>
        <w:spacing w:line="600" w:lineRule="auto"/>
        <w:ind w:firstLine="720"/>
        <w:rPr>
          <w:rFonts w:eastAsia="Times New Roman"/>
          <w:szCs w:val="24"/>
        </w:rPr>
      </w:pPr>
      <w:r>
        <w:rPr>
          <w:rFonts w:eastAsia="Times New Roman"/>
          <w:szCs w:val="24"/>
        </w:rPr>
        <w:t>Α. ΚΑΤΑΘΕΣΗ ΑΝΑΦΟΡΩΝ</w:t>
      </w:r>
    </w:p>
    <w:p w14:paraId="3DEF9D4F" w14:textId="77777777" w:rsidR="007007F0" w:rsidRDefault="00201A70">
      <w:pPr>
        <w:spacing w:line="600" w:lineRule="auto"/>
        <w:ind w:firstLine="720"/>
        <w:jc w:val="center"/>
        <w:rPr>
          <w:rFonts w:eastAsia="Times New Roman"/>
          <w:color w:val="FF0000"/>
          <w:szCs w:val="24"/>
        </w:rPr>
      </w:pPr>
      <w:r w:rsidRPr="00544B8E">
        <w:rPr>
          <w:rFonts w:eastAsia="Times New Roman"/>
          <w:color w:val="FF0000"/>
          <w:szCs w:val="24"/>
        </w:rPr>
        <w:t>(Να μπει η σελίδα 1α)</w:t>
      </w:r>
    </w:p>
    <w:p w14:paraId="3DEF9D50" w14:textId="77777777" w:rsidR="007007F0" w:rsidRDefault="00201A70">
      <w:pPr>
        <w:spacing w:line="600" w:lineRule="auto"/>
        <w:ind w:firstLine="720"/>
        <w:rPr>
          <w:rFonts w:eastAsia="Times New Roman"/>
          <w:szCs w:val="24"/>
        </w:rPr>
      </w:pPr>
      <w:r>
        <w:rPr>
          <w:rFonts w:eastAsia="Times New Roman"/>
          <w:szCs w:val="24"/>
        </w:rPr>
        <w:t xml:space="preserve">Β. </w:t>
      </w:r>
      <w:r>
        <w:rPr>
          <w:rFonts w:eastAsia="Times New Roman"/>
          <w:szCs w:val="24"/>
        </w:rPr>
        <w:t>ΑΠΑΝΤΗΣ</w:t>
      </w:r>
      <w:r>
        <w:rPr>
          <w:rFonts w:eastAsia="Times New Roman"/>
          <w:szCs w:val="24"/>
        </w:rPr>
        <w:t>ΕΙΣ ΥΠΟΥΡΓΩΝ ΣΕ ΕΡΩΤΗΣΕΙΣ ΒΟΥΛΕΥΤΩΝ</w:t>
      </w:r>
    </w:p>
    <w:p w14:paraId="3DEF9D51" w14:textId="77777777" w:rsidR="007007F0" w:rsidRDefault="00201A70">
      <w:pPr>
        <w:spacing w:line="600" w:lineRule="auto"/>
        <w:ind w:firstLine="720"/>
        <w:jc w:val="center"/>
        <w:rPr>
          <w:rFonts w:eastAsia="Times New Roman"/>
          <w:color w:val="FF0000"/>
          <w:szCs w:val="24"/>
        </w:rPr>
      </w:pPr>
      <w:r w:rsidRPr="00544B8E">
        <w:rPr>
          <w:rFonts w:eastAsia="Times New Roman"/>
          <w:color w:val="FF0000"/>
          <w:szCs w:val="24"/>
        </w:rPr>
        <w:t>(Να μπει η σελίδα 1β)</w:t>
      </w:r>
    </w:p>
    <w:p w14:paraId="3DEF9D52" w14:textId="77777777" w:rsidR="007007F0" w:rsidRDefault="00201A70">
      <w:pPr>
        <w:spacing w:line="600" w:lineRule="auto"/>
        <w:ind w:firstLine="720"/>
        <w:jc w:val="center"/>
        <w:rPr>
          <w:rFonts w:eastAsia="Times New Roman"/>
          <w:color w:val="FF0000"/>
          <w:szCs w:val="24"/>
        </w:rPr>
      </w:pPr>
      <w:r w:rsidRPr="0001306B">
        <w:rPr>
          <w:rFonts w:eastAsia="Times New Roman"/>
          <w:color w:val="FF0000"/>
          <w:szCs w:val="24"/>
        </w:rPr>
        <w:t>(</w:t>
      </w:r>
      <w:r w:rsidRPr="0001306B">
        <w:rPr>
          <w:rFonts w:eastAsia="Times New Roman"/>
          <w:color w:val="FF0000"/>
          <w:szCs w:val="24"/>
        </w:rPr>
        <w:t>ΑΛΛΑΓΗ ΣΕΛ</w:t>
      </w:r>
      <w:r w:rsidRPr="0001306B">
        <w:rPr>
          <w:rFonts w:eastAsia="Times New Roman"/>
          <w:color w:val="FF0000"/>
          <w:szCs w:val="24"/>
        </w:rPr>
        <w:t>Ι</w:t>
      </w:r>
      <w:r w:rsidRPr="0001306B">
        <w:rPr>
          <w:rFonts w:eastAsia="Times New Roman"/>
          <w:color w:val="FF0000"/>
          <w:szCs w:val="24"/>
        </w:rPr>
        <w:t>ΔΑ</w:t>
      </w:r>
      <w:r w:rsidRPr="0001306B">
        <w:rPr>
          <w:rFonts w:eastAsia="Times New Roman"/>
          <w:color w:val="FF0000"/>
          <w:szCs w:val="24"/>
        </w:rPr>
        <w:t>Σ</w:t>
      </w:r>
      <w:r w:rsidRPr="0001306B">
        <w:rPr>
          <w:rFonts w:eastAsia="Times New Roman"/>
          <w:color w:val="FF0000"/>
          <w:szCs w:val="24"/>
        </w:rPr>
        <w:t xml:space="preserve"> ΛΟΓΩ ΑΛΛΑΓΗΣ ΘΕΜΑΤΟ</w:t>
      </w:r>
      <w:r w:rsidRPr="0001306B">
        <w:rPr>
          <w:rFonts w:eastAsia="Times New Roman"/>
          <w:color w:val="FF0000"/>
          <w:szCs w:val="24"/>
        </w:rPr>
        <w:t>Σ)</w:t>
      </w:r>
    </w:p>
    <w:p w14:paraId="3DEF9D53" w14:textId="77777777" w:rsidR="007007F0" w:rsidRDefault="00201A70">
      <w:pPr>
        <w:spacing w:line="600" w:lineRule="auto"/>
        <w:ind w:firstLine="720"/>
        <w:jc w:val="both"/>
        <w:rPr>
          <w:rFonts w:eastAsia="Times New Roman"/>
          <w:szCs w:val="24"/>
        </w:rPr>
      </w:pPr>
      <w:r w:rsidRPr="00FA7E8B">
        <w:rPr>
          <w:rFonts w:eastAsia="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w:t>
      </w:r>
      <w:r>
        <w:rPr>
          <w:rFonts w:eastAsia="Times New Roman" w:cs="Times New Roman"/>
          <w:szCs w:val="24"/>
        </w:rPr>
        <w:t>θα ήθελα</w:t>
      </w:r>
      <w:r>
        <w:rPr>
          <w:rFonts w:eastAsia="Times New Roman"/>
          <w:szCs w:val="24"/>
        </w:rPr>
        <w:t xml:space="preserve"> </w:t>
      </w:r>
      <w:r>
        <w:rPr>
          <w:rFonts w:eastAsia="Times New Roman"/>
          <w:szCs w:val="24"/>
        </w:rPr>
        <w:t>να σας ενημερώσω ότι σ</w:t>
      </w:r>
      <w:r>
        <w:rPr>
          <w:rFonts w:eastAsia="Times New Roman"/>
          <w:szCs w:val="24"/>
        </w:rPr>
        <w:t xml:space="preserve">το </w:t>
      </w:r>
      <w:r>
        <w:rPr>
          <w:rFonts w:eastAsia="Times New Roman"/>
          <w:szCs w:val="24"/>
        </w:rPr>
        <w:t xml:space="preserve">προγραμματισμένο για σήμερα </w:t>
      </w:r>
      <w:r>
        <w:rPr>
          <w:rFonts w:eastAsia="Times New Roman"/>
          <w:szCs w:val="24"/>
        </w:rPr>
        <w:t xml:space="preserve">δελτίο </w:t>
      </w:r>
      <w:r>
        <w:rPr>
          <w:rFonts w:eastAsia="Times New Roman"/>
          <w:szCs w:val="24"/>
        </w:rPr>
        <w:t xml:space="preserve">επικαίρων ερωτήσεων </w:t>
      </w:r>
      <w:r>
        <w:rPr>
          <w:rFonts w:eastAsia="Times New Roman"/>
          <w:szCs w:val="24"/>
        </w:rPr>
        <w:t xml:space="preserve">υπήρχαν </w:t>
      </w:r>
      <w:r>
        <w:rPr>
          <w:rFonts w:eastAsia="Times New Roman"/>
          <w:szCs w:val="24"/>
        </w:rPr>
        <w:t>τρεις επίκαιρες ερωτήσεις</w:t>
      </w:r>
      <w:r w:rsidDel="00E06922">
        <w:rPr>
          <w:rFonts w:eastAsia="Times New Roman"/>
          <w:szCs w:val="24"/>
        </w:rPr>
        <w:t xml:space="preserve"> </w:t>
      </w:r>
      <w:r>
        <w:rPr>
          <w:rFonts w:eastAsia="Times New Roman"/>
          <w:szCs w:val="24"/>
        </w:rPr>
        <w:t>προς συζήτηση</w:t>
      </w:r>
      <w:r>
        <w:rPr>
          <w:rFonts w:eastAsia="Times New Roman"/>
          <w:szCs w:val="24"/>
        </w:rPr>
        <w:t>,</w:t>
      </w:r>
      <w:r>
        <w:rPr>
          <w:rFonts w:eastAsia="Times New Roman"/>
          <w:szCs w:val="24"/>
        </w:rPr>
        <w:t xml:space="preserve"> οι οποίες δεν θα συζητηθούν </w:t>
      </w:r>
      <w:r>
        <w:rPr>
          <w:rFonts w:eastAsia="Times New Roman"/>
          <w:szCs w:val="24"/>
        </w:rPr>
        <w:t>για λόγου</w:t>
      </w:r>
      <w:r>
        <w:rPr>
          <w:rFonts w:eastAsia="Times New Roman"/>
          <w:szCs w:val="24"/>
        </w:rPr>
        <w:t>ς που θα αναφέρω ευθύς αμέσως. Συναφές είναι και το έγγραφο του Γενικού Γραμματέα της Κυβέρνησης.</w:t>
      </w:r>
    </w:p>
    <w:p w14:paraId="3DEF9D54" w14:textId="77777777" w:rsidR="007007F0" w:rsidRDefault="00201A70">
      <w:pPr>
        <w:spacing w:line="600" w:lineRule="auto"/>
        <w:ind w:firstLine="720"/>
        <w:jc w:val="both"/>
        <w:rPr>
          <w:rFonts w:eastAsia="Times New Roman"/>
          <w:color w:val="000000"/>
          <w:szCs w:val="24"/>
          <w:shd w:val="clear" w:color="auto" w:fill="FFFFFF"/>
        </w:rPr>
      </w:pPr>
      <w:r w:rsidRPr="00705A8B">
        <w:rPr>
          <w:rFonts w:eastAsia="Times New Roman"/>
          <w:color w:val="000000"/>
          <w:szCs w:val="24"/>
          <w:shd w:val="clear" w:color="auto" w:fill="FFFFFF"/>
        </w:rPr>
        <w:t xml:space="preserve">Η </w:t>
      </w:r>
      <w:r>
        <w:rPr>
          <w:rFonts w:eastAsia="Times New Roman"/>
          <w:color w:val="000000"/>
          <w:szCs w:val="24"/>
          <w:shd w:val="clear" w:color="auto" w:fill="FFFFFF"/>
        </w:rPr>
        <w:t xml:space="preserve">πρώτη </w:t>
      </w:r>
      <w:r w:rsidRPr="00705A8B">
        <w:rPr>
          <w:rFonts w:eastAsia="Times New Roman"/>
          <w:color w:val="000000"/>
          <w:szCs w:val="24"/>
          <w:shd w:val="clear" w:color="auto" w:fill="FFFFFF"/>
        </w:rPr>
        <w:t xml:space="preserve">με αριθμό 525/30-5-2019 </w:t>
      </w:r>
      <w:r>
        <w:rPr>
          <w:rFonts w:eastAsia="Times New Roman"/>
          <w:color w:val="000000"/>
          <w:szCs w:val="24"/>
          <w:shd w:val="clear" w:color="auto" w:fill="FFFFFF"/>
        </w:rPr>
        <w:t>ε</w:t>
      </w:r>
      <w:r w:rsidRPr="00705A8B">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705A8B">
        <w:rPr>
          <w:rFonts w:eastAsia="Times New Roman"/>
          <w:color w:val="000000"/>
          <w:szCs w:val="24"/>
          <w:shd w:val="clear" w:color="auto" w:fill="FFFFFF"/>
        </w:rPr>
        <w:t xml:space="preserve">ρώτηση </w:t>
      </w:r>
      <w:r>
        <w:rPr>
          <w:rFonts w:eastAsia="Times New Roman"/>
          <w:color w:val="000000"/>
          <w:szCs w:val="24"/>
          <w:shd w:val="clear" w:color="auto" w:fill="FFFFFF"/>
        </w:rPr>
        <w:t>πρώ</w:t>
      </w:r>
      <w:r>
        <w:rPr>
          <w:rFonts w:eastAsia="Times New Roman"/>
          <w:color w:val="000000"/>
          <w:szCs w:val="24"/>
          <w:shd w:val="clear" w:color="auto" w:fill="FFFFFF"/>
        </w:rPr>
        <w:t xml:space="preserve">του κύκλου του </w:t>
      </w:r>
      <w:r w:rsidRPr="00705A8B">
        <w:rPr>
          <w:rFonts w:eastAsia="Times New Roman"/>
          <w:color w:val="000000"/>
          <w:szCs w:val="24"/>
          <w:shd w:val="clear" w:color="auto" w:fill="FFFFFF"/>
        </w:rPr>
        <w:t xml:space="preserve">Βουλευτή </w:t>
      </w:r>
      <w:r>
        <w:rPr>
          <w:rFonts w:eastAsia="Times New Roman"/>
          <w:color w:val="000000"/>
          <w:szCs w:val="24"/>
          <w:shd w:val="clear" w:color="auto" w:fill="FFFFFF"/>
        </w:rPr>
        <w:t>Β΄</w:t>
      </w:r>
      <w:r w:rsidRPr="00705A8B">
        <w:rPr>
          <w:rFonts w:eastAsia="Times New Roman"/>
          <w:color w:val="000000"/>
          <w:szCs w:val="24"/>
          <w:shd w:val="clear" w:color="auto" w:fill="FFFFFF"/>
        </w:rPr>
        <w:t xml:space="preserve"> Αθηνών της Νέας Δημοκρατίας κ.</w:t>
      </w:r>
      <w:r>
        <w:rPr>
          <w:rFonts w:eastAsia="Times New Roman"/>
          <w:color w:val="000000"/>
          <w:szCs w:val="24"/>
          <w:shd w:val="clear" w:color="auto" w:fill="FFFFFF"/>
        </w:rPr>
        <w:t xml:space="preserve"> </w:t>
      </w:r>
      <w:r w:rsidRPr="00705A8B">
        <w:rPr>
          <w:rFonts w:eastAsia="Times New Roman"/>
          <w:bCs/>
          <w:color w:val="000000"/>
          <w:szCs w:val="24"/>
          <w:shd w:val="clear" w:color="auto" w:fill="FFFFFF"/>
        </w:rPr>
        <w:t>Θεοχάρη (Χάρη) Θεοχάρη</w:t>
      </w:r>
      <w:r>
        <w:rPr>
          <w:rFonts w:eastAsia="Times New Roman"/>
          <w:b/>
          <w:bCs/>
          <w:color w:val="000000"/>
          <w:szCs w:val="24"/>
          <w:shd w:val="clear" w:color="auto" w:fill="FFFFFF"/>
        </w:rPr>
        <w:t xml:space="preserve"> </w:t>
      </w:r>
      <w:r w:rsidRPr="00705A8B">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705A8B">
        <w:rPr>
          <w:rFonts w:eastAsia="Times New Roman"/>
          <w:bCs/>
          <w:color w:val="000000"/>
          <w:szCs w:val="24"/>
          <w:shd w:val="clear" w:color="auto" w:fill="FFFFFF"/>
        </w:rPr>
        <w:t xml:space="preserve">Δικαιοσύνης, </w:t>
      </w:r>
      <w:r w:rsidRPr="00705A8B">
        <w:rPr>
          <w:rFonts w:eastAsia="Times New Roman"/>
          <w:bCs/>
          <w:color w:val="000000"/>
          <w:szCs w:val="24"/>
          <w:shd w:val="clear" w:color="auto" w:fill="FFFFFF"/>
        </w:rPr>
        <w:lastRenderedPageBreak/>
        <w:t>Διαφάνειας και Ανθρωπίνων Δικαιωμάτων</w:t>
      </w:r>
      <w:r>
        <w:rPr>
          <w:rFonts w:eastAsia="Times New Roman"/>
          <w:bCs/>
          <w:color w:val="000000"/>
          <w:szCs w:val="24"/>
          <w:shd w:val="clear" w:color="auto" w:fill="FFFFFF"/>
        </w:rPr>
        <w:t>,</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w:t>
      </w:r>
      <w:r>
        <w:rPr>
          <w:rFonts w:eastAsia="Times New Roman"/>
          <w:color w:val="000000"/>
          <w:szCs w:val="24"/>
          <w:shd w:val="clear" w:color="auto" w:fill="FFFFFF"/>
        </w:rPr>
        <w:t>:</w:t>
      </w:r>
      <w:r>
        <w:rPr>
          <w:rFonts w:eastAsia="Times New Roman"/>
          <w:color w:val="000000"/>
          <w:szCs w:val="24"/>
          <w:shd w:val="clear" w:color="auto" w:fill="FFFFFF"/>
        </w:rPr>
        <w:t xml:space="preserve"> «Αναπάντητα ε</w:t>
      </w:r>
      <w:r w:rsidRPr="00705A8B">
        <w:rPr>
          <w:rFonts w:eastAsia="Times New Roman"/>
          <w:color w:val="000000"/>
          <w:szCs w:val="24"/>
          <w:shd w:val="clear" w:color="auto" w:fill="FFFFFF"/>
        </w:rPr>
        <w:t>ρωτήματα για τη νυν Γενική Γραμματέα Διαφθοράς»</w:t>
      </w:r>
      <w:r>
        <w:rPr>
          <w:rFonts w:eastAsia="Times New Roman"/>
          <w:color w:val="000000"/>
          <w:szCs w:val="24"/>
          <w:shd w:val="clear" w:color="auto" w:fill="FFFFFF"/>
        </w:rPr>
        <w:t>, δεν θα συζητηθεί εξαιτίας κωλύματος</w:t>
      </w:r>
      <w:r>
        <w:rPr>
          <w:rFonts w:eastAsia="Times New Roman"/>
          <w:color w:val="000000"/>
          <w:szCs w:val="24"/>
          <w:shd w:val="clear" w:color="auto" w:fill="FFFFFF"/>
        </w:rPr>
        <w:t xml:space="preserve"> του αρμοδίου Αναπληρωτή Υπουργού</w:t>
      </w:r>
      <w:r w:rsidRPr="000A1D39">
        <w:rPr>
          <w:rFonts w:eastAsia="Times New Roman"/>
          <w:bCs/>
          <w:color w:val="000000"/>
          <w:szCs w:val="24"/>
          <w:shd w:val="clear" w:color="auto" w:fill="FFFFFF"/>
        </w:rPr>
        <w:t xml:space="preserve"> </w:t>
      </w:r>
      <w:r w:rsidRPr="00705A8B">
        <w:rPr>
          <w:rFonts w:eastAsia="Times New Roman"/>
          <w:bCs/>
          <w:color w:val="000000"/>
          <w:szCs w:val="24"/>
          <w:shd w:val="clear" w:color="auto" w:fill="FFFFFF"/>
        </w:rPr>
        <w:t>Δικαιοσύνης, Διαφάνειας και Ανθρωπίνων Δικαιωμάτων</w:t>
      </w:r>
      <w:r>
        <w:rPr>
          <w:rFonts w:eastAsia="Times New Roman"/>
          <w:bCs/>
          <w:color w:val="000000"/>
          <w:szCs w:val="24"/>
          <w:shd w:val="clear" w:color="auto" w:fill="FFFFFF"/>
        </w:rPr>
        <w:t xml:space="preserve"> κ. Δημητρίου Παπαγγελόπουλου</w:t>
      </w:r>
      <w:r>
        <w:rPr>
          <w:rFonts w:eastAsia="Times New Roman"/>
          <w:bCs/>
          <w:color w:val="000000"/>
          <w:szCs w:val="24"/>
          <w:shd w:val="clear" w:color="auto" w:fill="FFFFFF"/>
        </w:rPr>
        <w:t>,</w:t>
      </w:r>
      <w:r>
        <w:rPr>
          <w:rFonts w:eastAsia="Times New Roman"/>
          <w:bCs/>
          <w:color w:val="000000"/>
          <w:szCs w:val="24"/>
          <w:shd w:val="clear" w:color="auto" w:fill="FFFFFF"/>
        </w:rPr>
        <w:t xml:space="preserve"> λόγω φόρτου εργασίας</w:t>
      </w:r>
      <w:r>
        <w:rPr>
          <w:rFonts w:eastAsia="Times New Roman"/>
          <w:color w:val="000000"/>
          <w:szCs w:val="24"/>
          <w:shd w:val="clear" w:color="auto" w:fill="FFFFFF"/>
        </w:rPr>
        <w:t xml:space="preserve">. </w:t>
      </w:r>
    </w:p>
    <w:p w14:paraId="3DEF9D55" w14:textId="77777777" w:rsidR="007007F0" w:rsidRDefault="00201A70">
      <w:pPr>
        <w:spacing w:after="0" w:line="600" w:lineRule="auto"/>
        <w:ind w:firstLine="720"/>
        <w:jc w:val="both"/>
        <w:rPr>
          <w:rFonts w:eastAsia="Times New Roman"/>
          <w:szCs w:val="24"/>
        </w:rPr>
      </w:pPr>
      <w:r>
        <w:rPr>
          <w:rFonts w:eastAsia="Times New Roman"/>
          <w:szCs w:val="24"/>
        </w:rPr>
        <w:t>Η</w:t>
      </w:r>
      <w:r w:rsidRPr="00012235">
        <w:rPr>
          <w:rFonts w:eastAsia="Times New Roman"/>
          <w:szCs w:val="24"/>
        </w:rPr>
        <w:t xml:space="preserve"> </w:t>
      </w:r>
      <w:r>
        <w:rPr>
          <w:rFonts w:eastAsia="Times New Roman"/>
          <w:szCs w:val="24"/>
        </w:rPr>
        <w:t xml:space="preserve">πρώτη </w:t>
      </w:r>
      <w:r w:rsidRPr="00012235">
        <w:rPr>
          <w:rFonts w:eastAsia="Times New Roman"/>
          <w:szCs w:val="24"/>
        </w:rPr>
        <w:t xml:space="preserve">με αριθμό 526/30-5-2019 </w:t>
      </w:r>
      <w:r>
        <w:rPr>
          <w:rFonts w:eastAsia="Times New Roman"/>
          <w:szCs w:val="24"/>
        </w:rPr>
        <w:t>επί</w:t>
      </w:r>
      <w:r w:rsidRPr="00012235">
        <w:rPr>
          <w:rFonts w:eastAsia="Times New Roman"/>
          <w:szCs w:val="24"/>
        </w:rPr>
        <w:t xml:space="preserve">καιρη </w:t>
      </w:r>
      <w:r>
        <w:rPr>
          <w:rFonts w:eastAsia="Times New Roman"/>
          <w:szCs w:val="24"/>
        </w:rPr>
        <w:t>ε</w:t>
      </w:r>
      <w:r w:rsidRPr="00012235">
        <w:rPr>
          <w:rFonts w:eastAsia="Times New Roman"/>
          <w:szCs w:val="24"/>
        </w:rPr>
        <w:t xml:space="preserve">ρώτηση </w:t>
      </w:r>
      <w:r>
        <w:rPr>
          <w:rFonts w:eastAsia="Times New Roman"/>
          <w:szCs w:val="24"/>
        </w:rPr>
        <w:t>δεύτερου κύκλου του</w:t>
      </w:r>
      <w:r w:rsidRPr="00012235">
        <w:rPr>
          <w:rFonts w:eastAsia="Times New Roman"/>
          <w:szCs w:val="24"/>
        </w:rPr>
        <w:t xml:space="preserve"> Βουλευτή Επικρατείας της Νέας Δημοκρατίας κ. </w:t>
      </w:r>
      <w:r w:rsidRPr="00012235">
        <w:rPr>
          <w:rFonts w:eastAsia="Times New Roman"/>
          <w:bCs/>
          <w:szCs w:val="24"/>
        </w:rPr>
        <w:t xml:space="preserve">Βασιλείου Οικονόμου </w:t>
      </w:r>
      <w:r w:rsidRPr="00157DB2">
        <w:rPr>
          <w:rFonts w:eastAsia="Times New Roman"/>
          <w:szCs w:val="24"/>
        </w:rPr>
        <w:t>προς τον Υπουργό</w:t>
      </w:r>
      <w:r w:rsidRPr="00012235">
        <w:rPr>
          <w:rFonts w:eastAsia="Times New Roman"/>
          <w:b/>
          <w:szCs w:val="24"/>
        </w:rPr>
        <w:t xml:space="preserve"> </w:t>
      </w:r>
      <w:r w:rsidRPr="00012235">
        <w:rPr>
          <w:rFonts w:eastAsia="Times New Roman"/>
          <w:bCs/>
          <w:szCs w:val="24"/>
        </w:rPr>
        <w:t>Υγείας</w:t>
      </w:r>
      <w:r>
        <w:rPr>
          <w:rFonts w:eastAsia="Times New Roman"/>
          <w:bCs/>
          <w:szCs w:val="24"/>
        </w:rPr>
        <w:t>,</w:t>
      </w:r>
      <w:r w:rsidRPr="00012235">
        <w:rPr>
          <w:rFonts w:eastAsia="Times New Roman"/>
          <w:bCs/>
          <w:szCs w:val="24"/>
        </w:rPr>
        <w:t xml:space="preserve"> </w:t>
      </w:r>
      <w:r w:rsidRPr="00012235">
        <w:rPr>
          <w:rFonts w:eastAsia="Times New Roman"/>
          <w:szCs w:val="24"/>
        </w:rPr>
        <w:t>με θέμα: «Μη επικύρωση αποτελεσμάτων των αρχαιρεσιών του Διοικητικού Συμβουλίου και του Ανώτατου Πειθαρχικού Συμβουλίου Ιατρών (ΑΠΣΙ) του Πανελλήν</w:t>
      </w:r>
      <w:r>
        <w:rPr>
          <w:rFonts w:eastAsia="Times New Roman"/>
          <w:szCs w:val="24"/>
        </w:rPr>
        <w:t>ιου Ιατρικού Συλλόγου (ΠΙΣ)»</w:t>
      </w:r>
      <w:r>
        <w:rPr>
          <w:rFonts w:eastAsia="Times New Roman"/>
          <w:szCs w:val="24"/>
        </w:rPr>
        <w:t>,</w:t>
      </w:r>
      <w:r>
        <w:rPr>
          <w:rFonts w:eastAsia="Times New Roman"/>
          <w:szCs w:val="24"/>
        </w:rPr>
        <w:t xml:space="preserve"> δεν θα συζητηθεί λόγω κωλύματος του</w:t>
      </w:r>
      <w:r>
        <w:rPr>
          <w:rFonts w:eastAsia="Times New Roman"/>
          <w:szCs w:val="24"/>
        </w:rPr>
        <w:t xml:space="preserve"> αρμόδιου Υπουργού.</w:t>
      </w:r>
    </w:p>
    <w:p w14:paraId="3DEF9D56" w14:textId="77777777" w:rsidR="007007F0" w:rsidRDefault="00201A70">
      <w:pPr>
        <w:spacing w:after="0" w:line="600" w:lineRule="auto"/>
        <w:ind w:firstLine="720"/>
        <w:jc w:val="both"/>
        <w:rPr>
          <w:rFonts w:eastAsia="Times New Roman"/>
          <w:szCs w:val="24"/>
        </w:rPr>
      </w:pPr>
      <w:r>
        <w:rPr>
          <w:rFonts w:eastAsia="Times New Roman"/>
          <w:szCs w:val="24"/>
        </w:rPr>
        <w:t xml:space="preserve">Επίσης η </w:t>
      </w:r>
      <w:r>
        <w:rPr>
          <w:rFonts w:eastAsia="Times New Roman"/>
          <w:szCs w:val="24"/>
        </w:rPr>
        <w:t>δεύτερη με αριθμό 524/30-5-2019 επίκαιρη ε</w:t>
      </w:r>
      <w:r w:rsidRPr="00012235">
        <w:rPr>
          <w:rFonts w:eastAsia="Times New Roman"/>
          <w:szCs w:val="24"/>
        </w:rPr>
        <w:t xml:space="preserve">ρώτηση </w:t>
      </w:r>
      <w:r>
        <w:rPr>
          <w:rFonts w:eastAsia="Times New Roman"/>
          <w:szCs w:val="24"/>
        </w:rPr>
        <w:t>δεύτερου κύκλου του</w:t>
      </w:r>
      <w:r w:rsidRPr="00012235">
        <w:rPr>
          <w:rFonts w:eastAsia="Times New Roman"/>
          <w:szCs w:val="24"/>
        </w:rPr>
        <w:t xml:space="preserve"> Ανεξάρτητου Βουλευτή Β΄</w:t>
      </w:r>
      <w:r>
        <w:rPr>
          <w:rFonts w:eastAsia="Times New Roman"/>
          <w:szCs w:val="24"/>
        </w:rPr>
        <w:t xml:space="preserve"> </w:t>
      </w:r>
      <w:r w:rsidRPr="00012235">
        <w:rPr>
          <w:rFonts w:eastAsia="Times New Roman"/>
          <w:szCs w:val="24"/>
        </w:rPr>
        <w:t xml:space="preserve">Αθηνών κ. </w:t>
      </w:r>
      <w:r w:rsidRPr="00012235">
        <w:rPr>
          <w:rFonts w:eastAsia="Times New Roman"/>
          <w:bCs/>
          <w:szCs w:val="24"/>
        </w:rPr>
        <w:t xml:space="preserve">Ευσταθίου (Στάθη) Παναγούλη </w:t>
      </w:r>
      <w:r w:rsidRPr="00157DB2">
        <w:rPr>
          <w:rFonts w:eastAsia="Times New Roman"/>
          <w:szCs w:val="24"/>
        </w:rPr>
        <w:t>προς την Υπουργό</w:t>
      </w:r>
      <w:r w:rsidRPr="00012235">
        <w:rPr>
          <w:rFonts w:eastAsia="Times New Roman"/>
          <w:b/>
          <w:szCs w:val="24"/>
        </w:rPr>
        <w:t xml:space="preserve"> </w:t>
      </w:r>
      <w:r w:rsidRPr="00012235">
        <w:rPr>
          <w:rFonts w:eastAsia="Times New Roman"/>
          <w:bCs/>
          <w:szCs w:val="24"/>
        </w:rPr>
        <w:t>Προστασίας του Πολίτη,</w:t>
      </w:r>
      <w:r w:rsidRPr="00012235">
        <w:rPr>
          <w:rFonts w:eastAsia="Times New Roman"/>
          <w:b/>
          <w:bCs/>
          <w:szCs w:val="24"/>
        </w:rPr>
        <w:t xml:space="preserve"> </w:t>
      </w:r>
      <w:r w:rsidRPr="00012235">
        <w:rPr>
          <w:rFonts w:eastAsia="Times New Roman"/>
          <w:szCs w:val="24"/>
        </w:rPr>
        <w:t xml:space="preserve">με θέμα: «Τυχοδιώκτες </w:t>
      </w:r>
      <w:proofErr w:type="spellStart"/>
      <w:r w:rsidRPr="00012235">
        <w:rPr>
          <w:rFonts w:eastAsia="Times New Roman"/>
          <w:szCs w:val="24"/>
        </w:rPr>
        <w:t>μπαχαλάκηδες</w:t>
      </w:r>
      <w:proofErr w:type="spellEnd"/>
      <w:r w:rsidRPr="00012235">
        <w:rPr>
          <w:rFonts w:eastAsia="Times New Roman"/>
          <w:szCs w:val="24"/>
        </w:rPr>
        <w:t xml:space="preserve"> καταστρέφουν περιουσί</w:t>
      </w:r>
      <w:r w:rsidRPr="00012235">
        <w:rPr>
          <w:rFonts w:eastAsia="Times New Roman"/>
          <w:szCs w:val="24"/>
        </w:rPr>
        <w:t>ες σε υπεράσπιση του κατ</w:t>
      </w:r>
      <w:r>
        <w:rPr>
          <w:rFonts w:eastAsia="Times New Roman"/>
          <w:szCs w:val="24"/>
        </w:rPr>
        <w:t xml:space="preserve">’ </w:t>
      </w:r>
      <w:r w:rsidRPr="00012235">
        <w:rPr>
          <w:rFonts w:eastAsia="Times New Roman"/>
          <w:szCs w:val="24"/>
        </w:rPr>
        <w:t xml:space="preserve">επάγγελμα δολοφόνου </w:t>
      </w:r>
      <w:proofErr w:type="spellStart"/>
      <w:r w:rsidRPr="00012235">
        <w:rPr>
          <w:rFonts w:eastAsia="Times New Roman"/>
          <w:szCs w:val="24"/>
        </w:rPr>
        <w:t>Κουφοντίνα</w:t>
      </w:r>
      <w:proofErr w:type="spellEnd"/>
      <w:r w:rsidRPr="00012235">
        <w:rPr>
          <w:rFonts w:eastAsia="Times New Roman"/>
          <w:szCs w:val="24"/>
        </w:rPr>
        <w:t>»</w:t>
      </w:r>
      <w:r>
        <w:rPr>
          <w:rFonts w:eastAsia="Times New Roman"/>
          <w:szCs w:val="24"/>
        </w:rPr>
        <w:t>,</w:t>
      </w:r>
      <w:r w:rsidRPr="00157DB2">
        <w:rPr>
          <w:rFonts w:eastAsia="Times New Roman"/>
          <w:szCs w:val="24"/>
        </w:rPr>
        <w:t xml:space="preserve"> </w:t>
      </w:r>
      <w:r>
        <w:rPr>
          <w:rFonts w:eastAsia="Times New Roman"/>
          <w:szCs w:val="24"/>
        </w:rPr>
        <w:t>δεν θα συζητηθεί λόγω κωλύματος του αρμόδιου Υπουργού</w:t>
      </w:r>
      <w:r w:rsidRPr="00012235">
        <w:rPr>
          <w:rFonts w:eastAsia="Times New Roman"/>
          <w:szCs w:val="24"/>
        </w:rPr>
        <w:t>. </w:t>
      </w:r>
    </w:p>
    <w:p w14:paraId="3DEF9D57" w14:textId="77777777" w:rsidR="007007F0" w:rsidRDefault="00201A70">
      <w:pPr>
        <w:spacing w:after="0" w:line="600" w:lineRule="auto"/>
        <w:ind w:firstLine="720"/>
        <w:jc w:val="both"/>
        <w:rPr>
          <w:rFonts w:eastAsia="Times New Roman"/>
          <w:bCs/>
          <w:szCs w:val="24"/>
        </w:rPr>
      </w:pPr>
      <w:r>
        <w:rPr>
          <w:rFonts w:eastAsia="Times New Roman"/>
          <w:bCs/>
          <w:szCs w:val="24"/>
        </w:rPr>
        <w:lastRenderedPageBreak/>
        <w:t xml:space="preserve">Κυρίες και κύριοι συνάδελφοι, στο σημείο αυτό θα </w:t>
      </w:r>
      <w:r>
        <w:rPr>
          <w:rFonts w:eastAsia="Times New Roman"/>
          <w:bCs/>
          <w:szCs w:val="24"/>
        </w:rPr>
        <w:t>προχωρήσω στις παρακάτω ανακοινώσεις:</w:t>
      </w:r>
      <w:r>
        <w:rPr>
          <w:rFonts w:eastAsia="Times New Roman"/>
          <w:bCs/>
          <w:szCs w:val="24"/>
        </w:rPr>
        <w:t xml:space="preserve"> </w:t>
      </w:r>
    </w:p>
    <w:p w14:paraId="3DEF9D58" w14:textId="77777777" w:rsidR="007007F0" w:rsidRDefault="00201A70">
      <w:pPr>
        <w:spacing w:after="0" w:line="600" w:lineRule="auto"/>
        <w:ind w:firstLine="720"/>
        <w:jc w:val="both"/>
        <w:rPr>
          <w:rFonts w:eastAsia="Times New Roman"/>
          <w:bCs/>
          <w:szCs w:val="24"/>
        </w:rPr>
      </w:pPr>
      <w:r>
        <w:rPr>
          <w:rFonts w:eastAsia="Times New Roman"/>
          <w:bCs/>
          <w:szCs w:val="24"/>
        </w:rPr>
        <w:t>Πρώτον, γνωστοποιείται εγγράφως η απόφαση να ανεξαρτη</w:t>
      </w:r>
      <w:r>
        <w:rPr>
          <w:rFonts w:eastAsia="Times New Roman"/>
          <w:bCs/>
          <w:szCs w:val="24"/>
        </w:rPr>
        <w:t xml:space="preserve">τοποιηθεί ο </w:t>
      </w:r>
      <w:proofErr w:type="spellStart"/>
      <w:r>
        <w:rPr>
          <w:rFonts w:eastAsia="Times New Roman"/>
          <w:bCs/>
          <w:szCs w:val="24"/>
        </w:rPr>
        <w:t>αποχωρήσας</w:t>
      </w:r>
      <w:proofErr w:type="spellEnd"/>
      <w:r>
        <w:rPr>
          <w:rFonts w:eastAsia="Times New Roman"/>
          <w:bCs/>
          <w:szCs w:val="24"/>
        </w:rPr>
        <w:t xml:space="preserve"> από την Κοινοβουλευτική Ομάδα της Ένωσης Κεντρώων Βουλευτής Α΄ Θεσσαλονίκης κ. Ιωάννης </w:t>
      </w:r>
      <w:proofErr w:type="spellStart"/>
      <w:r>
        <w:rPr>
          <w:rFonts w:eastAsia="Times New Roman"/>
          <w:bCs/>
          <w:szCs w:val="24"/>
        </w:rPr>
        <w:t>Σαρίδης</w:t>
      </w:r>
      <w:proofErr w:type="spellEnd"/>
      <w:r>
        <w:rPr>
          <w:rFonts w:eastAsia="Times New Roman"/>
          <w:bCs/>
          <w:szCs w:val="24"/>
        </w:rPr>
        <w:t>.</w:t>
      </w:r>
    </w:p>
    <w:p w14:paraId="3DEF9D59" w14:textId="77777777" w:rsidR="007007F0" w:rsidRDefault="00201A70">
      <w:pPr>
        <w:widowControl w:val="0"/>
        <w:autoSpaceDE w:val="0"/>
        <w:autoSpaceDN w:val="0"/>
        <w:adjustRightInd w:val="0"/>
        <w:spacing w:line="600" w:lineRule="auto"/>
        <w:ind w:firstLine="720"/>
        <w:jc w:val="both"/>
        <w:rPr>
          <w:rFonts w:eastAsia="Times New Roman"/>
          <w:szCs w:val="24"/>
        </w:rPr>
      </w:pPr>
      <w:r>
        <w:rPr>
          <w:rFonts w:eastAsia="Times New Roman"/>
          <w:szCs w:val="24"/>
        </w:rPr>
        <w:t>Η δήλωση ανεξαρτητοποίησης του κυρίου συναδέλφου προς τον Πρόεδρο της Βουλής θα καταχωριστεί στα Πρακτικά της σημερινής συνεδρίασης.</w:t>
      </w:r>
    </w:p>
    <w:p w14:paraId="3DEF9D5A" w14:textId="77777777" w:rsidR="007007F0" w:rsidRDefault="00201A70">
      <w:pPr>
        <w:spacing w:after="0" w:line="600" w:lineRule="auto"/>
        <w:ind w:firstLine="720"/>
        <w:jc w:val="both"/>
        <w:rPr>
          <w:rFonts w:eastAsia="Times New Roman"/>
          <w:bCs/>
          <w:szCs w:val="24"/>
        </w:rPr>
      </w:pPr>
      <w:r>
        <w:rPr>
          <w:rFonts w:eastAsia="Times New Roman"/>
          <w:bCs/>
          <w:szCs w:val="24"/>
        </w:rPr>
        <w:t xml:space="preserve">(Η προαναφερθείσα δήλωση ανεξαρτητοποίησης </w:t>
      </w:r>
      <w:r>
        <w:rPr>
          <w:rFonts w:eastAsia="Times New Roman"/>
          <w:bCs/>
          <w:szCs w:val="24"/>
        </w:rPr>
        <w:t xml:space="preserve">καταχωρίζεται στα Πρακτικά και </w:t>
      </w:r>
      <w:r>
        <w:rPr>
          <w:rFonts w:eastAsia="Times New Roman"/>
          <w:bCs/>
          <w:szCs w:val="24"/>
        </w:rPr>
        <w:t>έχει ως εξής:</w:t>
      </w:r>
    </w:p>
    <w:p w14:paraId="3DEF9D5B" w14:textId="77777777" w:rsidR="007007F0" w:rsidRDefault="00201A70">
      <w:pPr>
        <w:spacing w:after="0" w:line="600" w:lineRule="auto"/>
        <w:ind w:firstLine="720"/>
        <w:jc w:val="center"/>
        <w:rPr>
          <w:rFonts w:eastAsia="Times New Roman"/>
          <w:bCs/>
          <w:color w:val="FF0000"/>
          <w:szCs w:val="24"/>
        </w:rPr>
      </w:pPr>
      <w:r w:rsidRPr="00FB073E">
        <w:rPr>
          <w:rFonts w:eastAsia="Times New Roman"/>
          <w:bCs/>
          <w:color w:val="FF0000"/>
          <w:szCs w:val="24"/>
        </w:rPr>
        <w:t>(ΑΛΛΑΓΗ ΣΕΛΙΔΑΣ)</w:t>
      </w:r>
    </w:p>
    <w:p w14:paraId="3DEF9D5C" w14:textId="77777777" w:rsidR="007007F0" w:rsidRDefault="00201A70">
      <w:pPr>
        <w:spacing w:after="0" w:line="600" w:lineRule="auto"/>
        <w:ind w:firstLine="720"/>
        <w:jc w:val="center"/>
        <w:rPr>
          <w:rFonts w:eastAsia="Times New Roman"/>
          <w:bCs/>
          <w:color w:val="FF0000"/>
          <w:szCs w:val="24"/>
        </w:rPr>
      </w:pPr>
      <w:r w:rsidRPr="00C771CE">
        <w:rPr>
          <w:rFonts w:eastAsia="Times New Roman"/>
          <w:bCs/>
          <w:color w:val="FF0000"/>
          <w:szCs w:val="24"/>
        </w:rPr>
        <w:t>(Να μπει η σελίδα 8)</w:t>
      </w:r>
    </w:p>
    <w:p w14:paraId="3DEF9D5D" w14:textId="77777777" w:rsidR="007007F0" w:rsidRDefault="00201A70">
      <w:pPr>
        <w:spacing w:after="0" w:line="600" w:lineRule="auto"/>
        <w:ind w:firstLine="720"/>
        <w:jc w:val="center"/>
        <w:rPr>
          <w:rFonts w:eastAsia="Times New Roman"/>
          <w:bCs/>
          <w:szCs w:val="24"/>
        </w:rPr>
      </w:pPr>
      <w:r w:rsidRPr="00FB073E">
        <w:rPr>
          <w:rFonts w:eastAsia="Times New Roman"/>
          <w:bCs/>
          <w:color w:val="FF0000"/>
          <w:szCs w:val="24"/>
        </w:rPr>
        <w:t>(ΑΛΛΑΓΗ ΣΕΛΙΔΑΣ)</w:t>
      </w:r>
    </w:p>
    <w:p w14:paraId="3DEF9D5E" w14:textId="77777777" w:rsidR="007007F0" w:rsidRDefault="00201A70">
      <w:pPr>
        <w:spacing w:after="0" w:line="600" w:lineRule="auto"/>
        <w:ind w:firstLine="720"/>
        <w:jc w:val="both"/>
        <w:rPr>
          <w:rFonts w:eastAsia="Times New Roman"/>
          <w:bCs/>
          <w:szCs w:val="24"/>
        </w:rPr>
      </w:pPr>
      <w:r w:rsidRPr="00BC67FE">
        <w:rPr>
          <w:rFonts w:eastAsia="Times New Roman"/>
          <w:b/>
          <w:bCs/>
          <w:szCs w:val="24"/>
        </w:rPr>
        <w:t>ΠΡΟΕΔΡ</w:t>
      </w:r>
      <w:r w:rsidRPr="00BC67FE">
        <w:rPr>
          <w:rFonts w:eastAsia="Times New Roman"/>
          <w:b/>
          <w:bCs/>
          <w:szCs w:val="24"/>
          <w:lang w:val="en-US"/>
        </w:rPr>
        <w:t>E</w:t>
      </w:r>
      <w:r w:rsidRPr="00BC67FE">
        <w:rPr>
          <w:rFonts w:eastAsia="Times New Roman"/>
          <w:b/>
          <w:bCs/>
          <w:szCs w:val="24"/>
        </w:rPr>
        <w:t>ΥΟΥΣΑ (Αναστασία Χριστοδουλοπούλου):</w:t>
      </w:r>
      <w:r>
        <w:rPr>
          <w:rFonts w:eastAsia="Times New Roman"/>
          <w:bCs/>
          <w:szCs w:val="24"/>
        </w:rPr>
        <w:t xml:space="preserve"> Επίσης, γνωστοποιείται εγγράφως ότι παραιτείται από μέλος της Κοινοβουλευτικής Ομάδας του ΣΥΡΙΖΑ η Βουλευτής Β΄ Πειραι</w:t>
      </w:r>
      <w:r>
        <w:rPr>
          <w:rFonts w:eastAsia="Times New Roman"/>
          <w:bCs/>
          <w:szCs w:val="24"/>
        </w:rPr>
        <w:t>ώς</w:t>
      </w:r>
      <w:r>
        <w:rPr>
          <w:rFonts w:eastAsia="Times New Roman"/>
          <w:bCs/>
          <w:szCs w:val="24"/>
        </w:rPr>
        <w:t xml:space="preserve"> κ. Θεοδώρα </w:t>
      </w:r>
      <w:proofErr w:type="spellStart"/>
      <w:r>
        <w:rPr>
          <w:rFonts w:eastAsia="Times New Roman"/>
          <w:bCs/>
          <w:szCs w:val="24"/>
        </w:rPr>
        <w:t>Μεγαλοοικονόμου</w:t>
      </w:r>
      <w:proofErr w:type="spellEnd"/>
      <w:r>
        <w:rPr>
          <w:rFonts w:eastAsia="Times New Roman"/>
          <w:bCs/>
          <w:szCs w:val="24"/>
        </w:rPr>
        <w:t xml:space="preserve">, η οποία μετά από την αποχώρησή της παραμένει Ανεξάρτητη Βουλευτής. </w:t>
      </w:r>
    </w:p>
    <w:p w14:paraId="3DEF9D5F" w14:textId="77777777" w:rsidR="007007F0" w:rsidRDefault="00201A70">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Η δήλωση ανεξαρτητοποίησης της κυρίας </w:t>
      </w:r>
      <w:r>
        <w:rPr>
          <w:rFonts w:eastAsia="Times New Roman"/>
          <w:szCs w:val="24"/>
        </w:rPr>
        <w:t>συναδέλφου προς τον Πρόεδρο της Βουλής θα καταχωριστεί στα Πρακτικά της σημερινής συνεδρίασης.</w:t>
      </w:r>
    </w:p>
    <w:p w14:paraId="3DEF9D60" w14:textId="77777777" w:rsidR="007007F0" w:rsidRDefault="00201A70">
      <w:pPr>
        <w:spacing w:after="0" w:line="600" w:lineRule="auto"/>
        <w:ind w:firstLine="720"/>
        <w:jc w:val="both"/>
        <w:rPr>
          <w:rFonts w:eastAsia="Times New Roman"/>
          <w:bCs/>
          <w:szCs w:val="24"/>
        </w:rPr>
      </w:pPr>
      <w:r w:rsidRPr="00BC67FE">
        <w:rPr>
          <w:rFonts w:eastAsia="Times New Roman"/>
          <w:bCs/>
          <w:szCs w:val="24"/>
        </w:rPr>
        <w:t xml:space="preserve">(Η προαναφερθείσα δήλωση ανεξαρτητοποίησης </w:t>
      </w:r>
      <w:r>
        <w:rPr>
          <w:rFonts w:eastAsia="Times New Roman"/>
          <w:bCs/>
          <w:szCs w:val="24"/>
        </w:rPr>
        <w:t xml:space="preserve">καταχωρίζεται στα Πρακτικά και </w:t>
      </w:r>
      <w:r w:rsidRPr="00BC67FE">
        <w:rPr>
          <w:rFonts w:eastAsia="Times New Roman"/>
          <w:bCs/>
          <w:szCs w:val="24"/>
        </w:rPr>
        <w:t>έχει ως εξής:</w:t>
      </w:r>
    </w:p>
    <w:p w14:paraId="3DEF9D61" w14:textId="77777777" w:rsidR="007007F0" w:rsidRDefault="00201A70">
      <w:pPr>
        <w:widowControl w:val="0"/>
        <w:autoSpaceDE w:val="0"/>
        <w:autoSpaceDN w:val="0"/>
        <w:adjustRightInd w:val="0"/>
        <w:spacing w:line="600" w:lineRule="auto"/>
        <w:ind w:firstLine="720"/>
        <w:jc w:val="center"/>
        <w:rPr>
          <w:rFonts w:eastAsia="Times New Roman"/>
          <w:color w:val="FF0000"/>
          <w:szCs w:val="24"/>
        </w:rPr>
      </w:pPr>
      <w:r w:rsidRPr="00F94E63">
        <w:rPr>
          <w:rFonts w:eastAsia="Times New Roman"/>
          <w:color w:val="FF0000"/>
          <w:szCs w:val="24"/>
        </w:rPr>
        <w:t>(ΑΛΛΑΓΗ ΣΕΛΙΔΑΣ)</w:t>
      </w:r>
    </w:p>
    <w:p w14:paraId="3DEF9D62" w14:textId="77777777" w:rsidR="007007F0" w:rsidRDefault="00201A70">
      <w:pPr>
        <w:widowControl w:val="0"/>
        <w:autoSpaceDE w:val="0"/>
        <w:autoSpaceDN w:val="0"/>
        <w:adjustRightInd w:val="0"/>
        <w:spacing w:line="600" w:lineRule="auto"/>
        <w:ind w:firstLine="720"/>
        <w:jc w:val="center"/>
        <w:rPr>
          <w:rFonts w:eastAsia="Times New Roman"/>
          <w:color w:val="FF0000"/>
          <w:szCs w:val="24"/>
        </w:rPr>
      </w:pPr>
      <w:r w:rsidRPr="00C771CE">
        <w:rPr>
          <w:rFonts w:eastAsia="Times New Roman"/>
          <w:color w:val="FF0000"/>
          <w:szCs w:val="24"/>
        </w:rPr>
        <w:t>(Να μπει η σελίδα 9)</w:t>
      </w:r>
    </w:p>
    <w:p w14:paraId="3DEF9D63" w14:textId="77777777" w:rsidR="007007F0" w:rsidRDefault="00201A70">
      <w:pPr>
        <w:widowControl w:val="0"/>
        <w:autoSpaceDE w:val="0"/>
        <w:autoSpaceDN w:val="0"/>
        <w:adjustRightInd w:val="0"/>
        <w:spacing w:line="600" w:lineRule="auto"/>
        <w:ind w:firstLine="720"/>
        <w:jc w:val="center"/>
        <w:rPr>
          <w:rFonts w:eastAsia="Times New Roman"/>
          <w:color w:val="FF0000"/>
          <w:szCs w:val="24"/>
        </w:rPr>
      </w:pPr>
      <w:r w:rsidRPr="00F94E63">
        <w:rPr>
          <w:rFonts w:eastAsia="Times New Roman"/>
          <w:color w:val="FF0000"/>
          <w:szCs w:val="24"/>
        </w:rPr>
        <w:t>(ΑΛΛΑΓΗ ΣΕΛΙΔΑΣ)</w:t>
      </w:r>
    </w:p>
    <w:p w14:paraId="3DEF9D64" w14:textId="77777777" w:rsidR="007007F0" w:rsidRDefault="00201A70">
      <w:pPr>
        <w:spacing w:after="0" w:line="600" w:lineRule="auto"/>
        <w:ind w:firstLine="720"/>
        <w:jc w:val="both"/>
        <w:rPr>
          <w:rFonts w:eastAsia="Times New Roman"/>
          <w:bCs/>
          <w:szCs w:val="24"/>
        </w:rPr>
      </w:pPr>
      <w:r w:rsidRPr="00BC67FE">
        <w:rPr>
          <w:rFonts w:eastAsia="Times New Roman"/>
          <w:b/>
          <w:bCs/>
          <w:szCs w:val="24"/>
        </w:rPr>
        <w:t>ΠΡΟΕΔΡ</w:t>
      </w:r>
      <w:r w:rsidRPr="00BC67FE">
        <w:rPr>
          <w:rFonts w:eastAsia="Times New Roman"/>
          <w:b/>
          <w:bCs/>
          <w:szCs w:val="24"/>
          <w:lang w:val="en-US"/>
        </w:rPr>
        <w:t>E</w:t>
      </w:r>
      <w:r w:rsidRPr="00BC67FE">
        <w:rPr>
          <w:rFonts w:eastAsia="Times New Roman"/>
          <w:b/>
          <w:bCs/>
          <w:szCs w:val="24"/>
        </w:rPr>
        <w:t>ΥΟΥΣΑ (Ανασ</w:t>
      </w:r>
      <w:r w:rsidRPr="00BC67FE">
        <w:rPr>
          <w:rFonts w:eastAsia="Times New Roman"/>
          <w:b/>
          <w:bCs/>
          <w:szCs w:val="24"/>
        </w:rPr>
        <w:t>τασία Χριστοδουλοπούλου):</w:t>
      </w:r>
      <w:r w:rsidRPr="00BC67FE">
        <w:rPr>
          <w:rFonts w:eastAsia="Times New Roman"/>
          <w:bCs/>
          <w:szCs w:val="24"/>
        </w:rPr>
        <w:t xml:space="preserve"> </w:t>
      </w:r>
      <w:r>
        <w:rPr>
          <w:rFonts w:eastAsia="Times New Roman"/>
          <w:bCs/>
          <w:szCs w:val="24"/>
        </w:rPr>
        <w:t>Κυρίες και κύριοι συνάδελφοι, υπάρχουν αιτήματα Βουλευτών για άδειες.</w:t>
      </w:r>
    </w:p>
    <w:p w14:paraId="3DEF9D65" w14:textId="77777777" w:rsidR="007007F0" w:rsidRDefault="00201A70">
      <w:pPr>
        <w:spacing w:after="0" w:line="600" w:lineRule="auto"/>
        <w:ind w:firstLine="720"/>
        <w:jc w:val="both"/>
        <w:rPr>
          <w:rFonts w:eastAsia="Times New Roman"/>
          <w:szCs w:val="24"/>
        </w:rPr>
      </w:pPr>
      <w:r w:rsidRPr="00012235">
        <w:rPr>
          <w:rFonts w:eastAsia="Times New Roman"/>
          <w:bCs/>
          <w:szCs w:val="24"/>
        </w:rPr>
        <w:t xml:space="preserve">Ο Βουλευτής </w:t>
      </w:r>
      <w:r>
        <w:rPr>
          <w:rFonts w:eastAsia="Times New Roman"/>
          <w:bCs/>
          <w:szCs w:val="24"/>
        </w:rPr>
        <w:t xml:space="preserve">κ. Βασίλειος </w:t>
      </w:r>
      <w:proofErr w:type="spellStart"/>
      <w:r>
        <w:rPr>
          <w:rFonts w:eastAsia="Times New Roman"/>
          <w:bCs/>
          <w:szCs w:val="24"/>
        </w:rPr>
        <w:t>Γιόγιακας</w:t>
      </w:r>
      <w:proofErr w:type="spellEnd"/>
      <w:r>
        <w:rPr>
          <w:rFonts w:eastAsia="Times New Roman"/>
          <w:bCs/>
          <w:szCs w:val="24"/>
        </w:rPr>
        <w:t xml:space="preserve"> </w:t>
      </w:r>
      <w:r w:rsidRPr="00012235">
        <w:rPr>
          <w:rFonts w:eastAsia="Times New Roman"/>
          <w:bCs/>
          <w:szCs w:val="24"/>
        </w:rPr>
        <w:t>ζητεί άδεια ολιγοήμερης απουσίας στο εξωτερικό</w:t>
      </w:r>
      <w:r>
        <w:rPr>
          <w:rFonts w:eastAsia="Times New Roman"/>
          <w:bCs/>
          <w:szCs w:val="24"/>
        </w:rPr>
        <w:t>, από 10 Ιουνίου 2019 έως 13 Ιουνίου 2019</w:t>
      </w:r>
      <w:r w:rsidRPr="00012235">
        <w:rPr>
          <w:rFonts w:eastAsia="Times New Roman"/>
          <w:bCs/>
          <w:szCs w:val="24"/>
        </w:rPr>
        <w:t>. Η Βουλή εγκρίνει;</w:t>
      </w:r>
      <w:r>
        <w:rPr>
          <w:rFonts w:eastAsia="Times New Roman"/>
          <w:bCs/>
          <w:szCs w:val="24"/>
        </w:rPr>
        <w:t xml:space="preserve"> </w:t>
      </w:r>
    </w:p>
    <w:p w14:paraId="3DEF9D66" w14:textId="77777777" w:rsidR="007007F0" w:rsidRDefault="00201A70">
      <w:pPr>
        <w:widowControl w:val="0"/>
        <w:autoSpaceDE w:val="0"/>
        <w:autoSpaceDN w:val="0"/>
        <w:adjustRightInd w:val="0"/>
        <w:spacing w:line="600" w:lineRule="auto"/>
        <w:ind w:firstLine="720"/>
        <w:jc w:val="both"/>
        <w:rPr>
          <w:rFonts w:eastAsia="Times New Roman"/>
          <w:bCs/>
          <w:szCs w:val="24"/>
        </w:rPr>
      </w:pPr>
      <w:r w:rsidRPr="00012235">
        <w:rPr>
          <w:rFonts w:eastAsia="Times New Roman"/>
          <w:b/>
          <w:bCs/>
          <w:szCs w:val="24"/>
        </w:rPr>
        <w:t>ΟΛΟΙ</w:t>
      </w:r>
      <w:r>
        <w:rPr>
          <w:rFonts w:eastAsia="Times New Roman"/>
          <w:b/>
          <w:bCs/>
          <w:szCs w:val="24"/>
        </w:rPr>
        <w:t xml:space="preserve"> ΟΙ</w:t>
      </w:r>
      <w:r w:rsidRPr="00012235">
        <w:rPr>
          <w:rFonts w:eastAsia="Times New Roman"/>
          <w:b/>
          <w:bCs/>
          <w:szCs w:val="24"/>
        </w:rPr>
        <w:t xml:space="preserve"> ΒΟΥΛΕΥΤΕΣ: </w:t>
      </w:r>
      <w:r w:rsidRPr="00157DB2">
        <w:rPr>
          <w:rFonts w:eastAsia="Times New Roman"/>
          <w:bCs/>
          <w:szCs w:val="24"/>
        </w:rPr>
        <w:t>Μάλιστα, μάλιστα</w:t>
      </w:r>
      <w:r w:rsidRPr="00012235">
        <w:rPr>
          <w:rFonts w:eastAsia="Times New Roman"/>
          <w:bCs/>
          <w:szCs w:val="24"/>
        </w:rPr>
        <w:t>.</w:t>
      </w:r>
    </w:p>
    <w:p w14:paraId="3DEF9D67" w14:textId="77777777" w:rsidR="007007F0" w:rsidRDefault="00201A70">
      <w:pPr>
        <w:widowControl w:val="0"/>
        <w:autoSpaceDE w:val="0"/>
        <w:autoSpaceDN w:val="0"/>
        <w:adjustRightInd w:val="0"/>
        <w:spacing w:line="600" w:lineRule="auto"/>
        <w:ind w:firstLine="720"/>
        <w:jc w:val="both"/>
        <w:rPr>
          <w:rFonts w:eastAsia="Times New Roman"/>
          <w:bCs/>
          <w:szCs w:val="24"/>
        </w:rPr>
      </w:pPr>
      <w:r w:rsidRPr="00012235">
        <w:rPr>
          <w:rFonts w:eastAsia="Times New Roman"/>
          <w:b/>
          <w:bCs/>
          <w:szCs w:val="24"/>
        </w:rPr>
        <w:t>ΠΡΟΕΔΡ</w:t>
      </w:r>
      <w:r w:rsidRPr="00012235">
        <w:rPr>
          <w:rFonts w:eastAsia="Times New Roman"/>
          <w:b/>
          <w:bCs/>
          <w:szCs w:val="24"/>
          <w:lang w:val="en-US"/>
        </w:rPr>
        <w:t>E</w:t>
      </w:r>
      <w:r w:rsidRPr="00012235">
        <w:rPr>
          <w:rFonts w:eastAsia="Times New Roman"/>
          <w:b/>
          <w:bCs/>
          <w:szCs w:val="24"/>
        </w:rPr>
        <w:t>ΥΟΥΣΑ (Αναστασία Χριστοδουλοπούλου):</w:t>
      </w:r>
      <w:r w:rsidRPr="00012235">
        <w:rPr>
          <w:rFonts w:eastAsia="Times New Roman"/>
          <w:bCs/>
          <w:szCs w:val="24"/>
        </w:rPr>
        <w:t xml:space="preserve"> </w:t>
      </w:r>
      <w:r>
        <w:rPr>
          <w:rFonts w:eastAsia="Times New Roman"/>
          <w:bCs/>
          <w:szCs w:val="24"/>
        </w:rPr>
        <w:t>Συνεπώς η</w:t>
      </w:r>
      <w:r w:rsidRPr="00012235">
        <w:rPr>
          <w:rFonts w:eastAsia="Times New Roman"/>
          <w:bCs/>
          <w:szCs w:val="24"/>
        </w:rPr>
        <w:t xml:space="preserve"> Βουλή ενέκρινε τη ζητηθείσα άδεια.</w:t>
      </w:r>
    </w:p>
    <w:p w14:paraId="3DEF9D68" w14:textId="77777777" w:rsidR="007007F0" w:rsidRDefault="00201A70">
      <w:pPr>
        <w:spacing w:after="0" w:line="600" w:lineRule="auto"/>
        <w:ind w:firstLine="720"/>
        <w:jc w:val="both"/>
        <w:rPr>
          <w:rFonts w:eastAsia="Times New Roman"/>
          <w:szCs w:val="24"/>
        </w:rPr>
      </w:pPr>
      <w:r>
        <w:rPr>
          <w:rFonts w:eastAsia="Times New Roman"/>
          <w:bCs/>
          <w:szCs w:val="24"/>
        </w:rPr>
        <w:lastRenderedPageBreak/>
        <w:t>Επίσης ο</w:t>
      </w:r>
      <w:r w:rsidRPr="00012235">
        <w:rPr>
          <w:rFonts w:eastAsia="Times New Roman"/>
          <w:bCs/>
          <w:szCs w:val="24"/>
        </w:rPr>
        <w:t xml:space="preserve"> Βουλευτής</w:t>
      </w:r>
      <w:r>
        <w:rPr>
          <w:rFonts w:eastAsia="Times New Roman"/>
          <w:bCs/>
          <w:szCs w:val="24"/>
        </w:rPr>
        <w:t xml:space="preserve"> Β΄ Αθ</w:t>
      </w:r>
      <w:r>
        <w:rPr>
          <w:rFonts w:eastAsia="Times New Roman"/>
          <w:bCs/>
          <w:szCs w:val="24"/>
        </w:rPr>
        <w:t>ηνών</w:t>
      </w:r>
      <w:r>
        <w:rPr>
          <w:rFonts w:eastAsia="Times New Roman"/>
          <w:bCs/>
          <w:szCs w:val="24"/>
        </w:rPr>
        <w:t xml:space="preserve"> </w:t>
      </w:r>
      <w:r w:rsidRPr="00012235">
        <w:rPr>
          <w:rFonts w:eastAsia="Times New Roman"/>
          <w:bCs/>
          <w:szCs w:val="24"/>
        </w:rPr>
        <w:t xml:space="preserve">κ. </w:t>
      </w:r>
      <w:r>
        <w:rPr>
          <w:rFonts w:eastAsia="Times New Roman"/>
          <w:bCs/>
          <w:szCs w:val="24"/>
        </w:rPr>
        <w:t xml:space="preserve">Νικόλαος </w:t>
      </w:r>
      <w:proofErr w:type="spellStart"/>
      <w:r>
        <w:rPr>
          <w:rFonts w:eastAsia="Times New Roman"/>
          <w:bCs/>
          <w:szCs w:val="24"/>
        </w:rPr>
        <w:t>Δένδιας</w:t>
      </w:r>
      <w:proofErr w:type="spellEnd"/>
      <w:r>
        <w:rPr>
          <w:rFonts w:eastAsia="Times New Roman"/>
          <w:bCs/>
          <w:szCs w:val="24"/>
        </w:rPr>
        <w:t xml:space="preserve"> </w:t>
      </w:r>
      <w:r w:rsidRPr="00012235">
        <w:rPr>
          <w:rFonts w:eastAsia="Times New Roman"/>
          <w:bCs/>
          <w:szCs w:val="24"/>
        </w:rPr>
        <w:t>ζητεί άδεια ολιγοήμερης απουσίας στο εξωτερικό</w:t>
      </w:r>
      <w:r>
        <w:rPr>
          <w:rFonts w:eastAsia="Times New Roman"/>
          <w:bCs/>
          <w:szCs w:val="24"/>
        </w:rPr>
        <w:t xml:space="preserve"> για προσωπικούς λόγους, από 3 Ιουνίου 201</w:t>
      </w:r>
      <w:r>
        <w:rPr>
          <w:rFonts w:eastAsia="Times New Roman"/>
          <w:bCs/>
          <w:szCs w:val="24"/>
        </w:rPr>
        <w:t>9 έως 4 Ιουνίου 2019</w:t>
      </w:r>
      <w:r w:rsidRPr="00012235">
        <w:rPr>
          <w:rFonts w:eastAsia="Times New Roman"/>
          <w:bCs/>
          <w:szCs w:val="24"/>
        </w:rPr>
        <w:t>. Η Βουλή εγκρίνει;</w:t>
      </w:r>
      <w:r>
        <w:rPr>
          <w:rFonts w:eastAsia="Times New Roman"/>
          <w:bCs/>
          <w:szCs w:val="24"/>
        </w:rPr>
        <w:t xml:space="preserve"> </w:t>
      </w:r>
    </w:p>
    <w:p w14:paraId="3DEF9D69" w14:textId="77777777" w:rsidR="007007F0" w:rsidRDefault="00201A70">
      <w:pPr>
        <w:widowControl w:val="0"/>
        <w:autoSpaceDE w:val="0"/>
        <w:autoSpaceDN w:val="0"/>
        <w:adjustRightInd w:val="0"/>
        <w:spacing w:line="600" w:lineRule="auto"/>
        <w:ind w:firstLine="720"/>
        <w:jc w:val="both"/>
        <w:rPr>
          <w:rFonts w:eastAsia="Times New Roman"/>
          <w:bCs/>
          <w:szCs w:val="24"/>
        </w:rPr>
      </w:pPr>
      <w:r w:rsidRPr="00012235">
        <w:rPr>
          <w:rFonts w:eastAsia="Times New Roman"/>
          <w:b/>
          <w:bCs/>
          <w:szCs w:val="24"/>
        </w:rPr>
        <w:t>ΟΛΟΙ</w:t>
      </w:r>
      <w:r>
        <w:rPr>
          <w:rFonts w:eastAsia="Times New Roman"/>
          <w:b/>
          <w:bCs/>
          <w:szCs w:val="24"/>
        </w:rPr>
        <w:t xml:space="preserve"> ΟΙ</w:t>
      </w:r>
      <w:r w:rsidRPr="00012235">
        <w:rPr>
          <w:rFonts w:eastAsia="Times New Roman"/>
          <w:b/>
          <w:bCs/>
          <w:szCs w:val="24"/>
        </w:rPr>
        <w:t xml:space="preserve"> ΒΟΥΛΕΥΤΕΣ: </w:t>
      </w:r>
      <w:r w:rsidRPr="00157DB2">
        <w:rPr>
          <w:rFonts w:eastAsia="Times New Roman"/>
          <w:bCs/>
          <w:szCs w:val="24"/>
        </w:rPr>
        <w:t>Μάλιστα, μάλιστα</w:t>
      </w:r>
      <w:r w:rsidRPr="00012235">
        <w:rPr>
          <w:rFonts w:eastAsia="Times New Roman"/>
          <w:bCs/>
          <w:szCs w:val="24"/>
        </w:rPr>
        <w:t>.</w:t>
      </w:r>
    </w:p>
    <w:p w14:paraId="3DEF9D6A" w14:textId="77777777" w:rsidR="007007F0" w:rsidRDefault="00201A70">
      <w:pPr>
        <w:widowControl w:val="0"/>
        <w:autoSpaceDE w:val="0"/>
        <w:autoSpaceDN w:val="0"/>
        <w:adjustRightInd w:val="0"/>
        <w:spacing w:line="600" w:lineRule="auto"/>
        <w:ind w:firstLine="720"/>
        <w:jc w:val="both"/>
        <w:rPr>
          <w:rFonts w:eastAsia="Times New Roman"/>
          <w:bCs/>
          <w:szCs w:val="24"/>
        </w:rPr>
      </w:pPr>
      <w:r w:rsidRPr="00BC67FE">
        <w:rPr>
          <w:rFonts w:eastAsia="Times New Roman"/>
          <w:b/>
          <w:bCs/>
          <w:szCs w:val="24"/>
        </w:rPr>
        <w:t>ΠΡΟΕΔΡ</w:t>
      </w:r>
      <w:r w:rsidRPr="00BC67FE">
        <w:rPr>
          <w:rFonts w:eastAsia="Times New Roman"/>
          <w:b/>
          <w:bCs/>
          <w:szCs w:val="24"/>
          <w:lang w:val="en-US"/>
        </w:rPr>
        <w:t>E</w:t>
      </w:r>
      <w:r w:rsidRPr="00BC67FE">
        <w:rPr>
          <w:rFonts w:eastAsia="Times New Roman"/>
          <w:b/>
          <w:bCs/>
          <w:szCs w:val="24"/>
        </w:rPr>
        <w:t>ΥΟΥΣΑ (Αναστασία Χριστοδουλοπούλου):</w:t>
      </w:r>
      <w:r w:rsidRPr="00BC67FE">
        <w:rPr>
          <w:rFonts w:eastAsia="Times New Roman"/>
          <w:bCs/>
          <w:szCs w:val="24"/>
        </w:rPr>
        <w:t xml:space="preserve"> </w:t>
      </w:r>
      <w:r>
        <w:rPr>
          <w:rFonts w:eastAsia="Times New Roman"/>
          <w:bCs/>
          <w:szCs w:val="24"/>
        </w:rPr>
        <w:t>Συνεπώς</w:t>
      </w:r>
      <w:r w:rsidRPr="00BC67FE">
        <w:rPr>
          <w:rFonts w:eastAsia="Times New Roman"/>
          <w:bCs/>
          <w:szCs w:val="24"/>
        </w:rPr>
        <w:t xml:space="preserve"> </w:t>
      </w:r>
      <w:r>
        <w:rPr>
          <w:rFonts w:eastAsia="Times New Roman"/>
          <w:bCs/>
          <w:szCs w:val="24"/>
        </w:rPr>
        <w:t>η</w:t>
      </w:r>
      <w:r w:rsidRPr="00012235">
        <w:rPr>
          <w:rFonts w:eastAsia="Times New Roman"/>
          <w:bCs/>
          <w:szCs w:val="24"/>
        </w:rPr>
        <w:t xml:space="preserve"> Βουλή ενέκρινε τη ζητηθείσα άδεια.</w:t>
      </w:r>
    </w:p>
    <w:p w14:paraId="3DEF9D6B" w14:textId="77777777" w:rsidR="007007F0" w:rsidRDefault="00201A70">
      <w:pPr>
        <w:spacing w:after="0" w:line="600" w:lineRule="auto"/>
        <w:ind w:firstLine="720"/>
        <w:jc w:val="both"/>
        <w:rPr>
          <w:rFonts w:eastAsia="Times New Roman"/>
          <w:szCs w:val="24"/>
        </w:rPr>
      </w:pPr>
      <w:r w:rsidRPr="00012235">
        <w:rPr>
          <w:rFonts w:eastAsia="Times New Roman"/>
          <w:bCs/>
          <w:szCs w:val="24"/>
        </w:rPr>
        <w:t xml:space="preserve">Ο Βουλευτής </w:t>
      </w:r>
      <w:r>
        <w:rPr>
          <w:rFonts w:eastAsia="Times New Roman"/>
          <w:bCs/>
          <w:szCs w:val="24"/>
        </w:rPr>
        <w:t xml:space="preserve">κ. </w:t>
      </w:r>
      <w:proofErr w:type="spellStart"/>
      <w:r>
        <w:rPr>
          <w:rFonts w:eastAsia="Times New Roman"/>
          <w:bCs/>
          <w:szCs w:val="24"/>
        </w:rPr>
        <w:t>Ιλχάν</w:t>
      </w:r>
      <w:proofErr w:type="spellEnd"/>
      <w:r>
        <w:rPr>
          <w:rFonts w:eastAsia="Times New Roman"/>
          <w:bCs/>
          <w:szCs w:val="24"/>
        </w:rPr>
        <w:t xml:space="preserve"> Αχμέτ </w:t>
      </w:r>
      <w:r w:rsidRPr="00012235">
        <w:rPr>
          <w:rFonts w:eastAsia="Times New Roman"/>
          <w:bCs/>
          <w:szCs w:val="24"/>
        </w:rPr>
        <w:t>ζητεί άδεια ολιγοήμερης απουσίας</w:t>
      </w:r>
      <w:r>
        <w:rPr>
          <w:rFonts w:eastAsia="Times New Roman"/>
          <w:bCs/>
          <w:szCs w:val="24"/>
        </w:rPr>
        <w:t xml:space="preserve"> για προσωπικούς λόγους</w:t>
      </w:r>
      <w:r>
        <w:rPr>
          <w:rFonts w:eastAsia="Times New Roman"/>
          <w:bCs/>
          <w:szCs w:val="24"/>
        </w:rPr>
        <w:t xml:space="preserve"> </w:t>
      </w:r>
      <w:r>
        <w:rPr>
          <w:rFonts w:eastAsia="Times New Roman"/>
          <w:bCs/>
          <w:szCs w:val="24"/>
        </w:rPr>
        <w:t>από 29</w:t>
      </w:r>
      <w:r>
        <w:rPr>
          <w:rFonts w:eastAsia="Times New Roman"/>
          <w:bCs/>
          <w:szCs w:val="24"/>
        </w:rPr>
        <w:t xml:space="preserve"> Μαΐου 2019 έως 31 Μαΐου 2019. Γι’ αυτή την άδεια ήδη έχει παρέλθει ο χρόνος.</w:t>
      </w:r>
      <w:r w:rsidRPr="00012235">
        <w:rPr>
          <w:rFonts w:eastAsia="Times New Roman"/>
          <w:bCs/>
          <w:szCs w:val="24"/>
        </w:rPr>
        <w:t xml:space="preserve"> Η Βουλή εγκρίνει;</w:t>
      </w:r>
      <w:r>
        <w:rPr>
          <w:rFonts w:eastAsia="Times New Roman"/>
          <w:bCs/>
          <w:szCs w:val="24"/>
        </w:rPr>
        <w:t xml:space="preserve"> </w:t>
      </w:r>
    </w:p>
    <w:p w14:paraId="3DEF9D6C" w14:textId="77777777" w:rsidR="007007F0" w:rsidRDefault="00201A70">
      <w:pPr>
        <w:widowControl w:val="0"/>
        <w:autoSpaceDE w:val="0"/>
        <w:autoSpaceDN w:val="0"/>
        <w:adjustRightInd w:val="0"/>
        <w:spacing w:line="600" w:lineRule="auto"/>
        <w:ind w:firstLine="720"/>
        <w:jc w:val="both"/>
        <w:rPr>
          <w:rFonts w:eastAsia="Times New Roman"/>
          <w:bCs/>
          <w:szCs w:val="24"/>
        </w:rPr>
      </w:pPr>
      <w:r w:rsidRPr="00012235">
        <w:rPr>
          <w:rFonts w:eastAsia="Times New Roman"/>
          <w:b/>
          <w:bCs/>
          <w:szCs w:val="24"/>
        </w:rPr>
        <w:t>ΟΛΟ</w:t>
      </w:r>
      <w:r>
        <w:rPr>
          <w:rFonts w:eastAsia="Times New Roman"/>
          <w:b/>
          <w:bCs/>
          <w:szCs w:val="24"/>
        </w:rPr>
        <w:t xml:space="preserve"> Ο</w:t>
      </w:r>
      <w:r w:rsidRPr="00012235">
        <w:rPr>
          <w:rFonts w:eastAsia="Times New Roman"/>
          <w:b/>
          <w:bCs/>
          <w:szCs w:val="24"/>
        </w:rPr>
        <w:t xml:space="preserve">Ι ΒΟΥΛΕΥΤΕΣ: </w:t>
      </w:r>
      <w:r w:rsidRPr="00157DB2">
        <w:rPr>
          <w:rFonts w:eastAsia="Times New Roman"/>
          <w:bCs/>
          <w:szCs w:val="24"/>
        </w:rPr>
        <w:t>Μάλιστα, μάλιστα</w:t>
      </w:r>
      <w:r w:rsidRPr="00012235">
        <w:rPr>
          <w:rFonts w:eastAsia="Times New Roman"/>
          <w:bCs/>
          <w:szCs w:val="24"/>
        </w:rPr>
        <w:t>.</w:t>
      </w:r>
    </w:p>
    <w:p w14:paraId="3DEF9D6D" w14:textId="77777777" w:rsidR="007007F0" w:rsidRDefault="00201A70">
      <w:pPr>
        <w:widowControl w:val="0"/>
        <w:autoSpaceDE w:val="0"/>
        <w:autoSpaceDN w:val="0"/>
        <w:adjustRightInd w:val="0"/>
        <w:spacing w:line="600" w:lineRule="auto"/>
        <w:ind w:firstLine="720"/>
        <w:jc w:val="both"/>
        <w:rPr>
          <w:rFonts w:eastAsia="Times New Roman"/>
          <w:bCs/>
          <w:szCs w:val="24"/>
        </w:rPr>
      </w:pPr>
      <w:r w:rsidRPr="00012235">
        <w:rPr>
          <w:rFonts w:eastAsia="Times New Roman"/>
          <w:b/>
          <w:bCs/>
          <w:szCs w:val="24"/>
        </w:rPr>
        <w:t>ΠΡΟΕΔΡ</w:t>
      </w:r>
      <w:r w:rsidRPr="00012235">
        <w:rPr>
          <w:rFonts w:eastAsia="Times New Roman"/>
          <w:b/>
          <w:bCs/>
          <w:szCs w:val="24"/>
          <w:lang w:val="en-US"/>
        </w:rPr>
        <w:t>E</w:t>
      </w:r>
      <w:r w:rsidRPr="00012235">
        <w:rPr>
          <w:rFonts w:eastAsia="Times New Roman"/>
          <w:b/>
          <w:bCs/>
          <w:szCs w:val="24"/>
        </w:rPr>
        <w:t>ΥΟΥΣΑ (Αναστασία Χριστοδουλοπούλου):</w:t>
      </w:r>
      <w:r>
        <w:rPr>
          <w:rFonts w:eastAsia="Times New Roman"/>
          <w:bCs/>
          <w:szCs w:val="24"/>
        </w:rPr>
        <w:t xml:space="preserve"> </w:t>
      </w:r>
      <w:r>
        <w:rPr>
          <w:rFonts w:eastAsia="Times New Roman"/>
          <w:bCs/>
          <w:szCs w:val="24"/>
        </w:rPr>
        <w:t>Συνεπώς η</w:t>
      </w:r>
      <w:r w:rsidRPr="00012235">
        <w:rPr>
          <w:rFonts w:eastAsia="Times New Roman"/>
          <w:bCs/>
          <w:szCs w:val="24"/>
        </w:rPr>
        <w:t xml:space="preserve"> Βουλή ενέκρινε τη ζητηθείσα άδεια.</w:t>
      </w:r>
    </w:p>
    <w:p w14:paraId="3DEF9D6E" w14:textId="77777777" w:rsidR="007007F0" w:rsidRDefault="00201A70">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Κυρίες και κύριοι συνάδελφοι, έχω </w:t>
      </w:r>
      <w:r>
        <w:rPr>
          <w:rFonts w:eastAsia="Times New Roman"/>
          <w:bCs/>
          <w:szCs w:val="24"/>
        </w:rPr>
        <w:t>την τιμή να κάνω δ</w:t>
      </w:r>
      <w:r>
        <w:rPr>
          <w:rFonts w:eastAsia="Times New Roman"/>
          <w:bCs/>
          <w:szCs w:val="24"/>
        </w:rPr>
        <w:t>ύ</w:t>
      </w:r>
      <w:r>
        <w:rPr>
          <w:rFonts w:eastAsia="Times New Roman"/>
          <w:bCs/>
          <w:szCs w:val="24"/>
        </w:rPr>
        <w:t xml:space="preserve">ο ανακοινώσεις προς το Σώμα. </w:t>
      </w:r>
    </w:p>
    <w:p w14:paraId="3DEF9D6F" w14:textId="77777777" w:rsidR="007007F0" w:rsidRDefault="00201A70">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Πρώτον, οι Υπουργοί Περιβάλλοντος και Ενέργειας, Εσω</w:t>
      </w:r>
      <w:r>
        <w:rPr>
          <w:rFonts w:eastAsia="Times New Roman"/>
          <w:bCs/>
          <w:szCs w:val="24"/>
        </w:rPr>
        <w:lastRenderedPageBreak/>
        <w:t>τερικών, Εργασίας, Κοινωνικής Ασφάλισης και Κοινωνικής Αλληλεγγύης, Οικονομικών, Διοικητικής Ανασυγκρότησης, οι Αναπληρωτές Υπουργοί Οικονομίας και Ανάπτυξ</w:t>
      </w:r>
      <w:r>
        <w:rPr>
          <w:rFonts w:eastAsia="Times New Roman"/>
          <w:bCs/>
          <w:szCs w:val="24"/>
        </w:rPr>
        <w:t>ης, Οικονομικών, Περιβάλλοντος και Ενέργειας, καθώς και οι Υφυπουργοί Εργασίας, Κοινωνικής Ασφάλισης και Κοινωνικής Αλληλεγγύης και Περιβάλλοντος και Ενέργειας κατέθεσαν στις 31</w:t>
      </w:r>
      <w:r>
        <w:rPr>
          <w:rFonts w:eastAsia="Times New Roman"/>
          <w:bCs/>
          <w:szCs w:val="24"/>
        </w:rPr>
        <w:t>-</w:t>
      </w:r>
      <w:r>
        <w:rPr>
          <w:rFonts w:eastAsia="Times New Roman"/>
          <w:bCs/>
          <w:szCs w:val="24"/>
        </w:rPr>
        <w:t>5</w:t>
      </w:r>
      <w:r>
        <w:rPr>
          <w:rFonts w:eastAsia="Times New Roman"/>
          <w:bCs/>
          <w:szCs w:val="24"/>
        </w:rPr>
        <w:t>-</w:t>
      </w:r>
      <w:r>
        <w:rPr>
          <w:rFonts w:eastAsia="Times New Roman"/>
          <w:bCs/>
          <w:szCs w:val="24"/>
        </w:rPr>
        <w:t>2019 σχέδιο νόμου: «Ανάρτηση δασικών χαρτών περιοχών εντός των ιωδών περιγρα</w:t>
      </w:r>
      <w:r>
        <w:rPr>
          <w:rFonts w:eastAsia="Times New Roman"/>
          <w:bCs/>
          <w:szCs w:val="24"/>
        </w:rPr>
        <w:t>μμάτων, διαδικασία ελέγχου, περιβαλλοντική διαχείριση αυτών και άλλες διατάξεις».</w:t>
      </w:r>
    </w:p>
    <w:p w14:paraId="3DEF9D70" w14:textId="77777777" w:rsidR="007007F0" w:rsidRDefault="00201A70">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Παραπέμπεται στην αρμόδια Διαρκή Επιτροπή.</w:t>
      </w:r>
    </w:p>
    <w:p w14:paraId="3DEF9D71" w14:textId="77777777" w:rsidR="007007F0" w:rsidRDefault="00201A70">
      <w:pPr>
        <w:tabs>
          <w:tab w:val="left" w:pos="6168"/>
        </w:tabs>
        <w:spacing w:line="600" w:lineRule="auto"/>
        <w:ind w:firstLine="720"/>
        <w:jc w:val="both"/>
        <w:rPr>
          <w:rFonts w:eastAsia="Times New Roman" w:cs="Times New Roman"/>
          <w:szCs w:val="24"/>
        </w:rPr>
      </w:pPr>
      <w:r>
        <w:rPr>
          <w:rFonts w:eastAsia="Times New Roman" w:cs="Times New Roman"/>
          <w:szCs w:val="24"/>
        </w:rPr>
        <w:t>Οι Υπουργοί Δικαιοσύνης, Διαφάνειας και Ανθρωπίνων Δικαιωμάτων, Εξωτερικών, Προστασίας του Πολίτη, Οικονομικών, Υγείας, Διοικητικής</w:t>
      </w:r>
      <w:r>
        <w:rPr>
          <w:rFonts w:eastAsia="Times New Roman" w:cs="Times New Roman"/>
          <w:szCs w:val="24"/>
        </w:rPr>
        <w:t xml:space="preserve"> Ανασυγκρότησης, οι Αναπληρωτές Υπουργοί Δικαιοσύνης, Διαφάνειας και Ανθρωπίνων Δικαιωμάτων, Οικονομικών, καθώς και η Υφυπουργός Οικονομικών κατέθεσαν σήμερα 3</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2019 σχέδιο νόμου: «Κύρωση του Ποινικού Κώδικα». </w:t>
      </w:r>
    </w:p>
    <w:p w14:paraId="3DEF9D72" w14:textId="77777777" w:rsidR="007007F0" w:rsidRDefault="00201A70">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οι Υπουργοί Δικαιοσύνης, Διαφάνειας </w:t>
      </w:r>
      <w:r>
        <w:rPr>
          <w:rFonts w:eastAsia="Times New Roman" w:cs="Times New Roman"/>
          <w:szCs w:val="24"/>
        </w:rPr>
        <w:t>και Ανθρωπίνων Δικαιωμάτων, Εθνικής Άμυνας, Εξωτερικών, Προστασίας του Πολίτη, Οικονομικών, ο Αναπληρωτής Υπουργός Δικαιοσύνης, Διαφάνειας και Ανθρωπίνων Δικαιωμάτων, καθώς και η Υφυπουργός Οικονομικών κατέθεσαν σήμερα 3</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2019 σχέδιο νόμου: «Κύρωση του Κώ</w:t>
      </w:r>
      <w:r>
        <w:rPr>
          <w:rFonts w:eastAsia="Times New Roman" w:cs="Times New Roman"/>
          <w:szCs w:val="24"/>
        </w:rPr>
        <w:t xml:space="preserve">δικα Ποινικής Δικονομίας». </w:t>
      </w:r>
    </w:p>
    <w:p w14:paraId="3DEF9D73" w14:textId="77777777" w:rsidR="007007F0" w:rsidRDefault="00201A70">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Παραπέμπονται στην αρμόδια Διαρκή Επιτροπή. </w:t>
      </w:r>
    </w:p>
    <w:p w14:paraId="3DEF9D74" w14:textId="77777777" w:rsidR="007007F0" w:rsidRDefault="00201A70">
      <w:pPr>
        <w:spacing w:line="600" w:lineRule="auto"/>
        <w:ind w:firstLine="709"/>
        <w:jc w:val="both"/>
        <w:rPr>
          <w:rFonts w:eastAsia="Times New Roman" w:cs="Times New Roman"/>
          <w:szCs w:val="24"/>
        </w:rPr>
      </w:pPr>
      <w:r w:rsidRPr="00004C07">
        <w:rPr>
          <w:rFonts w:eastAsia="Times New Roman" w:cs="Times New Roman"/>
          <w:szCs w:val="24"/>
        </w:rPr>
        <w:t>Κ</w:t>
      </w:r>
      <w:r>
        <w:rPr>
          <w:rFonts w:eastAsia="Times New Roman" w:cs="Times New Roman"/>
          <w:szCs w:val="24"/>
        </w:rPr>
        <w:t>υρίες και κ</w:t>
      </w:r>
      <w:r w:rsidRPr="00004C07">
        <w:rPr>
          <w:rFonts w:eastAsia="Times New Roman" w:cs="Times New Roman"/>
          <w:szCs w:val="24"/>
        </w:rPr>
        <w:t>ύριοι συνάδελφοι, δέχεστε στο σημείο αυτό να λύσουμε τη συνεδρίαση;</w:t>
      </w:r>
    </w:p>
    <w:p w14:paraId="3DEF9D75" w14:textId="77777777" w:rsidR="007007F0" w:rsidRDefault="00201A70">
      <w:pPr>
        <w:spacing w:line="600" w:lineRule="auto"/>
        <w:ind w:firstLine="709"/>
        <w:jc w:val="both"/>
        <w:rPr>
          <w:rFonts w:eastAsia="Times New Roman" w:cs="Times New Roman"/>
          <w:szCs w:val="24"/>
        </w:rPr>
      </w:pPr>
      <w:r w:rsidRPr="00004C07">
        <w:rPr>
          <w:rFonts w:eastAsia="Times New Roman" w:cs="Times New Roman"/>
          <w:b/>
          <w:bCs/>
          <w:szCs w:val="24"/>
        </w:rPr>
        <w:t xml:space="preserve">ΟΛΟΙ ΟΙ ΒΟΥΛΕΥΤΕΣ: </w:t>
      </w:r>
      <w:r w:rsidRPr="00004C07">
        <w:rPr>
          <w:rFonts w:eastAsia="Times New Roman" w:cs="Times New Roman"/>
          <w:szCs w:val="24"/>
        </w:rPr>
        <w:t>Μάλιστα, μάλιστα.</w:t>
      </w:r>
    </w:p>
    <w:p w14:paraId="3DEF9D76" w14:textId="77777777" w:rsidR="007007F0" w:rsidRDefault="00201A70">
      <w:pPr>
        <w:spacing w:line="600" w:lineRule="auto"/>
        <w:ind w:firstLine="709"/>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sidRPr="00004C07">
        <w:rPr>
          <w:rFonts w:eastAsia="Times New Roman" w:cs="Times New Roman"/>
          <w:szCs w:val="24"/>
        </w:rPr>
        <w:t xml:space="preserve">Με τη συναίνεση του Σώματος και ώρα </w:t>
      </w:r>
      <w:r>
        <w:rPr>
          <w:rFonts w:eastAsia="Times New Roman" w:cs="Times New Roman"/>
          <w:szCs w:val="24"/>
        </w:rPr>
        <w:t>18.15</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w:t>
      </w:r>
    </w:p>
    <w:p w14:paraId="3DEF9D77" w14:textId="77777777" w:rsidR="007007F0" w:rsidRDefault="00201A70">
      <w:pPr>
        <w:spacing w:line="600" w:lineRule="auto"/>
        <w:ind w:firstLine="709"/>
        <w:jc w:val="both"/>
        <w:rPr>
          <w:rFonts w:eastAsia="Times New Roman" w:cs="Times New Roman"/>
          <w:szCs w:val="24"/>
        </w:rPr>
      </w:pPr>
      <w:r>
        <w:rPr>
          <w:rFonts w:eastAsia="Times New Roman" w:cs="Times New Roman"/>
          <w:b/>
          <w:bCs/>
          <w:szCs w:val="24"/>
          <w:lang w:val="en-US"/>
        </w:rPr>
        <w:t xml:space="preserve">O </w:t>
      </w:r>
      <w:r w:rsidRPr="00004C07">
        <w:rPr>
          <w:rFonts w:eastAsia="Times New Roman" w:cs="Times New Roman"/>
          <w:b/>
          <w:bCs/>
          <w:szCs w:val="24"/>
        </w:rPr>
        <w:t xml:space="preserve">ΠΡΟΕΔΡΟΣ </w:t>
      </w:r>
      <w:r>
        <w:rPr>
          <w:rFonts w:eastAsia="Times New Roman" w:cs="Times New Roman"/>
          <w:b/>
          <w:bCs/>
          <w:szCs w:val="24"/>
        </w:rPr>
        <w:t xml:space="preserve">            </w:t>
      </w:r>
      <w:r w:rsidRPr="00004C07">
        <w:rPr>
          <w:rFonts w:eastAsia="Times New Roman" w:cs="Times New Roman"/>
          <w:b/>
          <w:bCs/>
          <w:szCs w:val="24"/>
        </w:rPr>
        <w:t xml:space="preserve">                                                       ΟΙ ΓΡΑΜΜΑΤΕΙΣ</w:t>
      </w:r>
      <w:r>
        <w:rPr>
          <w:rFonts w:eastAsia="Times New Roman" w:cs="Times New Roman"/>
          <w:szCs w:val="24"/>
        </w:rPr>
        <w:t xml:space="preserve"> </w:t>
      </w:r>
    </w:p>
    <w:sectPr w:rsidR="007007F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OdfEqfuDcUUcUvByUW/QZPRLRj0=" w:salt="U9f+rtsqaBq0qjWkz317x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0"/>
    <w:rsid w:val="00201A70"/>
    <w:rsid w:val="004C2370"/>
    <w:rsid w:val="007007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9D44"/>
  <w15:docId w15:val="{6B99D381-F43D-48D3-8952-EB986784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5F6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75F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840</MetadataID>
    <Session xmlns="641f345b-441b-4b81-9152-adc2e73ba5e1">Δ´</Session>
    <Date xmlns="641f345b-441b-4b81-9152-adc2e73ba5e1">2019-06-02T21:00:00+00:00</Date>
    <Status xmlns="641f345b-441b-4b81-9152-adc2e73ba5e1">
      <Url>https://intra.parliament.gr/praktika/Lists/Incoming_Metadata/EditForm.aspx?ID=840&amp;Source=/praktika/Recordings_Library/Forms/AllItems.aspx</Url>
      <Description>Δημοσιεύτηκε</Description>
    </Status>
    <Meeting xmlns="641f345b-441b-4b81-9152-adc2e73ba5e1">ΡΚΘ´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3F9DA8-2AEC-4A7E-8026-4F3161A2A3F8}">
  <ds:schemaRefs>
    <ds:schemaRef ds:uri="641f345b-441b-4b81-9152-adc2e73ba5e1"/>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F84711F-FC73-4316-94F3-B6706FE9B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6C7E11-7232-4006-8736-86D92CFD3A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1320</Words>
  <Characters>7132</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2019-06-14T08:45:00Z</dcterms:created>
  <dcterms:modified xsi:type="dcterms:W3CDTF">2019-06-14T08:45:00Z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