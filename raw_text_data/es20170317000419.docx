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5FCE8A" w14:textId="77777777" w:rsidR="002E6CD8" w:rsidRPr="002E6CD8" w:rsidRDefault="002E6CD8" w:rsidP="002E6CD8">
      <w:pPr>
        <w:spacing w:after="0" w:line="360" w:lineRule="auto"/>
        <w:rPr>
          <w:ins w:id="0" w:author="Φλούδα Χριστίνα" w:date="2017-03-28T13:32:00Z"/>
          <w:rFonts w:eastAsia="Times New Roman"/>
          <w:szCs w:val="24"/>
          <w:lang w:eastAsia="en-US"/>
        </w:rPr>
      </w:pPr>
      <w:bookmarkStart w:id="1" w:name="_GoBack"/>
      <w:bookmarkEnd w:id="1"/>
      <w:ins w:id="2" w:author="Φλούδα Χριστίνα" w:date="2017-03-28T13:32:00Z">
        <w:r w:rsidRPr="002E6CD8">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34836C36" w14:textId="77777777" w:rsidR="002E6CD8" w:rsidRPr="002E6CD8" w:rsidRDefault="002E6CD8" w:rsidP="002E6CD8">
      <w:pPr>
        <w:spacing w:after="0" w:line="360" w:lineRule="auto"/>
        <w:rPr>
          <w:ins w:id="3" w:author="Φλούδα Χριστίνα" w:date="2017-03-28T13:32:00Z"/>
          <w:rFonts w:eastAsia="Times New Roman"/>
          <w:szCs w:val="24"/>
          <w:lang w:eastAsia="en-US"/>
        </w:rPr>
      </w:pPr>
    </w:p>
    <w:p w14:paraId="30DB128F" w14:textId="77777777" w:rsidR="002E6CD8" w:rsidRPr="002E6CD8" w:rsidRDefault="002E6CD8" w:rsidP="002E6CD8">
      <w:pPr>
        <w:spacing w:after="0" w:line="360" w:lineRule="auto"/>
        <w:rPr>
          <w:ins w:id="4" w:author="Φλούδα Χριστίνα" w:date="2017-03-28T13:32:00Z"/>
          <w:rFonts w:eastAsia="Times New Roman"/>
          <w:szCs w:val="24"/>
          <w:lang w:eastAsia="en-US"/>
        </w:rPr>
      </w:pPr>
      <w:ins w:id="5" w:author="Φλούδα Χριστίνα" w:date="2017-03-28T13:32:00Z">
        <w:r w:rsidRPr="002E6CD8">
          <w:rPr>
            <w:rFonts w:eastAsia="Times New Roman"/>
            <w:szCs w:val="24"/>
            <w:lang w:eastAsia="en-US"/>
          </w:rPr>
          <w:t>ΠΙΝΑΚΑΣ ΠΕΡΙΕΧΟΜΕΝΩΝ</w:t>
        </w:r>
      </w:ins>
    </w:p>
    <w:p w14:paraId="5F63C19A" w14:textId="77777777" w:rsidR="002E6CD8" w:rsidRPr="002E6CD8" w:rsidRDefault="002E6CD8" w:rsidP="002E6CD8">
      <w:pPr>
        <w:spacing w:after="0" w:line="360" w:lineRule="auto"/>
        <w:rPr>
          <w:ins w:id="6" w:author="Φλούδα Χριστίνα" w:date="2017-03-28T13:32:00Z"/>
          <w:rFonts w:eastAsia="Times New Roman"/>
          <w:szCs w:val="24"/>
          <w:lang w:eastAsia="en-US"/>
        </w:rPr>
      </w:pPr>
      <w:ins w:id="7" w:author="Φλούδα Χριστίνα" w:date="2017-03-28T13:32:00Z">
        <w:r w:rsidRPr="002E6CD8">
          <w:rPr>
            <w:rFonts w:eastAsia="Times New Roman"/>
            <w:szCs w:val="24"/>
            <w:lang w:eastAsia="en-US"/>
          </w:rPr>
          <w:t xml:space="preserve">ΙΖ΄ ΠΕΡΙΟΔΟΣ </w:t>
        </w:r>
      </w:ins>
    </w:p>
    <w:p w14:paraId="11071FFE" w14:textId="77777777" w:rsidR="002E6CD8" w:rsidRPr="002E6CD8" w:rsidRDefault="002E6CD8" w:rsidP="002E6CD8">
      <w:pPr>
        <w:spacing w:after="0" w:line="360" w:lineRule="auto"/>
        <w:rPr>
          <w:ins w:id="8" w:author="Φλούδα Χριστίνα" w:date="2017-03-28T13:32:00Z"/>
          <w:rFonts w:eastAsia="Times New Roman"/>
          <w:szCs w:val="24"/>
          <w:lang w:eastAsia="en-US"/>
        </w:rPr>
      </w:pPr>
      <w:ins w:id="9" w:author="Φλούδα Χριστίνα" w:date="2017-03-28T13:32:00Z">
        <w:r w:rsidRPr="002E6CD8">
          <w:rPr>
            <w:rFonts w:eastAsia="Times New Roman"/>
            <w:szCs w:val="24"/>
            <w:lang w:eastAsia="en-US"/>
          </w:rPr>
          <w:t>ΠΡΟΕΔΡΕΥΟΜΕΝΗΣ ΚΟΙΝΟΒΟΥΛΕΥΤΙΚΗΣ ΔΗΜΟΚΡΑΤΙΑΣ</w:t>
        </w:r>
      </w:ins>
    </w:p>
    <w:p w14:paraId="59630E17" w14:textId="77777777" w:rsidR="002E6CD8" w:rsidRPr="002E6CD8" w:rsidRDefault="002E6CD8" w:rsidP="002E6CD8">
      <w:pPr>
        <w:spacing w:after="0" w:line="360" w:lineRule="auto"/>
        <w:rPr>
          <w:ins w:id="10" w:author="Φλούδα Χριστίνα" w:date="2017-03-28T13:32:00Z"/>
          <w:rFonts w:eastAsia="Times New Roman"/>
          <w:szCs w:val="24"/>
          <w:lang w:eastAsia="en-US"/>
        </w:rPr>
      </w:pPr>
      <w:ins w:id="11" w:author="Φλούδα Χριστίνα" w:date="2017-03-28T13:32:00Z">
        <w:r w:rsidRPr="002E6CD8">
          <w:rPr>
            <w:rFonts w:eastAsia="Times New Roman"/>
            <w:szCs w:val="24"/>
            <w:lang w:eastAsia="en-US"/>
          </w:rPr>
          <w:t>ΣΥΝΟΔΟΣ Β΄</w:t>
        </w:r>
      </w:ins>
    </w:p>
    <w:p w14:paraId="482078BF" w14:textId="77777777" w:rsidR="002E6CD8" w:rsidRPr="002E6CD8" w:rsidRDefault="002E6CD8" w:rsidP="002E6CD8">
      <w:pPr>
        <w:spacing w:after="0" w:line="360" w:lineRule="auto"/>
        <w:rPr>
          <w:ins w:id="12" w:author="Φλούδα Χριστίνα" w:date="2017-03-28T13:32:00Z"/>
          <w:rFonts w:eastAsia="Times New Roman"/>
          <w:szCs w:val="24"/>
          <w:lang w:eastAsia="en-US"/>
        </w:rPr>
      </w:pPr>
    </w:p>
    <w:p w14:paraId="20C522E9" w14:textId="77777777" w:rsidR="002E6CD8" w:rsidRPr="002E6CD8" w:rsidRDefault="002E6CD8" w:rsidP="002E6CD8">
      <w:pPr>
        <w:spacing w:after="0" w:line="360" w:lineRule="auto"/>
        <w:rPr>
          <w:ins w:id="13" w:author="Φλούδα Χριστίνα" w:date="2017-03-28T13:32:00Z"/>
          <w:rFonts w:eastAsia="Times New Roman"/>
          <w:szCs w:val="24"/>
          <w:lang w:eastAsia="en-US"/>
        </w:rPr>
      </w:pPr>
      <w:ins w:id="14" w:author="Φλούδα Χριστίνα" w:date="2017-03-28T13:32:00Z">
        <w:r w:rsidRPr="002E6CD8">
          <w:rPr>
            <w:rFonts w:eastAsia="Times New Roman"/>
            <w:szCs w:val="24"/>
            <w:lang w:eastAsia="en-US"/>
          </w:rPr>
          <w:t>ΣΥΝΕΔΡΙΑΣΗ ϞΒ΄</w:t>
        </w:r>
      </w:ins>
    </w:p>
    <w:p w14:paraId="45D91139" w14:textId="77777777" w:rsidR="002E6CD8" w:rsidRPr="002E6CD8" w:rsidRDefault="002E6CD8" w:rsidP="002E6CD8">
      <w:pPr>
        <w:spacing w:after="0" w:line="360" w:lineRule="auto"/>
        <w:rPr>
          <w:ins w:id="15" w:author="Φλούδα Χριστίνα" w:date="2017-03-28T13:32:00Z"/>
          <w:rFonts w:eastAsia="Times New Roman"/>
          <w:szCs w:val="24"/>
          <w:lang w:eastAsia="en-US"/>
        </w:rPr>
      </w:pPr>
      <w:ins w:id="16" w:author="Φλούδα Χριστίνα" w:date="2017-03-28T13:32:00Z">
        <w:r w:rsidRPr="002E6CD8">
          <w:rPr>
            <w:rFonts w:eastAsia="Times New Roman"/>
            <w:szCs w:val="24"/>
            <w:lang w:eastAsia="en-US"/>
          </w:rPr>
          <w:t>Παρασκευή  17 Μαρτίου 2017</w:t>
        </w:r>
      </w:ins>
    </w:p>
    <w:p w14:paraId="3376839C" w14:textId="77777777" w:rsidR="002E6CD8" w:rsidRPr="002E6CD8" w:rsidRDefault="002E6CD8" w:rsidP="002E6CD8">
      <w:pPr>
        <w:spacing w:after="0" w:line="360" w:lineRule="auto"/>
        <w:rPr>
          <w:ins w:id="17" w:author="Φλούδα Χριστίνα" w:date="2017-03-28T13:32:00Z"/>
          <w:rFonts w:eastAsia="Times New Roman"/>
          <w:szCs w:val="24"/>
          <w:lang w:eastAsia="en-US"/>
        </w:rPr>
      </w:pPr>
    </w:p>
    <w:p w14:paraId="64A3D195" w14:textId="77777777" w:rsidR="002E6CD8" w:rsidRPr="002E6CD8" w:rsidRDefault="002E6CD8" w:rsidP="002E6CD8">
      <w:pPr>
        <w:spacing w:after="0" w:line="360" w:lineRule="auto"/>
        <w:rPr>
          <w:ins w:id="18" w:author="Φλούδα Χριστίνα" w:date="2017-03-28T13:32:00Z"/>
          <w:rFonts w:eastAsia="Times New Roman"/>
          <w:szCs w:val="24"/>
          <w:lang w:eastAsia="en-US"/>
        </w:rPr>
      </w:pPr>
      <w:ins w:id="19" w:author="Φλούδα Χριστίνα" w:date="2017-03-28T13:32:00Z">
        <w:r w:rsidRPr="002E6CD8">
          <w:rPr>
            <w:rFonts w:eastAsia="Times New Roman"/>
            <w:szCs w:val="24"/>
            <w:lang w:eastAsia="en-US"/>
          </w:rPr>
          <w:t>ΘΕΜΑΤΑ</w:t>
        </w:r>
      </w:ins>
    </w:p>
    <w:p w14:paraId="7BAC4021" w14:textId="77777777" w:rsidR="002E6CD8" w:rsidRPr="002E6CD8" w:rsidRDefault="002E6CD8" w:rsidP="002E6CD8">
      <w:pPr>
        <w:spacing w:after="0" w:line="360" w:lineRule="auto"/>
        <w:rPr>
          <w:ins w:id="20" w:author="Φλούδα Χριστίνα" w:date="2017-03-28T13:32:00Z"/>
          <w:rFonts w:eastAsia="Times New Roman"/>
          <w:szCs w:val="24"/>
          <w:lang w:eastAsia="en-US"/>
        </w:rPr>
      </w:pPr>
      <w:ins w:id="21" w:author="Φλούδα Χριστίνα" w:date="2017-03-28T13:32:00Z">
        <w:r w:rsidRPr="002E6CD8">
          <w:rPr>
            <w:rFonts w:eastAsia="Times New Roman"/>
            <w:szCs w:val="24"/>
            <w:lang w:eastAsia="en-US"/>
          </w:rPr>
          <w:t xml:space="preserve"> </w:t>
        </w:r>
        <w:r w:rsidRPr="002E6CD8">
          <w:rPr>
            <w:rFonts w:eastAsia="Times New Roman"/>
            <w:szCs w:val="24"/>
            <w:lang w:eastAsia="en-US"/>
          </w:rPr>
          <w:br/>
          <w:t xml:space="preserve">Α. ΕΙΔΙΚΑ ΘΕΜΑΤΑ </w:t>
        </w:r>
        <w:r w:rsidRPr="002E6CD8">
          <w:rPr>
            <w:rFonts w:eastAsia="Times New Roman"/>
            <w:szCs w:val="24"/>
            <w:lang w:eastAsia="en-US"/>
          </w:rPr>
          <w:br/>
          <w:t>1. Ανακοινώνεται ότι τη συνεδρίαση παρακολουθούν μαθητές από το 4ο Γυμνάσιο Ηρακλείου Κρήτης, το 3ο Δημοτικό Σχολείο Ευκαρπίας Θεσσαλονίκης, το Αμερικάνικο Κολέγιο "</w:t>
        </w:r>
        <w:proofErr w:type="spellStart"/>
        <w:r w:rsidRPr="002E6CD8">
          <w:rPr>
            <w:rFonts w:eastAsia="Times New Roman"/>
            <w:szCs w:val="24"/>
            <w:lang w:eastAsia="en-US"/>
          </w:rPr>
          <w:t>Pierce</w:t>
        </w:r>
        <w:proofErr w:type="spellEnd"/>
        <w:r w:rsidRPr="002E6CD8">
          <w:rPr>
            <w:rFonts w:eastAsia="Times New Roman"/>
            <w:szCs w:val="24"/>
            <w:lang w:eastAsia="en-US"/>
          </w:rPr>
          <w:t xml:space="preserve">", το Δημοτικό Σχολείο  Άνω </w:t>
        </w:r>
        <w:proofErr w:type="spellStart"/>
        <w:r w:rsidRPr="002E6CD8">
          <w:rPr>
            <w:rFonts w:eastAsia="Times New Roman"/>
            <w:szCs w:val="24"/>
            <w:lang w:eastAsia="en-US"/>
          </w:rPr>
          <w:t>Καστριτσίου</w:t>
        </w:r>
        <w:proofErr w:type="spellEnd"/>
        <w:r w:rsidRPr="002E6CD8">
          <w:rPr>
            <w:rFonts w:eastAsia="Times New Roman"/>
            <w:szCs w:val="24"/>
            <w:lang w:eastAsia="en-US"/>
          </w:rPr>
          <w:t xml:space="preserve"> Αχαΐας και το 2ο Γυμνάσιο Λέρου, σελ. </w:t>
        </w:r>
        <w:r w:rsidRPr="002E6CD8">
          <w:rPr>
            <w:rFonts w:eastAsia="Times New Roman"/>
            <w:szCs w:val="24"/>
            <w:lang w:eastAsia="en-US"/>
          </w:rPr>
          <w:br/>
          <w:t xml:space="preserve">2. Επί διαδικαστικού θέματος, σελ. </w:t>
        </w:r>
        <w:r w:rsidRPr="002E6CD8">
          <w:rPr>
            <w:rFonts w:eastAsia="Times New Roman"/>
            <w:szCs w:val="24"/>
            <w:lang w:eastAsia="en-US"/>
          </w:rPr>
          <w:br/>
          <w:t xml:space="preserve"> </w:t>
        </w:r>
        <w:r w:rsidRPr="002E6CD8">
          <w:rPr>
            <w:rFonts w:eastAsia="Times New Roman"/>
            <w:szCs w:val="24"/>
            <w:lang w:eastAsia="en-US"/>
          </w:rPr>
          <w:br/>
          <w:t xml:space="preserve">Β. ΚΟΙΝΟΒΟΥΛΕΥΤΙΚΟΣ ΕΛΕΓΧΟΣ </w:t>
        </w:r>
        <w:r w:rsidRPr="002E6CD8">
          <w:rPr>
            <w:rFonts w:eastAsia="Times New Roman"/>
            <w:szCs w:val="24"/>
            <w:lang w:eastAsia="en-US"/>
          </w:rPr>
          <w:br/>
          <w:t xml:space="preserve">1. Ανακοίνωση του δελτίου επικαίρων ερωτήσεων και αναφορών - ερωτήσεων της Δευτέρας 20 Μαρτίου 2017, σελ. </w:t>
        </w:r>
        <w:r w:rsidRPr="002E6CD8">
          <w:rPr>
            <w:rFonts w:eastAsia="Times New Roman"/>
            <w:szCs w:val="24"/>
            <w:lang w:eastAsia="en-US"/>
          </w:rPr>
          <w:br/>
          <w:t xml:space="preserve">2. Συζήτηση επίκαιρης ερώτησης προς τον Πρωθυπουργό του Προέδρου της Κοινοβουλευτικής Ομάδας της  Ένωσης Κεντρώων, κ. Βασιλείου Λεβέντη με θέμα: «Προβλήματα στο χώρο της Υγείας», σελ. </w:t>
        </w:r>
        <w:r w:rsidRPr="002E6CD8">
          <w:rPr>
            <w:rFonts w:eastAsia="Times New Roman"/>
            <w:szCs w:val="24"/>
            <w:lang w:eastAsia="en-US"/>
          </w:rPr>
          <w:br/>
          <w:t xml:space="preserve">3. Συζήτηση της υπ’ αριθμόν 10/9/14-2-2017 επίκαιρης επερώτησης δεκαέξι Βουλευτών της Δημοκρατικής Συμπαράταξης ΠΑΣΟΚ-ΔΗΜΑΡ προς τον Υπουργό Περιβάλλοντος και Ενέργειας με θέμα: «Σε αδιέξοδο η ενέργεια, κίνδυνοι για την κοινωνία και τη εθνική οικονομία», σελ. </w:t>
        </w:r>
        <w:r w:rsidRPr="002E6CD8">
          <w:rPr>
            <w:rFonts w:eastAsia="Times New Roman"/>
            <w:szCs w:val="24"/>
            <w:lang w:eastAsia="en-US"/>
          </w:rPr>
          <w:br/>
          <w:t xml:space="preserve"> </w:t>
        </w:r>
        <w:r w:rsidRPr="002E6CD8">
          <w:rPr>
            <w:rFonts w:eastAsia="Times New Roman"/>
            <w:szCs w:val="24"/>
            <w:lang w:eastAsia="en-US"/>
          </w:rPr>
          <w:br/>
          <w:t xml:space="preserve">Γ. ΝΟΜΟΘΕΤΙΚΗ ΕΡΓΑΣΙΑ </w:t>
        </w:r>
        <w:r w:rsidRPr="002E6CD8">
          <w:rPr>
            <w:rFonts w:eastAsia="Times New Roman"/>
            <w:szCs w:val="24"/>
            <w:lang w:eastAsia="en-US"/>
          </w:rPr>
          <w:br/>
          <w:t>Κατάθεση Εκθέσεως Διαρκούς Επιτροπής:</w:t>
        </w:r>
      </w:ins>
    </w:p>
    <w:p w14:paraId="1A252D9F" w14:textId="77777777" w:rsidR="002E6CD8" w:rsidRPr="002E6CD8" w:rsidRDefault="002E6CD8" w:rsidP="002E6CD8">
      <w:pPr>
        <w:spacing w:after="0" w:line="360" w:lineRule="auto"/>
        <w:rPr>
          <w:ins w:id="22" w:author="Φλούδα Χριστίνα" w:date="2017-03-28T13:32:00Z"/>
          <w:rFonts w:eastAsia="Times New Roman"/>
          <w:szCs w:val="24"/>
          <w:lang w:eastAsia="en-US"/>
        </w:rPr>
      </w:pPr>
      <w:ins w:id="23" w:author="Φλούδα Χριστίνα" w:date="2017-03-28T13:32:00Z">
        <w:r w:rsidRPr="002E6CD8">
          <w:rPr>
            <w:rFonts w:eastAsia="Times New Roman"/>
            <w:szCs w:val="24"/>
            <w:lang w:eastAsia="en-US"/>
          </w:rPr>
          <w:t xml:space="preserve">Η Διαρκής Επιτροπή Οικονομικών Υποθέσεων καταθέτει την έκθεσή της στο σχέδιο νόμου του Υπουργείου Οικονομικών «Ενσωμάτωση στην εθνική νομοθεσία της Οδηγίας 2014/92/ΕΕ του Ευρωπαϊκού Κοινοβουλίου και του Συμβουλίου της 23ης Ιουλίου 2014 για τη </w:t>
        </w:r>
        <w:proofErr w:type="spellStart"/>
        <w:r w:rsidRPr="002E6CD8">
          <w:rPr>
            <w:rFonts w:eastAsia="Times New Roman"/>
            <w:szCs w:val="24"/>
            <w:lang w:eastAsia="en-US"/>
          </w:rPr>
          <w:t>συγκρισιμότητα</w:t>
        </w:r>
        <w:proofErr w:type="spellEnd"/>
        <w:r w:rsidRPr="002E6CD8">
          <w:rPr>
            <w:rFonts w:eastAsia="Times New Roman"/>
            <w:szCs w:val="24"/>
            <w:lang w:eastAsia="en-US"/>
          </w:rPr>
          <w:t xml:space="preserve"> των τελών που συνδέονται με λογαριασμούς πληρωμών, την αλλαγή λογαριασμού πληρωμών και την πρόσβαση σε λογαριασμούς πληρωμών με βασικά χαρακτηριστικά και άλλες διατάξεις», σελ. </w:t>
        </w:r>
        <w:r w:rsidRPr="002E6CD8">
          <w:rPr>
            <w:rFonts w:eastAsia="Times New Roman"/>
            <w:szCs w:val="24"/>
            <w:lang w:eastAsia="en-US"/>
          </w:rPr>
          <w:br/>
          <w:t xml:space="preserve"> </w:t>
        </w:r>
        <w:r w:rsidRPr="002E6CD8">
          <w:rPr>
            <w:rFonts w:eastAsia="Times New Roman"/>
            <w:szCs w:val="24"/>
            <w:lang w:eastAsia="en-US"/>
          </w:rPr>
          <w:br/>
          <w:t>ΠΡΟΕΔΡΕΥΟΝΤΕΣ</w:t>
        </w:r>
      </w:ins>
    </w:p>
    <w:p w14:paraId="1F53FB84" w14:textId="77777777" w:rsidR="002E6CD8" w:rsidRPr="002E6CD8" w:rsidRDefault="002E6CD8" w:rsidP="002E6CD8">
      <w:pPr>
        <w:spacing w:after="0" w:line="360" w:lineRule="auto"/>
        <w:rPr>
          <w:ins w:id="24" w:author="Φλούδα Χριστίνα" w:date="2017-03-28T13:32:00Z"/>
          <w:rFonts w:eastAsia="Times New Roman"/>
          <w:szCs w:val="24"/>
          <w:lang w:eastAsia="en-US"/>
        </w:rPr>
      </w:pPr>
      <w:ins w:id="25" w:author="Φλούδα Χριστίνα" w:date="2017-03-28T13:32:00Z">
        <w:r w:rsidRPr="002E6CD8">
          <w:rPr>
            <w:rFonts w:eastAsia="Times New Roman"/>
            <w:szCs w:val="24"/>
            <w:lang w:eastAsia="en-US"/>
          </w:rPr>
          <w:t>ΚΑΚΛΑΜΑΝΗΣ Ν. , σελ.</w:t>
        </w:r>
        <w:r w:rsidRPr="002E6CD8">
          <w:rPr>
            <w:rFonts w:eastAsia="Times New Roman"/>
            <w:szCs w:val="24"/>
            <w:lang w:eastAsia="en-US"/>
          </w:rPr>
          <w:br/>
          <w:t>ΛΥΚΟΥΔΗΣ Σ. , σελ.</w:t>
        </w:r>
        <w:r w:rsidRPr="002E6CD8">
          <w:rPr>
            <w:rFonts w:eastAsia="Times New Roman"/>
            <w:szCs w:val="24"/>
            <w:lang w:eastAsia="en-US"/>
          </w:rPr>
          <w:br/>
          <w:t>ΧΡΙΣΤΟΔΟΥΛΟΠΟΥΛΟΥ Α. , σελ.</w:t>
        </w:r>
      </w:ins>
    </w:p>
    <w:p w14:paraId="73E4A6C1" w14:textId="77777777" w:rsidR="002E6CD8" w:rsidRPr="002E6CD8" w:rsidRDefault="002E6CD8" w:rsidP="002E6CD8">
      <w:pPr>
        <w:spacing w:after="0" w:line="360" w:lineRule="auto"/>
        <w:rPr>
          <w:ins w:id="26" w:author="Φλούδα Χριστίνα" w:date="2017-03-28T13:32:00Z"/>
          <w:rFonts w:eastAsia="Times New Roman"/>
          <w:szCs w:val="24"/>
          <w:lang w:eastAsia="en-US"/>
        </w:rPr>
      </w:pPr>
    </w:p>
    <w:p w14:paraId="25DE35F9" w14:textId="77777777" w:rsidR="002E6CD8" w:rsidRPr="002E6CD8" w:rsidRDefault="002E6CD8" w:rsidP="002E6CD8">
      <w:pPr>
        <w:spacing w:after="0" w:line="360" w:lineRule="auto"/>
        <w:rPr>
          <w:ins w:id="27" w:author="Φλούδα Χριστίνα" w:date="2017-03-28T13:32:00Z"/>
          <w:rFonts w:eastAsia="Times New Roman"/>
          <w:szCs w:val="24"/>
          <w:lang w:eastAsia="en-US"/>
        </w:rPr>
      </w:pPr>
    </w:p>
    <w:p w14:paraId="58C94EAC" w14:textId="77777777" w:rsidR="002E6CD8" w:rsidRPr="002E6CD8" w:rsidRDefault="002E6CD8" w:rsidP="002E6CD8">
      <w:pPr>
        <w:spacing w:after="0" w:line="360" w:lineRule="auto"/>
        <w:rPr>
          <w:ins w:id="28" w:author="Φλούδα Χριστίνα" w:date="2017-03-28T13:32:00Z"/>
          <w:rFonts w:eastAsia="Times New Roman"/>
          <w:szCs w:val="24"/>
          <w:lang w:eastAsia="en-US"/>
        </w:rPr>
      </w:pPr>
      <w:ins w:id="29" w:author="Φλούδα Χριστίνα" w:date="2017-03-28T13:32:00Z">
        <w:r w:rsidRPr="002E6CD8">
          <w:rPr>
            <w:rFonts w:eastAsia="Times New Roman"/>
            <w:szCs w:val="24"/>
            <w:lang w:eastAsia="en-US"/>
          </w:rPr>
          <w:t>ΟΜΙΛΗΤΕΣ</w:t>
        </w:r>
      </w:ins>
    </w:p>
    <w:p w14:paraId="3DDC05AF" w14:textId="77777777" w:rsidR="002E6CD8" w:rsidRPr="002E6CD8" w:rsidRDefault="002E6CD8" w:rsidP="002E6CD8">
      <w:pPr>
        <w:spacing w:after="0" w:line="360" w:lineRule="auto"/>
        <w:rPr>
          <w:ins w:id="30" w:author="Φλούδα Χριστίνα" w:date="2017-03-28T13:32:00Z"/>
          <w:rFonts w:eastAsia="Times New Roman"/>
          <w:szCs w:val="24"/>
          <w:lang w:eastAsia="en-US"/>
        </w:rPr>
      </w:pPr>
      <w:ins w:id="31" w:author="Φλούδα Χριστίνα" w:date="2017-03-28T13:32:00Z">
        <w:r w:rsidRPr="002E6CD8">
          <w:rPr>
            <w:rFonts w:eastAsia="Times New Roman"/>
            <w:szCs w:val="24"/>
            <w:lang w:eastAsia="en-US"/>
          </w:rPr>
          <w:br/>
          <w:t>Α. Επί διαδικαστικού θέματος:</w:t>
        </w:r>
        <w:r w:rsidRPr="002E6CD8">
          <w:rPr>
            <w:rFonts w:eastAsia="Times New Roman"/>
            <w:szCs w:val="24"/>
            <w:lang w:eastAsia="en-US"/>
          </w:rPr>
          <w:br/>
          <w:t>ΚΑΚΛΑΜΑΝΗΣ Ν. , σελ.</w:t>
        </w:r>
        <w:r w:rsidRPr="002E6CD8">
          <w:rPr>
            <w:rFonts w:eastAsia="Times New Roman"/>
            <w:szCs w:val="24"/>
            <w:lang w:eastAsia="en-US"/>
          </w:rPr>
          <w:br/>
          <w:t>ΛΥΚΟΥΔΗΣ Σ. , σελ.</w:t>
        </w:r>
        <w:r w:rsidRPr="002E6CD8">
          <w:rPr>
            <w:rFonts w:eastAsia="Times New Roman"/>
            <w:szCs w:val="24"/>
            <w:lang w:eastAsia="en-US"/>
          </w:rPr>
          <w:br/>
          <w:t>ΧΑΤΖΗΣΑΒΒΑΣ Χ. , σελ.</w:t>
        </w:r>
        <w:r w:rsidRPr="002E6CD8">
          <w:rPr>
            <w:rFonts w:eastAsia="Times New Roman"/>
            <w:szCs w:val="24"/>
            <w:lang w:eastAsia="en-US"/>
          </w:rPr>
          <w:br/>
        </w:r>
        <w:r w:rsidRPr="002E6CD8">
          <w:rPr>
            <w:rFonts w:eastAsia="Times New Roman"/>
            <w:szCs w:val="24"/>
            <w:lang w:eastAsia="en-US"/>
          </w:rPr>
          <w:br/>
          <w:t>Β. Επί της επίκαιρης επερώτησης:</w:t>
        </w:r>
        <w:r w:rsidRPr="002E6CD8">
          <w:rPr>
            <w:rFonts w:eastAsia="Times New Roman"/>
            <w:szCs w:val="24"/>
            <w:lang w:eastAsia="en-US"/>
          </w:rPr>
          <w:br/>
          <w:t>ΑΜΥΡΑΣ Γ. , σελ.</w:t>
        </w:r>
        <w:r w:rsidRPr="002E6CD8">
          <w:rPr>
            <w:rFonts w:eastAsia="Times New Roman"/>
            <w:szCs w:val="24"/>
            <w:lang w:eastAsia="en-US"/>
          </w:rPr>
          <w:br/>
          <w:t>ΑΧΜΕΤ Ι. , σελ.</w:t>
        </w:r>
        <w:r w:rsidRPr="002E6CD8">
          <w:rPr>
            <w:rFonts w:eastAsia="Times New Roman"/>
            <w:szCs w:val="24"/>
            <w:lang w:eastAsia="en-US"/>
          </w:rPr>
          <w:br/>
          <w:t>ΓΕΩΡΓΙΑΔΗΣ Μ. , σελ.</w:t>
        </w:r>
        <w:r w:rsidRPr="002E6CD8">
          <w:rPr>
            <w:rFonts w:eastAsia="Times New Roman"/>
            <w:szCs w:val="24"/>
            <w:lang w:eastAsia="en-US"/>
          </w:rPr>
          <w:br/>
          <w:t>ΔΕΝΔΙΑΣ Ν. , σελ.</w:t>
        </w:r>
        <w:r w:rsidRPr="002E6CD8">
          <w:rPr>
            <w:rFonts w:eastAsia="Times New Roman"/>
            <w:szCs w:val="24"/>
            <w:lang w:eastAsia="en-US"/>
          </w:rPr>
          <w:br/>
          <w:t>ΚΑΡΑΘΑΝΑΣΟΠΟΥΛΟΣ Ν. , σελ.</w:t>
        </w:r>
        <w:r w:rsidRPr="002E6CD8">
          <w:rPr>
            <w:rFonts w:eastAsia="Times New Roman"/>
            <w:szCs w:val="24"/>
            <w:lang w:eastAsia="en-US"/>
          </w:rPr>
          <w:br/>
          <w:t>ΚΕΓΚΕΡΟΓΛΟΥ Β. , σελ.</w:t>
        </w:r>
        <w:r w:rsidRPr="002E6CD8">
          <w:rPr>
            <w:rFonts w:eastAsia="Times New Roman"/>
            <w:szCs w:val="24"/>
            <w:lang w:eastAsia="en-US"/>
          </w:rPr>
          <w:br/>
          <w:t>ΚΡΕΜΑΣΤΙΝΟΣ Δ. , σελ.</w:t>
        </w:r>
        <w:r w:rsidRPr="002E6CD8">
          <w:rPr>
            <w:rFonts w:eastAsia="Times New Roman"/>
            <w:szCs w:val="24"/>
            <w:lang w:eastAsia="en-US"/>
          </w:rPr>
          <w:br/>
          <w:t>ΚΩΝΣΤΑΝΤΙΝΟΠΟΥΛΟΣ Ο. , σελ.</w:t>
        </w:r>
        <w:r w:rsidRPr="002E6CD8">
          <w:rPr>
            <w:rFonts w:eastAsia="Times New Roman"/>
            <w:szCs w:val="24"/>
            <w:lang w:eastAsia="en-US"/>
          </w:rPr>
          <w:br/>
          <w:t>ΚΩΝΣΤΑΝΤΟΠΟΥΛΟΣ Δ. , σελ.</w:t>
        </w:r>
        <w:r w:rsidRPr="002E6CD8">
          <w:rPr>
            <w:rFonts w:eastAsia="Times New Roman"/>
            <w:szCs w:val="24"/>
            <w:lang w:eastAsia="en-US"/>
          </w:rPr>
          <w:br/>
          <w:t>ΛΑΖΑΡΙΔΗΣ Γ. , σελ.</w:t>
        </w:r>
        <w:r w:rsidRPr="002E6CD8">
          <w:rPr>
            <w:rFonts w:eastAsia="Times New Roman"/>
            <w:szCs w:val="24"/>
            <w:lang w:eastAsia="en-US"/>
          </w:rPr>
          <w:br/>
          <w:t>ΜΑΝΙΑΤΗΣ Ι. , σελ.</w:t>
        </w:r>
        <w:r w:rsidRPr="002E6CD8">
          <w:rPr>
            <w:rFonts w:eastAsia="Times New Roman"/>
            <w:szCs w:val="24"/>
            <w:lang w:eastAsia="en-US"/>
          </w:rPr>
          <w:br/>
          <w:t>ΣΗΦΑΚΗΣ Ι. , σελ.</w:t>
        </w:r>
        <w:r w:rsidRPr="002E6CD8">
          <w:rPr>
            <w:rFonts w:eastAsia="Times New Roman"/>
            <w:szCs w:val="24"/>
            <w:lang w:eastAsia="en-US"/>
          </w:rPr>
          <w:br/>
          <w:t>ΣΤΑΘΑΚΗΣ Γ. , σελ.</w:t>
        </w:r>
        <w:r w:rsidRPr="002E6CD8">
          <w:rPr>
            <w:rFonts w:eastAsia="Times New Roman"/>
            <w:szCs w:val="24"/>
            <w:lang w:eastAsia="en-US"/>
          </w:rPr>
          <w:br/>
          <w:t>ΤΖΕΛΕΠΗΣ Μ. , σελ.</w:t>
        </w:r>
        <w:r w:rsidRPr="002E6CD8">
          <w:rPr>
            <w:rFonts w:eastAsia="Times New Roman"/>
            <w:szCs w:val="24"/>
            <w:lang w:eastAsia="en-US"/>
          </w:rPr>
          <w:br/>
          <w:t>ΦΑΜΕΛΛΟΣ Σ. , σελ.</w:t>
        </w:r>
        <w:r w:rsidRPr="002E6CD8">
          <w:rPr>
            <w:rFonts w:eastAsia="Times New Roman"/>
            <w:szCs w:val="24"/>
            <w:lang w:eastAsia="en-US"/>
          </w:rPr>
          <w:br/>
          <w:t>ΧΑΤΖΗΣΑΒΒΑΣ Χ. , σελ.</w:t>
        </w:r>
        <w:r w:rsidRPr="002E6CD8">
          <w:rPr>
            <w:rFonts w:eastAsia="Times New Roman"/>
            <w:szCs w:val="24"/>
            <w:lang w:eastAsia="en-US"/>
          </w:rPr>
          <w:br/>
          <w:t>ΧΡΙΣΤΟΦΙΛΟΠΟΥΛΟΥ Π. , σελ.</w:t>
        </w:r>
      </w:ins>
    </w:p>
    <w:p w14:paraId="3CD2E550" w14:textId="77777777" w:rsidR="002E6CD8" w:rsidRPr="002E6CD8" w:rsidRDefault="002E6CD8" w:rsidP="002E6CD8">
      <w:pPr>
        <w:spacing w:after="0" w:line="360" w:lineRule="auto"/>
        <w:rPr>
          <w:ins w:id="32" w:author="Φλούδα Χριστίνα" w:date="2017-03-28T13:32:00Z"/>
          <w:rFonts w:eastAsia="Times New Roman"/>
          <w:szCs w:val="24"/>
          <w:lang w:eastAsia="en-US"/>
        </w:rPr>
      </w:pPr>
    </w:p>
    <w:p w14:paraId="01B406A2" w14:textId="77777777" w:rsidR="002E6CD8" w:rsidRPr="002E6CD8" w:rsidRDefault="002E6CD8" w:rsidP="002E6CD8">
      <w:pPr>
        <w:spacing w:after="0" w:line="360" w:lineRule="auto"/>
        <w:rPr>
          <w:ins w:id="33" w:author="Φλούδα Χριστίνα" w:date="2017-03-28T13:32:00Z"/>
          <w:rFonts w:eastAsia="Times New Roman"/>
          <w:szCs w:val="24"/>
          <w:lang w:eastAsia="en-US"/>
        </w:rPr>
      </w:pPr>
      <w:ins w:id="34" w:author="Φλούδα Χριστίνα" w:date="2017-03-28T13:32:00Z">
        <w:r w:rsidRPr="002E6CD8">
          <w:rPr>
            <w:rFonts w:eastAsia="Times New Roman"/>
            <w:szCs w:val="24"/>
            <w:lang w:eastAsia="en-US"/>
          </w:rPr>
          <w:t>Γ. Επί της επίκαιρης ερώτησης προς τον Πρωθυπουργό:</w:t>
        </w:r>
      </w:ins>
    </w:p>
    <w:p w14:paraId="726F1CC9" w14:textId="77777777" w:rsidR="002E6CD8" w:rsidRPr="002E6CD8" w:rsidRDefault="002E6CD8" w:rsidP="002E6CD8">
      <w:pPr>
        <w:spacing w:after="0" w:line="360" w:lineRule="auto"/>
        <w:rPr>
          <w:ins w:id="35" w:author="Φλούδα Χριστίνα" w:date="2017-03-28T13:32:00Z"/>
          <w:rFonts w:eastAsia="Times New Roman"/>
          <w:szCs w:val="24"/>
          <w:lang w:eastAsia="en-US"/>
        </w:rPr>
      </w:pPr>
      <w:ins w:id="36" w:author="Φλούδα Χριστίνα" w:date="2017-03-28T13:32:00Z">
        <w:r w:rsidRPr="002E6CD8">
          <w:rPr>
            <w:rFonts w:eastAsia="Times New Roman"/>
            <w:szCs w:val="24"/>
            <w:lang w:eastAsia="en-US"/>
          </w:rPr>
          <w:t>ΛΕΒΕΝΤΗΣ Β. ,σελ.</w:t>
        </w:r>
      </w:ins>
    </w:p>
    <w:p w14:paraId="0FF21D6E" w14:textId="2BB0441C" w:rsidR="002E6CD8" w:rsidRDefault="002E6CD8" w:rsidP="002E6CD8">
      <w:pPr>
        <w:spacing w:line="600" w:lineRule="auto"/>
        <w:ind w:firstLine="720"/>
        <w:jc w:val="both"/>
        <w:rPr>
          <w:ins w:id="37" w:author="Φλούδα Χριστίνα" w:date="2017-03-28T13:32:00Z"/>
          <w:rFonts w:eastAsia="Times New Roman"/>
          <w:szCs w:val="24"/>
        </w:rPr>
        <w:pPrChange w:id="38" w:author="Φλούδα Χριστίνα" w:date="2017-03-28T13:32:00Z">
          <w:pPr>
            <w:spacing w:line="600" w:lineRule="auto"/>
            <w:ind w:firstLine="720"/>
            <w:jc w:val="center"/>
          </w:pPr>
        </w:pPrChange>
      </w:pPr>
      <w:ins w:id="39" w:author="Φλούδα Χριστίνα" w:date="2017-03-28T13:32:00Z">
        <w:r w:rsidRPr="002E6CD8">
          <w:rPr>
            <w:rFonts w:eastAsia="Times New Roman"/>
            <w:szCs w:val="24"/>
            <w:lang w:eastAsia="en-US"/>
          </w:rPr>
          <w:t>ΤΣΙΠΡΑΣ Α. , σελ.</w:t>
        </w:r>
        <w:r w:rsidRPr="002E6CD8">
          <w:rPr>
            <w:rFonts w:eastAsia="Times New Roman"/>
            <w:szCs w:val="24"/>
            <w:lang w:eastAsia="en-US"/>
          </w:rPr>
          <w:br/>
        </w:r>
        <w:r w:rsidRPr="002E6CD8">
          <w:rPr>
            <w:rFonts w:eastAsia="Times New Roman"/>
            <w:szCs w:val="24"/>
            <w:lang w:eastAsia="en-US"/>
          </w:rPr>
          <w:br/>
          <w:t>ΠΑΡΕΜΒΑΣΕΙΣ:</w:t>
        </w:r>
        <w:r w:rsidRPr="002E6CD8">
          <w:rPr>
            <w:rFonts w:eastAsia="Times New Roman"/>
            <w:szCs w:val="24"/>
            <w:lang w:eastAsia="en-US"/>
          </w:rPr>
          <w:br/>
          <w:t>ΓΕΩΡΓΙΑΔΗΣ Σ. , σελ.</w:t>
        </w:r>
        <w:r w:rsidRPr="002E6CD8">
          <w:rPr>
            <w:rFonts w:eastAsia="Times New Roman"/>
            <w:szCs w:val="24"/>
            <w:lang w:eastAsia="en-US"/>
          </w:rPr>
          <w:br/>
          <w:t>ΚΑΚΛΑΜΑΝΗΣ Ν. , σελ.</w:t>
        </w:r>
        <w:r w:rsidRPr="002E6CD8">
          <w:rPr>
            <w:rFonts w:eastAsia="Times New Roman"/>
            <w:szCs w:val="24"/>
            <w:lang w:eastAsia="en-US"/>
          </w:rPr>
          <w:br/>
        </w:r>
      </w:ins>
    </w:p>
    <w:p w14:paraId="39BC6D94" w14:textId="77777777" w:rsidR="00C46B37" w:rsidRDefault="002E6CD8">
      <w:pPr>
        <w:spacing w:line="600" w:lineRule="auto"/>
        <w:ind w:firstLine="720"/>
        <w:jc w:val="center"/>
        <w:rPr>
          <w:rFonts w:eastAsia="Times New Roman"/>
          <w:szCs w:val="24"/>
        </w:rPr>
      </w:pPr>
      <w:r>
        <w:rPr>
          <w:rFonts w:eastAsia="Times New Roman"/>
          <w:szCs w:val="24"/>
        </w:rPr>
        <w:t>ΠΡΑΚΤΙΚΑ ΒΟΥΛΗΣ</w:t>
      </w:r>
    </w:p>
    <w:p w14:paraId="39BC6D95" w14:textId="77777777" w:rsidR="00C46B37" w:rsidRDefault="002E6CD8">
      <w:pPr>
        <w:spacing w:line="600" w:lineRule="auto"/>
        <w:ind w:firstLine="720"/>
        <w:jc w:val="center"/>
        <w:rPr>
          <w:rFonts w:eastAsia="Times New Roman"/>
          <w:szCs w:val="24"/>
        </w:rPr>
      </w:pPr>
      <w:r>
        <w:rPr>
          <w:rFonts w:eastAsia="Times New Roman"/>
          <w:szCs w:val="24"/>
        </w:rPr>
        <w:t xml:space="preserve">ΙΖ΄ ΠΕΡΙΟΔΟΣ </w:t>
      </w:r>
    </w:p>
    <w:p w14:paraId="39BC6D96" w14:textId="77777777" w:rsidR="00C46B37" w:rsidRDefault="002E6CD8">
      <w:pPr>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39BC6D97" w14:textId="77777777" w:rsidR="00C46B37" w:rsidRDefault="002E6CD8">
      <w:pPr>
        <w:spacing w:line="600" w:lineRule="auto"/>
        <w:ind w:firstLine="720"/>
        <w:jc w:val="center"/>
        <w:rPr>
          <w:rFonts w:eastAsia="Times New Roman"/>
          <w:szCs w:val="24"/>
        </w:rPr>
      </w:pPr>
      <w:r>
        <w:rPr>
          <w:rFonts w:eastAsia="Times New Roman"/>
          <w:szCs w:val="24"/>
        </w:rPr>
        <w:t>ΣΥΝΟΔΟΣ Β΄</w:t>
      </w:r>
    </w:p>
    <w:p w14:paraId="39BC6D98" w14:textId="77777777" w:rsidR="00C46B37" w:rsidRDefault="002E6CD8">
      <w:pPr>
        <w:spacing w:line="600" w:lineRule="auto"/>
        <w:ind w:firstLine="720"/>
        <w:jc w:val="center"/>
        <w:rPr>
          <w:rFonts w:eastAsia="Times New Roman"/>
          <w:szCs w:val="24"/>
        </w:rPr>
      </w:pPr>
      <w:r>
        <w:rPr>
          <w:rFonts w:eastAsia="Times New Roman"/>
          <w:szCs w:val="24"/>
        </w:rPr>
        <w:t xml:space="preserve">ΣΥΝΕΔΡΙΑΣΗ </w:t>
      </w:r>
      <w:proofErr w:type="spellStart"/>
      <w:r>
        <w:rPr>
          <w:rFonts w:eastAsia="Times New Roman"/>
        </w:rPr>
        <w:t>ϟ</w:t>
      </w:r>
      <w:r>
        <w:rPr>
          <w:rFonts w:eastAsia="Times New Roman"/>
          <w:szCs w:val="24"/>
        </w:rPr>
        <w:t>Β</w:t>
      </w:r>
      <w:proofErr w:type="spellEnd"/>
      <w:r>
        <w:rPr>
          <w:rFonts w:eastAsia="Times New Roman"/>
          <w:szCs w:val="24"/>
        </w:rPr>
        <w:t>΄</w:t>
      </w:r>
    </w:p>
    <w:p w14:paraId="39BC6D99" w14:textId="77777777" w:rsidR="00C46B37" w:rsidRDefault="002E6CD8">
      <w:pPr>
        <w:spacing w:line="600" w:lineRule="auto"/>
        <w:ind w:firstLine="720"/>
        <w:jc w:val="center"/>
        <w:rPr>
          <w:rFonts w:eastAsia="Times New Roman"/>
          <w:szCs w:val="24"/>
        </w:rPr>
      </w:pPr>
      <w:r>
        <w:rPr>
          <w:rFonts w:eastAsia="Times New Roman"/>
          <w:szCs w:val="24"/>
        </w:rPr>
        <w:t>Παρασκευή 17 Μαρτίου 2017</w:t>
      </w:r>
    </w:p>
    <w:p w14:paraId="39BC6D9A" w14:textId="77777777" w:rsidR="00C46B37" w:rsidRDefault="002E6CD8">
      <w:pPr>
        <w:spacing w:line="600" w:lineRule="auto"/>
        <w:ind w:firstLine="720"/>
        <w:jc w:val="both"/>
        <w:rPr>
          <w:rFonts w:eastAsia="Times New Roman"/>
          <w:szCs w:val="24"/>
        </w:rPr>
      </w:pPr>
      <w:r>
        <w:rPr>
          <w:rFonts w:eastAsia="Times New Roman"/>
          <w:szCs w:val="24"/>
        </w:rPr>
        <w:t>Αθήνα, σήμερα στις 17 Μαρτίου 2017, ημέρα Παρασκευή και ώρα 10.14΄</w:t>
      </w:r>
      <w:r>
        <w:rPr>
          <w:rFonts w:eastAsia="Times New Roman"/>
          <w:szCs w:val="24"/>
        </w:rPr>
        <w:t>,</w:t>
      </w:r>
      <w:r>
        <w:rPr>
          <w:rFonts w:eastAsia="Times New Roman"/>
          <w:szCs w:val="24"/>
        </w:rPr>
        <w:t xml:space="preserve"> συνήλθε στην Αίθουσα των συνεδριάσεων του Βουλευτηρίου η </w:t>
      </w:r>
      <w:r>
        <w:rPr>
          <w:rFonts w:eastAsia="Times New Roman"/>
          <w:szCs w:val="24"/>
        </w:rPr>
        <w:t>Βουλή σε ολομέλεια για να συνεδριάσει υπό την προεδρία της Γ</w:t>
      </w:r>
      <w:r>
        <w:rPr>
          <w:rFonts w:eastAsia="Times New Roman"/>
          <w:szCs w:val="24"/>
        </w:rPr>
        <w:t>΄</w:t>
      </w:r>
      <w:r>
        <w:rPr>
          <w:rFonts w:eastAsia="Times New Roman"/>
          <w:szCs w:val="24"/>
        </w:rPr>
        <w:t xml:space="preserve"> Αντιπροέδρου αυτής κ. </w:t>
      </w:r>
      <w:r w:rsidRPr="00760BA0">
        <w:rPr>
          <w:rFonts w:eastAsia="Times New Roman"/>
          <w:b/>
          <w:szCs w:val="24"/>
        </w:rPr>
        <w:t>ΑΝΑΣΤΑΣΙΑΣ ΧΡΙΣΤΟΔΟΥΛΟΠΟΥΛΟΥ</w:t>
      </w:r>
      <w:r>
        <w:rPr>
          <w:rFonts w:eastAsia="Times New Roman"/>
          <w:szCs w:val="24"/>
        </w:rPr>
        <w:t>.</w:t>
      </w:r>
    </w:p>
    <w:p w14:paraId="39BC6D9B" w14:textId="77777777" w:rsidR="00C46B37" w:rsidRDefault="002E6CD8">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Κυρίες και κύριοι συνάδελφοι, αρχίζει η συνεδρίαση.</w:t>
      </w:r>
    </w:p>
    <w:p w14:paraId="39BC6D9C" w14:textId="77777777" w:rsidR="00C46B37" w:rsidRDefault="002E6CD8">
      <w:pPr>
        <w:spacing w:line="600" w:lineRule="auto"/>
        <w:ind w:firstLine="720"/>
        <w:jc w:val="both"/>
        <w:rPr>
          <w:rFonts w:eastAsia="Times New Roman"/>
          <w:szCs w:val="24"/>
        </w:rPr>
      </w:pPr>
      <w:r>
        <w:rPr>
          <w:rFonts w:eastAsia="Times New Roman"/>
          <w:szCs w:val="24"/>
        </w:rPr>
        <w:t xml:space="preserve">Ευχόμαστε όλοι χρόνια πολλά στον Πρωθυπουργό </w:t>
      </w:r>
      <w:r>
        <w:rPr>
          <w:rFonts w:eastAsia="Times New Roman"/>
          <w:szCs w:val="24"/>
        </w:rPr>
        <w:t>μ</w:t>
      </w:r>
      <w:r>
        <w:rPr>
          <w:rFonts w:eastAsia="Times New Roman"/>
          <w:szCs w:val="24"/>
        </w:rPr>
        <w:t>ας!</w:t>
      </w:r>
      <w:r>
        <w:rPr>
          <w:rFonts w:eastAsia="Times New Roman"/>
          <w:szCs w:val="24"/>
        </w:rPr>
        <w:t xml:space="preserve"> </w:t>
      </w:r>
    </w:p>
    <w:p w14:paraId="39BC6D9D" w14:textId="77777777" w:rsidR="00C46B37" w:rsidRDefault="002E6CD8">
      <w:pPr>
        <w:spacing w:line="600" w:lineRule="auto"/>
        <w:ind w:firstLine="720"/>
        <w:jc w:val="both"/>
        <w:rPr>
          <w:rFonts w:eastAsia="Times New Roman" w:cs="Times New Roman"/>
        </w:rPr>
      </w:pPr>
      <w:r>
        <w:rPr>
          <w:rFonts w:eastAsia="Times New Roman" w:cs="Times New Roman"/>
        </w:rPr>
        <w:t xml:space="preserve">Έχω την τιμή να ανακοινώσω στο Σώμα ότι τη συνεδρίασή μας παρακολουθούν από τα άνω δυτικά θεωρεία, αφού </w:t>
      </w:r>
      <w:r>
        <w:rPr>
          <w:rFonts w:eastAsia="Times New Roman" w:cs="Times New Roman"/>
        </w:rPr>
        <w:lastRenderedPageBreak/>
        <w:t>προηγουμένως ξεναγήθηκαν στην έκθεση της αίθουσας «ΕΛΕΥΘΕΡΙΟΣ ΒΕΝΙΖΕΛΟΣ» και ενημερώθηκαν για την ιστορία του κτηρίου και τον τρόπο οργάνωσης και λ</w:t>
      </w:r>
      <w:r>
        <w:rPr>
          <w:rFonts w:eastAsia="Times New Roman" w:cs="Times New Roman"/>
        </w:rPr>
        <w:t>ειτουργίας της Βουλής, σαράντα δ</w:t>
      </w:r>
      <w:r>
        <w:rPr>
          <w:rFonts w:eastAsia="Times New Roman" w:cs="Times New Roman"/>
        </w:rPr>
        <w:t>ύ</w:t>
      </w:r>
      <w:r>
        <w:rPr>
          <w:rFonts w:eastAsia="Times New Roman" w:cs="Times New Roman"/>
        </w:rPr>
        <w:t>ο μαθητές και μαθήτριες και δ</w:t>
      </w:r>
      <w:r>
        <w:rPr>
          <w:rFonts w:eastAsia="Times New Roman" w:cs="Times New Roman"/>
        </w:rPr>
        <w:t>ύ</w:t>
      </w:r>
      <w:r>
        <w:rPr>
          <w:rFonts w:eastAsia="Times New Roman" w:cs="Times New Roman"/>
        </w:rPr>
        <w:t>ο εκπαιδευτικοί συνοδοί τους από το 4</w:t>
      </w:r>
      <w:r>
        <w:rPr>
          <w:rFonts w:eastAsia="Times New Roman" w:cs="Times New Roman"/>
          <w:vertAlign w:val="superscript"/>
        </w:rPr>
        <w:t>ο</w:t>
      </w:r>
      <w:r>
        <w:rPr>
          <w:rFonts w:eastAsia="Times New Roman" w:cs="Times New Roman"/>
        </w:rPr>
        <w:t xml:space="preserve"> Γυμνάσιο Ηρακλείου Κρήτης. </w:t>
      </w:r>
    </w:p>
    <w:p w14:paraId="39BC6D9E" w14:textId="77777777" w:rsidR="00C46B37" w:rsidRDefault="002E6CD8">
      <w:pPr>
        <w:spacing w:line="600" w:lineRule="auto"/>
        <w:ind w:firstLine="720"/>
        <w:jc w:val="both"/>
        <w:rPr>
          <w:rFonts w:eastAsia="Times New Roman" w:cs="Times New Roman"/>
        </w:rPr>
      </w:pPr>
      <w:r>
        <w:rPr>
          <w:rFonts w:eastAsia="Times New Roman" w:cs="Times New Roman"/>
        </w:rPr>
        <w:t xml:space="preserve">Η Βουλή τούς καλωσορίζει. </w:t>
      </w:r>
    </w:p>
    <w:p w14:paraId="39BC6D9F" w14:textId="77777777" w:rsidR="00C46B37" w:rsidRDefault="002E6CD8">
      <w:pPr>
        <w:spacing w:line="600" w:lineRule="auto"/>
        <w:ind w:firstLine="720"/>
        <w:jc w:val="center"/>
        <w:rPr>
          <w:rFonts w:eastAsia="Times New Roman" w:cs="Times New Roman"/>
        </w:rPr>
      </w:pPr>
      <w:r>
        <w:rPr>
          <w:rFonts w:eastAsia="Times New Roman" w:cs="Times New Roman"/>
        </w:rPr>
        <w:t>(Χειροκροτήματα απ’ όλες τις πτέρυγες της Βουλής)</w:t>
      </w:r>
    </w:p>
    <w:p w14:paraId="39BC6DA0"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εισερχόμαστε στη συ</w:t>
      </w:r>
      <w:r>
        <w:rPr>
          <w:rFonts w:eastAsia="Times New Roman" w:cs="Times New Roman"/>
          <w:szCs w:val="24"/>
        </w:rPr>
        <w:t xml:space="preserve">ζήτηση των </w:t>
      </w:r>
    </w:p>
    <w:p w14:paraId="39BC6DA1" w14:textId="77777777" w:rsidR="00C46B37" w:rsidRDefault="002E6CD8">
      <w:pPr>
        <w:spacing w:line="600" w:lineRule="auto"/>
        <w:ind w:firstLine="720"/>
        <w:jc w:val="center"/>
        <w:rPr>
          <w:rFonts w:eastAsia="Times New Roman" w:cs="Times New Roman"/>
          <w:b/>
          <w:szCs w:val="24"/>
        </w:rPr>
      </w:pPr>
      <w:r>
        <w:rPr>
          <w:rFonts w:eastAsia="Times New Roman" w:cs="Times New Roman"/>
          <w:b/>
          <w:szCs w:val="24"/>
        </w:rPr>
        <w:t>ΕΠΙΚΑΙΡΩΝ ΕΡΩΤΗΣΕΩΝ</w:t>
      </w:r>
    </w:p>
    <w:p w14:paraId="39BC6DA2" w14:textId="77777777" w:rsidR="00C46B37" w:rsidRDefault="002E6CD8">
      <w:pPr>
        <w:spacing w:after="0" w:line="600" w:lineRule="auto"/>
        <w:ind w:firstLine="720"/>
        <w:jc w:val="both"/>
        <w:rPr>
          <w:rFonts w:eastAsia="Times New Roman" w:cs="Times New Roman"/>
          <w:b/>
          <w:szCs w:val="24"/>
        </w:rPr>
      </w:pPr>
      <w:r>
        <w:rPr>
          <w:rFonts w:eastAsia="Times New Roman" w:cs="Times New Roman"/>
          <w:szCs w:val="24"/>
        </w:rPr>
        <w:t>Αρχίζουμε με την με αριθμό 595/25/23-3-2017 επίκαιρη ερώτηση του Προέδρου της Κοινοβουλευτικής Ομάδας της Ένωσης Κεντρώων κ. Βασιλείου Λεβέντη προς τον Πρωθυπουργό, με θέμα: «Προβλήματα στο</w:t>
      </w:r>
      <w:r>
        <w:rPr>
          <w:rFonts w:eastAsia="Times New Roman" w:cs="Times New Roman"/>
          <w:szCs w:val="24"/>
        </w:rPr>
        <w:t>ν</w:t>
      </w:r>
      <w:r>
        <w:rPr>
          <w:rFonts w:eastAsia="Times New Roman" w:cs="Times New Roman"/>
          <w:szCs w:val="24"/>
        </w:rPr>
        <w:t xml:space="preserve"> χώρο της </w:t>
      </w:r>
      <w:r>
        <w:rPr>
          <w:rFonts w:eastAsia="Times New Roman" w:cs="Times New Roman"/>
          <w:szCs w:val="24"/>
        </w:rPr>
        <w:t>υ</w:t>
      </w:r>
      <w:r>
        <w:rPr>
          <w:rFonts w:eastAsia="Times New Roman" w:cs="Times New Roman"/>
          <w:szCs w:val="24"/>
        </w:rPr>
        <w:t>γείας».</w:t>
      </w:r>
    </w:p>
    <w:p w14:paraId="39BC6DA3"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Ο Πρωθυπουργός</w:t>
      </w:r>
      <w:r>
        <w:rPr>
          <w:rFonts w:eastAsia="Times New Roman" w:cs="Times New Roman"/>
          <w:szCs w:val="24"/>
        </w:rPr>
        <w:t xml:space="preserve"> κ. Αλέξης Τσίπρας </w:t>
      </w:r>
      <w:r>
        <w:rPr>
          <w:rFonts w:eastAsia="Times New Roman" w:cs="Times New Roman"/>
          <w:szCs w:val="24"/>
        </w:rPr>
        <w:t xml:space="preserve">θα απαντήσει στην ανωτέρω επίκαιρη ερώτηση </w:t>
      </w:r>
      <w:r>
        <w:rPr>
          <w:rFonts w:eastAsia="Times New Roman" w:cs="Times New Roman"/>
          <w:szCs w:val="24"/>
        </w:rPr>
        <w:t>σύμφωνα με τ</w:t>
      </w:r>
      <w:r>
        <w:rPr>
          <w:rFonts w:eastAsia="Times New Roman" w:cs="Times New Roman"/>
          <w:szCs w:val="24"/>
        </w:rPr>
        <w:t>ο</w:t>
      </w:r>
      <w:r>
        <w:rPr>
          <w:rFonts w:eastAsia="Times New Roman" w:cs="Times New Roman"/>
          <w:szCs w:val="24"/>
        </w:rPr>
        <w:t xml:space="preserve"> άρθρ</w:t>
      </w:r>
      <w:r>
        <w:rPr>
          <w:rFonts w:eastAsia="Times New Roman" w:cs="Times New Roman"/>
          <w:szCs w:val="24"/>
        </w:rPr>
        <w:t>ο</w:t>
      </w:r>
      <w:r>
        <w:rPr>
          <w:rFonts w:eastAsia="Times New Roman" w:cs="Times New Roman"/>
          <w:szCs w:val="24"/>
        </w:rPr>
        <w:t xml:space="preserve"> 129 </w:t>
      </w:r>
      <w:r>
        <w:rPr>
          <w:rFonts w:eastAsia="Times New Roman" w:cs="Times New Roman"/>
          <w:szCs w:val="24"/>
        </w:rPr>
        <w:t xml:space="preserve">παράγραφοι 2 </w:t>
      </w:r>
      <w:r>
        <w:rPr>
          <w:rFonts w:eastAsia="Times New Roman" w:cs="Times New Roman"/>
          <w:szCs w:val="24"/>
        </w:rPr>
        <w:t xml:space="preserve">και </w:t>
      </w:r>
      <w:r>
        <w:rPr>
          <w:rFonts w:eastAsia="Times New Roman" w:cs="Times New Roman"/>
          <w:szCs w:val="24"/>
        </w:rPr>
        <w:t xml:space="preserve">3 </w:t>
      </w:r>
      <w:r>
        <w:rPr>
          <w:rFonts w:eastAsia="Times New Roman" w:cs="Times New Roman"/>
          <w:szCs w:val="24"/>
        </w:rPr>
        <w:t xml:space="preserve">και </w:t>
      </w:r>
      <w:r>
        <w:rPr>
          <w:rFonts w:eastAsia="Times New Roman" w:cs="Times New Roman"/>
          <w:szCs w:val="24"/>
        </w:rPr>
        <w:t xml:space="preserve">το άρθρο </w:t>
      </w:r>
      <w:r>
        <w:rPr>
          <w:rFonts w:eastAsia="Times New Roman" w:cs="Times New Roman"/>
          <w:szCs w:val="24"/>
        </w:rPr>
        <w:t xml:space="preserve">132 </w:t>
      </w:r>
      <w:r>
        <w:rPr>
          <w:rFonts w:eastAsia="Times New Roman" w:cs="Times New Roman"/>
          <w:szCs w:val="24"/>
        </w:rPr>
        <w:t>παράγραφος 1</w:t>
      </w:r>
      <w:r>
        <w:rPr>
          <w:rFonts w:eastAsia="Times New Roman" w:cs="Times New Roman"/>
          <w:szCs w:val="24"/>
        </w:rPr>
        <w:t xml:space="preserve"> του Κανονισμού της Βουλής</w:t>
      </w:r>
    </w:p>
    <w:p w14:paraId="39BC6DA4"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lastRenderedPageBreak/>
        <w:t>Τον λόγο έχει ο Πρόεδρος της Κοινοβουλευτικής Ομάδας της Ένωσης Κεντρώων για δύο λεπτά, προκειμ</w:t>
      </w:r>
      <w:r>
        <w:rPr>
          <w:rFonts w:eastAsia="Times New Roman" w:cs="Times New Roman"/>
          <w:szCs w:val="24"/>
        </w:rPr>
        <w:t xml:space="preserve">ένου να αναπτύξει την επίκαιρη ερώτησή του. Τώρα ο χρόνος δεν θα είναι δύο λεπτά, αλλά να μην είναι και δύο ώρες -εννοώ για την όλη διαδικασία- γιατί μετά </w:t>
      </w:r>
      <w:r>
        <w:rPr>
          <w:rFonts w:eastAsia="Times New Roman" w:cs="Times New Roman"/>
          <w:szCs w:val="24"/>
        </w:rPr>
        <w:t>ακολουθεί η συζήτηση ε</w:t>
      </w:r>
      <w:r>
        <w:rPr>
          <w:rFonts w:eastAsia="Times New Roman" w:cs="Times New Roman"/>
          <w:szCs w:val="24"/>
        </w:rPr>
        <w:t>πίκαιρη</w:t>
      </w:r>
      <w:r>
        <w:rPr>
          <w:rFonts w:eastAsia="Times New Roman" w:cs="Times New Roman"/>
          <w:szCs w:val="24"/>
        </w:rPr>
        <w:t>ς</w:t>
      </w:r>
      <w:r>
        <w:rPr>
          <w:rFonts w:eastAsia="Times New Roman" w:cs="Times New Roman"/>
          <w:szCs w:val="24"/>
        </w:rPr>
        <w:t xml:space="preserve"> επερώτηση</w:t>
      </w:r>
      <w:r>
        <w:rPr>
          <w:rFonts w:eastAsia="Times New Roman" w:cs="Times New Roman"/>
          <w:szCs w:val="24"/>
        </w:rPr>
        <w:t>ς</w:t>
      </w:r>
      <w:r>
        <w:rPr>
          <w:rFonts w:eastAsia="Times New Roman" w:cs="Times New Roman"/>
          <w:szCs w:val="24"/>
        </w:rPr>
        <w:t xml:space="preserve">. </w:t>
      </w:r>
    </w:p>
    <w:p w14:paraId="39BC6DA5"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Κύριε Πρόεδρε, έχετε τον λόγο.</w:t>
      </w:r>
    </w:p>
    <w:p w14:paraId="39BC6DA6" w14:textId="77777777" w:rsidR="00C46B37" w:rsidRDefault="002E6CD8">
      <w:pPr>
        <w:spacing w:line="600" w:lineRule="auto"/>
        <w:ind w:firstLine="720"/>
        <w:jc w:val="both"/>
        <w:rPr>
          <w:rFonts w:eastAsia="Times New Roman"/>
          <w:bCs/>
        </w:rPr>
      </w:pPr>
      <w:r>
        <w:rPr>
          <w:rFonts w:eastAsia="Times New Roman"/>
          <w:b/>
          <w:bCs/>
        </w:rPr>
        <w:t>ΒΑΣΙΛ</w:t>
      </w:r>
      <w:r>
        <w:rPr>
          <w:rFonts w:eastAsia="Times New Roman"/>
          <w:b/>
          <w:bCs/>
        </w:rPr>
        <w:t>Η</w:t>
      </w:r>
      <w:r>
        <w:rPr>
          <w:rFonts w:eastAsia="Times New Roman"/>
          <w:b/>
          <w:bCs/>
        </w:rPr>
        <w:t>Σ ΛΕΒΕΝΤΗΣ (Πρόεδρος</w:t>
      </w:r>
      <w:r>
        <w:rPr>
          <w:rFonts w:eastAsia="Times New Roman"/>
          <w:b/>
          <w:bCs/>
        </w:rPr>
        <w:t xml:space="preserve"> της Ένωσης Κεντρώων): </w:t>
      </w:r>
      <w:r>
        <w:rPr>
          <w:rFonts w:eastAsia="Times New Roman"/>
          <w:bCs/>
        </w:rPr>
        <w:t>Καλημέρα σας, κυρίες και κύριοι Βουλευτές, κύριε Πρωθυπουργέ, κύριοι Υπουργοί, κ</w:t>
      </w:r>
      <w:r>
        <w:rPr>
          <w:rFonts w:eastAsia="Times New Roman"/>
          <w:bCs/>
        </w:rPr>
        <w:t>υ</w:t>
      </w:r>
      <w:r>
        <w:rPr>
          <w:rFonts w:eastAsia="Times New Roman"/>
          <w:bCs/>
        </w:rPr>
        <w:t>ρ</w:t>
      </w:r>
      <w:r>
        <w:rPr>
          <w:rFonts w:eastAsia="Times New Roman"/>
          <w:bCs/>
        </w:rPr>
        <w:t>ί</w:t>
      </w:r>
      <w:r>
        <w:rPr>
          <w:rFonts w:eastAsia="Times New Roman"/>
          <w:bCs/>
        </w:rPr>
        <w:t>ες Υπουργοί και κύριε Πρόεδρε της Βουλής. Τα είπα εντελώς ανάποδα, αλλά δεν πειράζει. Στη Βουλή ανώτατος άρχων είναι ο Βουλευτής, ξέρετε, για μένα και</w:t>
      </w:r>
      <w:r>
        <w:rPr>
          <w:rFonts w:eastAsia="Times New Roman"/>
          <w:bCs/>
        </w:rPr>
        <w:t xml:space="preserve"> δεν θα το παρεξηγήσει αυτό ο Πρωθυπουργός, γιατί είναι και αυτός Βουλευτής. </w:t>
      </w:r>
    </w:p>
    <w:p w14:paraId="39BC6DA7" w14:textId="77777777" w:rsidR="00C46B37" w:rsidRDefault="002E6CD8">
      <w:pPr>
        <w:spacing w:line="600" w:lineRule="auto"/>
        <w:ind w:firstLine="720"/>
        <w:jc w:val="both"/>
        <w:rPr>
          <w:rFonts w:eastAsia="Times New Roman" w:cs="Times New Roman"/>
          <w:szCs w:val="24"/>
        </w:rPr>
      </w:pPr>
      <w:r>
        <w:rPr>
          <w:rFonts w:eastAsia="Times New Roman"/>
          <w:bCs/>
        </w:rPr>
        <w:t>Με οδήγησε μέσα σε ένα</w:t>
      </w:r>
      <w:r>
        <w:rPr>
          <w:rFonts w:eastAsia="Times New Roman"/>
          <w:bCs/>
        </w:rPr>
        <w:t>ν</w:t>
      </w:r>
      <w:r>
        <w:rPr>
          <w:rFonts w:eastAsia="Times New Roman"/>
          <w:bCs/>
        </w:rPr>
        <w:t xml:space="preserve"> μήνα να κάνω δεύτερη χρήση του Κανονισμού της Βουλής η ανάγκη να ενημερωθούμε από τον Πρωθυπουργό πάνω σε ορισμένα πράγματα. Βεβαίως, ανησυχούμε και γι</w:t>
      </w:r>
      <w:r>
        <w:rPr>
          <w:rFonts w:eastAsia="Times New Roman"/>
          <w:bCs/>
        </w:rPr>
        <w:t>’</w:t>
      </w:r>
      <w:r>
        <w:rPr>
          <w:rFonts w:eastAsia="Times New Roman"/>
          <w:bCs/>
        </w:rPr>
        <w:t xml:space="preserve"> α</w:t>
      </w:r>
      <w:r>
        <w:rPr>
          <w:rFonts w:eastAsia="Times New Roman"/>
          <w:bCs/>
        </w:rPr>
        <w:t xml:space="preserve">υτά που συμβαίνουν στην οικονομία με τη διαπραγμάτευση. Ανησυχούμε πάρα πολύ ενόσω δεν τελειώνει και ενόσω ακούγονται μύρια όσα, αλλά και στο θέμα της </w:t>
      </w:r>
      <w:r>
        <w:rPr>
          <w:rFonts w:eastAsia="Times New Roman"/>
          <w:bCs/>
        </w:rPr>
        <w:t>υ</w:t>
      </w:r>
      <w:r>
        <w:rPr>
          <w:rFonts w:eastAsia="Times New Roman"/>
          <w:bCs/>
        </w:rPr>
        <w:t xml:space="preserve">γείας είναι </w:t>
      </w:r>
      <w:r>
        <w:rPr>
          <w:rFonts w:eastAsia="Times New Roman"/>
          <w:bCs/>
        </w:rPr>
        <w:lastRenderedPageBreak/>
        <w:t>ο κόσμος ανάστατος. Όταν φτάνουν άνθρωποι στο γραφείο μου και μου λένε να βάλουμε μέσο για ν</w:t>
      </w:r>
      <w:r>
        <w:rPr>
          <w:rFonts w:eastAsia="Times New Roman"/>
          <w:bCs/>
        </w:rPr>
        <w:t xml:space="preserve">α μπουν σε </w:t>
      </w:r>
      <w:r>
        <w:rPr>
          <w:rFonts w:eastAsia="Times New Roman"/>
          <w:bCs/>
        </w:rPr>
        <w:t>ε</w:t>
      </w:r>
      <w:r>
        <w:rPr>
          <w:rFonts w:eastAsia="Times New Roman"/>
          <w:bCs/>
        </w:rPr>
        <w:t xml:space="preserve">ντατική, τι να πω; Χρειάζεται μέσο εν έτη 2017 για να μπει κανείς στην </w:t>
      </w:r>
      <w:r>
        <w:rPr>
          <w:rFonts w:eastAsia="Times New Roman"/>
          <w:bCs/>
        </w:rPr>
        <w:t>ε</w:t>
      </w:r>
      <w:r>
        <w:rPr>
          <w:rFonts w:eastAsia="Times New Roman"/>
          <w:bCs/>
        </w:rPr>
        <w:t>ντατική;</w:t>
      </w:r>
    </w:p>
    <w:p w14:paraId="39BC6DA8" w14:textId="77777777" w:rsidR="00C46B37" w:rsidRDefault="002E6CD8">
      <w:pPr>
        <w:spacing w:line="600" w:lineRule="auto"/>
        <w:ind w:firstLine="720"/>
        <w:jc w:val="both"/>
        <w:rPr>
          <w:rFonts w:eastAsia="Times New Roman"/>
          <w:szCs w:val="24"/>
        </w:rPr>
      </w:pPr>
      <w:r>
        <w:rPr>
          <w:rFonts w:eastAsia="Times New Roman"/>
          <w:szCs w:val="24"/>
        </w:rPr>
        <w:t xml:space="preserve">Δεν </w:t>
      </w:r>
      <w:r>
        <w:rPr>
          <w:rFonts w:eastAsia="Times New Roman"/>
          <w:bCs/>
          <w:shd w:val="clear" w:color="auto" w:fill="FFFFFF"/>
        </w:rPr>
        <w:t>υπάρχουν</w:t>
      </w:r>
      <w:r>
        <w:rPr>
          <w:rFonts w:eastAsia="Times New Roman"/>
          <w:szCs w:val="24"/>
        </w:rPr>
        <w:t xml:space="preserve"> επαρκείς θέσεις, κλίνες; Τι συμβαίνει; Μήπως </w:t>
      </w:r>
      <w:r>
        <w:rPr>
          <w:rFonts w:eastAsia="Times New Roman"/>
          <w:bCs/>
          <w:shd w:val="clear" w:color="auto" w:fill="FFFFFF"/>
        </w:rPr>
        <w:t>υπάρχουν</w:t>
      </w:r>
      <w:r>
        <w:rPr>
          <w:rFonts w:eastAsia="Times New Roman"/>
          <w:szCs w:val="24"/>
        </w:rPr>
        <w:t xml:space="preserve"> θέσεις και τις αφήνουν επίτηδες κενές, για να εξυπηρετούνται οι φίλοι; </w:t>
      </w:r>
      <w:r>
        <w:rPr>
          <w:rFonts w:eastAsia="Times New Roman"/>
          <w:bCs/>
        </w:rPr>
        <w:t>Είναι</w:t>
      </w:r>
      <w:r>
        <w:rPr>
          <w:rFonts w:eastAsia="Times New Roman"/>
          <w:szCs w:val="24"/>
        </w:rPr>
        <w:t xml:space="preserve"> ένα θέμα σημαντικό. Οι θέσεις </w:t>
      </w:r>
      <w:r>
        <w:rPr>
          <w:rFonts w:eastAsia="Times New Roman"/>
          <w:bCs/>
        </w:rPr>
        <w:t>είναι</w:t>
      </w:r>
      <w:r>
        <w:rPr>
          <w:rFonts w:eastAsia="Times New Roman"/>
          <w:szCs w:val="24"/>
        </w:rPr>
        <w:t xml:space="preserve"> επαρκείς ή ο κάθε διοικητής κάνει ό,τι θέλει και αφήνει θέσεις κενές για να κάνει και την πολιτική του καριέρα; </w:t>
      </w:r>
    </w:p>
    <w:p w14:paraId="39BC6DA9" w14:textId="77777777" w:rsidR="00C46B37" w:rsidRDefault="002E6CD8">
      <w:pPr>
        <w:spacing w:line="600" w:lineRule="auto"/>
        <w:ind w:firstLine="720"/>
        <w:jc w:val="both"/>
        <w:rPr>
          <w:rFonts w:eastAsia="Times New Roman"/>
          <w:szCs w:val="24"/>
        </w:rPr>
      </w:pPr>
      <w:r>
        <w:rPr>
          <w:rFonts w:eastAsia="Times New Roman"/>
          <w:szCs w:val="24"/>
        </w:rPr>
        <w:t xml:space="preserve">Σχετικά με τα φάρμακα: Τα μειώσαμε. Μήπως, </w:t>
      </w:r>
      <w:r>
        <w:rPr>
          <w:rFonts w:eastAsia="Times New Roman"/>
          <w:bCs/>
          <w:shd w:val="clear" w:color="auto" w:fill="FFFFFF"/>
        </w:rPr>
        <w:t>όμως,</w:t>
      </w:r>
      <w:r>
        <w:rPr>
          <w:rFonts w:eastAsia="Times New Roman"/>
          <w:szCs w:val="24"/>
        </w:rPr>
        <w:t xml:space="preserve"> στη λίστα των φαρμάκων </w:t>
      </w:r>
      <w:r>
        <w:rPr>
          <w:rFonts w:eastAsia="Times New Roman"/>
          <w:bCs/>
          <w:shd w:val="clear" w:color="auto" w:fill="FFFFFF"/>
        </w:rPr>
        <w:t>υπάρχουν</w:t>
      </w:r>
      <w:r>
        <w:rPr>
          <w:rFonts w:eastAsia="Times New Roman"/>
          <w:szCs w:val="24"/>
        </w:rPr>
        <w:t xml:space="preserve"> φάρμακα</w:t>
      </w:r>
      <w:r>
        <w:rPr>
          <w:rFonts w:eastAsia="Times New Roman"/>
          <w:szCs w:val="24"/>
        </w:rPr>
        <w:t>,</w:t>
      </w:r>
      <w:r>
        <w:rPr>
          <w:rFonts w:eastAsia="Times New Roman"/>
          <w:szCs w:val="24"/>
        </w:rPr>
        <w:t xml:space="preserve"> που χρειάζονται </w:t>
      </w:r>
      <w:r>
        <w:rPr>
          <w:rFonts w:eastAsia="Times New Roman"/>
          <w:szCs w:val="24"/>
        </w:rPr>
        <w:t xml:space="preserve">στους ασθενείς; Μήπως κάνουμε ζημιά; Είμαστε απόλυτα σίγουροι ότι έγινε σωστή αξιολόγηση στη λίστα φαρμάκων; Φοβούνται οι ιατροί να </w:t>
      </w:r>
      <w:proofErr w:type="spellStart"/>
      <w:r>
        <w:rPr>
          <w:rFonts w:eastAsia="Times New Roman"/>
          <w:szCs w:val="24"/>
        </w:rPr>
        <w:t>συνταγογραφούν</w:t>
      </w:r>
      <w:proofErr w:type="spellEnd"/>
      <w:r>
        <w:rPr>
          <w:rFonts w:eastAsia="Times New Roman"/>
          <w:szCs w:val="24"/>
        </w:rPr>
        <w:t xml:space="preserve"> ακριβά φάρμακα, ενώ τα χρειάζονται οι ασθενείς. </w:t>
      </w:r>
      <w:r>
        <w:rPr>
          <w:rFonts w:eastAsia="Times New Roman"/>
          <w:bCs/>
        </w:rPr>
        <w:t>Είναι</w:t>
      </w:r>
      <w:r>
        <w:rPr>
          <w:rFonts w:eastAsia="Times New Roman"/>
          <w:szCs w:val="24"/>
        </w:rPr>
        <w:t xml:space="preserve"> και αυτό πάρα πολύ σημαντικό. </w:t>
      </w:r>
      <w:r>
        <w:rPr>
          <w:rFonts w:eastAsia="Times New Roman"/>
          <w:bCs/>
        </w:rPr>
        <w:t>Είναι</w:t>
      </w:r>
      <w:r>
        <w:rPr>
          <w:rFonts w:eastAsia="Times New Roman"/>
          <w:szCs w:val="24"/>
        </w:rPr>
        <w:t xml:space="preserve"> ένας κίνδυνος που ε</w:t>
      </w:r>
      <w:r>
        <w:rPr>
          <w:rFonts w:eastAsia="Times New Roman"/>
          <w:szCs w:val="24"/>
        </w:rPr>
        <w:t xml:space="preserve">πικαλύπτει την κοινωνία. </w:t>
      </w:r>
    </w:p>
    <w:p w14:paraId="39BC6DAA" w14:textId="77777777" w:rsidR="00C46B37" w:rsidRDefault="002E6CD8">
      <w:pPr>
        <w:spacing w:line="600" w:lineRule="auto"/>
        <w:ind w:firstLine="720"/>
        <w:jc w:val="both"/>
        <w:rPr>
          <w:rFonts w:eastAsia="Times New Roman"/>
        </w:rPr>
      </w:pPr>
      <w:r>
        <w:rPr>
          <w:rFonts w:eastAsia="Times New Roman"/>
          <w:szCs w:val="24"/>
        </w:rPr>
        <w:t xml:space="preserve">Ένα άλλο μεγάλο ζήτημα στο οποίο, </w:t>
      </w:r>
      <w:r>
        <w:rPr>
          <w:rFonts w:eastAsia="Times New Roman"/>
          <w:bCs/>
          <w:shd w:val="clear" w:color="auto" w:fill="FFFFFF"/>
        </w:rPr>
        <w:t xml:space="preserve">επίσης, </w:t>
      </w:r>
      <w:r>
        <w:rPr>
          <w:rFonts w:eastAsia="Times New Roman"/>
          <w:szCs w:val="24"/>
        </w:rPr>
        <w:t xml:space="preserve">καλείται ο κύριος </w:t>
      </w:r>
      <w:r>
        <w:rPr>
          <w:rFonts w:eastAsia="Times New Roman"/>
        </w:rPr>
        <w:t xml:space="preserve">Πρωθυπουργός να μας απαντήσει και </w:t>
      </w:r>
      <w:r>
        <w:rPr>
          <w:rFonts w:eastAsia="Times New Roman"/>
          <w:bCs/>
        </w:rPr>
        <w:t>είναι</w:t>
      </w:r>
      <w:r>
        <w:rPr>
          <w:rFonts w:eastAsia="Times New Roman"/>
        </w:rPr>
        <w:t xml:space="preserve"> σημαντικό, </w:t>
      </w:r>
      <w:r>
        <w:rPr>
          <w:rFonts w:eastAsia="Times New Roman"/>
          <w:bCs/>
        </w:rPr>
        <w:t>είναι</w:t>
      </w:r>
      <w:r>
        <w:rPr>
          <w:rFonts w:eastAsia="Times New Roman"/>
        </w:rPr>
        <w:t xml:space="preserve"> ότι </w:t>
      </w:r>
      <w:r>
        <w:rPr>
          <w:rFonts w:eastAsia="Times New Roman"/>
          <w:bCs/>
          <w:shd w:val="clear" w:color="auto" w:fill="FFFFFF"/>
        </w:rPr>
        <w:t>υπάρχουν</w:t>
      </w:r>
      <w:r>
        <w:rPr>
          <w:rFonts w:eastAsia="Times New Roman"/>
        </w:rPr>
        <w:t xml:space="preserve"> ιδρύματα τα οποία χρωστούν στο ΙΚΑ. Για παράδειγμα, το Ίδρυμα «</w:t>
      </w:r>
      <w:proofErr w:type="spellStart"/>
      <w:r>
        <w:rPr>
          <w:rFonts w:eastAsia="Times New Roman"/>
        </w:rPr>
        <w:t>Γηροκομείον</w:t>
      </w:r>
      <w:proofErr w:type="spellEnd"/>
      <w:r>
        <w:rPr>
          <w:rFonts w:eastAsia="Times New Roman"/>
        </w:rPr>
        <w:t xml:space="preserve"> Βόλου» χρωστάει στο ΙΚΑ κ</w:t>
      </w:r>
      <w:r>
        <w:rPr>
          <w:rFonts w:eastAsia="Times New Roman"/>
        </w:rPr>
        <w:t xml:space="preserve">άποια χρήματα, αλλά χρωστάει και ο ΕΟΠΥΥ στο Ίδρυμα και δεν </w:t>
      </w:r>
      <w:r>
        <w:rPr>
          <w:rFonts w:eastAsia="Times New Roman"/>
        </w:rPr>
        <w:lastRenderedPageBreak/>
        <w:t xml:space="preserve">τους δίνουν ασφαλιστική ενημερότητα, ώστε να μπορούν να εισπράξουν χρήματα. Ουσιαστικά, τα κλείνουμε αυτά τα ιδρύματα. </w:t>
      </w:r>
    </w:p>
    <w:p w14:paraId="39BC6DAB" w14:textId="77777777" w:rsidR="00C46B37" w:rsidRDefault="002E6CD8">
      <w:pPr>
        <w:spacing w:line="600" w:lineRule="auto"/>
        <w:ind w:firstLine="720"/>
        <w:jc w:val="both"/>
        <w:rPr>
          <w:rFonts w:eastAsia="Times New Roman"/>
        </w:rPr>
      </w:pPr>
      <w:r>
        <w:rPr>
          <w:rFonts w:eastAsia="Times New Roman"/>
        </w:rPr>
        <w:t>Επίσης, υ</w:t>
      </w:r>
      <w:r>
        <w:rPr>
          <w:rFonts w:eastAsia="Times New Roman"/>
          <w:bCs/>
          <w:shd w:val="clear" w:color="auto" w:fill="FFFFFF"/>
        </w:rPr>
        <w:t>πάρχουν</w:t>
      </w:r>
      <w:r>
        <w:rPr>
          <w:rFonts w:eastAsia="Times New Roman"/>
        </w:rPr>
        <w:t xml:space="preserve"> και ιδιωτικά θεραπευτήρια, στα οποία </w:t>
      </w:r>
      <w:r>
        <w:rPr>
          <w:rFonts w:eastAsia="Times New Roman"/>
          <w:bCs/>
          <w:shd w:val="clear" w:color="auto" w:fill="FFFFFF"/>
        </w:rPr>
        <w:t>υπάρχουν</w:t>
      </w:r>
      <w:r>
        <w:rPr>
          <w:rFonts w:eastAsia="Times New Roman"/>
        </w:rPr>
        <w:t xml:space="preserve"> μεγάλα χρέη α</w:t>
      </w:r>
      <w:r>
        <w:rPr>
          <w:rFonts w:eastAsia="Times New Roman"/>
        </w:rPr>
        <w:t>σφαλιστικών ταμείων και επειδή έχουν πάρει οι άνθρωποι από τις τράπεζες δάνεια, ζητούν έναν συμψηφισμό. Ζητούν, δηλαδή, μια επιτροπή να δει τον φάκελό «τι σου χρωστάμε, τι χρωστάει», γιατί αυτός ο άνθρωπος μπορεί να μην χρωστάει και να εμφανίζεται τεχνηέντ</w:t>
      </w:r>
      <w:r>
        <w:rPr>
          <w:rFonts w:eastAsia="Times New Roman"/>
        </w:rPr>
        <w:t xml:space="preserve">ως ότι χρωστάει, επειδή το κράτος </w:t>
      </w:r>
      <w:r>
        <w:rPr>
          <w:rFonts w:eastAsia="Times New Roman"/>
          <w:bCs/>
        </w:rPr>
        <w:t>είναι</w:t>
      </w:r>
      <w:r>
        <w:rPr>
          <w:rFonts w:eastAsia="Times New Roman"/>
        </w:rPr>
        <w:t xml:space="preserve"> αφερέγγυο και δεν τον πληρώνει, διότι έ</w:t>
      </w:r>
      <w:r>
        <w:rPr>
          <w:rFonts w:eastAsia="Times New Roman"/>
          <w:bCs/>
        </w:rPr>
        <w:t>χει</w:t>
      </w:r>
      <w:r>
        <w:rPr>
          <w:rFonts w:eastAsia="Times New Roman"/>
        </w:rPr>
        <w:t xml:space="preserve"> γίνει εσωτερική στάση πληρωμών. </w:t>
      </w:r>
    </w:p>
    <w:p w14:paraId="39BC6DAC" w14:textId="77777777" w:rsidR="00C46B37" w:rsidRDefault="002E6CD8">
      <w:pPr>
        <w:spacing w:line="600" w:lineRule="auto"/>
        <w:ind w:firstLine="720"/>
        <w:jc w:val="both"/>
        <w:rPr>
          <w:rFonts w:eastAsia="Times New Roman"/>
        </w:rPr>
      </w:pPr>
      <w:r>
        <w:rPr>
          <w:rFonts w:eastAsia="Times New Roman"/>
        </w:rPr>
        <w:t>Να τους κλείσουμε όλους αυτούς; Και αυτοί συνεχίζουν και προσφέρουν έργο, διογκώνεται η μαύρη τρύπα για τους ίδιους και κινδυνεύουν με κατασ</w:t>
      </w:r>
      <w:r>
        <w:rPr>
          <w:rFonts w:eastAsia="Times New Roman"/>
        </w:rPr>
        <w:t xml:space="preserve">χέσεις. Ξέρω θεραπευτήρια προς τα οποία έχουν μεγάλες οφειλές οι ασφαλιστικοί οργανισμοί του δημοσίου, </w:t>
      </w:r>
      <w:r>
        <w:rPr>
          <w:rFonts w:eastAsia="Times New Roman"/>
          <w:bCs/>
        </w:rPr>
        <w:t>είναι</w:t>
      </w:r>
      <w:r>
        <w:rPr>
          <w:rFonts w:eastAsia="Times New Roman"/>
        </w:rPr>
        <w:t xml:space="preserve"> πολύ μικρότερα τα χρέη των θεραπευτηρίων αυτών προς τις τράπεζες και, όμως, κινδυνεύουν, με κατασχέσεις, να κλείσουν. </w:t>
      </w:r>
    </w:p>
    <w:p w14:paraId="39BC6DAD" w14:textId="77777777" w:rsidR="00C46B37" w:rsidRDefault="002E6CD8">
      <w:pPr>
        <w:spacing w:line="600" w:lineRule="auto"/>
        <w:ind w:firstLine="720"/>
        <w:jc w:val="both"/>
        <w:rPr>
          <w:rFonts w:eastAsia="Times New Roman"/>
        </w:rPr>
      </w:pPr>
      <w:r>
        <w:rPr>
          <w:rFonts w:eastAsia="Times New Roman"/>
        </w:rPr>
        <w:t>Δεν υπάρχει κάποιος να απευθυνθούν. Έστειλαν επιστολή στον κ. Στουρνάρα. Δεν έλαβαν απάντηση. Έστειλαν σε Υ</w:t>
      </w:r>
      <w:r>
        <w:rPr>
          <w:rFonts w:eastAsia="Times New Roman"/>
        </w:rPr>
        <w:lastRenderedPageBreak/>
        <w:t xml:space="preserve">πουργούς. Δεν έλαβαν απάντηση. Και δεν </w:t>
      </w:r>
      <w:r>
        <w:rPr>
          <w:rFonts w:eastAsia="Times New Roman"/>
          <w:bCs/>
        </w:rPr>
        <w:t>είναι</w:t>
      </w:r>
      <w:r>
        <w:rPr>
          <w:rFonts w:eastAsia="Times New Roman"/>
        </w:rPr>
        <w:t xml:space="preserve"> ένας και δύο. </w:t>
      </w:r>
      <w:r>
        <w:rPr>
          <w:rFonts w:eastAsia="Times New Roman"/>
          <w:bCs/>
        </w:rPr>
        <w:t>Είναι</w:t>
      </w:r>
      <w:r>
        <w:rPr>
          <w:rFonts w:eastAsia="Times New Roman"/>
        </w:rPr>
        <w:t xml:space="preserve"> εκατοντάδες αυτοί, οι οποίοι </w:t>
      </w:r>
      <w:r>
        <w:rPr>
          <w:rFonts w:eastAsia="Times New Roman"/>
          <w:bCs/>
        </w:rPr>
        <w:t>είναι</w:t>
      </w:r>
      <w:r>
        <w:rPr>
          <w:rFonts w:eastAsia="Times New Roman"/>
        </w:rPr>
        <w:t xml:space="preserve"> σε κατάσταση πτώχευσης, πτώχευση λόγω της </w:t>
      </w:r>
      <w:proofErr w:type="spellStart"/>
      <w:r>
        <w:rPr>
          <w:rFonts w:eastAsia="Times New Roman"/>
        </w:rPr>
        <w:t>αφερεγγ</w:t>
      </w:r>
      <w:r>
        <w:rPr>
          <w:rFonts w:eastAsia="Times New Roman"/>
        </w:rPr>
        <w:t>υότητος</w:t>
      </w:r>
      <w:proofErr w:type="spellEnd"/>
      <w:r>
        <w:rPr>
          <w:rFonts w:eastAsia="Times New Roman"/>
        </w:rPr>
        <w:t xml:space="preserve"> ή της αδυναμίας του κράτους να τους καταβάλλει τα οφειλόμενα. </w:t>
      </w:r>
      <w:r>
        <w:rPr>
          <w:rFonts w:eastAsia="Times New Roman"/>
          <w:bCs/>
        </w:rPr>
        <w:t>Είναι</w:t>
      </w:r>
      <w:r>
        <w:rPr>
          <w:rFonts w:eastAsia="Times New Roman"/>
        </w:rPr>
        <w:t xml:space="preserve"> και αυτό. </w:t>
      </w:r>
    </w:p>
    <w:p w14:paraId="39BC6DAE" w14:textId="77777777" w:rsidR="00C46B37" w:rsidRDefault="002E6CD8">
      <w:pPr>
        <w:spacing w:line="600" w:lineRule="auto"/>
        <w:ind w:firstLine="720"/>
        <w:jc w:val="both"/>
        <w:rPr>
          <w:rFonts w:eastAsia="Times New Roman"/>
        </w:rPr>
      </w:pPr>
      <w:r>
        <w:rPr>
          <w:rFonts w:eastAsia="Times New Roman"/>
        </w:rPr>
        <w:t>Το Ίδρυμα «</w:t>
      </w:r>
      <w:proofErr w:type="spellStart"/>
      <w:r>
        <w:rPr>
          <w:rFonts w:eastAsia="Times New Roman"/>
        </w:rPr>
        <w:t>Γηροκομείον</w:t>
      </w:r>
      <w:proofErr w:type="spellEnd"/>
      <w:r>
        <w:rPr>
          <w:rFonts w:eastAsia="Times New Roman"/>
        </w:rPr>
        <w:t xml:space="preserve"> Βόλου», πάντως,</w:t>
      </w:r>
      <w:r>
        <w:rPr>
          <w:rFonts w:eastAsia="Times New Roman"/>
          <w:bCs/>
        </w:rPr>
        <w:t xml:space="preserve"> είναι</w:t>
      </w:r>
      <w:r>
        <w:rPr>
          <w:rFonts w:eastAsia="Times New Roman"/>
        </w:rPr>
        <w:t xml:space="preserve"> σε απόγνωση, διότι δεν μπορεί να πάρει ασφαλιστική ενημερότητα. </w:t>
      </w:r>
    </w:p>
    <w:p w14:paraId="39BC6DAF" w14:textId="77777777" w:rsidR="00C46B37" w:rsidRDefault="002E6CD8">
      <w:pPr>
        <w:spacing w:line="600" w:lineRule="auto"/>
        <w:ind w:firstLine="720"/>
        <w:jc w:val="both"/>
        <w:rPr>
          <w:rFonts w:eastAsia="Times New Roman"/>
        </w:rPr>
      </w:pPr>
      <w:r>
        <w:rPr>
          <w:rFonts w:eastAsia="Times New Roman"/>
        </w:rPr>
        <w:t xml:space="preserve">Καταθέτω το σχετικό έγγραφο για τα Πρακτικά. </w:t>
      </w:r>
    </w:p>
    <w:p w14:paraId="39BC6DB0" w14:textId="77777777" w:rsidR="00C46B37" w:rsidRDefault="002E6CD8">
      <w:pPr>
        <w:spacing w:line="600" w:lineRule="auto"/>
        <w:ind w:firstLine="720"/>
        <w:jc w:val="both"/>
        <w:rPr>
          <w:rFonts w:eastAsia="Times New Roman" w:cs="Times New Roman"/>
        </w:rPr>
      </w:pPr>
      <w:r>
        <w:rPr>
          <w:rFonts w:eastAsia="Times New Roman" w:cs="Times New Roman"/>
        </w:rPr>
        <w:t>(Στο σημείο α</w:t>
      </w:r>
      <w:r>
        <w:rPr>
          <w:rFonts w:eastAsia="Times New Roman" w:cs="Times New Roman"/>
        </w:rPr>
        <w:t>υτό ο Πρόεδρος της Ένωσης Κεντρώων κ. Βασίλ</w:t>
      </w:r>
      <w:r>
        <w:rPr>
          <w:rFonts w:eastAsia="Times New Roman" w:cs="Times New Roman"/>
        </w:rPr>
        <w:t>η</w:t>
      </w:r>
      <w:r>
        <w:rPr>
          <w:rFonts w:eastAsia="Times New Roman" w:cs="Times New Roman"/>
        </w:rPr>
        <w:t>ς Λεβέντης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39BC6DB1" w14:textId="77777777" w:rsidR="00C46B37" w:rsidRDefault="002E6CD8">
      <w:pPr>
        <w:spacing w:line="600" w:lineRule="auto"/>
        <w:ind w:firstLine="720"/>
        <w:jc w:val="both"/>
        <w:rPr>
          <w:rFonts w:eastAsia="Times New Roman"/>
        </w:rPr>
      </w:pPr>
      <w:r>
        <w:rPr>
          <w:rFonts w:eastAsia="Times New Roman"/>
          <w:szCs w:val="24"/>
        </w:rPr>
        <w:t xml:space="preserve">Το Νοσοκομείο Ζακύνθου, κύριε </w:t>
      </w:r>
      <w:r>
        <w:rPr>
          <w:rFonts w:eastAsia="Times New Roman"/>
        </w:rPr>
        <w:t>Πρωθυπουργ</w:t>
      </w:r>
      <w:r>
        <w:rPr>
          <w:rFonts w:eastAsia="Times New Roman"/>
        </w:rPr>
        <w:t xml:space="preserve">έ, </w:t>
      </w:r>
      <w:r>
        <w:rPr>
          <w:rFonts w:eastAsia="Times New Roman"/>
          <w:bCs/>
        </w:rPr>
        <w:t>είναι</w:t>
      </w:r>
      <w:r>
        <w:rPr>
          <w:rFonts w:eastAsia="Times New Roman"/>
        </w:rPr>
        <w:t xml:space="preserve"> το μοναδικό νοσοκομείο</w:t>
      </w:r>
      <w:r>
        <w:rPr>
          <w:rFonts w:eastAsia="Times New Roman"/>
        </w:rPr>
        <w:t>,</w:t>
      </w:r>
      <w:r>
        <w:rPr>
          <w:rFonts w:eastAsia="Times New Roman"/>
        </w:rPr>
        <w:t xml:space="preserve"> που διαθέτει η πόλη και επί τρεισήμισι μήνες δεν διαθέτει χειρουργείο. Ε</w:t>
      </w:r>
      <w:r>
        <w:rPr>
          <w:rFonts w:eastAsia="Times New Roman"/>
          <w:bCs/>
        </w:rPr>
        <w:t>ίναι</w:t>
      </w:r>
      <w:r>
        <w:rPr>
          <w:rFonts w:eastAsia="Times New Roman"/>
        </w:rPr>
        <w:t xml:space="preserve"> η μέρα της γιορτής σας και λέω δυσάρεστα πράγματα. Να με συγχωρήσετε. Υπήρξε ένα περιστατικό μιας θανατηφόρας λοιμώξεως και έκτοτε όλοι οι ασθενείς ενός ολόκληρου νησιού -</w:t>
      </w:r>
      <w:r>
        <w:rPr>
          <w:rFonts w:eastAsia="Times New Roman"/>
          <w:bCs/>
        </w:rPr>
        <w:t>είναι</w:t>
      </w:r>
      <w:r>
        <w:rPr>
          <w:rFonts w:eastAsia="Times New Roman"/>
        </w:rPr>
        <w:t xml:space="preserve"> και εκλογική περιφέρεια η Ζάκυνθος- πηγαίνουν ή στην Πάτρα ή στην Αθήνα. Δεν υ</w:t>
      </w:r>
      <w:r>
        <w:rPr>
          <w:rFonts w:eastAsia="Times New Roman"/>
        </w:rPr>
        <w:t>πάρχει χειρουργική επέμβαση στη Ζάκυνθο.</w:t>
      </w:r>
    </w:p>
    <w:p w14:paraId="39BC6DB2" w14:textId="77777777" w:rsidR="00C46B37" w:rsidRDefault="002E6CD8">
      <w:pPr>
        <w:spacing w:line="600" w:lineRule="auto"/>
        <w:ind w:firstLine="720"/>
        <w:jc w:val="both"/>
        <w:rPr>
          <w:rFonts w:eastAsia="Times New Roman"/>
          <w:szCs w:val="24"/>
        </w:rPr>
      </w:pPr>
      <w:r>
        <w:rPr>
          <w:rFonts w:eastAsia="Times New Roman"/>
          <w:szCs w:val="24"/>
        </w:rPr>
        <w:lastRenderedPageBreak/>
        <w:t xml:space="preserve">Παρακαλώ και αυτό να συμπεριληφθεί στα Πρακτικά, γιατί </w:t>
      </w:r>
      <w:r>
        <w:rPr>
          <w:rFonts w:eastAsia="Times New Roman"/>
          <w:bCs/>
        </w:rPr>
        <w:t>είναι</w:t>
      </w:r>
      <w:r>
        <w:rPr>
          <w:rFonts w:eastAsia="Times New Roman"/>
          <w:szCs w:val="24"/>
        </w:rPr>
        <w:t xml:space="preserve"> μια σημαντική έλλειψη. </w:t>
      </w:r>
    </w:p>
    <w:p w14:paraId="39BC6DB3" w14:textId="77777777" w:rsidR="00C46B37" w:rsidRDefault="002E6CD8">
      <w:pPr>
        <w:spacing w:line="600" w:lineRule="auto"/>
        <w:ind w:firstLine="720"/>
        <w:jc w:val="both"/>
        <w:rPr>
          <w:rFonts w:eastAsia="Times New Roman" w:cs="Times New Roman"/>
        </w:rPr>
      </w:pPr>
      <w:r>
        <w:rPr>
          <w:rFonts w:eastAsia="Times New Roman" w:cs="Times New Roman"/>
        </w:rPr>
        <w:t>(Στο σημείο αυτό ο Πρόεδρος της Ένωσης Κεντρώων κ. Βασίλ</w:t>
      </w:r>
      <w:r>
        <w:rPr>
          <w:rFonts w:eastAsia="Times New Roman" w:cs="Times New Roman"/>
        </w:rPr>
        <w:t>η</w:t>
      </w:r>
      <w:r>
        <w:rPr>
          <w:rFonts w:eastAsia="Times New Roman" w:cs="Times New Roman"/>
        </w:rPr>
        <w:t>ς Λεβέντης καταθέτει για τα Πρακτικά το προαναφερθέν έγγραφο, το οποίο βρ</w:t>
      </w:r>
      <w:r>
        <w:rPr>
          <w:rFonts w:eastAsia="Times New Roman" w:cs="Times New Roman"/>
        </w:rPr>
        <w:t>ίσκεται στο αρχείο του Τμήματος Γραμματείας της Διεύθυνσης Στενογραφίας και  Πρακτικών της Βουλής)</w:t>
      </w:r>
    </w:p>
    <w:p w14:paraId="39BC6DB4" w14:textId="77777777" w:rsidR="00C46B37" w:rsidRDefault="002E6CD8">
      <w:pPr>
        <w:spacing w:line="600" w:lineRule="auto"/>
        <w:ind w:firstLine="720"/>
        <w:jc w:val="both"/>
        <w:rPr>
          <w:rFonts w:eastAsia="Times New Roman"/>
          <w:szCs w:val="24"/>
        </w:rPr>
      </w:pPr>
      <w:r>
        <w:rPr>
          <w:rFonts w:eastAsia="Times New Roman"/>
          <w:szCs w:val="24"/>
        </w:rPr>
        <w:t xml:space="preserve">Οι λογοθεραπευτές και οι φυσικοθεραπευτές </w:t>
      </w:r>
      <w:r>
        <w:rPr>
          <w:rFonts w:eastAsia="Times New Roman"/>
          <w:bCs/>
        </w:rPr>
        <w:t>έ</w:t>
      </w:r>
      <w:r>
        <w:rPr>
          <w:rFonts w:eastAsia="Times New Roman"/>
          <w:szCs w:val="24"/>
        </w:rPr>
        <w:t>ρχονται στο γραφείο μου συνεχώς και μου ζητούν μια ρύθμιση, γιατί ο κύριος Υπουργός τους υπήγαγε σε άλλο καθεστώς.</w:t>
      </w:r>
      <w:r>
        <w:rPr>
          <w:rFonts w:eastAsia="Times New Roman"/>
          <w:szCs w:val="24"/>
        </w:rPr>
        <w:t xml:space="preserve"> Ενώ πρώτα πληρώνονταν από τους πελάτες και πήγαιναν οι πελάτες να τα πάρουν από το ΠΕΔΥ, από τον ΕΟΠΥΥ, τώρα τους είπαν, «Όχι, θα προσφέρετε προς τους πελάτες τις υπηρεσίες, θα συγκεντρώνετε τις αποδείξεις και θα πηγαίνετε να πληρώνεστε εσείς». </w:t>
      </w:r>
    </w:p>
    <w:p w14:paraId="39BC6DB5" w14:textId="77777777" w:rsidR="00C46B37" w:rsidRDefault="002E6CD8">
      <w:pPr>
        <w:tabs>
          <w:tab w:val="left" w:pos="2820"/>
        </w:tabs>
        <w:spacing w:line="600" w:lineRule="auto"/>
        <w:ind w:firstLine="720"/>
        <w:jc w:val="both"/>
        <w:rPr>
          <w:rFonts w:eastAsia="Times New Roman"/>
          <w:szCs w:val="24"/>
        </w:rPr>
      </w:pPr>
      <w:r>
        <w:rPr>
          <w:rFonts w:eastAsia="Times New Roman"/>
          <w:szCs w:val="24"/>
        </w:rPr>
        <w:t>Φοβούνται</w:t>
      </w:r>
      <w:r>
        <w:rPr>
          <w:rFonts w:eastAsia="Times New Roman"/>
          <w:szCs w:val="24"/>
        </w:rPr>
        <w:t xml:space="preserve">, λοιπόν, οι άνθρωποι ότι θα καθυστερεί η πληρωμή και είναι σε απόγνωση. </w:t>
      </w:r>
    </w:p>
    <w:p w14:paraId="39BC6DB6" w14:textId="77777777" w:rsidR="00C46B37" w:rsidRDefault="002E6CD8">
      <w:pPr>
        <w:tabs>
          <w:tab w:val="left" w:pos="2820"/>
        </w:tabs>
        <w:spacing w:line="600" w:lineRule="auto"/>
        <w:ind w:firstLine="720"/>
        <w:jc w:val="both"/>
        <w:rPr>
          <w:rFonts w:eastAsia="Times New Roman"/>
          <w:szCs w:val="24"/>
        </w:rPr>
      </w:pPr>
      <w:r>
        <w:rPr>
          <w:rFonts w:eastAsia="Times New Roman"/>
          <w:szCs w:val="24"/>
        </w:rPr>
        <w:t xml:space="preserve">Αυτή η αλλαγή μπορεί να σκοπεύει στο να μειωθούν ασωτίες, αλλά μια τέτοια αλλαγή δεν γίνεται μέσα σε μια μέρα επειδή το αποφασίζει ένας Υπουργός. Να </w:t>
      </w:r>
      <w:proofErr w:type="spellStart"/>
      <w:r>
        <w:rPr>
          <w:rFonts w:eastAsia="Times New Roman"/>
          <w:szCs w:val="24"/>
        </w:rPr>
        <w:t>εξηγούμεθα</w:t>
      </w:r>
      <w:proofErr w:type="spellEnd"/>
      <w:r>
        <w:rPr>
          <w:rFonts w:eastAsia="Times New Roman"/>
          <w:szCs w:val="24"/>
        </w:rPr>
        <w:t xml:space="preserve">. Δηλαδή, από ένα </w:t>
      </w:r>
      <w:r>
        <w:rPr>
          <w:rFonts w:eastAsia="Times New Roman"/>
          <w:szCs w:val="24"/>
        </w:rPr>
        <w:lastRenderedPageBreak/>
        <w:t>σύστη</w:t>
      </w:r>
      <w:r>
        <w:rPr>
          <w:rFonts w:eastAsia="Times New Roman"/>
          <w:szCs w:val="24"/>
        </w:rPr>
        <w:t xml:space="preserve">μα ασωτίας, που όντως ενείχε κινδύνους να γίνονται δοσοληψίες, να πάμε από τη μια στιγμή στην άλλη σε ένα άλλο σύστημα με το οποίο να κινδυνεύουν κυρίως παιδιά ειδικών αναγκών και ειδικών καταστάσεων να μείνουν χωρίς </w:t>
      </w:r>
      <w:proofErr w:type="spellStart"/>
      <w:r>
        <w:rPr>
          <w:rFonts w:eastAsia="Times New Roman"/>
          <w:szCs w:val="24"/>
        </w:rPr>
        <w:t>λογοθεραπεία</w:t>
      </w:r>
      <w:proofErr w:type="spellEnd"/>
      <w:r>
        <w:rPr>
          <w:rFonts w:eastAsia="Times New Roman"/>
          <w:szCs w:val="24"/>
        </w:rPr>
        <w:t>, χωρίς φυσικοθεραπεία, αυτ</w:t>
      </w:r>
      <w:r>
        <w:rPr>
          <w:rFonts w:eastAsia="Times New Roman"/>
          <w:szCs w:val="24"/>
        </w:rPr>
        <w:t xml:space="preserve">ά είναι επικίνδυνα πράγματα. Χρειαζόταν διαβούλευση. </w:t>
      </w:r>
    </w:p>
    <w:p w14:paraId="39BC6DB7" w14:textId="77777777" w:rsidR="00C46B37" w:rsidRDefault="002E6CD8">
      <w:pPr>
        <w:tabs>
          <w:tab w:val="left" w:pos="2820"/>
        </w:tabs>
        <w:spacing w:line="600" w:lineRule="auto"/>
        <w:ind w:firstLine="720"/>
        <w:jc w:val="both"/>
        <w:rPr>
          <w:rFonts w:eastAsia="Times New Roman"/>
          <w:szCs w:val="24"/>
        </w:rPr>
      </w:pPr>
      <w:r>
        <w:rPr>
          <w:rFonts w:eastAsia="Times New Roman"/>
          <w:szCs w:val="24"/>
        </w:rPr>
        <w:t>Οι μεγάλες αλλαγές δεν γίνονται επειδή το αποφασίζει ένας Υπουργός, με ένα νομοσχέδιο. Οι μεγάλες αλλαγές γίνονται με συζήτηση με την κοινωνία. Εκεί είναι η επιτυχία των μεγάλων αλλαγών. Και όσες αλλαγέ</w:t>
      </w:r>
      <w:r>
        <w:rPr>
          <w:rFonts w:eastAsia="Times New Roman"/>
          <w:szCs w:val="24"/>
        </w:rPr>
        <w:t>ς έγιναν από τη Βουλή -έγιναν κάποιες αλλαγές- γίνανε γιατί προηγήθηκε συνεννόηση, όχι γιατί ο Υπουργός είδε ένα όνειρο και πέρασε μια τροπολογία.</w:t>
      </w:r>
    </w:p>
    <w:p w14:paraId="39BC6DB8" w14:textId="77777777" w:rsidR="00C46B37" w:rsidRDefault="002E6CD8">
      <w:pPr>
        <w:tabs>
          <w:tab w:val="left" w:pos="2820"/>
        </w:tabs>
        <w:spacing w:line="600" w:lineRule="auto"/>
        <w:ind w:firstLine="720"/>
        <w:jc w:val="both"/>
        <w:rPr>
          <w:rFonts w:eastAsia="Times New Roman"/>
          <w:szCs w:val="24"/>
        </w:rPr>
      </w:pPr>
      <w:r>
        <w:rPr>
          <w:rFonts w:eastAsia="Times New Roman"/>
          <w:szCs w:val="24"/>
        </w:rPr>
        <w:t>Μου απέστειλε επιστολή, κύριε Πρωθυπουργέ, ο πρώην Βουλευτής Ιωάννης Βαρβιτσιώτης, πατέρας του σημερινού Βουλ</w:t>
      </w:r>
      <w:r>
        <w:rPr>
          <w:rFonts w:eastAsia="Times New Roman"/>
          <w:szCs w:val="24"/>
        </w:rPr>
        <w:t xml:space="preserve">ευτή που είναι στη Νέα Δημοκρατία, ο οποίος κατηγορεί όλους μας ότι περνούν τροπολογίες της τελευταίας στιγμής άσχετες με το προς συζήτηση νομοσχέδιο. Και υπάρχει ένα άρθρο στην εφημερίδα </w:t>
      </w:r>
      <w:r>
        <w:rPr>
          <w:rFonts w:eastAsia="Times New Roman"/>
          <w:szCs w:val="24"/>
        </w:rPr>
        <w:t>«</w:t>
      </w:r>
      <w:r>
        <w:rPr>
          <w:rFonts w:eastAsia="Times New Roman"/>
          <w:szCs w:val="24"/>
        </w:rPr>
        <w:t>ΚΑΘΗΜΕΡΙΝΗ</w:t>
      </w:r>
      <w:r>
        <w:rPr>
          <w:rFonts w:eastAsia="Times New Roman"/>
          <w:szCs w:val="24"/>
        </w:rPr>
        <w:t>»</w:t>
      </w:r>
      <w:r>
        <w:rPr>
          <w:rFonts w:eastAsia="Times New Roman"/>
          <w:szCs w:val="24"/>
        </w:rPr>
        <w:t>, «</w:t>
      </w:r>
      <w:proofErr w:type="spellStart"/>
      <w:r>
        <w:rPr>
          <w:rFonts w:eastAsia="Times New Roman"/>
          <w:szCs w:val="24"/>
        </w:rPr>
        <w:t>Ντροπολογιών</w:t>
      </w:r>
      <w:proofErr w:type="spellEnd"/>
      <w:r>
        <w:rPr>
          <w:rFonts w:eastAsia="Times New Roman"/>
          <w:szCs w:val="24"/>
        </w:rPr>
        <w:t xml:space="preserve"> συνέχεια». Βέβαια, η απορία μου είναι η </w:t>
      </w:r>
      <w:r>
        <w:rPr>
          <w:rFonts w:eastAsia="Times New Roman"/>
          <w:szCs w:val="24"/>
        </w:rPr>
        <w:t xml:space="preserve">εξής: Ο κ. Βαρβιτσιώτης, ο οποίος είχε το πάνω χέρι στις κυβερνήσεις της Νέας Δημοκρατίας, γιατί τόσα </w:t>
      </w:r>
      <w:r>
        <w:rPr>
          <w:rFonts w:eastAsia="Times New Roman"/>
          <w:szCs w:val="24"/>
        </w:rPr>
        <w:lastRenderedPageBreak/>
        <w:t>χρόνια δεν πέρναγε στον Κανονισμό της Βουλής ένα τέτοιο άρθρο που να μην μπορείς σε άσχετο νομοσχέδιο να εισάγεις άσχετη τροπολογία; Γιατί το άφησε τώρα ν</w:t>
      </w:r>
      <w:r>
        <w:rPr>
          <w:rFonts w:eastAsia="Times New Roman"/>
          <w:szCs w:val="24"/>
        </w:rPr>
        <w:t>α το ζητεί αυτό; Αυτό το παρακάμπτει ο κ. Βαρβιτσιώτης. Πάντως το ότι με τις τροπολογίες η Αίθουσα αυτή έχει ξεπεράσει κάθε όριο ανοχής, είναι αλήθεια.</w:t>
      </w:r>
    </w:p>
    <w:p w14:paraId="39BC6DB9" w14:textId="77777777" w:rsidR="00C46B37" w:rsidRDefault="002E6CD8">
      <w:pPr>
        <w:tabs>
          <w:tab w:val="left" w:pos="2820"/>
        </w:tabs>
        <w:spacing w:line="600" w:lineRule="auto"/>
        <w:ind w:firstLine="720"/>
        <w:jc w:val="both"/>
        <w:rPr>
          <w:rFonts w:eastAsia="Times New Roman"/>
          <w:szCs w:val="24"/>
        </w:rPr>
      </w:pPr>
      <w:r>
        <w:rPr>
          <w:rFonts w:eastAsia="Times New Roman"/>
          <w:szCs w:val="24"/>
        </w:rPr>
        <w:t>Δεν μπορούμε με τον Κανονισμό της Βουλής να απαγορεύσουμε εντελώς την εισαγωγή τροπολογιών, γιατί μπορεί</w:t>
      </w:r>
      <w:r>
        <w:rPr>
          <w:rFonts w:eastAsia="Times New Roman"/>
          <w:szCs w:val="24"/>
        </w:rPr>
        <w:t xml:space="preserve"> κάποια τροπολογία να είναι αναγκαία και ο κ. Βαρβιτσιώτης εισηγείται ακυρότητα της τροπολογίας. Δεν μπορούμε να κάνουμε τέτοιο πράγμα, δηλαδή</w:t>
      </w:r>
      <w:r>
        <w:rPr>
          <w:rFonts w:eastAsia="Times New Roman"/>
          <w:szCs w:val="24"/>
        </w:rPr>
        <w:t>,</w:t>
      </w:r>
      <w:r>
        <w:rPr>
          <w:rFonts w:eastAsia="Times New Roman"/>
          <w:szCs w:val="24"/>
        </w:rPr>
        <w:t xml:space="preserve"> να φτάσουμε σε ακραίο σημείο. </w:t>
      </w:r>
    </w:p>
    <w:p w14:paraId="39BC6DBA" w14:textId="77777777" w:rsidR="00C46B37" w:rsidRDefault="002E6CD8">
      <w:pPr>
        <w:tabs>
          <w:tab w:val="left" w:pos="2820"/>
        </w:tabs>
        <w:spacing w:line="600" w:lineRule="auto"/>
        <w:ind w:firstLine="720"/>
        <w:jc w:val="both"/>
        <w:rPr>
          <w:rFonts w:eastAsia="Times New Roman"/>
          <w:szCs w:val="24"/>
        </w:rPr>
      </w:pPr>
      <w:r>
        <w:rPr>
          <w:rFonts w:eastAsia="Times New Roman"/>
          <w:szCs w:val="24"/>
        </w:rPr>
        <w:t>Όμως έχει ένα δίκιο σε ό,τι λέει, δηλαδή</w:t>
      </w:r>
      <w:r>
        <w:rPr>
          <w:rFonts w:eastAsia="Times New Roman"/>
          <w:szCs w:val="24"/>
        </w:rPr>
        <w:t>,</w:t>
      </w:r>
      <w:r>
        <w:rPr>
          <w:rFonts w:eastAsia="Times New Roman"/>
          <w:szCs w:val="24"/>
        </w:rPr>
        <w:t xml:space="preserve"> ότι έχει ξεπεράσει η Αίθουσα την ανοχή.</w:t>
      </w:r>
      <w:r>
        <w:rPr>
          <w:rFonts w:eastAsia="Times New Roman"/>
          <w:szCs w:val="24"/>
        </w:rPr>
        <w:t xml:space="preserve"> Δεν μπορεί να έρχεται ένα νομοσχέδιο και να έρχονται σε </w:t>
      </w:r>
      <w:proofErr w:type="spellStart"/>
      <w:r>
        <w:rPr>
          <w:rFonts w:eastAsia="Times New Roman"/>
          <w:szCs w:val="24"/>
        </w:rPr>
        <w:t>διπλασίου</w:t>
      </w:r>
      <w:proofErr w:type="spellEnd"/>
      <w:r>
        <w:rPr>
          <w:rFonts w:eastAsia="Times New Roman"/>
          <w:szCs w:val="24"/>
        </w:rPr>
        <w:t xml:space="preserve"> πάχους σελίδες Α4 οι αθροιζόμενες τροπολογίες. Είναι υποτίμηση της Αίθουσας και των ιδίων των Βουλευτών του κυβερνώντος κόμματος, που αναλαμβάνουν την ευθύνη ψήφισης των νομοσχεδίων περισσό</w:t>
      </w:r>
      <w:r>
        <w:rPr>
          <w:rFonts w:eastAsia="Times New Roman"/>
          <w:szCs w:val="24"/>
        </w:rPr>
        <w:t xml:space="preserve">τερο από όλους εμάς τους υπολοίπους. </w:t>
      </w:r>
    </w:p>
    <w:p w14:paraId="39BC6DBB" w14:textId="77777777" w:rsidR="00C46B37" w:rsidRDefault="002E6CD8">
      <w:pPr>
        <w:tabs>
          <w:tab w:val="left" w:pos="2820"/>
        </w:tabs>
        <w:spacing w:line="600" w:lineRule="auto"/>
        <w:ind w:firstLine="720"/>
        <w:jc w:val="both"/>
        <w:rPr>
          <w:rFonts w:eastAsia="Times New Roman"/>
          <w:szCs w:val="24"/>
        </w:rPr>
      </w:pPr>
      <w:r>
        <w:rPr>
          <w:rFonts w:eastAsia="Times New Roman"/>
          <w:szCs w:val="24"/>
        </w:rPr>
        <w:lastRenderedPageBreak/>
        <w:t>Θα σας ρωτήσω κάτι, κύριε Πρωθυπουργέ. Θα μας απαντήσετε, βεβαίως, επί όλων αυτών και ιδιαίτερα επί των ζητημάτων που ανέφερα. Όταν ένας του χρωστάει το δημόσιο κι εκείνος χρωστάει σε οργανισμούς, γιατί να κλείσει; Είν</w:t>
      </w:r>
      <w:r>
        <w:rPr>
          <w:rFonts w:eastAsia="Times New Roman"/>
          <w:szCs w:val="24"/>
        </w:rPr>
        <w:t xml:space="preserve">αι ένα ζήτημα που πρέπει η Κυβέρνηση να βρει μια επιτροπή να ελέγχει τον άνθρωπο, να ελέγχει την εταιρεία και αναλόγως να πράττει. Αυτό νομίζω ότι είναι το σωστό, να μην κινδυνεύουν με κατασχέσεις. </w:t>
      </w:r>
    </w:p>
    <w:p w14:paraId="39BC6DBC" w14:textId="77777777" w:rsidR="00C46B37" w:rsidRDefault="002E6CD8">
      <w:pPr>
        <w:tabs>
          <w:tab w:val="left" w:pos="2820"/>
        </w:tabs>
        <w:spacing w:line="600" w:lineRule="auto"/>
        <w:ind w:firstLine="720"/>
        <w:jc w:val="both"/>
        <w:rPr>
          <w:rFonts w:eastAsia="Times New Roman"/>
          <w:szCs w:val="24"/>
        </w:rPr>
      </w:pPr>
      <w:r>
        <w:rPr>
          <w:rFonts w:eastAsia="Times New Roman"/>
          <w:szCs w:val="24"/>
        </w:rPr>
        <w:t>Μετά κάνατε κάτι συμβούλια την τελευταία στιγμή, τα ΤΟΜΥ.</w:t>
      </w:r>
      <w:r>
        <w:rPr>
          <w:rFonts w:eastAsia="Times New Roman"/>
          <w:szCs w:val="24"/>
        </w:rPr>
        <w:t xml:space="preserve"> Το κάνατε τελευταία στιγμή, νύχτα τα φέρατε, λίγο πριν κλείσει το νομοσχέδιο με ψηφοφορίες. Δεν είναι ωραία πράγματα αυτά. </w:t>
      </w:r>
    </w:p>
    <w:p w14:paraId="39BC6DBD" w14:textId="77777777" w:rsidR="00C46B37" w:rsidRDefault="002E6CD8">
      <w:pPr>
        <w:tabs>
          <w:tab w:val="left" w:pos="2820"/>
        </w:tabs>
        <w:spacing w:line="600" w:lineRule="auto"/>
        <w:ind w:firstLine="720"/>
        <w:jc w:val="both"/>
        <w:rPr>
          <w:rFonts w:eastAsia="Times New Roman"/>
          <w:szCs w:val="24"/>
        </w:rPr>
      </w:pPr>
      <w:r>
        <w:rPr>
          <w:rFonts w:eastAsia="Times New Roman"/>
          <w:szCs w:val="24"/>
        </w:rPr>
        <w:t>Εγώ νομίζω ότι τα νομοσχέδι</w:t>
      </w:r>
      <w:r>
        <w:rPr>
          <w:rFonts w:eastAsia="Times New Roman"/>
          <w:szCs w:val="24"/>
        </w:rPr>
        <w:t>α</w:t>
      </w:r>
      <w:r>
        <w:rPr>
          <w:rFonts w:eastAsia="Times New Roman"/>
          <w:szCs w:val="24"/>
        </w:rPr>
        <w:t xml:space="preserve"> πρέπει να μελετώνται με σοβαρότητα, να ακούγονται και οι γνώμες των άλλων πτερύγων της Αίθουσας και όχ</w:t>
      </w:r>
      <w:r>
        <w:rPr>
          <w:rFonts w:eastAsia="Times New Roman"/>
          <w:szCs w:val="24"/>
        </w:rPr>
        <w:t>ι έ</w:t>
      </w:r>
      <w:r>
        <w:rPr>
          <w:rFonts w:eastAsia="Times New Roman"/>
          <w:szCs w:val="24"/>
        </w:rPr>
        <w:t>τσ</w:t>
      </w:r>
      <w:r>
        <w:rPr>
          <w:rFonts w:eastAsia="Times New Roman"/>
          <w:szCs w:val="24"/>
        </w:rPr>
        <w:t>ι δικτατορικά να επιψηφίζονται. Είναι θέση μου αυτή. Και επειδή και ο κύριος Πρωθυπουργός είναι νέος, αλλά και ο Αρχηγός της Αξιωματικής Αντιπολίτευσης είναι νέος, θα μπορούσαν αυτοί οι δύο άνθρωποι να βελτιώσουν λίγο τα ήθη στην Αίθουσα αυτή.</w:t>
      </w:r>
    </w:p>
    <w:p w14:paraId="39BC6DBE" w14:textId="77777777" w:rsidR="00C46B37" w:rsidRDefault="002E6CD8">
      <w:pPr>
        <w:tabs>
          <w:tab w:val="left" w:pos="2820"/>
        </w:tabs>
        <w:spacing w:line="600" w:lineRule="auto"/>
        <w:ind w:firstLine="720"/>
        <w:jc w:val="both"/>
        <w:rPr>
          <w:rFonts w:eastAsia="Times New Roman"/>
          <w:szCs w:val="24"/>
        </w:rPr>
      </w:pPr>
      <w:r>
        <w:rPr>
          <w:rFonts w:eastAsia="Times New Roman"/>
          <w:szCs w:val="24"/>
        </w:rPr>
        <w:t>Παρουσι</w:t>
      </w:r>
      <w:r>
        <w:rPr>
          <w:rFonts w:eastAsia="Times New Roman"/>
          <w:szCs w:val="24"/>
        </w:rPr>
        <w:t>άστηκε ο κ. Σταθάκης -τον άκουσα μια μέρα εμβρόντητος στο ραδιόφωνο- ο οποίος για έναν που έκανε αυτό-</w:t>
      </w:r>
      <w:proofErr w:type="spellStart"/>
      <w:r>
        <w:rPr>
          <w:rFonts w:eastAsia="Times New Roman"/>
          <w:szCs w:val="24"/>
        </w:rPr>
        <w:lastRenderedPageBreak/>
        <w:t>προβίβαση</w:t>
      </w:r>
      <w:proofErr w:type="spellEnd"/>
      <w:r>
        <w:rPr>
          <w:rFonts w:eastAsia="Times New Roman"/>
          <w:szCs w:val="24"/>
        </w:rPr>
        <w:t xml:space="preserve"> του εαυτού του, έναν Νίκα, σε κάποια εταιρεία του δημοσίου, είπε: «Δεν έγινε και τίποτα. Το διοικητικό συμβούλιο αποφάσισε την προαγωγή του και </w:t>
      </w:r>
      <w:r>
        <w:rPr>
          <w:rFonts w:eastAsia="Times New Roman"/>
          <w:szCs w:val="24"/>
        </w:rPr>
        <w:t>δεν πήρε 100.000 ευρώ, πήρε 27.000 ευρώ».</w:t>
      </w:r>
    </w:p>
    <w:p w14:paraId="39BC6DBF"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Γιατί δεν επεμβήκατε, κύριε Τσίπρα; Τα 27.000 ευρώ, δηλαδή, είναι ένα ποσό που μπορεί ο καθένας να το δωρίζει στον εαυτό του; Και πώς μιλάει έτσι ο κ. Σταθάκης, τη στιγμή που κόβονται συντάξεις, κόβονται μισθοί. Έπ</w:t>
      </w:r>
      <w:r>
        <w:rPr>
          <w:rFonts w:eastAsia="Times New Roman" w:cs="Times New Roman"/>
          <w:szCs w:val="24"/>
        </w:rPr>
        <w:t xml:space="preserve">ρεπε να τον επαναφέρετε στην τάξη, όσο αξιόλογος και αν είναι. Εκείνη την ώρα μίλησε με αδιαφορία για τον ανθρώπινο πόνο. Κάνει μεγάλο κακό στην πολιτική ο τρόπος με τον οποίο συμπεριφέρθηκε. </w:t>
      </w:r>
    </w:p>
    <w:p w14:paraId="39BC6DC0"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Παρακαλώ τέτοιες άστοχες κινήσεις Υπουργών σας να τις διορθώνετ</w:t>
      </w:r>
      <w:r>
        <w:rPr>
          <w:rFonts w:eastAsia="Times New Roman" w:cs="Times New Roman"/>
          <w:szCs w:val="24"/>
        </w:rPr>
        <w:t xml:space="preserve">ε, γιατί εσείς, κύριε Τσίπρα, αν φύγετε, στην πλάτη σας θα υποστείτε τα λάθη όλων των συνεργατών σας. Το ίδιο έλεγα και εγώ εχθές σε ένα γεύμα. Είπα ότι έχω κάνει πολλά λάθη και εγώ θα πληρώσω τα λάθη αυτά. </w:t>
      </w:r>
    </w:p>
    <w:p w14:paraId="39BC6DC1"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Ο πολιτικός πρέπει να είναι πρόθυμος να επωμίζετ</w:t>
      </w:r>
      <w:r>
        <w:rPr>
          <w:rFonts w:eastAsia="Times New Roman" w:cs="Times New Roman"/>
          <w:szCs w:val="24"/>
        </w:rPr>
        <w:t xml:space="preserve">αι τα λάθη του και να αναλαμβάνει τις ευθύνες του. Δεν ακούω συχνά στην πολιτική να λένε «έσφαλα», γιατί δεν είναι γενναίοι κάποιοι. Η συμπεριφορά, λοιπόν, του κ. Σταθάκη εκείνη την ώρα για τα  </w:t>
      </w:r>
      <w:r>
        <w:rPr>
          <w:rFonts w:eastAsia="Times New Roman" w:cs="Times New Roman"/>
          <w:szCs w:val="24"/>
        </w:rPr>
        <w:lastRenderedPageBreak/>
        <w:t>27.000 ευρώ, τη στιγμή που άλλοι τρώνε σε μητροπολίτες, δεν εί</w:t>
      </w:r>
      <w:r>
        <w:rPr>
          <w:rFonts w:eastAsia="Times New Roman" w:cs="Times New Roman"/>
          <w:szCs w:val="24"/>
        </w:rPr>
        <w:t>ναι ωραίο πράγμα. Έπρεπε να μην απαντήσει καθόλου.</w:t>
      </w:r>
    </w:p>
    <w:p w14:paraId="39BC6DC2"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 xml:space="preserve"> Εν τω μεταξύ, γιατί δεν επεμβαίνετε σε εταιρείες του δημοσίου, να μην μπορούν να γίνονται τέτοια πράγματα. Είπε ο κ. Σταθάκης στο τέλος ότι είναι νόμος της Νέας Δημοκρατίας. Μα, εσείς ήρθατε για να διορθώ</w:t>
      </w:r>
      <w:r>
        <w:rPr>
          <w:rFonts w:eastAsia="Times New Roman" w:cs="Times New Roman"/>
          <w:szCs w:val="24"/>
        </w:rPr>
        <w:t xml:space="preserve">σετε κάποια πράγματα της Νέας Δημοκρατίας. Δεν μπορεί να χρησιμοποιείτε ως άλλοθι το ότι έγινε ο νόμος από τη Νέα Δημοκρατία. </w:t>
      </w:r>
    </w:p>
    <w:p w14:paraId="39BC6DC3"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Και ένα άλλο θέμα: Τι μισθούς παίρνουν κάποιοι; Ο Στουρνάρας τι μισθό παίρνει; Τον άκουσα προχθές σε μία συνάντηση με φαρμακοβιομ</w:t>
      </w:r>
      <w:r>
        <w:rPr>
          <w:rFonts w:eastAsia="Times New Roman" w:cs="Times New Roman"/>
          <w:szCs w:val="24"/>
        </w:rPr>
        <w:t>ηχάνους, σε ένα λογύδριο μίας ώρας, να προσπαθεί να μας πείσει ότι πρέπει αμέσως να πάμε να υπογράψουμε, διαφορετικά θα είναι καταστροφή. Τι μισθό παίρνει ο άνθρωπος αυτός; Μπορούν να παίρνουν δηλαδή ό,τι θέλουν;</w:t>
      </w:r>
    </w:p>
    <w:p w14:paraId="39BC6DC4"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Ακούγονται κάτι νούμερα. Θέλω να ξέρω από τ</w:t>
      </w:r>
      <w:r>
        <w:rPr>
          <w:rFonts w:eastAsia="Times New Roman" w:cs="Times New Roman"/>
          <w:szCs w:val="24"/>
        </w:rPr>
        <w:t>ο στόμα το δικό σας, οι διοικητές της ΔΕΗ, της Τραπέζης της Ελλάδος, της Εθνικής Τράπεζας, εκεί που το δημόσιο έχει λόγο, τι μισθό παίρνουν. Γιατί ακούγονται κάτι φοβεροί μισθοί!</w:t>
      </w:r>
    </w:p>
    <w:p w14:paraId="39BC6DC5"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lastRenderedPageBreak/>
        <w:t>Και ένα άλλο ζήτημα θα ήθελα να θέσω. Επειδή και στον ιδιωτικό τομέα υπάρχουν</w:t>
      </w:r>
      <w:r>
        <w:rPr>
          <w:rFonts w:eastAsia="Times New Roman" w:cs="Times New Roman"/>
          <w:szCs w:val="24"/>
        </w:rPr>
        <w:t xml:space="preserve"> πολύ μεγάλοι μισθοί, να κάνουμε το εξής: Τα 4 χιλιάδες ευρώ για κάθε μισθωτό να εκπίπτουν από την εφορία, το υπόλοιπο, όμως, να μην εκπίπτει. Θέλει, δηλαδή, μια ιδιωτική εταιρεία να δώσει 30 χιλιάδες ευρώ μισθό; Να δώσει. Από τις 30 χιλιάδες ευρώ, θα εκπί</w:t>
      </w:r>
      <w:r>
        <w:rPr>
          <w:rFonts w:eastAsia="Times New Roman" w:cs="Times New Roman"/>
          <w:szCs w:val="24"/>
        </w:rPr>
        <w:t xml:space="preserve">πτει από τα έξοδά της το ποσό των 4 χιλιάδων ευρώ. Το υπόλοιπο να το δίνει έτσι, να μην γλιτώνουν φόρο. </w:t>
      </w:r>
    </w:p>
    <w:p w14:paraId="39BC6DC6"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Με τους μεγάλους μισθούς το κράτος χάνει φόρους. Έτσι δεν είναι; Εάν παίρνουν 30 χιλιάδες ευρώ δέκα άτομα σε μία εταιρεία, τελείωσε αυτή η εταιρεία. Πό</w:t>
      </w:r>
      <w:r>
        <w:rPr>
          <w:rFonts w:eastAsia="Times New Roman" w:cs="Times New Roman"/>
          <w:szCs w:val="24"/>
        </w:rPr>
        <w:t xml:space="preserve">τε θα πληρώσει φόρους αυτή; Ποτέ. Βάλτε, λοιπόν, πλαφόν στο τι παίρνουν οι διοικητές οργανισμών, οι διοικητές τραπεζών, γιατί ακούγονται μισθοί 20 χιλιάδων ευρώ, 30 χιλιάδων ευρώ, 17 χιλιάδων ευρώ. Είναι προσβολή και προς το </w:t>
      </w:r>
      <w:r>
        <w:rPr>
          <w:rFonts w:eastAsia="Times New Roman" w:cs="Times New Roman"/>
          <w:szCs w:val="24"/>
        </w:rPr>
        <w:t>ε</w:t>
      </w:r>
      <w:r>
        <w:rPr>
          <w:rFonts w:eastAsia="Times New Roman" w:cs="Times New Roman"/>
          <w:szCs w:val="24"/>
        </w:rPr>
        <w:t xml:space="preserve">λληνικό Κοινοβούλιο αυτό. </w:t>
      </w:r>
    </w:p>
    <w:p w14:paraId="39BC6DC7"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 xml:space="preserve">Ο </w:t>
      </w:r>
      <w:r>
        <w:rPr>
          <w:rFonts w:eastAsia="Times New Roman" w:cs="Times New Roman"/>
          <w:szCs w:val="24"/>
        </w:rPr>
        <w:t xml:space="preserve">ΣΥΡΙΖΑ είναι ένα κόμμα που προσπάθησε να κάνει κάποια πράγματα. Έχει, όμως, τις αγκυλώσεις ενός αριστερού κόμματος, στα εργασιακά, στο ένα, στο άλλο. Για παράδειγμα, ξέρετε τι ζημιά έχουν κάνει οι συνδικαλιστές στην Ελλάδα με τη στάση </w:t>
      </w:r>
      <w:r>
        <w:rPr>
          <w:rFonts w:eastAsia="Times New Roman" w:cs="Times New Roman"/>
          <w:szCs w:val="24"/>
        </w:rPr>
        <w:lastRenderedPageBreak/>
        <w:t>τους. Άλλωστε οι περι</w:t>
      </w:r>
      <w:r>
        <w:rPr>
          <w:rFonts w:eastAsia="Times New Roman" w:cs="Times New Roman"/>
          <w:szCs w:val="24"/>
        </w:rPr>
        <w:t>σσότεροι από αυτούς μετά γίνονται Βουλευτές. Έχετε την αγκύλωση «να μην στενοχωρήσουμε τους συνδικαλιστές». Έτσι μένει η οικονομία πίσω.</w:t>
      </w:r>
    </w:p>
    <w:p w14:paraId="39BC6DC8"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 xml:space="preserve">Όσον αφορά πάλι τη Νέα Δημοκρατία, ενώ είναι ένα κόμμα το οποίο, υποτίθεται, ότι είναι υπέρ της ελεύθερης οικονομίας, γιατί δεν κατάφερε ο Σαμαράς να φέρει ούτε μία επένδυση και εκείνος; Γιατί αυτοί είναι περισσότερο δεμένοι με συμφέροντα. </w:t>
      </w:r>
    </w:p>
    <w:p w14:paraId="39BC6DC9"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Μιλάμε για τα δ</w:t>
      </w:r>
      <w:r>
        <w:rPr>
          <w:rFonts w:eastAsia="Times New Roman" w:cs="Times New Roman"/>
          <w:szCs w:val="24"/>
        </w:rPr>
        <w:t>ύο κόμματα, δηλαδή, που είχαν τον πρώτο λόγο τα τελευταία χρόνια στην Ελλάδα. Και ο ΣΥΡΙΖΑ είναι διάδοχο σχήμα του ΠΑΣΟΚ, εγώ δεν σας βλέπω ως νέο κόμμα,</w:t>
      </w:r>
      <w:r>
        <w:rPr>
          <w:rFonts w:eastAsia="Times New Roman" w:cs="Times New Roman"/>
          <w:szCs w:val="24"/>
        </w:rPr>
        <w:t xml:space="preserve"> </w:t>
      </w:r>
      <w:r>
        <w:rPr>
          <w:rFonts w:eastAsia="Times New Roman" w:cs="Times New Roman"/>
          <w:szCs w:val="24"/>
        </w:rPr>
        <w:t>για να λέμε και την αλήθεια, γιατί παίρνατε 3% με 4%, όσο παίρνει η Ένωση Κεντρώων και πήγατε στο 35%.</w:t>
      </w:r>
      <w:r>
        <w:rPr>
          <w:rFonts w:eastAsia="Times New Roman" w:cs="Times New Roman"/>
          <w:szCs w:val="24"/>
        </w:rPr>
        <w:t xml:space="preserve"> Δεν γίνεται αυτό χωρίς μετακόμιση πλήθους ψηφοφόρων και στελεχών. Μετακόμισαν και Βουλευτές και ψηφοφόροι. Να λέμε την αλήθεια, γιατί πολλές φορές στα κανάλια λέτε ότι είστε νέο κόμμα. Μην το </w:t>
      </w:r>
      <w:proofErr w:type="spellStart"/>
      <w:r>
        <w:rPr>
          <w:rFonts w:eastAsia="Times New Roman" w:cs="Times New Roman"/>
          <w:szCs w:val="24"/>
        </w:rPr>
        <w:t>πολυλέτε</w:t>
      </w:r>
      <w:proofErr w:type="spellEnd"/>
      <w:r>
        <w:rPr>
          <w:rFonts w:eastAsia="Times New Roman" w:cs="Times New Roman"/>
          <w:szCs w:val="24"/>
        </w:rPr>
        <w:t xml:space="preserve"> αυτό γιατί δεν είναι αλήθεια. Γνωριζόμαστε στην Αίθουσ</w:t>
      </w:r>
      <w:r>
        <w:rPr>
          <w:rFonts w:eastAsia="Times New Roman" w:cs="Times New Roman"/>
          <w:szCs w:val="24"/>
        </w:rPr>
        <w:t>α αυτή.</w:t>
      </w:r>
    </w:p>
    <w:p w14:paraId="39BC6DCA"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 xml:space="preserve">Η μεν Δεξιά είναι πιο δεμένη με συμφέροντα και αυτό την καθηλώνει να μην προσφέρει και να είναι καχύποπτη στον κόσμο των επιχειρηματιών, γιατί έχει τους δικούς της επιχειρηματίες που προωθεί, εσείς δε έχετε την τάση να φοβείστε μήπως  πει </w:t>
      </w:r>
      <w:r>
        <w:rPr>
          <w:rFonts w:eastAsia="Times New Roman" w:cs="Times New Roman"/>
          <w:szCs w:val="24"/>
        </w:rPr>
        <w:lastRenderedPageBreak/>
        <w:t>ένα συνδι</w:t>
      </w:r>
      <w:r>
        <w:rPr>
          <w:rFonts w:eastAsia="Times New Roman" w:cs="Times New Roman"/>
          <w:szCs w:val="24"/>
        </w:rPr>
        <w:t xml:space="preserve">κάτο κάτι, μήπως πει κάτι κάποιος άλλος. Έτσι κρατάτε, </w:t>
      </w:r>
      <w:proofErr w:type="spellStart"/>
      <w:r>
        <w:rPr>
          <w:rFonts w:eastAsia="Times New Roman" w:cs="Times New Roman"/>
          <w:szCs w:val="24"/>
        </w:rPr>
        <w:t>τροχοπεδείτε</w:t>
      </w:r>
      <w:proofErr w:type="spellEnd"/>
      <w:r>
        <w:rPr>
          <w:rFonts w:eastAsia="Times New Roman" w:cs="Times New Roman"/>
          <w:szCs w:val="24"/>
        </w:rPr>
        <w:t xml:space="preserve"> την οικονομία σε μια εποχή που η οικονομία θα ήθελε γκάζι για να πάει προς τα μπροστά. Κάνετε και οι δύο ζημιά. </w:t>
      </w:r>
    </w:p>
    <w:p w14:paraId="39BC6DCB"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Θέλω να μάθετε γιατί η Ένωση Κεντρώων δεν ψηφίζει. Θέλω να σας το πω. Δεν ψ</w:t>
      </w:r>
      <w:r>
        <w:rPr>
          <w:rFonts w:eastAsia="Times New Roman" w:cs="Times New Roman"/>
          <w:szCs w:val="24"/>
        </w:rPr>
        <w:t xml:space="preserve">ηφίζω τα νομοσχέδια. Μερικά νομοσχέδια μπορεί να είναι και καλά. Ξέρετε γιατί δεν τα ψηφίζω; Γιατί εγώ στις 20 Σεπτέμβρη του 2015 έστειλα μια επιστολή στον κ. Τσίπρα και του έλεγα τα εννιά σημεία. Δηλαδή: </w:t>
      </w:r>
    </w:p>
    <w:p w14:paraId="39BC6DCC"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Οι Βουλευτές από τριακόσιοι να γίνουν διακόσιοι. Ο</w:t>
      </w:r>
      <w:r>
        <w:rPr>
          <w:rFonts w:eastAsia="Times New Roman" w:cs="Times New Roman"/>
          <w:szCs w:val="24"/>
        </w:rPr>
        <w:t xml:space="preserve"> μισθός του Βουλευτή από 7.000 ευρώ να πάει στα 3.500 ευρώ. Του έλεγα να εντοπίσουμε στο δημόσιο την αργομισθία. Γιατί αν στο δημόσιο υπάρχει μια αργομισθία, όπως υπολογίζω εγώ, της τάξεως του 20% με 25%, φανταστείτε τι θα σήμαινε να έχουμε μικρότερους μισ</w:t>
      </w:r>
      <w:r>
        <w:rPr>
          <w:rFonts w:eastAsia="Times New Roman" w:cs="Times New Roman"/>
          <w:szCs w:val="24"/>
        </w:rPr>
        <w:t>θούς 25%. Ξέρετε τι είναι το ποσό για την πληρωμή μισθών στους δήμους, στις ΔΕΚΟ και στο δημόσιο; Είναι τερατώδες το ποσό. Είπα και τις συντάξεις να τις συγχωνεύσουμε όλες σε μία -γιατί υπάρχουν τριακόσιες τριάντα χιλιάδες τριπλές, ένα εκατομμύριο διακόσιε</w:t>
      </w:r>
      <w:r>
        <w:rPr>
          <w:rFonts w:eastAsia="Times New Roman" w:cs="Times New Roman"/>
          <w:szCs w:val="24"/>
        </w:rPr>
        <w:t xml:space="preserve">ς χιλιάδες διπλές- με 1.500 ευρώ οροφή. Είπα και για τις συντάξεις των πλουσίων, που σε </w:t>
      </w:r>
      <w:r>
        <w:rPr>
          <w:rFonts w:eastAsia="Times New Roman" w:cs="Times New Roman"/>
          <w:szCs w:val="24"/>
        </w:rPr>
        <w:lastRenderedPageBreak/>
        <w:t xml:space="preserve">προηγμένα κράτη δυτικού τύπου τις έχουν κόψει χάριν του δημοσίου συμφέροντος για να επιδοτηθούν κατηγορίες ευάλωτες, όπως μονογονεϊκές μητέρες, πολύτεκνοι, άνεργοι, </w:t>
      </w:r>
      <w:r>
        <w:rPr>
          <w:rFonts w:eastAsia="Times New Roman" w:cs="Times New Roman"/>
          <w:szCs w:val="24"/>
        </w:rPr>
        <w:t>ΑΜΕ</w:t>
      </w:r>
      <w:r>
        <w:rPr>
          <w:rFonts w:eastAsia="Times New Roman" w:cs="Times New Roman"/>
          <w:szCs w:val="24"/>
        </w:rPr>
        <w:t>Α</w:t>
      </w:r>
      <w:r>
        <w:rPr>
          <w:rFonts w:eastAsia="Times New Roman" w:cs="Times New Roman"/>
          <w:szCs w:val="24"/>
        </w:rPr>
        <w:t xml:space="preserve"> και όλες οι άλλες κατηγορίες που είναι ουσιαστικά αστήρικτες στις μέρες μας.</w:t>
      </w:r>
    </w:p>
    <w:p w14:paraId="39BC6DCD"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Έστειλα, λοιπόν, αυτό και είπα πρώτα νοικοκυρεύεις το σπίτι σου και μετά απλώνεις χέρι για δανεικά να πάρεις μνημόνια, αν δεν φτάνουν τα λεφτά. Και αν σκάνε ομόλογα και κινδυνεύ</w:t>
      </w:r>
      <w:r>
        <w:rPr>
          <w:rFonts w:eastAsia="Times New Roman" w:cs="Times New Roman"/>
          <w:szCs w:val="24"/>
        </w:rPr>
        <w:t xml:space="preserve">εις να έχεις πιστωτικό γεγονός, τότε βγες να δανειστείς. Όμως, πρώτα νοικοκυρεύεις το σπίτι σου. </w:t>
      </w:r>
    </w:p>
    <w:p w14:paraId="39BC6DCE"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Με αγνόησε και ο Γιώργος Παπανδρέου και ο Σαμαράς και ο κ. Τσίπρας. Πάνε με την παραδοσιακή πολιτική να κόβουν μισθούς και συντάξεις και να επιβάλλουν φόρους.</w:t>
      </w:r>
      <w:r>
        <w:rPr>
          <w:rFonts w:eastAsia="Times New Roman" w:cs="Times New Roman"/>
          <w:szCs w:val="24"/>
        </w:rPr>
        <w:t xml:space="preserve"> Δεν μπορώ να ψηφίσω τίποτε έτσι. Αν ψηφίσω, αθετώ τη φιλοσοφία μου του νοικοκυρέματος και επιβραβεύω την πολιτική τη δική σας. Ποια πολιτική είναι αυτή;  Είναι η πολιτική του τύπου: κουκουλώστε όλες τις παθογένειες κάτω από το χαλί και απλώστε το χέρι για</w:t>
      </w:r>
      <w:r>
        <w:rPr>
          <w:rFonts w:eastAsia="Times New Roman" w:cs="Times New Roman"/>
          <w:szCs w:val="24"/>
        </w:rPr>
        <w:t xml:space="preserve"> δανεικά. Αυτό δεν οδηγεί πουθενά. </w:t>
      </w:r>
    </w:p>
    <w:p w14:paraId="39BC6DCF"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lastRenderedPageBreak/>
        <w:t>Η χώρα δεν θα βγει ποτέ από τα μνημόνια, όσες προσπάθειες και αν καταβληθούν, όταν συνεχώς δανείζεσαι και όταν επενδύσεις δεν έρχονται.</w:t>
      </w:r>
    </w:p>
    <w:p w14:paraId="39BC6DD0" w14:textId="77777777" w:rsidR="00C46B37" w:rsidRDefault="002E6CD8">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Κύριε Λεβέντη, επισπεύστε.</w:t>
      </w:r>
    </w:p>
    <w:p w14:paraId="39BC6DD1" w14:textId="77777777" w:rsidR="00C46B37" w:rsidRDefault="002E6CD8">
      <w:pPr>
        <w:spacing w:line="600" w:lineRule="auto"/>
        <w:ind w:firstLine="720"/>
        <w:jc w:val="both"/>
        <w:rPr>
          <w:rFonts w:eastAsia="Times New Roman" w:cs="Times New Roman"/>
          <w:szCs w:val="24"/>
        </w:rPr>
      </w:pPr>
      <w:r>
        <w:rPr>
          <w:rFonts w:eastAsia="Times New Roman" w:cs="Times New Roman"/>
          <w:b/>
          <w:szCs w:val="24"/>
        </w:rPr>
        <w:t>ΒΑΣΙΛΗΣ ΛΕΒΕΝ</w:t>
      </w:r>
      <w:r>
        <w:rPr>
          <w:rFonts w:eastAsia="Times New Roman" w:cs="Times New Roman"/>
          <w:b/>
          <w:szCs w:val="24"/>
        </w:rPr>
        <w:t xml:space="preserve">ΤΗΣ (Πρόεδρος της Ένωσης Κεντρώων): </w:t>
      </w:r>
      <w:r>
        <w:rPr>
          <w:rFonts w:eastAsia="Times New Roman" w:cs="Times New Roman"/>
          <w:szCs w:val="24"/>
        </w:rPr>
        <w:t>Θα επισπεύσω, κυρία Πρόεδρε.</w:t>
      </w:r>
    </w:p>
    <w:p w14:paraId="39BC6DD2"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 xml:space="preserve">Ακούγεται ότι θα μειώσετε τον μισθό των Βουλευτών κατά 1.000 ευρώ. Αντί να κάνετε αυτό, νομίζω ότι η μείωση του αριθμού των Βουλευτών είναι πιο τίμιο πράγμα. </w:t>
      </w:r>
    </w:p>
    <w:p w14:paraId="39BC6DD3"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Η Ολλανδία μάθαμε ότι έχει 18 εκ</w:t>
      </w:r>
      <w:r>
        <w:rPr>
          <w:rFonts w:eastAsia="Times New Roman" w:cs="Times New Roman"/>
          <w:szCs w:val="24"/>
        </w:rPr>
        <w:t xml:space="preserve">ατομμύρια πληθυσμό και έχει </w:t>
      </w:r>
      <w:proofErr w:type="spellStart"/>
      <w:r>
        <w:rPr>
          <w:rFonts w:eastAsia="Times New Roman" w:cs="Times New Roman"/>
          <w:szCs w:val="24"/>
        </w:rPr>
        <w:t>εκατόν</w:t>
      </w:r>
      <w:proofErr w:type="spellEnd"/>
      <w:r>
        <w:rPr>
          <w:rFonts w:eastAsia="Times New Roman" w:cs="Times New Roman"/>
          <w:szCs w:val="24"/>
        </w:rPr>
        <w:t xml:space="preserve"> πενήντα έδρες. Εδώ τι συμβαίνει; Η Γερμανία έχει 80 εκατομμύρια πληθυσμό και έχει εξακόσιες τριάντα έδρες. Τι έγινε, ρε παιδιά, εδώ! Ξέρετε, αγαπώ όλους εις την Αίθουσα αυτή. Αν μπορούσα τώρα με ένα χαρτί μου να υπογράψω </w:t>
      </w:r>
      <w:r>
        <w:rPr>
          <w:rFonts w:eastAsia="Times New Roman" w:cs="Times New Roman"/>
          <w:szCs w:val="24"/>
        </w:rPr>
        <w:t xml:space="preserve">όλοι μας να είμαστε ξανά, θα το έκανα, αν και είναι του λαού υπόθεση αυτή. Όμως, αν θέλουμε όντως κάτι καλύτερο -γιατί με το χιλιάρικο μαζεύονται </w:t>
      </w:r>
      <w:proofErr w:type="spellStart"/>
      <w:r>
        <w:rPr>
          <w:rFonts w:eastAsia="Times New Roman" w:cs="Times New Roman"/>
          <w:szCs w:val="24"/>
        </w:rPr>
        <w:t>πενταροδεκάρες</w:t>
      </w:r>
      <w:proofErr w:type="spellEnd"/>
      <w:r>
        <w:rPr>
          <w:rFonts w:eastAsia="Times New Roman" w:cs="Times New Roman"/>
          <w:szCs w:val="24"/>
        </w:rPr>
        <w:t>- πρέπει να μειωθεί ο αριθμός των Βου</w:t>
      </w:r>
      <w:r>
        <w:rPr>
          <w:rFonts w:eastAsia="Times New Roman" w:cs="Times New Roman"/>
          <w:szCs w:val="24"/>
        </w:rPr>
        <w:lastRenderedPageBreak/>
        <w:t xml:space="preserve">λευτών. Θεωρώ ότι και το κοινοβουλευτικό έργο θα γίνει πιο </w:t>
      </w:r>
      <w:r>
        <w:rPr>
          <w:rFonts w:eastAsia="Times New Roman" w:cs="Times New Roman"/>
          <w:szCs w:val="24"/>
        </w:rPr>
        <w:t>παραγωγικό και ο λαός θα προσέχει πολύ περισσότερο πού βάζει τον σταυρό -όσο μειώνεται ο αριθμός των εδρών, προσέχει ο ψηφοφόρος- και θα έχουμε 33%, το ένα τρίτο, μείωση των δαπανών. Έχουμε κάτι σημαντικό. Μην νομίζετε ότι το λέω με κάποια διάθεση εναντίον</w:t>
      </w:r>
      <w:r>
        <w:rPr>
          <w:rFonts w:eastAsia="Times New Roman" w:cs="Times New Roman"/>
          <w:szCs w:val="24"/>
        </w:rPr>
        <w:t xml:space="preserve"> κάποιου. Όμως, αυτό θα σήμαινε αληθινή μείωση δαπανών. </w:t>
      </w:r>
    </w:p>
    <w:p w14:paraId="39BC6DD4" w14:textId="77777777" w:rsidR="00C46B37" w:rsidRDefault="002E6CD8">
      <w:pPr>
        <w:spacing w:after="0" w:line="600" w:lineRule="auto"/>
        <w:ind w:firstLine="720"/>
        <w:jc w:val="both"/>
        <w:rPr>
          <w:rFonts w:eastAsia="Times New Roman"/>
          <w:szCs w:val="24"/>
        </w:rPr>
      </w:pPr>
      <w:r>
        <w:rPr>
          <w:rFonts w:eastAsia="Times New Roman" w:cs="Times New Roman"/>
          <w:szCs w:val="24"/>
        </w:rPr>
        <w:t>Κάνω, λοιπόν, έκκληση στον κύριο Πρωθυπουργό, πριν φέρει κάποιο νομοσχέδιο</w:t>
      </w:r>
      <w:r>
        <w:rPr>
          <w:rFonts w:eastAsia="Times New Roman" w:cs="Times New Roman"/>
          <w:szCs w:val="24"/>
        </w:rPr>
        <w:t>,</w:t>
      </w:r>
      <w:r>
        <w:rPr>
          <w:rFonts w:eastAsia="Times New Roman" w:cs="Times New Roman"/>
          <w:szCs w:val="24"/>
        </w:rPr>
        <w:t xml:space="preserve"> που να μειώνει κάνα χιλιάρικο για να εντυπωσιάσει και να πούμε στον κόσμο «να, κι εμείς κάναμε κάτι ως πολιτικός κόσμος», ν</w:t>
      </w:r>
      <w:r>
        <w:rPr>
          <w:rFonts w:eastAsia="Times New Roman" w:cs="Times New Roman"/>
          <w:szCs w:val="24"/>
        </w:rPr>
        <w:t>α κοιτάξουμε να μειώσουμε τον αριθμό των Βουλευτών.</w:t>
      </w:r>
      <w:r>
        <w:rPr>
          <w:rFonts w:eastAsia="Times New Roman"/>
          <w:szCs w:val="24"/>
        </w:rPr>
        <w:t xml:space="preserve"> </w:t>
      </w:r>
      <w:r>
        <w:rPr>
          <w:rFonts w:eastAsia="Times New Roman"/>
          <w:szCs w:val="24"/>
        </w:rPr>
        <w:t xml:space="preserve">Ο κόσμος άκουσε στην τηλεόραση ότι είναι 18 εκατομμύρια οι Ολλανδοί και ότι έχουν </w:t>
      </w:r>
      <w:proofErr w:type="spellStart"/>
      <w:r>
        <w:rPr>
          <w:rFonts w:eastAsia="Times New Roman"/>
          <w:szCs w:val="24"/>
        </w:rPr>
        <w:t>εκατόν</w:t>
      </w:r>
      <w:proofErr w:type="spellEnd"/>
      <w:r>
        <w:rPr>
          <w:rFonts w:eastAsia="Times New Roman"/>
          <w:szCs w:val="24"/>
        </w:rPr>
        <w:t xml:space="preserve"> πενήντα έδρες. Μη νομίζετε ότι δεν το άκουσε.</w:t>
      </w:r>
    </w:p>
    <w:p w14:paraId="39BC6DD5" w14:textId="77777777" w:rsidR="00C46B37" w:rsidRDefault="002E6CD8">
      <w:pPr>
        <w:spacing w:after="0" w:line="600" w:lineRule="auto"/>
        <w:ind w:firstLine="720"/>
        <w:jc w:val="both"/>
        <w:rPr>
          <w:rFonts w:eastAsia="Times New Roman"/>
          <w:szCs w:val="24"/>
        </w:rPr>
      </w:pPr>
      <w:r>
        <w:rPr>
          <w:rFonts w:eastAsia="Times New Roman"/>
          <w:b/>
          <w:szCs w:val="24"/>
        </w:rPr>
        <w:t>ΝΙΚΗΤΑΣ ΚΑΚΛΑΜΑΝΗΣ (Δ΄ Αντιπρόεδρος της Βουλής):</w:t>
      </w:r>
      <w:r>
        <w:rPr>
          <w:rFonts w:eastAsia="Times New Roman"/>
          <w:szCs w:val="24"/>
        </w:rPr>
        <w:t xml:space="preserve"> Και εβδομήντα πέντε </w:t>
      </w:r>
      <w:r>
        <w:rPr>
          <w:rFonts w:eastAsia="Times New Roman"/>
          <w:szCs w:val="24"/>
        </w:rPr>
        <w:t>γερουσιαστές.</w:t>
      </w:r>
    </w:p>
    <w:p w14:paraId="39BC6DD6" w14:textId="77777777" w:rsidR="00C46B37" w:rsidRDefault="002E6CD8">
      <w:pPr>
        <w:spacing w:after="0" w:line="600" w:lineRule="auto"/>
        <w:ind w:firstLine="720"/>
        <w:jc w:val="both"/>
        <w:rPr>
          <w:rFonts w:eastAsia="Times New Roman"/>
          <w:szCs w:val="24"/>
        </w:rPr>
      </w:pPr>
      <w:r>
        <w:rPr>
          <w:rFonts w:eastAsia="Times New Roman"/>
          <w:b/>
          <w:szCs w:val="24"/>
        </w:rPr>
        <w:t>ΒΑΣΙΛΗΣ ΛΕΒΕΝΤΗΣ (Πρόεδρος της Ένωσης Κεντρώων):</w:t>
      </w:r>
      <w:r>
        <w:rPr>
          <w:rFonts w:eastAsia="Times New Roman"/>
          <w:szCs w:val="24"/>
        </w:rPr>
        <w:t xml:space="preserve"> Εντάξει. Θέλετε και γερουσιαστές; Εντάξει.</w:t>
      </w:r>
    </w:p>
    <w:p w14:paraId="39BC6DD7" w14:textId="77777777" w:rsidR="00C46B37" w:rsidRDefault="002E6CD8">
      <w:pPr>
        <w:spacing w:after="0" w:line="600" w:lineRule="auto"/>
        <w:ind w:firstLine="720"/>
        <w:jc w:val="both"/>
        <w:rPr>
          <w:rFonts w:eastAsia="Times New Roman"/>
          <w:szCs w:val="24"/>
        </w:rPr>
      </w:pPr>
      <w:r>
        <w:rPr>
          <w:rFonts w:eastAsia="Times New Roman"/>
          <w:szCs w:val="24"/>
        </w:rPr>
        <w:lastRenderedPageBreak/>
        <w:t xml:space="preserve">Εν πάση </w:t>
      </w:r>
      <w:proofErr w:type="spellStart"/>
      <w:r>
        <w:rPr>
          <w:rFonts w:eastAsia="Times New Roman"/>
          <w:szCs w:val="24"/>
        </w:rPr>
        <w:t>περιπτώσει</w:t>
      </w:r>
      <w:proofErr w:type="spellEnd"/>
      <w:r>
        <w:rPr>
          <w:rFonts w:eastAsia="Times New Roman"/>
          <w:szCs w:val="24"/>
        </w:rPr>
        <w:t xml:space="preserve">, θα πω δυο λέξεις για τη διαπραγμάτευση, κύριε Τσίπρα, γιατί καλό είναι να απαντήσετε. Για να υπάρχει υγεία, πρέπει να υπάρχει και </w:t>
      </w:r>
      <w:r>
        <w:rPr>
          <w:rFonts w:eastAsia="Times New Roman"/>
          <w:szCs w:val="24"/>
        </w:rPr>
        <w:t xml:space="preserve">οικονομία. Εγώ δεν το έχω καταλάβει. Ο κ. Σκουρλέτης και διάφοροι συνεργάτες λένε για αυξημένο αριθμό Βουλευτών στις ψηφοφορίες. Ενεργούν από μόνοι τους ή έχουν τη συγκατάθεσή σας; Είναι σημαντικό αυτό το οποίο λέω, διότι αν έχουν τη συγκατάθεσή σας, αυτό </w:t>
      </w:r>
      <w:r>
        <w:rPr>
          <w:rFonts w:eastAsia="Times New Roman"/>
          <w:szCs w:val="24"/>
        </w:rPr>
        <w:t xml:space="preserve">τι σημαίνει; Ότι μέσα σας ακόμη δεν έχει ωριμάσει η άποψη ότι η διαπραγμάτευση μπορεί να είναι επιτυχής. </w:t>
      </w:r>
    </w:p>
    <w:p w14:paraId="39BC6DD8" w14:textId="77777777" w:rsidR="00C46B37" w:rsidRDefault="002E6CD8">
      <w:pPr>
        <w:spacing w:line="600" w:lineRule="auto"/>
        <w:ind w:firstLine="720"/>
        <w:jc w:val="both"/>
        <w:rPr>
          <w:rFonts w:eastAsia="Times New Roman"/>
          <w:szCs w:val="24"/>
        </w:rPr>
      </w:pPr>
      <w:r>
        <w:rPr>
          <w:rFonts w:eastAsia="Times New Roman"/>
          <w:szCs w:val="24"/>
        </w:rPr>
        <w:t>Εγώ δεν θα σας πω αυτά που λέει η Νέα Δημοκρατία, «υπογράψτε γρήγορα», αλλά δεν ψηφίζει. Αυτά τα ακούει ο λαός. Η Νέα Δημοκρατία και το ΠΑΣΟΚ υποδεικν</w:t>
      </w:r>
      <w:r>
        <w:rPr>
          <w:rFonts w:eastAsia="Times New Roman"/>
          <w:szCs w:val="24"/>
        </w:rPr>
        <w:t xml:space="preserve">ύουν: «Κάντε γρήγορα, υπογράψτε τα όλα», αλλά δεν ψηφίζουν οι κύριοι, ενώ μέχρι τον Αύγουστο του ’15 τα ψήφισαν όλα και το 3,5% πλεόνασμα για το 2018. Δεν θα σας το πω εγώ αυτό. Εγώ είπα ότι η Ένωση Κεντρώων είναι αντίθετης φιλοσοφίας. Πρώτα νοικοκυρεύεις </w:t>
      </w:r>
      <w:r>
        <w:rPr>
          <w:rFonts w:eastAsia="Times New Roman"/>
          <w:szCs w:val="24"/>
        </w:rPr>
        <w:t>το σπίτι σου και μετά πας για δανεικά, αλλά εσείς κάνατε το ίδιο ακριβώς.</w:t>
      </w:r>
    </w:p>
    <w:p w14:paraId="39BC6DD9" w14:textId="77777777" w:rsidR="00C46B37" w:rsidRDefault="002E6CD8">
      <w:pPr>
        <w:spacing w:line="600" w:lineRule="auto"/>
        <w:ind w:firstLine="720"/>
        <w:jc w:val="both"/>
        <w:rPr>
          <w:rFonts w:eastAsia="Times New Roman"/>
          <w:szCs w:val="24"/>
        </w:rPr>
      </w:pPr>
      <w:r>
        <w:rPr>
          <w:rFonts w:eastAsia="Times New Roman"/>
          <w:szCs w:val="24"/>
        </w:rPr>
        <w:t xml:space="preserve">Μία ερώτηση: Αν έλθετε εσείς στην εξουσία, δεν θα υπογράψετε; Θα τα αλλάξετε; </w:t>
      </w:r>
    </w:p>
    <w:p w14:paraId="39BC6DDA" w14:textId="77777777" w:rsidR="00C46B37" w:rsidRDefault="002E6CD8">
      <w:pPr>
        <w:spacing w:line="600" w:lineRule="auto"/>
        <w:ind w:firstLine="720"/>
        <w:jc w:val="center"/>
        <w:rPr>
          <w:rFonts w:eastAsia="Times New Roman"/>
          <w:szCs w:val="24"/>
        </w:rPr>
      </w:pPr>
      <w:r>
        <w:rPr>
          <w:rFonts w:eastAsia="Times New Roman"/>
          <w:szCs w:val="24"/>
        </w:rPr>
        <w:lastRenderedPageBreak/>
        <w:t>(Θόρυβος από την πτέρυγα της Νέας Δημοκρατίας)</w:t>
      </w:r>
    </w:p>
    <w:p w14:paraId="39BC6DDB" w14:textId="77777777" w:rsidR="00C46B37" w:rsidRDefault="002E6CD8">
      <w:pPr>
        <w:spacing w:line="600" w:lineRule="auto"/>
        <w:ind w:firstLine="720"/>
        <w:jc w:val="both"/>
        <w:rPr>
          <w:rFonts w:eastAsia="Times New Roman"/>
          <w:szCs w:val="24"/>
        </w:rPr>
      </w:pPr>
      <w:r>
        <w:rPr>
          <w:rFonts w:eastAsia="Times New Roman"/>
          <w:szCs w:val="24"/>
        </w:rPr>
        <w:t>Ναι, εντάξει.</w:t>
      </w:r>
    </w:p>
    <w:p w14:paraId="39BC6DDC" w14:textId="77777777" w:rsidR="00C46B37" w:rsidRDefault="002E6CD8">
      <w:pPr>
        <w:spacing w:line="600" w:lineRule="auto"/>
        <w:ind w:firstLine="720"/>
        <w:jc w:val="both"/>
        <w:rPr>
          <w:rFonts w:eastAsia="Times New Roman"/>
          <w:szCs w:val="24"/>
        </w:rPr>
      </w:pPr>
      <w:r>
        <w:rPr>
          <w:rFonts w:eastAsia="Times New Roman"/>
          <w:szCs w:val="24"/>
        </w:rPr>
        <w:t>Ακούστε: Από το 2009 και μετά ο Γιώργος Πα</w:t>
      </w:r>
      <w:r>
        <w:rPr>
          <w:rFonts w:eastAsia="Times New Roman"/>
          <w:szCs w:val="24"/>
        </w:rPr>
        <w:t>πανδρέου είπε «λεφτά υπάρχουν», ο Αντώνης Σαμαράς έλεγε για τα «</w:t>
      </w:r>
      <w:proofErr w:type="spellStart"/>
      <w:r>
        <w:rPr>
          <w:rFonts w:eastAsia="Times New Roman"/>
          <w:szCs w:val="24"/>
        </w:rPr>
        <w:t>Ζάππεια</w:t>
      </w:r>
      <w:proofErr w:type="spellEnd"/>
      <w:r>
        <w:rPr>
          <w:rFonts w:eastAsia="Times New Roman"/>
          <w:szCs w:val="24"/>
        </w:rPr>
        <w:t>» και ο Τσίπρας έσκιζε τα μνημόνια. Αυτή είναι η κατάσταση, αλλά το να ακούει ο λαός, οι ψηφοφόροι της Νέας Δημοκρατίας «ψηφίστε γρήγορα, όσο αργούμε χάνουμε» …</w:t>
      </w:r>
    </w:p>
    <w:p w14:paraId="39BC6DDD" w14:textId="77777777" w:rsidR="00C46B37" w:rsidRDefault="002E6CD8">
      <w:pPr>
        <w:spacing w:line="600" w:lineRule="auto"/>
        <w:ind w:firstLine="720"/>
        <w:jc w:val="both"/>
        <w:rPr>
          <w:rFonts w:eastAsia="Times New Roman"/>
          <w:szCs w:val="24"/>
        </w:rPr>
      </w:pPr>
      <w:r>
        <w:rPr>
          <w:rFonts w:eastAsia="Times New Roman"/>
          <w:b/>
          <w:szCs w:val="24"/>
        </w:rPr>
        <w:t xml:space="preserve">ΠΡΟΕΔΡΕΥΟΥΣΑ (Αναστασία </w:t>
      </w:r>
      <w:r>
        <w:rPr>
          <w:rFonts w:eastAsia="Times New Roman"/>
          <w:b/>
          <w:szCs w:val="24"/>
        </w:rPr>
        <w:t>Χριστοδουλοπούλου):</w:t>
      </w:r>
      <w:r>
        <w:rPr>
          <w:rFonts w:eastAsia="Times New Roman"/>
          <w:szCs w:val="24"/>
        </w:rPr>
        <w:t xml:space="preserve"> Κύριε Λεβέντη, έχετε και δευτερολογία. Μην τα εξαντλήσετε όλα.</w:t>
      </w:r>
    </w:p>
    <w:p w14:paraId="39BC6DDE" w14:textId="77777777" w:rsidR="00C46B37" w:rsidRDefault="002E6CD8">
      <w:pPr>
        <w:spacing w:line="600" w:lineRule="auto"/>
        <w:ind w:firstLine="720"/>
        <w:jc w:val="both"/>
        <w:rPr>
          <w:rFonts w:eastAsia="Times New Roman"/>
          <w:szCs w:val="24"/>
        </w:rPr>
      </w:pPr>
      <w:r>
        <w:rPr>
          <w:rFonts w:eastAsia="Times New Roman"/>
          <w:b/>
          <w:szCs w:val="24"/>
        </w:rPr>
        <w:t>ΒΑΣΙΛΗΣ ΛΕΒΕΝΤΗΣ (Πρόεδρος της Ένωσης Κεντρώων):</w:t>
      </w:r>
      <w:r>
        <w:rPr>
          <w:rFonts w:eastAsia="Times New Roman"/>
          <w:szCs w:val="24"/>
        </w:rPr>
        <w:t xml:space="preserve"> «Όσο αργούμε </w:t>
      </w:r>
      <w:proofErr w:type="spellStart"/>
      <w:r>
        <w:rPr>
          <w:rFonts w:eastAsia="Times New Roman"/>
          <w:szCs w:val="24"/>
        </w:rPr>
        <w:t>καταστρεφόμεθα</w:t>
      </w:r>
      <w:proofErr w:type="spellEnd"/>
      <w:r>
        <w:rPr>
          <w:rFonts w:eastAsia="Times New Roman"/>
          <w:szCs w:val="24"/>
        </w:rPr>
        <w:t>», λέει η Νέα Δημοκρατία, άρα «ψηφίστε τα όλα», έτσι δεν είναι; «Αλλά εμείς» -λέει- «δεν θα τα ψη</w:t>
      </w:r>
      <w:r>
        <w:rPr>
          <w:rFonts w:eastAsia="Times New Roman"/>
          <w:szCs w:val="24"/>
        </w:rPr>
        <w:t>φίσουμε», δηλαδή</w:t>
      </w:r>
      <w:r>
        <w:rPr>
          <w:rFonts w:eastAsia="Times New Roman"/>
          <w:szCs w:val="24"/>
        </w:rPr>
        <w:t>,</w:t>
      </w:r>
      <w:r>
        <w:rPr>
          <w:rFonts w:eastAsia="Times New Roman"/>
          <w:szCs w:val="24"/>
        </w:rPr>
        <w:t xml:space="preserve"> όλη την προδοσία να την κάνει ο ΣΥΡΙΖΑ, να τα βρει έτοιμα η Νέα Δημοκρατία. Μετά δηλώνουν και άλλο πράγμα, ότι «αν έλθουμε» –λέει- «επειδή το κράτος έχει συνέχεια, θα τα εφαρμόσουμε». Τότε αφού θα τα εφαρμόσετε, πώς θα τα αλλάξετε; Ή είνα</w:t>
      </w:r>
      <w:r>
        <w:rPr>
          <w:rFonts w:eastAsia="Times New Roman"/>
          <w:szCs w:val="24"/>
        </w:rPr>
        <w:t xml:space="preserve">ι βλάκες οι ξένοι να δεχθούν να τα αλλάξετε ή πήγατε στη </w:t>
      </w:r>
      <w:proofErr w:type="spellStart"/>
      <w:r>
        <w:rPr>
          <w:rFonts w:eastAsia="Times New Roman"/>
          <w:szCs w:val="24"/>
        </w:rPr>
        <w:t>Μέρκελ</w:t>
      </w:r>
      <w:proofErr w:type="spellEnd"/>
      <w:r>
        <w:rPr>
          <w:rFonts w:eastAsia="Times New Roman"/>
          <w:szCs w:val="24"/>
        </w:rPr>
        <w:t xml:space="preserve"> και κάνατε κάποια συμφωνία; </w:t>
      </w:r>
    </w:p>
    <w:p w14:paraId="39BC6DDF" w14:textId="77777777" w:rsidR="00C46B37" w:rsidRDefault="002E6CD8">
      <w:pPr>
        <w:spacing w:line="600" w:lineRule="auto"/>
        <w:ind w:firstLine="720"/>
        <w:jc w:val="both"/>
        <w:rPr>
          <w:rFonts w:eastAsia="Times New Roman"/>
          <w:szCs w:val="24"/>
        </w:rPr>
      </w:pPr>
      <w:r>
        <w:rPr>
          <w:rFonts w:eastAsia="Times New Roman"/>
          <w:szCs w:val="24"/>
        </w:rPr>
        <w:lastRenderedPageBreak/>
        <w:t>Ακούστε: Οι ξένοι πλέον, επειδή είδαν ότι εδώ και επτά χρόνια δεν κάνουμε μεταρρυθμίσεις, έχουν αποφασίσει να είναι σοβαροί.</w:t>
      </w:r>
    </w:p>
    <w:p w14:paraId="39BC6DE0" w14:textId="77777777" w:rsidR="00C46B37" w:rsidRDefault="002E6CD8">
      <w:pPr>
        <w:spacing w:line="600" w:lineRule="auto"/>
        <w:ind w:firstLine="720"/>
        <w:jc w:val="both"/>
        <w:rPr>
          <w:rFonts w:eastAsia="Times New Roman"/>
          <w:szCs w:val="24"/>
        </w:rPr>
      </w:pPr>
      <w:r>
        <w:rPr>
          <w:rFonts w:eastAsia="Times New Roman"/>
          <w:szCs w:val="24"/>
        </w:rPr>
        <w:t xml:space="preserve">Μία τελευταία λέξη για τα εργασιακά: </w:t>
      </w:r>
      <w:r>
        <w:rPr>
          <w:rFonts w:eastAsia="Times New Roman"/>
          <w:szCs w:val="24"/>
        </w:rPr>
        <w:t xml:space="preserve">Κύριε Τσίπρα, επειδή χρειάζονται ιδιωτικοποιήσεις, αφαιρέστε από το νου σας το μήπως επαναφέρετε τις συλλογικές συμβάσεις. Ξέρω ότι σαν κόμμα θα το θέλατε πολύ για να είστε συνεπείς με το ακροατήριο και τους ψηφοφόρους σας. Αφαιρέστε το από το νου σας για </w:t>
      </w:r>
      <w:r>
        <w:rPr>
          <w:rFonts w:eastAsia="Times New Roman"/>
          <w:szCs w:val="24"/>
        </w:rPr>
        <w:t>να διευκολύνετε την διαπραγμάτευση. Απ’ ό,τι πληροφορίες έχω, δεν υπάρχει περίπτωση οι ξένοι να κάνουν πίσω στα εργασιακά, γιατί τα θεωρούν πολύ ουσιώδες ζήτημα για να έλθουν επενδύσεις. Μην βάζετε αυτόν τον όρο. Υποχωρήστε. Αν υποχωρήσετε στα εργασιακά, σ</w:t>
      </w:r>
      <w:r>
        <w:rPr>
          <w:rFonts w:eastAsia="Times New Roman"/>
          <w:szCs w:val="24"/>
        </w:rPr>
        <w:t>ας λέω ότι η διαπραγμάτευση σ’ αυτή την περίπτωση είναι κοντά. Αν μείνετε ανένδοτος, μπορεί σύντομα να έχουμε και εκλογές, γιατί οι ξένοι, απ’ ό,τι ξέρω, δεν θα υποχωρήσουν καθόλου στα εργασιακά, γιατί θεωρούν ότι η λύση του προβλήματος βρίσκεται στις επεν</w:t>
      </w:r>
      <w:r>
        <w:rPr>
          <w:rFonts w:eastAsia="Times New Roman"/>
          <w:szCs w:val="24"/>
        </w:rPr>
        <w:t>δύσεις.</w:t>
      </w:r>
    </w:p>
    <w:p w14:paraId="39BC6DE1" w14:textId="77777777" w:rsidR="00C46B37" w:rsidRDefault="002E6CD8">
      <w:pPr>
        <w:spacing w:line="600" w:lineRule="auto"/>
        <w:ind w:firstLine="720"/>
        <w:jc w:val="both"/>
        <w:rPr>
          <w:rFonts w:eastAsia="Times New Roman"/>
          <w:szCs w:val="24"/>
        </w:rPr>
      </w:pPr>
      <w:r>
        <w:rPr>
          <w:rFonts w:eastAsia="Times New Roman"/>
          <w:szCs w:val="24"/>
        </w:rPr>
        <w:t xml:space="preserve">Την ώρα, λοιπόν, των επενδύσεων να υπάρχει ένα κυβερνών κόμμα το οποίο να υποτάσσεται σε αρρωστημένους συνδικαλιστές, αυτό δεν θα το δεχθούν οι Ευρωπαίοι, ούτε θα δεχθούν </w:t>
      </w:r>
      <w:r>
        <w:rPr>
          <w:rFonts w:eastAsia="Times New Roman"/>
          <w:szCs w:val="24"/>
        </w:rPr>
        <w:lastRenderedPageBreak/>
        <w:t xml:space="preserve">αυτό που προσπαθεί η </w:t>
      </w:r>
      <w:proofErr w:type="spellStart"/>
      <w:r>
        <w:rPr>
          <w:rFonts w:eastAsia="Times New Roman"/>
          <w:szCs w:val="24"/>
        </w:rPr>
        <w:t>Αχτσιόγλου</w:t>
      </w:r>
      <w:proofErr w:type="spellEnd"/>
      <w:r>
        <w:rPr>
          <w:rFonts w:eastAsia="Times New Roman"/>
          <w:szCs w:val="24"/>
        </w:rPr>
        <w:t>, δηλαδή</w:t>
      </w:r>
      <w:r>
        <w:rPr>
          <w:rFonts w:eastAsia="Times New Roman"/>
          <w:szCs w:val="24"/>
        </w:rPr>
        <w:t>,</w:t>
      </w:r>
      <w:r>
        <w:rPr>
          <w:rFonts w:eastAsia="Times New Roman"/>
          <w:szCs w:val="24"/>
        </w:rPr>
        <w:t xml:space="preserve"> να το μεταφέρει για πιο πέρα. Ούτε α</w:t>
      </w:r>
      <w:r>
        <w:rPr>
          <w:rFonts w:eastAsia="Times New Roman"/>
          <w:szCs w:val="24"/>
        </w:rPr>
        <w:t>υτό θα δεχθούν, γιατί η ανάγκη επενδύσεων δεν μπορεί να πάει πιο πέρα. Η ανάγκη επενδύσεων είναι άμεσο αίτημα που όσο καθυστερεί, πυροβολούμε την κοιλιά μας, το στομάχι μας.</w:t>
      </w:r>
    </w:p>
    <w:p w14:paraId="39BC6DE2" w14:textId="77777777" w:rsidR="00C46B37" w:rsidRDefault="002E6CD8">
      <w:pPr>
        <w:spacing w:line="600" w:lineRule="auto"/>
        <w:ind w:firstLine="720"/>
        <w:jc w:val="both"/>
        <w:rPr>
          <w:rFonts w:eastAsia="Times New Roman"/>
          <w:szCs w:val="24"/>
        </w:rPr>
      </w:pPr>
      <w:r>
        <w:rPr>
          <w:rFonts w:eastAsia="Times New Roman"/>
          <w:szCs w:val="24"/>
        </w:rPr>
        <w:t>Ευχαριστούμε και περιμένουμε τις απαντήσεις σας.</w:t>
      </w:r>
    </w:p>
    <w:p w14:paraId="39BC6DE3" w14:textId="77777777" w:rsidR="00C46B37" w:rsidRDefault="002E6CD8">
      <w:pPr>
        <w:spacing w:line="600" w:lineRule="auto"/>
        <w:ind w:firstLine="720"/>
        <w:jc w:val="center"/>
        <w:rPr>
          <w:rFonts w:eastAsia="Times New Roman"/>
          <w:szCs w:val="24"/>
        </w:rPr>
      </w:pPr>
      <w:r>
        <w:rPr>
          <w:rFonts w:eastAsia="Times New Roman"/>
          <w:szCs w:val="24"/>
        </w:rPr>
        <w:t>(Χειροκροτήματα από την πτέρυγα τ</w:t>
      </w:r>
      <w:r>
        <w:rPr>
          <w:rFonts w:eastAsia="Times New Roman"/>
          <w:szCs w:val="24"/>
        </w:rPr>
        <w:t>ης Ένωσης Κεντρώων)</w:t>
      </w:r>
    </w:p>
    <w:p w14:paraId="39BC6DE4" w14:textId="77777777" w:rsidR="00C46B37" w:rsidRDefault="002E6CD8">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Ευχαριστούμε.</w:t>
      </w:r>
    </w:p>
    <w:p w14:paraId="39BC6DE5" w14:textId="77777777" w:rsidR="00C46B37" w:rsidRDefault="002E6CD8">
      <w:pPr>
        <w:spacing w:line="600" w:lineRule="auto"/>
        <w:ind w:firstLine="720"/>
        <w:jc w:val="both"/>
        <w:rPr>
          <w:rFonts w:eastAsia="Times New Roman"/>
          <w:szCs w:val="24"/>
        </w:rPr>
      </w:pPr>
      <w:r>
        <w:rPr>
          <w:rFonts w:eastAsia="Times New Roman"/>
          <w:szCs w:val="24"/>
        </w:rPr>
        <w:t xml:space="preserve">Τον λόγο έχει ο Πρωθυπουργός κ. Αλέξης Τσίπρας για την </w:t>
      </w:r>
      <w:proofErr w:type="spellStart"/>
      <w:r>
        <w:rPr>
          <w:rFonts w:eastAsia="Times New Roman"/>
          <w:szCs w:val="24"/>
        </w:rPr>
        <w:t>πρωτολογία</w:t>
      </w:r>
      <w:proofErr w:type="spellEnd"/>
      <w:r>
        <w:rPr>
          <w:rFonts w:eastAsia="Times New Roman"/>
          <w:szCs w:val="24"/>
        </w:rPr>
        <w:t xml:space="preserve"> του. Κύριε Πρωθυπουργέ, θα βάλω σε σας δεκαπέντε λεπτά.</w:t>
      </w:r>
    </w:p>
    <w:p w14:paraId="39BC6DE6" w14:textId="77777777" w:rsidR="00C46B37" w:rsidRDefault="002E6CD8">
      <w:pPr>
        <w:spacing w:line="600" w:lineRule="auto"/>
        <w:ind w:firstLine="720"/>
        <w:jc w:val="both"/>
        <w:rPr>
          <w:rFonts w:eastAsia="Times New Roman"/>
          <w:szCs w:val="24"/>
        </w:rPr>
      </w:pPr>
      <w:r>
        <w:rPr>
          <w:rFonts w:eastAsia="Times New Roman"/>
          <w:b/>
          <w:szCs w:val="24"/>
        </w:rPr>
        <w:t>ΑΛΕΞΗΣ ΤΣΙΠΡΑΣ (Πρόεδρος της Κυβέρνησης):</w:t>
      </w:r>
      <w:r>
        <w:rPr>
          <w:rFonts w:eastAsia="Times New Roman"/>
          <w:szCs w:val="24"/>
        </w:rPr>
        <w:t xml:space="preserve"> Κυρία Πρόεδρε,</w:t>
      </w:r>
      <w:r>
        <w:rPr>
          <w:rFonts w:eastAsia="Times New Roman"/>
          <w:szCs w:val="24"/>
        </w:rPr>
        <w:t xml:space="preserve"> θα προσπαθήσω</w:t>
      </w:r>
      <w:r>
        <w:rPr>
          <w:rFonts w:eastAsia="Times New Roman"/>
          <w:szCs w:val="24"/>
        </w:rPr>
        <w:t>,</w:t>
      </w:r>
      <w:r>
        <w:rPr>
          <w:rFonts w:eastAsia="Times New Roman"/>
          <w:szCs w:val="24"/>
        </w:rPr>
        <w:t xml:space="preserve"> τουλάχιστον</w:t>
      </w:r>
      <w:r>
        <w:rPr>
          <w:rFonts w:eastAsia="Times New Roman"/>
          <w:szCs w:val="24"/>
        </w:rPr>
        <w:t>,</w:t>
      </w:r>
      <w:r>
        <w:rPr>
          <w:rFonts w:eastAsia="Times New Roman"/>
          <w:szCs w:val="24"/>
        </w:rPr>
        <w:t xml:space="preserve"> στην </w:t>
      </w:r>
      <w:proofErr w:type="spellStart"/>
      <w:r>
        <w:rPr>
          <w:rFonts w:eastAsia="Times New Roman"/>
          <w:szCs w:val="24"/>
        </w:rPr>
        <w:t>πρωτολογία</w:t>
      </w:r>
      <w:proofErr w:type="spellEnd"/>
      <w:r>
        <w:rPr>
          <w:rFonts w:eastAsia="Times New Roman"/>
          <w:szCs w:val="24"/>
        </w:rPr>
        <w:t xml:space="preserve"> μου να μείνω στο θέμα της επίκαιρης ερώτησης. Όχι ότι δεν είναι ενδιαφέροντα και σημαντικά όλα αυτά τα οποία ετέθησαν. Ενδεχομένως, αν βρεθεί χρόνος στη δευτερολογία, να πούμε κάποια πράγματα και γι’ αυτά. </w:t>
      </w:r>
    </w:p>
    <w:p w14:paraId="39BC6DE7" w14:textId="77777777" w:rsidR="00C46B37" w:rsidRDefault="002E6CD8">
      <w:pPr>
        <w:spacing w:line="600" w:lineRule="auto"/>
        <w:ind w:firstLine="720"/>
        <w:jc w:val="both"/>
        <w:rPr>
          <w:rFonts w:eastAsia="Times New Roman"/>
          <w:szCs w:val="24"/>
        </w:rPr>
      </w:pPr>
      <w:r>
        <w:rPr>
          <w:rFonts w:eastAsia="Times New Roman"/>
          <w:szCs w:val="24"/>
        </w:rPr>
        <w:lastRenderedPageBreak/>
        <w:t>Θα μ</w:t>
      </w:r>
      <w:r>
        <w:rPr>
          <w:rFonts w:eastAsia="Times New Roman"/>
          <w:szCs w:val="24"/>
        </w:rPr>
        <w:t xml:space="preserve">είνω στο θέμα, γιατί θεωρώ ότι η επίκαιρη ερώτηση του κ. Λεβέντη είναι μια σημαντική αφορμή για να ειπωθούν ορισμένα σημαντικά πράγματα για έναν τομέα που αφορά την κάθε ελληνική οικογένεια, που είναι ο τομέας της υγείας. </w:t>
      </w:r>
    </w:p>
    <w:p w14:paraId="39BC6DE8"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Είναι ένας τομέας ο οποίος έχει δ</w:t>
      </w:r>
      <w:r>
        <w:rPr>
          <w:rFonts w:eastAsia="Times New Roman" w:cs="Times New Roman"/>
          <w:szCs w:val="24"/>
        </w:rPr>
        <w:t>εινοπαθήσει, ιδιαίτερα στα χρόνια της κρίσης που είχαμε μια τρομακτική συρρίκνωση της ποιότητας και του επιπέδου των υπηρεσιών, ιδιαίτερα στον χώρο της δημόσιας υγείας. Άρα, θεωρώ ότι είναι πολύ σημαντικό αυτή η συζήτηση να προχωρήσει σε βάθος, ώστε να έχο</w:t>
      </w:r>
      <w:r>
        <w:rPr>
          <w:rFonts w:eastAsia="Times New Roman" w:cs="Times New Roman"/>
          <w:szCs w:val="24"/>
        </w:rPr>
        <w:t xml:space="preserve">υν τη δυνατότητα να αντιληφθούν τι πραγματικά συντελείται στον χώρο της υγείας. </w:t>
      </w:r>
    </w:p>
    <w:p w14:paraId="39BC6DE9"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 xml:space="preserve">Έλεγα πριν ότι τα χρόνια της κρίσης υπέστη μια τρομακτική επίθεση. Και πράγματι αναφέρομαι στην πενταετία 2010-2014, όπου ενώ ο </w:t>
      </w:r>
      <w:proofErr w:type="spellStart"/>
      <w:r>
        <w:rPr>
          <w:rFonts w:eastAsia="Times New Roman" w:cs="Times New Roman"/>
          <w:szCs w:val="24"/>
        </w:rPr>
        <w:t>μνημονιακός</w:t>
      </w:r>
      <w:proofErr w:type="spellEnd"/>
      <w:r>
        <w:rPr>
          <w:rFonts w:eastAsia="Times New Roman" w:cs="Times New Roman"/>
          <w:szCs w:val="24"/>
        </w:rPr>
        <w:t xml:space="preserve"> στόχος ήταν η δημόσια δαπάνη για τη</w:t>
      </w:r>
      <w:r>
        <w:rPr>
          <w:rFonts w:eastAsia="Times New Roman" w:cs="Times New Roman"/>
          <w:szCs w:val="24"/>
        </w:rPr>
        <w:t>ν υγεία να είναι στο 6% του Ακαθάριστου Εγχώριου Προϊόντος -και ενώ η δημόσια δαπάνη ξέρετε ότι το 2009 πριν την κρίση ήταν στο 6,8%, δηλαδή</w:t>
      </w:r>
      <w:r>
        <w:rPr>
          <w:rFonts w:eastAsia="Times New Roman" w:cs="Times New Roman"/>
          <w:szCs w:val="24"/>
        </w:rPr>
        <w:t>,</w:t>
      </w:r>
      <w:r>
        <w:rPr>
          <w:rFonts w:eastAsia="Times New Roman" w:cs="Times New Roman"/>
          <w:szCs w:val="24"/>
        </w:rPr>
        <w:t xml:space="preserve"> τα ίδια τα μνημόνια προέβλεπαν μια μείωση ελάχιστη κατά 0,8%-, εμείς παραλάβαμε στις αρχές του 2015 τη δημόσια δαπ</w:t>
      </w:r>
      <w:r>
        <w:rPr>
          <w:rFonts w:eastAsia="Times New Roman" w:cs="Times New Roman"/>
          <w:szCs w:val="24"/>
        </w:rPr>
        <w:t xml:space="preserve">άνη στο 4,7% του Ακαθάριστου Εγχώριου Προϊόντος. </w:t>
      </w:r>
    </w:p>
    <w:p w14:paraId="39BC6DEA"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lastRenderedPageBreak/>
        <w:t xml:space="preserve">Βεβαίως, δεν μας παραξενεύει το γεγονός ότι ήταν ακόμα χαμηλότερη από ό,τι τα ίδια τα μνημόνια προέβλεπαν, όταν εκείνη την περίοδο θα σας θυμίσω ότι υπήρχε ένας </w:t>
      </w:r>
      <w:proofErr w:type="spellStart"/>
      <w:r>
        <w:rPr>
          <w:rFonts w:eastAsia="Times New Roman" w:cs="Times New Roman"/>
          <w:szCs w:val="24"/>
        </w:rPr>
        <w:t>διαγκωνισμός</w:t>
      </w:r>
      <w:proofErr w:type="spellEnd"/>
      <w:r>
        <w:rPr>
          <w:rFonts w:eastAsia="Times New Roman" w:cs="Times New Roman"/>
          <w:szCs w:val="24"/>
        </w:rPr>
        <w:t xml:space="preserve"> για το ποιοι είναι αυτοί οι οποί</w:t>
      </w:r>
      <w:r>
        <w:rPr>
          <w:rFonts w:eastAsia="Times New Roman" w:cs="Times New Roman"/>
          <w:szCs w:val="24"/>
        </w:rPr>
        <w:t xml:space="preserve">οι θα πάρουν τη δόξα των «μεταρρυθμίσεων»: οι δανειστές μας, ο κ. </w:t>
      </w:r>
      <w:proofErr w:type="spellStart"/>
      <w:r>
        <w:rPr>
          <w:rFonts w:eastAsia="Times New Roman" w:cs="Times New Roman"/>
          <w:szCs w:val="24"/>
        </w:rPr>
        <w:t>Τόμσεν</w:t>
      </w:r>
      <w:proofErr w:type="spellEnd"/>
      <w:r>
        <w:rPr>
          <w:rFonts w:eastAsia="Times New Roman" w:cs="Times New Roman"/>
          <w:szCs w:val="24"/>
        </w:rPr>
        <w:t xml:space="preserve"> ή οι Υπουργοί που πέρναγαν από τον χώρο της υγείας; Και λέω των «μεταρρυθμίσεων», γιατί το να κόβεις δαπάνες -και μάλιστα ανελαστικές δαπάνες- δεν είναι μεταρρυθμίσεις. </w:t>
      </w:r>
    </w:p>
    <w:p w14:paraId="39BC6DEB"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Τι κάναμε εμε</w:t>
      </w:r>
      <w:r>
        <w:rPr>
          <w:rFonts w:eastAsia="Times New Roman" w:cs="Times New Roman"/>
          <w:szCs w:val="24"/>
        </w:rPr>
        <w:t>ίς όταν παραλάβαμε; Δεν υπάρχει κα</w:t>
      </w:r>
      <w:r>
        <w:rPr>
          <w:rFonts w:eastAsia="Times New Roman" w:cs="Times New Roman"/>
          <w:szCs w:val="24"/>
        </w:rPr>
        <w:t>μ</w:t>
      </w:r>
      <w:r>
        <w:rPr>
          <w:rFonts w:eastAsia="Times New Roman" w:cs="Times New Roman"/>
          <w:szCs w:val="24"/>
        </w:rPr>
        <w:t xml:space="preserve">μιά αμφιβολία ότι παραλάβαμε σε ένα πλαίσιο που όλοι γνωρίζετε ότι ήταν πλαίσιο χρηματοδοτικής ασφυξίας. Παρ’ όλα αυτά -και πιστεύω ότι αυτό ήταν ένα μικρό θαύμα- ανεβάσαμε άμεσα το 2015 –θυμάστε την πολύ δύσκολη χρονιά- </w:t>
      </w:r>
      <w:r>
        <w:rPr>
          <w:rFonts w:eastAsia="Times New Roman" w:cs="Times New Roman"/>
          <w:szCs w:val="24"/>
        </w:rPr>
        <w:t xml:space="preserve">την κρατική χρηματοδότηση στο 5,1% του ΑΕΠ. Για πρώτη φορά το αυξήσαμε μετά την περίοδο της κρίσης. </w:t>
      </w:r>
    </w:p>
    <w:p w14:paraId="39BC6DEC"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 xml:space="preserve">Ενώ το όριο των αγορών στα δημόσια νοσοκομεία το 2015 ήταν προϋπολογισμένο από την </w:t>
      </w:r>
      <w:r>
        <w:rPr>
          <w:rFonts w:eastAsia="Times New Roman" w:cs="Times New Roman"/>
          <w:szCs w:val="24"/>
        </w:rPr>
        <w:t>κ</w:t>
      </w:r>
      <w:r>
        <w:rPr>
          <w:rFonts w:eastAsia="Times New Roman" w:cs="Times New Roman"/>
          <w:szCs w:val="24"/>
        </w:rPr>
        <w:t>υβέρνηση Σαμαρά σε ένα 1 δισεκατομμύριο 388 εκατομμύρια ευρώ, εμείς φτά</w:t>
      </w:r>
      <w:r>
        <w:rPr>
          <w:rFonts w:eastAsia="Times New Roman" w:cs="Times New Roman"/>
          <w:szCs w:val="24"/>
        </w:rPr>
        <w:t>σαμε τελικά στο 1 δισεκατομμύριο 556 εκατομμύρια ευρώ, δηλαδή</w:t>
      </w:r>
      <w:r>
        <w:rPr>
          <w:rFonts w:eastAsia="Times New Roman" w:cs="Times New Roman"/>
          <w:szCs w:val="24"/>
        </w:rPr>
        <w:t>,</w:t>
      </w:r>
      <w:r>
        <w:rPr>
          <w:rFonts w:eastAsia="Times New Roman" w:cs="Times New Roman"/>
          <w:szCs w:val="24"/>
        </w:rPr>
        <w:t xml:space="preserve"> σχεδόν </w:t>
      </w:r>
      <w:r>
        <w:rPr>
          <w:rFonts w:eastAsia="Times New Roman" w:cs="Times New Roman"/>
          <w:szCs w:val="24"/>
        </w:rPr>
        <w:lastRenderedPageBreak/>
        <w:t xml:space="preserve">200 εκατομμύρια ευρώ παραπάνω και επαναλαμβάνω τη δύσκολη χρονιά του 2015. Και αυξήσαμε ακόμα περισσότερο τις δαπάνες άλλα 200 εκατομμύρια ευρώ το 2016. </w:t>
      </w:r>
    </w:p>
    <w:p w14:paraId="39BC6DED"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Οφείλω, επίσης, να σας πω ότι, π</w:t>
      </w:r>
      <w:r>
        <w:rPr>
          <w:rFonts w:eastAsia="Times New Roman" w:cs="Times New Roman"/>
          <w:szCs w:val="24"/>
        </w:rPr>
        <w:t xml:space="preserve">αρά την πιεστική δημοσιονομική κατάσταση, καταφέραμε αυτές τις δύο χρονιές να αντιμετωπίσουμε ριζικά τα χρέη στα δημόσια νοσοκομεία. Τον Δεκέμβρη του 2014 τα δημόσια νοσοκομεία είχαν έλλειμμα 936 εκατομμύρια ευρώ. Σήμερα έχουν σταματήσει να δημιουργούνται </w:t>
      </w:r>
      <w:r>
        <w:rPr>
          <w:rFonts w:eastAsia="Times New Roman" w:cs="Times New Roman"/>
          <w:szCs w:val="24"/>
        </w:rPr>
        <w:t>νέα χρέη. Τα παλιά χρέη</w:t>
      </w:r>
      <w:r>
        <w:rPr>
          <w:rFonts w:eastAsia="Times New Roman" w:cs="Times New Roman"/>
          <w:szCs w:val="24"/>
        </w:rPr>
        <w:t>,</w:t>
      </w:r>
      <w:r>
        <w:rPr>
          <w:rFonts w:eastAsia="Times New Roman" w:cs="Times New Roman"/>
          <w:szCs w:val="24"/>
        </w:rPr>
        <w:t xml:space="preserve"> που δημιουργήθηκαν στις μέρες των προηγούμενων κυβερνήσεων αποπληρώνονται κανονικά και τον Δεκέμβρη του 2016 τα νοσοκομεία μας δεν είχαν έλλειμμα αλλά πλεόνασμα 36 εκατομμύρια ευρώ. </w:t>
      </w:r>
    </w:p>
    <w:p w14:paraId="39BC6DEE"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Με δυο λόγια, παραλάβαμε χρεοκοπημένα νοσοκομεία</w:t>
      </w:r>
      <w:r>
        <w:rPr>
          <w:rFonts w:eastAsia="Times New Roman" w:cs="Times New Roman"/>
          <w:szCs w:val="24"/>
        </w:rPr>
        <w:t xml:space="preserve"> και καταφέραμε να τα φέρουμε σε μια κατάσταση οικονομικής βιωσιμότητας και μάλιστα χωρίς νέες περικοπές, αλλά με αυξήσεις δαπανών. </w:t>
      </w:r>
    </w:p>
    <w:p w14:paraId="39BC6DEF"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Το ερώτημα είναι: πώς έγινε αυτό; Δεν είμαστε ούτε θαυματοποιοί, ούτε μάγοι, ούτε τετραγωνίσαμε κανέναν κύκλο. Υπάρχει εξήγ</w:t>
      </w:r>
      <w:r>
        <w:rPr>
          <w:rFonts w:eastAsia="Times New Roman" w:cs="Times New Roman"/>
          <w:szCs w:val="24"/>
        </w:rPr>
        <w:t xml:space="preserve">ηση για το πώς έγινε αυτό. </w:t>
      </w:r>
    </w:p>
    <w:p w14:paraId="39BC6DF0"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lastRenderedPageBreak/>
        <w:t xml:space="preserve">Αυτό έγινε ασκώντας μια προσεκτική και επίμονη πολιτική εξοικονόμησης εκεί που, όπως γνωρίζετε, για ολόκληρες δεκαετίες γινόταν ένα μεγάλο πάρτι, στις προμήθειες, στις δαπάνες και στις υπερτιμολογήσεις. </w:t>
      </w:r>
    </w:p>
    <w:p w14:paraId="39BC6DF1"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 xml:space="preserve">Έτσι καταφέραμε και ένα </w:t>
      </w:r>
      <w:r>
        <w:rPr>
          <w:rFonts w:eastAsia="Times New Roman" w:cs="Times New Roman"/>
          <w:szCs w:val="24"/>
        </w:rPr>
        <w:t xml:space="preserve">άλλο μεγάλο κατόρθωμα -κατά την άποψή μου- και ιδίως αν το σκεφτεί κανείς ότι τα καταφέραμε στην περίοδο της κρίσης, της </w:t>
      </w:r>
      <w:proofErr w:type="spellStart"/>
      <w:r>
        <w:rPr>
          <w:rFonts w:eastAsia="Times New Roman" w:cs="Times New Roman"/>
          <w:szCs w:val="24"/>
        </w:rPr>
        <w:t>μνημονιακής</w:t>
      </w:r>
      <w:proofErr w:type="spellEnd"/>
      <w:r>
        <w:rPr>
          <w:rFonts w:eastAsia="Times New Roman" w:cs="Times New Roman"/>
          <w:szCs w:val="24"/>
        </w:rPr>
        <w:t xml:space="preserve"> πειθαρχίας. Καταφέραμε να εντάξουμε 2,5 εκατομμύρια ανασφάλιστους συμπολίτες μας στο Εθνικό Σύστημα Υγείας, που ήταν το σημ</w:t>
      </w:r>
      <w:r>
        <w:rPr>
          <w:rFonts w:eastAsia="Times New Roman" w:cs="Times New Roman"/>
          <w:szCs w:val="24"/>
        </w:rPr>
        <w:t xml:space="preserve">αντικότερο ή, αν θέλετε, ένα από τα σημαντικότερα μέτρα του λεγόμενου παράλληλου προγράμματος, που κάποιοι λοιδόρησαν, αμφισβήτησαν και θεώρησαν ότι δεν υφίσταται. Και όμως αυτό, σήμερα, είναι πραγματικότητα. </w:t>
      </w:r>
    </w:p>
    <w:p w14:paraId="39BC6DF2"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 xml:space="preserve">Δεν υπάρχει ούτε ένας πολίτης, ανεξάρτητα από </w:t>
      </w:r>
      <w:r>
        <w:rPr>
          <w:rFonts w:eastAsia="Times New Roman" w:cs="Times New Roman"/>
          <w:szCs w:val="24"/>
        </w:rPr>
        <w:t xml:space="preserve">το αν είναι ασφαλισμένος ή όχι, που να στερείται της δυνατότητας πρόσβασης στα δημόσια νοσοκομεία και δεν φεύγει από αυτά με «μπουγιουρντί», όπως συνέβαινε παλαιότερα. </w:t>
      </w:r>
    </w:p>
    <w:p w14:paraId="39BC6DF3"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Από αυτούς τους πολίτες -τα 2,5 εκατομμύρια- περίπου το 1/3 έχει, επίσης, μηδενική συμμ</w:t>
      </w:r>
      <w:r>
        <w:rPr>
          <w:rFonts w:eastAsia="Times New Roman" w:cs="Times New Roman"/>
          <w:szCs w:val="24"/>
        </w:rPr>
        <w:t xml:space="preserve">ετοχή στα φάρμακα που χρειάζεται. Και είναι περιττό να πω ότι αυτή η αυτονόητη ενέργεια ήταν </w:t>
      </w:r>
      <w:r>
        <w:rPr>
          <w:rFonts w:eastAsia="Times New Roman" w:cs="Times New Roman"/>
          <w:szCs w:val="24"/>
        </w:rPr>
        <w:lastRenderedPageBreak/>
        <w:t>αδιανόητη πριν από το 2015, αλλά δεν ήταν αδιανόητη μόνο την περίοδο των μνημονίων, ήταν αδιανόητη και πριν από τα μνημόνια, όταν οι ανασφάλιστοι, βεβαίως, ήταν πο</w:t>
      </w:r>
      <w:r>
        <w:rPr>
          <w:rFonts w:eastAsia="Times New Roman" w:cs="Times New Roman"/>
          <w:szCs w:val="24"/>
        </w:rPr>
        <w:t xml:space="preserve">λύ λιγότεροι και θα μπορούσε να είναι μια απολύτως εύλογη παρέμβαση. Και αναφέρομαι στα χρόνια εκείνα στα οποία το χρήμα στην υγεία έρρεε άφθονο, αλλά δυστυχώς έρρεε στις τσέπες κάποιων επιτήδειων. </w:t>
      </w:r>
    </w:p>
    <w:p w14:paraId="39BC6DF4"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Αντιλαμβάνεστε, κυρίες και κύριοι συνάδελφοι, προφανώς, ό</w:t>
      </w:r>
      <w:r>
        <w:rPr>
          <w:rFonts w:eastAsia="Times New Roman" w:cs="Times New Roman"/>
          <w:szCs w:val="24"/>
        </w:rPr>
        <w:t xml:space="preserve">τι το ζήτημα της επαρκούς λειτουργίας των νοσοκομείων, πρώτα απ’ όλα, σχετίζεται με την επάρκεια του προσωπικού των νοσοκομείων. Οφείλω, λοιπόν, να σας πω ότι παραλάβαμε ένα σύστημα με τρομακτικά κενά. </w:t>
      </w:r>
    </w:p>
    <w:p w14:paraId="39BC6DF5"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Στα ελληνικά δημόσια νοσοκομεία δεν είχε γίνει καμμία</w:t>
      </w:r>
      <w:r>
        <w:rPr>
          <w:rFonts w:eastAsia="Times New Roman" w:cs="Times New Roman"/>
          <w:szCs w:val="24"/>
        </w:rPr>
        <w:t xml:space="preserve"> πρόσληψη από το 2010 και για ολόκληρο το 2014. Για πέντε ολόκληρα χρόνια είχαμε μονάχα απολύσεις. Διότι για κάποιους είναι πολύ εύκολο να βαφτίζουν τις περικοπές μεταρρυθμίσεις και βεβαίως όταν ξεκινάνε τις περικοπές να ξεκινάνε από το προσωπικό των νοσοκ</w:t>
      </w:r>
      <w:r>
        <w:rPr>
          <w:rFonts w:eastAsia="Times New Roman" w:cs="Times New Roman"/>
          <w:szCs w:val="24"/>
        </w:rPr>
        <w:t xml:space="preserve">ομείων. </w:t>
      </w:r>
    </w:p>
    <w:p w14:paraId="39BC6DF6"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 xml:space="preserve">Από τη στιγμή που αναλάβαμε μέχρι σήμερα, έχουν γίνει ήδη </w:t>
      </w:r>
      <w:r>
        <w:rPr>
          <w:rFonts w:eastAsia="Times New Roman" w:cs="Times New Roman"/>
          <w:szCs w:val="24"/>
        </w:rPr>
        <w:t xml:space="preserve">έξι χιλιάδες διακόσιες πενήντα έξι </w:t>
      </w:r>
      <w:r>
        <w:rPr>
          <w:rFonts w:eastAsia="Times New Roman" w:cs="Times New Roman"/>
          <w:szCs w:val="24"/>
        </w:rPr>
        <w:t>προσλήψεις, εκ των ο</w:t>
      </w:r>
      <w:r>
        <w:rPr>
          <w:rFonts w:eastAsia="Times New Roman" w:cs="Times New Roman"/>
          <w:szCs w:val="24"/>
        </w:rPr>
        <w:lastRenderedPageBreak/>
        <w:t xml:space="preserve">ποίων το 1/3, δηλαδή οι </w:t>
      </w:r>
      <w:r>
        <w:rPr>
          <w:rFonts w:eastAsia="Times New Roman" w:cs="Times New Roman"/>
          <w:szCs w:val="24"/>
        </w:rPr>
        <w:t>δύο χιλιάδες διακόσιοι</w:t>
      </w:r>
      <w:r>
        <w:rPr>
          <w:rFonts w:eastAsia="Times New Roman" w:cs="Times New Roman"/>
          <w:szCs w:val="24"/>
        </w:rPr>
        <w:t xml:space="preserve">, είναι μόνιμο προσωπικό. Άλλοι </w:t>
      </w:r>
      <w:r>
        <w:rPr>
          <w:rFonts w:eastAsia="Times New Roman" w:cs="Times New Roman"/>
          <w:szCs w:val="24"/>
        </w:rPr>
        <w:t>τρεις χιλιάδες εξακόσιοι</w:t>
      </w:r>
      <w:r>
        <w:rPr>
          <w:rFonts w:eastAsia="Times New Roman" w:cs="Times New Roman"/>
          <w:szCs w:val="24"/>
        </w:rPr>
        <w:t>, εκ των οποίων οι μισοί είναι μ</w:t>
      </w:r>
      <w:r>
        <w:rPr>
          <w:rFonts w:eastAsia="Times New Roman" w:cs="Times New Roman"/>
          <w:szCs w:val="24"/>
        </w:rPr>
        <w:t xml:space="preserve">όνιμοι, έχουν επιλεγεί και αναλαμβάνουν υπηρεσία το αμέσως επόμενο διάστημα. Έχουν προκηρυχθεί ήδη άλλες </w:t>
      </w:r>
      <w:r>
        <w:rPr>
          <w:rFonts w:eastAsia="Times New Roman" w:cs="Times New Roman"/>
          <w:szCs w:val="24"/>
        </w:rPr>
        <w:t xml:space="preserve">χίλιες </w:t>
      </w:r>
      <w:proofErr w:type="spellStart"/>
      <w:r>
        <w:rPr>
          <w:rFonts w:eastAsia="Times New Roman" w:cs="Times New Roman"/>
          <w:szCs w:val="24"/>
        </w:rPr>
        <w:t>ενιακόσιες</w:t>
      </w:r>
      <w:proofErr w:type="spellEnd"/>
      <w:r>
        <w:rPr>
          <w:rFonts w:eastAsia="Times New Roman" w:cs="Times New Roman"/>
          <w:szCs w:val="24"/>
        </w:rPr>
        <w:t xml:space="preserve"> εβδομήντα τέσσερις</w:t>
      </w:r>
      <w:r>
        <w:rPr>
          <w:rFonts w:eastAsia="Times New Roman" w:cs="Times New Roman"/>
          <w:szCs w:val="24"/>
        </w:rPr>
        <w:t xml:space="preserve"> θέσεις, από τις οποίες οι </w:t>
      </w:r>
      <w:r>
        <w:rPr>
          <w:rFonts w:eastAsia="Times New Roman" w:cs="Times New Roman"/>
          <w:szCs w:val="24"/>
        </w:rPr>
        <w:t>χίλιες επτακόσιες πενήντα εννέα</w:t>
      </w:r>
      <w:r>
        <w:rPr>
          <w:rFonts w:eastAsia="Times New Roman" w:cs="Times New Roman"/>
          <w:szCs w:val="24"/>
        </w:rPr>
        <w:t xml:space="preserve"> θα είναι μόνιμες και τέλος προκηρύσσονται το επόμενο διάστημα άλλες </w:t>
      </w:r>
      <w:r>
        <w:rPr>
          <w:rFonts w:eastAsia="Times New Roman" w:cs="Times New Roman"/>
          <w:szCs w:val="24"/>
        </w:rPr>
        <w:t>τρεις χιλιάδες διακόσιες</w:t>
      </w:r>
      <w:r>
        <w:rPr>
          <w:rFonts w:eastAsia="Times New Roman" w:cs="Times New Roman"/>
          <w:szCs w:val="24"/>
        </w:rPr>
        <w:t xml:space="preserve"> θέσεις, εκ των οποίων οι </w:t>
      </w:r>
      <w:r>
        <w:rPr>
          <w:rFonts w:eastAsia="Times New Roman" w:cs="Times New Roman"/>
          <w:szCs w:val="24"/>
        </w:rPr>
        <w:t>δύο χιλιάδες τριακόσιες πενήντα</w:t>
      </w:r>
      <w:r>
        <w:rPr>
          <w:rFonts w:eastAsia="Times New Roman" w:cs="Times New Roman"/>
          <w:szCs w:val="24"/>
        </w:rPr>
        <w:t xml:space="preserve"> θα είναι μόνιμες, ενώ συμπληρώνονται οι </w:t>
      </w:r>
      <w:r>
        <w:rPr>
          <w:rFonts w:eastAsia="Times New Roman" w:cs="Times New Roman"/>
          <w:szCs w:val="24"/>
        </w:rPr>
        <w:t>τρεις χιλιάδες εκατό</w:t>
      </w:r>
      <w:r>
        <w:rPr>
          <w:rFonts w:eastAsia="Times New Roman" w:cs="Times New Roman"/>
          <w:szCs w:val="24"/>
        </w:rPr>
        <w:t xml:space="preserve"> θέσεις εργαζομένων για τις τοπικές μονάδες υ</w:t>
      </w:r>
      <w:r>
        <w:rPr>
          <w:rFonts w:eastAsia="Times New Roman" w:cs="Times New Roman"/>
          <w:szCs w:val="24"/>
        </w:rPr>
        <w:t xml:space="preserve">γείας. Πρόκειται για γιατρούς, νοσηλευτές, </w:t>
      </w:r>
      <w:proofErr w:type="spellStart"/>
      <w:r>
        <w:rPr>
          <w:rFonts w:eastAsia="Times New Roman" w:cs="Times New Roman"/>
          <w:szCs w:val="24"/>
        </w:rPr>
        <w:t>διασώστες</w:t>
      </w:r>
      <w:proofErr w:type="spellEnd"/>
      <w:r>
        <w:rPr>
          <w:rFonts w:eastAsia="Times New Roman" w:cs="Times New Roman"/>
          <w:szCs w:val="24"/>
        </w:rPr>
        <w:t xml:space="preserve"> του ΕΚΑΒ και λοιπό προσωπικό. Συνολικά, λοιπόν, σε μια περίοδο που τα δημοσιονομικά της χώρας, όπως όλοι γνωρίζουμε, κινούνται σε εξαιρετικά στενά πλαίσια, έχουν ήδη καλυφθεί πάνω από </w:t>
      </w:r>
      <w:r>
        <w:rPr>
          <w:rFonts w:eastAsia="Times New Roman" w:cs="Times New Roman"/>
          <w:szCs w:val="24"/>
        </w:rPr>
        <w:t>έξι χιλιάδες</w:t>
      </w:r>
      <w:r>
        <w:rPr>
          <w:rFonts w:eastAsia="Times New Roman" w:cs="Times New Roman"/>
          <w:szCs w:val="24"/>
        </w:rPr>
        <w:t xml:space="preserve"> θέσεις</w:t>
      </w:r>
      <w:r>
        <w:rPr>
          <w:rFonts w:eastAsia="Times New Roman" w:cs="Times New Roman"/>
          <w:szCs w:val="24"/>
        </w:rPr>
        <w:t xml:space="preserve"> προσωπικού και προγραμματίζεται να καλυφθούν στο προσεχές διάστημα άλλες </w:t>
      </w:r>
      <w:r>
        <w:rPr>
          <w:rFonts w:eastAsia="Times New Roman" w:cs="Times New Roman"/>
          <w:szCs w:val="24"/>
        </w:rPr>
        <w:t>δώδεκα χιλιάδες</w:t>
      </w:r>
      <w:r>
        <w:rPr>
          <w:rFonts w:eastAsia="Times New Roman" w:cs="Times New Roman"/>
          <w:szCs w:val="24"/>
        </w:rPr>
        <w:t xml:space="preserve"> θέσεις, εκ των οποίων οι </w:t>
      </w:r>
      <w:r>
        <w:rPr>
          <w:rFonts w:eastAsia="Times New Roman" w:cs="Times New Roman"/>
          <w:szCs w:val="24"/>
        </w:rPr>
        <w:t>οκτώ χιλιάδες</w:t>
      </w:r>
      <w:r>
        <w:rPr>
          <w:rFonts w:eastAsia="Times New Roman" w:cs="Times New Roman"/>
          <w:szCs w:val="24"/>
        </w:rPr>
        <w:t xml:space="preserve"> θα είναι μόνιμο προσωπικό.</w:t>
      </w:r>
    </w:p>
    <w:p w14:paraId="39BC6DF7"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Οι αριθμοί μιλάνε από μόνοι τους και είμαι βέβαιος ότι σε πολύ σύντομο χρονικό διάστημα αυτοί οι αρι</w:t>
      </w:r>
      <w:r>
        <w:rPr>
          <w:rFonts w:eastAsia="Times New Roman" w:cs="Times New Roman"/>
          <w:szCs w:val="24"/>
        </w:rPr>
        <w:t>θμοί δεν θα είναι α</w:t>
      </w:r>
      <w:r>
        <w:rPr>
          <w:rFonts w:eastAsia="Times New Roman" w:cs="Times New Roman"/>
          <w:szCs w:val="24"/>
        </w:rPr>
        <w:lastRenderedPageBreak/>
        <w:t xml:space="preserve">πλά αριθμοί, αλλά θα μπορούν να τους κατανοήσει ο κάθε Έλληνας πολίτης, ο κάθε πολίτης που βρίσκεται σε ένα δημόσιο νοσοκομείο. </w:t>
      </w:r>
    </w:p>
    <w:p w14:paraId="39BC6DF8"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Δεν ισχυρίζομαι ότι θα γίνουν παράδεισος τα νοσοκομεία, αλλά θα γίνει απολύτως σαφές στον πολίτη που πήγαινε</w:t>
      </w:r>
      <w:r>
        <w:rPr>
          <w:rFonts w:eastAsia="Times New Roman" w:cs="Times New Roman"/>
          <w:szCs w:val="24"/>
        </w:rPr>
        <w:t xml:space="preserve"> να νοσηλευθεί και βρισκόταν σε θαλάμους των είκοσι και τριάντα με μία νοσηλεύτρια. Τώρα θα βλέπει νοσηλεύτριες και νοσηλευτές. Θα το διαπιστώσει στην πραγματικότητά του, στην καθημερινότητά του.</w:t>
      </w:r>
    </w:p>
    <w:p w14:paraId="39BC6DF9"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Ας πάμε παρακάτω στις συγκρίσεις. Αναφερθήκατε, κύριε Πρόεδρ</w:t>
      </w:r>
      <w:r>
        <w:rPr>
          <w:rFonts w:eastAsia="Times New Roman" w:cs="Times New Roman"/>
          <w:szCs w:val="24"/>
        </w:rPr>
        <w:t xml:space="preserve">ε, κύριε Λεβέντη, στο θέμα των </w:t>
      </w:r>
      <w:r>
        <w:rPr>
          <w:rFonts w:eastAsia="Times New Roman" w:cs="Times New Roman"/>
          <w:szCs w:val="24"/>
        </w:rPr>
        <w:t>μ</w:t>
      </w:r>
      <w:r>
        <w:rPr>
          <w:rFonts w:eastAsia="Times New Roman" w:cs="Times New Roman"/>
          <w:szCs w:val="24"/>
        </w:rPr>
        <w:t xml:space="preserve">ονάδων </w:t>
      </w:r>
      <w:r>
        <w:rPr>
          <w:rFonts w:eastAsia="Times New Roman" w:cs="Times New Roman"/>
          <w:szCs w:val="24"/>
        </w:rPr>
        <w:t>ε</w:t>
      </w:r>
      <w:r>
        <w:rPr>
          <w:rFonts w:eastAsia="Times New Roman" w:cs="Times New Roman"/>
          <w:szCs w:val="24"/>
        </w:rPr>
        <w:t xml:space="preserve">ντατικής </w:t>
      </w:r>
      <w:r>
        <w:rPr>
          <w:rFonts w:eastAsia="Times New Roman" w:cs="Times New Roman"/>
          <w:szCs w:val="24"/>
        </w:rPr>
        <w:t>θ</w:t>
      </w:r>
      <w:r>
        <w:rPr>
          <w:rFonts w:eastAsia="Times New Roman" w:cs="Times New Roman"/>
          <w:szCs w:val="24"/>
        </w:rPr>
        <w:t xml:space="preserve">εραπείας. Ο αριθμός των κλινών που παραλάβαμε το 2015 στις ΜΕΘ ήταν τετρακόσιες τριάντα επτά. Ξέρετε, ο μεγαλύτερος αριθμός κλινών σε </w:t>
      </w:r>
      <w:r>
        <w:rPr>
          <w:rFonts w:eastAsia="Times New Roman" w:cs="Times New Roman"/>
          <w:szCs w:val="24"/>
        </w:rPr>
        <w:t>μ</w:t>
      </w:r>
      <w:r>
        <w:rPr>
          <w:rFonts w:eastAsia="Times New Roman" w:cs="Times New Roman"/>
          <w:szCs w:val="24"/>
        </w:rPr>
        <w:t xml:space="preserve">ονάδες </w:t>
      </w:r>
      <w:r>
        <w:rPr>
          <w:rFonts w:eastAsia="Times New Roman" w:cs="Times New Roman"/>
          <w:szCs w:val="24"/>
        </w:rPr>
        <w:t>ε</w:t>
      </w:r>
      <w:r>
        <w:rPr>
          <w:rFonts w:eastAsia="Times New Roman" w:cs="Times New Roman"/>
          <w:szCs w:val="24"/>
        </w:rPr>
        <w:t xml:space="preserve">ντατικής </w:t>
      </w:r>
      <w:r>
        <w:rPr>
          <w:rFonts w:eastAsia="Times New Roman" w:cs="Times New Roman"/>
          <w:szCs w:val="24"/>
        </w:rPr>
        <w:t>θ</w:t>
      </w:r>
      <w:r>
        <w:rPr>
          <w:rFonts w:eastAsia="Times New Roman" w:cs="Times New Roman"/>
          <w:szCs w:val="24"/>
        </w:rPr>
        <w:t>εραπείας που λειτούργησε ποτέ στη χώρα μας ήταν την π</w:t>
      </w:r>
      <w:r>
        <w:rPr>
          <w:rFonts w:eastAsia="Times New Roman" w:cs="Times New Roman"/>
          <w:szCs w:val="24"/>
        </w:rPr>
        <w:t xml:space="preserve">ερίοδο των Ολυμπιακών Αγώνων και ήταν πεντακόσιες δεκατέσσερις. Ξέρετε, πόσες κλίνες έχουμε σήμερα στις ΜΕΘ που λειτουργούν; Είναι πεντακόσιες εξήντα οκτώ. Όχι μόνο περισσότερες από όσες παραλάβαμε, αλλά περισσότερες από όσες είχαμε ποτέ σε λειτουργία στο </w:t>
      </w:r>
      <w:r>
        <w:rPr>
          <w:rFonts w:eastAsia="Times New Roman" w:cs="Times New Roman"/>
          <w:szCs w:val="24"/>
        </w:rPr>
        <w:t>Εθνικό Σύστημα Υγείας την περίοδο της κρίσης.</w:t>
      </w:r>
    </w:p>
    <w:p w14:paraId="39BC6DFA"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lastRenderedPageBreak/>
        <w:t xml:space="preserve">Ξέρετε ποιος είναι ο προγραμματισμός μέχρι τον Ιούνιο; Ο αριθμός αυτός να φτάσει τις εξακόσιες εβδομήντα. Τι ακριβώς θέλετε να συγκρίνουμε; Να μιλήσουμε με στοιχεία, να μιλήσουμε με νούμερα. Όχι με </w:t>
      </w:r>
      <w:r>
        <w:rPr>
          <w:rFonts w:eastAsia="Times New Roman" w:cs="Times New Roman"/>
          <w:szCs w:val="24"/>
        </w:rPr>
        <w:t xml:space="preserve">επικοινωνιακές παράτες. Βέβαια, αυτά δεν θα τα ακούσετε στα δελτία των ειδήσεων. Εκεί θα δείτε </w:t>
      </w:r>
      <w:proofErr w:type="spellStart"/>
      <w:r>
        <w:rPr>
          <w:rFonts w:eastAsia="Times New Roman" w:cs="Times New Roman"/>
          <w:szCs w:val="24"/>
        </w:rPr>
        <w:t>βιντεάκια</w:t>
      </w:r>
      <w:proofErr w:type="spellEnd"/>
      <w:r>
        <w:rPr>
          <w:rFonts w:eastAsia="Times New Roman" w:cs="Times New Roman"/>
          <w:szCs w:val="24"/>
        </w:rPr>
        <w:t xml:space="preserve"> που φτιάχνουν διάφοροι καρεκλοκένταυροι βολεμένοι στο σύστημα της υγείας, που δεν έχουν και κα</w:t>
      </w:r>
      <w:r>
        <w:rPr>
          <w:rFonts w:eastAsia="Times New Roman" w:cs="Times New Roman"/>
          <w:szCs w:val="24"/>
        </w:rPr>
        <w:t>μ</w:t>
      </w:r>
      <w:r>
        <w:rPr>
          <w:rFonts w:eastAsia="Times New Roman" w:cs="Times New Roman"/>
          <w:szCs w:val="24"/>
        </w:rPr>
        <w:t xml:space="preserve">μία σχέση με τους εργαζόμενους, διότι οι εργαζόμενοι τα </w:t>
      </w:r>
      <w:r>
        <w:rPr>
          <w:rFonts w:eastAsia="Times New Roman" w:cs="Times New Roman"/>
          <w:szCs w:val="24"/>
        </w:rPr>
        <w:t>βλέπουν αυτά και στηρίζουν αυτές τις προσπάθειες.</w:t>
      </w:r>
    </w:p>
    <w:p w14:paraId="39BC6DFB"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Και ξέρετε κάτι; Αυτό που με ενοχλεί περισσότερο δεν είναι να γίνεται κριτική, διότι επαναλαμβάνω υπάρχουν ακόμη προβλήματα στην υγεία, αυτό που με ενοχλεί ως πολίτη είναι ότι αυτοί που ασκούν σήμερα κριτικ</w:t>
      </w:r>
      <w:r>
        <w:rPr>
          <w:rFonts w:eastAsia="Times New Roman" w:cs="Times New Roman"/>
          <w:szCs w:val="24"/>
        </w:rPr>
        <w:t>ή, επί πέντε χρόνια που βυθίζονταν το ΕΣΥ, δεν είχαν πει μ</w:t>
      </w:r>
      <w:r>
        <w:rPr>
          <w:rFonts w:eastAsia="Times New Roman" w:cs="Times New Roman"/>
          <w:szCs w:val="24"/>
        </w:rPr>
        <w:t>ί</w:t>
      </w:r>
      <w:r>
        <w:rPr>
          <w:rFonts w:eastAsia="Times New Roman" w:cs="Times New Roman"/>
          <w:szCs w:val="24"/>
        </w:rPr>
        <w:t>α κουβέντα, ενώ ήταν οι πρώτοι που θα έπρεπε να πουν. Βεβαίως, το αφήγημα είναι ότι η υγεία ήταν μ</w:t>
      </w:r>
      <w:r>
        <w:rPr>
          <w:rFonts w:eastAsia="Times New Roman" w:cs="Times New Roman"/>
          <w:szCs w:val="24"/>
        </w:rPr>
        <w:t>ί</w:t>
      </w:r>
      <w:r>
        <w:rPr>
          <w:rFonts w:eastAsia="Times New Roman" w:cs="Times New Roman"/>
          <w:szCs w:val="24"/>
        </w:rPr>
        <w:t>α χαρά, αλλά τώρα που ήρθαμε εμείς, ο ΣΥΡΙΖΑ έχει τινάξει το σύστημα υγείας στον αέρα. Είναι το πε</w:t>
      </w:r>
      <w:r>
        <w:rPr>
          <w:rFonts w:eastAsia="Times New Roman" w:cs="Times New Roman"/>
          <w:szCs w:val="24"/>
        </w:rPr>
        <w:t>ρίφημο: «φωνάζει ο κλέφτης για να φοβηθεί ο νοικοκύρης».</w:t>
      </w:r>
    </w:p>
    <w:p w14:paraId="39BC6DFC"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 xml:space="preserve">Ας πάμε, όμως, παρακάτω: Σχετικά με το ΕΚΑΒ. Ήδη ενενήντα ασθενοφόρα του ΕΚΑΒ έχουν παραδοθεί στις περιφέρειες </w:t>
      </w:r>
      <w:r>
        <w:rPr>
          <w:rFonts w:eastAsia="Times New Roman" w:cs="Times New Roman"/>
          <w:szCs w:val="24"/>
        </w:rPr>
        <w:lastRenderedPageBreak/>
        <w:t xml:space="preserve">της χώρας και το επόμενο διάστημα προκηρύσσεται νέος διαγωνισμός για άλλα </w:t>
      </w:r>
      <w:proofErr w:type="spellStart"/>
      <w:r>
        <w:rPr>
          <w:rFonts w:eastAsia="Times New Roman" w:cs="Times New Roman"/>
          <w:szCs w:val="24"/>
        </w:rPr>
        <w:t>εκατόν</w:t>
      </w:r>
      <w:proofErr w:type="spellEnd"/>
      <w:r>
        <w:rPr>
          <w:rFonts w:eastAsia="Times New Roman" w:cs="Times New Roman"/>
          <w:szCs w:val="24"/>
        </w:rPr>
        <w:t xml:space="preserve"> είκοσι </w:t>
      </w:r>
      <w:r>
        <w:rPr>
          <w:rFonts w:eastAsia="Times New Roman" w:cs="Times New Roman"/>
          <w:szCs w:val="24"/>
        </w:rPr>
        <w:t>ασθενοφόρα. Σε λίγο καιρό θα έχουν δοθεί δεκαεπτά μικρά ασθενοφόρα και μ</w:t>
      </w:r>
      <w:r>
        <w:rPr>
          <w:rFonts w:eastAsia="Times New Roman" w:cs="Times New Roman"/>
          <w:szCs w:val="24"/>
        </w:rPr>
        <w:t>ί</w:t>
      </w:r>
      <w:r>
        <w:rPr>
          <w:rFonts w:eastAsia="Times New Roman" w:cs="Times New Roman"/>
          <w:szCs w:val="24"/>
        </w:rPr>
        <w:t xml:space="preserve">α κινητή μονάδα για τα νησιά μας. </w:t>
      </w:r>
    </w:p>
    <w:p w14:paraId="39BC6DFD"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 xml:space="preserve">Δώσαμε για έξι μήνες πενήντα </w:t>
      </w:r>
      <w:proofErr w:type="spellStart"/>
      <w:r>
        <w:rPr>
          <w:rFonts w:eastAsia="Times New Roman" w:cs="Times New Roman"/>
          <w:szCs w:val="24"/>
        </w:rPr>
        <w:t>διασώστες</w:t>
      </w:r>
      <w:proofErr w:type="spellEnd"/>
      <w:r>
        <w:rPr>
          <w:rFonts w:eastAsia="Times New Roman" w:cs="Times New Roman"/>
          <w:szCs w:val="24"/>
        </w:rPr>
        <w:t xml:space="preserve"> στα νησιά μας για να εξισορροπήσουμε την επιβάρυνση από την προσφυγική κρίση και ανοίξαμε τη βάση </w:t>
      </w:r>
      <w:proofErr w:type="spellStart"/>
      <w:r>
        <w:rPr>
          <w:rFonts w:eastAsia="Times New Roman" w:cs="Times New Roman"/>
          <w:szCs w:val="24"/>
        </w:rPr>
        <w:t>αεροδιακομι</w:t>
      </w:r>
      <w:r>
        <w:rPr>
          <w:rFonts w:eastAsia="Times New Roman" w:cs="Times New Roman"/>
          <w:szCs w:val="24"/>
        </w:rPr>
        <w:t>δών</w:t>
      </w:r>
      <w:proofErr w:type="spellEnd"/>
      <w:r>
        <w:rPr>
          <w:rFonts w:eastAsia="Times New Roman" w:cs="Times New Roman"/>
          <w:szCs w:val="24"/>
        </w:rPr>
        <w:t xml:space="preserve"> του ΕΚΑΒ στη Σύρο. Τη ζητούσαν για χρόνια οι κάτοικοι των Κυκλάδων και σήμερα από τη βάση αυτή μπορούν να μεταφέρονται πάνω από είκοσι πέντε επείγοντα περιστατικά κάθε μήνα, μειώνοντας τον χρόνο μεταφοράς κατά τριάντα πέντε πολύτιμα λεπτά και έτσι σώζο</w:t>
      </w:r>
      <w:r>
        <w:rPr>
          <w:rFonts w:eastAsia="Times New Roman" w:cs="Times New Roman"/>
          <w:szCs w:val="24"/>
        </w:rPr>
        <w:t xml:space="preserve">νται ζωές. </w:t>
      </w:r>
    </w:p>
    <w:p w14:paraId="39BC6DFE"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Θεωρώ αναγκαία να σταθώ και σε μια πρακτική αυτονόητη, αλλά που επίσης σαράντα χρόνια το πολιτικό σύστημα δεν κατάφερε ή δεν θέλησε να υιοθετήσει, σε μ</w:t>
      </w:r>
      <w:r>
        <w:rPr>
          <w:rFonts w:eastAsia="Times New Roman" w:cs="Times New Roman"/>
          <w:szCs w:val="24"/>
        </w:rPr>
        <w:t>ί</w:t>
      </w:r>
      <w:r>
        <w:rPr>
          <w:rFonts w:eastAsia="Times New Roman" w:cs="Times New Roman"/>
          <w:szCs w:val="24"/>
        </w:rPr>
        <w:t>α αυτονόητη παρέμβαση. Αναφέρομαι στην ηλεκτρονική λίστα χειρουργείου. Διότι είπατε, κύριε Λ</w:t>
      </w:r>
      <w:r>
        <w:rPr>
          <w:rFonts w:eastAsia="Times New Roman" w:cs="Times New Roman"/>
          <w:szCs w:val="24"/>
        </w:rPr>
        <w:t xml:space="preserve">εβέντη, και για τις μονάδες, που σας εξήγησα ότι έχουν περισσότερες κλίνες από ποτέ, αλλά για το πώς υπάρχει </w:t>
      </w:r>
      <w:proofErr w:type="spellStart"/>
      <w:r>
        <w:rPr>
          <w:rFonts w:eastAsia="Times New Roman" w:cs="Times New Roman"/>
          <w:szCs w:val="24"/>
        </w:rPr>
        <w:t>προτεραιοποίηση</w:t>
      </w:r>
      <w:proofErr w:type="spellEnd"/>
      <w:r>
        <w:rPr>
          <w:rFonts w:eastAsia="Times New Roman" w:cs="Times New Roman"/>
          <w:szCs w:val="24"/>
        </w:rPr>
        <w:t xml:space="preserve"> των περιστατικών.</w:t>
      </w:r>
    </w:p>
    <w:p w14:paraId="39BC6DFF"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lastRenderedPageBreak/>
        <w:t>Η λίστα των προγραμματισμένων χειρουργείων κάθε νοσοκομείου θα αναρτάται υποχρεωτικά στην ιστοσελίδα του, ασφαλώς</w:t>
      </w:r>
      <w:r>
        <w:rPr>
          <w:rFonts w:eastAsia="Times New Roman" w:cs="Times New Roman"/>
          <w:szCs w:val="24"/>
        </w:rPr>
        <w:t xml:space="preserve"> χωρίς να δημοσιοποιούνται τα ονόματα των ασθενών. Έτσι, η χρονική σειρά των εγχειρήσεων θα καθορίζεται με βάση το επείγον της κάθε περίπτωσης και με συγκεκριμένα αντικειμενικά κριτήρια, έτσι ώστε όλοι οι ασθενείς να αντιμετωπίζονται δίκαια και ισότιμα, με</w:t>
      </w:r>
      <w:r>
        <w:rPr>
          <w:rFonts w:eastAsia="Times New Roman" w:cs="Times New Roman"/>
          <w:szCs w:val="24"/>
        </w:rPr>
        <w:t xml:space="preserve"> βάση τις ανάγκες της θεραπείας τους και μόνο και όχι με βάση αν έχουν κάποια γνωριμία στη διοίκηση του νοσοκομείου ή στο πολιτικό σύστημα. Είναι μ</w:t>
      </w:r>
      <w:r>
        <w:rPr>
          <w:rFonts w:eastAsia="Times New Roman" w:cs="Times New Roman"/>
          <w:szCs w:val="24"/>
        </w:rPr>
        <w:t>ί</w:t>
      </w:r>
      <w:r>
        <w:rPr>
          <w:rFonts w:eastAsia="Times New Roman" w:cs="Times New Roman"/>
          <w:szCs w:val="24"/>
        </w:rPr>
        <w:t>α αυτονόητη παρέμβαση και την προχωράμε.</w:t>
      </w:r>
    </w:p>
    <w:p w14:paraId="39BC6E00" w14:textId="77777777" w:rsidR="00C46B37" w:rsidRDefault="002E6CD8">
      <w:pPr>
        <w:spacing w:line="600" w:lineRule="auto"/>
        <w:ind w:firstLine="720"/>
        <w:jc w:val="both"/>
        <w:rPr>
          <w:rFonts w:eastAsia="Times New Roman"/>
          <w:szCs w:val="24"/>
        </w:rPr>
      </w:pPr>
      <w:r>
        <w:rPr>
          <w:rFonts w:eastAsia="Times New Roman"/>
          <w:szCs w:val="24"/>
        </w:rPr>
        <w:t xml:space="preserve">Παράλληλα, ιδρύουμε τα </w:t>
      </w:r>
      <w:r>
        <w:rPr>
          <w:rFonts w:eastAsia="Times New Roman"/>
          <w:szCs w:val="24"/>
        </w:rPr>
        <w:t>γ</w:t>
      </w:r>
      <w:r>
        <w:rPr>
          <w:rFonts w:eastAsia="Times New Roman"/>
          <w:szCs w:val="24"/>
        </w:rPr>
        <w:t xml:space="preserve">ραφεία </w:t>
      </w:r>
      <w:r>
        <w:rPr>
          <w:rFonts w:eastAsia="Times New Roman"/>
          <w:szCs w:val="24"/>
        </w:rPr>
        <w:t>π</w:t>
      </w:r>
      <w:r>
        <w:rPr>
          <w:rFonts w:eastAsia="Times New Roman"/>
          <w:szCs w:val="24"/>
        </w:rPr>
        <w:t xml:space="preserve">ροστασίας </w:t>
      </w:r>
      <w:r>
        <w:rPr>
          <w:rFonts w:eastAsia="Times New Roman"/>
          <w:szCs w:val="24"/>
        </w:rPr>
        <w:t>δ</w:t>
      </w:r>
      <w:r>
        <w:rPr>
          <w:rFonts w:eastAsia="Times New Roman"/>
          <w:szCs w:val="24"/>
        </w:rPr>
        <w:t xml:space="preserve">ικαιωμάτων </w:t>
      </w:r>
      <w:r>
        <w:rPr>
          <w:rFonts w:eastAsia="Times New Roman"/>
          <w:szCs w:val="24"/>
        </w:rPr>
        <w:t>α</w:t>
      </w:r>
      <w:r>
        <w:rPr>
          <w:rFonts w:eastAsia="Times New Roman"/>
          <w:szCs w:val="24"/>
        </w:rPr>
        <w:t>σθενών. Σε α</w:t>
      </w:r>
      <w:r>
        <w:rPr>
          <w:rFonts w:eastAsia="Times New Roman"/>
          <w:szCs w:val="24"/>
        </w:rPr>
        <w:t>υτά θα μπορεί να ενημερώνεται ο κάθε ασθενής για τα δικαιώματά του και τις διαδικασίες του νοσοκομείου και να καταθέτει ενδεχόμενα παράπονα, ώστε να παρεμβαίνει το γραφείο στις αρμόδιες υπηρεσίες του νοσοκομείου.</w:t>
      </w:r>
    </w:p>
    <w:p w14:paraId="39BC6E01" w14:textId="77777777" w:rsidR="00C46B37" w:rsidRDefault="002E6CD8">
      <w:pPr>
        <w:spacing w:line="600" w:lineRule="auto"/>
        <w:ind w:firstLine="720"/>
        <w:jc w:val="both"/>
        <w:rPr>
          <w:rFonts w:eastAsia="Times New Roman"/>
          <w:szCs w:val="24"/>
        </w:rPr>
      </w:pPr>
      <w:r>
        <w:rPr>
          <w:rFonts w:eastAsia="Times New Roman"/>
          <w:szCs w:val="24"/>
        </w:rPr>
        <w:t xml:space="preserve">Κυρίες και κύριοι Βουλευτές, δικαίως θα </w:t>
      </w:r>
      <w:r>
        <w:rPr>
          <w:rFonts w:eastAsia="Times New Roman"/>
          <w:szCs w:val="24"/>
        </w:rPr>
        <w:t xml:space="preserve">αναρωτηθείτε και εσείς και ο κόσμος που μας ακούει γιατί άραγε έπρεπε να περάσουν τόσα χρόνια για να γίνουν αυτά. Θα ήθελα να σας πω ότι προφανώς δεν θα σταματήσουμε εδώ. Έχουμε σχέδιο για μεγάλα </w:t>
      </w:r>
      <w:r>
        <w:rPr>
          <w:rFonts w:eastAsia="Times New Roman"/>
          <w:szCs w:val="24"/>
        </w:rPr>
        <w:lastRenderedPageBreak/>
        <w:t>μεταρρυθμιστικά βήματα, αλλά αυτές οι αναγκαίες μεταρρυθμίσε</w:t>
      </w:r>
      <w:r>
        <w:rPr>
          <w:rFonts w:eastAsia="Times New Roman"/>
          <w:szCs w:val="24"/>
        </w:rPr>
        <w:t>ις έχουν ήδη μπει μπροστά.</w:t>
      </w:r>
    </w:p>
    <w:p w14:paraId="39BC6E02" w14:textId="77777777" w:rsidR="00C46B37" w:rsidRDefault="002E6CD8">
      <w:pPr>
        <w:spacing w:line="600" w:lineRule="auto"/>
        <w:ind w:firstLine="720"/>
        <w:jc w:val="both"/>
        <w:rPr>
          <w:rFonts w:eastAsia="Times New Roman"/>
          <w:szCs w:val="24"/>
        </w:rPr>
      </w:pPr>
      <w:r>
        <w:rPr>
          <w:rFonts w:eastAsia="Times New Roman"/>
          <w:szCs w:val="24"/>
        </w:rPr>
        <w:t xml:space="preserve">Τα επόμενα μεγάλα βήματα επιτρέψτε μου να πω ότι θα είναι στον τομέα του φαρμάκου, όπου το μεγάλο ζητούμενο είναι η πρόσβαση όλων των πολιτών σε ποιοτικά, ασφαλή, αποτελεσματικά φάρμακα χωρίς μεγάλες επιβαρύνσεις και κυρίως αυτό </w:t>
      </w:r>
      <w:r>
        <w:rPr>
          <w:rFonts w:eastAsia="Times New Roman"/>
          <w:szCs w:val="24"/>
        </w:rPr>
        <w:t xml:space="preserve">να συνοδευτεί με τον αναγκαίο </w:t>
      </w:r>
      <w:proofErr w:type="spellStart"/>
      <w:r>
        <w:rPr>
          <w:rFonts w:eastAsia="Times New Roman"/>
          <w:szCs w:val="24"/>
        </w:rPr>
        <w:t>εξορθολογισμό</w:t>
      </w:r>
      <w:proofErr w:type="spellEnd"/>
      <w:r>
        <w:rPr>
          <w:rFonts w:eastAsia="Times New Roman"/>
          <w:szCs w:val="24"/>
        </w:rPr>
        <w:t xml:space="preserve"> της φαρμακευτικής δαπάνης. </w:t>
      </w:r>
    </w:p>
    <w:p w14:paraId="39BC6E03" w14:textId="77777777" w:rsidR="00C46B37" w:rsidRDefault="002E6CD8">
      <w:pPr>
        <w:spacing w:line="600" w:lineRule="auto"/>
        <w:ind w:firstLine="720"/>
        <w:jc w:val="both"/>
        <w:rPr>
          <w:rFonts w:eastAsia="Times New Roman"/>
          <w:szCs w:val="24"/>
        </w:rPr>
      </w:pPr>
      <w:r>
        <w:rPr>
          <w:rFonts w:eastAsia="Times New Roman"/>
          <w:szCs w:val="24"/>
        </w:rPr>
        <w:t>Π</w:t>
      </w:r>
      <w:r>
        <w:rPr>
          <w:rFonts w:eastAsia="Times New Roman"/>
          <w:szCs w:val="24"/>
        </w:rPr>
        <w:t>αράλληλα μεγάλο μεταρρυθμιστικό βήμα κατά την άποψή μου είναι η συγκρότηση ενός διαφανούς συστήματος για τις προμήθειες των νοσοκομείων. Αντιλαμβάνεστε ότι μιλάμε για τομείς όπου, όπω</w:t>
      </w:r>
      <w:r>
        <w:rPr>
          <w:rFonts w:eastAsia="Times New Roman"/>
          <w:szCs w:val="24"/>
        </w:rPr>
        <w:t xml:space="preserve">ς ακούμε και ακούτε ολοένα και περισσότερο τον τελευταίο καιρό, τα προηγούμενα χρόνια είχε γίνει ένα πρωτοφανές «πάρτι» σε βάρος του δημόσιου συμφέροντος. </w:t>
      </w:r>
    </w:p>
    <w:p w14:paraId="39BC6E04" w14:textId="77777777" w:rsidR="00C46B37" w:rsidRDefault="002E6CD8">
      <w:pPr>
        <w:spacing w:line="600" w:lineRule="auto"/>
        <w:ind w:firstLine="720"/>
        <w:jc w:val="both"/>
        <w:rPr>
          <w:rFonts w:eastAsia="Times New Roman"/>
          <w:szCs w:val="24"/>
        </w:rPr>
      </w:pPr>
      <w:r>
        <w:rPr>
          <w:rFonts w:eastAsia="Times New Roman"/>
          <w:szCs w:val="24"/>
        </w:rPr>
        <w:t>Θέλω, όμως, να αναφερθώ ιδιαίτερα στην ίσως πιο σημαντική από όλες τις μεταρρυθμιστικές πρωτοβουλίες</w:t>
      </w:r>
      <w:r>
        <w:rPr>
          <w:rFonts w:eastAsia="Times New Roman"/>
          <w:szCs w:val="24"/>
        </w:rPr>
        <w:t xml:space="preserve"> που έχουμε πάρει. </w:t>
      </w:r>
      <w:r>
        <w:rPr>
          <w:rFonts w:eastAsia="Times New Roman"/>
          <w:szCs w:val="24"/>
        </w:rPr>
        <w:t>Α</w:t>
      </w:r>
      <w:r>
        <w:rPr>
          <w:rFonts w:eastAsia="Times New Roman"/>
          <w:szCs w:val="24"/>
        </w:rPr>
        <w:t xml:space="preserve">υτή αφορά την </w:t>
      </w:r>
      <w:r>
        <w:rPr>
          <w:rFonts w:eastAsia="Times New Roman"/>
          <w:szCs w:val="24"/>
        </w:rPr>
        <w:t>π</w:t>
      </w:r>
      <w:r>
        <w:rPr>
          <w:rFonts w:eastAsia="Times New Roman"/>
          <w:szCs w:val="24"/>
        </w:rPr>
        <w:t xml:space="preserve">ρωτοβάθμια </w:t>
      </w:r>
      <w:r>
        <w:rPr>
          <w:rFonts w:eastAsia="Times New Roman"/>
          <w:szCs w:val="24"/>
        </w:rPr>
        <w:t>φ</w:t>
      </w:r>
      <w:r>
        <w:rPr>
          <w:rFonts w:eastAsia="Times New Roman"/>
          <w:szCs w:val="24"/>
        </w:rPr>
        <w:t xml:space="preserve">ροντίδα </w:t>
      </w:r>
      <w:r>
        <w:rPr>
          <w:rFonts w:eastAsia="Times New Roman"/>
          <w:szCs w:val="24"/>
        </w:rPr>
        <w:t>υ</w:t>
      </w:r>
      <w:r>
        <w:rPr>
          <w:rFonts w:eastAsia="Times New Roman"/>
          <w:szCs w:val="24"/>
        </w:rPr>
        <w:t>γείας, που αλλάζει ολοκληρωτικά κατά την άποψή μας την εικόνα του Εθνικού Συστήματος Υγείας. Στόχος μας είναι να αντιστοιχεί μ</w:t>
      </w:r>
      <w:r>
        <w:rPr>
          <w:rFonts w:eastAsia="Times New Roman"/>
          <w:szCs w:val="24"/>
        </w:rPr>
        <w:t>ί</w:t>
      </w:r>
      <w:r>
        <w:rPr>
          <w:rFonts w:eastAsia="Times New Roman"/>
          <w:szCs w:val="24"/>
        </w:rPr>
        <w:t xml:space="preserve">α τέτοια μονάδα ανά δέκα χιλιάδες κατοίκους. </w:t>
      </w:r>
    </w:p>
    <w:p w14:paraId="39BC6E05" w14:textId="77777777" w:rsidR="00C46B37" w:rsidRDefault="002E6CD8">
      <w:pPr>
        <w:spacing w:line="600" w:lineRule="auto"/>
        <w:ind w:firstLine="720"/>
        <w:jc w:val="both"/>
        <w:rPr>
          <w:rFonts w:eastAsia="Times New Roman"/>
          <w:szCs w:val="24"/>
        </w:rPr>
      </w:pPr>
      <w:r>
        <w:rPr>
          <w:rFonts w:eastAsia="Times New Roman"/>
          <w:szCs w:val="24"/>
        </w:rPr>
        <w:lastRenderedPageBreak/>
        <w:t xml:space="preserve">Οι </w:t>
      </w:r>
      <w:r>
        <w:rPr>
          <w:rFonts w:eastAsia="Times New Roman"/>
          <w:szCs w:val="24"/>
        </w:rPr>
        <w:t>μ</w:t>
      </w:r>
      <w:r>
        <w:rPr>
          <w:rFonts w:eastAsia="Times New Roman"/>
          <w:szCs w:val="24"/>
        </w:rPr>
        <w:t xml:space="preserve">ονάδες </w:t>
      </w:r>
      <w:r>
        <w:rPr>
          <w:rFonts w:eastAsia="Times New Roman"/>
          <w:szCs w:val="24"/>
        </w:rPr>
        <w:t>π</w:t>
      </w:r>
      <w:r>
        <w:rPr>
          <w:rFonts w:eastAsia="Times New Roman"/>
          <w:szCs w:val="24"/>
        </w:rPr>
        <w:t xml:space="preserve">ρωτοβάθμιας </w:t>
      </w:r>
      <w:r>
        <w:rPr>
          <w:rFonts w:eastAsia="Times New Roman"/>
          <w:szCs w:val="24"/>
        </w:rPr>
        <w:t>φ</w:t>
      </w:r>
      <w:r>
        <w:rPr>
          <w:rFonts w:eastAsia="Times New Roman"/>
          <w:szCs w:val="24"/>
        </w:rPr>
        <w:t>ρο</w:t>
      </w:r>
      <w:r>
        <w:rPr>
          <w:rFonts w:eastAsia="Times New Roman"/>
          <w:szCs w:val="24"/>
        </w:rPr>
        <w:t xml:space="preserve">ντίδας θα λειτουργούν με διευρυμένο ωράριο και σταθερό προσωπικό και σε αυτές θα μπορούν να βρίσκουν οι πολίτες γενικούς γιατρούς, παθολόγους και παιδιάτρους, αλλά και νοσηλευτές και κοινωνικούς λειτουργούς. Κάθε </w:t>
      </w:r>
      <w:r>
        <w:rPr>
          <w:rFonts w:eastAsia="Times New Roman"/>
          <w:szCs w:val="24"/>
        </w:rPr>
        <w:t>μ</w:t>
      </w:r>
      <w:r>
        <w:rPr>
          <w:rFonts w:eastAsia="Times New Roman"/>
          <w:szCs w:val="24"/>
        </w:rPr>
        <w:t xml:space="preserve">ονάδα θα παρακολουθεί συνολικά την πορεία </w:t>
      </w:r>
      <w:r>
        <w:rPr>
          <w:rFonts w:eastAsia="Times New Roman"/>
          <w:szCs w:val="24"/>
        </w:rPr>
        <w:t>της υγείας των κατοίκων της συγκεκριμένης περιοχής, θα οργανώνει όχι απλώς την θεραπεία, αλλά και την πρόληψη και βέβαια η λειτουργία τους θα έχει και άλλη μ</w:t>
      </w:r>
      <w:r>
        <w:rPr>
          <w:rFonts w:eastAsia="Times New Roman"/>
          <w:szCs w:val="24"/>
        </w:rPr>
        <w:t>ί</w:t>
      </w:r>
      <w:r>
        <w:rPr>
          <w:rFonts w:eastAsia="Times New Roman"/>
          <w:szCs w:val="24"/>
        </w:rPr>
        <w:t xml:space="preserve">α ευεργετική συνέπεια: Θα </w:t>
      </w:r>
      <w:proofErr w:type="spellStart"/>
      <w:r>
        <w:rPr>
          <w:rFonts w:eastAsia="Times New Roman"/>
          <w:szCs w:val="24"/>
        </w:rPr>
        <w:t>αποσυμφορήσει</w:t>
      </w:r>
      <w:proofErr w:type="spellEnd"/>
      <w:r>
        <w:rPr>
          <w:rFonts w:eastAsia="Times New Roman"/>
          <w:szCs w:val="24"/>
        </w:rPr>
        <w:t xml:space="preserve"> σημαντικά τα μεγάλα νοσοκομεία, έτσι ώστε να επικεντρωθούν</w:t>
      </w:r>
      <w:r>
        <w:rPr>
          <w:rFonts w:eastAsia="Times New Roman"/>
          <w:szCs w:val="24"/>
        </w:rPr>
        <w:t xml:space="preserve"> στα σοβαρά περιστατικά και να είναι ακόμη πιο αποτελεσματική η θεραπεία και η παροχή υπηρεσιών υγείας προς τους πολίτες.</w:t>
      </w:r>
    </w:p>
    <w:p w14:paraId="39BC6E06" w14:textId="77777777" w:rsidR="00C46B37" w:rsidRDefault="002E6CD8">
      <w:pPr>
        <w:spacing w:line="600" w:lineRule="auto"/>
        <w:ind w:firstLine="720"/>
        <w:jc w:val="both"/>
        <w:rPr>
          <w:rFonts w:eastAsia="Times New Roman"/>
          <w:szCs w:val="24"/>
        </w:rPr>
      </w:pPr>
      <w:r>
        <w:rPr>
          <w:rFonts w:eastAsia="Times New Roman"/>
          <w:szCs w:val="24"/>
        </w:rPr>
        <w:t xml:space="preserve">Ο προγραμματισμός προβλέπει ότι ως τον Ιούνιο θα έχουμε ανοίξει πενήντα </w:t>
      </w:r>
      <w:r>
        <w:rPr>
          <w:rFonts w:eastAsia="Times New Roman"/>
          <w:szCs w:val="24"/>
        </w:rPr>
        <w:t>μ</w:t>
      </w:r>
      <w:r>
        <w:rPr>
          <w:rFonts w:eastAsia="Times New Roman"/>
          <w:szCs w:val="24"/>
        </w:rPr>
        <w:t xml:space="preserve">ονάδες </w:t>
      </w:r>
      <w:r>
        <w:rPr>
          <w:rFonts w:eastAsia="Times New Roman"/>
          <w:szCs w:val="24"/>
        </w:rPr>
        <w:t>π</w:t>
      </w:r>
      <w:r>
        <w:rPr>
          <w:rFonts w:eastAsia="Times New Roman"/>
          <w:szCs w:val="24"/>
        </w:rPr>
        <w:t xml:space="preserve">ρωτοβάθμιας </w:t>
      </w:r>
      <w:r>
        <w:rPr>
          <w:rFonts w:eastAsia="Times New Roman"/>
          <w:szCs w:val="24"/>
        </w:rPr>
        <w:t>φ</w:t>
      </w:r>
      <w:r>
        <w:rPr>
          <w:rFonts w:eastAsia="Times New Roman"/>
          <w:szCs w:val="24"/>
        </w:rPr>
        <w:t xml:space="preserve">ροντίδας </w:t>
      </w:r>
      <w:r>
        <w:rPr>
          <w:rFonts w:eastAsia="Times New Roman"/>
          <w:szCs w:val="24"/>
        </w:rPr>
        <w:t>υ</w:t>
      </w:r>
      <w:r>
        <w:rPr>
          <w:rFonts w:eastAsia="Times New Roman"/>
          <w:szCs w:val="24"/>
        </w:rPr>
        <w:t xml:space="preserve">γείας σε αστικές περιοχές της </w:t>
      </w:r>
      <w:r>
        <w:rPr>
          <w:rFonts w:eastAsia="Times New Roman"/>
          <w:szCs w:val="24"/>
        </w:rPr>
        <w:t>χώρας. Στόχος είναι μέχρι το τέλος του έτους άλλες διακόσιες τριάντα εννέα. Έτσι, θα έχουν καλυφθεί μέχρι το τέλος του 2017 τρία εκατομμύρια πολίτες στα αστικά κέντρα. Πρόκειται για μ</w:t>
      </w:r>
      <w:r>
        <w:rPr>
          <w:rFonts w:eastAsia="Times New Roman"/>
          <w:szCs w:val="24"/>
        </w:rPr>
        <w:t>ί</w:t>
      </w:r>
      <w:r>
        <w:rPr>
          <w:rFonts w:eastAsia="Times New Roman"/>
          <w:szCs w:val="24"/>
        </w:rPr>
        <w:t>α πραγματικά μεγάλη τομή, μ</w:t>
      </w:r>
      <w:r>
        <w:rPr>
          <w:rFonts w:eastAsia="Times New Roman"/>
          <w:szCs w:val="24"/>
        </w:rPr>
        <w:t>ί</w:t>
      </w:r>
      <w:r>
        <w:rPr>
          <w:rFonts w:eastAsia="Times New Roman"/>
          <w:szCs w:val="24"/>
        </w:rPr>
        <w:t>α μεγάλη τομή που διεξάγεται την περίοδο της</w:t>
      </w:r>
      <w:r>
        <w:rPr>
          <w:rFonts w:eastAsia="Times New Roman"/>
          <w:szCs w:val="24"/>
        </w:rPr>
        <w:t xml:space="preserve"> κρίσης. Ξέρετε, αυτή η μεγάλη </w:t>
      </w:r>
      <w:r>
        <w:rPr>
          <w:rFonts w:eastAsia="Times New Roman"/>
          <w:szCs w:val="24"/>
        </w:rPr>
        <w:lastRenderedPageBreak/>
        <w:t>τομή δεν είναι μ</w:t>
      </w:r>
      <w:r>
        <w:rPr>
          <w:rFonts w:eastAsia="Times New Roman"/>
          <w:szCs w:val="24"/>
        </w:rPr>
        <w:t>ί</w:t>
      </w:r>
      <w:r>
        <w:rPr>
          <w:rFonts w:eastAsia="Times New Roman"/>
          <w:szCs w:val="24"/>
        </w:rPr>
        <w:t>α επιμέρους παρέμβαση, αλλά μ</w:t>
      </w:r>
      <w:r>
        <w:rPr>
          <w:rFonts w:eastAsia="Times New Roman"/>
          <w:szCs w:val="24"/>
        </w:rPr>
        <w:t>ί</w:t>
      </w:r>
      <w:r>
        <w:rPr>
          <w:rFonts w:eastAsia="Times New Roman"/>
          <w:szCs w:val="24"/>
        </w:rPr>
        <w:t>α μεγάλη αλλαγή στο μοντέλο, μ</w:t>
      </w:r>
      <w:r>
        <w:rPr>
          <w:rFonts w:eastAsia="Times New Roman"/>
          <w:szCs w:val="24"/>
        </w:rPr>
        <w:t>ί</w:t>
      </w:r>
      <w:r>
        <w:rPr>
          <w:rFonts w:eastAsia="Times New Roman"/>
          <w:szCs w:val="24"/>
        </w:rPr>
        <w:t xml:space="preserve">α αλλαγή του προτύπου του συστήματος υγείας, είναι ένας τεράστιος και πραγματικός </w:t>
      </w:r>
      <w:proofErr w:type="spellStart"/>
      <w:r>
        <w:rPr>
          <w:rFonts w:eastAsia="Times New Roman"/>
          <w:szCs w:val="24"/>
        </w:rPr>
        <w:t>εξορθολογισμός</w:t>
      </w:r>
      <w:proofErr w:type="spellEnd"/>
      <w:r>
        <w:rPr>
          <w:rFonts w:eastAsia="Times New Roman"/>
          <w:szCs w:val="24"/>
        </w:rPr>
        <w:t>, εκσυγχρονισμός και αναβάθμιση του συστήματος υγεί</w:t>
      </w:r>
      <w:r>
        <w:rPr>
          <w:rFonts w:eastAsia="Times New Roman"/>
          <w:szCs w:val="24"/>
        </w:rPr>
        <w:t xml:space="preserve">ας. </w:t>
      </w:r>
    </w:p>
    <w:p w14:paraId="39BC6E07" w14:textId="77777777" w:rsidR="00C46B37" w:rsidRDefault="002E6CD8">
      <w:pPr>
        <w:spacing w:line="600" w:lineRule="auto"/>
        <w:ind w:firstLine="720"/>
        <w:jc w:val="both"/>
        <w:rPr>
          <w:rFonts w:eastAsia="Times New Roman" w:cs="Times New Roman"/>
          <w:szCs w:val="24"/>
        </w:rPr>
      </w:pPr>
      <w:r>
        <w:rPr>
          <w:rFonts w:eastAsia="Times New Roman"/>
          <w:szCs w:val="24"/>
        </w:rPr>
        <w:t xml:space="preserve">Αυτή, λοιπόν, την μεγάλη τομή, αυτές τις </w:t>
      </w:r>
      <w:r>
        <w:rPr>
          <w:rFonts w:eastAsia="Times New Roman"/>
          <w:szCs w:val="24"/>
        </w:rPr>
        <w:t>μ</w:t>
      </w:r>
      <w:r>
        <w:rPr>
          <w:rFonts w:eastAsia="Times New Roman"/>
          <w:szCs w:val="24"/>
        </w:rPr>
        <w:t xml:space="preserve">ονάδες </w:t>
      </w:r>
      <w:r>
        <w:rPr>
          <w:rFonts w:eastAsia="Times New Roman"/>
          <w:szCs w:val="24"/>
        </w:rPr>
        <w:t>π</w:t>
      </w:r>
      <w:r>
        <w:rPr>
          <w:rFonts w:eastAsia="Times New Roman"/>
          <w:szCs w:val="24"/>
        </w:rPr>
        <w:t xml:space="preserve">ρωτοβάθμιας </w:t>
      </w:r>
      <w:r>
        <w:rPr>
          <w:rFonts w:eastAsia="Times New Roman"/>
          <w:szCs w:val="24"/>
        </w:rPr>
        <w:t>υ</w:t>
      </w:r>
      <w:r>
        <w:rPr>
          <w:rFonts w:eastAsia="Times New Roman"/>
          <w:szCs w:val="24"/>
        </w:rPr>
        <w:t>γείας είναι που προχθές εδώ στη Βουλή ο Τομεάρχης Υγείας της Αξιωματικής Αντιπολίτευσης, ο κ. Οικονόμου, μέσα στο πάθος του και στην εξαλλοσύνη του μας δήλωσε ότι θα τις ξηλώσει η Νέα Δημο</w:t>
      </w:r>
      <w:r>
        <w:rPr>
          <w:rFonts w:eastAsia="Times New Roman"/>
          <w:szCs w:val="24"/>
        </w:rPr>
        <w:t>κρατία μία προς μία.</w:t>
      </w:r>
    </w:p>
    <w:p w14:paraId="39BC6E08" w14:textId="77777777" w:rsidR="00C46B37" w:rsidRDefault="002E6CD8">
      <w:pPr>
        <w:spacing w:line="600" w:lineRule="auto"/>
        <w:jc w:val="both"/>
        <w:rPr>
          <w:rFonts w:eastAsia="Times New Roman" w:cs="Times New Roman"/>
          <w:szCs w:val="24"/>
        </w:rPr>
      </w:pPr>
      <w:r>
        <w:rPr>
          <w:rFonts w:eastAsia="Times New Roman" w:cs="Times New Roman"/>
          <w:szCs w:val="24"/>
        </w:rPr>
        <w:t xml:space="preserve">Γιατί; Διότι, λέει, είναι κατάλοιπα των σοβιέτ και πεδία ρουσφετιών. </w:t>
      </w:r>
    </w:p>
    <w:p w14:paraId="39BC6E09" w14:textId="77777777" w:rsidR="00C46B37" w:rsidRDefault="002E6CD8">
      <w:pPr>
        <w:spacing w:line="600" w:lineRule="auto"/>
        <w:ind w:firstLine="720"/>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Είναι ακροδεξιός.</w:t>
      </w:r>
    </w:p>
    <w:p w14:paraId="39BC6E0A" w14:textId="77777777" w:rsidR="00C46B37" w:rsidRDefault="002E6CD8">
      <w:pPr>
        <w:spacing w:line="600" w:lineRule="auto"/>
        <w:ind w:firstLine="720"/>
        <w:jc w:val="both"/>
        <w:rPr>
          <w:rFonts w:eastAsia="Times New Roman" w:cs="Times New Roman"/>
          <w:szCs w:val="24"/>
        </w:rPr>
      </w:pPr>
      <w:r>
        <w:rPr>
          <w:rFonts w:eastAsia="Times New Roman" w:cs="Times New Roman"/>
          <w:b/>
          <w:szCs w:val="24"/>
        </w:rPr>
        <w:t>ΑΛΕΞΗΣ ΤΣΙΠΡΑΣ (Πρόεδρος της Κυβέρνησης):</w:t>
      </w:r>
      <w:r>
        <w:rPr>
          <w:rFonts w:eastAsia="Times New Roman" w:cs="Times New Roman"/>
          <w:szCs w:val="24"/>
        </w:rPr>
        <w:t xml:space="preserve"> Δεν ξέρω αν είναι ακροδεξιός, φαντάζομαι ότι έχουν άλλοι αυτό το προνόμιο, αλλά μείναμ</w:t>
      </w:r>
      <w:r>
        <w:rPr>
          <w:rFonts w:eastAsia="Times New Roman" w:cs="Times New Roman"/>
          <w:szCs w:val="24"/>
        </w:rPr>
        <w:t xml:space="preserve">ε άφωνοι. Μείναμε άφωνοι! Δεν ξέρουμε αν είναι το σύνδρομο στέρησης της εξουσίας. Δεν ξέρουμε αν είναι το γεγονός ότι ο άνθρωπος είναι άσχετος ή αν είναι η εμπάθεια το κίνητρο. </w:t>
      </w:r>
    </w:p>
    <w:p w14:paraId="39BC6E0B"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lastRenderedPageBreak/>
        <w:t>Ξέρετε, αν είναι η εμπάθεια το κίνητρο είναι το χειρότερο δυνατό, γιατί είπε κ</w:t>
      </w:r>
      <w:r>
        <w:rPr>
          <w:rFonts w:eastAsia="Times New Roman" w:cs="Times New Roman"/>
          <w:szCs w:val="24"/>
        </w:rPr>
        <w:t xml:space="preserve">ι άλλα ο κ. Οικονόμου, αποκαλύπτοντας μάλιστα με εξαιρετική αφέλεια -θα έλεγα- το πολιτικό πρόγραμμα της Νέας Δημοκρατίας και του ίδιου του κ. Μητσοτάκη. Είπε ότι αν η Νέα Δημοκρατία έλθει ξανά στην Κυβέρνηση, θα προχωρήσει άμεσα σε απολύσεις, θα απολύσει </w:t>
      </w:r>
      <w:r>
        <w:rPr>
          <w:rFonts w:eastAsia="Times New Roman" w:cs="Times New Roman"/>
          <w:szCs w:val="24"/>
        </w:rPr>
        <w:t xml:space="preserve">το προσωπικό καθαρισμού και φύλαξης των νοσοκομείων, το οποίο δουλεύει σήμερα με συμβάσεις αορίστου χρόνου, ενώ παλαιότερα, θυμίζω, δούλευε με τις περίφημες εργολαβίες. </w:t>
      </w:r>
    </w:p>
    <w:p w14:paraId="39BC6E0C"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Είναι ένα σύστημα, το οποίο, γνωρίζετε πάρα πολύ καλά, πόσο εκμεταλλευόταν τους εργαζό</w:t>
      </w:r>
      <w:r>
        <w:rPr>
          <w:rFonts w:eastAsia="Times New Roman" w:cs="Times New Roman"/>
          <w:szCs w:val="24"/>
        </w:rPr>
        <w:t>μενους. Ήταν μ</w:t>
      </w:r>
      <w:r>
        <w:rPr>
          <w:rFonts w:eastAsia="Times New Roman" w:cs="Times New Roman"/>
          <w:szCs w:val="24"/>
        </w:rPr>
        <w:t>ί</w:t>
      </w:r>
      <w:r>
        <w:rPr>
          <w:rFonts w:eastAsia="Times New Roman" w:cs="Times New Roman"/>
          <w:szCs w:val="24"/>
        </w:rPr>
        <w:t>α δέσμευσή μας που υλοποιήσαμε να τελειώσουμε με τις εργολαβίες στα νοσοκομεία. Στόχος μας είναι να τελειώσουμε και αλλού για έναν επιπλέον λόγο: Όχι μόνο για να προασπίσουμε τα εργασιακά δικαιώματα, αλλά γιατί το σύστημα των εργολαβιών επιβ</w:t>
      </w:r>
      <w:r>
        <w:rPr>
          <w:rFonts w:eastAsia="Times New Roman" w:cs="Times New Roman"/>
          <w:szCs w:val="24"/>
        </w:rPr>
        <w:t xml:space="preserve">άρυνε κατά 20% περισσότερο το δημόσιο ταμείο, προσφέροντας τις ίδιες υπηρεσίες, και χειρότερες θα έλεγα εγώ, απ’ αυτές που σήμερα προσφέρουν οι εργαζόμενοι στα νοσοκομεία με προσλήψεις και συμβάσεις αορίστου χρόνου, στις οποίες προχωρήσαμε εμείς. </w:t>
      </w:r>
    </w:p>
    <w:p w14:paraId="39BC6E0D"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lastRenderedPageBreak/>
        <w:t>Όμως, το</w:t>
      </w:r>
      <w:r>
        <w:rPr>
          <w:rFonts w:eastAsia="Times New Roman" w:cs="Times New Roman"/>
          <w:szCs w:val="24"/>
        </w:rPr>
        <w:t xml:space="preserve"> κόμμα του κ. Μητσοτάκη μάς αποκάλυψε ότι αυτούς τους ανθρώπους θα τους απολύσει, προκειμένου να επαναφέρει τις εργολαβίες. </w:t>
      </w:r>
      <w:r>
        <w:rPr>
          <w:rFonts w:eastAsia="Times New Roman" w:cs="Times New Roman"/>
          <w:szCs w:val="24"/>
        </w:rPr>
        <w:t>Α</w:t>
      </w:r>
      <w:r>
        <w:rPr>
          <w:rFonts w:eastAsia="Times New Roman" w:cs="Times New Roman"/>
          <w:szCs w:val="24"/>
        </w:rPr>
        <w:t xml:space="preserve">κόμα μας αποκάλυψε ότι θα απολύσει -θα βάλει Χ, όπως είπε- και τις διοικήσεις των νοσοκομείων. </w:t>
      </w:r>
    </w:p>
    <w:p w14:paraId="39BC6E0E"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Προσέξτε, λίγο εδώ, γιατί θέλω να το κατανοήσουμε αυτό. Ποιες διοικήσεις, ποιους ανθρώπους; Όχι αυτούς που διορίστηκαν με το σύστημα «4-2-1» -το θυμάστε αυτό;- αλλά αυτούς οι οποίοι βρίσκονται στη θέση τους μετά από σοβαρές και αδιάβλητες διαδικασίες αξιολ</w:t>
      </w:r>
      <w:r>
        <w:rPr>
          <w:rFonts w:eastAsia="Times New Roman" w:cs="Times New Roman"/>
          <w:szCs w:val="24"/>
        </w:rPr>
        <w:t xml:space="preserve">όγησης που έγιναν για πρώτη φορά κάτω από τη διαρκή παρακολούθηση και των θεσμών και τη συνεννόηση -για πρώτη φορά έγινε αυτό στην Ελλάδα- διαδικασία στην οποία συμμετείχαν και εν ενεργεία διοικητές και υποψήφιοι. </w:t>
      </w:r>
      <w:r>
        <w:rPr>
          <w:rFonts w:eastAsia="Times New Roman" w:cs="Times New Roman"/>
          <w:szCs w:val="24"/>
        </w:rPr>
        <w:t>Γ</w:t>
      </w:r>
      <w:r>
        <w:rPr>
          <w:rFonts w:eastAsia="Times New Roman" w:cs="Times New Roman"/>
          <w:szCs w:val="24"/>
        </w:rPr>
        <w:t>ι’ αυτό, άλλωστε, χρειάστηκαν έξι και οχτ</w:t>
      </w:r>
      <w:r>
        <w:rPr>
          <w:rFonts w:eastAsia="Times New Roman" w:cs="Times New Roman"/>
          <w:szCs w:val="24"/>
        </w:rPr>
        <w:t xml:space="preserve">ώ μήνες για να γίνει αυτή η διαδικασία και να ολοκληρωθεί. </w:t>
      </w:r>
    </w:p>
    <w:p w14:paraId="39BC6E0F"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Δ</w:t>
      </w:r>
      <w:r>
        <w:rPr>
          <w:rFonts w:eastAsia="Times New Roman" w:cs="Times New Roman"/>
          <w:szCs w:val="24"/>
        </w:rPr>
        <w:t xml:space="preserve">εν τοποθετήσαμε εκεί κομματικά αρεστούς, όπως έκαναν οι προηγούμενες κυβερνήσεις. Τοποθετήσαμε ανθρώπους που έχουν ποιότητα και τα κριτήρια τα οποία απαιτούνται, πληρούνται απολύτως. Τρεις στους </w:t>
      </w:r>
      <w:r>
        <w:rPr>
          <w:rFonts w:eastAsia="Times New Roman" w:cs="Times New Roman"/>
          <w:szCs w:val="24"/>
        </w:rPr>
        <w:t xml:space="preserve">τέσσερις νέους διοικητές έχουν μεταπτυχιακά και διδακτορικά στη Διοίκηση Υγείας και το 70% υπηρετεί στον ευρύτερο δημόσιο τομέα. </w:t>
      </w:r>
    </w:p>
    <w:p w14:paraId="39BC6E10"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lastRenderedPageBreak/>
        <w:t>Κι έρχεται, λοιπόν, ο υπεύθυνος υγείας της Νέας Δημοκρατίας και λέει «αν εμείς έρθουμε ξανά στην εξουσία, θα τους βάλουμε Χ, γ</w:t>
      </w:r>
      <w:r>
        <w:rPr>
          <w:rFonts w:eastAsia="Times New Roman" w:cs="Times New Roman"/>
          <w:szCs w:val="24"/>
        </w:rPr>
        <w:t xml:space="preserve">ια να φέρουμε τους κομματικούς εγκάθετους. Διότι τόσα χρόνια στην εξουσία… </w:t>
      </w:r>
    </w:p>
    <w:p w14:paraId="39BC6E11" w14:textId="77777777" w:rsidR="00C46B37" w:rsidRDefault="002E6CD8">
      <w:pPr>
        <w:spacing w:line="600" w:lineRule="auto"/>
        <w:ind w:firstLine="720"/>
        <w:jc w:val="both"/>
        <w:rPr>
          <w:rFonts w:eastAsia="Times New Roman" w:cs="Times New Roman"/>
          <w:szCs w:val="24"/>
        </w:rPr>
      </w:pPr>
      <w:r>
        <w:rPr>
          <w:rFonts w:eastAsia="Times New Roman" w:cs="Times New Roman"/>
          <w:b/>
          <w:szCs w:val="24"/>
        </w:rPr>
        <w:t>ΣΠΥΡΙΔΩΝ – ΑΔΩΝΙΣ ΓΕΩΡΓΙΑΔΗΣ:</w:t>
      </w:r>
      <w:r>
        <w:rPr>
          <w:rFonts w:eastAsia="Times New Roman" w:cs="Times New Roman"/>
          <w:szCs w:val="24"/>
        </w:rPr>
        <w:t xml:space="preserve"> Κύριε Πρόεδρε, χάσατε το δικαστήριο. Το ξέρετε ότι χάσατε το δικαστήριο;</w:t>
      </w:r>
    </w:p>
    <w:p w14:paraId="39BC6E12" w14:textId="77777777" w:rsidR="00C46B37" w:rsidRDefault="002E6CD8">
      <w:pPr>
        <w:spacing w:line="600" w:lineRule="auto"/>
        <w:ind w:firstLine="720"/>
        <w:jc w:val="center"/>
        <w:rPr>
          <w:rFonts w:eastAsia="Times New Roman" w:cs="Times New Roman"/>
          <w:szCs w:val="24"/>
        </w:rPr>
      </w:pPr>
      <w:r>
        <w:rPr>
          <w:rFonts w:eastAsia="Times New Roman" w:cs="Times New Roman"/>
          <w:szCs w:val="24"/>
        </w:rPr>
        <w:t>(Θόρυβος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διαμαρτυρίες από την πτέρυγα του ΣΥΡΙΖΑ)</w:t>
      </w:r>
    </w:p>
    <w:p w14:paraId="39BC6E13" w14:textId="77777777" w:rsidR="00C46B37" w:rsidRDefault="002E6CD8">
      <w:pPr>
        <w:spacing w:line="600" w:lineRule="auto"/>
        <w:ind w:firstLine="720"/>
        <w:jc w:val="both"/>
        <w:rPr>
          <w:rFonts w:eastAsia="Times New Roman" w:cs="Times New Roman"/>
          <w:szCs w:val="24"/>
        </w:rPr>
      </w:pPr>
      <w:r>
        <w:rPr>
          <w:rFonts w:eastAsia="Times New Roman" w:cs="Times New Roman"/>
          <w:b/>
          <w:szCs w:val="24"/>
        </w:rPr>
        <w:t>ΠΡΟΕΔΡΕΥΟΥΣΑ (Αναστασία Χ</w:t>
      </w:r>
      <w:r>
        <w:rPr>
          <w:rFonts w:eastAsia="Times New Roman" w:cs="Times New Roman"/>
          <w:b/>
          <w:szCs w:val="24"/>
        </w:rPr>
        <w:t>ριστοδουλοπούλου):</w:t>
      </w:r>
      <w:r>
        <w:rPr>
          <w:rFonts w:eastAsia="Times New Roman" w:cs="Times New Roman"/>
          <w:szCs w:val="24"/>
        </w:rPr>
        <w:t xml:space="preserve"> Μη διακόπτουμε και μη φωνάζουμε. Υπάρχει Προεδρείο εδώ. </w:t>
      </w:r>
    </w:p>
    <w:p w14:paraId="39BC6E14" w14:textId="77777777" w:rsidR="00C46B37" w:rsidRDefault="002E6CD8">
      <w:pPr>
        <w:spacing w:line="600" w:lineRule="auto"/>
        <w:ind w:firstLine="720"/>
        <w:jc w:val="both"/>
        <w:rPr>
          <w:rFonts w:eastAsia="Times New Roman" w:cs="Times New Roman"/>
          <w:szCs w:val="24"/>
        </w:rPr>
      </w:pPr>
      <w:r>
        <w:rPr>
          <w:rFonts w:eastAsia="Times New Roman" w:cs="Times New Roman"/>
          <w:b/>
          <w:szCs w:val="24"/>
        </w:rPr>
        <w:t xml:space="preserve">ΑΛΕΞΗΣ ΤΣΙΠΡΑΣ (Πρόεδρος της Κυβέρνησης): </w:t>
      </w:r>
      <w:r>
        <w:rPr>
          <w:rFonts w:eastAsia="Times New Roman" w:cs="Times New Roman"/>
          <w:szCs w:val="24"/>
        </w:rPr>
        <w:t xml:space="preserve">Κύριε Γεωργιάδη, η Βουλή έχει κανόνες. Δεν είναι στούντιο </w:t>
      </w:r>
      <w:proofErr w:type="spellStart"/>
      <w:r>
        <w:rPr>
          <w:rFonts w:eastAsia="Times New Roman" w:cs="Times New Roman"/>
          <w:szCs w:val="24"/>
        </w:rPr>
        <w:t>τηλεπωλήσεων</w:t>
      </w:r>
      <w:proofErr w:type="spellEnd"/>
      <w:r>
        <w:rPr>
          <w:rFonts w:eastAsia="Times New Roman" w:cs="Times New Roman"/>
          <w:szCs w:val="24"/>
        </w:rPr>
        <w:t xml:space="preserve"> εδώ! Μη διακόπτετε τον Πρωθυπουργό. Η Βουλή έχει κανόνες. </w:t>
      </w:r>
    </w:p>
    <w:p w14:paraId="39BC6E15" w14:textId="77777777" w:rsidR="00C46B37" w:rsidRDefault="002E6CD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39BC6E16"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Κυρία Πρόεδρε, κλείνοντας θέλω να επισημάνω το εξής και για τον κόσμο που μας ακούει, βεβαίως, και για τους Βουλευτές. Διερωτώνται διάφοροι πώς εμείς καταφέρνουμε σε αυτές τις οικονομικές συνθήκες να υλοποιήσουμε</w:t>
      </w:r>
      <w:r>
        <w:rPr>
          <w:rFonts w:eastAsia="Times New Roman" w:cs="Times New Roman"/>
          <w:szCs w:val="24"/>
        </w:rPr>
        <w:t xml:space="preserve"> πράγματα που δεν είχαν γίνει στο σύστημα υγείας στα χρόνια της ανάπτυξης. </w:t>
      </w:r>
    </w:p>
    <w:p w14:paraId="39BC6E17" w14:textId="77777777" w:rsidR="00C46B37" w:rsidRDefault="002E6CD8">
      <w:pPr>
        <w:spacing w:line="600" w:lineRule="auto"/>
        <w:ind w:firstLine="720"/>
        <w:jc w:val="both"/>
        <w:rPr>
          <w:rFonts w:eastAsia="Times New Roman"/>
          <w:szCs w:val="24"/>
        </w:rPr>
      </w:pPr>
      <w:r>
        <w:rPr>
          <w:rFonts w:eastAsia="Times New Roman"/>
          <w:szCs w:val="24"/>
        </w:rPr>
        <w:lastRenderedPageBreak/>
        <w:t>Καλύπτουμε χιλιάδες κενές θέσεις, αυξάνουμε τον προϋπολογισμό των νοσοκομείων, μειώνουμε τα χρέη τους, εξασφαλίζουμε φαρμακευτική επάρκεια, καλύπτουμε δυόμισι εκατομμύρια ανασφάλισ</w:t>
      </w:r>
      <w:r>
        <w:rPr>
          <w:rFonts w:eastAsia="Times New Roman"/>
          <w:szCs w:val="24"/>
        </w:rPr>
        <w:t>τους, παίρνουμε ασθενοφόρα, πρωτοποριακά όργανα και τεχνολογικό εξοπλισμό για να νοσοκομεία.</w:t>
      </w:r>
    </w:p>
    <w:p w14:paraId="39BC6E18" w14:textId="77777777" w:rsidR="00C46B37" w:rsidRDefault="002E6CD8">
      <w:pPr>
        <w:spacing w:line="600" w:lineRule="auto"/>
        <w:ind w:firstLine="720"/>
        <w:jc w:val="both"/>
        <w:rPr>
          <w:rFonts w:eastAsia="Times New Roman"/>
          <w:szCs w:val="24"/>
        </w:rPr>
      </w:pPr>
      <w:r>
        <w:rPr>
          <w:rFonts w:eastAsia="Times New Roman"/>
          <w:szCs w:val="24"/>
        </w:rPr>
        <w:t>Πώς γίνεται αυτό; Θα σας απαντήσω ευθέως. Γίνεται πρώτα και κύρια επειδή η έγνοια μας δεν είναι ούτε να στήσουμε πελατειακά δίκτυα, ούτε να αφήσουμε ή να ανεχθούμε</w:t>
      </w:r>
      <w:r>
        <w:rPr>
          <w:rFonts w:eastAsia="Times New Roman"/>
          <w:szCs w:val="24"/>
        </w:rPr>
        <w:t xml:space="preserve"> να συνεχίζεται αυτό το πάρτι ή πολύ περισσότερο δικοί μας άνθρωποι να βάλουν χέρι στις προμήθειες, «το δάχτυλο στο μέλι», ούτε, όμως, να κάνουμε και τους καλούς μαθητές των δανειστών. </w:t>
      </w:r>
    </w:p>
    <w:p w14:paraId="39BC6E19" w14:textId="77777777" w:rsidR="00C46B37" w:rsidRDefault="002E6CD8">
      <w:pPr>
        <w:spacing w:line="600" w:lineRule="auto"/>
        <w:ind w:firstLine="720"/>
        <w:jc w:val="both"/>
        <w:rPr>
          <w:rFonts w:eastAsia="Times New Roman"/>
          <w:szCs w:val="24"/>
        </w:rPr>
      </w:pPr>
      <w:r>
        <w:rPr>
          <w:rFonts w:eastAsia="Times New Roman"/>
          <w:szCs w:val="24"/>
        </w:rPr>
        <w:t>Ν</w:t>
      </w:r>
      <w:r>
        <w:rPr>
          <w:rFonts w:eastAsia="Times New Roman"/>
          <w:szCs w:val="24"/>
        </w:rPr>
        <w:t>α σας δώσω ένα παράδειγμα. Όταν οι δανειστές μάς ζήτησαν να διατηρήσο</w:t>
      </w:r>
      <w:r>
        <w:rPr>
          <w:rFonts w:eastAsia="Times New Roman"/>
          <w:szCs w:val="24"/>
        </w:rPr>
        <w:t xml:space="preserve">υμε το </w:t>
      </w:r>
      <w:proofErr w:type="spellStart"/>
      <w:r>
        <w:rPr>
          <w:rFonts w:eastAsia="Times New Roman"/>
          <w:szCs w:val="24"/>
        </w:rPr>
        <w:t>πεντάευρ</w:t>
      </w:r>
      <w:r>
        <w:rPr>
          <w:rFonts w:eastAsia="Times New Roman"/>
          <w:szCs w:val="24"/>
        </w:rPr>
        <w:t>ο</w:t>
      </w:r>
      <w:proofErr w:type="spellEnd"/>
      <w:r>
        <w:rPr>
          <w:rFonts w:eastAsia="Times New Roman"/>
          <w:szCs w:val="24"/>
        </w:rPr>
        <w:t>, το εισιτήριο στα δημόσια νοσοκομεία, ξέρετε τι κάναμε; Κάναμε κάτι απλό, το οποίο θα μπορούσαν να το είχαν σκεφτεί και οι προηγούμενοι. Συγκεντρώσαμε τον ορολογικό έλεγχο του αίματος σε τέσσερα μόνο κέντρα. Από αυτή την απλή κίνηση και μό</w:t>
      </w:r>
      <w:r>
        <w:rPr>
          <w:rFonts w:eastAsia="Times New Roman"/>
          <w:szCs w:val="24"/>
        </w:rPr>
        <w:t xml:space="preserve">νο εξοικονομήσαμε 15 εκατομμύρια ευρώ, όσο ακριβώς ήταν το ισοδύναμο ποσό για να καταργήσουμε αυτή την επιβάρυνση στους πολίτες. </w:t>
      </w:r>
    </w:p>
    <w:p w14:paraId="39BC6E1A" w14:textId="77777777" w:rsidR="00C46B37" w:rsidRDefault="002E6CD8">
      <w:pPr>
        <w:spacing w:line="600" w:lineRule="auto"/>
        <w:ind w:firstLine="720"/>
        <w:jc w:val="both"/>
        <w:rPr>
          <w:rFonts w:eastAsia="Times New Roman"/>
          <w:szCs w:val="24"/>
        </w:rPr>
      </w:pPr>
      <w:r>
        <w:rPr>
          <w:rFonts w:eastAsia="Times New Roman"/>
          <w:szCs w:val="24"/>
        </w:rPr>
        <w:lastRenderedPageBreak/>
        <w:t>Κι αναρωτιέμαι: Στους προηγούμενους δεν πέρασε αυτό από το μυαλό ή δεν είχαν καν το κίνητρο να σκεφτούν μ</w:t>
      </w:r>
      <w:r>
        <w:rPr>
          <w:rFonts w:eastAsia="Times New Roman"/>
          <w:szCs w:val="24"/>
        </w:rPr>
        <w:t>ί</w:t>
      </w:r>
      <w:r>
        <w:rPr>
          <w:rFonts w:eastAsia="Times New Roman"/>
          <w:szCs w:val="24"/>
        </w:rPr>
        <w:t>α εναλλακτική λύση κ</w:t>
      </w:r>
      <w:r>
        <w:rPr>
          <w:rFonts w:eastAsia="Times New Roman"/>
          <w:szCs w:val="24"/>
        </w:rPr>
        <w:t xml:space="preserve">αι να τη θέσουν στο τραπέζι της διαπραγμάτευσης;   </w:t>
      </w:r>
    </w:p>
    <w:p w14:paraId="39BC6E1B" w14:textId="77777777" w:rsidR="00C46B37" w:rsidRDefault="002E6CD8">
      <w:pPr>
        <w:spacing w:line="600" w:lineRule="auto"/>
        <w:ind w:firstLine="720"/>
        <w:jc w:val="both"/>
        <w:rPr>
          <w:rFonts w:eastAsia="Times New Roman"/>
          <w:szCs w:val="24"/>
        </w:rPr>
      </w:pPr>
      <w:r>
        <w:rPr>
          <w:rFonts w:eastAsia="Times New Roman"/>
          <w:szCs w:val="24"/>
        </w:rPr>
        <w:t xml:space="preserve">Εμείς, μόνο από τη μεταφορά των υφιστάμενων μονάδων της </w:t>
      </w:r>
      <w:r>
        <w:rPr>
          <w:rFonts w:eastAsia="Times New Roman"/>
          <w:szCs w:val="24"/>
        </w:rPr>
        <w:t>π</w:t>
      </w:r>
      <w:r>
        <w:rPr>
          <w:rFonts w:eastAsia="Times New Roman"/>
          <w:szCs w:val="24"/>
        </w:rPr>
        <w:t xml:space="preserve">ρωτοβάθμιας </w:t>
      </w:r>
      <w:r>
        <w:rPr>
          <w:rFonts w:eastAsia="Times New Roman"/>
          <w:szCs w:val="24"/>
        </w:rPr>
        <w:t>φ</w:t>
      </w:r>
      <w:r>
        <w:rPr>
          <w:rFonts w:eastAsia="Times New Roman"/>
          <w:szCs w:val="24"/>
        </w:rPr>
        <w:t xml:space="preserve">ροντίδας </w:t>
      </w:r>
      <w:r>
        <w:rPr>
          <w:rFonts w:eastAsia="Times New Roman"/>
          <w:szCs w:val="24"/>
        </w:rPr>
        <w:t>υ</w:t>
      </w:r>
      <w:r>
        <w:rPr>
          <w:rFonts w:eastAsia="Times New Roman"/>
          <w:szCs w:val="24"/>
        </w:rPr>
        <w:t>γείας από ενοικιαζόμενα ιδιωτικά κτ</w:t>
      </w:r>
      <w:r>
        <w:rPr>
          <w:rFonts w:eastAsia="Times New Roman"/>
          <w:szCs w:val="24"/>
        </w:rPr>
        <w:t>ή</w:t>
      </w:r>
      <w:r>
        <w:rPr>
          <w:rFonts w:eastAsia="Times New Roman"/>
          <w:szCs w:val="24"/>
        </w:rPr>
        <w:t xml:space="preserve">ρια σε χώρους του ευρύτερου </w:t>
      </w:r>
      <w:r>
        <w:rPr>
          <w:rFonts w:eastAsia="Times New Roman"/>
          <w:szCs w:val="24"/>
        </w:rPr>
        <w:t>δ</w:t>
      </w:r>
      <w:r>
        <w:rPr>
          <w:rFonts w:eastAsia="Times New Roman"/>
          <w:szCs w:val="24"/>
        </w:rPr>
        <w:t>ημοσίου, εξοικονομούμε 5 εκατομμύρια ευρώ κάθε χρόνο και τα</w:t>
      </w:r>
      <w:r>
        <w:rPr>
          <w:rFonts w:eastAsia="Times New Roman"/>
          <w:szCs w:val="24"/>
        </w:rPr>
        <w:t xml:space="preserve"> δίνουμε πάλι πίσω στην υγεία. </w:t>
      </w:r>
    </w:p>
    <w:p w14:paraId="39BC6E1C" w14:textId="77777777" w:rsidR="00C46B37" w:rsidRDefault="002E6CD8">
      <w:pPr>
        <w:spacing w:line="600" w:lineRule="auto"/>
        <w:ind w:firstLine="720"/>
        <w:jc w:val="both"/>
        <w:rPr>
          <w:rFonts w:eastAsia="Times New Roman"/>
          <w:szCs w:val="24"/>
        </w:rPr>
      </w:pPr>
      <w:r>
        <w:rPr>
          <w:rFonts w:eastAsia="Times New Roman"/>
          <w:szCs w:val="24"/>
        </w:rPr>
        <w:t xml:space="preserve">Κι ακόμα, γιατί τόσον καιρό δεν γίνονταν τα αυτονόητα πράγματα που κάνουμε εμείς τώρα, όπως η λίστα χειρουργείων, τα </w:t>
      </w:r>
      <w:r>
        <w:rPr>
          <w:rFonts w:eastAsia="Times New Roman"/>
          <w:szCs w:val="24"/>
        </w:rPr>
        <w:t>γ</w:t>
      </w:r>
      <w:r>
        <w:rPr>
          <w:rFonts w:eastAsia="Times New Roman"/>
          <w:szCs w:val="24"/>
        </w:rPr>
        <w:t xml:space="preserve">ραφεία </w:t>
      </w:r>
      <w:r>
        <w:rPr>
          <w:rFonts w:eastAsia="Times New Roman"/>
          <w:szCs w:val="24"/>
        </w:rPr>
        <w:t>π</w:t>
      </w:r>
      <w:r>
        <w:rPr>
          <w:rFonts w:eastAsia="Times New Roman"/>
          <w:szCs w:val="24"/>
        </w:rPr>
        <w:t xml:space="preserve">ροστασίας </w:t>
      </w:r>
      <w:r>
        <w:rPr>
          <w:rFonts w:eastAsia="Times New Roman"/>
          <w:szCs w:val="24"/>
        </w:rPr>
        <w:t>δ</w:t>
      </w:r>
      <w:r>
        <w:rPr>
          <w:rFonts w:eastAsia="Times New Roman"/>
          <w:szCs w:val="24"/>
        </w:rPr>
        <w:t xml:space="preserve">ικαιωμάτων </w:t>
      </w:r>
      <w:r>
        <w:rPr>
          <w:rFonts w:eastAsia="Times New Roman"/>
          <w:szCs w:val="24"/>
        </w:rPr>
        <w:t>α</w:t>
      </w:r>
      <w:r>
        <w:rPr>
          <w:rFonts w:eastAsia="Times New Roman"/>
          <w:szCs w:val="24"/>
        </w:rPr>
        <w:t xml:space="preserve">σθενών; </w:t>
      </w:r>
    </w:p>
    <w:p w14:paraId="39BC6E1D" w14:textId="77777777" w:rsidR="00C46B37" w:rsidRDefault="002E6CD8">
      <w:pPr>
        <w:spacing w:line="600" w:lineRule="auto"/>
        <w:ind w:firstLine="720"/>
        <w:jc w:val="both"/>
        <w:rPr>
          <w:rFonts w:eastAsia="Times New Roman"/>
          <w:szCs w:val="24"/>
        </w:rPr>
      </w:pPr>
      <w:r>
        <w:rPr>
          <w:rFonts w:eastAsia="Times New Roman"/>
          <w:szCs w:val="24"/>
        </w:rPr>
        <w:t xml:space="preserve">Δεν γίνονταν για δύο λόγους. Πρώτον, γιατί παράγοντες των κομμάτων που κυβερνούσαν τη χώρα πριν από εμάς –και θα πω τα πράγματα με το όνομά τους- είχαν αναπτύξει μέσα στα δημόσια νοσοκομεία, δίκτυα αλληλοεξυπηρετήσεων. </w:t>
      </w:r>
      <w:proofErr w:type="spellStart"/>
      <w:r>
        <w:rPr>
          <w:rFonts w:eastAsia="Times New Roman"/>
          <w:szCs w:val="24"/>
        </w:rPr>
        <w:t>Κομματάρχες</w:t>
      </w:r>
      <w:proofErr w:type="spellEnd"/>
      <w:r>
        <w:rPr>
          <w:rFonts w:eastAsia="Times New Roman"/>
          <w:szCs w:val="24"/>
        </w:rPr>
        <w:t xml:space="preserve"> και κολλητοί Υπουργών αλω</w:t>
      </w:r>
      <w:r>
        <w:rPr>
          <w:rFonts w:eastAsia="Times New Roman"/>
          <w:szCs w:val="24"/>
        </w:rPr>
        <w:t xml:space="preserve">νίζανε στην υγεία και ανταλλάσσανε υπηρεσίες με ψήφους κι έτσι, δεν τους συνέφερε να ξηλώσουν τα δίκτυα διαφθοράς μέσα στα νοσοκομεία. Όλα αυτά τα έχουν ζήσει και τα ξέρουν οι πολίτες για χρόνια και δεν χρειάζεται να τα εξηγώ.  </w:t>
      </w:r>
    </w:p>
    <w:p w14:paraId="39BC6E1E" w14:textId="77777777" w:rsidR="00C46B37" w:rsidRDefault="002E6CD8">
      <w:pPr>
        <w:spacing w:line="600" w:lineRule="auto"/>
        <w:ind w:firstLine="720"/>
        <w:jc w:val="both"/>
        <w:rPr>
          <w:rFonts w:eastAsia="Times New Roman"/>
          <w:szCs w:val="24"/>
        </w:rPr>
      </w:pPr>
      <w:r>
        <w:rPr>
          <w:rFonts w:eastAsia="Times New Roman"/>
          <w:szCs w:val="24"/>
        </w:rPr>
        <w:lastRenderedPageBreak/>
        <w:t>Υπάρχει, όμως, κι ένας ακόμ</w:t>
      </w:r>
      <w:r>
        <w:rPr>
          <w:rFonts w:eastAsia="Times New Roman"/>
          <w:szCs w:val="24"/>
        </w:rPr>
        <w:t xml:space="preserve">η λόγος για τον οποίον δεν γινόντουσαν τα αυτονόητα. Κι αυτός είναι ότι πολλά στελέχη των προηγούμενων κυβερνήσεων δεν είχαν το μυαλό τους στη δουλειά, αλλά στον πλουτισμό τους και στα σκάνδαλα. Επειδή δεν έχω χρόνιο, ίσως αναφερθώ στη δευτερολογία μου σε </w:t>
      </w:r>
      <w:r>
        <w:rPr>
          <w:rFonts w:eastAsia="Times New Roman"/>
          <w:szCs w:val="24"/>
        </w:rPr>
        <w:t>αυτά.</w:t>
      </w:r>
    </w:p>
    <w:p w14:paraId="39BC6E1F" w14:textId="77777777" w:rsidR="00C46B37" w:rsidRDefault="002E6CD8">
      <w:pPr>
        <w:spacing w:line="600" w:lineRule="auto"/>
        <w:ind w:firstLine="720"/>
        <w:jc w:val="both"/>
        <w:rPr>
          <w:rFonts w:eastAsia="Times New Roman"/>
          <w:szCs w:val="24"/>
        </w:rPr>
      </w:pPr>
      <w:r>
        <w:rPr>
          <w:rFonts w:eastAsia="Times New Roman"/>
          <w:szCs w:val="24"/>
        </w:rPr>
        <w:t xml:space="preserve">Θέλω να κλείσω την πρώτη μου παρέμβαση λέγοντας το εξής. Δεν ισχυρίζομαι, επαναλαμβάνω, ότι το σύστημα υγείας επί των ημερών μας έχει γίνει παράδεισος. Λέω, όμως, ότι υπάρχουν πολύ σημαντικές διαφορές μέσα σε αυτά τα δύο χρόνια, που φαίνονται, είναι </w:t>
      </w:r>
      <w:r>
        <w:rPr>
          <w:rFonts w:eastAsia="Times New Roman"/>
          <w:szCs w:val="24"/>
        </w:rPr>
        <w:t xml:space="preserve">ορατές. Εργαζόμαστε σκληρά γι’ αυτό που εμείς ονομάζουμε «ηθικοποίηση του συστήματος». Και η ηθικοποίηση είναι προϋπόθεση για να γίνει το σύστημα σταθερό και αποδοτικό. </w:t>
      </w:r>
    </w:p>
    <w:p w14:paraId="39BC6E20" w14:textId="77777777" w:rsidR="00C46B37" w:rsidRDefault="002E6CD8">
      <w:pPr>
        <w:spacing w:line="600" w:lineRule="auto"/>
        <w:ind w:firstLine="720"/>
        <w:jc w:val="both"/>
        <w:rPr>
          <w:rFonts w:eastAsia="Times New Roman"/>
          <w:szCs w:val="24"/>
        </w:rPr>
      </w:pPr>
      <w:r>
        <w:rPr>
          <w:rFonts w:eastAsia="Times New Roman"/>
          <w:szCs w:val="24"/>
        </w:rPr>
        <w:t>Εμείς είμαστε αυτοί που μπορούμε να κάνουμε βαθιές μεταρρυθμίσεις στο σύστημα. Πρώτον,</w:t>
      </w:r>
      <w:r>
        <w:rPr>
          <w:rFonts w:eastAsia="Times New Roman"/>
          <w:szCs w:val="24"/>
        </w:rPr>
        <w:t xml:space="preserve"> γιατί δεν είμαστε «δεμένοι» με κανένα συμφέρον. Δεύτερον, γιατί έχουμε βάλει ανθρώπους με τεχνοκρατική επάρκεια. Οι δύο Υπουργοί είναι άνθρωποι της υγείας, με χρόνια παρέμβαση και εντιμότητα. </w:t>
      </w:r>
    </w:p>
    <w:p w14:paraId="39BC6E21" w14:textId="77777777" w:rsidR="00C46B37" w:rsidRDefault="002E6CD8">
      <w:pPr>
        <w:spacing w:line="600" w:lineRule="auto"/>
        <w:ind w:firstLine="720"/>
        <w:jc w:val="both"/>
        <w:rPr>
          <w:rFonts w:eastAsia="Times New Roman"/>
          <w:szCs w:val="24"/>
        </w:rPr>
      </w:pPr>
      <w:r>
        <w:rPr>
          <w:rFonts w:eastAsia="Times New Roman"/>
          <w:szCs w:val="24"/>
        </w:rPr>
        <w:lastRenderedPageBreak/>
        <w:t>Όλα αυτά που κάνουμε σε αυτή την κατεύθυνση, τα πράγματα που α</w:t>
      </w:r>
      <w:r>
        <w:rPr>
          <w:rFonts w:eastAsia="Times New Roman"/>
          <w:szCs w:val="24"/>
        </w:rPr>
        <w:t>λλάζουμε εμείς, είναι το δικό μας παράλληλο πρόγραμμα για την υγεία. Κάποιοι το λοιδόρησαν, αλλά τώρα το βλέπουν μπροστά τους να αποδίδει καρπούς. Δεν πειράζει. Ο κόσμος, τα λαϊκά στρώματα, η μεγάλη πλειοψηφία των πολιτών, που δεν έχει την οικονομική δυνατ</w:t>
      </w:r>
      <w:r>
        <w:rPr>
          <w:rFonts w:eastAsia="Times New Roman"/>
          <w:szCs w:val="24"/>
        </w:rPr>
        <w:t xml:space="preserve">ότητα να πάει σε ιδιωτικά νοσοκομεία, μέρα με τη μέρα αυτό το αναγνωρίζει. Είναι η δική τους ελπίδα αυτό το παράλληλο πρόγραμμα. </w:t>
      </w:r>
    </w:p>
    <w:p w14:paraId="39BC6E22" w14:textId="77777777" w:rsidR="00C46B37" w:rsidRDefault="002E6CD8">
      <w:pPr>
        <w:spacing w:line="600" w:lineRule="auto"/>
        <w:ind w:firstLine="720"/>
        <w:jc w:val="both"/>
        <w:rPr>
          <w:rFonts w:eastAsia="Times New Roman"/>
          <w:szCs w:val="24"/>
        </w:rPr>
      </w:pPr>
      <w:r>
        <w:rPr>
          <w:rFonts w:eastAsia="Times New Roman"/>
          <w:szCs w:val="24"/>
        </w:rPr>
        <w:t xml:space="preserve">Κι εμείς είμαστε εδώ γι’ αυτούς. Γιατί η υγεία είναι ο χώρος όπου μπορούν να ασκηθούν οι πιο ακραίες ταξικές επιλογές. Η </w:t>
      </w:r>
      <w:proofErr w:type="spellStart"/>
      <w:r>
        <w:rPr>
          <w:rFonts w:eastAsia="Times New Roman"/>
          <w:szCs w:val="24"/>
        </w:rPr>
        <w:t>ταξικ</w:t>
      </w:r>
      <w:r>
        <w:rPr>
          <w:rFonts w:eastAsia="Times New Roman"/>
          <w:szCs w:val="24"/>
        </w:rPr>
        <w:t>ότητα</w:t>
      </w:r>
      <w:proofErr w:type="spellEnd"/>
      <w:r>
        <w:rPr>
          <w:rFonts w:eastAsia="Times New Roman"/>
          <w:szCs w:val="24"/>
        </w:rPr>
        <w:t xml:space="preserve"> εκεί μετριέται, δυστυχώς, όχι στην ποιότητα ζωής, αλλά πάνω στο προσδόκιμο ζωής.</w:t>
      </w:r>
    </w:p>
    <w:p w14:paraId="39BC6E23" w14:textId="77777777" w:rsidR="00C46B37" w:rsidRDefault="002E6CD8">
      <w:pPr>
        <w:spacing w:line="600" w:lineRule="auto"/>
        <w:ind w:firstLine="720"/>
        <w:jc w:val="both"/>
        <w:rPr>
          <w:rFonts w:eastAsia="Times New Roman"/>
          <w:szCs w:val="24"/>
        </w:rPr>
      </w:pPr>
      <w:r>
        <w:rPr>
          <w:rFonts w:eastAsia="Times New Roman"/>
          <w:szCs w:val="24"/>
        </w:rPr>
        <w:t xml:space="preserve">Εμείς, λοιπόν, θα είμαστε πετυχημένοι στο βαθμό που θα πετυχαίνουμε κάθε πολίτης που αρρωσταίνει να μην </w:t>
      </w:r>
      <w:proofErr w:type="spellStart"/>
      <w:r>
        <w:rPr>
          <w:rFonts w:eastAsia="Times New Roman"/>
          <w:szCs w:val="24"/>
        </w:rPr>
        <w:t>βαρυγκομεί</w:t>
      </w:r>
      <w:proofErr w:type="spellEnd"/>
      <w:r>
        <w:rPr>
          <w:rFonts w:eastAsia="Times New Roman"/>
          <w:szCs w:val="24"/>
        </w:rPr>
        <w:t xml:space="preserve"> στη σκέψη του νοσοκομείου, να μην βαραίνει και απ’ αυτ</w:t>
      </w:r>
      <w:r>
        <w:rPr>
          <w:rFonts w:eastAsia="Times New Roman"/>
          <w:szCs w:val="24"/>
        </w:rPr>
        <w:t>ό η ψυχή του, η παρουσία του σε ένα δημόσιο νοσοκομείο να μην τον γεμίζει επιπλέον φόβους και αβεβαιότητες, αλλά να του δίνει μ</w:t>
      </w:r>
      <w:r>
        <w:rPr>
          <w:rFonts w:eastAsia="Times New Roman"/>
          <w:szCs w:val="24"/>
        </w:rPr>
        <w:t>ί</w:t>
      </w:r>
      <w:r>
        <w:rPr>
          <w:rFonts w:eastAsia="Times New Roman"/>
          <w:szCs w:val="24"/>
        </w:rPr>
        <w:t>α στοιχειώδη αίσθηση ασφάλειας.</w:t>
      </w:r>
    </w:p>
    <w:p w14:paraId="39BC6E24" w14:textId="77777777" w:rsidR="00C46B37" w:rsidRDefault="002E6CD8">
      <w:pPr>
        <w:spacing w:line="600" w:lineRule="auto"/>
        <w:ind w:firstLine="720"/>
        <w:jc w:val="both"/>
        <w:rPr>
          <w:rFonts w:eastAsia="Times New Roman"/>
          <w:szCs w:val="24"/>
        </w:rPr>
      </w:pPr>
      <w:r>
        <w:rPr>
          <w:rFonts w:eastAsia="Times New Roman"/>
          <w:szCs w:val="24"/>
        </w:rPr>
        <w:lastRenderedPageBreak/>
        <w:t>Και είμαστε εδώ όχι για να το χαρίσουμε αυτό -δεν χαρίζουμε κάτι στον λαό- αλλά για να διασφαλίσ</w:t>
      </w:r>
      <w:r>
        <w:rPr>
          <w:rFonts w:eastAsia="Times New Roman"/>
          <w:szCs w:val="24"/>
        </w:rPr>
        <w:t xml:space="preserve">ουμε να έχει μια ανταποδοτικότητα, να χαίρεται δηλαδή, αυτά που τόσα χρόνια με το δικό του αίμα χτίζονται. Αυτός είναι ο στόχος μας. Θέλει πολύ δουλειά. Είμαστε εδώ για να προχωρήσουμε αυτές τις βαθιές μεταρρυθμίσεις. Και είμαι βέβαιος ότι σε πολύ σύντομο </w:t>
      </w:r>
      <w:r>
        <w:rPr>
          <w:rFonts w:eastAsia="Times New Roman"/>
          <w:szCs w:val="24"/>
        </w:rPr>
        <w:t>χρονικό διάστημα ο ελληνικός λαός αυτό θα το κρίνει, θα το επικροτήσει και θα αρχίσει να φαίνεται η διαφορετική κατάσταση στα δημόσια νοσοκομεία.</w:t>
      </w:r>
    </w:p>
    <w:p w14:paraId="39BC6E25" w14:textId="77777777" w:rsidR="00C46B37" w:rsidRDefault="002E6CD8">
      <w:pPr>
        <w:spacing w:line="600" w:lineRule="auto"/>
        <w:ind w:firstLine="720"/>
        <w:jc w:val="both"/>
        <w:rPr>
          <w:rFonts w:eastAsia="Times New Roman"/>
          <w:szCs w:val="24"/>
        </w:rPr>
      </w:pPr>
      <w:r>
        <w:rPr>
          <w:rFonts w:eastAsia="Times New Roman"/>
          <w:szCs w:val="24"/>
        </w:rPr>
        <w:t>Αισθάνομαι για όλα όσα έχουμε καταφέρει μέσα σε αυτές τις σκληρές δημοσιονομικές συνθήκες, στα σκληρά αυτά χρό</w:t>
      </w:r>
      <w:r>
        <w:rPr>
          <w:rFonts w:eastAsia="Times New Roman"/>
          <w:szCs w:val="24"/>
        </w:rPr>
        <w:t>νια, στον χώρο της δημόσιας υγείας, εξαιρετικά υπερήφανος, αλλά και αισιόδοξος ότι το τελικό έργο που θα παρουσιάσουμε σε δυόμισι χρόνια από σήμερα θα είναι ένα έργο ασύγκριτο σε σχέση με την κατεδάφιση που υπέστη το δημόσιο σύστημα υγείας την πενταετία τη</w:t>
      </w:r>
      <w:r>
        <w:rPr>
          <w:rFonts w:eastAsia="Times New Roman"/>
          <w:szCs w:val="24"/>
        </w:rPr>
        <w:t>ς κρίσης και των κυβερνήσεων του ΠΑΣΟΚ και της Νέας Δημοκρατίας.</w:t>
      </w:r>
    </w:p>
    <w:p w14:paraId="39BC6E26" w14:textId="77777777" w:rsidR="00C46B37" w:rsidRDefault="002E6CD8">
      <w:pPr>
        <w:spacing w:line="600" w:lineRule="auto"/>
        <w:ind w:firstLine="720"/>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39BC6E27" w14:textId="77777777" w:rsidR="00C46B37" w:rsidRDefault="002E6CD8">
      <w:pPr>
        <w:spacing w:line="600" w:lineRule="auto"/>
        <w:ind w:left="-181" w:firstLine="720"/>
        <w:jc w:val="both"/>
        <w:rPr>
          <w:rFonts w:eastAsia="Times New Roman"/>
          <w:szCs w:val="24"/>
        </w:rPr>
      </w:pPr>
      <w:r>
        <w:rPr>
          <w:rFonts w:eastAsia="Times New Roman" w:cs="Times New Roman"/>
          <w:b/>
          <w:szCs w:val="24"/>
        </w:rPr>
        <w:lastRenderedPageBreak/>
        <w:t>ΠΡΟΕΔΡΕΥΟΥΣΑ (Αναστασία Χριστοδουλοπούλου):</w:t>
      </w:r>
      <w:r>
        <w:rPr>
          <w:rFonts w:eastAsia="Times New Roman" w:cs="Times New Roman"/>
          <w:szCs w:val="24"/>
        </w:rPr>
        <w:t xml:space="preserve"> Κυρίες και κύριοι συνάδελφοι γίνεται γνωστό στο Σώμα </w:t>
      </w:r>
      <w:r>
        <w:rPr>
          <w:rFonts w:eastAsia="Times New Roman"/>
          <w:szCs w:val="24"/>
        </w:rPr>
        <w:t xml:space="preserve">ότι </w:t>
      </w:r>
      <w:r>
        <w:rPr>
          <w:rFonts w:eastAsia="Times New Roman"/>
          <w:szCs w:val="24"/>
        </w:rPr>
        <w:t xml:space="preserve">τη συνεδρίασή μας παρακολουθούν </w:t>
      </w:r>
      <w:r>
        <w:rPr>
          <w:rFonts w:eastAsia="Times New Roman"/>
          <w:szCs w:val="24"/>
        </w:rPr>
        <w:t>από τα άνω δυτικά θεωρεία</w:t>
      </w:r>
      <w:r>
        <w:rPr>
          <w:rFonts w:eastAsia="Times New Roman"/>
          <w:szCs w:val="24"/>
        </w:rPr>
        <w:t>,</w:t>
      </w:r>
      <w:r>
        <w:rPr>
          <w:rFonts w:eastAsia="Times New Roman"/>
          <w:szCs w:val="24"/>
        </w:rPr>
        <w:t xml:space="preserve"> αφού </w:t>
      </w:r>
      <w:r>
        <w:rPr>
          <w:rFonts w:eastAsia="Times New Roman"/>
          <w:szCs w:val="24"/>
        </w:rPr>
        <w:t xml:space="preserve">προηγουμένως </w:t>
      </w:r>
      <w:r>
        <w:rPr>
          <w:rFonts w:eastAsia="Times New Roman"/>
          <w:szCs w:val="24"/>
        </w:rPr>
        <w:t xml:space="preserve">ενημερώθηκαν για την ιστορία του κτηρίου και τον τρόπο οργάνωσης και λειτουργίας της Βουλής και ξεναγήθηκαν στην έκθεση της </w:t>
      </w:r>
      <w:r>
        <w:rPr>
          <w:rFonts w:eastAsia="Times New Roman"/>
          <w:szCs w:val="24"/>
        </w:rPr>
        <w:t xml:space="preserve">αίθουσας </w:t>
      </w:r>
      <w:r>
        <w:rPr>
          <w:rFonts w:eastAsia="Times New Roman"/>
          <w:szCs w:val="24"/>
        </w:rPr>
        <w:t>«ΕΛΕΥΘΕΡΙΟΣ ΒΕΝΙΖΕΛΟΣ», σαράντα τέσσερις μαθήτριες και μαθητές και τέσσερις συ</w:t>
      </w:r>
      <w:r>
        <w:rPr>
          <w:rFonts w:eastAsia="Times New Roman"/>
          <w:szCs w:val="24"/>
        </w:rPr>
        <w:t>νοδοί εκπαιδευτικοί από το 4</w:t>
      </w:r>
      <w:r>
        <w:rPr>
          <w:rFonts w:eastAsia="Times New Roman"/>
          <w:szCs w:val="24"/>
          <w:vertAlign w:val="superscript"/>
        </w:rPr>
        <w:t>ο</w:t>
      </w:r>
      <w:r>
        <w:rPr>
          <w:rFonts w:eastAsia="Times New Roman"/>
          <w:szCs w:val="24"/>
        </w:rPr>
        <w:t xml:space="preserve"> Γυμνάσιο Ηρακλείου Κρήτης (</w:t>
      </w:r>
      <w:r>
        <w:rPr>
          <w:rFonts w:eastAsia="Times New Roman"/>
          <w:szCs w:val="24"/>
        </w:rPr>
        <w:t>δεύτερο</w:t>
      </w:r>
      <w:r>
        <w:rPr>
          <w:rFonts w:eastAsia="Times New Roman"/>
          <w:szCs w:val="24"/>
        </w:rPr>
        <w:t xml:space="preserve"> </w:t>
      </w:r>
      <w:r>
        <w:rPr>
          <w:rFonts w:eastAsia="Times New Roman"/>
          <w:szCs w:val="24"/>
        </w:rPr>
        <w:t>τ</w:t>
      </w:r>
      <w:r>
        <w:rPr>
          <w:rFonts w:eastAsia="Times New Roman"/>
          <w:szCs w:val="24"/>
        </w:rPr>
        <w:t>μήμα).</w:t>
      </w:r>
    </w:p>
    <w:p w14:paraId="39BC6E28" w14:textId="77777777" w:rsidR="00C46B37" w:rsidRDefault="002E6CD8">
      <w:pPr>
        <w:tabs>
          <w:tab w:val="left" w:pos="6787"/>
        </w:tabs>
        <w:spacing w:line="600" w:lineRule="auto"/>
        <w:ind w:left="-181" w:firstLine="720"/>
        <w:jc w:val="both"/>
        <w:rPr>
          <w:rFonts w:eastAsia="Times New Roman"/>
          <w:szCs w:val="24"/>
        </w:rPr>
      </w:pPr>
      <w:r>
        <w:rPr>
          <w:rFonts w:eastAsia="Times New Roman"/>
          <w:szCs w:val="24"/>
        </w:rPr>
        <w:t xml:space="preserve">Η Βουλή τούς καλωσορίζει. </w:t>
      </w:r>
    </w:p>
    <w:p w14:paraId="39BC6E29" w14:textId="77777777" w:rsidR="00C46B37" w:rsidRDefault="002E6CD8">
      <w:pPr>
        <w:spacing w:line="600" w:lineRule="auto"/>
        <w:ind w:firstLine="720"/>
        <w:jc w:val="center"/>
        <w:rPr>
          <w:rFonts w:eastAsia="Times New Roman" w:cs="Times New Roman"/>
          <w:szCs w:val="24"/>
        </w:rPr>
      </w:pPr>
      <w:r>
        <w:rPr>
          <w:rFonts w:eastAsia="Times New Roman" w:cs="Times New Roman"/>
          <w:szCs w:val="24"/>
        </w:rPr>
        <w:t>(Χειροκροτήματα απ</w:t>
      </w:r>
      <w:r>
        <w:rPr>
          <w:rFonts w:eastAsia="Times New Roman" w:cs="Times New Roman"/>
          <w:szCs w:val="24"/>
        </w:rPr>
        <w:t>’</w:t>
      </w:r>
      <w:r>
        <w:rPr>
          <w:rFonts w:eastAsia="Times New Roman" w:cs="Times New Roman"/>
          <w:szCs w:val="24"/>
        </w:rPr>
        <w:t xml:space="preserve"> όλες τις πτέρυγες της Βουλής)</w:t>
      </w:r>
    </w:p>
    <w:p w14:paraId="39BC6E2A" w14:textId="77777777" w:rsidR="00C46B37" w:rsidRDefault="002E6CD8">
      <w:pPr>
        <w:spacing w:line="600" w:lineRule="auto"/>
        <w:ind w:left="-181" w:firstLine="720"/>
        <w:jc w:val="both"/>
        <w:rPr>
          <w:rFonts w:eastAsia="Times New Roman"/>
          <w:szCs w:val="24"/>
        </w:rPr>
      </w:pPr>
      <w:r>
        <w:rPr>
          <w:rFonts w:eastAsia="Times New Roman" w:cs="Times New Roman"/>
          <w:szCs w:val="24"/>
        </w:rPr>
        <w:t xml:space="preserve">Επίσης, γίνεται γνωστό στο Σώμα </w:t>
      </w:r>
      <w:r>
        <w:rPr>
          <w:rFonts w:eastAsia="Times New Roman"/>
          <w:szCs w:val="24"/>
        </w:rPr>
        <w:t xml:space="preserve">ότι </w:t>
      </w:r>
      <w:r>
        <w:rPr>
          <w:rFonts w:eastAsia="Times New Roman"/>
          <w:szCs w:val="24"/>
        </w:rPr>
        <w:t xml:space="preserve">τη συνεδρίασή μας παρακολουθούν </w:t>
      </w:r>
      <w:r>
        <w:rPr>
          <w:rFonts w:eastAsia="Times New Roman"/>
          <w:szCs w:val="24"/>
        </w:rPr>
        <w:t>από τα άνω δυτικά θεωρεία</w:t>
      </w:r>
      <w:r>
        <w:rPr>
          <w:rFonts w:eastAsia="Times New Roman"/>
          <w:szCs w:val="24"/>
        </w:rPr>
        <w:t>,</w:t>
      </w:r>
      <w:r>
        <w:rPr>
          <w:rFonts w:eastAsia="Times New Roman"/>
          <w:szCs w:val="24"/>
        </w:rPr>
        <w:t xml:space="preserve"> αφού </w:t>
      </w:r>
      <w:r>
        <w:rPr>
          <w:rFonts w:eastAsia="Times New Roman"/>
          <w:szCs w:val="24"/>
        </w:rPr>
        <w:t xml:space="preserve">προηγουμένως </w:t>
      </w:r>
      <w:r>
        <w:rPr>
          <w:rFonts w:eastAsia="Times New Roman"/>
          <w:szCs w:val="24"/>
        </w:rPr>
        <w:t xml:space="preserve">συμμετείχαν στο εκπαιδευτικό πρόγραμμα </w:t>
      </w:r>
      <w:r>
        <w:rPr>
          <w:rFonts w:eastAsia="Times New Roman"/>
          <w:szCs w:val="24"/>
        </w:rPr>
        <w:t>«</w:t>
      </w:r>
      <w:r>
        <w:rPr>
          <w:rFonts w:eastAsia="Times New Roman"/>
          <w:szCs w:val="24"/>
        </w:rPr>
        <w:t>Εργαστήρι Δημοκρατίας» που οργανώνει το Ίδρυμα της Βουλής, είκοσι ένας μαθητές και μαθήτριες και δύο εκπαιδευτικοί από το 3</w:t>
      </w:r>
      <w:r>
        <w:rPr>
          <w:rFonts w:eastAsia="Times New Roman"/>
          <w:szCs w:val="24"/>
          <w:vertAlign w:val="superscript"/>
        </w:rPr>
        <w:t>ο</w:t>
      </w:r>
      <w:r>
        <w:rPr>
          <w:rFonts w:eastAsia="Times New Roman"/>
          <w:szCs w:val="24"/>
        </w:rPr>
        <w:t xml:space="preserve"> Δημοτικό Σχολείο Ευκαρπίας Θεσσαλονίκης.</w:t>
      </w:r>
    </w:p>
    <w:p w14:paraId="39BC6E2B" w14:textId="77777777" w:rsidR="00C46B37" w:rsidRDefault="002E6CD8">
      <w:pPr>
        <w:tabs>
          <w:tab w:val="left" w:pos="6787"/>
        </w:tabs>
        <w:spacing w:line="600" w:lineRule="auto"/>
        <w:ind w:left="-181" w:firstLine="720"/>
        <w:jc w:val="both"/>
        <w:rPr>
          <w:rFonts w:eastAsia="Times New Roman"/>
          <w:szCs w:val="24"/>
        </w:rPr>
      </w:pPr>
      <w:r>
        <w:rPr>
          <w:rFonts w:eastAsia="Times New Roman"/>
          <w:szCs w:val="24"/>
        </w:rPr>
        <w:t xml:space="preserve">Η Βουλή τούς καλωσορίζει. </w:t>
      </w:r>
    </w:p>
    <w:p w14:paraId="39BC6E2C" w14:textId="77777777" w:rsidR="00C46B37" w:rsidRDefault="002E6CD8">
      <w:pPr>
        <w:spacing w:line="600" w:lineRule="auto"/>
        <w:ind w:firstLine="720"/>
        <w:jc w:val="center"/>
        <w:rPr>
          <w:rFonts w:eastAsia="Times New Roman" w:cs="Times New Roman"/>
          <w:szCs w:val="24"/>
        </w:rPr>
      </w:pPr>
      <w:r>
        <w:rPr>
          <w:rFonts w:eastAsia="Times New Roman" w:cs="Times New Roman"/>
          <w:szCs w:val="24"/>
        </w:rPr>
        <w:t>(Χειροκροτ</w:t>
      </w:r>
      <w:r>
        <w:rPr>
          <w:rFonts w:eastAsia="Times New Roman" w:cs="Times New Roman"/>
          <w:szCs w:val="24"/>
        </w:rPr>
        <w:t>ήματα απ</w:t>
      </w:r>
      <w:r>
        <w:rPr>
          <w:rFonts w:eastAsia="Times New Roman" w:cs="Times New Roman"/>
          <w:szCs w:val="24"/>
        </w:rPr>
        <w:t>’</w:t>
      </w:r>
      <w:r>
        <w:rPr>
          <w:rFonts w:eastAsia="Times New Roman" w:cs="Times New Roman"/>
          <w:szCs w:val="24"/>
        </w:rPr>
        <w:t xml:space="preserve"> όλες τις πτέρυγες της Βουλής)</w:t>
      </w:r>
    </w:p>
    <w:p w14:paraId="39BC6E2D" w14:textId="77777777" w:rsidR="00C46B37" w:rsidRDefault="002E6CD8">
      <w:pPr>
        <w:spacing w:line="600" w:lineRule="auto"/>
        <w:ind w:left="-181" w:firstLine="720"/>
        <w:jc w:val="both"/>
        <w:rPr>
          <w:rFonts w:eastAsia="Times New Roman"/>
          <w:szCs w:val="24"/>
        </w:rPr>
      </w:pPr>
      <w:r>
        <w:rPr>
          <w:rFonts w:eastAsia="Times New Roman"/>
          <w:szCs w:val="24"/>
        </w:rPr>
        <w:lastRenderedPageBreak/>
        <w:t xml:space="preserve">Θα αρχίσουν τώρα οι δευτερολογίες και ελπίζω ότι θα είμαστε σύντομοι. </w:t>
      </w:r>
    </w:p>
    <w:p w14:paraId="39BC6E2E" w14:textId="77777777" w:rsidR="00C46B37" w:rsidRDefault="002E6CD8">
      <w:pPr>
        <w:spacing w:line="600" w:lineRule="auto"/>
        <w:ind w:left="-181" w:firstLine="720"/>
        <w:jc w:val="both"/>
        <w:rPr>
          <w:rFonts w:eastAsia="Times New Roman"/>
          <w:szCs w:val="24"/>
        </w:rPr>
      </w:pPr>
      <w:r>
        <w:rPr>
          <w:rFonts w:eastAsia="Times New Roman"/>
          <w:szCs w:val="24"/>
        </w:rPr>
        <w:t>Κύριε Λεβέντη, έχετε τον λόγο για τη δευτερολογία σας. Κανονικά είναι τέσσερα λεπτά. Θα σας δώσω έξι λεπτά, γιατί και σε προηγούμενη φορά –έχω τα</w:t>
      </w:r>
      <w:r>
        <w:rPr>
          <w:rFonts w:eastAsia="Times New Roman"/>
          <w:szCs w:val="24"/>
        </w:rPr>
        <w:t xml:space="preserve"> Πρακτικά- είχατε μιλήσει </w:t>
      </w:r>
      <w:proofErr w:type="spellStart"/>
      <w:r>
        <w:rPr>
          <w:rFonts w:eastAsia="Times New Roman"/>
          <w:szCs w:val="24"/>
        </w:rPr>
        <w:t>εξίμισι</w:t>
      </w:r>
      <w:proofErr w:type="spellEnd"/>
      <w:r>
        <w:rPr>
          <w:rFonts w:eastAsia="Times New Roman"/>
          <w:szCs w:val="24"/>
        </w:rPr>
        <w:t xml:space="preserve"> λεπτά.</w:t>
      </w:r>
    </w:p>
    <w:p w14:paraId="39BC6E2F" w14:textId="77777777" w:rsidR="00C46B37" w:rsidRDefault="002E6CD8">
      <w:pPr>
        <w:spacing w:line="600" w:lineRule="auto"/>
        <w:ind w:left="-181" w:firstLine="720"/>
        <w:jc w:val="both"/>
        <w:rPr>
          <w:rFonts w:eastAsia="Times New Roman"/>
          <w:szCs w:val="24"/>
        </w:rPr>
      </w:pPr>
      <w:r>
        <w:rPr>
          <w:rFonts w:eastAsia="Times New Roman"/>
          <w:b/>
          <w:szCs w:val="24"/>
        </w:rPr>
        <w:t>ΒΑΣΙΛ</w:t>
      </w:r>
      <w:r>
        <w:rPr>
          <w:rFonts w:eastAsia="Times New Roman"/>
          <w:b/>
          <w:szCs w:val="24"/>
        </w:rPr>
        <w:t>Η</w:t>
      </w:r>
      <w:r>
        <w:rPr>
          <w:rFonts w:eastAsia="Times New Roman"/>
          <w:b/>
          <w:szCs w:val="24"/>
        </w:rPr>
        <w:t>Σ ΛΕΒΕΝΤΗΣ (Πρόεδρος της Ένωσης Κεντρώων):</w:t>
      </w:r>
      <w:r>
        <w:rPr>
          <w:rFonts w:eastAsia="Times New Roman"/>
          <w:szCs w:val="24"/>
        </w:rPr>
        <w:t xml:space="preserve"> Καλά, δεν πρόκειται να χάσει η Αίθουσα εάν μιλήσω λίγο παραπάνω.</w:t>
      </w:r>
    </w:p>
    <w:p w14:paraId="39BC6E30" w14:textId="77777777" w:rsidR="00C46B37" w:rsidRDefault="002E6CD8">
      <w:pPr>
        <w:spacing w:line="600" w:lineRule="auto"/>
        <w:ind w:left="-181" w:firstLine="720"/>
        <w:jc w:val="both"/>
        <w:rPr>
          <w:rFonts w:eastAsia="Times New Roman"/>
          <w:szCs w:val="24"/>
        </w:rPr>
      </w:pPr>
      <w:r>
        <w:rPr>
          <w:rFonts w:eastAsia="Times New Roman"/>
          <w:szCs w:val="24"/>
        </w:rPr>
        <w:t xml:space="preserve">Εγώ άκουσα τον κύριο Πρωθυπουργό. Είπε ότι θα κάνει προσλήψεις, θα κάνει επεμβάσεις, ότι κατέβασε τις δαπάνες. Τότε γιατί ο κόσμος έχει παράπονα, κύριε Τσίπρα; Πώς γίνεται; </w:t>
      </w:r>
    </w:p>
    <w:p w14:paraId="39BC6E31" w14:textId="77777777" w:rsidR="00C46B37" w:rsidRDefault="002E6CD8">
      <w:pPr>
        <w:spacing w:line="600" w:lineRule="auto"/>
        <w:ind w:left="-181" w:firstLine="720"/>
        <w:jc w:val="both"/>
        <w:rPr>
          <w:rFonts w:eastAsia="Times New Roman"/>
          <w:szCs w:val="24"/>
        </w:rPr>
      </w:pPr>
      <w:r>
        <w:rPr>
          <w:rFonts w:eastAsia="Times New Roman"/>
          <w:szCs w:val="24"/>
        </w:rPr>
        <w:t>Ξέρετε, όταν ένας πρωθυπουργός είναι πεπεισμένος ότι παράγει πολύ μεγάλο έργο, ότι</w:t>
      </w:r>
      <w:r>
        <w:rPr>
          <w:rFonts w:eastAsia="Times New Roman"/>
          <w:szCs w:val="24"/>
        </w:rPr>
        <w:t xml:space="preserve"> κάνει το σωστό και ο λαός δεν το αντιλαμβάνεται, τότε κάποιο πρόβλημα υπάρχει. Ή επικοινωνιακά αυτή η Κυβέρνηση δεν αποδίδει ή ο Πρωθυπουργός ζει στον κόσμο του. Όλος ο κόσμος βρίζει, αγανακτεί, προσφεύγει σε κόμματα, σε Βουλευτές για να μπει σε νοσοκομεί</w:t>
      </w:r>
      <w:r>
        <w:rPr>
          <w:rFonts w:eastAsia="Times New Roman"/>
          <w:szCs w:val="24"/>
        </w:rPr>
        <w:t>α, για να κάνει το ένα, για να κάνει το άλλο.</w:t>
      </w:r>
    </w:p>
    <w:p w14:paraId="39BC6E32" w14:textId="77777777" w:rsidR="00C46B37" w:rsidRDefault="002E6CD8">
      <w:pPr>
        <w:spacing w:line="600" w:lineRule="auto"/>
        <w:ind w:left="-181" w:firstLine="720"/>
        <w:jc w:val="both"/>
        <w:rPr>
          <w:rFonts w:eastAsia="Times New Roman"/>
          <w:szCs w:val="24"/>
        </w:rPr>
      </w:pPr>
      <w:r>
        <w:rPr>
          <w:rFonts w:eastAsia="Times New Roman"/>
          <w:szCs w:val="24"/>
        </w:rPr>
        <w:lastRenderedPageBreak/>
        <w:t>Γιατροί που βλέπουν τώρα το κανάλι της Βουλής, μου απέστειλαν μήνυμα και μου είπαν «ο ΕΟΠΥΥ μάς χρωστάει λεφτά και ο ΕΦΚΑ αξιώνει εμείς να πληρώσουμε. Αφού δεν μας πληρώνει ο ΕΟΠΥΥ, ας κάνει παράταση δόσεων ο Ε</w:t>
      </w:r>
      <w:r>
        <w:rPr>
          <w:rFonts w:eastAsia="Times New Roman"/>
          <w:szCs w:val="24"/>
        </w:rPr>
        <w:t>ΦΚΑ». Σου λέει ότι αφού δεν μας πληρώνει ο ΕΟΠΥΥ, πώς κάνει απαιτητά τα λεφτά ο ΕΦΚΑ;</w:t>
      </w:r>
    </w:p>
    <w:p w14:paraId="39BC6E33" w14:textId="77777777" w:rsidR="00C46B37" w:rsidRDefault="002E6CD8">
      <w:pPr>
        <w:spacing w:line="600" w:lineRule="auto"/>
        <w:ind w:left="-181" w:firstLine="720"/>
        <w:jc w:val="both"/>
        <w:rPr>
          <w:rFonts w:eastAsia="Times New Roman"/>
          <w:szCs w:val="24"/>
        </w:rPr>
      </w:pPr>
      <w:r>
        <w:rPr>
          <w:rFonts w:eastAsia="Times New Roman"/>
          <w:szCs w:val="24"/>
        </w:rPr>
        <w:t>Αυτά εδώ είναι χειροπιαστά, καθημερινά πράγματα, τα οποία δεν μπορεί να είναι όλα ψέματα. Δεν μπορεί όλη αυτή η κοινωνία να είναι εναντίον σας.</w:t>
      </w:r>
    </w:p>
    <w:p w14:paraId="39BC6E34" w14:textId="77777777" w:rsidR="00C46B37" w:rsidRDefault="002E6CD8">
      <w:pPr>
        <w:spacing w:line="600" w:lineRule="auto"/>
        <w:jc w:val="both"/>
        <w:rPr>
          <w:rFonts w:eastAsia="Times New Roman" w:cs="Times New Roman"/>
          <w:szCs w:val="24"/>
        </w:rPr>
      </w:pPr>
      <w:r>
        <w:rPr>
          <w:rFonts w:eastAsia="Times New Roman" w:cs="Times New Roman"/>
          <w:szCs w:val="24"/>
        </w:rPr>
        <w:t>Να ξέρετε ότι όταν το 2015</w:t>
      </w:r>
      <w:r>
        <w:rPr>
          <w:rFonts w:eastAsia="Times New Roman" w:cs="Times New Roman"/>
          <w:szCs w:val="24"/>
        </w:rPr>
        <w:t xml:space="preserve"> ήρθατε, η κοινωνία διέκειτο ευμενώς προς εσάς, αλλά σιγά</w:t>
      </w:r>
      <w:r>
        <w:rPr>
          <w:rFonts w:eastAsia="Times New Roman" w:cs="Times New Roman"/>
          <w:szCs w:val="24"/>
        </w:rPr>
        <w:t xml:space="preserve"> </w:t>
      </w:r>
      <w:r>
        <w:rPr>
          <w:rFonts w:eastAsia="Times New Roman" w:cs="Times New Roman"/>
          <w:szCs w:val="24"/>
        </w:rPr>
        <w:t xml:space="preserve">σιγά, με τα λάθη σας και τις ανακολουθίες σας, στρέψατε την κοινωνία εναντίον σας. </w:t>
      </w:r>
    </w:p>
    <w:p w14:paraId="39BC6E35"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Γ</w:t>
      </w:r>
      <w:r>
        <w:rPr>
          <w:rFonts w:eastAsia="Times New Roman" w:cs="Times New Roman"/>
          <w:szCs w:val="24"/>
        </w:rPr>
        <w:t>ια τη Νέα Δημοκρατία λέω ότι αυτό που κάνει δεν είναι ωραίο, δηλαδή λέει «βιαστείτε, υπογράψτε γρήγορα τη διαπραγ</w:t>
      </w:r>
      <w:r>
        <w:rPr>
          <w:rFonts w:eastAsia="Times New Roman" w:cs="Times New Roman"/>
          <w:szCs w:val="24"/>
        </w:rPr>
        <w:t>μάτευση, κάντε τη γρήγορα, αλλά εμείς δεν θα ψηφίσουμε». Σε μ</w:t>
      </w:r>
      <w:r>
        <w:rPr>
          <w:rFonts w:eastAsia="Times New Roman" w:cs="Times New Roman"/>
          <w:szCs w:val="24"/>
        </w:rPr>
        <w:t>ί</w:t>
      </w:r>
      <w:r>
        <w:rPr>
          <w:rFonts w:eastAsia="Times New Roman" w:cs="Times New Roman"/>
          <w:szCs w:val="24"/>
        </w:rPr>
        <w:t>α χώρα σαν το Βέλγιο, σαν την Ολλανδία αν υπήρχε κόμμα που πρότρεπε την κυβέρνηση να υπογράψει γρήγορα, αλλά το ίδιο κόμμα δεν ψήφιζε από ψηφοθηρία, γιατί αισθανόταν ότι θα του κάνει κακό στις δ</w:t>
      </w:r>
      <w:r>
        <w:rPr>
          <w:rFonts w:eastAsia="Times New Roman" w:cs="Times New Roman"/>
          <w:szCs w:val="24"/>
        </w:rPr>
        <w:t>ημοσκοπήσεις ή στις εκλογές, σε άλλο ευρωπαϊκό κράτος θα καταποντιζόταν.</w:t>
      </w:r>
    </w:p>
    <w:p w14:paraId="39BC6E36"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lastRenderedPageBreak/>
        <w:t>Εγώ θα πω για τον κ. Σαμαρά άλλη μ</w:t>
      </w:r>
      <w:r>
        <w:rPr>
          <w:rFonts w:eastAsia="Times New Roman" w:cs="Times New Roman"/>
          <w:szCs w:val="24"/>
        </w:rPr>
        <w:t>ί</w:t>
      </w:r>
      <w:r>
        <w:rPr>
          <w:rFonts w:eastAsia="Times New Roman" w:cs="Times New Roman"/>
          <w:szCs w:val="24"/>
        </w:rPr>
        <w:t xml:space="preserve">α φορά κάτι: Ο Σαμαράς, πριν κάνει την Κυβέρνηση </w:t>
      </w:r>
      <w:proofErr w:type="spellStart"/>
      <w:r>
        <w:rPr>
          <w:rFonts w:eastAsia="Times New Roman" w:cs="Times New Roman"/>
          <w:szCs w:val="24"/>
        </w:rPr>
        <w:t>Παπαδήμου</w:t>
      </w:r>
      <w:proofErr w:type="spellEnd"/>
      <w:r>
        <w:rPr>
          <w:rFonts w:eastAsia="Times New Roman" w:cs="Times New Roman"/>
          <w:szCs w:val="24"/>
        </w:rPr>
        <w:t xml:space="preserve">, είχε 33% σε δημοσκόπηση. Κάνοντας την Κυβέρνηση </w:t>
      </w:r>
      <w:proofErr w:type="spellStart"/>
      <w:r>
        <w:rPr>
          <w:rFonts w:eastAsia="Times New Roman" w:cs="Times New Roman"/>
          <w:szCs w:val="24"/>
        </w:rPr>
        <w:t>Παπαδήμου</w:t>
      </w:r>
      <w:proofErr w:type="spellEnd"/>
      <w:r>
        <w:rPr>
          <w:rFonts w:eastAsia="Times New Roman" w:cs="Times New Roman"/>
          <w:szCs w:val="24"/>
        </w:rPr>
        <w:t xml:space="preserve"> πήρε 18% τον Μάιο στην κάλπη. </w:t>
      </w:r>
      <w:r>
        <w:rPr>
          <w:rFonts w:eastAsia="Times New Roman" w:cs="Times New Roman"/>
          <w:szCs w:val="24"/>
        </w:rPr>
        <w:t>Έβαλε την πατρίδα πάνω από το κόμμα ο Σαμαράς εκείνη τη στιγμή. Οφείλουμε να το ομολογήσουμε. Εγώ διαφωνώ ιδεολογικά πλήρως με τον κ. Σαμαρά, αλλά οφείλουμε να το αναγνωρίσουμε αν ένας φερθεί πατριωτικά. Γιατί, αν μόνο το κόμμα υπολόγιζε ο κ. Σαμαράς, έπρε</w:t>
      </w:r>
      <w:r>
        <w:rPr>
          <w:rFonts w:eastAsia="Times New Roman" w:cs="Times New Roman"/>
          <w:szCs w:val="24"/>
        </w:rPr>
        <w:t xml:space="preserve">πε να πει «εκλογές, να πάνε όλοι να κόψουν τον λαιμό τους», κομματικά να δικαιωθεί και η χώρα ας καταστρεφόταν. </w:t>
      </w:r>
      <w:r>
        <w:rPr>
          <w:rFonts w:eastAsia="Times New Roman" w:cs="Times New Roman"/>
          <w:szCs w:val="24"/>
        </w:rPr>
        <w:t>Α</w:t>
      </w:r>
      <w:r>
        <w:rPr>
          <w:rFonts w:eastAsia="Times New Roman" w:cs="Times New Roman"/>
          <w:szCs w:val="24"/>
        </w:rPr>
        <w:t xml:space="preserve">ν στην Αίθουσα αυτή υπάρχουν κάποιοι που κάνουν κάτι σωστό να το αναγνωρίζουμε. </w:t>
      </w:r>
    </w:p>
    <w:p w14:paraId="39BC6E37"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Σ</w:t>
      </w:r>
      <w:r>
        <w:rPr>
          <w:rFonts w:eastAsia="Times New Roman" w:cs="Times New Roman"/>
          <w:szCs w:val="24"/>
        </w:rPr>
        <w:t>την υγεία, κύριε Πρωθυπουργέ, τρίξτε τα δόντια στους Υπουργού</w:t>
      </w:r>
      <w:r>
        <w:rPr>
          <w:rFonts w:eastAsia="Times New Roman" w:cs="Times New Roman"/>
          <w:szCs w:val="24"/>
        </w:rPr>
        <w:t xml:space="preserve">ς σας να προσπαθήσουν, δεν είναι κακό. Γιατί υπάρχουν και νόμοι για εσωτερικό έλεγχο των γιατρών, όπως η ενεργοποίηση </w:t>
      </w:r>
      <w:r>
        <w:rPr>
          <w:rFonts w:eastAsia="Times New Roman" w:cs="Times New Roman"/>
          <w:szCs w:val="24"/>
        </w:rPr>
        <w:t>μ</w:t>
      </w:r>
      <w:r>
        <w:rPr>
          <w:rFonts w:eastAsia="Times New Roman" w:cs="Times New Roman"/>
          <w:szCs w:val="24"/>
        </w:rPr>
        <w:t xml:space="preserve">ονάδας </w:t>
      </w:r>
      <w:r>
        <w:rPr>
          <w:rFonts w:eastAsia="Times New Roman" w:cs="Times New Roman"/>
          <w:szCs w:val="24"/>
        </w:rPr>
        <w:t>ε</w:t>
      </w:r>
      <w:r>
        <w:rPr>
          <w:rFonts w:eastAsia="Times New Roman" w:cs="Times New Roman"/>
          <w:szCs w:val="24"/>
        </w:rPr>
        <w:t xml:space="preserve">σωτερικού </w:t>
      </w:r>
      <w:r>
        <w:rPr>
          <w:rFonts w:eastAsia="Times New Roman" w:cs="Times New Roman"/>
          <w:szCs w:val="24"/>
        </w:rPr>
        <w:t>ε</w:t>
      </w:r>
      <w:r>
        <w:rPr>
          <w:rFonts w:eastAsia="Times New Roman" w:cs="Times New Roman"/>
          <w:szCs w:val="24"/>
        </w:rPr>
        <w:t>λέγχου Υπουργείου Υγείας. Γιατί ενώ έχουν ψηφιστεί οι νόμοι δεν έχουν ενεργοποιηθεί; Έχει γίνει νόμος από τον Φεβρουάρ</w:t>
      </w:r>
      <w:r>
        <w:rPr>
          <w:rFonts w:eastAsia="Times New Roman" w:cs="Times New Roman"/>
          <w:szCs w:val="24"/>
        </w:rPr>
        <w:t xml:space="preserve">ιο του 2016 για αξιολόγηση όλων των εργαζομένων στην υγεία. Γιατί ο νόμος αυτός δεν έχει ενεργοποιηθεί, ώστε να παταχθεί η διαφθορά και η διαπλοκή εντός του χώρου της υγείας; Έχει ψηφίσει η Αίθουσα νόμους με τους </w:t>
      </w:r>
      <w:r>
        <w:rPr>
          <w:rFonts w:eastAsia="Times New Roman" w:cs="Times New Roman"/>
          <w:szCs w:val="24"/>
        </w:rPr>
        <w:lastRenderedPageBreak/>
        <w:t>οποίους πατάσσεται η διαφθορά εντός της υγε</w:t>
      </w:r>
      <w:r>
        <w:rPr>
          <w:rFonts w:eastAsia="Times New Roman" w:cs="Times New Roman"/>
          <w:szCs w:val="24"/>
        </w:rPr>
        <w:t>ίας, δεν έχουν, όμως, ενεργοποιηθεί οι επιτροπές ελέγχου. Άρα είτε τους έχουμε ψηφίσει τους νόμους είτε όχι, είναι το ίδιο. Εγώ δεν το ήξερα, δεν το είχε πάρει και χαμπάρι ότι είχαν ψηφιστεί αυτοί οι νόμοι. Έτσι που τα φέρνετε τροπολογίες-τροπολογίες, ειλι</w:t>
      </w:r>
      <w:r>
        <w:rPr>
          <w:rFonts w:eastAsia="Times New Roman" w:cs="Times New Roman"/>
          <w:szCs w:val="24"/>
        </w:rPr>
        <w:t xml:space="preserve">κρινώς δεν το είχα πάρει χαμπάρι. Και μου έφερε ο κ. </w:t>
      </w:r>
      <w:proofErr w:type="spellStart"/>
      <w:r>
        <w:rPr>
          <w:rFonts w:eastAsia="Times New Roman" w:cs="Times New Roman"/>
          <w:szCs w:val="24"/>
        </w:rPr>
        <w:t>Σαρίδης</w:t>
      </w:r>
      <w:proofErr w:type="spellEnd"/>
      <w:r>
        <w:rPr>
          <w:rFonts w:eastAsia="Times New Roman" w:cs="Times New Roman"/>
          <w:szCs w:val="24"/>
        </w:rPr>
        <w:t xml:space="preserve"> τώρα νόμους με τους οποίους υπάρχει αξιολόγηση και εσωτερικός έλεγχος των πάντων. Γιατί δεν τους ενεργοποιείτε; Βγαίνει το νόημα στο εξωτερικό ότι περνάμε νόμους χωρίς πρόθεση υλοποίησης και αυτό</w:t>
      </w:r>
      <w:r>
        <w:rPr>
          <w:rFonts w:eastAsia="Times New Roman" w:cs="Times New Roman"/>
          <w:szCs w:val="24"/>
        </w:rPr>
        <w:t xml:space="preserve"> είναι δυσφήμηση για τη χώρα.</w:t>
      </w:r>
    </w:p>
    <w:p w14:paraId="39BC6E38"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Εν τω μεταξύ, σας είπα ότι στη Ζάκυνθο δεν υπάρχει χειρουργείο. Είναι σημαντική παράληψη. Έπρεπε ο Υπουργός σας να σκύψει να σας δώσει μία απάντηση. Τι έγινε; Είναι ψευδής η πληροφορία; Δεν υπάρχει χειρουργείο σε έναν νόμο ολό</w:t>
      </w:r>
      <w:r>
        <w:rPr>
          <w:rFonts w:eastAsia="Times New Roman" w:cs="Times New Roman"/>
          <w:szCs w:val="24"/>
        </w:rPr>
        <w:t>κληρο.</w:t>
      </w:r>
    </w:p>
    <w:p w14:paraId="39BC6E39"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 xml:space="preserve">Θέλω να πω δυο λόγια, γιατί είδα την πρόθεση του κυρίου Πρωθυπουργού, –στον οποίο επί τη ευκαιρία να ευχηθούμε «χρόνια πολλά» μιας και γιορτάζει - για το θέμα της διαπραγμάτευσης, γιατί είναι κρίσιμο. </w:t>
      </w:r>
    </w:p>
    <w:p w14:paraId="39BC6E3A"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 xml:space="preserve">Είπα στην </w:t>
      </w:r>
      <w:proofErr w:type="spellStart"/>
      <w:r>
        <w:rPr>
          <w:rFonts w:eastAsia="Times New Roman" w:cs="Times New Roman"/>
          <w:szCs w:val="24"/>
        </w:rPr>
        <w:t>πρωτολογία</w:t>
      </w:r>
      <w:proofErr w:type="spellEnd"/>
      <w:r>
        <w:rPr>
          <w:rFonts w:eastAsia="Times New Roman" w:cs="Times New Roman"/>
          <w:szCs w:val="24"/>
        </w:rPr>
        <w:t xml:space="preserve"> μου στα εργασιακά να κάνει</w:t>
      </w:r>
      <w:r>
        <w:rPr>
          <w:rFonts w:eastAsia="Times New Roman" w:cs="Times New Roman"/>
          <w:szCs w:val="24"/>
        </w:rPr>
        <w:t xml:space="preserve"> πίσω ο ΣΥΡΙΖΑ, γιατί για τους ξένους είναι κόκκινο πανί αυτό. Δηλαδή </w:t>
      </w:r>
      <w:r>
        <w:rPr>
          <w:rFonts w:eastAsia="Times New Roman" w:cs="Times New Roman"/>
          <w:szCs w:val="24"/>
        </w:rPr>
        <w:lastRenderedPageBreak/>
        <w:t>σε εποχή που χρειάζονται ιδιωτικοποιήσεις -ξέρω ότι είστε κόμμα της Αριστεράς και θα αισθάνεστε απονευρωμένοι, θα είναι σαν να έχετε χάσει την επαφή σας με τη γη- δεν μπορείτε και να μεί</w:t>
      </w:r>
      <w:r>
        <w:rPr>
          <w:rFonts w:eastAsia="Times New Roman" w:cs="Times New Roman"/>
          <w:szCs w:val="24"/>
        </w:rPr>
        <w:t>νετε στην εξουσία όντας όμηροι των συνδικαλιστών, που λειτουργούν αρρωστημένα. Αυτό πάρτε το απόφαση. Ή φεύγετε αξιοπρεπώς και λέτε στον λαό «δεν μπορέσαμε έτσι όπως υπολογίζαμε» ή μένετε και σε αυτό κάνετε υποχώρηση. Σας το λέω ευθέως, γιατί δεν θα υποχωρ</w:t>
      </w:r>
      <w:r>
        <w:rPr>
          <w:rFonts w:eastAsia="Times New Roman" w:cs="Times New Roman"/>
          <w:szCs w:val="24"/>
        </w:rPr>
        <w:t xml:space="preserve">ήσουν οι ξένοι σε αυτό και χάνετε χρόνο. </w:t>
      </w:r>
      <w:r>
        <w:rPr>
          <w:rFonts w:eastAsia="Times New Roman" w:cs="Times New Roman"/>
          <w:szCs w:val="24"/>
        </w:rPr>
        <w:t>Μ</w:t>
      </w:r>
      <w:r>
        <w:rPr>
          <w:rFonts w:eastAsia="Times New Roman" w:cs="Times New Roman"/>
          <w:szCs w:val="24"/>
        </w:rPr>
        <w:t>ην το πάτε τέρμα</w:t>
      </w:r>
      <w:r>
        <w:rPr>
          <w:rFonts w:eastAsia="Times New Roman" w:cs="Times New Roman"/>
          <w:szCs w:val="24"/>
        </w:rPr>
        <w:t xml:space="preserve"> </w:t>
      </w:r>
      <w:proofErr w:type="spellStart"/>
      <w:r>
        <w:rPr>
          <w:rFonts w:eastAsia="Times New Roman" w:cs="Times New Roman"/>
          <w:szCs w:val="24"/>
        </w:rPr>
        <w:t>τέρμα</w:t>
      </w:r>
      <w:proofErr w:type="spellEnd"/>
      <w:r>
        <w:rPr>
          <w:rFonts w:eastAsia="Times New Roman" w:cs="Times New Roman"/>
          <w:szCs w:val="24"/>
        </w:rPr>
        <w:t>, τσίμα</w:t>
      </w:r>
      <w:r>
        <w:rPr>
          <w:rFonts w:eastAsia="Times New Roman" w:cs="Times New Roman"/>
          <w:szCs w:val="24"/>
        </w:rPr>
        <w:t xml:space="preserve"> </w:t>
      </w:r>
      <w:proofErr w:type="spellStart"/>
      <w:r>
        <w:rPr>
          <w:rFonts w:eastAsia="Times New Roman" w:cs="Times New Roman"/>
          <w:szCs w:val="24"/>
        </w:rPr>
        <w:t>τσίμα</w:t>
      </w:r>
      <w:proofErr w:type="spellEnd"/>
      <w:r>
        <w:rPr>
          <w:rFonts w:eastAsia="Times New Roman" w:cs="Times New Roman"/>
          <w:szCs w:val="24"/>
        </w:rPr>
        <w:t xml:space="preserve"> για Ιούνιο, γιατί και ο Σόιμπλε είπε «μέχρι τον Ιούνιο έχετε χρόνο». </w:t>
      </w:r>
    </w:p>
    <w:p w14:paraId="39BC6E3B"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Αυτό δεν θέλω να γίνει, γιατί μετά θα τα υπογράψουμε όλα και αν είναι να τα υπογράψουμε όλα τον Ιούνιο, προς</w:t>
      </w:r>
      <w:r>
        <w:rPr>
          <w:rFonts w:eastAsia="Times New Roman" w:cs="Times New Roman"/>
          <w:szCs w:val="24"/>
        </w:rPr>
        <w:t xml:space="preserve"> τι να πάμε Ιούνιο; Η διαπραγμάτευση δηλαδή έχει αξία όταν βελτιώνεται σε κάτι, όταν γλυτώνει κάτι. </w:t>
      </w:r>
    </w:p>
    <w:p w14:paraId="39BC6E3C"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Το άλλο που είπατε είναι ότι υπάρχουν μέτρα και υπάρχουν και αντίμετρα. Ακούστε ποια είναι τα αντίμετρα: η βελτίωση του γεύματος στα παιδιά στα σχολεία. Ακ</w:t>
      </w:r>
      <w:r>
        <w:rPr>
          <w:rFonts w:eastAsia="Times New Roman" w:cs="Times New Roman"/>
          <w:szCs w:val="24"/>
        </w:rPr>
        <w:t xml:space="preserve">ούτε το αντίμετρο; Είστε ικανοποιημένοι από τα αντίμετρα αυτά; Στην τηλεόραση τα έλεγαν χθες τα αντίμετρα και αισθάνθηκα άσχημα. Γιατί το είπατε αυτό, γιατί σπεύσατε; Γιατί έπρεπε δηλαδή, όταν χρειάζεται να παρθεί </w:t>
      </w:r>
      <w:r>
        <w:rPr>
          <w:rFonts w:eastAsia="Times New Roman" w:cs="Times New Roman"/>
          <w:szCs w:val="24"/>
        </w:rPr>
        <w:lastRenderedPageBreak/>
        <w:t>μια δύσκολη απόφαση, να έχετε και μ</w:t>
      </w:r>
      <w:r>
        <w:rPr>
          <w:rFonts w:eastAsia="Times New Roman" w:cs="Times New Roman"/>
          <w:szCs w:val="24"/>
        </w:rPr>
        <w:t>ί</w:t>
      </w:r>
      <w:r>
        <w:rPr>
          <w:rFonts w:eastAsia="Times New Roman" w:cs="Times New Roman"/>
          <w:szCs w:val="24"/>
        </w:rPr>
        <w:t>α δικα</w:t>
      </w:r>
      <w:r>
        <w:rPr>
          <w:rFonts w:eastAsia="Times New Roman" w:cs="Times New Roman"/>
          <w:szCs w:val="24"/>
        </w:rPr>
        <w:t xml:space="preserve">ιολογία, ένα άλλοθι μπροστά στην κοινωνία; </w:t>
      </w:r>
    </w:p>
    <w:p w14:paraId="39BC6E3D"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 xml:space="preserve">Η ειλικρίνεια είναι το παν, κυρίες και κύριοι, στην Αίθουσα αυτή, η ειλικρίνεια είναι το παν! Την ειλικρίνεια θα την εκτιμούσε πιο πολύ η κοινωνία από το να της λες τα δύσκολα πράγματα και να της λες «Και έχουμε </w:t>
      </w:r>
      <w:r>
        <w:rPr>
          <w:rFonts w:eastAsia="Times New Roman" w:cs="Times New Roman"/>
          <w:szCs w:val="24"/>
        </w:rPr>
        <w:t xml:space="preserve">και κάποιες λύσεις» για να χρυσωθεί το χάπι. Κάνω έκκληση να υπάρξει ειλικρίνεια! </w:t>
      </w:r>
    </w:p>
    <w:p w14:paraId="39BC6E3E"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 xml:space="preserve">Έχω ζητήσει και στις δημοσκοπήσεις να υπάρχει ανεξάρτητη αρχή. Γιατί και στην Ολλανδία είδατε τι έγινε με τις δημοσκοπήσεις, έλεγαν ότι θα βγει πρώτος αυτός ο χουντικός και </w:t>
      </w:r>
      <w:r>
        <w:rPr>
          <w:rFonts w:eastAsia="Times New Roman" w:cs="Times New Roman"/>
          <w:szCs w:val="24"/>
        </w:rPr>
        <w:t xml:space="preserve">πήγε 12 με 13 μονάδες κάτω. Η εφημερίδα </w:t>
      </w:r>
      <w:r>
        <w:rPr>
          <w:rFonts w:eastAsia="Times New Roman" w:cs="Times New Roman"/>
          <w:szCs w:val="24"/>
        </w:rPr>
        <w:t>«</w:t>
      </w:r>
      <w:r>
        <w:rPr>
          <w:rFonts w:eastAsia="Times New Roman" w:cs="Times New Roman"/>
          <w:szCs w:val="24"/>
          <w:lang w:val="en-US"/>
        </w:rPr>
        <w:t>Le</w:t>
      </w:r>
      <w:r>
        <w:rPr>
          <w:rFonts w:eastAsia="Times New Roman" w:cs="Times New Roman"/>
          <w:szCs w:val="24"/>
        </w:rPr>
        <w:t xml:space="preserve"> </w:t>
      </w:r>
      <w:proofErr w:type="spellStart"/>
      <w:r>
        <w:rPr>
          <w:rFonts w:eastAsia="Times New Roman" w:cs="Times New Roman"/>
          <w:szCs w:val="24"/>
          <w:lang w:val="en-US"/>
        </w:rPr>
        <w:t>Parisien</w:t>
      </w:r>
      <w:proofErr w:type="spellEnd"/>
      <w:r>
        <w:rPr>
          <w:rFonts w:eastAsia="Times New Roman" w:cs="Times New Roman"/>
          <w:szCs w:val="24"/>
        </w:rPr>
        <w:t>»</w:t>
      </w:r>
      <w:r>
        <w:rPr>
          <w:rFonts w:eastAsia="Times New Roman" w:cs="Times New Roman"/>
          <w:szCs w:val="24"/>
        </w:rPr>
        <w:t xml:space="preserve"> δεν δημοσιεύει δημοσκοπήσεις διότι έχει –λέει- σοβαρότητα η εφημερίδα και δεν έχουν κα</w:t>
      </w:r>
      <w:r>
        <w:rPr>
          <w:rFonts w:eastAsia="Times New Roman" w:cs="Times New Roman"/>
          <w:szCs w:val="24"/>
        </w:rPr>
        <w:t>μ</w:t>
      </w:r>
      <w:r>
        <w:rPr>
          <w:rFonts w:eastAsia="Times New Roman" w:cs="Times New Roman"/>
          <w:szCs w:val="24"/>
        </w:rPr>
        <w:t xml:space="preserve">μία σοβαρότητα οι δημοσκοπήσεις, είναι πληρωμένες όλες. </w:t>
      </w:r>
    </w:p>
    <w:p w14:paraId="39BC6E3F"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Χρειάζεται μία ανεξάρτητη αρχή. Ένας που κάνει –για να μην</w:t>
      </w:r>
      <w:r>
        <w:rPr>
          <w:rFonts w:eastAsia="Times New Roman" w:cs="Times New Roman"/>
          <w:szCs w:val="24"/>
        </w:rPr>
        <w:t xml:space="preserve"> πω ονόματα εταιρειών τώρα- να προσκομίζει στην ανεξάρτητη αρχή τα στοιχεία, αν είναι κάλπη τα ψηφοδέλτια, αν είναι από αριθμούς τηλεφώνων. Να πει «έκανα αυτές τις μετρήσεις, είχα αυτά τα ευρήματα και βρήκα αυτό, να το ελέγχει η ανεξάρτητη αρχή και να το μ</w:t>
      </w:r>
      <w:r>
        <w:rPr>
          <w:rFonts w:eastAsia="Times New Roman" w:cs="Times New Roman"/>
          <w:szCs w:val="24"/>
        </w:rPr>
        <w:t>εταδίδει η «Κ</w:t>
      </w:r>
      <w:r>
        <w:rPr>
          <w:rFonts w:eastAsia="Times New Roman" w:cs="Times New Roman"/>
          <w:szCs w:val="24"/>
        </w:rPr>
        <w:t>ΑΘΗΜΕΡΙΝΗ</w:t>
      </w:r>
      <w:r>
        <w:rPr>
          <w:rFonts w:eastAsia="Times New Roman" w:cs="Times New Roman"/>
          <w:szCs w:val="24"/>
        </w:rPr>
        <w:t xml:space="preserve">», να το μεταδίδει η </w:t>
      </w:r>
      <w:r>
        <w:rPr>
          <w:rFonts w:eastAsia="Times New Roman" w:cs="Times New Roman"/>
          <w:szCs w:val="24"/>
        </w:rPr>
        <w:lastRenderedPageBreak/>
        <w:t>άλλη εφημερίδα, η «Α</w:t>
      </w:r>
      <w:r>
        <w:rPr>
          <w:rFonts w:eastAsia="Times New Roman" w:cs="Times New Roman"/>
          <w:szCs w:val="24"/>
        </w:rPr>
        <w:t>ΠΟΓΕΥΜΑΤΙΝΗ</w:t>
      </w:r>
      <w:r>
        <w:rPr>
          <w:rFonts w:eastAsia="Times New Roman" w:cs="Times New Roman"/>
          <w:szCs w:val="24"/>
        </w:rPr>
        <w:t xml:space="preserve">» και δεν ξέρω ποιες άλλες υπάρχουν. Ενώ εδώ ό,τι βγάλει ο καθένας, την άλλη μέρα το πρωί όλα τα κανάλια λένε «τόσο ο ένας, τόσο ο άλλος και τόσο ο άλλος». </w:t>
      </w:r>
    </w:p>
    <w:p w14:paraId="39BC6E40"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Γιατί δεν το διορθώνετε αυτό, κύριε Τσίπρα, επί των ημερών σας; Ίσως είναι το μόνο που θα έχετε στ’ αλήθεια προσφέρει! Εκτός εάν θέλετε να πέσετε και μετά να πέσει η Νέα Δημοκρατία και με την ίδια ανήθικη τακτική να επανέλθετε, με στημένες δημοσκοπήσεις πά</w:t>
      </w:r>
      <w:r>
        <w:rPr>
          <w:rFonts w:eastAsia="Times New Roman" w:cs="Times New Roman"/>
          <w:szCs w:val="24"/>
        </w:rPr>
        <w:t xml:space="preserve">λι. </w:t>
      </w:r>
    </w:p>
    <w:p w14:paraId="39BC6E41"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Γιατί επί πενήντα χρόνια η Νέα Δημοκρατία και το ΠΑΣΟΚ αυτόν τον χορό έπαιζαν, αυτήν την τραμπάλα. Σου λέει «</w:t>
      </w:r>
      <w:proofErr w:type="spellStart"/>
      <w:r>
        <w:rPr>
          <w:rFonts w:eastAsia="Times New Roman" w:cs="Times New Roman"/>
          <w:szCs w:val="24"/>
        </w:rPr>
        <w:t>Άσ</w:t>
      </w:r>
      <w:proofErr w:type="spellEnd"/>
      <w:r>
        <w:rPr>
          <w:rFonts w:eastAsia="Times New Roman" w:cs="Times New Roman"/>
          <w:szCs w:val="24"/>
        </w:rPr>
        <w:t>’ τον, αυτός θα πέσει, ποιος άλλος θα έρθει; Εγώ. Αν πέσει ο άλλος, ποιος άλλος; Εκείνος.». Και αυτό το «Άννας και Καϊάφας» παιζόταν πενήντα</w:t>
      </w:r>
      <w:r>
        <w:rPr>
          <w:rFonts w:eastAsia="Times New Roman" w:cs="Times New Roman"/>
          <w:szCs w:val="24"/>
        </w:rPr>
        <w:t xml:space="preserve"> χρόνια και πτώχευσε η χώρα! </w:t>
      </w:r>
    </w:p>
    <w:p w14:paraId="39BC6E42"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Δεν έχω να προσθέσω άλλα. Δεν ξέρω αν ήμουν χρήσιμος, κύριε Τσίπρα. Χρόνια σας πολλά!</w:t>
      </w:r>
    </w:p>
    <w:p w14:paraId="39BC6E43" w14:textId="77777777" w:rsidR="00C46B37" w:rsidRDefault="002E6CD8">
      <w:pPr>
        <w:spacing w:line="600" w:lineRule="auto"/>
        <w:ind w:firstLine="720"/>
        <w:jc w:val="center"/>
        <w:rPr>
          <w:rFonts w:eastAsia="Times New Roman" w:cs="Times New Roman"/>
          <w:szCs w:val="24"/>
        </w:rPr>
      </w:pPr>
      <w:r>
        <w:rPr>
          <w:rFonts w:eastAsia="Times New Roman" w:cs="Times New Roman"/>
          <w:szCs w:val="24"/>
        </w:rPr>
        <w:t>(Χειροκροτήματα από την Ένωση Κεντρώων)</w:t>
      </w:r>
    </w:p>
    <w:p w14:paraId="39BC6E44" w14:textId="77777777" w:rsidR="00C46B37" w:rsidRDefault="002E6CD8">
      <w:pPr>
        <w:spacing w:line="600" w:lineRule="auto"/>
        <w:ind w:firstLine="720"/>
        <w:jc w:val="both"/>
        <w:rPr>
          <w:rFonts w:eastAsia="Times New Roman"/>
          <w:bCs/>
          <w:szCs w:val="24"/>
        </w:rPr>
      </w:pPr>
      <w:r>
        <w:rPr>
          <w:rFonts w:eastAsia="Times New Roman"/>
          <w:b/>
          <w:bCs/>
          <w:szCs w:val="24"/>
        </w:rPr>
        <w:t xml:space="preserve">ΠΡΟΕΔΡΕΥΟΥΣΑ (Αναστασία Χριστοδουλοπούλου): </w:t>
      </w:r>
      <w:r>
        <w:rPr>
          <w:rFonts w:eastAsia="Times New Roman"/>
          <w:bCs/>
          <w:szCs w:val="24"/>
        </w:rPr>
        <w:t>Κύριε Πρωθυπουργέ, έχετε τον λόγο για τη δευτερολογία σα</w:t>
      </w:r>
      <w:r>
        <w:rPr>
          <w:rFonts w:eastAsia="Times New Roman"/>
          <w:bCs/>
          <w:szCs w:val="24"/>
        </w:rPr>
        <w:t xml:space="preserve">ς. </w:t>
      </w:r>
    </w:p>
    <w:p w14:paraId="39BC6E45" w14:textId="77777777" w:rsidR="00C46B37" w:rsidRDefault="002E6CD8">
      <w:pPr>
        <w:spacing w:line="600" w:lineRule="auto"/>
        <w:ind w:firstLine="720"/>
        <w:jc w:val="both"/>
        <w:rPr>
          <w:rFonts w:eastAsia="Times New Roman"/>
          <w:bCs/>
          <w:szCs w:val="24"/>
        </w:rPr>
      </w:pPr>
      <w:r>
        <w:rPr>
          <w:rFonts w:eastAsia="Times New Roman"/>
          <w:b/>
          <w:bCs/>
          <w:szCs w:val="24"/>
        </w:rPr>
        <w:lastRenderedPageBreak/>
        <w:t>ΑΛΕΞΗΣ ΤΣΙΠΡΑΣ (Πρόεδρος της Κυβέρνησης):</w:t>
      </w:r>
      <w:r>
        <w:rPr>
          <w:rFonts w:eastAsia="Times New Roman"/>
          <w:bCs/>
          <w:szCs w:val="24"/>
        </w:rPr>
        <w:t xml:space="preserve"> Θα ευχαριστήσω τον κύριο Πρόεδρο για τις ευχές του και όλους όσους μου ευχήθηκαν. </w:t>
      </w:r>
    </w:p>
    <w:p w14:paraId="39BC6E46" w14:textId="77777777" w:rsidR="00C46B37" w:rsidRDefault="002E6CD8">
      <w:pPr>
        <w:spacing w:line="600" w:lineRule="auto"/>
        <w:ind w:firstLine="720"/>
        <w:jc w:val="both"/>
        <w:rPr>
          <w:rFonts w:eastAsia="Times New Roman"/>
          <w:bCs/>
          <w:szCs w:val="24"/>
        </w:rPr>
      </w:pPr>
      <w:r>
        <w:rPr>
          <w:rFonts w:eastAsia="Times New Roman"/>
          <w:bCs/>
          <w:szCs w:val="24"/>
        </w:rPr>
        <w:t>Δύο μικρές παρατηρήσεις θα κάνω μόνο. Ο κύριος Πρόεδρος της Ένωσης Κεντρώων έθεσε πάρα πολλά ζητήματα. Νομίζω ότι δεν είναι η ώ</w:t>
      </w:r>
      <w:r>
        <w:rPr>
          <w:rFonts w:eastAsia="Times New Roman"/>
          <w:bCs/>
          <w:szCs w:val="24"/>
        </w:rPr>
        <w:t xml:space="preserve">ρα να τα απαντήσουμε όλα. Ίσως να πρέπει να πω ότι δεν χρειάζεται να βιαζόμαστε και να προτρέχουμε. Δεν σας άρεσαν κάποια από τα μέτρα με θετικό δημοσιονομικό αντίκτυπο που ακούσατε; Θεωρείτε, για παράδειγμα, ότι τα σχολικά γεύματα είναι κάτι ανούσιο. Εγώ </w:t>
      </w:r>
      <w:r>
        <w:rPr>
          <w:rFonts w:eastAsia="Times New Roman"/>
          <w:bCs/>
          <w:szCs w:val="24"/>
        </w:rPr>
        <w:t>θα σας έλεγα ότι δεν είναι ανούσιο δυστυχώς.</w:t>
      </w:r>
    </w:p>
    <w:p w14:paraId="39BC6E47" w14:textId="77777777" w:rsidR="00C46B37" w:rsidRDefault="002E6CD8">
      <w:pPr>
        <w:spacing w:line="600" w:lineRule="auto"/>
        <w:ind w:firstLine="720"/>
        <w:jc w:val="both"/>
        <w:rPr>
          <w:rFonts w:eastAsia="Times New Roman"/>
          <w:bCs/>
          <w:szCs w:val="24"/>
        </w:rPr>
      </w:pPr>
      <w:r>
        <w:rPr>
          <w:rFonts w:eastAsia="Times New Roman"/>
          <w:b/>
          <w:bCs/>
          <w:szCs w:val="24"/>
        </w:rPr>
        <w:t xml:space="preserve">ΒΑΣΙΛΗΣ ΛΕΒΕΝΤΗΣ (Πρόεδρος της Ένωσης Κεντρώων): </w:t>
      </w:r>
      <w:r>
        <w:rPr>
          <w:rFonts w:eastAsia="Times New Roman"/>
          <w:bCs/>
          <w:szCs w:val="24"/>
        </w:rPr>
        <w:t>Δεν είπα αυτό, αλλά δεν είναι αντίμετρο.</w:t>
      </w:r>
    </w:p>
    <w:p w14:paraId="39BC6E48" w14:textId="77777777" w:rsidR="00C46B37" w:rsidRDefault="002E6CD8">
      <w:pPr>
        <w:spacing w:line="600" w:lineRule="auto"/>
        <w:ind w:firstLine="720"/>
        <w:jc w:val="both"/>
        <w:rPr>
          <w:rFonts w:eastAsia="Times New Roman"/>
          <w:bCs/>
          <w:szCs w:val="24"/>
        </w:rPr>
      </w:pPr>
      <w:r>
        <w:rPr>
          <w:rFonts w:eastAsia="Times New Roman"/>
          <w:b/>
          <w:bCs/>
          <w:szCs w:val="24"/>
        </w:rPr>
        <w:t>ΑΛΕΞΗΣ ΤΣΙΠΡΑΣ (Πρόεδρος της Κυβέρνησης):</w:t>
      </w:r>
      <w:r>
        <w:rPr>
          <w:rFonts w:eastAsia="Times New Roman"/>
          <w:bCs/>
          <w:szCs w:val="24"/>
        </w:rPr>
        <w:t xml:space="preserve"> Εντάξει. Θα σας πω ότι δεν είναι ανούσιο δυστυχώς. Διότι βρισκόμαστε σε μια κατ</w:t>
      </w:r>
      <w:r>
        <w:rPr>
          <w:rFonts w:eastAsia="Times New Roman"/>
          <w:bCs/>
          <w:szCs w:val="24"/>
        </w:rPr>
        <w:t xml:space="preserve">άσταση όπου τα χρόνια της κρίσης, τα πέντε καταστροφικά χρόνια, η φτώχεια πολλαπλασιάστηκε στη χώρα μας και βρισκόμαστε σε μια κατάσταση δυστυχώς, όπου πηγαίνουν παιδιά στα σχολεία, ακόμα και στις μέρες μας, χωρίς στα σπίτια </w:t>
      </w:r>
      <w:r>
        <w:rPr>
          <w:rFonts w:eastAsia="Times New Roman"/>
          <w:bCs/>
          <w:szCs w:val="24"/>
        </w:rPr>
        <w:lastRenderedPageBreak/>
        <w:t xml:space="preserve">τους να έχουν τη δυνατότητα να </w:t>
      </w:r>
      <w:r>
        <w:rPr>
          <w:rFonts w:eastAsia="Times New Roman"/>
          <w:bCs/>
          <w:szCs w:val="24"/>
        </w:rPr>
        <w:t xml:space="preserve">τους δώσουν ένα πλήρες πρωινό. </w:t>
      </w:r>
    </w:p>
    <w:p w14:paraId="39BC6E49" w14:textId="77777777" w:rsidR="00C46B37" w:rsidRDefault="002E6CD8">
      <w:pPr>
        <w:spacing w:line="600" w:lineRule="auto"/>
        <w:ind w:firstLine="720"/>
        <w:jc w:val="both"/>
        <w:rPr>
          <w:rFonts w:eastAsia="Times New Roman" w:cs="Times New Roman"/>
          <w:szCs w:val="24"/>
        </w:rPr>
      </w:pPr>
      <w:r>
        <w:rPr>
          <w:rFonts w:eastAsia="Times New Roman"/>
          <w:bCs/>
          <w:szCs w:val="24"/>
        </w:rPr>
        <w:t>Έχουμε εφαρμόσει πιλοτικά, για πολλές χιλιάδες μαθητές, σχολικά γεύματα, τα οποία δεν είναι κολατσιό, είναι κανονικό γεύμα. Κι αυτό είναι μ</w:t>
      </w:r>
      <w:r>
        <w:rPr>
          <w:rFonts w:eastAsia="Times New Roman"/>
          <w:bCs/>
          <w:szCs w:val="24"/>
        </w:rPr>
        <w:t>ί</w:t>
      </w:r>
      <w:r>
        <w:rPr>
          <w:rFonts w:eastAsia="Times New Roman"/>
          <w:bCs/>
          <w:szCs w:val="24"/>
        </w:rPr>
        <w:t xml:space="preserve">α πολύ ουσιαστική παρέμβαση στα χρόνια της κρίσης, δυστυχώς. Μακάρι να φτάσουμε στο </w:t>
      </w:r>
      <w:r>
        <w:rPr>
          <w:rFonts w:eastAsia="Times New Roman"/>
          <w:bCs/>
          <w:szCs w:val="24"/>
        </w:rPr>
        <w:t>σημείο που αυτά να είναι περιττά.</w:t>
      </w:r>
      <w:r>
        <w:rPr>
          <w:rFonts w:eastAsia="Times New Roman" w:cs="Times New Roman"/>
          <w:szCs w:val="24"/>
        </w:rPr>
        <w:t xml:space="preserve"> </w:t>
      </w:r>
    </w:p>
    <w:p w14:paraId="39BC6E4A"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 xml:space="preserve">Όπου έχει εφαρμοστεί, έχουμε αποδεδειγμένα από το Παιδαγωγικό Ινστιτούτο ενδείξεις ότι έχει ανέβει η μαθησιακή ικανότητα και η απόδοση των μαθητών –γιατί τα εφαρμόζουμε ιδίως στις περιοχές εκείνες όπου αντιλαμβάνεστε ότι </w:t>
      </w:r>
      <w:r>
        <w:rPr>
          <w:rFonts w:eastAsia="Times New Roman" w:cs="Times New Roman"/>
          <w:szCs w:val="24"/>
        </w:rPr>
        <w:t xml:space="preserve">κατοικούν πολίτες με χαμηλά εισοδήματα, στις λαϊκές περιοχές- είναι πολλαπλάσια και βεβαίως η συνεισφορά, αν θέλετε, στον οικογενειακό προϋπολογισμό, σημαντική. </w:t>
      </w:r>
    </w:p>
    <w:p w14:paraId="39BC6E4B"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Η απόφαση, λοιπόν, να επεκτείνουμε αυτά τα προγράμματα και όχι μονάχα από το 2019 και μετά, πο</w:t>
      </w:r>
      <w:r>
        <w:rPr>
          <w:rFonts w:eastAsia="Times New Roman" w:cs="Times New Roman"/>
          <w:szCs w:val="24"/>
        </w:rPr>
        <w:t xml:space="preserve">υ θα εφαρμοστούν μέτρα και αντίμετρα, όπως συνηθίζεται να λέγεται και να φτάσουμε στους τριακόσιες χιλιάδες μαθητές δημοτικού, δηλαδή στον μισό μαθησιακό πληθυσμό, δεν είναι μία αμελητέα παρέμβαση, κατά την άποψή μου. </w:t>
      </w:r>
    </w:p>
    <w:p w14:paraId="39BC6E4C"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lastRenderedPageBreak/>
        <w:t xml:space="preserve">Όπως δεν είναι αμελητέα παρέμβαση το </w:t>
      </w:r>
      <w:r>
        <w:rPr>
          <w:rFonts w:eastAsia="Times New Roman" w:cs="Times New Roman"/>
          <w:szCs w:val="24"/>
        </w:rPr>
        <w:t>να φροντίσουμε, όχι μόνο για τους ηλικιωμένους, που βεβαίως όλη η συζήτηση περιστρέφεται γύρω από τις συντάξεις και είναι πάρα πολύ σημαντικό. Γιατί είναι σημαντικό; Γιατί στην πατρίδα μας, σε αντίθεση με το εξωτερικό, κύριε Λεβέντη -που δεν υπάρχει αυτή η</w:t>
      </w:r>
      <w:r>
        <w:rPr>
          <w:rFonts w:eastAsia="Times New Roman" w:cs="Times New Roman"/>
          <w:szCs w:val="24"/>
        </w:rPr>
        <w:t xml:space="preserve"> έννοια της «πυρηνικής οικογένειας» και μόλις γίνεις δέκα οκτώ φεύγεις από το σπίτι- η σύνταξη του ηλικιωμένου δεν πηγαίνει για τις δικές του ανάγκες. Πηγαίνει στο άνεργο παιδί, στο εγγόνι που μένει μέχρι τα τριάντα πέντε στο παιδικό δωμάτιο. Αυτή είναι η </w:t>
      </w:r>
      <w:r>
        <w:rPr>
          <w:rFonts w:eastAsia="Times New Roman" w:cs="Times New Roman"/>
          <w:szCs w:val="24"/>
        </w:rPr>
        <w:t xml:space="preserve">πραγματικότητα. </w:t>
      </w:r>
    </w:p>
    <w:p w14:paraId="39BC6E4D"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Θα σχεδιάσουμε προγράμματα που θα εξαλείψουν την παιδική φτώχεια και θα αντιμετωπίσουν τα μεγάλα προβλήματα που έχουν να κάνουν με τις νέες οικογένειες, τους νέους που θέλουν να κάνουν παιδιά. Και εδώ επιδοτούμε μόνο το τρίτο τέκνο, όχι το</w:t>
      </w:r>
      <w:r>
        <w:rPr>
          <w:rFonts w:eastAsia="Times New Roman" w:cs="Times New Roman"/>
          <w:szCs w:val="24"/>
        </w:rPr>
        <w:t xml:space="preserve"> πρώτο και το δεύτερο που είναι η συντριπτική πλειοψηφία. Δεν υπάρχει επίδομα ενοικίου. Γι’ αυτό μένουν στα παιδικά δωμάτια και δεν παντρεύονται. Δεν υπάρχει η δυνατότητα να πάνε όλα τα παιδιά δωρεάν σε παιδικούς σταθμούς. </w:t>
      </w:r>
    </w:p>
    <w:p w14:paraId="39BC6E4E"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lastRenderedPageBreak/>
        <w:t>Αυτές δεν είναι αστείες μεταρρυθ</w:t>
      </w:r>
      <w:r>
        <w:rPr>
          <w:rFonts w:eastAsia="Times New Roman" w:cs="Times New Roman"/>
          <w:szCs w:val="24"/>
        </w:rPr>
        <w:t>μίσεις για να τις υποτιμάτε και να λέτε «τι αντίμετρα είναι αυτά; Της πλάκας είναι». Έχετε άδικο. Περιμένετε, λοιπόν, και θα δείτε. Περιμένετε και θα δείτε!</w:t>
      </w:r>
    </w:p>
    <w:p w14:paraId="39BC6E4F"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Εντάξει, εδώ υπάρχει μία διαφορά αντίληψης. Εμείς θέλουμε να φτιάξουμε κάποιες υποδομές, όχι πυροτε</w:t>
      </w:r>
      <w:r>
        <w:rPr>
          <w:rFonts w:eastAsia="Times New Roman" w:cs="Times New Roman"/>
          <w:szCs w:val="24"/>
        </w:rPr>
        <w:t xml:space="preserve">χνήματα. Μειώσαμε λίγο τον ΦΠΑ, μεγάλη υπόθεση! Και να τον μειώσουμε τον ΦΠΑ, από τις μεγάλες αλυσίδες των σούπερ-μάρκετ δεν θα πάει στον καταναλωτή, δυστυχώς. </w:t>
      </w:r>
    </w:p>
    <w:p w14:paraId="39BC6E50"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 xml:space="preserve">Το να φτιάξουμε κάποιες υποδομές μόνιμες, σταθερές και </w:t>
      </w:r>
      <w:proofErr w:type="spellStart"/>
      <w:r>
        <w:rPr>
          <w:rFonts w:eastAsia="Times New Roman" w:cs="Times New Roman"/>
          <w:szCs w:val="24"/>
        </w:rPr>
        <w:t>στοχευμένες</w:t>
      </w:r>
      <w:proofErr w:type="spellEnd"/>
      <w:r>
        <w:rPr>
          <w:rFonts w:eastAsia="Times New Roman" w:cs="Times New Roman"/>
          <w:szCs w:val="24"/>
        </w:rPr>
        <w:t>, εκεί που έχει ανάγκη η ελλη</w:t>
      </w:r>
      <w:r>
        <w:rPr>
          <w:rFonts w:eastAsia="Times New Roman" w:cs="Times New Roman"/>
          <w:szCs w:val="24"/>
        </w:rPr>
        <w:t xml:space="preserve">νική κοινωνία, αυτό είναι σημαντικό πράγμα και θα έπρεπε αυτός ο διάλογος να διεξάγεται και μεταξύ μας, αλλά δυστυχώς δεν διεξάγεται. </w:t>
      </w:r>
    </w:p>
    <w:p w14:paraId="39BC6E51"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 xml:space="preserve">Έρχομαι τώρα στα άλλα θέματα. Θέλω να σας πω ότι ακούω την άποψή σας και την πρότασή σας για το θέμα της </w:t>
      </w:r>
      <w:r>
        <w:rPr>
          <w:rFonts w:eastAsia="Times New Roman" w:cs="Times New Roman"/>
          <w:szCs w:val="24"/>
        </w:rPr>
        <w:t>α</w:t>
      </w:r>
      <w:r>
        <w:rPr>
          <w:rFonts w:eastAsia="Times New Roman" w:cs="Times New Roman"/>
          <w:szCs w:val="24"/>
        </w:rPr>
        <w:t xml:space="preserve">νεξάρτητης </w:t>
      </w:r>
      <w:r>
        <w:rPr>
          <w:rFonts w:eastAsia="Times New Roman" w:cs="Times New Roman"/>
          <w:szCs w:val="24"/>
        </w:rPr>
        <w:t>α</w:t>
      </w:r>
      <w:r>
        <w:rPr>
          <w:rFonts w:eastAsia="Times New Roman" w:cs="Times New Roman"/>
          <w:szCs w:val="24"/>
        </w:rPr>
        <w:t>ρχή</w:t>
      </w:r>
      <w:r>
        <w:rPr>
          <w:rFonts w:eastAsia="Times New Roman" w:cs="Times New Roman"/>
          <w:szCs w:val="24"/>
        </w:rPr>
        <w:t xml:space="preserve">ς για τις δημοσκοπήσεις και τη θεωρώ λογική. Αν υπάρχει και διακομματική συναίνεση, να την προχωρήσουμε. </w:t>
      </w:r>
    </w:p>
    <w:p w14:paraId="39BC6E52"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 xml:space="preserve">Επανέρχομαι, όμως, στα θέματα της υγείας. </w:t>
      </w:r>
    </w:p>
    <w:p w14:paraId="39BC6E53"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Κύριε Λεβέντη, επαναλαμβάνω, δεν ισχυρίστηκα ότι υπάρχει μία παραδεισένια κατάσταση. Ισχυρίστηκα με νούμερα</w:t>
      </w:r>
      <w:r>
        <w:rPr>
          <w:rFonts w:eastAsia="Times New Roman" w:cs="Times New Roman"/>
          <w:szCs w:val="24"/>
        </w:rPr>
        <w:t xml:space="preserve">, με </w:t>
      </w:r>
      <w:r>
        <w:rPr>
          <w:rFonts w:eastAsia="Times New Roman" w:cs="Times New Roman"/>
          <w:szCs w:val="24"/>
        </w:rPr>
        <w:lastRenderedPageBreak/>
        <w:t>στοιχεία, με αριθμούς, όχι με λόγια του αέρα, ότι εκεί που πέντε χρόνια γινόντουσαν απολύσεις, έχουμε προσλήψεις, ότι εκεί που πέντε χρόνια δεν υπήρξε κανένας σχεδιασμός για μεταρρυθμίσεις, έχουμε σημαντικές μεταρρυθμίσεις και για την πρωτοβάθμια φρον</w:t>
      </w:r>
      <w:r>
        <w:rPr>
          <w:rFonts w:eastAsia="Times New Roman" w:cs="Times New Roman"/>
          <w:szCs w:val="24"/>
        </w:rPr>
        <w:t xml:space="preserve">τίδα υγείας και για να σταματήσει αυτή η απαίσια ιστορία με τα ρουσφέτια για το ποιος θα μπει στις ΜΕΘ. </w:t>
      </w:r>
    </w:p>
    <w:p w14:paraId="39BC6E54"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 xml:space="preserve">Αυξήσαμε τον αριθμό των ΜΕΘ, </w:t>
      </w:r>
      <w:proofErr w:type="spellStart"/>
      <w:r>
        <w:rPr>
          <w:rFonts w:eastAsia="Times New Roman" w:cs="Times New Roman"/>
          <w:szCs w:val="24"/>
        </w:rPr>
        <w:t>εξορθολογικοποιούμε</w:t>
      </w:r>
      <w:proofErr w:type="spellEnd"/>
      <w:r>
        <w:rPr>
          <w:rFonts w:eastAsia="Times New Roman" w:cs="Times New Roman"/>
          <w:szCs w:val="24"/>
        </w:rPr>
        <w:t xml:space="preserve"> το σύστημα, παλεύουμε μέρα με τη μέρα. Ανοίξαμε το νοσοκομείο στη Σαντορίνη, εκεί όπου κάποιοι θέλαν ν</w:t>
      </w:r>
      <w:r>
        <w:rPr>
          <w:rFonts w:eastAsia="Times New Roman" w:cs="Times New Roman"/>
          <w:szCs w:val="24"/>
        </w:rPr>
        <w:t xml:space="preserve">α το δώσουν σε ιδιώτες. Δεν το άνοιγαν, έτοιμο κτήριο χρόνια, με εγκαταστάσεις μέσα, γιατί κάποιοι είχαν ιδιωτικά συμφέροντα και ήθελαν να ανοίξουν δίπλα ιδιωτικά και να πηγαίνει ο κόσμος στα ιδιωτικά. </w:t>
      </w:r>
    </w:p>
    <w:p w14:paraId="39BC6E55"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Μάχη δίνουμε, όπως μάχη θα δώσουμε και για το φάρμακο</w:t>
      </w:r>
      <w:r>
        <w:rPr>
          <w:rFonts w:eastAsia="Times New Roman" w:cs="Times New Roman"/>
          <w:szCs w:val="24"/>
        </w:rPr>
        <w:t>, όπως μάχη θα δώσουμε και για να μάθει ο ελληνικός λαός τι συνέβη όλα αυτά τα χρόνια. Δεν έχουμε καμ</w:t>
      </w:r>
      <w:r>
        <w:rPr>
          <w:rFonts w:eastAsia="Times New Roman" w:cs="Times New Roman"/>
          <w:szCs w:val="24"/>
        </w:rPr>
        <w:t>μ</w:t>
      </w:r>
      <w:r>
        <w:rPr>
          <w:rFonts w:eastAsia="Times New Roman" w:cs="Times New Roman"/>
          <w:szCs w:val="24"/>
        </w:rPr>
        <w:t xml:space="preserve">ία εκδικητική διάθεση. Δεν είναι προσωπικό το ζήτημα, αλλά εδώ όλα αυτά τα χρόνια, ιδίως τα χρόνια των </w:t>
      </w:r>
      <w:proofErr w:type="spellStart"/>
      <w:r>
        <w:rPr>
          <w:rFonts w:eastAsia="Times New Roman" w:cs="Times New Roman"/>
          <w:szCs w:val="24"/>
        </w:rPr>
        <w:t>παχέων</w:t>
      </w:r>
      <w:proofErr w:type="spellEnd"/>
      <w:r>
        <w:rPr>
          <w:rFonts w:eastAsia="Times New Roman" w:cs="Times New Roman"/>
          <w:szCs w:val="24"/>
        </w:rPr>
        <w:t xml:space="preserve"> αγελάδων, αλλά δυστυχώς και τα χρόνια των μν</w:t>
      </w:r>
      <w:r>
        <w:rPr>
          <w:rFonts w:eastAsia="Times New Roman" w:cs="Times New Roman"/>
          <w:szCs w:val="24"/>
        </w:rPr>
        <w:t>ημονίων -και αυτό είναι χειρότερο- κάποιοι με το ένα χέρι κόβαν συντάξεις και με το άλλο συνεχίζανε το πάρτι. Πρέπει να μάθει ο ελληνικός λαός τι συνέβη.</w:t>
      </w:r>
    </w:p>
    <w:p w14:paraId="39BC6E56" w14:textId="77777777" w:rsidR="00C46B37" w:rsidRDefault="002E6CD8">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lastRenderedPageBreak/>
        <w:t>Θέλω, λοιπόν, να κλείσω με αυτό. Το τελευταίο διάστημα έχουν πυκνώσει τα σύννεφα στον χώρο της Υγείας,</w:t>
      </w:r>
      <w:r>
        <w:rPr>
          <w:rFonts w:eastAsia="Times New Roman" w:cs="Times New Roman"/>
          <w:szCs w:val="24"/>
        </w:rPr>
        <w:t xml:space="preserve"> με δημοσιεύματα, με εισαγγελικές παρεμβάσεις, με δικογραφίες, το ένα σκάνδαλο πίσω από το άλλο. Και όπως είναι φυσικό, προκαλούν το κοινό αίσθημα ενός λαού που έχει σηκώσει στους ώμους του δυσανάλογο βάρος όλα αυτά τα χρόνια. </w:t>
      </w:r>
    </w:p>
    <w:p w14:paraId="39BC6E57" w14:textId="77777777" w:rsidR="00C46B37" w:rsidRDefault="002E6CD8">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Προφανώς, μιλάω για την υπόθεση του ΚΕΕΛΠΝΟ και όλα όσα είδαν το φως της δημοσιότητας, το «μαύρο» χρήμα, που πήγαινε υπό μορφή διαφημίσεων σε κολλητούς και ημέτερους. Άραγε, γιατί δεν έλεγαν τίποτα τα περίφημα μέσα ενημέρωσης πέντε χρόνια και όλα ήταν καλά</w:t>
      </w:r>
      <w:r>
        <w:rPr>
          <w:rFonts w:eastAsia="Times New Roman" w:cs="Times New Roman"/>
          <w:szCs w:val="24"/>
        </w:rPr>
        <w:t xml:space="preserve"> στην Υγεία και τώρα, που γίνονται πέντε πράγματα, υπάρχουν προβλήματα στην Υγεία; Γιατί; Αναρωτηθήκατε ποτέ, κύριε Λεβέντη, γι’ αυτό; </w:t>
      </w:r>
    </w:p>
    <w:p w14:paraId="39BC6E58" w14:textId="77777777" w:rsidR="00C46B37" w:rsidRDefault="002E6CD8">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Αναφέρομαι στην υπόθεση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η οποία, όπως και η </w:t>
      </w:r>
      <w:r>
        <w:rPr>
          <w:rFonts w:eastAsia="Times New Roman" w:cs="Times New Roman"/>
          <w:szCs w:val="24"/>
        </w:rPr>
        <w:t>«</w:t>
      </w:r>
      <w:r>
        <w:rPr>
          <w:rFonts w:eastAsia="Times New Roman" w:cs="Times New Roman"/>
          <w:szCs w:val="24"/>
          <w:lang w:val="en-US"/>
        </w:rPr>
        <w:t>Siemens</w:t>
      </w:r>
      <w:r>
        <w:rPr>
          <w:rFonts w:eastAsia="Times New Roman" w:cs="Times New Roman"/>
          <w:szCs w:val="24"/>
        </w:rPr>
        <w:t>»</w:t>
      </w:r>
      <w:r>
        <w:rPr>
          <w:rFonts w:eastAsia="Times New Roman" w:cs="Times New Roman"/>
          <w:szCs w:val="24"/>
        </w:rPr>
        <w:t xml:space="preserve">, από το εξωτερικό μας ήρθε. Έχει ασχοληθεί το </w:t>
      </w:r>
      <w:r>
        <w:rPr>
          <w:rFonts w:eastAsia="Times New Roman" w:cs="Times New Roman"/>
          <w:szCs w:val="24"/>
          <w:lang w:val="en-US"/>
        </w:rPr>
        <w:t>FBI</w:t>
      </w:r>
      <w:r>
        <w:rPr>
          <w:rFonts w:eastAsia="Times New Roman" w:cs="Times New Roman"/>
          <w:szCs w:val="24"/>
        </w:rPr>
        <w:t xml:space="preserve">, εισαγγελείς στις Ηνωμένες Πολιτείες ασχολούνται. Είναι πολυεθνική του φαρμάκου, που επί χρόνια στην Ελλάδα και όχι μόνο, αλλά στην Ελλάδα, είχε στήσει ένα πάρτι υπερτιμολογήσεων. </w:t>
      </w:r>
    </w:p>
    <w:p w14:paraId="39BC6E59" w14:textId="77777777" w:rsidR="00C46B37" w:rsidRDefault="002E6CD8">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lastRenderedPageBreak/>
        <w:t xml:space="preserve">Και γιατί στην Ελλάδα; Γιατί η τιμή φαρμάκου στην Ελλάδα καθόριζε και την </w:t>
      </w:r>
      <w:r>
        <w:rPr>
          <w:rFonts w:eastAsia="Times New Roman" w:cs="Times New Roman"/>
          <w:szCs w:val="24"/>
        </w:rPr>
        <w:t xml:space="preserve">τιμή φαρμάκου σε άλλες χώρες της Ευρώπης και ενδέχεται κάποιοι λένε -δεν ξέρω, ακούω και εγώ, δεν είμαι ειδικός- να είναι ένα σκάνδαλο που σε ό,τι αφορά τη ζημιά στο δημόσιο μπορεί να είναι μεγαλύτερο της </w:t>
      </w:r>
      <w:r>
        <w:rPr>
          <w:rFonts w:eastAsia="Times New Roman" w:cs="Times New Roman"/>
          <w:szCs w:val="24"/>
        </w:rPr>
        <w:t>«</w:t>
      </w:r>
      <w:r>
        <w:rPr>
          <w:rFonts w:eastAsia="Times New Roman" w:cs="Times New Roman"/>
          <w:szCs w:val="24"/>
          <w:lang w:val="en-US"/>
        </w:rPr>
        <w:t>Siemens</w:t>
      </w:r>
      <w:r>
        <w:rPr>
          <w:rFonts w:eastAsia="Times New Roman" w:cs="Times New Roman"/>
          <w:szCs w:val="24"/>
        </w:rPr>
        <w:t>»</w:t>
      </w:r>
      <w:r>
        <w:rPr>
          <w:rFonts w:eastAsia="Times New Roman" w:cs="Times New Roman"/>
          <w:szCs w:val="24"/>
        </w:rPr>
        <w:t xml:space="preserve">. </w:t>
      </w:r>
    </w:p>
    <w:p w14:paraId="39BC6E5A" w14:textId="77777777" w:rsidR="00C46B37" w:rsidRDefault="002E6CD8">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Διάβαζα χθες στη δικογραφία για το «Ερρ</w:t>
      </w:r>
      <w:r>
        <w:rPr>
          <w:rFonts w:eastAsia="Times New Roman" w:cs="Times New Roman"/>
          <w:szCs w:val="24"/>
        </w:rPr>
        <w:t xml:space="preserve">ίκος Ντυνάν», η οποία έρχεται στη Βουλή, για το πώς το </w:t>
      </w:r>
      <w:r>
        <w:rPr>
          <w:rFonts w:eastAsia="Times New Roman" w:cs="Times New Roman"/>
          <w:szCs w:val="24"/>
        </w:rPr>
        <w:t>ν</w:t>
      </w:r>
      <w:r>
        <w:rPr>
          <w:rFonts w:eastAsia="Times New Roman" w:cs="Times New Roman"/>
          <w:szCs w:val="24"/>
        </w:rPr>
        <w:t>οσοκομείο αυτό βρέθηκε στα χέρια ιδιωτών προς μεγάλη ζημιά του ελληνικού δημοσίου, κάτι το οποίο, επίσης, ερευνάται δικαστικά. Η δικογραφία έρχεται στη Βουλή, διότι προσκρούει στα πολιτικά πρόσωπα. Γι</w:t>
      </w:r>
      <w:r>
        <w:rPr>
          <w:rFonts w:eastAsia="Times New Roman" w:cs="Times New Roman"/>
          <w:szCs w:val="24"/>
        </w:rPr>
        <w:t xml:space="preserve">’ αυτό έρχεται στη Βουλή, όπως και άλλες δικογραφίες, που εμείς δεν τις βάζουμε στο συρτάρι. </w:t>
      </w:r>
    </w:p>
    <w:p w14:paraId="39BC6E5B" w14:textId="77777777" w:rsidR="00C46B37" w:rsidRDefault="002E6CD8">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Βεβαίως, δεν πάμε να δημιουργήσουμε θέμα εκεί όπου υπάρχει ο κίνδυνος να δυσφημίσουμε ανθρώπους χωρίς λόγο, αλλά δεν μπορούμε να βάλουμε στο συρτάρι τη δικογραφία</w:t>
      </w:r>
      <w:r>
        <w:rPr>
          <w:rFonts w:eastAsia="Times New Roman" w:cs="Times New Roman"/>
          <w:szCs w:val="24"/>
        </w:rPr>
        <w:t xml:space="preserve"> του Παπαντωνίου, για παράδειγμα. Δεν τη βάλαμε στο συρτάρι και γι’ αυτό εμείς πήραμε την πρωτοβουλία να συσταθεί </w:t>
      </w:r>
      <w:r>
        <w:rPr>
          <w:rFonts w:eastAsia="Times New Roman" w:cs="Times New Roman"/>
          <w:szCs w:val="24"/>
        </w:rPr>
        <w:t>π</w:t>
      </w:r>
      <w:r>
        <w:rPr>
          <w:rFonts w:eastAsia="Times New Roman" w:cs="Times New Roman"/>
          <w:szCs w:val="24"/>
        </w:rPr>
        <w:t xml:space="preserve">ροανακριτική και είδα, προς τιμήν όλων των κομμάτων, ότι συμφώνησαν. </w:t>
      </w:r>
    </w:p>
    <w:p w14:paraId="39BC6E5C" w14:textId="77777777" w:rsidR="00C46B37" w:rsidRDefault="002E6CD8">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Όμως, τόσα χρόνια είναι αυτό το σκάνδαλο. Γιατί; Τόσα χρόνια! Έπρεπε να</w:t>
      </w:r>
      <w:r>
        <w:rPr>
          <w:rFonts w:eastAsia="Times New Roman" w:cs="Times New Roman"/>
          <w:szCs w:val="24"/>
        </w:rPr>
        <w:t xml:space="preserve"> έρθουμε εμείς, κύριε Λεβέντη, γι’ αυτό; Πόσα </w:t>
      </w:r>
      <w:r>
        <w:rPr>
          <w:rFonts w:eastAsia="Times New Roman" w:cs="Times New Roman"/>
          <w:szCs w:val="24"/>
        </w:rPr>
        <w:lastRenderedPageBreak/>
        <w:t xml:space="preserve">χρόνια γνωρίζουμε ότι εκεί υπάρχει καπνός, εγώ λέω, να δούμε αν υπάρχει και φωτιά; Μόνο ο Τσοχατζόπουλος τα έχει κάνει όλα σε αυτή τη χώρα; </w:t>
      </w:r>
    </w:p>
    <w:p w14:paraId="39BC6E5D" w14:textId="77777777" w:rsidR="00C46B37" w:rsidRDefault="002E6CD8">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θα σας πω και κάτι άλλο. Αν εγώ είμαι Πρωθυπουργό</w:t>
      </w:r>
      <w:r>
        <w:rPr>
          <w:rFonts w:eastAsia="Times New Roman" w:cs="Times New Roman"/>
          <w:szCs w:val="24"/>
        </w:rPr>
        <w:t>ς και ο ένας μετά τον άλλοι οι Υπουργοί μου περνάνε από προανακριτικές, θα είχα θέμα, έτσι δεν είναι; Δεν θα το έπαιζα σοφός, να πηγαίνω στους Δελφούς, να δίνω συμβουλές στο Μαντείο των Δελφών!</w:t>
      </w:r>
    </w:p>
    <w:p w14:paraId="39BC6E5E" w14:textId="77777777" w:rsidR="00C46B37" w:rsidRDefault="002E6CD8">
      <w:pPr>
        <w:spacing w:line="600" w:lineRule="auto"/>
        <w:ind w:firstLine="720"/>
        <w:jc w:val="center"/>
        <w:rPr>
          <w:rFonts w:eastAsia="Times New Roman"/>
          <w:bCs/>
        </w:rPr>
      </w:pPr>
      <w:r>
        <w:rPr>
          <w:rFonts w:eastAsia="Times New Roman"/>
          <w:bCs/>
        </w:rPr>
        <w:t>(Χειροκροτήματα από τις πτέρυγες του ΣΥΡΙΖΑ και των ΑΝΕΛ)</w:t>
      </w:r>
    </w:p>
    <w:p w14:paraId="39BC6E5F" w14:textId="77777777" w:rsidR="00C46B37" w:rsidRDefault="002E6CD8">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Για </w:t>
      </w:r>
      <w:r>
        <w:rPr>
          <w:rFonts w:eastAsia="Times New Roman" w:cs="Times New Roman"/>
          <w:szCs w:val="24"/>
        </w:rPr>
        <w:t xml:space="preserve">τον κ. Παπαντωνίου, λοιπόν, θα τα συζητήσουμε εδώ. Όμως, εξ όσων γνωρίζω ο άνθρωπος ζει στην Ελβετία, μια χαρά είναι, δεν έχει κανένα πρόβλημα. Εξ όσων γνωρίζω ο γιος του είναι σύμβουλος του κ. Μητσοτάκη και παρά το γεγονός ότι όλα τα κόμματα είπαν ότι να </w:t>
      </w:r>
      <w:r>
        <w:rPr>
          <w:rFonts w:eastAsia="Times New Roman" w:cs="Times New Roman"/>
          <w:szCs w:val="24"/>
        </w:rPr>
        <w:t xml:space="preserve">γίνει </w:t>
      </w:r>
      <w:r>
        <w:rPr>
          <w:rFonts w:eastAsia="Times New Roman" w:cs="Times New Roman"/>
          <w:szCs w:val="24"/>
        </w:rPr>
        <w:t>π</w:t>
      </w:r>
      <w:r>
        <w:rPr>
          <w:rFonts w:eastAsia="Times New Roman" w:cs="Times New Roman"/>
          <w:szCs w:val="24"/>
        </w:rPr>
        <w:t>ροανακριτική, ο ίδιος έκανε δήλωση και είπε «βαράτε το ΠΑΣΟΚ και τη</w:t>
      </w:r>
      <w:r>
        <w:rPr>
          <w:rFonts w:eastAsia="Times New Roman" w:cs="Times New Roman"/>
          <w:szCs w:val="24"/>
        </w:rPr>
        <w:t>ν</w:t>
      </w:r>
      <w:r>
        <w:rPr>
          <w:rFonts w:eastAsia="Times New Roman" w:cs="Times New Roman"/>
          <w:szCs w:val="24"/>
        </w:rPr>
        <w:t xml:space="preserve"> Δημοκρατική Συμπαράταξη». Αλήθεια; Δεν πρέπει ο ελληνικός λαός να δει, να μάθει; Δεν πρέπει να ερευνήσει η Βουλή; </w:t>
      </w:r>
    </w:p>
    <w:p w14:paraId="39BC6E60" w14:textId="77777777" w:rsidR="00C46B37" w:rsidRDefault="002E6CD8">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lastRenderedPageBreak/>
        <w:t xml:space="preserve">Επανέρχομαι, λοιπόν. Πυκνός καπνός στον χώρο της Υγείας. </w:t>
      </w:r>
      <w:r>
        <w:rPr>
          <w:rFonts w:eastAsia="Times New Roman" w:cs="Times New Roman"/>
          <w:szCs w:val="24"/>
        </w:rPr>
        <w:t>«</w:t>
      </w:r>
      <w:r>
        <w:rPr>
          <w:rFonts w:eastAsia="Times New Roman" w:cs="Times New Roman"/>
          <w:szCs w:val="24"/>
          <w:lang w:val="en-US"/>
        </w:rPr>
        <w:t>Novarti</w:t>
      </w:r>
      <w:r>
        <w:rPr>
          <w:rFonts w:eastAsia="Times New Roman" w:cs="Times New Roman"/>
          <w:szCs w:val="24"/>
          <w:lang w:val="en-US"/>
        </w:rPr>
        <w:t>s</w:t>
      </w:r>
      <w:r>
        <w:rPr>
          <w:rFonts w:eastAsia="Times New Roman" w:cs="Times New Roman"/>
          <w:szCs w:val="24"/>
        </w:rPr>
        <w:t>»</w:t>
      </w:r>
      <w:r>
        <w:rPr>
          <w:rFonts w:eastAsia="Times New Roman" w:cs="Times New Roman"/>
          <w:szCs w:val="24"/>
        </w:rPr>
        <w:t xml:space="preserve">, ΚΕΕΛΠΝΟ, «Ερρίκος Ντυνάν», υπερτιμολογήσεις, δημοσιεύματα, δικογραφίες, εισαγγελικές παραγγελίες. </w:t>
      </w:r>
    </w:p>
    <w:p w14:paraId="39BC6E61" w14:textId="77777777" w:rsidR="00C46B37" w:rsidRDefault="002E6CD8">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Εγώ θέλω να πω ένα πράγμα. Αυτή η Κυβέρνηση έχει δώσει μια δέσμευση και στην πρώτη και στη δεύτερη εκλογή, ότι δεν πρόκειται να αφήσει ούτε καρφίτσα να π</w:t>
      </w:r>
      <w:r>
        <w:rPr>
          <w:rFonts w:eastAsia="Times New Roman" w:cs="Times New Roman"/>
          <w:szCs w:val="24"/>
        </w:rPr>
        <w:t xml:space="preserve">έσει κάτω. Το πάρτι που έγινε τα προηγούμενα χρόνια στην Υγεία, πάρτι επί το </w:t>
      </w:r>
      <w:proofErr w:type="spellStart"/>
      <w:r>
        <w:rPr>
          <w:rFonts w:eastAsia="Times New Roman" w:cs="Times New Roman"/>
          <w:szCs w:val="24"/>
        </w:rPr>
        <w:t>πλείστον</w:t>
      </w:r>
      <w:proofErr w:type="spellEnd"/>
      <w:r>
        <w:rPr>
          <w:rFonts w:eastAsia="Times New Roman" w:cs="Times New Roman"/>
          <w:szCs w:val="24"/>
        </w:rPr>
        <w:t xml:space="preserve"> για λογαριασμό μεγάλων και ισχυρών συμφερόντων, θα έρθει στην επιφάνεια μέχρι το τελευταίο δεκαδικό ψηφίο και οι ευθύνες, όπου υπάρχουν, είτε πολιτικές είτε ποινικές, θα </w:t>
      </w:r>
      <w:r>
        <w:rPr>
          <w:rFonts w:eastAsia="Times New Roman" w:cs="Times New Roman"/>
          <w:szCs w:val="24"/>
        </w:rPr>
        <w:t xml:space="preserve">αποδοθούν. </w:t>
      </w:r>
    </w:p>
    <w:p w14:paraId="39BC6E62" w14:textId="77777777" w:rsidR="00C46B37" w:rsidRDefault="002E6CD8">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Δεν μας ενδιαφέρει εμάς το θέμα της παραγραφής. Είναι ένας άθλιος νόμος, που πρέπει όλοι να αποφασίσουμε να αλλάξει. Όμως, το ζήτημα δεν είναι αυτό. Το ζήτημα είναι να αποδοθεί δικαιοσύνη. Δεν είναι η ρεβάνς το θέμα μας, αλλά να αποδοθεί δικαιο</w:t>
      </w:r>
      <w:r>
        <w:rPr>
          <w:rFonts w:eastAsia="Times New Roman" w:cs="Times New Roman"/>
          <w:szCs w:val="24"/>
        </w:rPr>
        <w:t xml:space="preserve">σύνη. </w:t>
      </w:r>
    </w:p>
    <w:p w14:paraId="39BC6E63" w14:textId="77777777" w:rsidR="00C46B37" w:rsidRDefault="002E6CD8">
      <w:pPr>
        <w:spacing w:line="600" w:lineRule="auto"/>
        <w:ind w:firstLine="720"/>
        <w:jc w:val="both"/>
        <w:rPr>
          <w:rFonts w:eastAsia="Times New Roman"/>
          <w:bCs/>
        </w:rPr>
      </w:pPr>
      <w:r>
        <w:rPr>
          <w:rFonts w:eastAsia="Times New Roman"/>
          <w:szCs w:val="24"/>
        </w:rPr>
        <w:t xml:space="preserve">Γι’ αυτό, λοιπόν, κυρίες και κύριοι συνάδελφοι, θα ήθελα να ενημερώσω το Σώμα ότι τις επόμενες ημέρες Βουλευτές, τόσο από την </w:t>
      </w:r>
      <w:r>
        <w:rPr>
          <w:rFonts w:eastAsia="Times New Roman"/>
          <w:bCs/>
          <w:shd w:val="clear" w:color="auto" w:fill="FFFFFF"/>
        </w:rPr>
        <w:t>Κοινοβουλευτική Ομάδα</w:t>
      </w:r>
      <w:r>
        <w:rPr>
          <w:rFonts w:eastAsia="Times New Roman"/>
          <w:bCs/>
        </w:rPr>
        <w:t xml:space="preserve"> του ΣΥΡΙΖΑ όσο και από την </w:t>
      </w:r>
      <w:r>
        <w:rPr>
          <w:rFonts w:eastAsia="Times New Roman"/>
          <w:bCs/>
          <w:shd w:val="clear" w:color="auto" w:fill="FFFFFF"/>
        </w:rPr>
        <w:t xml:space="preserve">Κοινοβουλευτική Ομάδα </w:t>
      </w:r>
      <w:r>
        <w:rPr>
          <w:rFonts w:eastAsia="Times New Roman"/>
          <w:bCs/>
        </w:rPr>
        <w:t>των Ανεξάρτητων Ελλήνων, θα καταθέ</w:t>
      </w:r>
      <w:r>
        <w:rPr>
          <w:rFonts w:eastAsia="Times New Roman"/>
          <w:bCs/>
        </w:rPr>
        <w:lastRenderedPageBreak/>
        <w:t>σουν στη Βουλή πρό</w:t>
      </w:r>
      <w:r>
        <w:rPr>
          <w:rFonts w:eastAsia="Times New Roman"/>
          <w:bCs/>
        </w:rPr>
        <w:t xml:space="preserve">ταση για συγκρότηση </w:t>
      </w:r>
      <w:r>
        <w:rPr>
          <w:rFonts w:eastAsia="Times New Roman"/>
          <w:bCs/>
        </w:rPr>
        <w:t>ε</w:t>
      </w:r>
      <w:r>
        <w:rPr>
          <w:rFonts w:eastAsia="Times New Roman"/>
          <w:bCs/>
        </w:rPr>
        <w:t xml:space="preserve">ξεταστικής </w:t>
      </w:r>
      <w:r>
        <w:rPr>
          <w:rFonts w:eastAsia="Times New Roman"/>
          <w:bCs/>
        </w:rPr>
        <w:t>ε</w:t>
      </w:r>
      <w:r>
        <w:rPr>
          <w:rFonts w:eastAsia="Times New Roman"/>
          <w:bCs/>
        </w:rPr>
        <w:t xml:space="preserve">πιτροπής για τα σκάνδαλα στην υγεία. Δεν θα μείνει τίποτα κρυπτό από τον ήλιο! </w:t>
      </w:r>
    </w:p>
    <w:p w14:paraId="39BC6E64" w14:textId="77777777" w:rsidR="00C46B37" w:rsidRDefault="002E6CD8">
      <w:pPr>
        <w:spacing w:line="600" w:lineRule="auto"/>
        <w:ind w:firstLine="720"/>
        <w:jc w:val="center"/>
        <w:rPr>
          <w:rFonts w:eastAsia="Times New Roman" w:cs="Times New Roman"/>
        </w:rPr>
      </w:pPr>
      <w:r>
        <w:rPr>
          <w:rFonts w:eastAsia="Times New Roman" w:cs="Times New Roman"/>
        </w:rPr>
        <w:t>(Χειροκροτήματα από τις πτέρυγες του ΣΥΡΙΖΑ και των ΑΝΕΛ)</w:t>
      </w:r>
    </w:p>
    <w:p w14:paraId="39BC6E65" w14:textId="77777777" w:rsidR="00C46B37" w:rsidRDefault="002E6CD8">
      <w:pPr>
        <w:spacing w:line="600" w:lineRule="auto"/>
        <w:ind w:firstLine="720"/>
        <w:jc w:val="both"/>
        <w:rPr>
          <w:rFonts w:eastAsia="Times New Roman"/>
          <w:bCs/>
        </w:rPr>
      </w:pPr>
      <w:r>
        <w:rPr>
          <w:rFonts w:eastAsia="Times New Roman"/>
          <w:bCs/>
        </w:rPr>
        <w:t xml:space="preserve">Εκεί θα έχουμε την ευκαιρία ο καθένας να αναλάβει τις ευθύνες του. Και τα </w:t>
      </w:r>
      <w:proofErr w:type="spellStart"/>
      <w:r>
        <w:rPr>
          <w:rFonts w:eastAsia="Times New Roman"/>
          <w:bCs/>
        </w:rPr>
        <w:t>χαμογελάκια</w:t>
      </w:r>
      <w:proofErr w:type="spellEnd"/>
      <w:r>
        <w:rPr>
          <w:rFonts w:eastAsia="Times New Roman"/>
          <w:bCs/>
        </w:rPr>
        <w:t xml:space="preserve"> και οι μαγκιές όχι στα </w:t>
      </w:r>
      <w:proofErr w:type="spellStart"/>
      <w:r>
        <w:rPr>
          <w:rFonts w:eastAsia="Times New Roman"/>
          <w:bCs/>
        </w:rPr>
        <w:t>τηλεπαράθυρα</w:t>
      </w:r>
      <w:proofErr w:type="spellEnd"/>
      <w:r>
        <w:rPr>
          <w:rFonts w:eastAsia="Times New Roman"/>
          <w:bCs/>
        </w:rPr>
        <w:t xml:space="preserve">, εδώ, δημόσια. Κάποιοι μπορεί να χάσουν τα χαμόγελά τους, δημόσια, όταν αρχίζουν να καταλογίζονται </w:t>
      </w:r>
      <w:r>
        <w:rPr>
          <w:rFonts w:eastAsia="Times New Roman"/>
          <w:bCs/>
          <w:shd w:val="clear" w:color="auto" w:fill="FFFFFF"/>
        </w:rPr>
        <w:t>συγκεκριμένες</w:t>
      </w:r>
      <w:r>
        <w:rPr>
          <w:rFonts w:eastAsia="Times New Roman"/>
          <w:bCs/>
        </w:rPr>
        <w:t xml:space="preserve"> ευθύνες για το τι έγινε όλα αυτά τα χρόνια, πού πήγαν αυτά τα χρήματα, πώς ζημιώθηκε το ελληνικό δημόσιο. </w:t>
      </w:r>
    </w:p>
    <w:p w14:paraId="39BC6E66" w14:textId="77777777" w:rsidR="00C46B37" w:rsidRDefault="002E6CD8">
      <w:pPr>
        <w:spacing w:line="600" w:lineRule="auto"/>
        <w:ind w:firstLine="720"/>
        <w:jc w:val="both"/>
        <w:rPr>
          <w:rFonts w:eastAsia="Times New Roman"/>
          <w:bCs/>
        </w:rPr>
      </w:pPr>
      <w:r>
        <w:rPr>
          <w:rFonts w:eastAsia="Times New Roman"/>
          <w:bCs/>
        </w:rPr>
        <w:t xml:space="preserve">Δεν ξέρω, </w:t>
      </w:r>
      <w:r>
        <w:rPr>
          <w:rFonts w:eastAsia="Times New Roman"/>
          <w:bCs/>
          <w:shd w:val="clear" w:color="auto" w:fill="FFFFFF"/>
        </w:rPr>
        <w:t>κυρία Πρόεδρε,</w:t>
      </w:r>
      <w:r>
        <w:rPr>
          <w:rFonts w:eastAsia="Times New Roman"/>
          <w:bCs/>
        </w:rPr>
        <w:t xml:space="preserve"> εάν αυτό θα αυξήσει την τηλεθέαση στο κανάλι της Βουλής. Είμαι, </w:t>
      </w:r>
      <w:r>
        <w:rPr>
          <w:rFonts w:eastAsia="Times New Roman"/>
          <w:bCs/>
          <w:shd w:val="clear" w:color="auto" w:fill="FFFFFF"/>
        </w:rPr>
        <w:t>όμως,</w:t>
      </w:r>
      <w:r>
        <w:rPr>
          <w:rFonts w:eastAsia="Times New Roman"/>
          <w:bCs/>
        </w:rPr>
        <w:t xml:space="preserve"> βέβαιος ότι θα δημιουργήσει ένα αίσθημα στην ελληνική κοινωνία ότι υπάρχει πολιτική βούληση να διαλευκάνουμε όλες τις σκοτεινές υποθέσεις, να μην μείνει τίποτα στη σκιά. Και αυτή τη δέσμευσή μας θα την κάνουμε πράξη. </w:t>
      </w:r>
    </w:p>
    <w:p w14:paraId="39BC6E67" w14:textId="77777777" w:rsidR="00C46B37" w:rsidRDefault="002E6CD8">
      <w:pPr>
        <w:spacing w:line="600" w:lineRule="auto"/>
        <w:ind w:firstLine="720"/>
        <w:jc w:val="center"/>
        <w:rPr>
          <w:rFonts w:eastAsia="Times New Roman" w:cs="Times New Roman"/>
        </w:rPr>
      </w:pPr>
      <w:r>
        <w:rPr>
          <w:rFonts w:eastAsia="Times New Roman" w:cs="Times New Roman"/>
        </w:rPr>
        <w:t xml:space="preserve">(Χειροκροτήματα από τις πτέρυγες του </w:t>
      </w:r>
      <w:r>
        <w:rPr>
          <w:rFonts w:eastAsia="Times New Roman" w:cs="Times New Roman"/>
        </w:rPr>
        <w:t>ΣΥΡΙΖΑ και των ΑΝΕΛ)</w:t>
      </w:r>
    </w:p>
    <w:p w14:paraId="39BC6E68" w14:textId="77777777" w:rsidR="00C46B37" w:rsidRDefault="002E6CD8">
      <w:pPr>
        <w:spacing w:line="600" w:lineRule="auto"/>
        <w:ind w:firstLine="720"/>
        <w:jc w:val="both"/>
        <w:rPr>
          <w:rFonts w:eastAsia="Times New Roman"/>
          <w:bCs/>
        </w:rPr>
      </w:pPr>
      <w:r>
        <w:rPr>
          <w:rFonts w:eastAsia="Times New Roman"/>
          <w:b/>
          <w:bCs/>
        </w:rPr>
        <w:lastRenderedPageBreak/>
        <w:t>ΠΡΟΕΔΡΕΥΟΥΣΑ (Αναστασία Χριστοδουλοπούλου):</w:t>
      </w:r>
      <w:r>
        <w:rPr>
          <w:rFonts w:eastAsia="Times New Roman" w:cs="Times New Roman"/>
        </w:rPr>
        <w:t xml:space="preserve"> </w:t>
      </w:r>
      <w:r>
        <w:rPr>
          <w:rFonts w:eastAsia="Times New Roman"/>
          <w:bCs/>
        </w:rPr>
        <w:t>Ο</w:t>
      </w:r>
      <w:r>
        <w:rPr>
          <w:rFonts w:eastAsia="Times New Roman"/>
          <w:bCs/>
        </w:rPr>
        <w:t xml:space="preserve">λοκληρώθηκε η συζήτηση της επίκαιρης ερώτησης προς τον Πρωθυπουργό. </w:t>
      </w:r>
    </w:p>
    <w:p w14:paraId="39BC6E69" w14:textId="77777777" w:rsidR="00C46B37" w:rsidRDefault="002E6CD8">
      <w:pPr>
        <w:spacing w:line="600" w:lineRule="auto"/>
        <w:ind w:firstLine="720"/>
        <w:jc w:val="both"/>
        <w:rPr>
          <w:rFonts w:eastAsia="Times New Roman"/>
          <w:bCs/>
        </w:rPr>
      </w:pPr>
      <w:r>
        <w:rPr>
          <w:rFonts w:eastAsia="Times New Roman"/>
          <w:bCs/>
        </w:rPr>
        <w:t xml:space="preserve">Κυρίες και κύριοι συνάδελφοι, έχω την τιμή να ανακοινώσω στο Σώμα το </w:t>
      </w:r>
      <w:r>
        <w:rPr>
          <w:rFonts w:eastAsia="Times New Roman"/>
          <w:bCs/>
        </w:rPr>
        <w:t>δελτίο ε</w:t>
      </w:r>
      <w:r>
        <w:rPr>
          <w:rFonts w:eastAsia="Times New Roman"/>
          <w:bCs/>
        </w:rPr>
        <w:t xml:space="preserve">πικαίρων </w:t>
      </w:r>
      <w:r>
        <w:rPr>
          <w:rFonts w:eastAsia="Times New Roman"/>
          <w:bCs/>
        </w:rPr>
        <w:t>ε</w:t>
      </w:r>
      <w:r>
        <w:rPr>
          <w:rFonts w:eastAsia="Times New Roman"/>
          <w:bCs/>
        </w:rPr>
        <w:t>ρωτήσεων της Δευτέρας 20 Μαρτίου 2</w:t>
      </w:r>
      <w:r>
        <w:rPr>
          <w:rFonts w:eastAsia="Times New Roman"/>
          <w:bCs/>
        </w:rPr>
        <w:t>017.</w:t>
      </w:r>
    </w:p>
    <w:p w14:paraId="39BC6E6A" w14:textId="77777777" w:rsidR="00C46B37" w:rsidRDefault="002E6CD8">
      <w:pPr>
        <w:spacing w:after="0" w:line="600" w:lineRule="auto"/>
        <w:ind w:firstLine="720"/>
        <w:jc w:val="both"/>
        <w:rPr>
          <w:rFonts w:eastAsia="Times New Roman"/>
          <w:b/>
          <w:szCs w:val="24"/>
        </w:rPr>
      </w:pPr>
      <w:r>
        <w:rPr>
          <w:rFonts w:eastAsia="Times New Roman"/>
          <w:bCs/>
          <w:szCs w:val="24"/>
        </w:rPr>
        <w:t xml:space="preserve">Α. </w:t>
      </w:r>
      <w:r>
        <w:rPr>
          <w:rFonts w:eastAsia="Times New Roman"/>
          <w:bCs/>
          <w:szCs w:val="24"/>
        </w:rPr>
        <w:t>ΕΠΙΚΑΙΡΕΣ ΕΡΩΤΗΣΕΙΣ Π</w:t>
      </w:r>
      <w:r>
        <w:rPr>
          <w:rFonts w:eastAsia="Times New Roman"/>
          <w:bCs/>
          <w:szCs w:val="24"/>
        </w:rPr>
        <w:t xml:space="preserve">ρώτου </w:t>
      </w:r>
      <w:r>
        <w:rPr>
          <w:rFonts w:eastAsia="Times New Roman"/>
          <w:bCs/>
          <w:szCs w:val="24"/>
        </w:rPr>
        <w:t>Κ</w:t>
      </w:r>
      <w:r>
        <w:rPr>
          <w:rFonts w:eastAsia="Times New Roman"/>
          <w:bCs/>
          <w:szCs w:val="24"/>
        </w:rPr>
        <w:t>ύκλου (Άρθρο 130 παρ</w:t>
      </w:r>
      <w:r>
        <w:rPr>
          <w:rFonts w:eastAsia="Times New Roman"/>
          <w:bCs/>
          <w:szCs w:val="24"/>
        </w:rPr>
        <w:t>άγραφοι</w:t>
      </w:r>
      <w:r>
        <w:rPr>
          <w:rFonts w:eastAsia="Times New Roman"/>
          <w:bCs/>
          <w:szCs w:val="24"/>
        </w:rPr>
        <w:t xml:space="preserve"> 2 και 3 </w:t>
      </w:r>
      <w:r>
        <w:rPr>
          <w:rFonts w:eastAsia="Times New Roman"/>
          <w:bCs/>
          <w:szCs w:val="24"/>
        </w:rPr>
        <w:t xml:space="preserve">του </w:t>
      </w:r>
      <w:r>
        <w:rPr>
          <w:rFonts w:eastAsia="Times New Roman"/>
          <w:bCs/>
          <w:szCs w:val="24"/>
        </w:rPr>
        <w:t>Καν</w:t>
      </w:r>
      <w:r>
        <w:rPr>
          <w:rFonts w:eastAsia="Times New Roman"/>
          <w:bCs/>
          <w:szCs w:val="24"/>
        </w:rPr>
        <w:t>ονισμού</w:t>
      </w:r>
      <w:r>
        <w:rPr>
          <w:rFonts w:eastAsia="Times New Roman"/>
          <w:bCs/>
          <w:szCs w:val="24"/>
        </w:rPr>
        <w:t xml:space="preserve"> </w:t>
      </w:r>
      <w:r>
        <w:rPr>
          <w:rFonts w:eastAsia="Times New Roman"/>
          <w:bCs/>
          <w:szCs w:val="24"/>
        </w:rPr>
        <w:t xml:space="preserve">της </w:t>
      </w:r>
      <w:r>
        <w:rPr>
          <w:rFonts w:eastAsia="Times New Roman"/>
          <w:bCs/>
          <w:szCs w:val="24"/>
        </w:rPr>
        <w:t>Βουλής)</w:t>
      </w:r>
    </w:p>
    <w:p w14:paraId="39BC6E6B" w14:textId="77777777" w:rsidR="00C46B37" w:rsidRDefault="002E6CD8">
      <w:pPr>
        <w:spacing w:after="0" w:line="600" w:lineRule="auto"/>
        <w:ind w:firstLine="720"/>
        <w:jc w:val="both"/>
        <w:rPr>
          <w:rFonts w:eastAsia="Times New Roman"/>
          <w:szCs w:val="24"/>
        </w:rPr>
      </w:pPr>
      <w:r>
        <w:rPr>
          <w:rFonts w:eastAsia="Times New Roman"/>
          <w:szCs w:val="24"/>
        </w:rPr>
        <w:t xml:space="preserve">1. Η με αριθμό 592/13-3-2017 επίκαιρη ερώτηση του Βουλευτή Αττικής της Νέας Δημοκρατίας κ. </w:t>
      </w:r>
      <w:r>
        <w:rPr>
          <w:rFonts w:eastAsia="Times New Roman"/>
          <w:bCs/>
          <w:szCs w:val="24"/>
        </w:rPr>
        <w:t>Μαυρουδή Βορίδη</w:t>
      </w:r>
      <w:r>
        <w:rPr>
          <w:rFonts w:eastAsia="Times New Roman"/>
          <w:szCs w:val="24"/>
        </w:rPr>
        <w:t xml:space="preserve"> προς τον Υπουργό </w:t>
      </w:r>
      <w:r>
        <w:rPr>
          <w:rFonts w:eastAsia="Times New Roman"/>
          <w:bCs/>
          <w:szCs w:val="24"/>
        </w:rPr>
        <w:t>Εσωτερικών,</w:t>
      </w:r>
      <w:r>
        <w:rPr>
          <w:rFonts w:eastAsia="Times New Roman"/>
          <w:szCs w:val="24"/>
        </w:rPr>
        <w:t xml:space="preserve"> σχετικά με τη χορήγησ</w:t>
      </w:r>
      <w:r>
        <w:rPr>
          <w:rFonts w:eastAsia="Times New Roman"/>
          <w:szCs w:val="24"/>
        </w:rPr>
        <w:t xml:space="preserve">η επιδόματος σε </w:t>
      </w:r>
      <w:r>
        <w:rPr>
          <w:rFonts w:eastAsia="Times New Roman"/>
          <w:szCs w:val="24"/>
        </w:rPr>
        <w:t>π</w:t>
      </w:r>
      <w:r>
        <w:rPr>
          <w:rFonts w:eastAsia="Times New Roman"/>
          <w:szCs w:val="24"/>
        </w:rPr>
        <w:t xml:space="preserve">υροσβέστη </w:t>
      </w:r>
      <w:r>
        <w:rPr>
          <w:rFonts w:eastAsia="Times New Roman"/>
          <w:szCs w:val="24"/>
        </w:rPr>
        <w:t>π</w:t>
      </w:r>
      <w:r>
        <w:rPr>
          <w:rFonts w:eastAsia="Times New Roman"/>
          <w:szCs w:val="24"/>
        </w:rPr>
        <w:t xml:space="preserve">ενταετούς </w:t>
      </w:r>
      <w:r>
        <w:rPr>
          <w:rFonts w:eastAsia="Times New Roman"/>
          <w:szCs w:val="24"/>
        </w:rPr>
        <w:t>υ</w:t>
      </w:r>
      <w:r>
        <w:rPr>
          <w:rFonts w:eastAsia="Times New Roman"/>
          <w:szCs w:val="24"/>
        </w:rPr>
        <w:t>ποχρέωσης.</w:t>
      </w:r>
    </w:p>
    <w:p w14:paraId="39BC6E6C" w14:textId="77777777" w:rsidR="00C46B37" w:rsidRDefault="002E6CD8">
      <w:pPr>
        <w:spacing w:after="0" w:line="600" w:lineRule="auto"/>
        <w:ind w:firstLine="720"/>
        <w:jc w:val="both"/>
        <w:rPr>
          <w:rFonts w:eastAsia="Times New Roman"/>
          <w:szCs w:val="24"/>
        </w:rPr>
      </w:pPr>
      <w:r>
        <w:rPr>
          <w:rFonts w:eastAsia="Times New Roman"/>
          <w:szCs w:val="24"/>
        </w:rPr>
        <w:t>2. Η με αριθμό 603/14-3-2017 επίκαιρη ερώτηση του Βουλευτή Β΄ Θεσσαλονίκης του Κομμουνιστικού Κόμματος Ελλάδ</w:t>
      </w:r>
      <w:r>
        <w:rPr>
          <w:rFonts w:eastAsia="Times New Roman"/>
          <w:szCs w:val="24"/>
        </w:rPr>
        <w:t>α</w:t>
      </w:r>
      <w:r>
        <w:rPr>
          <w:rFonts w:eastAsia="Times New Roman"/>
          <w:szCs w:val="24"/>
        </w:rPr>
        <w:t xml:space="preserve">ς κ. </w:t>
      </w:r>
      <w:r>
        <w:rPr>
          <w:rFonts w:eastAsia="Times New Roman"/>
          <w:szCs w:val="24"/>
        </w:rPr>
        <w:t>Αθανασίου</w:t>
      </w:r>
      <w:r>
        <w:rPr>
          <w:rFonts w:eastAsia="Times New Roman"/>
          <w:szCs w:val="24"/>
        </w:rPr>
        <w:t xml:space="preserve"> </w:t>
      </w:r>
      <w:proofErr w:type="spellStart"/>
      <w:r>
        <w:rPr>
          <w:rFonts w:eastAsia="Times New Roman"/>
          <w:bCs/>
          <w:szCs w:val="24"/>
        </w:rPr>
        <w:t>Βαρδαλή</w:t>
      </w:r>
      <w:proofErr w:type="spellEnd"/>
      <w:r>
        <w:rPr>
          <w:rFonts w:eastAsia="Times New Roman"/>
          <w:szCs w:val="24"/>
        </w:rPr>
        <w:t xml:space="preserve"> προς την Υπουργό </w:t>
      </w:r>
      <w:r>
        <w:rPr>
          <w:rFonts w:eastAsia="Times New Roman"/>
          <w:bCs/>
          <w:szCs w:val="24"/>
        </w:rPr>
        <w:t>Εργασίας, Κοινωνικής Ασφάλισης και Κοινωνικής Αλληλεγγύης</w:t>
      </w:r>
      <w:r>
        <w:rPr>
          <w:rFonts w:eastAsia="Times New Roman"/>
          <w:bCs/>
          <w:szCs w:val="24"/>
        </w:rPr>
        <w:t xml:space="preserve">, </w:t>
      </w:r>
      <w:r>
        <w:rPr>
          <w:rFonts w:eastAsia="Times New Roman"/>
          <w:szCs w:val="24"/>
        </w:rPr>
        <w:t>σχετικά με τη λήψη μέτρων ώστε να σταματήσει η κατάσταση να πληρώνουν εισφορές για το 2017 οι ασφαλισμένοι του ΟΓΑ που από 1-1-2017 έχει διακοπεί η ασφάλισή τους λόγω συνταξιοδότησης.</w:t>
      </w:r>
    </w:p>
    <w:p w14:paraId="39BC6E6D" w14:textId="77777777" w:rsidR="00C46B37" w:rsidRDefault="002E6CD8">
      <w:pPr>
        <w:spacing w:after="0" w:line="600" w:lineRule="auto"/>
        <w:ind w:left="-142" w:firstLine="720"/>
        <w:jc w:val="both"/>
        <w:rPr>
          <w:rFonts w:eastAsia="Times New Roman"/>
          <w:b/>
          <w:szCs w:val="24"/>
        </w:rPr>
      </w:pPr>
      <w:r>
        <w:rPr>
          <w:rFonts w:eastAsia="Times New Roman"/>
          <w:bCs/>
          <w:szCs w:val="24"/>
        </w:rPr>
        <w:lastRenderedPageBreak/>
        <w:t xml:space="preserve">Β. </w:t>
      </w:r>
      <w:r>
        <w:rPr>
          <w:rFonts w:eastAsia="Times New Roman"/>
          <w:bCs/>
          <w:szCs w:val="24"/>
        </w:rPr>
        <w:t>ΕΠΙΚΑΙΡΕΣ ΕΡΩΤΗΣΕΙΣ Δ</w:t>
      </w:r>
      <w:r>
        <w:rPr>
          <w:rFonts w:eastAsia="Times New Roman"/>
          <w:bCs/>
          <w:szCs w:val="24"/>
        </w:rPr>
        <w:t xml:space="preserve">εύτερου </w:t>
      </w:r>
      <w:r>
        <w:rPr>
          <w:rFonts w:eastAsia="Times New Roman"/>
          <w:bCs/>
          <w:szCs w:val="24"/>
        </w:rPr>
        <w:t>Κ</w:t>
      </w:r>
      <w:r>
        <w:rPr>
          <w:rFonts w:eastAsia="Times New Roman"/>
          <w:bCs/>
          <w:szCs w:val="24"/>
        </w:rPr>
        <w:t>ύκλου (Άρθρο 130 παρ</w:t>
      </w:r>
      <w:r>
        <w:rPr>
          <w:rFonts w:eastAsia="Times New Roman"/>
          <w:bCs/>
          <w:szCs w:val="24"/>
        </w:rPr>
        <w:t>άγραφοι</w:t>
      </w:r>
      <w:r>
        <w:rPr>
          <w:rFonts w:eastAsia="Times New Roman"/>
          <w:bCs/>
          <w:szCs w:val="24"/>
        </w:rPr>
        <w:t xml:space="preserve"> 2 και 3 </w:t>
      </w:r>
      <w:r>
        <w:rPr>
          <w:rFonts w:eastAsia="Times New Roman"/>
          <w:bCs/>
          <w:szCs w:val="24"/>
        </w:rPr>
        <w:t xml:space="preserve">του </w:t>
      </w:r>
      <w:r>
        <w:rPr>
          <w:rFonts w:eastAsia="Times New Roman"/>
          <w:bCs/>
          <w:szCs w:val="24"/>
        </w:rPr>
        <w:t>Καν</w:t>
      </w:r>
      <w:r>
        <w:rPr>
          <w:rFonts w:eastAsia="Times New Roman"/>
          <w:bCs/>
          <w:szCs w:val="24"/>
        </w:rPr>
        <w:t>ονισμού</w:t>
      </w:r>
      <w:r>
        <w:rPr>
          <w:rFonts w:eastAsia="Times New Roman"/>
          <w:bCs/>
          <w:szCs w:val="24"/>
        </w:rPr>
        <w:t xml:space="preserve"> </w:t>
      </w:r>
      <w:r>
        <w:rPr>
          <w:rFonts w:eastAsia="Times New Roman"/>
          <w:bCs/>
          <w:szCs w:val="24"/>
        </w:rPr>
        <w:t>της</w:t>
      </w:r>
      <w:r>
        <w:rPr>
          <w:rFonts w:eastAsia="Times New Roman"/>
          <w:bCs/>
          <w:szCs w:val="24"/>
        </w:rPr>
        <w:t xml:space="preserve"> Βουλής)</w:t>
      </w:r>
    </w:p>
    <w:p w14:paraId="39BC6E6E" w14:textId="77777777" w:rsidR="00C46B37" w:rsidRDefault="002E6CD8">
      <w:pPr>
        <w:spacing w:after="0" w:line="600" w:lineRule="auto"/>
        <w:ind w:firstLine="720"/>
        <w:jc w:val="both"/>
        <w:rPr>
          <w:rFonts w:eastAsia="Times New Roman"/>
          <w:szCs w:val="24"/>
        </w:rPr>
      </w:pPr>
      <w:r>
        <w:rPr>
          <w:rFonts w:eastAsia="Times New Roman"/>
          <w:szCs w:val="24"/>
        </w:rPr>
        <w:t xml:space="preserve">1. Η με αριθμό 593/13-3-2017 επίκαιρη ερώτηση του Βουλευτή Κιλκίς της Νέας Δημοκρατίας κ. </w:t>
      </w:r>
      <w:r>
        <w:rPr>
          <w:rFonts w:eastAsia="Times New Roman"/>
          <w:bCs/>
          <w:szCs w:val="24"/>
        </w:rPr>
        <w:t>Γεωργίου Γεωργαντά</w:t>
      </w:r>
      <w:r>
        <w:rPr>
          <w:rFonts w:eastAsia="Times New Roman"/>
          <w:szCs w:val="24"/>
        </w:rPr>
        <w:t xml:space="preserve"> προς την Υπουργό </w:t>
      </w:r>
      <w:r>
        <w:rPr>
          <w:rFonts w:eastAsia="Times New Roman"/>
          <w:bCs/>
          <w:szCs w:val="24"/>
        </w:rPr>
        <w:t>Πολιτισμού και Αθλητισμού,</w:t>
      </w:r>
      <w:r>
        <w:rPr>
          <w:rFonts w:eastAsia="Times New Roman"/>
          <w:szCs w:val="24"/>
        </w:rPr>
        <w:t xml:space="preserve"> σχετικά με τον σχεδιασμό για την κατάργηση της Εφορείας Αρχαιοτήτων Κιλκίς.</w:t>
      </w:r>
    </w:p>
    <w:p w14:paraId="39BC6E6F" w14:textId="77777777" w:rsidR="00C46B37" w:rsidRDefault="002E6CD8">
      <w:pPr>
        <w:spacing w:after="0" w:line="600" w:lineRule="auto"/>
        <w:ind w:firstLine="720"/>
        <w:jc w:val="both"/>
        <w:rPr>
          <w:rFonts w:eastAsia="Times New Roman"/>
          <w:szCs w:val="24"/>
        </w:rPr>
      </w:pPr>
      <w:r>
        <w:rPr>
          <w:rFonts w:eastAsia="Times New Roman"/>
          <w:szCs w:val="24"/>
        </w:rPr>
        <w:t>2. Η με αριθμό 604/14-3-2017 επίκαιρη ερώτηση του Βουλευτή Β΄ Αθηνών του Κομμουνιστικού Κόμματος Ελλάδ</w:t>
      </w:r>
      <w:r>
        <w:rPr>
          <w:rFonts w:eastAsia="Times New Roman"/>
          <w:szCs w:val="24"/>
        </w:rPr>
        <w:t>α</w:t>
      </w:r>
      <w:r>
        <w:rPr>
          <w:rFonts w:eastAsia="Times New Roman"/>
          <w:szCs w:val="24"/>
        </w:rPr>
        <w:t xml:space="preserve">ς κ. </w:t>
      </w:r>
      <w:r>
        <w:rPr>
          <w:rFonts w:eastAsia="Times New Roman"/>
          <w:bCs/>
          <w:szCs w:val="24"/>
        </w:rPr>
        <w:t xml:space="preserve">Χρήστου </w:t>
      </w:r>
      <w:proofErr w:type="spellStart"/>
      <w:r>
        <w:rPr>
          <w:rFonts w:eastAsia="Times New Roman"/>
          <w:bCs/>
          <w:szCs w:val="24"/>
        </w:rPr>
        <w:t>Κατσώτη</w:t>
      </w:r>
      <w:proofErr w:type="spellEnd"/>
      <w:r>
        <w:rPr>
          <w:rFonts w:eastAsia="Times New Roman"/>
          <w:szCs w:val="24"/>
        </w:rPr>
        <w:t xml:space="preserve"> προς την Υπουργό </w:t>
      </w:r>
      <w:r>
        <w:rPr>
          <w:rFonts w:eastAsia="Times New Roman"/>
          <w:bCs/>
          <w:szCs w:val="24"/>
        </w:rPr>
        <w:t>Εργασίας, Κοινωνικής Ασφάλισης και Κοινωνικής Αλληλεγγύης,</w:t>
      </w:r>
      <w:r>
        <w:rPr>
          <w:rFonts w:eastAsia="Times New Roman"/>
          <w:b/>
          <w:bCs/>
          <w:szCs w:val="24"/>
        </w:rPr>
        <w:t xml:space="preserve"> </w:t>
      </w:r>
      <w:r>
        <w:rPr>
          <w:rFonts w:eastAsia="Times New Roman"/>
          <w:szCs w:val="24"/>
        </w:rPr>
        <w:t>σχετικά με την ανασύσταση των Οργανισμών Εργατικής Κατοι</w:t>
      </w:r>
      <w:r>
        <w:rPr>
          <w:rFonts w:eastAsia="Times New Roman"/>
          <w:szCs w:val="24"/>
        </w:rPr>
        <w:t>κίας και Εργατικής Εστίας.</w:t>
      </w:r>
    </w:p>
    <w:p w14:paraId="39BC6E70" w14:textId="77777777" w:rsidR="00C46B37" w:rsidRDefault="002E6CD8">
      <w:pPr>
        <w:spacing w:after="0" w:line="600" w:lineRule="auto"/>
        <w:ind w:firstLine="720"/>
        <w:jc w:val="both"/>
        <w:rPr>
          <w:rFonts w:eastAsia="Times New Roman"/>
          <w:szCs w:val="24"/>
        </w:rPr>
      </w:pPr>
      <w:r>
        <w:rPr>
          <w:rFonts w:eastAsia="Times New Roman"/>
          <w:szCs w:val="24"/>
        </w:rPr>
        <w:t xml:space="preserve">3. Η με αριθμό 560/6-3-2017 επίκαιρη ερώτηση του Βουλευτή Λακωνίας της Νέας Δημοκρατίας κ. </w:t>
      </w:r>
      <w:r>
        <w:rPr>
          <w:rFonts w:eastAsia="Times New Roman"/>
          <w:bCs/>
          <w:szCs w:val="24"/>
        </w:rPr>
        <w:t>Αθανασίου Δαβάκη</w:t>
      </w:r>
      <w:r>
        <w:rPr>
          <w:rFonts w:eastAsia="Times New Roman"/>
          <w:szCs w:val="24"/>
        </w:rPr>
        <w:t xml:space="preserve"> προς τον Υπουργό </w:t>
      </w:r>
      <w:r>
        <w:rPr>
          <w:rFonts w:eastAsia="Times New Roman"/>
          <w:bCs/>
          <w:szCs w:val="24"/>
        </w:rPr>
        <w:t xml:space="preserve">Εσωτερικών, </w:t>
      </w:r>
      <w:r>
        <w:rPr>
          <w:rFonts w:eastAsia="Times New Roman"/>
          <w:szCs w:val="24"/>
        </w:rPr>
        <w:t>σχετικά με την αποκατάσταση των ζημιών από φυσικές καταστροφές στο</w:t>
      </w:r>
      <w:r>
        <w:rPr>
          <w:rFonts w:eastAsia="Times New Roman"/>
          <w:szCs w:val="24"/>
        </w:rPr>
        <w:t>ν</w:t>
      </w:r>
      <w:r>
        <w:rPr>
          <w:rFonts w:eastAsia="Times New Roman"/>
          <w:szCs w:val="24"/>
        </w:rPr>
        <w:t xml:space="preserve"> Δήμο Ευρώτα.</w:t>
      </w:r>
    </w:p>
    <w:p w14:paraId="39BC6E71" w14:textId="77777777" w:rsidR="00C46B37" w:rsidRDefault="002E6CD8">
      <w:pPr>
        <w:spacing w:after="0" w:line="600" w:lineRule="auto"/>
        <w:ind w:firstLine="720"/>
        <w:jc w:val="both"/>
        <w:rPr>
          <w:rFonts w:eastAsia="Times New Roman"/>
          <w:szCs w:val="24"/>
        </w:rPr>
      </w:pPr>
      <w:r>
        <w:rPr>
          <w:rFonts w:eastAsia="Times New Roman"/>
          <w:szCs w:val="24"/>
        </w:rPr>
        <w:t>4. Η με αρι</w:t>
      </w:r>
      <w:r>
        <w:rPr>
          <w:rFonts w:eastAsia="Times New Roman"/>
          <w:szCs w:val="24"/>
        </w:rPr>
        <w:t>θμό 564/6-3-2017 επίκαιρη ερώτηση του Βουλευτή Αχαΐας της Δημοκρατικής Συμπαράταξης ΠΑΣ</w:t>
      </w:r>
      <w:r>
        <w:rPr>
          <w:rFonts w:eastAsia="Times New Roman"/>
          <w:szCs w:val="24"/>
        </w:rPr>
        <w:t>Ο</w:t>
      </w:r>
      <w:r>
        <w:rPr>
          <w:rFonts w:eastAsia="Times New Roman"/>
          <w:szCs w:val="24"/>
        </w:rPr>
        <w:t xml:space="preserve">Κ– ΔΗΜΑΡ κ. </w:t>
      </w:r>
      <w:r>
        <w:rPr>
          <w:rFonts w:eastAsia="Times New Roman"/>
          <w:bCs/>
          <w:szCs w:val="24"/>
        </w:rPr>
        <w:t>Θεόδωρου Παπαθεοδώρου</w:t>
      </w:r>
      <w:r>
        <w:rPr>
          <w:rFonts w:eastAsia="Times New Roman"/>
          <w:szCs w:val="24"/>
        </w:rPr>
        <w:t xml:space="preserve"> προς τον Υπουργό </w:t>
      </w:r>
      <w:r>
        <w:rPr>
          <w:rFonts w:eastAsia="Times New Roman"/>
          <w:bCs/>
          <w:szCs w:val="24"/>
        </w:rPr>
        <w:t>Παι</w:t>
      </w:r>
      <w:r>
        <w:rPr>
          <w:rFonts w:eastAsia="Times New Roman"/>
          <w:bCs/>
          <w:szCs w:val="24"/>
        </w:rPr>
        <w:lastRenderedPageBreak/>
        <w:t xml:space="preserve">δείας, Έρευνας και Θρησκευμάτων </w:t>
      </w:r>
      <w:r>
        <w:rPr>
          <w:rFonts w:eastAsia="Times New Roman"/>
          <w:szCs w:val="24"/>
        </w:rPr>
        <w:t xml:space="preserve">σχετικά με τα «αντισυνταγματικά και </w:t>
      </w:r>
      <w:proofErr w:type="spellStart"/>
      <w:r>
        <w:rPr>
          <w:rFonts w:eastAsia="Times New Roman"/>
          <w:szCs w:val="24"/>
        </w:rPr>
        <w:t>εξωακαδημαϊκά</w:t>
      </w:r>
      <w:proofErr w:type="spellEnd"/>
      <w:r>
        <w:rPr>
          <w:rFonts w:eastAsia="Times New Roman"/>
          <w:szCs w:val="24"/>
        </w:rPr>
        <w:t xml:space="preserve"> κριτήρια επιλογής των υποψηφίων </w:t>
      </w:r>
      <w:r>
        <w:rPr>
          <w:rFonts w:eastAsia="Times New Roman"/>
          <w:szCs w:val="24"/>
        </w:rPr>
        <w:t>Μελών ΣΕΠ στο Ελληνικό Ανοιχτό Πανεπιστήμιο».</w:t>
      </w:r>
    </w:p>
    <w:p w14:paraId="39BC6E72" w14:textId="77777777" w:rsidR="00C46B37" w:rsidRDefault="002E6CD8">
      <w:pPr>
        <w:spacing w:after="0" w:line="600" w:lineRule="auto"/>
        <w:ind w:firstLine="720"/>
        <w:jc w:val="both"/>
        <w:rPr>
          <w:rFonts w:eastAsia="Times New Roman"/>
          <w:szCs w:val="24"/>
        </w:rPr>
      </w:pPr>
      <w:r>
        <w:rPr>
          <w:rFonts w:eastAsia="Times New Roman"/>
          <w:szCs w:val="24"/>
        </w:rPr>
        <w:t xml:space="preserve">5. Η με αριθμό 561/6-3-2017 επίκαιρη ερώτηση του Βουλευτή Αττικής της Νέας Δημοκρατίας κ. </w:t>
      </w:r>
      <w:r>
        <w:rPr>
          <w:rFonts w:eastAsia="Times New Roman"/>
          <w:bCs/>
          <w:szCs w:val="24"/>
        </w:rPr>
        <w:t>Γεωργίου Βλάχου</w:t>
      </w:r>
      <w:r>
        <w:rPr>
          <w:rFonts w:eastAsia="Times New Roman"/>
          <w:szCs w:val="24"/>
        </w:rPr>
        <w:t xml:space="preserve"> προς τον Υπουργό </w:t>
      </w:r>
      <w:r>
        <w:rPr>
          <w:rFonts w:eastAsia="Times New Roman"/>
          <w:bCs/>
          <w:szCs w:val="24"/>
        </w:rPr>
        <w:t xml:space="preserve">Οικονομικών, </w:t>
      </w:r>
      <w:r>
        <w:rPr>
          <w:rFonts w:eastAsia="Times New Roman"/>
          <w:szCs w:val="24"/>
        </w:rPr>
        <w:t xml:space="preserve">σχετικά με τις «προτάσεις και </w:t>
      </w:r>
      <w:r>
        <w:rPr>
          <w:rFonts w:eastAsia="Times New Roman"/>
          <w:szCs w:val="24"/>
        </w:rPr>
        <w:t>α</w:t>
      </w:r>
      <w:r>
        <w:rPr>
          <w:rFonts w:eastAsia="Times New Roman"/>
          <w:szCs w:val="24"/>
        </w:rPr>
        <w:t xml:space="preserve">ιτήματα των </w:t>
      </w:r>
      <w:r>
        <w:rPr>
          <w:rFonts w:eastAsia="Times New Roman"/>
          <w:szCs w:val="24"/>
        </w:rPr>
        <w:t>δ</w:t>
      </w:r>
      <w:r>
        <w:rPr>
          <w:rFonts w:eastAsia="Times New Roman"/>
          <w:szCs w:val="24"/>
        </w:rPr>
        <w:t>ήμων των Μεσογείων εν</w:t>
      </w:r>
      <w:r>
        <w:rPr>
          <w:rFonts w:eastAsia="Times New Roman"/>
          <w:szCs w:val="24"/>
        </w:rPr>
        <w:t xml:space="preserve"> </w:t>
      </w:r>
      <w:r>
        <w:rPr>
          <w:rFonts w:eastAsia="Times New Roman"/>
          <w:szCs w:val="24"/>
        </w:rPr>
        <w:t>όψει της</w:t>
      </w:r>
      <w:r>
        <w:rPr>
          <w:rFonts w:eastAsia="Times New Roman"/>
          <w:szCs w:val="24"/>
        </w:rPr>
        <w:t xml:space="preserve"> διαβούλευσης για την ανανέωση της σύμβασης του Διεθνή Αερολιμένα Αθηνών “Ελ</w:t>
      </w:r>
      <w:r>
        <w:rPr>
          <w:rFonts w:eastAsia="Times New Roman"/>
          <w:szCs w:val="24"/>
        </w:rPr>
        <w:t xml:space="preserve">ευθέριος </w:t>
      </w:r>
      <w:r>
        <w:rPr>
          <w:rFonts w:eastAsia="Times New Roman"/>
          <w:szCs w:val="24"/>
        </w:rPr>
        <w:t xml:space="preserve">Βενιζέλος” με το </w:t>
      </w:r>
      <w:r>
        <w:rPr>
          <w:rFonts w:eastAsia="Times New Roman"/>
          <w:szCs w:val="24"/>
        </w:rPr>
        <w:t>ε</w:t>
      </w:r>
      <w:r>
        <w:rPr>
          <w:rFonts w:eastAsia="Times New Roman"/>
          <w:szCs w:val="24"/>
        </w:rPr>
        <w:t xml:space="preserve">λληνικό </w:t>
      </w:r>
      <w:r>
        <w:rPr>
          <w:rFonts w:eastAsia="Times New Roman"/>
          <w:szCs w:val="24"/>
        </w:rPr>
        <w:t>δ</w:t>
      </w:r>
      <w:r>
        <w:rPr>
          <w:rFonts w:eastAsia="Times New Roman"/>
          <w:szCs w:val="24"/>
        </w:rPr>
        <w:t>ημόσιο για την περίοδο 2025-2055».</w:t>
      </w:r>
    </w:p>
    <w:p w14:paraId="39BC6E73" w14:textId="77777777" w:rsidR="00C46B37" w:rsidRDefault="002E6CD8">
      <w:pPr>
        <w:spacing w:after="0" w:line="600" w:lineRule="auto"/>
        <w:ind w:firstLine="720"/>
        <w:jc w:val="both"/>
        <w:rPr>
          <w:rFonts w:eastAsia="Times New Roman"/>
          <w:szCs w:val="24"/>
        </w:rPr>
      </w:pPr>
      <w:r>
        <w:rPr>
          <w:rFonts w:eastAsia="Times New Roman"/>
          <w:szCs w:val="24"/>
        </w:rPr>
        <w:t>6. Η με αριθμό 575/7-3-2017 επίκαιρη ερώτηση του Βουλευτή Αττικής του Λαϊκού Συνδέσμου</w:t>
      </w:r>
      <w:r>
        <w:rPr>
          <w:rFonts w:eastAsia="Times New Roman"/>
          <w:szCs w:val="24"/>
        </w:rPr>
        <w:t xml:space="preserve"> - </w:t>
      </w:r>
      <w:r>
        <w:rPr>
          <w:rFonts w:eastAsia="Times New Roman"/>
          <w:szCs w:val="24"/>
        </w:rPr>
        <w:t xml:space="preserve">Χρυσή Αυγή κ. </w:t>
      </w:r>
      <w:r>
        <w:rPr>
          <w:rFonts w:eastAsia="Times New Roman"/>
          <w:bCs/>
          <w:szCs w:val="24"/>
        </w:rPr>
        <w:t>Ηλία Κ</w:t>
      </w:r>
      <w:r>
        <w:rPr>
          <w:rFonts w:eastAsia="Times New Roman"/>
          <w:bCs/>
          <w:szCs w:val="24"/>
        </w:rPr>
        <w:t>ασιδιάρη</w:t>
      </w:r>
      <w:r>
        <w:rPr>
          <w:rFonts w:eastAsia="Times New Roman"/>
          <w:szCs w:val="24"/>
        </w:rPr>
        <w:t xml:space="preserve"> προς τον Υπουργό </w:t>
      </w:r>
      <w:r>
        <w:rPr>
          <w:rFonts w:eastAsia="Times New Roman"/>
          <w:bCs/>
          <w:szCs w:val="24"/>
        </w:rPr>
        <w:t xml:space="preserve">Οικονομικών, </w:t>
      </w:r>
      <w:r>
        <w:rPr>
          <w:rFonts w:eastAsia="Times New Roman"/>
          <w:szCs w:val="24"/>
        </w:rPr>
        <w:t>σχετικά με την «προκλητική μείωση της ειδικής εισφοράς αλληλεγγύης για πολιτικά πρόσωπα».</w:t>
      </w:r>
    </w:p>
    <w:p w14:paraId="39BC6E74" w14:textId="77777777" w:rsidR="00C46B37" w:rsidRDefault="002E6CD8">
      <w:pPr>
        <w:spacing w:after="0" w:line="600" w:lineRule="auto"/>
        <w:ind w:firstLine="720"/>
        <w:jc w:val="both"/>
        <w:rPr>
          <w:rFonts w:eastAsia="Times New Roman"/>
          <w:szCs w:val="24"/>
        </w:rPr>
      </w:pPr>
      <w:r>
        <w:rPr>
          <w:rFonts w:eastAsia="Times New Roman"/>
          <w:szCs w:val="24"/>
        </w:rPr>
        <w:t xml:space="preserve">7. Η με αριθμό 534/24-2-2017 επίκαιρη ερώτηση του Βουλευτή Λακωνίας της Νέας Δημοκρατίας κ. </w:t>
      </w:r>
      <w:r>
        <w:rPr>
          <w:rFonts w:eastAsia="Times New Roman"/>
          <w:bCs/>
          <w:szCs w:val="24"/>
        </w:rPr>
        <w:t>Αθανασίου Δαβάκη</w:t>
      </w:r>
      <w:r>
        <w:rPr>
          <w:rFonts w:eastAsia="Times New Roman"/>
          <w:szCs w:val="24"/>
        </w:rPr>
        <w:t xml:space="preserve"> προς τον Υπουργό </w:t>
      </w:r>
      <w:r>
        <w:rPr>
          <w:rFonts w:eastAsia="Times New Roman"/>
          <w:bCs/>
          <w:szCs w:val="24"/>
        </w:rPr>
        <w:t>Υ</w:t>
      </w:r>
      <w:r>
        <w:rPr>
          <w:rFonts w:eastAsia="Times New Roman"/>
          <w:bCs/>
          <w:szCs w:val="24"/>
        </w:rPr>
        <w:t>γείας,</w:t>
      </w:r>
      <w:r>
        <w:rPr>
          <w:rFonts w:eastAsia="Times New Roman"/>
          <w:szCs w:val="24"/>
        </w:rPr>
        <w:t xml:space="preserve"> σχετικά με την αποδυνάμωση του Κέντρου Υγείας </w:t>
      </w:r>
      <w:proofErr w:type="spellStart"/>
      <w:r>
        <w:rPr>
          <w:rFonts w:eastAsia="Times New Roman"/>
          <w:szCs w:val="24"/>
        </w:rPr>
        <w:t>Καστορείου</w:t>
      </w:r>
      <w:proofErr w:type="spellEnd"/>
      <w:r>
        <w:rPr>
          <w:rFonts w:eastAsia="Times New Roman"/>
          <w:szCs w:val="24"/>
        </w:rPr>
        <w:t xml:space="preserve"> του Δήμου Σπάρτης.</w:t>
      </w:r>
    </w:p>
    <w:p w14:paraId="39BC6E75" w14:textId="77777777" w:rsidR="00C46B37" w:rsidRDefault="002E6CD8">
      <w:pPr>
        <w:spacing w:after="0" w:line="600" w:lineRule="auto"/>
        <w:ind w:firstLine="720"/>
        <w:jc w:val="both"/>
        <w:rPr>
          <w:rFonts w:eastAsia="Times New Roman"/>
          <w:szCs w:val="24"/>
        </w:rPr>
      </w:pPr>
      <w:r>
        <w:rPr>
          <w:rFonts w:eastAsia="Times New Roman"/>
          <w:szCs w:val="24"/>
        </w:rPr>
        <w:lastRenderedPageBreak/>
        <w:t>8. Η με αριθμό 414/30-1-2017 επίκαιρη ερώτηση του Βουλευτή Αρκαδίας της Δημοκρατικής Συμπαράταξης ΠΑΣΟΚ</w:t>
      </w:r>
      <w:r>
        <w:rPr>
          <w:rFonts w:eastAsia="Times New Roman"/>
          <w:szCs w:val="24"/>
        </w:rPr>
        <w:t xml:space="preserve"> - </w:t>
      </w:r>
      <w:r>
        <w:rPr>
          <w:rFonts w:eastAsia="Times New Roman"/>
          <w:szCs w:val="24"/>
        </w:rPr>
        <w:t xml:space="preserve">ΔΗΜΑΡ κ. </w:t>
      </w:r>
      <w:r>
        <w:rPr>
          <w:rFonts w:eastAsia="Times New Roman"/>
          <w:bCs/>
          <w:szCs w:val="24"/>
        </w:rPr>
        <w:t>Οδυσσέα Κωνσταντινόπουλου</w:t>
      </w:r>
      <w:r>
        <w:rPr>
          <w:rFonts w:eastAsia="Times New Roman"/>
          <w:szCs w:val="24"/>
        </w:rPr>
        <w:t xml:space="preserve"> προς τον Υπουργό </w:t>
      </w:r>
      <w:r>
        <w:rPr>
          <w:rFonts w:eastAsia="Times New Roman"/>
          <w:bCs/>
          <w:szCs w:val="24"/>
        </w:rPr>
        <w:t xml:space="preserve">Οικονομικών, </w:t>
      </w:r>
      <w:r>
        <w:rPr>
          <w:rFonts w:eastAsia="Times New Roman"/>
          <w:szCs w:val="24"/>
        </w:rPr>
        <w:t>σχ</w:t>
      </w:r>
      <w:r>
        <w:rPr>
          <w:rFonts w:eastAsia="Times New Roman"/>
          <w:szCs w:val="24"/>
        </w:rPr>
        <w:t>ετικά με την ενημέρωση για το στάδιο που βρίσκεται η διαδικασία υλοποίησης της επένδυσης στο πρώην αεροδρόμιο του Ελληνικού.</w:t>
      </w:r>
    </w:p>
    <w:p w14:paraId="39BC6E76" w14:textId="77777777" w:rsidR="00C46B37" w:rsidRDefault="002E6CD8">
      <w:pPr>
        <w:spacing w:after="0" w:line="600" w:lineRule="auto"/>
        <w:ind w:firstLine="720"/>
        <w:jc w:val="both"/>
        <w:rPr>
          <w:rFonts w:eastAsia="Times New Roman"/>
          <w:szCs w:val="24"/>
        </w:rPr>
      </w:pPr>
      <w:r>
        <w:rPr>
          <w:rFonts w:eastAsia="Times New Roman"/>
          <w:szCs w:val="24"/>
        </w:rPr>
        <w:t>9. Η με αριθμό 409/30-1-2017 επίκαιρη ερώτηση του Βουλευτή Β΄ Αθηνών του Κομμουνιστικού Κόμματος Ελλάδ</w:t>
      </w:r>
      <w:r>
        <w:rPr>
          <w:rFonts w:eastAsia="Times New Roman"/>
          <w:szCs w:val="24"/>
        </w:rPr>
        <w:t>α</w:t>
      </w:r>
      <w:r>
        <w:rPr>
          <w:rFonts w:eastAsia="Times New Roman"/>
          <w:szCs w:val="24"/>
        </w:rPr>
        <w:t xml:space="preserve">ς κ. </w:t>
      </w:r>
      <w:r>
        <w:rPr>
          <w:rFonts w:eastAsia="Times New Roman"/>
          <w:bCs/>
          <w:szCs w:val="24"/>
        </w:rPr>
        <w:t xml:space="preserve">Χρήστου </w:t>
      </w:r>
      <w:proofErr w:type="spellStart"/>
      <w:r>
        <w:rPr>
          <w:rFonts w:eastAsia="Times New Roman"/>
          <w:bCs/>
          <w:szCs w:val="24"/>
        </w:rPr>
        <w:t>Κατσώτη</w:t>
      </w:r>
      <w:proofErr w:type="spellEnd"/>
      <w:r>
        <w:rPr>
          <w:rFonts w:eastAsia="Times New Roman"/>
          <w:szCs w:val="24"/>
        </w:rPr>
        <w:t xml:space="preserve"> προς τον Υπουργό </w:t>
      </w:r>
      <w:r>
        <w:rPr>
          <w:rFonts w:eastAsia="Times New Roman"/>
          <w:bCs/>
          <w:szCs w:val="24"/>
        </w:rPr>
        <w:t xml:space="preserve">Οικονομικών, </w:t>
      </w:r>
      <w:r>
        <w:rPr>
          <w:rFonts w:eastAsia="Times New Roman"/>
          <w:szCs w:val="24"/>
        </w:rPr>
        <w:t>σχετικά με την πώληση της «Εθνικής Ασφαλιστικής».</w:t>
      </w:r>
    </w:p>
    <w:p w14:paraId="39BC6E77" w14:textId="77777777" w:rsidR="00C46B37" w:rsidRDefault="002E6CD8">
      <w:pPr>
        <w:spacing w:after="0" w:line="600" w:lineRule="auto"/>
        <w:ind w:firstLine="720"/>
        <w:jc w:val="both"/>
        <w:rPr>
          <w:rFonts w:eastAsia="Times New Roman"/>
          <w:szCs w:val="24"/>
        </w:rPr>
      </w:pPr>
      <w:r>
        <w:rPr>
          <w:rFonts w:eastAsia="Times New Roman"/>
          <w:szCs w:val="24"/>
        </w:rPr>
        <w:t xml:space="preserve">10. Η με αριθμό 400/27-1-2017 επίκαιρη ερώτηση του Ζ΄ Αντιπροέδρου της Βουλής και Βουλευτή Α΄ Αθηνών του Ποταμιού κ. </w:t>
      </w:r>
      <w:r>
        <w:rPr>
          <w:rFonts w:eastAsia="Times New Roman"/>
          <w:bCs/>
          <w:szCs w:val="24"/>
        </w:rPr>
        <w:t xml:space="preserve">Σπυρίδωνος Λυκούδη </w:t>
      </w:r>
      <w:r>
        <w:rPr>
          <w:rFonts w:eastAsia="Times New Roman"/>
          <w:szCs w:val="24"/>
        </w:rPr>
        <w:t xml:space="preserve">προς τον Υπουργό </w:t>
      </w:r>
      <w:r>
        <w:rPr>
          <w:rFonts w:eastAsia="Times New Roman"/>
          <w:bCs/>
          <w:szCs w:val="24"/>
        </w:rPr>
        <w:t>Οικονομικών,</w:t>
      </w:r>
      <w:r>
        <w:rPr>
          <w:rFonts w:eastAsia="Times New Roman"/>
          <w:szCs w:val="24"/>
        </w:rPr>
        <w:t xml:space="preserve"> σχετικά μ</w:t>
      </w:r>
      <w:r>
        <w:rPr>
          <w:rFonts w:eastAsia="Times New Roman"/>
          <w:szCs w:val="24"/>
        </w:rPr>
        <w:t xml:space="preserve">ε τα αναξιοποίητα ακίνητα για τα οποία το </w:t>
      </w:r>
      <w:r>
        <w:rPr>
          <w:rFonts w:eastAsia="Times New Roman"/>
          <w:szCs w:val="24"/>
        </w:rPr>
        <w:t>δ</w:t>
      </w:r>
      <w:r>
        <w:rPr>
          <w:rFonts w:eastAsia="Times New Roman"/>
          <w:szCs w:val="24"/>
        </w:rPr>
        <w:t>ημόσιο πληρώνει υψηλά ενοίκια.</w:t>
      </w:r>
    </w:p>
    <w:p w14:paraId="39BC6E78" w14:textId="77777777" w:rsidR="00C46B37" w:rsidRDefault="002E6CD8">
      <w:pPr>
        <w:spacing w:after="0" w:line="600" w:lineRule="auto"/>
        <w:ind w:firstLine="720"/>
        <w:jc w:val="both"/>
        <w:rPr>
          <w:rFonts w:eastAsia="Times New Roman"/>
          <w:szCs w:val="24"/>
        </w:rPr>
      </w:pPr>
      <w:r>
        <w:rPr>
          <w:rFonts w:eastAsia="Times New Roman"/>
          <w:szCs w:val="24"/>
        </w:rPr>
        <w:t xml:space="preserve">11. Η με αριθμό 572/7-3-2017 επίκαιρη ερώτηση του Βουλευτή Ηρακλείου της Δημοκρατικής Συμπαράταξης ΠΑΣΟΚ – ΔΗΜΑΡ κ. </w:t>
      </w:r>
      <w:r>
        <w:rPr>
          <w:rFonts w:eastAsia="Times New Roman"/>
          <w:bCs/>
          <w:szCs w:val="24"/>
        </w:rPr>
        <w:t xml:space="preserve">Βασιλείου </w:t>
      </w:r>
      <w:proofErr w:type="spellStart"/>
      <w:r>
        <w:rPr>
          <w:rFonts w:eastAsia="Times New Roman"/>
          <w:bCs/>
          <w:szCs w:val="24"/>
        </w:rPr>
        <w:t>Κεγκέρογλου</w:t>
      </w:r>
      <w:proofErr w:type="spellEnd"/>
      <w:r>
        <w:rPr>
          <w:rFonts w:eastAsia="Times New Roman"/>
          <w:szCs w:val="24"/>
        </w:rPr>
        <w:t xml:space="preserve"> προς τον Υπουργό </w:t>
      </w:r>
      <w:r>
        <w:rPr>
          <w:rFonts w:eastAsia="Times New Roman"/>
          <w:bCs/>
          <w:szCs w:val="24"/>
        </w:rPr>
        <w:t xml:space="preserve">Παιδείας, </w:t>
      </w:r>
      <w:r>
        <w:rPr>
          <w:rFonts w:eastAsia="Times New Roman"/>
          <w:bCs/>
          <w:szCs w:val="24"/>
        </w:rPr>
        <w:lastRenderedPageBreak/>
        <w:t>Έρευνας και Θρησκ</w:t>
      </w:r>
      <w:r>
        <w:rPr>
          <w:rFonts w:eastAsia="Times New Roman"/>
          <w:bCs/>
          <w:szCs w:val="24"/>
        </w:rPr>
        <w:t>ευμάτων,</w:t>
      </w:r>
      <w:r>
        <w:rPr>
          <w:rFonts w:eastAsia="Times New Roman"/>
          <w:szCs w:val="24"/>
        </w:rPr>
        <w:t xml:space="preserve"> σχετικά με την «έκδοση προεδρικών διαταγμάτων για την αναγνώριση των επαγγελματικών δικαιωμάτων των πτυχιούχων ΤΕΙ».</w:t>
      </w:r>
    </w:p>
    <w:p w14:paraId="39BC6E79" w14:textId="77777777" w:rsidR="00C46B37" w:rsidRDefault="002E6CD8">
      <w:pPr>
        <w:spacing w:after="0" w:line="600" w:lineRule="auto"/>
        <w:ind w:firstLine="720"/>
        <w:jc w:val="both"/>
        <w:rPr>
          <w:rFonts w:eastAsia="Times New Roman"/>
          <w:szCs w:val="24"/>
        </w:rPr>
      </w:pPr>
      <w:r>
        <w:rPr>
          <w:rFonts w:eastAsia="Times New Roman"/>
          <w:szCs w:val="24"/>
        </w:rPr>
        <w:t xml:space="preserve">12. Η με αριθμό 537/24-2-2017 επίκαιρη ερώτηση του Βουλευτή Μαγνησίας της Νέας Δημοκρατίας κ. </w:t>
      </w:r>
      <w:r>
        <w:rPr>
          <w:rFonts w:eastAsia="Times New Roman"/>
          <w:bCs/>
          <w:szCs w:val="24"/>
        </w:rPr>
        <w:t xml:space="preserve">Χρήστου </w:t>
      </w:r>
      <w:proofErr w:type="spellStart"/>
      <w:r>
        <w:rPr>
          <w:rFonts w:eastAsia="Times New Roman"/>
          <w:bCs/>
          <w:szCs w:val="24"/>
        </w:rPr>
        <w:t>Μπουκώρου</w:t>
      </w:r>
      <w:proofErr w:type="spellEnd"/>
      <w:r>
        <w:rPr>
          <w:rFonts w:eastAsia="Times New Roman"/>
          <w:bCs/>
          <w:szCs w:val="24"/>
        </w:rPr>
        <w:t xml:space="preserve"> </w:t>
      </w:r>
      <w:r>
        <w:rPr>
          <w:rFonts w:eastAsia="Times New Roman"/>
          <w:szCs w:val="24"/>
        </w:rPr>
        <w:t xml:space="preserve">προς τον Υπουργό </w:t>
      </w:r>
      <w:r>
        <w:rPr>
          <w:rFonts w:eastAsia="Times New Roman"/>
          <w:bCs/>
          <w:szCs w:val="24"/>
        </w:rPr>
        <w:t>Ο</w:t>
      </w:r>
      <w:r>
        <w:rPr>
          <w:rFonts w:eastAsia="Times New Roman"/>
          <w:bCs/>
          <w:szCs w:val="24"/>
        </w:rPr>
        <w:t xml:space="preserve">ικονομίας και Ανάπτυξης, </w:t>
      </w:r>
      <w:r>
        <w:rPr>
          <w:rFonts w:eastAsia="Times New Roman"/>
          <w:szCs w:val="24"/>
        </w:rPr>
        <w:t>σχετικά με την αύξηση του ποσοστού ανεργίας στη Μαγνησία εξαιτίας της αποβιομηχάνισης.</w:t>
      </w:r>
    </w:p>
    <w:p w14:paraId="39BC6E7A" w14:textId="77777777" w:rsidR="00C46B37" w:rsidRDefault="002E6CD8">
      <w:pPr>
        <w:spacing w:after="0" w:line="600" w:lineRule="auto"/>
        <w:ind w:firstLine="720"/>
        <w:jc w:val="both"/>
        <w:rPr>
          <w:rFonts w:eastAsia="Times New Roman"/>
          <w:szCs w:val="24"/>
        </w:rPr>
      </w:pPr>
      <w:r>
        <w:rPr>
          <w:rFonts w:eastAsia="Times New Roman"/>
          <w:szCs w:val="24"/>
        </w:rPr>
        <w:t xml:space="preserve">13. Η με αριθμό 504/20-2-2017 επίκαιρη ερώτηση του Βουλευτή Επικρατείας του Λαϊκού Συνδέσμου – Χρυσή Αυγή κ. </w:t>
      </w:r>
      <w:r>
        <w:rPr>
          <w:rFonts w:eastAsia="Times New Roman"/>
          <w:bCs/>
          <w:szCs w:val="24"/>
        </w:rPr>
        <w:t>Χρήστου Παππά</w:t>
      </w:r>
      <w:r>
        <w:rPr>
          <w:rFonts w:eastAsia="Times New Roman"/>
          <w:szCs w:val="24"/>
        </w:rPr>
        <w:t xml:space="preserve"> προς τον Υπουργό </w:t>
      </w:r>
      <w:r>
        <w:rPr>
          <w:rFonts w:eastAsia="Times New Roman"/>
          <w:bCs/>
          <w:szCs w:val="24"/>
        </w:rPr>
        <w:t>Παιδ</w:t>
      </w:r>
      <w:r>
        <w:rPr>
          <w:rFonts w:eastAsia="Times New Roman"/>
          <w:bCs/>
          <w:szCs w:val="24"/>
        </w:rPr>
        <w:t xml:space="preserve">είας, Έρευνας και Θρησκευμάτων, </w:t>
      </w:r>
      <w:r>
        <w:rPr>
          <w:rFonts w:eastAsia="Times New Roman"/>
          <w:szCs w:val="24"/>
        </w:rPr>
        <w:t>σχετικά με «την εκπλήρωση του Τάματος του Έθνους».</w:t>
      </w:r>
    </w:p>
    <w:p w14:paraId="39BC6E7B" w14:textId="77777777" w:rsidR="00C46B37" w:rsidRDefault="002E6CD8">
      <w:pPr>
        <w:spacing w:after="0" w:line="600" w:lineRule="auto"/>
        <w:ind w:firstLine="720"/>
        <w:jc w:val="both"/>
        <w:rPr>
          <w:rFonts w:eastAsia="Times New Roman"/>
          <w:szCs w:val="24"/>
        </w:rPr>
      </w:pPr>
      <w:r>
        <w:rPr>
          <w:rFonts w:eastAsia="Times New Roman"/>
          <w:szCs w:val="24"/>
        </w:rPr>
        <w:t>14. Η με αριθμό 530/24-2-2017 επίκαιρη ερώτηση του Βουλευτή Ευβοίας του Λαϊκού Συνδέσμου</w:t>
      </w:r>
      <w:r>
        <w:rPr>
          <w:rFonts w:eastAsia="Times New Roman"/>
          <w:szCs w:val="24"/>
        </w:rPr>
        <w:t xml:space="preserve"> - </w:t>
      </w:r>
      <w:r>
        <w:rPr>
          <w:rFonts w:eastAsia="Times New Roman"/>
          <w:szCs w:val="24"/>
        </w:rPr>
        <w:t xml:space="preserve">Χρυσή Αυγή κ. </w:t>
      </w:r>
      <w:r>
        <w:rPr>
          <w:rFonts w:eastAsia="Times New Roman"/>
          <w:bCs/>
          <w:szCs w:val="24"/>
        </w:rPr>
        <w:t>Νικολάου Μίχου</w:t>
      </w:r>
      <w:r>
        <w:rPr>
          <w:rFonts w:eastAsia="Times New Roman"/>
          <w:szCs w:val="24"/>
        </w:rPr>
        <w:t xml:space="preserve"> προς τον Υπουργό </w:t>
      </w:r>
      <w:r>
        <w:rPr>
          <w:rFonts w:eastAsia="Times New Roman"/>
          <w:bCs/>
          <w:szCs w:val="24"/>
        </w:rPr>
        <w:t>Αγροτικής Ανάπτυξης</w:t>
      </w:r>
      <w:r>
        <w:rPr>
          <w:rFonts w:eastAsia="Times New Roman"/>
          <w:b/>
          <w:szCs w:val="24"/>
        </w:rPr>
        <w:t xml:space="preserve"> </w:t>
      </w:r>
      <w:r>
        <w:rPr>
          <w:rFonts w:eastAsia="Times New Roman"/>
          <w:bCs/>
          <w:szCs w:val="24"/>
        </w:rPr>
        <w:t xml:space="preserve">και Τροφίμων, </w:t>
      </w:r>
      <w:r>
        <w:rPr>
          <w:rFonts w:eastAsia="Times New Roman"/>
          <w:szCs w:val="24"/>
        </w:rPr>
        <w:t>σχ</w:t>
      </w:r>
      <w:r>
        <w:rPr>
          <w:rFonts w:eastAsia="Times New Roman"/>
          <w:szCs w:val="24"/>
        </w:rPr>
        <w:t>ετικά με «την κατακράτηση μέρους των επιδοτήσεων του ΟΠΕΚΕΠΕ λόγω αδυναμίας καταβολής εισφοράς στο ΓΟΕΒ».</w:t>
      </w:r>
    </w:p>
    <w:p w14:paraId="39BC6E7C" w14:textId="77777777" w:rsidR="00C46B37" w:rsidRDefault="002E6CD8">
      <w:pPr>
        <w:spacing w:after="0" w:line="600" w:lineRule="auto"/>
        <w:ind w:firstLine="720"/>
        <w:jc w:val="both"/>
        <w:rPr>
          <w:rFonts w:eastAsia="Times New Roman"/>
          <w:szCs w:val="24"/>
        </w:rPr>
      </w:pPr>
      <w:r>
        <w:rPr>
          <w:rFonts w:eastAsia="Times New Roman"/>
          <w:szCs w:val="24"/>
        </w:rPr>
        <w:lastRenderedPageBreak/>
        <w:t xml:space="preserve">15. Η με αριθμό 552/3-3-2017 επίκαιρη ερώτηση του Ζ΄ Αντιπροέδρου της Βουλής και Βουλευτή Α΄ Αθηνών του Ποταμιού κ. </w:t>
      </w:r>
      <w:r>
        <w:rPr>
          <w:rFonts w:eastAsia="Times New Roman"/>
          <w:bCs/>
          <w:szCs w:val="24"/>
        </w:rPr>
        <w:t xml:space="preserve">Σπυρίδωνος Λυκούδη </w:t>
      </w:r>
      <w:r>
        <w:rPr>
          <w:rFonts w:eastAsia="Times New Roman"/>
          <w:szCs w:val="24"/>
        </w:rPr>
        <w:t>προς τον Υπουργ</w:t>
      </w:r>
      <w:r>
        <w:rPr>
          <w:rFonts w:eastAsia="Times New Roman"/>
          <w:szCs w:val="24"/>
        </w:rPr>
        <w:t xml:space="preserve">ό </w:t>
      </w:r>
      <w:r>
        <w:rPr>
          <w:rFonts w:eastAsia="Times New Roman"/>
          <w:bCs/>
          <w:szCs w:val="24"/>
        </w:rPr>
        <w:t>Υγείας,</w:t>
      </w:r>
      <w:r>
        <w:rPr>
          <w:rFonts w:eastAsia="Times New Roman"/>
          <w:szCs w:val="24"/>
        </w:rPr>
        <w:t xml:space="preserve"> σχετικά με την έκρυθμη κατάσταση που βρίσκεται ο χώρος της υγείας.</w:t>
      </w:r>
    </w:p>
    <w:p w14:paraId="39BC6E7D" w14:textId="77777777" w:rsidR="00C46B37" w:rsidRDefault="002E6CD8">
      <w:pPr>
        <w:spacing w:after="0" w:line="600" w:lineRule="auto"/>
        <w:ind w:firstLine="720"/>
        <w:jc w:val="both"/>
        <w:rPr>
          <w:rFonts w:eastAsia="Times New Roman"/>
          <w:szCs w:val="24"/>
        </w:rPr>
      </w:pPr>
      <w:r>
        <w:rPr>
          <w:rFonts w:eastAsia="Times New Roman"/>
          <w:szCs w:val="24"/>
        </w:rPr>
        <w:t>16. Η με αριθμό 531/24-2-2017 επίκαιρη ερώτηση του Βουλευτή Αρκαδίας της Δημοκρατικής Συμπαράταξης ΠΑΣΟΚ</w:t>
      </w:r>
      <w:r>
        <w:rPr>
          <w:rFonts w:eastAsia="Times New Roman"/>
          <w:szCs w:val="24"/>
        </w:rPr>
        <w:t xml:space="preserve"> - </w:t>
      </w:r>
      <w:r>
        <w:rPr>
          <w:rFonts w:eastAsia="Times New Roman"/>
          <w:szCs w:val="24"/>
        </w:rPr>
        <w:t xml:space="preserve">ΔΗΜΑΡ κ. </w:t>
      </w:r>
      <w:r>
        <w:rPr>
          <w:rFonts w:eastAsia="Times New Roman"/>
          <w:bCs/>
          <w:szCs w:val="24"/>
        </w:rPr>
        <w:t>Οδυσσέα Κωνσταντινόπουλου</w:t>
      </w:r>
      <w:r>
        <w:rPr>
          <w:rFonts w:eastAsia="Times New Roman"/>
          <w:szCs w:val="24"/>
        </w:rPr>
        <w:t xml:space="preserve"> προς τον Υπουργό </w:t>
      </w:r>
      <w:r>
        <w:rPr>
          <w:rFonts w:eastAsia="Times New Roman"/>
          <w:bCs/>
          <w:szCs w:val="24"/>
        </w:rPr>
        <w:t>Οικονομίας και Ανάπτ</w:t>
      </w:r>
      <w:r>
        <w:rPr>
          <w:rFonts w:eastAsia="Times New Roman"/>
          <w:bCs/>
          <w:szCs w:val="24"/>
        </w:rPr>
        <w:t xml:space="preserve">υξης, </w:t>
      </w:r>
      <w:r>
        <w:rPr>
          <w:rFonts w:eastAsia="Times New Roman"/>
          <w:szCs w:val="24"/>
        </w:rPr>
        <w:t xml:space="preserve">σχετικά με την ένταξη έργων αποχετευτικών δικτύων και επεξεργασίας λυμάτων </w:t>
      </w:r>
      <w:proofErr w:type="spellStart"/>
      <w:r>
        <w:rPr>
          <w:rFonts w:eastAsia="Times New Roman"/>
          <w:szCs w:val="24"/>
        </w:rPr>
        <w:t>Κοντοβάζαινας</w:t>
      </w:r>
      <w:proofErr w:type="spellEnd"/>
      <w:r>
        <w:rPr>
          <w:rFonts w:eastAsia="Times New Roman"/>
          <w:szCs w:val="24"/>
        </w:rPr>
        <w:t xml:space="preserve">, </w:t>
      </w:r>
      <w:proofErr w:type="spellStart"/>
      <w:r>
        <w:rPr>
          <w:rFonts w:eastAsia="Times New Roman"/>
          <w:szCs w:val="24"/>
        </w:rPr>
        <w:t>Λεβιδίου</w:t>
      </w:r>
      <w:proofErr w:type="spellEnd"/>
      <w:r>
        <w:rPr>
          <w:rFonts w:eastAsia="Times New Roman"/>
          <w:szCs w:val="24"/>
        </w:rPr>
        <w:t xml:space="preserve"> και </w:t>
      </w:r>
      <w:proofErr w:type="spellStart"/>
      <w:r>
        <w:rPr>
          <w:rFonts w:eastAsia="Times New Roman"/>
          <w:szCs w:val="24"/>
        </w:rPr>
        <w:t>Καλλιανίου</w:t>
      </w:r>
      <w:proofErr w:type="spellEnd"/>
      <w:r>
        <w:rPr>
          <w:rFonts w:eastAsia="Times New Roman"/>
          <w:szCs w:val="24"/>
        </w:rPr>
        <w:t xml:space="preserve"> Αρκαδίας.</w:t>
      </w:r>
    </w:p>
    <w:p w14:paraId="39BC6E7E" w14:textId="77777777" w:rsidR="00C46B37" w:rsidRDefault="002E6CD8">
      <w:pPr>
        <w:spacing w:after="0" w:line="600" w:lineRule="auto"/>
        <w:ind w:firstLine="720"/>
        <w:jc w:val="both"/>
        <w:rPr>
          <w:rFonts w:eastAsia="Times New Roman"/>
          <w:szCs w:val="24"/>
        </w:rPr>
      </w:pPr>
      <w:r>
        <w:rPr>
          <w:rFonts w:eastAsia="Times New Roman"/>
          <w:szCs w:val="24"/>
        </w:rPr>
        <w:t>17. Η με αριθμό 538/24-2-2017 επίκαιρη ερώτηση της Βουλευτού Δράμας της Δημοκρατικής Συμπαράταξης ΠΑΣΟΚ – ΔΗΜΑΡ κ</w:t>
      </w:r>
      <w:r>
        <w:rPr>
          <w:rFonts w:eastAsia="Times New Roman"/>
          <w:szCs w:val="24"/>
        </w:rPr>
        <w:t>.</w:t>
      </w:r>
      <w:r>
        <w:rPr>
          <w:rFonts w:eastAsia="Times New Roman"/>
          <w:szCs w:val="24"/>
        </w:rPr>
        <w:t xml:space="preserve"> </w:t>
      </w:r>
      <w:r>
        <w:rPr>
          <w:rFonts w:eastAsia="Times New Roman"/>
          <w:bCs/>
          <w:szCs w:val="24"/>
        </w:rPr>
        <w:t xml:space="preserve">Χαράς </w:t>
      </w:r>
      <w:proofErr w:type="spellStart"/>
      <w:r>
        <w:rPr>
          <w:rFonts w:eastAsia="Times New Roman"/>
          <w:bCs/>
          <w:szCs w:val="24"/>
        </w:rPr>
        <w:t>Κεφαλ</w:t>
      </w:r>
      <w:r>
        <w:rPr>
          <w:rFonts w:eastAsia="Times New Roman"/>
          <w:bCs/>
          <w:szCs w:val="24"/>
        </w:rPr>
        <w:t>ίδου</w:t>
      </w:r>
      <w:proofErr w:type="spellEnd"/>
      <w:r>
        <w:rPr>
          <w:rFonts w:eastAsia="Times New Roman"/>
          <w:szCs w:val="24"/>
        </w:rPr>
        <w:t xml:space="preserve"> προς την Υπουργό </w:t>
      </w:r>
      <w:r>
        <w:rPr>
          <w:rFonts w:eastAsia="Times New Roman"/>
          <w:bCs/>
          <w:szCs w:val="24"/>
        </w:rPr>
        <w:t xml:space="preserve">Πολιτισμού και Αθλητισμού, </w:t>
      </w:r>
      <w:r>
        <w:rPr>
          <w:rFonts w:eastAsia="Times New Roman"/>
          <w:szCs w:val="24"/>
        </w:rPr>
        <w:t>με θέμα «στον αέρα το έργο επέκτασης της Εθνικής Πινακοθήκης».</w:t>
      </w:r>
    </w:p>
    <w:p w14:paraId="39BC6E7F" w14:textId="77777777" w:rsidR="00C46B37" w:rsidRDefault="002E6CD8">
      <w:pPr>
        <w:spacing w:after="0" w:line="600" w:lineRule="auto"/>
        <w:ind w:firstLine="720"/>
        <w:jc w:val="both"/>
        <w:rPr>
          <w:rFonts w:eastAsia="Times New Roman"/>
          <w:b/>
          <w:szCs w:val="24"/>
        </w:rPr>
      </w:pPr>
      <w:r>
        <w:rPr>
          <w:rFonts w:eastAsia="Times New Roman"/>
          <w:bCs/>
          <w:szCs w:val="24"/>
        </w:rPr>
        <w:t xml:space="preserve">ΑΝΑΦΟΡΕΣ - ΕΡΩΤΗΣΕΙΣ </w:t>
      </w:r>
      <w:r>
        <w:rPr>
          <w:rFonts w:eastAsia="Times New Roman"/>
          <w:bCs/>
          <w:szCs w:val="24"/>
        </w:rPr>
        <w:t>(Άρθρο 130 παρ</w:t>
      </w:r>
      <w:r>
        <w:rPr>
          <w:rFonts w:eastAsia="Times New Roman"/>
          <w:bCs/>
          <w:szCs w:val="24"/>
        </w:rPr>
        <w:t>άγραφος</w:t>
      </w:r>
      <w:r>
        <w:rPr>
          <w:rFonts w:eastAsia="Times New Roman"/>
          <w:bCs/>
          <w:szCs w:val="24"/>
        </w:rPr>
        <w:t xml:space="preserve"> 5 </w:t>
      </w:r>
      <w:r>
        <w:rPr>
          <w:rFonts w:eastAsia="Times New Roman"/>
          <w:bCs/>
          <w:szCs w:val="24"/>
        </w:rPr>
        <w:t xml:space="preserve">του </w:t>
      </w:r>
      <w:r>
        <w:rPr>
          <w:rFonts w:eastAsia="Times New Roman"/>
          <w:bCs/>
          <w:szCs w:val="24"/>
        </w:rPr>
        <w:t>Καν</w:t>
      </w:r>
      <w:r>
        <w:rPr>
          <w:rFonts w:eastAsia="Times New Roman"/>
          <w:bCs/>
          <w:szCs w:val="24"/>
        </w:rPr>
        <w:t>ονισμού της</w:t>
      </w:r>
      <w:r>
        <w:rPr>
          <w:rFonts w:eastAsia="Times New Roman"/>
          <w:bCs/>
          <w:szCs w:val="24"/>
        </w:rPr>
        <w:t>. Βουλής)</w:t>
      </w:r>
    </w:p>
    <w:p w14:paraId="39BC6E80" w14:textId="77777777" w:rsidR="00C46B37" w:rsidRDefault="002E6CD8">
      <w:pPr>
        <w:spacing w:after="0" w:line="600" w:lineRule="auto"/>
        <w:ind w:firstLine="720"/>
        <w:jc w:val="both"/>
        <w:rPr>
          <w:rFonts w:eastAsia="Times New Roman"/>
          <w:szCs w:val="24"/>
        </w:rPr>
      </w:pPr>
      <w:r>
        <w:rPr>
          <w:rFonts w:eastAsia="Times New Roman"/>
          <w:szCs w:val="24"/>
        </w:rPr>
        <w:t xml:space="preserve">1. Η με αριθμό 3223/7-2-2017 ερώτηση του Βουλευτή Ηρακλείου της </w:t>
      </w:r>
      <w:r>
        <w:rPr>
          <w:rFonts w:eastAsia="Times New Roman"/>
          <w:szCs w:val="24"/>
        </w:rPr>
        <w:t xml:space="preserve">Δημοκρατικής Συμπαράταξης ΠΑΣΟΚ – ΔΗΜΑΡ κ. </w:t>
      </w:r>
      <w:r>
        <w:rPr>
          <w:rFonts w:eastAsia="Times New Roman"/>
          <w:bCs/>
          <w:szCs w:val="24"/>
        </w:rPr>
        <w:lastRenderedPageBreak/>
        <w:t xml:space="preserve">Βασιλείου </w:t>
      </w:r>
      <w:proofErr w:type="spellStart"/>
      <w:r>
        <w:rPr>
          <w:rFonts w:eastAsia="Times New Roman"/>
          <w:bCs/>
          <w:szCs w:val="24"/>
        </w:rPr>
        <w:t>Κεγκέρογλου</w:t>
      </w:r>
      <w:proofErr w:type="spellEnd"/>
      <w:r>
        <w:rPr>
          <w:rFonts w:eastAsia="Times New Roman"/>
          <w:szCs w:val="24"/>
        </w:rPr>
        <w:t xml:space="preserve"> προς την Υπουργό </w:t>
      </w:r>
      <w:r>
        <w:rPr>
          <w:rFonts w:eastAsia="Times New Roman"/>
          <w:bCs/>
          <w:szCs w:val="24"/>
        </w:rPr>
        <w:t xml:space="preserve">Εργασίας, Κοινωνικής Ασφάλισης και Κοινωνικής Αλληλεγγύης, </w:t>
      </w:r>
      <w:r>
        <w:rPr>
          <w:rFonts w:eastAsia="Times New Roman"/>
          <w:szCs w:val="24"/>
        </w:rPr>
        <w:t xml:space="preserve">σχετικά με την ανακοίνωση των αποτελεσμάτων για το Πρόγραμμα Κοινωνικού Τουρισμού για </w:t>
      </w:r>
      <w:r>
        <w:rPr>
          <w:rFonts w:eastAsia="Times New Roman"/>
          <w:szCs w:val="24"/>
        </w:rPr>
        <w:t>ε</w:t>
      </w:r>
      <w:r>
        <w:rPr>
          <w:rFonts w:eastAsia="Times New Roman"/>
          <w:szCs w:val="24"/>
        </w:rPr>
        <w:t xml:space="preserve">ργαζόμενους, </w:t>
      </w:r>
      <w:r>
        <w:rPr>
          <w:rFonts w:eastAsia="Times New Roman"/>
          <w:szCs w:val="24"/>
        </w:rPr>
        <w:t>ά</w:t>
      </w:r>
      <w:r>
        <w:rPr>
          <w:rFonts w:eastAsia="Times New Roman"/>
          <w:szCs w:val="24"/>
        </w:rPr>
        <w:t>νεργους και τω</w:t>
      </w:r>
      <w:r>
        <w:rPr>
          <w:rFonts w:eastAsia="Times New Roman"/>
          <w:szCs w:val="24"/>
        </w:rPr>
        <w:t>ν οικογενειών τους. </w:t>
      </w:r>
    </w:p>
    <w:p w14:paraId="39BC6E81" w14:textId="77777777" w:rsidR="00C46B37" w:rsidRDefault="002E6CD8">
      <w:pPr>
        <w:spacing w:after="0" w:line="600" w:lineRule="auto"/>
        <w:ind w:firstLine="720"/>
        <w:jc w:val="both"/>
        <w:rPr>
          <w:rFonts w:eastAsia="Times New Roman"/>
          <w:szCs w:val="24"/>
        </w:rPr>
      </w:pPr>
      <w:r>
        <w:rPr>
          <w:rFonts w:eastAsia="Times New Roman"/>
          <w:szCs w:val="24"/>
        </w:rPr>
        <w:t xml:space="preserve">2. Η με αριθμό 446/18-10-2016 ερώτηση του Βουλευτή Ηρακλείου της Δημοκρατικής Συμπαράταξης ΠΑΣΟΚ – ΔΗΜΑΡ κ. </w:t>
      </w:r>
      <w:r>
        <w:rPr>
          <w:rFonts w:eastAsia="Times New Roman"/>
          <w:bCs/>
          <w:szCs w:val="24"/>
        </w:rPr>
        <w:t xml:space="preserve">Βασιλείου </w:t>
      </w:r>
      <w:proofErr w:type="spellStart"/>
      <w:r>
        <w:rPr>
          <w:rFonts w:eastAsia="Times New Roman"/>
          <w:bCs/>
          <w:szCs w:val="24"/>
        </w:rPr>
        <w:t>Κεγκέρογλου</w:t>
      </w:r>
      <w:proofErr w:type="spellEnd"/>
      <w:r>
        <w:rPr>
          <w:rFonts w:eastAsia="Times New Roman"/>
          <w:szCs w:val="24"/>
        </w:rPr>
        <w:t xml:space="preserve"> προς τον Υπουργό </w:t>
      </w:r>
      <w:r>
        <w:rPr>
          <w:rFonts w:eastAsia="Times New Roman"/>
          <w:bCs/>
          <w:szCs w:val="24"/>
        </w:rPr>
        <w:t>Αγροτικής Ανάπτυξης και Τροφίμων,</w:t>
      </w:r>
      <w:r>
        <w:rPr>
          <w:rFonts w:eastAsia="Times New Roman"/>
          <w:szCs w:val="24"/>
        </w:rPr>
        <w:t xml:space="preserve"> σχετικά με τα σοβαρά προβλήματα που αντιμετωπίζουν οι </w:t>
      </w:r>
      <w:r>
        <w:rPr>
          <w:rFonts w:eastAsia="Times New Roman"/>
          <w:szCs w:val="24"/>
        </w:rPr>
        <w:t>αγρότες.</w:t>
      </w:r>
    </w:p>
    <w:p w14:paraId="39BC6E82" w14:textId="77777777" w:rsidR="00C46B37" w:rsidRDefault="002E6CD8">
      <w:pPr>
        <w:spacing w:after="0" w:line="600" w:lineRule="auto"/>
        <w:ind w:firstLine="720"/>
        <w:jc w:val="both"/>
        <w:rPr>
          <w:rFonts w:ascii="Times New Roman" w:eastAsia="Times New Roman" w:hAnsi="Times New Roman"/>
          <w:bCs/>
        </w:rPr>
      </w:pPr>
      <w:r>
        <w:rPr>
          <w:rFonts w:eastAsia="Times New Roman"/>
          <w:szCs w:val="24"/>
        </w:rPr>
        <w:t xml:space="preserve">3. Η με αριθμό 2746/20-1-2017 ερώτηση του Ανεξάρτητου Βουλευτή Β΄ Αθηνών κ. </w:t>
      </w:r>
      <w:r>
        <w:rPr>
          <w:rFonts w:eastAsia="Times New Roman"/>
          <w:bCs/>
          <w:szCs w:val="24"/>
        </w:rPr>
        <w:t xml:space="preserve">Θεοχάρη </w:t>
      </w:r>
      <w:r>
        <w:rPr>
          <w:rFonts w:eastAsia="Times New Roman"/>
          <w:bCs/>
          <w:szCs w:val="24"/>
        </w:rPr>
        <w:t>(</w:t>
      </w:r>
      <w:r>
        <w:rPr>
          <w:rFonts w:eastAsia="Times New Roman"/>
          <w:bCs/>
          <w:szCs w:val="24"/>
        </w:rPr>
        <w:t>Χάρη)</w:t>
      </w:r>
      <w:r>
        <w:rPr>
          <w:rFonts w:eastAsia="Times New Roman"/>
          <w:bCs/>
          <w:szCs w:val="24"/>
        </w:rPr>
        <w:t xml:space="preserve"> Θεοχάρη</w:t>
      </w:r>
      <w:r>
        <w:rPr>
          <w:rFonts w:eastAsia="Times New Roman"/>
          <w:szCs w:val="24"/>
        </w:rPr>
        <w:t xml:space="preserve"> προς τον Υπουργό </w:t>
      </w:r>
      <w:r>
        <w:rPr>
          <w:rFonts w:eastAsia="Times New Roman"/>
          <w:bCs/>
          <w:szCs w:val="24"/>
        </w:rPr>
        <w:t xml:space="preserve">Εθνικής Άμυνας, </w:t>
      </w:r>
      <w:r>
        <w:rPr>
          <w:rFonts w:eastAsia="Times New Roman"/>
          <w:szCs w:val="24"/>
        </w:rPr>
        <w:t xml:space="preserve">σχετικά με την απαξίωση των Ελληνικών Αμυντικών Συστημάτων (ΕΑΣ) με την παραχώρηση της καταστροφής παλαιών </w:t>
      </w:r>
      <w:proofErr w:type="spellStart"/>
      <w:r>
        <w:rPr>
          <w:rFonts w:eastAsia="Times New Roman"/>
          <w:szCs w:val="24"/>
        </w:rPr>
        <w:t>πυρομαχι</w:t>
      </w:r>
      <w:r>
        <w:rPr>
          <w:rFonts w:eastAsia="Times New Roman"/>
          <w:szCs w:val="24"/>
        </w:rPr>
        <w:t>κών</w:t>
      </w:r>
      <w:proofErr w:type="spellEnd"/>
      <w:r>
        <w:rPr>
          <w:rFonts w:eastAsia="Times New Roman"/>
          <w:szCs w:val="24"/>
        </w:rPr>
        <w:t xml:space="preserve"> σε ιδιώτη.</w:t>
      </w:r>
    </w:p>
    <w:p w14:paraId="39BC6E83" w14:textId="77777777" w:rsidR="00C46B37" w:rsidRDefault="002E6CD8">
      <w:pPr>
        <w:spacing w:line="600" w:lineRule="auto"/>
        <w:ind w:firstLine="720"/>
        <w:jc w:val="both"/>
        <w:rPr>
          <w:rFonts w:eastAsia="Times New Roman"/>
          <w:bCs/>
        </w:rPr>
      </w:pPr>
      <w:r>
        <w:rPr>
          <w:rFonts w:eastAsia="Times New Roman"/>
          <w:bCs/>
        </w:rPr>
        <w:t xml:space="preserve">Κυρίες και κύριοι συνάδελφοι, στο σημείο αυτό θα διακόψουμε </w:t>
      </w:r>
      <w:r>
        <w:rPr>
          <w:rFonts w:eastAsia="Times New Roman"/>
          <w:bCs/>
        </w:rPr>
        <w:t xml:space="preserve">τη διαδικασία των επικαίρων ερωτήσεων για να εισέλθουμε στη </w:t>
      </w:r>
      <w:r>
        <w:rPr>
          <w:rFonts w:eastAsia="Times New Roman"/>
          <w:bCs/>
        </w:rPr>
        <w:t xml:space="preserve">συζήτηση της επίκαιρης επερώτησης, όπως αποφάσισε η Διάσκεψη των Προέδρων στη χθεσινή της συνεδρίαση και </w:t>
      </w:r>
      <w:r>
        <w:rPr>
          <w:rFonts w:eastAsia="Times New Roman"/>
          <w:bCs/>
        </w:rPr>
        <w:lastRenderedPageBreak/>
        <w:t>μετά το πέρας τη</w:t>
      </w:r>
      <w:r>
        <w:rPr>
          <w:rFonts w:eastAsia="Times New Roman"/>
          <w:bCs/>
        </w:rPr>
        <w:t xml:space="preserve">ς επίκαιρης επερώτησης θα </w:t>
      </w:r>
      <w:r>
        <w:rPr>
          <w:rFonts w:eastAsia="Times New Roman"/>
          <w:bCs/>
        </w:rPr>
        <w:t xml:space="preserve">επανέλθουμε στις </w:t>
      </w:r>
      <w:r>
        <w:rPr>
          <w:rFonts w:eastAsia="Times New Roman"/>
          <w:bCs/>
        </w:rPr>
        <w:t>επ</w:t>
      </w:r>
      <w:r>
        <w:rPr>
          <w:rFonts w:eastAsia="Times New Roman"/>
          <w:bCs/>
        </w:rPr>
        <w:t>ίκαιρες ερωτήσεις</w:t>
      </w:r>
      <w:r>
        <w:rPr>
          <w:rFonts w:eastAsia="Times New Roman"/>
          <w:bCs/>
        </w:rPr>
        <w:t xml:space="preserve">. </w:t>
      </w:r>
    </w:p>
    <w:p w14:paraId="39BC6E84" w14:textId="77777777" w:rsidR="00C46B37" w:rsidRDefault="002E6CD8">
      <w:pPr>
        <w:spacing w:line="600" w:lineRule="auto"/>
        <w:ind w:firstLine="720"/>
        <w:jc w:val="both"/>
        <w:rPr>
          <w:rFonts w:eastAsia="Times New Roman"/>
          <w:szCs w:val="24"/>
        </w:rPr>
      </w:pPr>
      <w:r>
        <w:rPr>
          <w:rFonts w:eastAsia="Times New Roman"/>
          <w:bCs/>
        </w:rPr>
        <w:t xml:space="preserve">Για να υπάρξει ησυχία και κανονικότητα στη μετάβαση στην ημερήσια </w:t>
      </w:r>
      <w:r>
        <w:rPr>
          <w:rFonts w:eastAsia="Times New Roman"/>
          <w:bCs/>
          <w:shd w:val="clear" w:color="auto" w:fill="FFFFFF"/>
        </w:rPr>
        <w:t>διάταξη</w:t>
      </w:r>
      <w:r>
        <w:rPr>
          <w:rFonts w:eastAsia="Times New Roman"/>
          <w:bCs/>
          <w:shd w:val="clear" w:color="auto" w:fill="FFFFFF"/>
        </w:rPr>
        <w:t xml:space="preserve"> των επερωτήσεων</w:t>
      </w:r>
      <w:r>
        <w:rPr>
          <w:rFonts w:eastAsia="Times New Roman"/>
          <w:bCs/>
          <w:shd w:val="clear" w:color="auto" w:fill="FFFFFF"/>
        </w:rPr>
        <w:t>,</w:t>
      </w:r>
      <w:r>
        <w:rPr>
          <w:rFonts w:eastAsia="Times New Roman"/>
          <w:bCs/>
        </w:rPr>
        <w:t xml:space="preserve"> θα κάνουμε για δυο, τρία λεπτά ένα διάλειμμα. </w:t>
      </w:r>
    </w:p>
    <w:p w14:paraId="39BC6E85" w14:textId="77777777" w:rsidR="00C46B37" w:rsidRDefault="002E6CD8">
      <w:pPr>
        <w:spacing w:line="600" w:lineRule="auto"/>
        <w:ind w:firstLine="720"/>
        <w:jc w:val="center"/>
        <w:rPr>
          <w:rFonts w:eastAsia="Times New Roman"/>
          <w:szCs w:val="24"/>
        </w:rPr>
      </w:pPr>
      <w:r>
        <w:rPr>
          <w:rFonts w:eastAsia="Times New Roman"/>
          <w:szCs w:val="24"/>
        </w:rPr>
        <w:t>(ΔΙΑΚΟΠΗ)</w:t>
      </w:r>
    </w:p>
    <w:p w14:paraId="39BC6E86" w14:textId="77777777" w:rsidR="00C46B37" w:rsidRDefault="002E6CD8">
      <w:pPr>
        <w:spacing w:line="600" w:lineRule="auto"/>
        <w:ind w:firstLine="720"/>
        <w:jc w:val="center"/>
        <w:rPr>
          <w:rFonts w:eastAsia="Times New Roman" w:cs="Times New Roman"/>
          <w:color w:val="FF0000"/>
          <w:szCs w:val="24"/>
        </w:rPr>
      </w:pPr>
      <w:r w:rsidRPr="00347056">
        <w:rPr>
          <w:rFonts w:eastAsia="Times New Roman" w:cs="Times New Roman"/>
          <w:color w:val="FF0000"/>
          <w:szCs w:val="24"/>
        </w:rPr>
        <w:t>ΑΛΛΑΓΗ ΣΕΛΙΔΑΣ</w:t>
      </w:r>
    </w:p>
    <w:p w14:paraId="39BC6E87" w14:textId="77777777" w:rsidR="00C46B37" w:rsidRDefault="002E6CD8">
      <w:pPr>
        <w:spacing w:line="600" w:lineRule="auto"/>
        <w:ind w:firstLine="720"/>
        <w:jc w:val="center"/>
        <w:rPr>
          <w:rFonts w:eastAsia="Times New Roman" w:cs="Times New Roman"/>
          <w:szCs w:val="24"/>
        </w:rPr>
      </w:pPr>
      <w:r>
        <w:rPr>
          <w:rFonts w:eastAsia="Times New Roman" w:cs="Times New Roman"/>
          <w:szCs w:val="24"/>
        </w:rPr>
        <w:t>(ΜΕΤΑ ΤΗ ΔΙΑΚΟΠΗ)</w:t>
      </w:r>
    </w:p>
    <w:p w14:paraId="39BC6E88" w14:textId="77777777" w:rsidR="00C46B37" w:rsidRDefault="002E6CD8">
      <w:pPr>
        <w:spacing w:line="600" w:lineRule="auto"/>
        <w:ind w:firstLine="720"/>
        <w:jc w:val="both"/>
        <w:rPr>
          <w:rFonts w:eastAsia="Times New Roman" w:cs="Times New Roman"/>
          <w:szCs w:val="24"/>
        </w:rPr>
      </w:pPr>
      <w:r>
        <w:rPr>
          <w:rFonts w:eastAsia="Times New Roman" w:cs="Times New Roman"/>
          <w:b/>
          <w:szCs w:val="24"/>
        </w:rPr>
        <w:t>ΠΡΟΕΔΡΕΥΩΝ</w:t>
      </w:r>
      <w:r>
        <w:rPr>
          <w:rFonts w:eastAsia="Times New Roman" w:cs="Times New Roman"/>
          <w:b/>
          <w:szCs w:val="24"/>
        </w:rPr>
        <w:t xml:space="preserve"> (Νικήτας Κακλαμάνης):</w:t>
      </w:r>
      <w:r>
        <w:rPr>
          <w:rFonts w:eastAsia="Times New Roman" w:cs="Times New Roman"/>
          <w:szCs w:val="24"/>
        </w:rPr>
        <w:t xml:space="preserve"> Κυρίες και κύριοι συνάδελφοι, </w:t>
      </w:r>
      <w:r>
        <w:rPr>
          <w:rFonts w:eastAsia="Times New Roman" w:cs="Times New Roman"/>
          <w:szCs w:val="24"/>
        </w:rPr>
        <w:t>συνεχίζεται</w:t>
      </w:r>
      <w:r>
        <w:rPr>
          <w:rFonts w:eastAsia="Times New Roman" w:cs="Times New Roman"/>
          <w:szCs w:val="24"/>
        </w:rPr>
        <w:t xml:space="preserve"> η συνεδρίαση. </w:t>
      </w:r>
    </w:p>
    <w:p w14:paraId="39BC6E89"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Εισερχόμ</w:t>
      </w:r>
      <w:r>
        <w:rPr>
          <w:rFonts w:eastAsia="Times New Roman" w:cs="Times New Roman"/>
          <w:szCs w:val="24"/>
        </w:rPr>
        <w:t>αστε</w:t>
      </w:r>
      <w:r>
        <w:rPr>
          <w:rFonts w:eastAsia="Times New Roman" w:cs="Times New Roman"/>
          <w:szCs w:val="24"/>
        </w:rPr>
        <w:t xml:space="preserve"> στην ημερήσια διάταξη των </w:t>
      </w:r>
    </w:p>
    <w:p w14:paraId="39BC6E8A" w14:textId="77777777" w:rsidR="00C46B37" w:rsidRDefault="002E6CD8">
      <w:pPr>
        <w:spacing w:line="600" w:lineRule="auto"/>
        <w:ind w:firstLine="720"/>
        <w:jc w:val="center"/>
        <w:rPr>
          <w:rFonts w:eastAsia="Times New Roman" w:cs="Times New Roman"/>
          <w:b/>
          <w:szCs w:val="24"/>
        </w:rPr>
      </w:pPr>
      <w:r w:rsidRPr="00397846">
        <w:rPr>
          <w:rFonts w:eastAsia="Times New Roman" w:cs="Times New Roman"/>
          <w:b/>
          <w:szCs w:val="24"/>
        </w:rPr>
        <w:t>ΕΠΕΡΩΤΗΣΕΩΝ</w:t>
      </w:r>
    </w:p>
    <w:p w14:paraId="39BC6E8B"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 xml:space="preserve">Θα συζητηθεί η υπ’ αριθμόν 10/9/14-2-2017 επίκαιρη επερώτηση </w:t>
      </w:r>
      <w:r>
        <w:rPr>
          <w:rFonts w:eastAsia="Times New Roman" w:cs="Times New Roman"/>
          <w:szCs w:val="24"/>
        </w:rPr>
        <w:t xml:space="preserve">των </w:t>
      </w:r>
      <w:r>
        <w:rPr>
          <w:rFonts w:eastAsia="Times New Roman" w:cs="Times New Roman"/>
          <w:szCs w:val="24"/>
        </w:rPr>
        <w:t>Βουλευτών της Δημοκρατικής Συμπαράταξης ΠΑΣΟΚ</w:t>
      </w:r>
      <w:r>
        <w:rPr>
          <w:rFonts w:eastAsia="Times New Roman" w:cs="Times New Roman"/>
          <w:szCs w:val="24"/>
        </w:rPr>
        <w:t xml:space="preserve"> - </w:t>
      </w:r>
      <w:r>
        <w:rPr>
          <w:rFonts w:eastAsia="Times New Roman" w:cs="Times New Roman"/>
          <w:szCs w:val="24"/>
        </w:rPr>
        <w:t xml:space="preserve">ΔΗΜΑΡ </w:t>
      </w:r>
      <w:r>
        <w:rPr>
          <w:rFonts w:eastAsia="Times New Roman" w:cs="Times New Roman"/>
          <w:szCs w:val="24"/>
        </w:rPr>
        <w:t>κ.κ.</w:t>
      </w:r>
      <w:r>
        <w:rPr>
          <w:rFonts w:eastAsia="Times New Roman" w:cs="Times New Roman"/>
          <w:szCs w:val="24"/>
        </w:rPr>
        <w:t xml:space="preserve"> </w:t>
      </w:r>
      <w:r>
        <w:rPr>
          <w:rFonts w:eastAsia="Times New Roman" w:cs="Times New Roman"/>
          <w:szCs w:val="24"/>
        </w:rPr>
        <w:t xml:space="preserve">Ιωάννη Μανιάτη, Οδυσσέα Κωνσταντινόπουλο, Γεώργιο </w:t>
      </w:r>
      <w:proofErr w:type="spellStart"/>
      <w:r>
        <w:rPr>
          <w:rFonts w:eastAsia="Times New Roman" w:cs="Times New Roman"/>
          <w:szCs w:val="24"/>
        </w:rPr>
        <w:t>Αρβανιτίδη</w:t>
      </w:r>
      <w:proofErr w:type="spellEnd"/>
      <w:r>
        <w:rPr>
          <w:rFonts w:eastAsia="Times New Roman" w:cs="Times New Roman"/>
          <w:szCs w:val="24"/>
        </w:rPr>
        <w:t xml:space="preserve">, </w:t>
      </w:r>
      <w:proofErr w:type="spellStart"/>
      <w:r>
        <w:rPr>
          <w:rFonts w:eastAsia="Times New Roman" w:cs="Times New Roman"/>
          <w:szCs w:val="24"/>
        </w:rPr>
        <w:t>Ιλχάν</w:t>
      </w:r>
      <w:proofErr w:type="spellEnd"/>
      <w:r>
        <w:rPr>
          <w:rFonts w:eastAsia="Times New Roman" w:cs="Times New Roman"/>
          <w:szCs w:val="24"/>
        </w:rPr>
        <w:t xml:space="preserve"> Αχμέτ, Ευάγγελου Βενιζέλου, Λεωνίδα Γρηγοράκου, Βασιλείου </w:t>
      </w:r>
      <w:proofErr w:type="spellStart"/>
      <w:r>
        <w:rPr>
          <w:rFonts w:eastAsia="Times New Roman" w:cs="Times New Roman"/>
          <w:szCs w:val="24"/>
        </w:rPr>
        <w:t>Κεγκέρογλου</w:t>
      </w:r>
      <w:proofErr w:type="spellEnd"/>
      <w:r>
        <w:rPr>
          <w:rFonts w:eastAsia="Times New Roman" w:cs="Times New Roman"/>
          <w:szCs w:val="24"/>
        </w:rPr>
        <w:t>, Χαρούλα</w:t>
      </w:r>
      <w:r>
        <w:rPr>
          <w:rFonts w:eastAsia="Times New Roman" w:cs="Times New Roman"/>
          <w:szCs w:val="24"/>
        </w:rPr>
        <w:t>ς</w:t>
      </w:r>
      <w:r>
        <w:rPr>
          <w:rFonts w:eastAsia="Times New Roman" w:cs="Times New Roman"/>
          <w:szCs w:val="24"/>
        </w:rPr>
        <w:t xml:space="preserve"> (Χαρά</w:t>
      </w:r>
      <w:r>
        <w:rPr>
          <w:rFonts w:eastAsia="Times New Roman" w:cs="Times New Roman"/>
          <w:szCs w:val="24"/>
        </w:rPr>
        <w:t>ς</w:t>
      </w:r>
      <w:r>
        <w:rPr>
          <w:rFonts w:eastAsia="Times New Roman" w:cs="Times New Roman"/>
          <w:szCs w:val="24"/>
        </w:rPr>
        <w:t xml:space="preserve">) </w:t>
      </w:r>
      <w:proofErr w:type="spellStart"/>
      <w:r>
        <w:rPr>
          <w:rFonts w:eastAsia="Times New Roman" w:cs="Times New Roman"/>
          <w:szCs w:val="24"/>
        </w:rPr>
        <w:t>Κεφαλίδου</w:t>
      </w:r>
      <w:proofErr w:type="spellEnd"/>
      <w:r>
        <w:rPr>
          <w:rFonts w:eastAsia="Times New Roman" w:cs="Times New Roman"/>
          <w:szCs w:val="24"/>
        </w:rPr>
        <w:t xml:space="preserve">, Γιάννη Κουτσούκο, Δημητρίου </w:t>
      </w:r>
      <w:proofErr w:type="spellStart"/>
      <w:r>
        <w:rPr>
          <w:rFonts w:eastAsia="Times New Roman" w:cs="Times New Roman"/>
          <w:szCs w:val="24"/>
        </w:rPr>
        <w:t>Κρεμαστινού</w:t>
      </w:r>
      <w:proofErr w:type="spellEnd"/>
      <w:r>
        <w:rPr>
          <w:rFonts w:eastAsia="Times New Roman" w:cs="Times New Roman"/>
          <w:szCs w:val="24"/>
        </w:rPr>
        <w:t xml:space="preserve">, </w:t>
      </w:r>
      <w:r>
        <w:rPr>
          <w:rFonts w:eastAsia="Times New Roman" w:cs="Times New Roman"/>
          <w:szCs w:val="24"/>
        </w:rPr>
        <w:lastRenderedPageBreak/>
        <w:t>Δημητρίου Κωνσταντινόπουλου, Ανδρέα Λοβ</w:t>
      </w:r>
      <w:r>
        <w:rPr>
          <w:rFonts w:eastAsia="Times New Roman" w:cs="Times New Roman"/>
          <w:szCs w:val="24"/>
        </w:rPr>
        <w:t>έρδου, Θε</w:t>
      </w:r>
      <w:r>
        <w:rPr>
          <w:rFonts w:eastAsia="Times New Roman" w:cs="Times New Roman"/>
          <w:szCs w:val="24"/>
        </w:rPr>
        <w:t xml:space="preserve">οδώρου Παπαθεοδώρου, Κωνσταντίνου Σκανδαλίδη, Μιχαήλ Τζελέπη, Παρασκευής </w:t>
      </w:r>
      <w:proofErr w:type="spellStart"/>
      <w:r>
        <w:rPr>
          <w:rFonts w:eastAsia="Times New Roman" w:cs="Times New Roman"/>
          <w:szCs w:val="24"/>
        </w:rPr>
        <w:t>Χριστοφιλοπούλου</w:t>
      </w:r>
      <w:proofErr w:type="spellEnd"/>
      <w:r>
        <w:rPr>
          <w:rFonts w:eastAsia="Times New Roman" w:cs="Times New Roman"/>
          <w:szCs w:val="24"/>
        </w:rPr>
        <w:t xml:space="preserve"> </w:t>
      </w:r>
      <w:r>
        <w:rPr>
          <w:rFonts w:eastAsia="Times New Roman" w:cs="Times New Roman"/>
          <w:szCs w:val="24"/>
        </w:rPr>
        <w:t>προς τον Υπουργό Περιβάλλοντος και Ενέργειας με θέμα: «Σε αδιέξοδο η ενέργεια, κίνδυνοι για την κοινωνία και τη εθνική οικονομία».</w:t>
      </w:r>
    </w:p>
    <w:p w14:paraId="39BC6E8C"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Τον λόγο θα έχει ο πρώτος επερωτών,</w:t>
      </w:r>
      <w:r>
        <w:rPr>
          <w:rFonts w:eastAsia="Times New Roman" w:cs="Times New Roman"/>
          <w:szCs w:val="24"/>
        </w:rPr>
        <w:t xml:space="preserve"> Βουλευτής Αρκαδίας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 κ. Οδυσσέας Κωνσταντινόπουλος, για δέκα λεπτά. Μετά, θα προχωρήσουμε με τους υπόλοιπους επερωτώντες, με τη σειρά που μας έχει δώσει η Δημοκρατική Συμπαράταξη.</w:t>
      </w:r>
    </w:p>
    <w:p w14:paraId="39BC6E8D"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Κύριε Κωνσταντινόπουλε, έχετε τον</w:t>
      </w:r>
      <w:r>
        <w:rPr>
          <w:rFonts w:eastAsia="Times New Roman" w:cs="Times New Roman"/>
          <w:szCs w:val="24"/>
        </w:rPr>
        <w:t xml:space="preserve"> λόγο.</w:t>
      </w:r>
    </w:p>
    <w:p w14:paraId="39BC6E8E" w14:textId="77777777" w:rsidR="00C46B37" w:rsidRDefault="002E6CD8">
      <w:pPr>
        <w:spacing w:line="600" w:lineRule="auto"/>
        <w:ind w:firstLine="720"/>
        <w:jc w:val="both"/>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Ευχαριστώ, κύριε Πρόεδρε.</w:t>
      </w:r>
    </w:p>
    <w:p w14:paraId="39BC6E8F"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 xml:space="preserve">Κύριε Υπουργέ, μάλλον έρχεστε από τη διαπραγμάτευση. Ελπίζω ότι τα θέματα της ΔΕΗ πάνε όλα καλά και δεν έχουμε προβλήματα. </w:t>
      </w:r>
    </w:p>
    <w:p w14:paraId="39BC6E90"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Όμως, επειδή δεν ήσασταν πριν εδώ, είχαμε μία συζήτηση για τα θέματα πο</w:t>
      </w:r>
      <w:r>
        <w:rPr>
          <w:rFonts w:eastAsia="Times New Roman" w:cs="Times New Roman"/>
          <w:szCs w:val="24"/>
        </w:rPr>
        <w:t xml:space="preserve">υ αφορούσαν την υγεία, άκουσα σε κάποια </w:t>
      </w:r>
      <w:r>
        <w:rPr>
          <w:rFonts w:eastAsia="Times New Roman" w:cs="Times New Roman"/>
          <w:szCs w:val="24"/>
        </w:rPr>
        <w:lastRenderedPageBreak/>
        <w:t>στιγμή και θυμήθηκα ότι ο κ. Τσίπρας και ο κ. Λεβέντης τσακώνονταν σε ξένο αχυρώνα και μιλάω για τα γεύματα στα σχολεία.</w:t>
      </w:r>
    </w:p>
    <w:p w14:paraId="39BC6E91"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Θέλω να θυμίσω απλά, αν έχει μια αξία και για τα παιδιά που μας ακούνε, αλλά και για τους ανθρώ</w:t>
      </w:r>
      <w:r>
        <w:rPr>
          <w:rFonts w:eastAsia="Times New Roman" w:cs="Times New Roman"/>
          <w:szCs w:val="24"/>
        </w:rPr>
        <w:t xml:space="preserve">πους που μας ακούνε από το κανάλι της Βουλής, ότι αυτό αφορούσε το Ταμείο της Ευρωπαϊκής Βοήθειας για Απόρους, τα παιδικά γεύματα και </w:t>
      </w:r>
      <w:r>
        <w:rPr>
          <w:rFonts w:eastAsia="Times New Roman" w:cs="Times New Roman"/>
          <w:szCs w:val="24"/>
        </w:rPr>
        <w:t>τ</w:t>
      </w:r>
      <w:r>
        <w:rPr>
          <w:rFonts w:eastAsia="Times New Roman" w:cs="Times New Roman"/>
          <w:szCs w:val="24"/>
        </w:rPr>
        <w:t xml:space="preserve">η παιδική φτώχεια. Τα 330 εκατομμύρια ήρθαν στη χώρα στις 16 Δεκεμβρίου 2014 και υπεύθυνος ήταν ο κ. </w:t>
      </w:r>
      <w:proofErr w:type="spellStart"/>
      <w:r>
        <w:rPr>
          <w:rFonts w:eastAsia="Times New Roman" w:cs="Times New Roman"/>
          <w:szCs w:val="24"/>
        </w:rPr>
        <w:t>Κεγκέρογλου</w:t>
      </w:r>
      <w:proofErr w:type="spellEnd"/>
      <w:r>
        <w:rPr>
          <w:rFonts w:eastAsia="Times New Roman" w:cs="Times New Roman"/>
          <w:szCs w:val="24"/>
        </w:rPr>
        <w:t>.</w:t>
      </w:r>
    </w:p>
    <w:p w14:paraId="39BC6E92"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Καμ</w:t>
      </w:r>
      <w:r>
        <w:rPr>
          <w:rFonts w:eastAsia="Times New Roman" w:cs="Times New Roman"/>
          <w:szCs w:val="24"/>
        </w:rPr>
        <w:t>μ</w:t>
      </w:r>
      <w:r>
        <w:rPr>
          <w:rFonts w:eastAsia="Times New Roman" w:cs="Times New Roman"/>
          <w:szCs w:val="24"/>
        </w:rPr>
        <w:t xml:space="preserve">ιά </w:t>
      </w:r>
      <w:r>
        <w:rPr>
          <w:rFonts w:eastAsia="Times New Roman" w:cs="Times New Roman"/>
          <w:szCs w:val="24"/>
        </w:rPr>
        <w:t>φορά, μέσα στα πλαίσια της κοινοβουλευτικής διαδικασίας, πρέπει να μιλάμε καθαρά, να μην αλλάζουμε την ιστορία σε όλα τα θέματα και να λέμε στους ανθρώπους οι οποίοι αγωνίστηκαν ένα μπράβο. Δυστυχώς, ο κ. Τσίπρας αποφάσισε να τσακωθεί σε ξένο αχυρώνα με το</w:t>
      </w:r>
      <w:r>
        <w:rPr>
          <w:rFonts w:eastAsia="Times New Roman" w:cs="Times New Roman"/>
          <w:szCs w:val="24"/>
        </w:rPr>
        <w:t>ν κ. Λεβέντη!</w:t>
      </w:r>
    </w:p>
    <w:p w14:paraId="39BC6E93"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 xml:space="preserve">Τώρα ακούσαμε για εξεταστικές. Φέρτε όσες θέλετε, δεν υπάρχει πρόβλημα. Τον κ. </w:t>
      </w:r>
      <w:proofErr w:type="spellStart"/>
      <w:r>
        <w:rPr>
          <w:rFonts w:eastAsia="Times New Roman" w:cs="Times New Roman"/>
          <w:szCs w:val="24"/>
        </w:rPr>
        <w:t>Βαρουφάκη</w:t>
      </w:r>
      <w:proofErr w:type="spellEnd"/>
      <w:r>
        <w:rPr>
          <w:rFonts w:eastAsia="Times New Roman" w:cs="Times New Roman"/>
          <w:szCs w:val="24"/>
        </w:rPr>
        <w:t xml:space="preserve"> τον ακούσατε προχθές; Ο κ. </w:t>
      </w:r>
      <w:proofErr w:type="spellStart"/>
      <w:r>
        <w:rPr>
          <w:rFonts w:eastAsia="Times New Roman" w:cs="Times New Roman"/>
          <w:szCs w:val="24"/>
        </w:rPr>
        <w:t>Βαρουφάκης</w:t>
      </w:r>
      <w:proofErr w:type="spellEnd"/>
      <w:r>
        <w:rPr>
          <w:rFonts w:eastAsia="Times New Roman" w:cs="Times New Roman"/>
          <w:szCs w:val="24"/>
        </w:rPr>
        <w:t xml:space="preserve"> είπε ότι θέλει εξεταστική. Έστειλε ένα μήνυμα «Μαζί πήγαμε τη χώρα στα αχρείαστο μνημόνιο». Αφού κάνετε που κάνετε </w:t>
      </w:r>
      <w:r>
        <w:rPr>
          <w:rFonts w:eastAsia="Times New Roman" w:cs="Times New Roman"/>
          <w:szCs w:val="24"/>
        </w:rPr>
        <w:t xml:space="preserve">εξεταστικές, δεν θα κάνουμε μία για τον κ. </w:t>
      </w:r>
      <w:proofErr w:type="spellStart"/>
      <w:r>
        <w:rPr>
          <w:rFonts w:eastAsia="Times New Roman" w:cs="Times New Roman"/>
          <w:szCs w:val="24"/>
        </w:rPr>
        <w:t>Βαρουφάκη</w:t>
      </w:r>
      <w:proofErr w:type="spellEnd"/>
      <w:r>
        <w:rPr>
          <w:rFonts w:eastAsia="Times New Roman" w:cs="Times New Roman"/>
          <w:szCs w:val="24"/>
        </w:rPr>
        <w:t xml:space="preserve"> και μία για την πενταετία Καραμανλή; Τέλος πάντων αποφασίστε το, δείτε το.</w:t>
      </w:r>
    </w:p>
    <w:p w14:paraId="39BC6E94"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lastRenderedPageBreak/>
        <w:t>Κύριε Υπουργέ, είστε ο τρίτος Υπουργός που έχετε αναλάβει το Υπουργείο Περιβάλλοντος. Πρώτα ήταν ο κ. Λαφαζάνης -θα τον θυμάστε-</w:t>
      </w:r>
      <w:r>
        <w:rPr>
          <w:rFonts w:eastAsia="Times New Roman" w:cs="Times New Roman"/>
          <w:szCs w:val="24"/>
        </w:rPr>
        <w:t>, μετά ο κ. Σκουρλέτης και τώρα εσείς. Πρόκειται για ένα Υπουργείο το οποίο παίζει σημαντικό ρόλο στα θέματα των επενδύσεων. Απ’ ό,τι μαθαίνω, ένας δασάρχης σταματάει την επένδυση του Ελληνικού! Και υπάρχουν πάρα πολλές περιβαλλοντικές μελέτες στο Υπουργεί</w:t>
      </w:r>
      <w:r>
        <w:rPr>
          <w:rFonts w:eastAsia="Times New Roman" w:cs="Times New Roman"/>
          <w:szCs w:val="24"/>
        </w:rPr>
        <w:t>ο σας.</w:t>
      </w:r>
    </w:p>
    <w:p w14:paraId="39BC6E95" w14:textId="77777777" w:rsidR="00C46B37" w:rsidRDefault="002E6CD8">
      <w:pPr>
        <w:spacing w:line="600" w:lineRule="auto"/>
        <w:ind w:left="357" w:firstLine="363"/>
        <w:jc w:val="both"/>
        <w:rPr>
          <w:rFonts w:eastAsia="Times New Roman" w:cs="Times New Roman"/>
          <w:b/>
        </w:rPr>
      </w:pPr>
      <w:r>
        <w:rPr>
          <w:rFonts w:eastAsia="Times New Roman" w:cs="Times New Roman"/>
          <w:szCs w:val="24"/>
        </w:rPr>
        <w:t xml:space="preserve">Ας πάμε στα θέματα που αφορούν τη σημερινή ερώτησή μας. Θα μου επιτρέψετε να αρχίσω, μιλώντας για τη ΔΕΗ. </w:t>
      </w:r>
    </w:p>
    <w:p w14:paraId="39BC6E96"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Πού βρίσκεται σήμερα η ΔΕΗ; Σε ποια φάση είναι;</w:t>
      </w:r>
    </w:p>
    <w:p w14:paraId="39BC6E97" w14:textId="77777777" w:rsidR="00C46B37" w:rsidRDefault="002E6CD8">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Κωνσταντινόπουλε, θα σας κρατήσω τον χρόνο, αλλά για να</w:t>
      </w:r>
      <w:r>
        <w:rPr>
          <w:rFonts w:eastAsia="Times New Roman" w:cs="Times New Roman"/>
          <w:szCs w:val="24"/>
        </w:rPr>
        <w:t xml:space="preserve"> μην καθυστερούμε τα παιδιά, να κάνω μια ανακοίνωση.</w:t>
      </w:r>
    </w:p>
    <w:p w14:paraId="39BC6E98" w14:textId="77777777" w:rsidR="00C46B37" w:rsidRDefault="002E6CD8">
      <w:pPr>
        <w:spacing w:line="600" w:lineRule="auto"/>
        <w:ind w:firstLine="720"/>
        <w:jc w:val="both"/>
        <w:rPr>
          <w:rFonts w:eastAsia="Times New Roman" w:cs="Times New Roman"/>
          <w:szCs w:val="24"/>
        </w:rPr>
      </w:pPr>
      <w:r>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w:t>
      </w:r>
      <w:r>
        <w:rPr>
          <w:rFonts w:eastAsia="Times New Roman" w:cs="Times New Roman"/>
        </w:rPr>
        <w:t xml:space="preserve">ΟΣ» και ενημερώθηκαν για την ιστορία του κτηρίου και τον τρόπο οργάνωσης και λειτουργίας της Βουλής, σαράντα επτά μαθητές και μαθήτριες και </w:t>
      </w:r>
      <w:r>
        <w:rPr>
          <w:rFonts w:eastAsia="Times New Roman" w:cs="Times New Roman"/>
        </w:rPr>
        <w:lastRenderedPageBreak/>
        <w:t>τρεις εκπαιδευτικοί συνοδοί τους από το 4</w:t>
      </w:r>
      <w:r w:rsidRPr="009851E2">
        <w:rPr>
          <w:rFonts w:eastAsia="Times New Roman" w:cs="Times New Roman"/>
          <w:vertAlign w:val="superscript"/>
        </w:rPr>
        <w:t>ο</w:t>
      </w:r>
      <w:r>
        <w:rPr>
          <w:rFonts w:eastAsia="Times New Roman" w:cs="Times New Roman"/>
        </w:rPr>
        <w:t xml:space="preserve">  Γυμνάσιο Ηρακλείου Κρήτης (</w:t>
      </w:r>
      <w:r>
        <w:rPr>
          <w:rFonts w:eastAsia="Times New Roman" w:cs="Times New Roman"/>
        </w:rPr>
        <w:t>τρίτο</w:t>
      </w:r>
      <w:r>
        <w:rPr>
          <w:rFonts w:eastAsia="Times New Roman" w:cs="Times New Roman"/>
        </w:rPr>
        <w:t xml:space="preserve"> </w:t>
      </w:r>
      <w:r>
        <w:rPr>
          <w:rFonts w:eastAsia="Times New Roman" w:cs="Times New Roman"/>
        </w:rPr>
        <w:t>τ</w:t>
      </w:r>
      <w:r>
        <w:rPr>
          <w:rFonts w:eastAsia="Times New Roman" w:cs="Times New Roman"/>
        </w:rPr>
        <w:t xml:space="preserve">μήμα). </w:t>
      </w:r>
    </w:p>
    <w:p w14:paraId="39BC6E99" w14:textId="77777777" w:rsidR="00C46B37" w:rsidRDefault="002E6CD8">
      <w:pPr>
        <w:spacing w:line="600" w:lineRule="auto"/>
        <w:ind w:left="360" w:firstLine="360"/>
        <w:jc w:val="both"/>
        <w:rPr>
          <w:rFonts w:eastAsia="Times New Roman" w:cs="Times New Roman"/>
        </w:rPr>
      </w:pPr>
      <w:r>
        <w:rPr>
          <w:rFonts w:eastAsia="Times New Roman" w:cs="Times New Roman"/>
        </w:rPr>
        <w:t xml:space="preserve">Η Βουλή τούς καλωσορίζει. </w:t>
      </w:r>
    </w:p>
    <w:p w14:paraId="39BC6E9A" w14:textId="77777777" w:rsidR="00C46B37" w:rsidRDefault="002E6CD8">
      <w:pPr>
        <w:spacing w:line="600" w:lineRule="auto"/>
        <w:ind w:left="360"/>
        <w:jc w:val="center"/>
        <w:rPr>
          <w:rFonts w:eastAsia="Times New Roman" w:cs="Times New Roman"/>
        </w:rPr>
      </w:pPr>
      <w:r>
        <w:rPr>
          <w:rFonts w:eastAsia="Times New Roman" w:cs="Times New Roman"/>
        </w:rPr>
        <w:t>(Χειροκροτήματα απ’ όλες τις πτέρυγες της Βουλής)</w:t>
      </w:r>
    </w:p>
    <w:p w14:paraId="39BC6E9B" w14:textId="77777777" w:rsidR="00C46B37" w:rsidRDefault="002E6CD8">
      <w:pPr>
        <w:spacing w:line="600" w:lineRule="auto"/>
        <w:ind w:left="360" w:firstLine="360"/>
        <w:rPr>
          <w:rFonts w:eastAsia="Times New Roman" w:cs="Times New Roman"/>
        </w:rPr>
      </w:pPr>
      <w:r>
        <w:rPr>
          <w:rFonts w:eastAsia="Times New Roman" w:cs="Times New Roman"/>
        </w:rPr>
        <w:t xml:space="preserve">Κύριε </w:t>
      </w:r>
      <w:proofErr w:type="spellStart"/>
      <w:r>
        <w:rPr>
          <w:rFonts w:eastAsia="Times New Roman" w:cs="Times New Roman"/>
        </w:rPr>
        <w:t>Κεγκέρογλου</w:t>
      </w:r>
      <w:proofErr w:type="spellEnd"/>
      <w:r>
        <w:rPr>
          <w:rFonts w:eastAsia="Times New Roman" w:cs="Times New Roman"/>
        </w:rPr>
        <w:t>, προς τιμήν σας διέκοψα τον κ. Κωνσταντινόπουλο!</w:t>
      </w:r>
    </w:p>
    <w:p w14:paraId="39BC6E9C" w14:textId="77777777" w:rsidR="00C46B37" w:rsidRDefault="002E6CD8">
      <w:pPr>
        <w:spacing w:line="600" w:lineRule="auto"/>
        <w:ind w:left="360" w:firstLine="360"/>
        <w:rPr>
          <w:rFonts w:eastAsia="Times New Roman" w:cs="Times New Roman"/>
          <w:szCs w:val="24"/>
        </w:rPr>
      </w:pPr>
      <w:r>
        <w:rPr>
          <w:rFonts w:eastAsia="Times New Roman" w:cs="Times New Roman"/>
          <w:b/>
        </w:rPr>
        <w:t xml:space="preserve">ΟΔΥΣΣΕΑΣ ΚΩΝΣΤΑΝΤΙΝΟΠΟΥΛΟΣ: </w:t>
      </w:r>
      <w:r>
        <w:rPr>
          <w:rFonts w:eastAsia="Times New Roman" w:cs="Times New Roman"/>
        </w:rPr>
        <w:t>Να καλωσορίσουμε τα παιδιά.</w:t>
      </w:r>
    </w:p>
    <w:p w14:paraId="39BC6E9D"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Πού βρίσκεται, λοιπόν, η ΔΕΗ μετά από είκοσι τρεις μήνες Κυβέρνησης κ. Τσίπρα και κ</w:t>
      </w:r>
      <w:r>
        <w:rPr>
          <w:rFonts w:eastAsia="Times New Roman" w:cs="Times New Roman"/>
          <w:szCs w:val="24"/>
        </w:rPr>
        <w:t>. Καμμένου, με Υπουργούς τον κ. Λαφαζάνη, τον κ. Σκουρλέτη και τώρα εσάς, κύριε Υπουργέ;</w:t>
      </w:r>
    </w:p>
    <w:p w14:paraId="39BC6E9E"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 xml:space="preserve">Στο τέλος του 2014 τα ανείσπρακτα ήταν στα 1,2 δισεκατομμύρια ευρώ. Σήμερα είναι στα 3 δισεκατομμύρια ευρώ. Η μετοχική αξία του 2014 ήταν στα 2,5 δισεκατομμύρια ευρώ. </w:t>
      </w:r>
      <w:r>
        <w:rPr>
          <w:rFonts w:eastAsia="Times New Roman" w:cs="Times New Roman"/>
          <w:szCs w:val="24"/>
        </w:rPr>
        <w:t xml:space="preserve">Σήμερα είναι στα 600 εκατομμύρια ευρώ. Υποβαθμίστηκε πιστοληπτικά τέσσερις φορές. Έχασε το 12% των πελατών της, κατά τεκμήριο -για είμαστε ειλικρινείς- καλοπληρωτές, όταν μάλιστα, κύριε Υπουργέ, με βάση αυτά τα στοιχεία που βγάζει η ΔΕΗ, το 2015, </w:t>
      </w:r>
      <w:r>
        <w:rPr>
          <w:rFonts w:eastAsia="Times New Roman" w:cs="Times New Roman"/>
          <w:szCs w:val="24"/>
        </w:rPr>
        <w:lastRenderedPageBreak/>
        <w:t>την πρώτη</w:t>
      </w:r>
      <w:r>
        <w:rPr>
          <w:rFonts w:eastAsia="Times New Roman" w:cs="Times New Roman"/>
          <w:szCs w:val="24"/>
        </w:rPr>
        <w:t xml:space="preserve"> χρονιά που αναλάβατε, εξοικονομήσατε λόγω της πτώσης της τιμής του πετρελαίου 380 εκατομμύρια ευρώ.</w:t>
      </w:r>
    </w:p>
    <w:p w14:paraId="39BC6E9F"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Σήμερα πρέπει να μιλήσουμε καθαρά στον κόσμο για τα δύο διαφορετικά σχέδια που είχε η προηγούμενη κυβέρνηση και η πρόταση του ΠΑΣΟΚ. Και θα ήθελα εδώ να ξε</w:t>
      </w:r>
      <w:r>
        <w:rPr>
          <w:rFonts w:eastAsia="Times New Roman" w:cs="Times New Roman"/>
          <w:szCs w:val="24"/>
        </w:rPr>
        <w:t>καθαρίσω ότι η πρόταση που κατατέθηκε στην αρχή και με τις προσθήκες και τις τροπολογίες που έφθασαν την τελευταία στιγμή στη Βουλή, ήταν -θα μου επιτρέψετε να το πω με μία υπερβολή και έγινε με δικές μας παρεμβάσεις- από ένα απλό πωλητήριο σε ένα αναπτυξι</w:t>
      </w:r>
      <w:r>
        <w:rPr>
          <w:rFonts w:eastAsia="Times New Roman" w:cs="Times New Roman"/>
          <w:szCs w:val="24"/>
        </w:rPr>
        <w:t>ακό και επενδυτικό σχέδιο. Αυτή είναι η διαφορά μας.</w:t>
      </w:r>
    </w:p>
    <w:p w14:paraId="39BC6EA0"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 xml:space="preserve">Και θέλω τώρα να δούμε τι λέγαμε εμείς. Αυτά που λέγατε εσείς τα ξέρουν οι πολίτες, οι συνδικαλιστές, ο κόσμος, η αγορά. </w:t>
      </w:r>
    </w:p>
    <w:p w14:paraId="39BC6EA1"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Τότε υπήρχε ένα σχέδιο το οποίο λεγόταν «Σχέδιο της μικρής ΔΕΗ». Ας δούμε τι έλεγ</w:t>
      </w:r>
      <w:r>
        <w:rPr>
          <w:rFonts w:eastAsia="Times New Roman" w:cs="Times New Roman"/>
          <w:szCs w:val="24"/>
        </w:rPr>
        <w:t xml:space="preserve">ε αυτό το σχέδιο, για να το αξιολογήσουν και οι πολίτες, να το αξιολογήσουμε όλοι. Ήταν βασισμένο σε κάποιο μοντέλο; Ήταν βασισμένο στο μοντέλο της ιταλικής </w:t>
      </w:r>
      <w:r>
        <w:rPr>
          <w:rFonts w:eastAsia="Times New Roman" w:cs="Times New Roman"/>
          <w:szCs w:val="24"/>
          <w:lang w:val="en-US"/>
        </w:rPr>
        <w:t>ENEL</w:t>
      </w:r>
      <w:r>
        <w:rPr>
          <w:rFonts w:eastAsia="Times New Roman" w:cs="Times New Roman"/>
          <w:szCs w:val="24"/>
        </w:rPr>
        <w:t>, η οποία είχε πολλά προβλήματα και μετά, με το ανάλογο σχέδιο, γνωρίζετε καλύτερα από εμένα -π</w:t>
      </w:r>
      <w:r>
        <w:rPr>
          <w:rFonts w:eastAsia="Times New Roman" w:cs="Times New Roman"/>
          <w:szCs w:val="24"/>
        </w:rPr>
        <w:t xml:space="preserve">ιστεύω ότι το γνωρίζετε- ότι σημείωσε πρόοδο των εργασιών της, πήγε σε δώδεκα χώρες και έλυσε όλα τα οικονομικά της προβλήματα. </w:t>
      </w:r>
    </w:p>
    <w:p w14:paraId="39BC6EA2"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lastRenderedPageBreak/>
        <w:t xml:space="preserve">Γιατί πήγαμε εκεί; Είχαμε το ίδιο αντικειμενικό πρόβλημα που έχετε και εσείς και πρέπει να το λύσετε. Είχαμε προβλήματα με την </w:t>
      </w:r>
      <w:r>
        <w:rPr>
          <w:rFonts w:eastAsia="Times New Roman" w:cs="Times New Roman"/>
          <w:szCs w:val="24"/>
        </w:rPr>
        <w:t xml:space="preserve">Ευρωπαϊκή Ένωση και το Ευρωπαϊκό Δικαστήριο. Για ποιον λόγο; Είχαμε καταδικαστεί, γιατί οι ιδιώτες δεν έχουν </w:t>
      </w:r>
      <w:proofErr w:type="spellStart"/>
      <w:r>
        <w:rPr>
          <w:rFonts w:eastAsia="Times New Roman" w:cs="Times New Roman"/>
          <w:szCs w:val="24"/>
        </w:rPr>
        <w:t>λιγνιτικές</w:t>
      </w:r>
      <w:proofErr w:type="spellEnd"/>
      <w:r>
        <w:rPr>
          <w:rFonts w:eastAsia="Times New Roman" w:cs="Times New Roman"/>
          <w:szCs w:val="24"/>
        </w:rPr>
        <w:t xml:space="preserve"> και υδροηλεκτρικές μονάδες. Και κάναμε μία επιλογή. Πιθανόν να μην ήταν η καλύτερη δυνατή, αλλά ας την αναφέρουμε για να δούμε τι κάναμε</w:t>
      </w:r>
      <w:r>
        <w:rPr>
          <w:rFonts w:eastAsia="Times New Roman" w:cs="Times New Roman"/>
          <w:szCs w:val="24"/>
        </w:rPr>
        <w:t xml:space="preserve"> εμείς και τι προτείνατε εσείς.</w:t>
      </w:r>
    </w:p>
    <w:p w14:paraId="39BC6EA3"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Υπήρχε μια ισορροπημένη κατανομή των πελατών και των μονάδων της ΔΕΗ με αναλογία 70% - 30%, το 70% υπό δημόσιο έλεγχο, το 30% στον ιδιώτη. Ήταν, όμως, ισορροπημένη κατανομή. Έβαζε χρήματα στα ταμεία της η ΔΕΗ; Έβαζε χρήματα.</w:t>
      </w:r>
      <w:r>
        <w:rPr>
          <w:rFonts w:eastAsia="Times New Roman" w:cs="Times New Roman"/>
          <w:szCs w:val="24"/>
        </w:rPr>
        <w:t xml:space="preserve"> Έβαζε κοντά στα 2 δισεκατομμύρια ευρώ. </w:t>
      </w:r>
    </w:p>
    <w:p w14:paraId="39BC6EA4"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 xml:space="preserve">Υπήρχε, λοιπόν, η νέα μονάδα και το αναπτυξιακό σχέδιο του ιδιώτη, ένα πρόγραμμα -να μη το πω υπερβολικά- πολύ μεγάλο ειδικά για τη δυτική Μακεδονία. </w:t>
      </w:r>
    </w:p>
    <w:p w14:paraId="39BC6EA5"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Εσείς αυτό, όπως και άλλα θέματα, θέλατε να το καταργήσετε με έν</w:t>
      </w:r>
      <w:r>
        <w:rPr>
          <w:rFonts w:eastAsia="Times New Roman" w:cs="Times New Roman"/>
          <w:szCs w:val="24"/>
        </w:rPr>
        <w:t xml:space="preserve">αν νόμο, με ένα άρθρο. Και λέγατε στους πολίτες και στους νέους ανθρώπους ότι θέλουν κάποιοι να πουλήσουν τη ΔΕΗ, να ξεμπερδέψουν με το δημόσιο, ενώ εμείς ουσιαστικά αναβαθμίζαμε το δημόσιο. </w:t>
      </w:r>
    </w:p>
    <w:p w14:paraId="39BC6EA6"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lastRenderedPageBreak/>
        <w:t>Για να δούμε την πρότασή σας. Ποια είναι η πρότασή σας, η πρότασ</w:t>
      </w:r>
      <w:r>
        <w:rPr>
          <w:rFonts w:eastAsia="Times New Roman" w:cs="Times New Roman"/>
          <w:szCs w:val="24"/>
        </w:rPr>
        <w:t>η που φέρατε με τη διαπραγμάτευση που κάνετε; Φέρατε τη διαδικασία των ΝΟΜΕ. Τι είναι αυτό; Είναι μια δημοπρασία χονδρικής αγοράς του ηλεκτρικού ρεύματος. Τι είπατε; Εμείς λέγαμε 70% - 30% στον ιδιώτη. Το 2020 πόσο θα έχει πελατεία και παραγωγή η ΔΕΗ; Δηλα</w:t>
      </w:r>
      <w:r>
        <w:rPr>
          <w:rFonts w:eastAsia="Times New Roman" w:cs="Times New Roman"/>
          <w:szCs w:val="24"/>
        </w:rPr>
        <w:t>δή, τι συμφωνήσατε και υπογράψατε να έχει παραγωγή και πελατεία η ΔΕΗ; Το 50%. Δηλαδή εμείς -μας ακούν και οι νεολαίοι- λέγαμε για μια αναλογία 70% - 30%, φέρνοντας 2 δισεκατομμύρια στη ΔΕΗ, τα οποία θα τα δίναμε για να αναπτυχθεί, να γίνουν επενδύσεις για</w:t>
      </w:r>
      <w:r>
        <w:rPr>
          <w:rFonts w:eastAsia="Times New Roman" w:cs="Times New Roman"/>
          <w:szCs w:val="24"/>
        </w:rPr>
        <w:t xml:space="preserve"> να μπορέσει να είναι ανταγωνιστική η ΔΕΗ και η νέα Κυβέρνηση, η οποία ήταν πιο φιλολαϊκή και έτσι την κατάλαβε ο κόσμος, λέει, «Υπογράφω μέχρι το 2021 η ΔΕΗ να χάσει το 50% υποχρεωτικά των πελατών της και της παραγωγής ενέργειας. Δίκαιο, ε; Φοβερά προοδευ</w:t>
      </w:r>
      <w:r>
        <w:rPr>
          <w:rFonts w:eastAsia="Times New Roman" w:cs="Times New Roman"/>
          <w:szCs w:val="24"/>
        </w:rPr>
        <w:t xml:space="preserve">τικό! </w:t>
      </w:r>
    </w:p>
    <w:p w14:paraId="39BC6EA7"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Να πω και το χειρότερο το οποίο συμβαίνει. Ακούς τον διοικητή της ΔΕΗ -για να είμαι απόλυτα ειλικρινής και ξεκάθαρος, δεν ήσασταν τότε στο Υπουργείο και δεν ξέρω αν θα κάνατε κάτι άλλο- να λέει, «Πουλάμε φθηνή ενέργεια με τα ΝΟΜΕ». Σε ποιους απευθύν</w:t>
      </w:r>
      <w:r>
        <w:rPr>
          <w:rFonts w:eastAsia="Times New Roman" w:cs="Times New Roman"/>
          <w:szCs w:val="24"/>
        </w:rPr>
        <w:t xml:space="preserve">εται; Σε εμάς; Δεν είναι διορισμένος από την Κυβέρνηση </w:t>
      </w:r>
      <w:r>
        <w:rPr>
          <w:rFonts w:eastAsia="Times New Roman" w:cs="Times New Roman"/>
          <w:szCs w:val="24"/>
        </w:rPr>
        <w:lastRenderedPageBreak/>
        <w:t>ΣΥΡΙΖΑ - ΑΝΕΛ; Αυτό το σχέδιο δεν είχατε υπογράψει; Κάνετε και αντιπολίτευση μεταξύ σας για να επιβιώσετε;</w:t>
      </w:r>
    </w:p>
    <w:p w14:paraId="39BC6EA8"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39BC6EA9"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 xml:space="preserve">Τελειώνω, </w:t>
      </w:r>
      <w:r>
        <w:rPr>
          <w:rFonts w:eastAsia="Times New Roman" w:cs="Times New Roman"/>
          <w:szCs w:val="24"/>
        </w:rPr>
        <w:t>κύριε Πρόεδρε.</w:t>
      </w:r>
    </w:p>
    <w:p w14:paraId="39BC6EAA"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 xml:space="preserve">Δεύτερον, να σας ρωτήσω, κύριε Σταθάκη, το εξής: Επειδή έχετε υπογράψει και εσείς από το ΚΗΣΥΠ, στους ετήσιους στόχους μείωσης των μεριδίων της ΔΕΗ κατά 12% το 2017, 13% το 2018 και 13% το 2019, πού βρισκόμαστε σήμερα; Μήπως είμαστε στο 89% </w:t>
      </w:r>
      <w:r>
        <w:rPr>
          <w:rFonts w:eastAsia="Times New Roman" w:cs="Times New Roman"/>
          <w:szCs w:val="24"/>
        </w:rPr>
        <w:t>και στο τέλος πρέπει να πάμε στο 75%; Το λέω αυτό γιατί ακούω για τον πρόεδρο της ΔΕΗ ότι βάζει κάτι πωλητήρια. Είναι αλήθεια; Θα φτάσετε τους στόχους σας ή θα φτάσετε στο τελικό πωλητήριο, το οποίο θα είναι πολύ χειρότερο, όχι από το προηγούμενο το δικό μ</w:t>
      </w:r>
      <w:r>
        <w:rPr>
          <w:rFonts w:eastAsia="Times New Roman" w:cs="Times New Roman"/>
          <w:szCs w:val="24"/>
        </w:rPr>
        <w:t xml:space="preserve">ας, από οποιοδήποτε άλλο; </w:t>
      </w:r>
    </w:p>
    <w:p w14:paraId="39BC6EAB"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Πού βρίσκεται η διαπραγμάτευση σήμερα; Ήσασταν σήμερα στη διαπραγμάτευση; Δεν θέλω να πω για τα δημοσιεύματα, γιατί η ΔΕΗ δεν είναι ένα θέμα που πρέπει να παίζουμε. Η ΔΕΗ έχει την εικόνα της χώρας. Και θέλουμε πραγματικά η ΔΕΗ να</w:t>
      </w:r>
      <w:r>
        <w:rPr>
          <w:rFonts w:eastAsia="Times New Roman" w:cs="Times New Roman"/>
          <w:szCs w:val="24"/>
        </w:rPr>
        <w:t xml:space="preserve"> </w:t>
      </w:r>
      <w:r>
        <w:rPr>
          <w:rFonts w:eastAsia="Times New Roman" w:cs="Times New Roman"/>
          <w:szCs w:val="24"/>
        </w:rPr>
        <w:lastRenderedPageBreak/>
        <w:t xml:space="preserve">επιβιώσει, γιατί αφορά την ίδια τη χώρα και την ανάπτυξη της ίδιας της χώρας. </w:t>
      </w:r>
    </w:p>
    <w:p w14:paraId="39BC6EAC"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Όμως, κύριε Υπουργέ -και τελειώνω με αυτό- η υπόθεση της ΔΕΗ καταρρίπτει όλους τους μύθους της Κυβέρνησης και αποδεικνύει τα ψέματά σας, τις ιδεοληψίες σας, την ανικανότητά σας</w:t>
      </w:r>
      <w:r>
        <w:rPr>
          <w:rFonts w:eastAsia="Times New Roman" w:cs="Times New Roman"/>
          <w:szCs w:val="24"/>
        </w:rPr>
        <w:t xml:space="preserve"> και το δήθεν κοινωνικό πρόσωπο, για το οποίο θα μιλήσει η κ. </w:t>
      </w:r>
      <w:proofErr w:type="spellStart"/>
      <w:r>
        <w:rPr>
          <w:rFonts w:eastAsia="Times New Roman" w:cs="Times New Roman"/>
          <w:szCs w:val="24"/>
        </w:rPr>
        <w:t>Χριστοφιλοπούλου</w:t>
      </w:r>
      <w:proofErr w:type="spellEnd"/>
      <w:r>
        <w:rPr>
          <w:rFonts w:eastAsia="Times New Roman" w:cs="Times New Roman"/>
          <w:szCs w:val="24"/>
        </w:rPr>
        <w:t>. Και το μεγάλο ερώτημα είναι τι θα αφήσετε πίσω σας όταν θα φύγετε.</w:t>
      </w:r>
    </w:p>
    <w:p w14:paraId="39BC6EAD"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 xml:space="preserve">Σας </w:t>
      </w:r>
      <w:r>
        <w:rPr>
          <w:rFonts w:eastAsia="Times New Roman"/>
          <w:szCs w:val="24"/>
        </w:rPr>
        <w:t>ευχαριστώ πολύ.</w:t>
      </w:r>
      <w:r>
        <w:rPr>
          <w:rFonts w:eastAsia="Times New Roman" w:cs="Times New Roman"/>
          <w:szCs w:val="24"/>
        </w:rPr>
        <w:t xml:space="preserve"> </w:t>
      </w:r>
    </w:p>
    <w:p w14:paraId="39BC6EAE" w14:textId="77777777" w:rsidR="00C46B37" w:rsidRDefault="002E6CD8">
      <w:pPr>
        <w:spacing w:line="600" w:lineRule="auto"/>
        <w:ind w:firstLine="720"/>
        <w:jc w:val="both"/>
        <w:rPr>
          <w:rFonts w:eastAsia="Times New Roman"/>
          <w:bCs/>
        </w:rPr>
      </w:pPr>
      <w:r>
        <w:rPr>
          <w:rFonts w:eastAsia="Times New Roman"/>
          <w:bCs/>
        </w:rPr>
        <w:t>(Χειροκροτήματα από την πτέρυγα της Δημοκρατικής Συμπαράταξης ΠΑΣΟΚ - ΔΗΜΑΡ)</w:t>
      </w:r>
    </w:p>
    <w:p w14:paraId="39BC6EAF"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ΠΡΟΕΔΡΕΥΩΝ</w:t>
      </w:r>
      <w:r>
        <w:rPr>
          <w:rFonts w:eastAsia="Times New Roman" w:cs="Times New Roman"/>
          <w:b/>
          <w:szCs w:val="24"/>
        </w:rPr>
        <w:t xml:space="preserve"> (Νικήτας Κακλαμάνης):</w:t>
      </w:r>
      <w:r>
        <w:rPr>
          <w:rFonts w:eastAsia="Times New Roman" w:cs="Times New Roman"/>
          <w:szCs w:val="24"/>
        </w:rPr>
        <w:t xml:space="preserve"> Προχωρούμε στον δεύτερο επερωτώντα Βουλευτή, τον συνάδελφο κ. Δημήτριο </w:t>
      </w:r>
      <w:proofErr w:type="spellStart"/>
      <w:r>
        <w:rPr>
          <w:rFonts w:eastAsia="Times New Roman" w:cs="Times New Roman"/>
          <w:szCs w:val="24"/>
        </w:rPr>
        <w:t>Κρεμαστινό</w:t>
      </w:r>
      <w:proofErr w:type="spellEnd"/>
      <w:r>
        <w:rPr>
          <w:rFonts w:eastAsia="Times New Roman" w:cs="Times New Roman"/>
          <w:szCs w:val="24"/>
        </w:rPr>
        <w:t xml:space="preserve">. </w:t>
      </w:r>
    </w:p>
    <w:p w14:paraId="39BC6EB0"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Κρεμαστινέ</w:t>
      </w:r>
      <w:proofErr w:type="spellEnd"/>
      <w:r>
        <w:rPr>
          <w:rFonts w:eastAsia="Times New Roman" w:cs="Times New Roman"/>
          <w:szCs w:val="24"/>
        </w:rPr>
        <w:t xml:space="preserve">, θέλετε να σας ενώσω και τη δευτερολογία σας και να έχετε οκτώ λεπτά; </w:t>
      </w:r>
    </w:p>
    <w:p w14:paraId="39BC6EB1" w14:textId="77777777" w:rsidR="00C46B37" w:rsidRDefault="002E6CD8">
      <w:pPr>
        <w:spacing w:line="600" w:lineRule="auto"/>
        <w:ind w:firstLine="720"/>
        <w:jc w:val="both"/>
        <w:rPr>
          <w:rFonts w:eastAsia="Times New Roman" w:cs="Times New Roman"/>
          <w:szCs w:val="24"/>
        </w:rPr>
      </w:pPr>
      <w:r>
        <w:rPr>
          <w:rFonts w:eastAsia="Times New Roman" w:cs="Times New Roman"/>
          <w:b/>
          <w:szCs w:val="24"/>
        </w:rPr>
        <w:t>ΔΗΜΗΤΡΙΟΣ ΚΡΕΜΑΣΤΙΝΟΣ (Ε</w:t>
      </w:r>
      <w:r>
        <w:rPr>
          <w:rFonts w:eastAsia="Times New Roman" w:cs="Times New Roman"/>
          <w:b/>
          <w:szCs w:val="24"/>
        </w:rPr>
        <w:t>΄</w:t>
      </w:r>
      <w:r>
        <w:rPr>
          <w:rFonts w:eastAsia="Times New Roman" w:cs="Times New Roman"/>
          <w:b/>
          <w:szCs w:val="24"/>
        </w:rPr>
        <w:t xml:space="preserve"> Αντιπρόεδρος της Βουλής):</w:t>
      </w:r>
      <w:r>
        <w:rPr>
          <w:rFonts w:eastAsia="Times New Roman" w:cs="Times New Roman"/>
          <w:szCs w:val="24"/>
        </w:rPr>
        <w:t xml:space="preserve"> Αν χρειασ</w:t>
      </w:r>
      <w:r>
        <w:rPr>
          <w:rFonts w:eastAsia="Times New Roman" w:cs="Times New Roman"/>
          <w:szCs w:val="24"/>
        </w:rPr>
        <w:t>τεί, κύριε Πρόεδρε, ναι.</w:t>
      </w:r>
    </w:p>
    <w:p w14:paraId="39BC6EB2" w14:textId="77777777" w:rsidR="00C46B37" w:rsidRDefault="002E6CD8">
      <w:pPr>
        <w:spacing w:line="600" w:lineRule="auto"/>
        <w:ind w:firstLine="720"/>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Εντάξει. Έχετε τον λόγο.</w:t>
      </w:r>
    </w:p>
    <w:p w14:paraId="39BC6EB3" w14:textId="77777777" w:rsidR="00C46B37" w:rsidRDefault="00C46B37">
      <w:pPr>
        <w:spacing w:line="600" w:lineRule="auto"/>
        <w:ind w:firstLine="720"/>
        <w:jc w:val="center"/>
        <w:rPr>
          <w:rFonts w:eastAsia="Times New Roman" w:cs="Times New Roman"/>
          <w:szCs w:val="24"/>
        </w:rPr>
      </w:pPr>
    </w:p>
    <w:p w14:paraId="39BC6EB4" w14:textId="77777777" w:rsidR="00C46B37" w:rsidRDefault="002E6CD8">
      <w:pPr>
        <w:spacing w:line="600" w:lineRule="auto"/>
        <w:ind w:firstLine="720"/>
        <w:jc w:val="both"/>
        <w:rPr>
          <w:rFonts w:eastAsia="Times New Roman"/>
          <w:szCs w:val="24"/>
        </w:rPr>
      </w:pPr>
      <w:r>
        <w:rPr>
          <w:rFonts w:eastAsia="Times New Roman"/>
          <w:b/>
          <w:szCs w:val="24"/>
        </w:rPr>
        <w:t>ΔΗΜΗΤΡΙΟΣ ΚΡΕΜΑΣΤΙΝΟΣ (Ε΄ Αντιπρόεδρος της Βουλής):</w:t>
      </w:r>
      <w:r>
        <w:rPr>
          <w:rFonts w:eastAsia="Times New Roman"/>
          <w:szCs w:val="24"/>
        </w:rPr>
        <w:t xml:space="preserve"> Κύριε Πρόεδρε, κύριε Υπουργέ, η επερώτηση σήμερα επιγράφεται: «Σε αδιέξοδο η ενέργεια, κίνδυνοι για την κοινωνία και την εθνική οικονομία». Πράγματι, το ερώτημα είναι σε τι συνίσταται, ποιοι είναι οι παράγοντες, ποιες είναι οι συνιστώσες της εθνικής οικον</w:t>
      </w:r>
      <w:r>
        <w:rPr>
          <w:rFonts w:eastAsia="Times New Roman"/>
          <w:szCs w:val="24"/>
        </w:rPr>
        <w:t>ομίας. Μια βασική συνιστώσα, που μάλιστα ονομάζεται και «βιομηχανία της εθνικής οικονομίας», είναι ο τουρισμός. Το ερώτημα, λοιπόν, είναι πόσο επαρκώς καλύπτεται ενεργειακά ο τουρισμός σήμερα και ειδικότερα στις περιοχές εκείνες που είναι ευαίσθητος ο τουρ</w:t>
      </w:r>
      <w:r>
        <w:rPr>
          <w:rFonts w:eastAsia="Times New Roman"/>
          <w:szCs w:val="24"/>
        </w:rPr>
        <w:t>ισμός. Και εννοώ τα νησιά όπου και πολλαπλώς ευαίσθητος είναι ο τουρισμός, αλλά και οι λόγοι είναι τέτοιοι που θα πρέπει να τους δίνουμε ιδιαίτερη σημασία.</w:t>
      </w:r>
    </w:p>
    <w:p w14:paraId="39BC6EB5" w14:textId="77777777" w:rsidR="00C46B37" w:rsidRDefault="002E6CD8">
      <w:pPr>
        <w:spacing w:line="600" w:lineRule="auto"/>
        <w:ind w:firstLine="720"/>
        <w:jc w:val="both"/>
        <w:rPr>
          <w:rFonts w:eastAsia="Times New Roman"/>
          <w:szCs w:val="24"/>
        </w:rPr>
      </w:pPr>
      <w:r>
        <w:rPr>
          <w:rFonts w:eastAsia="Times New Roman"/>
          <w:szCs w:val="24"/>
        </w:rPr>
        <w:t>Δυστυχώς, από τα στοιχεία τα οποία τουλάχιστον εγώ έχω, τα πράγματα δεν είναι καθόλου αισιόδοξα, διό</w:t>
      </w:r>
      <w:r>
        <w:rPr>
          <w:rFonts w:eastAsia="Times New Roman"/>
          <w:szCs w:val="24"/>
        </w:rPr>
        <w:t xml:space="preserve">τι υπάρχει, πράγματι, ένα μεγάλο πρόβλημα. Δηλαδή, πώς μπορούν αυτά τα νησιά και οι τουρίστες να αισθάνονται ασφαλείς όταν υπάρχουν </w:t>
      </w:r>
      <w:r>
        <w:rPr>
          <w:rFonts w:eastAsia="Times New Roman"/>
          <w:szCs w:val="24"/>
        </w:rPr>
        <w:lastRenderedPageBreak/>
        <w:t xml:space="preserve">διακοπές ρεύματος και όταν η ΔΕΗ ή, αν θέλετε, η ενεργειακή παροχή, δεν είναι σε θέση να καλύπτει αυτά τα προβλήματα; </w:t>
      </w:r>
    </w:p>
    <w:p w14:paraId="39BC6EB6" w14:textId="77777777" w:rsidR="00C46B37" w:rsidRDefault="002E6CD8">
      <w:pPr>
        <w:spacing w:line="600" w:lineRule="auto"/>
        <w:ind w:firstLine="720"/>
        <w:jc w:val="both"/>
        <w:rPr>
          <w:rFonts w:eastAsia="Times New Roman"/>
          <w:szCs w:val="24"/>
        </w:rPr>
      </w:pPr>
      <w:r>
        <w:rPr>
          <w:rFonts w:eastAsia="Times New Roman"/>
          <w:szCs w:val="24"/>
        </w:rPr>
        <w:t>Καταθ</w:t>
      </w:r>
      <w:r>
        <w:rPr>
          <w:rFonts w:eastAsia="Times New Roman"/>
          <w:szCs w:val="24"/>
        </w:rPr>
        <w:t>έτω για τα Πρακτικά αναφορά από την κοινότητα της νοτίου Ρόδου, όπου περιγράφεται -απευθύνεται προς τον δήμαρχο- ακριβώς αυτό που σας λέω με τις εξής λέξεις. «Φέτος, εκτός από τις προγραμματισμένες διακοπές, έχουμε και άλλες διακοπές, οι οποίες κράτησαν γι</w:t>
      </w:r>
      <w:r>
        <w:rPr>
          <w:rFonts w:eastAsia="Times New Roman"/>
          <w:szCs w:val="24"/>
        </w:rPr>
        <w:t>α πάνω από δεκαπέντε ώρες. Επίσης..» -όπως λέει προς τον δήμαρχο- «…πρέπει να γνωρίζετε ότι στην κοινότητά μας διαμένουν άτομα που χρησιμοποιούν όλο το 24ωρο οξυγόνο και τα οποία στις πολύωρες διακοπές μεταφέρονται στο ιατρείο του «Γενναδίου» για τις ανάγκ</w:t>
      </w:r>
      <w:r>
        <w:rPr>
          <w:rFonts w:eastAsia="Times New Roman"/>
          <w:szCs w:val="24"/>
        </w:rPr>
        <w:t>ες τους».</w:t>
      </w:r>
    </w:p>
    <w:p w14:paraId="39BC6EB7" w14:textId="77777777" w:rsidR="00C46B37" w:rsidRDefault="002E6CD8">
      <w:pPr>
        <w:spacing w:line="600" w:lineRule="auto"/>
        <w:ind w:firstLine="720"/>
        <w:jc w:val="both"/>
        <w:rPr>
          <w:rFonts w:eastAsia="Times New Roman"/>
          <w:szCs w:val="24"/>
        </w:rPr>
      </w:pPr>
      <w:r>
        <w:rPr>
          <w:rFonts w:eastAsia="Times New Roman"/>
          <w:szCs w:val="24"/>
        </w:rPr>
        <w:t xml:space="preserve">(Στο σημείο αυτό ο Ε΄ Αντιπρόεδρος της Βουλής κ. Δημήτριος Κρεμαστινός καταθέτει για τα Πρακτικά το προαναφερθέν έγγραφο, το οποίο βρίσκεται στο </w:t>
      </w:r>
      <w:r>
        <w:rPr>
          <w:rFonts w:eastAsia="Times New Roman"/>
          <w:szCs w:val="24"/>
        </w:rPr>
        <w:t>α</w:t>
      </w:r>
      <w:r>
        <w:rPr>
          <w:rFonts w:eastAsia="Times New Roman"/>
          <w:szCs w:val="24"/>
        </w:rPr>
        <w:t>ρχείο του Τμήματος Γραμματείας της Διεύθυνσης Στενογραφίας και Πρακτικών της Βουλής)</w:t>
      </w:r>
    </w:p>
    <w:p w14:paraId="39BC6EB8" w14:textId="77777777" w:rsidR="00C46B37" w:rsidRDefault="002E6CD8">
      <w:pPr>
        <w:spacing w:line="600" w:lineRule="auto"/>
        <w:ind w:firstLine="720"/>
        <w:jc w:val="both"/>
        <w:rPr>
          <w:rFonts w:eastAsia="Times New Roman"/>
          <w:szCs w:val="24"/>
        </w:rPr>
      </w:pPr>
      <w:r>
        <w:rPr>
          <w:rFonts w:eastAsia="Times New Roman"/>
          <w:szCs w:val="24"/>
        </w:rPr>
        <w:t xml:space="preserve">Εγώ σταματώ σε </w:t>
      </w:r>
      <w:r>
        <w:rPr>
          <w:rFonts w:eastAsia="Times New Roman"/>
          <w:szCs w:val="24"/>
        </w:rPr>
        <w:t>αυτό το σημείο, στο ανθρωπιστικό. Όμως, το ανθρωπιστικό είναι αυτονόητο. Προχωρώ, όμως, και ένα βήμα παρακάτω. Ξέρετε ότι η νότια Ρόδος αυτή τη στιγμή είναι η κύρια πηγή, αν θέλετε, του τουριστικού ρεύματος της Ρόδου, που είναι μία από τις μεγαλύτερες συνι</w:t>
      </w:r>
      <w:r>
        <w:rPr>
          <w:rFonts w:eastAsia="Times New Roman"/>
          <w:szCs w:val="24"/>
        </w:rPr>
        <w:t xml:space="preserve">στώσες του τουρισμού μαζί με </w:t>
      </w:r>
      <w:r>
        <w:rPr>
          <w:rFonts w:eastAsia="Times New Roman"/>
          <w:szCs w:val="24"/>
        </w:rPr>
        <w:lastRenderedPageBreak/>
        <w:t xml:space="preserve">την Κρήτη. Αντιλαμβάνεστε, λοιπόν, όταν έρχονται αυτοί οι τουρίστες και βλέπουν αυτή την κατάσταση, τι διαφήμιση κάνουν για τον τουρισμό μας. </w:t>
      </w:r>
    </w:p>
    <w:p w14:paraId="39BC6EB9" w14:textId="77777777" w:rsidR="00C46B37" w:rsidRDefault="002E6CD8">
      <w:pPr>
        <w:spacing w:line="600" w:lineRule="auto"/>
        <w:ind w:firstLine="720"/>
        <w:jc w:val="both"/>
        <w:rPr>
          <w:rFonts w:eastAsia="Times New Roman"/>
          <w:szCs w:val="24"/>
        </w:rPr>
      </w:pPr>
      <w:r>
        <w:rPr>
          <w:rFonts w:eastAsia="Times New Roman"/>
          <w:szCs w:val="24"/>
        </w:rPr>
        <w:t>Έτσι, λοιπόν, εξηγείται για ποιον λόγο οι αριθμοί των τουριστών ευημερούν και οι εκά</w:t>
      </w:r>
      <w:r>
        <w:rPr>
          <w:rFonts w:eastAsia="Times New Roman"/>
          <w:szCs w:val="24"/>
        </w:rPr>
        <w:t>στοτε Υπουργοί Τουρισμού είναι ενθουσιασμένοι με τους αριθμούς. Όμως, όταν έρχονται στο τέλος να δουν τι έχουν αποφέρει οι αριθμοί, βλέπουν ότι δεν υπάρχουν ουσιαστικά μεγαλύτερα κέρδη, διότι ο ποιοτικός τουρισμός καταφεύγει, όπως ξέρετε, στην Ισπανία, στη</w:t>
      </w:r>
      <w:r>
        <w:rPr>
          <w:rFonts w:eastAsia="Times New Roman"/>
          <w:szCs w:val="24"/>
        </w:rPr>
        <w:t xml:space="preserve">ν Ιταλία και όχι σε μας. </w:t>
      </w:r>
    </w:p>
    <w:p w14:paraId="39BC6EBA" w14:textId="77777777" w:rsidR="00C46B37" w:rsidRDefault="002E6CD8">
      <w:pPr>
        <w:spacing w:line="600" w:lineRule="auto"/>
        <w:ind w:firstLine="720"/>
        <w:jc w:val="both"/>
        <w:rPr>
          <w:rFonts w:eastAsia="Times New Roman"/>
          <w:szCs w:val="24"/>
        </w:rPr>
      </w:pPr>
      <w:r>
        <w:rPr>
          <w:rFonts w:eastAsia="Times New Roman"/>
          <w:szCs w:val="24"/>
        </w:rPr>
        <w:t xml:space="preserve">Έτσι, λοιπόν, ενώ </w:t>
      </w:r>
      <w:proofErr w:type="spellStart"/>
      <w:r>
        <w:rPr>
          <w:rFonts w:eastAsia="Times New Roman"/>
          <w:szCs w:val="24"/>
        </w:rPr>
        <w:t>ευνοούμεθα</w:t>
      </w:r>
      <w:proofErr w:type="spellEnd"/>
      <w:r>
        <w:rPr>
          <w:rFonts w:eastAsia="Times New Roman"/>
          <w:szCs w:val="24"/>
        </w:rPr>
        <w:t xml:space="preserve"> από το κλίμα που επικρατεί στην Τουρκία και στις άλλες όμορες χώρες -στην Αίγυπτο κ.λπ.- και έρχονται τουρίστες, αυτοί οι τουρίστες που έρχονται είναι οικονομικά αδύναμοι και δεν αφήνουν λεφτά </w:t>
      </w:r>
      <w:r>
        <w:rPr>
          <w:rFonts w:eastAsia="Times New Roman"/>
          <w:szCs w:val="24"/>
        </w:rPr>
        <w:t>κ</w:t>
      </w:r>
      <w:r>
        <w:rPr>
          <w:rFonts w:eastAsia="Times New Roman"/>
          <w:szCs w:val="24"/>
        </w:rPr>
        <w:t>αι τούτ</w:t>
      </w:r>
      <w:r>
        <w:rPr>
          <w:rFonts w:eastAsia="Times New Roman"/>
          <w:szCs w:val="24"/>
        </w:rPr>
        <w:t xml:space="preserve">ο γίνεται διότι δεν έχουμε υποδομές. </w:t>
      </w:r>
    </w:p>
    <w:p w14:paraId="39BC6EBB" w14:textId="77777777" w:rsidR="00C46B37" w:rsidRDefault="002E6CD8">
      <w:pPr>
        <w:spacing w:line="600" w:lineRule="auto"/>
        <w:ind w:firstLine="720"/>
        <w:jc w:val="both"/>
        <w:rPr>
          <w:rFonts w:eastAsia="Times New Roman"/>
          <w:szCs w:val="24"/>
        </w:rPr>
      </w:pPr>
      <w:r>
        <w:rPr>
          <w:rFonts w:eastAsia="Times New Roman"/>
          <w:szCs w:val="24"/>
        </w:rPr>
        <w:t>Οι υποδομές, βέβαια, στον τουρισμό δεν είναι μόνο η ενέργεια, η ΔΕΗ κ</w:t>
      </w:r>
      <w:r>
        <w:rPr>
          <w:rFonts w:eastAsia="Times New Roman"/>
          <w:szCs w:val="24"/>
        </w:rPr>
        <w:t xml:space="preserve">αι </w:t>
      </w:r>
      <w:r>
        <w:rPr>
          <w:rFonts w:eastAsia="Times New Roman"/>
          <w:szCs w:val="24"/>
        </w:rPr>
        <w:t>λ</w:t>
      </w:r>
      <w:r>
        <w:rPr>
          <w:rFonts w:eastAsia="Times New Roman"/>
          <w:szCs w:val="24"/>
        </w:rPr>
        <w:t>οι</w:t>
      </w:r>
      <w:r>
        <w:rPr>
          <w:rFonts w:eastAsia="Times New Roman"/>
          <w:szCs w:val="24"/>
        </w:rPr>
        <w:t>π</w:t>
      </w:r>
      <w:r>
        <w:rPr>
          <w:rFonts w:eastAsia="Times New Roman"/>
          <w:szCs w:val="24"/>
        </w:rPr>
        <w:t>ά</w:t>
      </w:r>
      <w:r>
        <w:rPr>
          <w:rFonts w:eastAsia="Times New Roman"/>
          <w:szCs w:val="24"/>
        </w:rPr>
        <w:t>. Υποδομές είναι να έχουμε εγκαταστάσεις τέτοιες, όπως έχουμε στη Μύκονο και στη Σαντορίνη και σε όλα τα άλλα μικρά νησιά του Αιγαίου. Τότε θ</w:t>
      </w:r>
      <w:r>
        <w:rPr>
          <w:rFonts w:eastAsia="Times New Roman"/>
          <w:szCs w:val="24"/>
        </w:rPr>
        <w:t xml:space="preserve">α μπορούσε να σκεφτεί κανείς να αναδείξει την Ελλάδα σαν κέντρο ποιοτικού τουρισμού. </w:t>
      </w:r>
    </w:p>
    <w:p w14:paraId="39BC6EBC" w14:textId="77777777" w:rsidR="00C46B37" w:rsidRDefault="002E6CD8">
      <w:pPr>
        <w:spacing w:line="600" w:lineRule="auto"/>
        <w:ind w:firstLine="720"/>
        <w:jc w:val="both"/>
        <w:rPr>
          <w:rFonts w:eastAsia="Times New Roman" w:cs="Times New Roman"/>
          <w:szCs w:val="24"/>
        </w:rPr>
      </w:pPr>
      <w:r>
        <w:rPr>
          <w:rFonts w:eastAsia="Times New Roman"/>
          <w:szCs w:val="24"/>
        </w:rPr>
        <w:lastRenderedPageBreak/>
        <w:t xml:space="preserve">Δυστυχώς, όμως, σήμερα περιοριζόμαστε μόνο στους αριθμούς </w:t>
      </w:r>
      <w:r>
        <w:rPr>
          <w:rFonts w:eastAsia="Times New Roman"/>
          <w:szCs w:val="24"/>
        </w:rPr>
        <w:t>κ</w:t>
      </w:r>
      <w:r>
        <w:rPr>
          <w:rFonts w:eastAsia="Times New Roman"/>
          <w:szCs w:val="24"/>
        </w:rPr>
        <w:t>αι οι αριθμοί, δυστυχώς, δεν είναι ευνοϊκοί για μας. Όπως με πληροφορούν, υπάρχει καθυστέρηση στην υλοποίηση τη</w:t>
      </w:r>
      <w:r>
        <w:rPr>
          <w:rFonts w:eastAsia="Times New Roman"/>
          <w:szCs w:val="24"/>
        </w:rPr>
        <w:t>ς πρώτης φάσης του έργου της ηλεκτρικής ενέργειας των νησιών των Κυκλάδων -της Σύρου, της Πάρου, της Τήνου, της Μυκόνου και της Νάξου- με το ηπειρωτικό σύστημα Λαυρίου. Οι σχετικές συμβάσεις για την πραγματοποίηση του έργου υπεγράφησαν το</w:t>
      </w:r>
      <w:r>
        <w:rPr>
          <w:rFonts w:eastAsia="Times New Roman"/>
          <w:szCs w:val="24"/>
        </w:rPr>
        <w:t>ν</w:t>
      </w:r>
      <w:r>
        <w:rPr>
          <w:rFonts w:eastAsia="Times New Roman"/>
          <w:szCs w:val="24"/>
        </w:rPr>
        <w:t xml:space="preserve"> Σεπτέμβριο του 2</w:t>
      </w:r>
      <w:r>
        <w:rPr>
          <w:rFonts w:eastAsia="Times New Roman"/>
          <w:szCs w:val="24"/>
        </w:rPr>
        <w:t>014. Το κόστος προσδιορίστηκε, μετά από διεθνή μειοδοτικό διαγωνισμό, στα 238 εκατομμύρια</w:t>
      </w:r>
      <w:r>
        <w:rPr>
          <w:rFonts w:eastAsia="Times New Roman"/>
          <w:szCs w:val="24"/>
        </w:rPr>
        <w:t>,</w:t>
      </w:r>
      <w:r>
        <w:rPr>
          <w:rFonts w:eastAsia="Times New Roman"/>
          <w:szCs w:val="24"/>
        </w:rPr>
        <w:t xml:space="preserve"> με χρόνο περαίωσης τους </w:t>
      </w:r>
      <w:r>
        <w:rPr>
          <w:rFonts w:eastAsia="Times New Roman"/>
          <w:szCs w:val="24"/>
        </w:rPr>
        <w:t>δεκαοκτώ</w:t>
      </w:r>
      <w:r>
        <w:rPr>
          <w:rFonts w:eastAsia="Times New Roman"/>
          <w:szCs w:val="24"/>
        </w:rPr>
        <w:t xml:space="preserve"> μήνες, δηλαδή τον Απρίλιο του 2016. </w:t>
      </w:r>
      <w:r>
        <w:rPr>
          <w:rFonts w:eastAsia="Times New Roman" w:cs="Times New Roman"/>
          <w:szCs w:val="24"/>
        </w:rPr>
        <w:t>Σύμφωνα με τη σύμβαση -όπως αντιλαμβάνεστε- έπρεπε να είχε ολοκληρωθεί, γιατί βρισκόμαστε στον Α</w:t>
      </w:r>
      <w:r>
        <w:rPr>
          <w:rFonts w:eastAsia="Times New Roman" w:cs="Times New Roman"/>
          <w:szCs w:val="24"/>
        </w:rPr>
        <w:t xml:space="preserve">πρίλιο του 2017. </w:t>
      </w:r>
    </w:p>
    <w:p w14:paraId="39BC6EBD"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Οι κάτοικοι, λοιπόν, διερωτώνται τι θα γίνει. Η καθυστέρηση προκαλεί πολλαπλές αρνητικές συνέπειες για την οικονομία, το περιβάλλον και τη συνολικότερη ανάπτυξη των νησιών. Είναι αυτονόητο ότι το έργο θα δημιουργήσει οικονομία 100 εκατομμυρίων τον χρόνο, θ</w:t>
      </w:r>
      <w:r>
        <w:rPr>
          <w:rFonts w:eastAsia="Times New Roman" w:cs="Times New Roman"/>
          <w:szCs w:val="24"/>
        </w:rPr>
        <w:t xml:space="preserve">α εξαλείψει τον κίνδυνο των </w:t>
      </w:r>
      <w:r>
        <w:rPr>
          <w:rFonts w:eastAsia="Times New Roman" w:cs="Times New Roman"/>
          <w:szCs w:val="24"/>
          <w:lang w:val="en-US"/>
        </w:rPr>
        <w:t>blackouts</w:t>
      </w:r>
      <w:r>
        <w:rPr>
          <w:rFonts w:eastAsia="Times New Roman" w:cs="Times New Roman"/>
          <w:szCs w:val="24"/>
        </w:rPr>
        <w:t xml:space="preserve">, θα ενισχύσει τις επενδύσεις και θα βελτιώσει το φυσικό αλλά και το επενδυτικό περιβάλλον στα νησιά. </w:t>
      </w:r>
    </w:p>
    <w:p w14:paraId="39BC6EBE"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lastRenderedPageBreak/>
        <w:t>Τέλος, η καθυστέρηση της πρώτης φάσης ηλεκτρικής διασύνδεσης των νησιών σπρώχνει προς τα πίσω τις επόμενες φάσεις το</w:t>
      </w:r>
      <w:r>
        <w:rPr>
          <w:rFonts w:eastAsia="Times New Roman" w:cs="Times New Roman"/>
          <w:szCs w:val="24"/>
        </w:rPr>
        <w:t>υ έργου</w:t>
      </w:r>
      <w:r>
        <w:rPr>
          <w:rFonts w:eastAsia="Times New Roman" w:cs="Times New Roman"/>
          <w:szCs w:val="24"/>
        </w:rPr>
        <w:t>,</w:t>
      </w:r>
      <w:r>
        <w:rPr>
          <w:rFonts w:eastAsia="Times New Roman" w:cs="Times New Roman"/>
          <w:szCs w:val="24"/>
        </w:rPr>
        <w:t xml:space="preserve"> που αφορούν στη διασύνδεση των υπολοίπων νησιών των νοτίων και δυτικών Κυκλάδων. </w:t>
      </w:r>
    </w:p>
    <w:p w14:paraId="39BC6EBF"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Το ίδιο διερωτώνται και οι κάτοικοι του βορείου Αιγαίου. Μπορείτε να μας ενημερώσετε -και να ενημερώσετε τη Βουλή- ποιος είναι ο προγραμματισμός για την ενεργειακή κ</w:t>
      </w:r>
      <w:r>
        <w:rPr>
          <w:rFonts w:eastAsia="Times New Roman" w:cs="Times New Roman"/>
          <w:szCs w:val="24"/>
        </w:rPr>
        <w:t xml:space="preserve">άλυψη των νησιών του βορείου Αιγαίου; Θα θέλαμε πάρα πολύ να το ακούσουμε. </w:t>
      </w:r>
    </w:p>
    <w:p w14:paraId="39BC6EC0"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Κύριε Υπουργέ, θα πρέπει να εστιάσω και πάλι στη Δωδεκάνησο και θα σας φέρω ένα παράδειγμα που το έζησα και εγώ. Βρισκόμενος το καλοκαίρι σε ένα νησί κοντά στη Ρόδο, τη Χάλκη, είχα</w:t>
      </w:r>
      <w:r>
        <w:rPr>
          <w:rFonts w:eastAsia="Times New Roman" w:cs="Times New Roman"/>
          <w:szCs w:val="24"/>
        </w:rPr>
        <w:t>με μια διακοπή ρεύματος επί αρκετές ώρες, με αποτέλεσμα οι τουρίστες να βγουν στους δρόμους, τα ψυγεία να μη λειτουργούν. Αντιλαμβάνεστε τι επικρατούσε. Η κατάσταση ήταν τραγική. Η απάντηση ήταν ότι δεν υπήρχε ρεύμα από τη Ρόδο, διότι το ρεύμα στη Χάλκη έρ</w:t>
      </w:r>
      <w:r>
        <w:rPr>
          <w:rFonts w:eastAsia="Times New Roman" w:cs="Times New Roman"/>
          <w:szCs w:val="24"/>
        </w:rPr>
        <w:t>χεται με υπόγειο αγωγό από τη θάλασσα και</w:t>
      </w:r>
      <w:r>
        <w:rPr>
          <w:rFonts w:eastAsia="Times New Roman" w:cs="Times New Roman"/>
          <w:szCs w:val="24"/>
        </w:rPr>
        <w:t>,</w:t>
      </w:r>
      <w:r>
        <w:rPr>
          <w:rFonts w:eastAsia="Times New Roman" w:cs="Times New Roman"/>
          <w:szCs w:val="24"/>
        </w:rPr>
        <w:t xml:space="preserve"> όταν η νότια Ρόδος έχει αυτά τα προβλήματα που προανέφερα, αντιλαμβάνεστε ότι είναι αδύνατον να διοχετευ</w:t>
      </w:r>
      <w:r>
        <w:rPr>
          <w:rFonts w:eastAsia="Times New Roman" w:cs="Times New Roman"/>
          <w:szCs w:val="24"/>
        </w:rPr>
        <w:t>θ</w:t>
      </w:r>
      <w:r>
        <w:rPr>
          <w:rFonts w:eastAsia="Times New Roman" w:cs="Times New Roman"/>
          <w:szCs w:val="24"/>
        </w:rPr>
        <w:t xml:space="preserve">εί η </w:t>
      </w:r>
      <w:r>
        <w:rPr>
          <w:rFonts w:eastAsia="Times New Roman" w:cs="Times New Roman"/>
          <w:szCs w:val="24"/>
        </w:rPr>
        <w:lastRenderedPageBreak/>
        <w:t xml:space="preserve">ηλεκτρική ενέργεια στη νησιά που δέχονται την παροχή υπηρεσιών από τη Ρόδο, με αποτέλεσμα να εκτίθεται </w:t>
      </w:r>
      <w:r>
        <w:rPr>
          <w:rFonts w:eastAsia="Times New Roman" w:cs="Times New Roman"/>
          <w:szCs w:val="24"/>
        </w:rPr>
        <w:t xml:space="preserve">όλη η χώρα από πλευράς τουριστικής. </w:t>
      </w:r>
      <w:r>
        <w:rPr>
          <w:rFonts w:eastAsia="Times New Roman" w:cs="Times New Roman"/>
          <w:szCs w:val="24"/>
        </w:rPr>
        <w:t>Ε</w:t>
      </w:r>
      <w:r>
        <w:rPr>
          <w:rFonts w:eastAsia="Times New Roman" w:cs="Times New Roman"/>
          <w:szCs w:val="24"/>
        </w:rPr>
        <w:t xml:space="preserve">παναλαμβάνω ότι οι πρέσβεις του τουρισμού στην Ευρώπη είναι αυτοί που βλέπουν αυτά τα φαινόμενα. </w:t>
      </w:r>
    </w:p>
    <w:p w14:paraId="39BC6EC1"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Κατά συνέπεια θα πρέπει να αντιληφθείτε ότι το πρόβλημα είναι μείζον. Δεν είναι θέμα αντιπολιτευτικό που αυτή τη στιγμή «</w:t>
      </w:r>
      <w:r>
        <w:rPr>
          <w:rFonts w:eastAsia="Times New Roman" w:cs="Times New Roman"/>
          <w:szCs w:val="24"/>
        </w:rPr>
        <w:t>επαγγελματικά» -θα έλεγα- κάθε κόμμα φέρνει στη Βουλή, διότι ο τουρισμός πραγματικά είναι πηγή ζωής για την Ελλάδα και θα πρέπει</w:t>
      </w:r>
      <w:r>
        <w:rPr>
          <w:rFonts w:eastAsia="Times New Roman" w:cs="Times New Roman"/>
          <w:szCs w:val="24"/>
        </w:rPr>
        <w:t>,</w:t>
      </w:r>
      <w:r>
        <w:rPr>
          <w:rFonts w:eastAsia="Times New Roman" w:cs="Times New Roman"/>
          <w:szCs w:val="24"/>
        </w:rPr>
        <w:t xml:space="preserve"> ενεργειακά τουλάχιστον, να υποστηρίζεται κατά τέτοιον τρόπο</w:t>
      </w:r>
      <w:r>
        <w:rPr>
          <w:rFonts w:eastAsia="Times New Roman" w:cs="Times New Roman"/>
          <w:szCs w:val="24"/>
        </w:rPr>
        <w:t>,</w:t>
      </w:r>
      <w:r>
        <w:rPr>
          <w:rFonts w:eastAsia="Times New Roman" w:cs="Times New Roman"/>
          <w:szCs w:val="24"/>
        </w:rPr>
        <w:t xml:space="preserve"> που να πιστεύουμε ότι</w:t>
      </w:r>
      <w:r>
        <w:rPr>
          <w:rFonts w:eastAsia="Times New Roman" w:cs="Times New Roman"/>
          <w:szCs w:val="24"/>
        </w:rPr>
        <w:t>,</w:t>
      </w:r>
      <w:r>
        <w:rPr>
          <w:rFonts w:eastAsia="Times New Roman" w:cs="Times New Roman"/>
          <w:szCs w:val="24"/>
        </w:rPr>
        <w:t xml:space="preserve"> εκτός από τους αριθμούς, θα ευημερήσει και</w:t>
      </w:r>
      <w:r>
        <w:rPr>
          <w:rFonts w:eastAsia="Times New Roman" w:cs="Times New Roman"/>
          <w:szCs w:val="24"/>
        </w:rPr>
        <w:t xml:space="preserve"> η ελληνική οικονομία. Διότι είναι απαράδεκτο οι αριθμοί των τουριστών κάθε </w:t>
      </w:r>
      <w:r>
        <w:rPr>
          <w:rFonts w:eastAsia="Times New Roman" w:cs="Times New Roman"/>
          <w:szCs w:val="24"/>
        </w:rPr>
        <w:t xml:space="preserve">να </w:t>
      </w:r>
      <w:r>
        <w:rPr>
          <w:rFonts w:eastAsia="Times New Roman" w:cs="Times New Roman"/>
          <w:szCs w:val="24"/>
        </w:rPr>
        <w:t>χρόνο αυξάνονται, οι εκάστοτε Υπουργοί Τουρισμού -όχι μόνο οι σημερινοί- να επαίρονται για τις αυξήσεις και η οικονομία να μην εισπράττει τα ανάλογα.</w:t>
      </w:r>
    </w:p>
    <w:p w14:paraId="39BC6EC2"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Κατά συνέπεια θα ήμουν ευτυ</w:t>
      </w:r>
      <w:r>
        <w:rPr>
          <w:rFonts w:eastAsia="Times New Roman" w:cs="Times New Roman"/>
          <w:szCs w:val="24"/>
        </w:rPr>
        <w:t xml:space="preserve">χής -τουλάχιστον εγώ- να μας δίνατε θετικές απαντήσεις πάνω σε αυτά τα θέματα που σας ανέδειξα. </w:t>
      </w:r>
    </w:p>
    <w:p w14:paraId="39BC6EC3"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39BC6EC4"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lastRenderedPageBreak/>
        <w:t>(Χειροκροτήματα από την πτέρυγα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w:t>
      </w:r>
    </w:p>
    <w:p w14:paraId="39BC6EC5"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 xml:space="preserve">ΠΡΟΕΔΡΕΥΩΝ (Νικήτας Κακλαμάνης): </w:t>
      </w:r>
      <w:r>
        <w:rPr>
          <w:rFonts w:eastAsia="Times New Roman" w:cs="Times New Roman"/>
          <w:szCs w:val="24"/>
        </w:rPr>
        <w:t>Μ</w:t>
      </w:r>
      <w:r>
        <w:rPr>
          <w:rFonts w:eastAsia="Times New Roman" w:cs="Times New Roman"/>
          <w:szCs w:val="24"/>
        </w:rPr>
        <w:t>έχρι να προσέλθει στο Βήμα ο τρίτος</w:t>
      </w:r>
      <w:r>
        <w:rPr>
          <w:rFonts w:eastAsia="Times New Roman" w:cs="Times New Roman"/>
          <w:szCs w:val="24"/>
        </w:rPr>
        <w:t xml:space="preserve"> επερωτών, ο συνάδελφος κ. </w:t>
      </w:r>
      <w:proofErr w:type="spellStart"/>
      <w:r>
        <w:rPr>
          <w:rFonts w:eastAsia="Times New Roman" w:cs="Times New Roman"/>
          <w:szCs w:val="24"/>
        </w:rPr>
        <w:t>Τσελέπης</w:t>
      </w:r>
      <w:proofErr w:type="spellEnd"/>
      <w:r>
        <w:rPr>
          <w:rFonts w:eastAsia="Times New Roman" w:cs="Times New Roman"/>
          <w:szCs w:val="24"/>
        </w:rPr>
        <w:t xml:space="preserve"> Μιχαήλ, θέλω να πω στον αγαπητό μου συνάδελφο κ. Κωνσταντινόπουλο -εάν και είμαι σίγουρος ότι θα απαντήσει ο Κοινοβουλευτικός Εκπρόσωπος της Νέας Δημοκρατίας- ότι ο ομιλών και άλλοι συνάδελφοί μας κατά τα δυόμισι χρόνια </w:t>
      </w:r>
      <w:r>
        <w:rPr>
          <w:rFonts w:eastAsia="Times New Roman" w:cs="Times New Roman"/>
          <w:szCs w:val="24"/>
        </w:rPr>
        <w:t>της συγκυβέρνησης είχαμε επαν</w:t>
      </w:r>
      <w:r>
        <w:rPr>
          <w:rFonts w:eastAsia="Times New Roman" w:cs="Times New Roman"/>
          <w:szCs w:val="24"/>
        </w:rPr>
        <w:t>ει</w:t>
      </w:r>
      <w:r>
        <w:rPr>
          <w:rFonts w:eastAsia="Times New Roman" w:cs="Times New Roman"/>
          <w:szCs w:val="24"/>
        </w:rPr>
        <w:t>λ</w:t>
      </w:r>
      <w:r>
        <w:rPr>
          <w:rFonts w:eastAsia="Times New Roman" w:cs="Times New Roman"/>
          <w:szCs w:val="24"/>
        </w:rPr>
        <w:t>η</w:t>
      </w:r>
      <w:r>
        <w:rPr>
          <w:rFonts w:eastAsia="Times New Roman" w:cs="Times New Roman"/>
          <w:szCs w:val="24"/>
        </w:rPr>
        <w:t>μ</w:t>
      </w:r>
      <w:r>
        <w:rPr>
          <w:rFonts w:eastAsia="Times New Roman" w:cs="Times New Roman"/>
          <w:szCs w:val="24"/>
        </w:rPr>
        <w:t>μ</w:t>
      </w:r>
      <w:r>
        <w:rPr>
          <w:rFonts w:eastAsia="Times New Roman" w:cs="Times New Roman"/>
          <w:szCs w:val="24"/>
        </w:rPr>
        <w:t xml:space="preserve">ένως ζητήσει να γίνει εξεταστική για το πώς μπήκαμε στο μνημόνιο και όχι μόνο για την πενταετία Καραμανλή, αλλά από το 2000 μέχρι το 2010. </w:t>
      </w:r>
      <w:r>
        <w:rPr>
          <w:rFonts w:eastAsia="Times New Roman" w:cs="Times New Roman"/>
          <w:szCs w:val="24"/>
        </w:rPr>
        <w:t>Τ</w:t>
      </w:r>
      <w:r>
        <w:rPr>
          <w:rFonts w:eastAsia="Times New Roman" w:cs="Times New Roman"/>
          <w:szCs w:val="24"/>
        </w:rPr>
        <w:t xml:space="preserve">ότε δεν έγινε γιατί αντιδρούσε το κόμμα σας. Για να μην ξεχνιόμαστε. </w:t>
      </w:r>
    </w:p>
    <w:p w14:paraId="39BC6EC6" w14:textId="77777777" w:rsidR="00C46B37" w:rsidRDefault="002E6CD8">
      <w:pPr>
        <w:spacing w:line="600" w:lineRule="auto"/>
        <w:ind w:firstLine="720"/>
        <w:jc w:val="both"/>
        <w:rPr>
          <w:rFonts w:eastAsia="Times New Roman" w:cs="Times New Roman"/>
          <w:szCs w:val="24"/>
        </w:rPr>
      </w:pPr>
      <w:r>
        <w:rPr>
          <w:rFonts w:eastAsia="Times New Roman" w:cs="Times New Roman"/>
          <w:b/>
          <w:szCs w:val="24"/>
        </w:rPr>
        <w:t>ΟΔΥΣΣΕΑΣ ΚΩ</w:t>
      </w:r>
      <w:r>
        <w:rPr>
          <w:rFonts w:eastAsia="Times New Roman" w:cs="Times New Roman"/>
          <w:b/>
          <w:szCs w:val="24"/>
        </w:rPr>
        <w:t xml:space="preserve">ΝΣΤΑΝΤΙΝΟΠΟΥΛΟΣ: </w:t>
      </w:r>
      <w:r>
        <w:rPr>
          <w:rFonts w:eastAsia="Times New Roman" w:cs="Times New Roman"/>
          <w:szCs w:val="24"/>
        </w:rPr>
        <w:t>Συμφωνούμε.</w:t>
      </w:r>
    </w:p>
    <w:p w14:paraId="39BC6EC7" w14:textId="77777777" w:rsidR="00C46B37" w:rsidRDefault="002E6CD8">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Χαίρομαι, λοιπόν, και να πάμε 2000</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2010, για να μάθουμε και για την πρώτη πενταετία. Ξεκινήστε, λοιπόν, την πρωτοβουλία. Είναι σίγουρο ότι εμείς θα υπογράψουμε. </w:t>
      </w:r>
    </w:p>
    <w:p w14:paraId="39BC6EC8" w14:textId="77777777" w:rsidR="00C46B37" w:rsidRDefault="002E6CD8">
      <w:pPr>
        <w:spacing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Έχ</w:t>
      </w:r>
      <w:r>
        <w:rPr>
          <w:rFonts w:eastAsia="Times New Roman" w:cs="Times New Roman"/>
          <w:szCs w:val="24"/>
        </w:rPr>
        <w:t>ει κατατεθεί. Το κόμμα μας έχει κάνει πρόταση…</w:t>
      </w:r>
    </w:p>
    <w:p w14:paraId="39BC6EC9" w14:textId="77777777" w:rsidR="00C46B37" w:rsidRDefault="002E6CD8">
      <w:pPr>
        <w:spacing w:line="600" w:lineRule="auto"/>
        <w:ind w:firstLine="720"/>
        <w:jc w:val="both"/>
        <w:rPr>
          <w:rFonts w:eastAsia="Times New Roman" w:cs="Times New Roman"/>
          <w:szCs w:val="24"/>
        </w:rPr>
      </w:pPr>
      <w:r>
        <w:rPr>
          <w:rFonts w:eastAsia="Times New Roman" w:cs="Times New Roman"/>
          <w:b/>
          <w:szCs w:val="24"/>
        </w:rPr>
        <w:lastRenderedPageBreak/>
        <w:t>ΒΑΣΙΛΕΙΟΣ ΚΕΓΚΕΡΟΓΛΟΥ:</w:t>
      </w:r>
      <w:r>
        <w:rPr>
          <w:rFonts w:eastAsia="Times New Roman" w:cs="Times New Roman"/>
          <w:szCs w:val="24"/>
        </w:rPr>
        <w:t xml:space="preserve"> Έχει κατατεθεί.</w:t>
      </w:r>
    </w:p>
    <w:p w14:paraId="39BC6ECA" w14:textId="77777777" w:rsidR="00C46B37" w:rsidRDefault="002E6CD8">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Κύριε </w:t>
      </w:r>
      <w:proofErr w:type="spellStart"/>
      <w:r>
        <w:rPr>
          <w:rFonts w:eastAsia="Times New Roman" w:cs="Times New Roman"/>
          <w:szCs w:val="24"/>
        </w:rPr>
        <w:t>Τσελέπη</w:t>
      </w:r>
      <w:proofErr w:type="spellEnd"/>
      <w:r>
        <w:rPr>
          <w:rFonts w:eastAsia="Times New Roman" w:cs="Times New Roman"/>
          <w:szCs w:val="24"/>
        </w:rPr>
        <w:t xml:space="preserve">, θέλετε να σας βάλω και τη δευτερολογία σας; </w:t>
      </w:r>
    </w:p>
    <w:p w14:paraId="39BC6ECB" w14:textId="77777777" w:rsidR="00C46B37" w:rsidRDefault="002E6CD8">
      <w:pPr>
        <w:spacing w:line="600" w:lineRule="auto"/>
        <w:ind w:firstLine="720"/>
        <w:jc w:val="both"/>
        <w:rPr>
          <w:rFonts w:eastAsia="Times New Roman" w:cs="Times New Roman"/>
          <w:szCs w:val="24"/>
        </w:rPr>
      </w:pPr>
      <w:r>
        <w:rPr>
          <w:rFonts w:eastAsia="Times New Roman" w:cs="Times New Roman"/>
          <w:b/>
          <w:szCs w:val="24"/>
        </w:rPr>
        <w:t xml:space="preserve">ΜΙΧΑΗΛ ΤΖΕΛΕΠΗΣ: </w:t>
      </w:r>
      <w:r>
        <w:rPr>
          <w:rFonts w:eastAsia="Times New Roman" w:cs="Times New Roman"/>
          <w:szCs w:val="24"/>
        </w:rPr>
        <w:t xml:space="preserve">Όχι, κύριε Πρόεδρε. </w:t>
      </w:r>
    </w:p>
    <w:p w14:paraId="39BC6ECC" w14:textId="77777777" w:rsidR="00C46B37" w:rsidRDefault="002E6CD8">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Ωραία.</w:t>
      </w:r>
      <w:r>
        <w:rPr>
          <w:rFonts w:eastAsia="Times New Roman" w:cs="Times New Roman"/>
          <w:szCs w:val="24"/>
        </w:rPr>
        <w:t xml:space="preserve"> Έχετε τον λόγο.</w:t>
      </w:r>
    </w:p>
    <w:p w14:paraId="39BC6ECD" w14:textId="77777777" w:rsidR="00C46B37" w:rsidRDefault="002E6CD8">
      <w:pPr>
        <w:spacing w:line="600" w:lineRule="auto"/>
        <w:ind w:firstLine="720"/>
        <w:jc w:val="both"/>
        <w:rPr>
          <w:rFonts w:eastAsia="Times New Roman" w:cs="Times New Roman"/>
          <w:szCs w:val="24"/>
        </w:rPr>
      </w:pPr>
      <w:r>
        <w:rPr>
          <w:rFonts w:eastAsia="Times New Roman" w:cs="Times New Roman"/>
          <w:b/>
          <w:szCs w:val="24"/>
        </w:rPr>
        <w:t xml:space="preserve">ΜΙΧΑΗΛ ΤΖΕΛΕΠΗΣ: </w:t>
      </w:r>
      <w:r>
        <w:rPr>
          <w:rFonts w:eastAsia="Times New Roman" w:cs="Times New Roman"/>
          <w:szCs w:val="24"/>
        </w:rPr>
        <w:t xml:space="preserve">Ευχαριστώ, κύριε Πρόεδρε. </w:t>
      </w:r>
    </w:p>
    <w:p w14:paraId="39BC6ECE"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 xml:space="preserve">Παρακολούθησα προηγουμένως τη συζήτηση, </w:t>
      </w:r>
      <w:r>
        <w:rPr>
          <w:rFonts w:eastAsia="Times New Roman" w:cs="Times New Roman"/>
          <w:szCs w:val="24"/>
        </w:rPr>
        <w:t>σ</w:t>
      </w:r>
      <w:r>
        <w:rPr>
          <w:rFonts w:eastAsia="Times New Roman" w:cs="Times New Roman"/>
          <w:szCs w:val="24"/>
        </w:rPr>
        <w:t>την ώρα του Πρωθυπουργού</w:t>
      </w:r>
      <w:r>
        <w:rPr>
          <w:rFonts w:eastAsia="Times New Roman" w:cs="Times New Roman"/>
          <w:szCs w:val="24"/>
        </w:rPr>
        <w:t xml:space="preserve"> με τον Αρχηγό της Ένωσης Κεντρώων, τον κ. Λεβέντη. Ως μείζον θέμα ο κύριος Πρωθυπουργός έθεσε τα σχολικά γεύματα, ότι θα είναι από τα αντισταθμιστικά μέτρα έναντι της συμφωνίας. Να του πω ότι η διαχειριστ</w:t>
      </w:r>
      <w:r>
        <w:rPr>
          <w:rFonts w:eastAsia="Times New Roman" w:cs="Times New Roman"/>
          <w:szCs w:val="24"/>
        </w:rPr>
        <w:t>ικ</w:t>
      </w:r>
      <w:r>
        <w:rPr>
          <w:rFonts w:eastAsia="Times New Roman" w:cs="Times New Roman"/>
          <w:szCs w:val="24"/>
        </w:rPr>
        <w:t>ή ανεπάρκεια των Υπουργών του ξέχασε τα 3 εκατομμ</w:t>
      </w:r>
      <w:r>
        <w:rPr>
          <w:rFonts w:eastAsia="Times New Roman" w:cs="Times New Roman"/>
          <w:szCs w:val="24"/>
        </w:rPr>
        <w:t xml:space="preserve">ύρια ευρώ επισιτιστικής βοήθειας για τα σχολεία. </w:t>
      </w:r>
      <w:r>
        <w:rPr>
          <w:rFonts w:eastAsia="Times New Roman" w:cs="Times New Roman"/>
          <w:szCs w:val="24"/>
        </w:rPr>
        <w:t>Α</w:t>
      </w:r>
      <w:r>
        <w:rPr>
          <w:rFonts w:eastAsia="Times New Roman" w:cs="Times New Roman"/>
          <w:szCs w:val="24"/>
        </w:rPr>
        <w:t xml:space="preserve">υτό αφορούσε το Υπουργείο Αγροτικής Ανάπτυξης. Νομίζω ότι είναι γνωστό αυτό και με τη δημοσιότητα που πήρε.  </w:t>
      </w:r>
    </w:p>
    <w:p w14:paraId="39BC6ECF"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Ως Δημοκρατική Συμπαράταξη πήραμε σήμερα την πρωτοβουλία να γίνει αυτή η συζήτηση για έναν σημαν</w:t>
      </w:r>
      <w:r>
        <w:rPr>
          <w:rFonts w:eastAsia="Times New Roman" w:cs="Times New Roman"/>
          <w:szCs w:val="24"/>
        </w:rPr>
        <w:t xml:space="preserve">τικό και ζωτικό </w:t>
      </w:r>
      <w:r>
        <w:rPr>
          <w:rFonts w:eastAsia="Times New Roman" w:cs="Times New Roman"/>
          <w:szCs w:val="24"/>
        </w:rPr>
        <w:lastRenderedPageBreak/>
        <w:t>τομέα</w:t>
      </w:r>
      <w:r>
        <w:rPr>
          <w:rFonts w:eastAsia="Times New Roman" w:cs="Times New Roman"/>
          <w:szCs w:val="24"/>
        </w:rPr>
        <w:t>,</w:t>
      </w:r>
      <w:r>
        <w:rPr>
          <w:rFonts w:eastAsia="Times New Roman" w:cs="Times New Roman"/>
          <w:szCs w:val="24"/>
        </w:rPr>
        <w:t xml:space="preserve"> όπως είναι η ενέργεια, η οποία εμπλέκεται σε κάθε οικονομική δραστηριότητα που λαμβάνει μέρος στη χώρα μας, αφορά κάθε ελληνικό νοικοκυριό και από την άλλη πλευρά είναι ένα μεγάλο κεφάλαιο για τη χώρα μας, για τη </w:t>
      </w:r>
      <w:proofErr w:type="spellStart"/>
      <w:r>
        <w:rPr>
          <w:rFonts w:eastAsia="Times New Roman" w:cs="Times New Roman"/>
          <w:szCs w:val="24"/>
        </w:rPr>
        <w:t>γεωστρατηγική</w:t>
      </w:r>
      <w:proofErr w:type="spellEnd"/>
      <w:r>
        <w:rPr>
          <w:rFonts w:eastAsia="Times New Roman" w:cs="Times New Roman"/>
          <w:szCs w:val="24"/>
        </w:rPr>
        <w:t xml:space="preserve"> της αξ</w:t>
      </w:r>
      <w:r>
        <w:rPr>
          <w:rFonts w:eastAsia="Times New Roman" w:cs="Times New Roman"/>
          <w:szCs w:val="24"/>
        </w:rPr>
        <w:t xml:space="preserve">ία και ένα χρήσιμο εργαλείο για την εξωτερική της πολιτική. </w:t>
      </w:r>
    </w:p>
    <w:p w14:paraId="39BC6ED0"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 xml:space="preserve">Θα ήθελα να τονίσω, μιλώντας σήμερα στη Βουλή, και έχοντας μπροστά μας δύο χρόνια και πλέον </w:t>
      </w:r>
      <w:r>
        <w:rPr>
          <w:rFonts w:eastAsia="Times New Roman" w:cs="Times New Roman"/>
          <w:szCs w:val="24"/>
        </w:rPr>
        <w:t>σ</w:t>
      </w:r>
      <w:r>
        <w:rPr>
          <w:rFonts w:eastAsia="Times New Roman" w:cs="Times New Roman"/>
          <w:szCs w:val="24"/>
        </w:rPr>
        <w:t>υγκυβέρνηση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ότι η λέξη «ενέργεια» μου φέρνει δύο εναλλακτικές ερμηνείες στο μυαλό. Η μί</w:t>
      </w:r>
      <w:r>
        <w:rPr>
          <w:rFonts w:eastAsia="Times New Roman" w:cs="Times New Roman"/>
          <w:szCs w:val="24"/>
        </w:rPr>
        <w:t>α σχετίζεται με τον τεχνικό όρο της παραγωγής ενέργειας και η άλλη</w:t>
      </w:r>
      <w:r>
        <w:rPr>
          <w:rFonts w:eastAsia="Times New Roman" w:cs="Times New Roman"/>
          <w:szCs w:val="24"/>
        </w:rPr>
        <w:t>,</w:t>
      </w:r>
      <w:r>
        <w:rPr>
          <w:rFonts w:eastAsia="Times New Roman" w:cs="Times New Roman"/>
          <w:szCs w:val="24"/>
        </w:rPr>
        <w:t xml:space="preserve"> που μου έρχεται όλο και πιο συχνά στο μυαλό το τελευταίο διάστημα, είναι ότι με κάθε ενέργειά σας, με τη διακυβέρνησή σας, προξενείτε ζημιά στη χώρα. </w:t>
      </w:r>
      <w:r>
        <w:rPr>
          <w:rFonts w:eastAsia="Times New Roman" w:cs="Times New Roman"/>
          <w:szCs w:val="24"/>
        </w:rPr>
        <w:t>Σ</w:t>
      </w:r>
      <w:r>
        <w:rPr>
          <w:rFonts w:eastAsia="Times New Roman" w:cs="Times New Roman"/>
          <w:szCs w:val="24"/>
        </w:rPr>
        <w:t>ε αυτή τη δεύτερη κατηγορία περιλαμβά</w:t>
      </w:r>
      <w:r>
        <w:rPr>
          <w:rFonts w:eastAsia="Times New Roman" w:cs="Times New Roman"/>
          <w:szCs w:val="24"/>
        </w:rPr>
        <w:t xml:space="preserve">νω και την έλλειψη ενέργειας ή την αδράνειά σας μπροστά σε ζωτικά προβλήματα της χώρας και ιδιαίτερα του τομέα ενέργειας. </w:t>
      </w:r>
    </w:p>
    <w:p w14:paraId="39BC6ED1"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 xml:space="preserve">Κύριε Υπουργέ, δεν μπορώ να κατανοήσω, παραδείγματος χάριν, στον τομέα των καυσίμων, γιατί δεν προχωράτε μια σειρά από ενέργειες για </w:t>
      </w:r>
      <w:r>
        <w:rPr>
          <w:rFonts w:eastAsia="Times New Roman" w:cs="Times New Roman"/>
          <w:szCs w:val="24"/>
        </w:rPr>
        <w:t xml:space="preserve">τη μείωση της λαθραίας διακίνησης των πετρελαιοειδών. Όπως γνωρίζετε, μια σειρά από τεχνικά θέματα </w:t>
      </w:r>
      <w:r>
        <w:rPr>
          <w:rFonts w:eastAsia="Times New Roman" w:cs="Times New Roman"/>
          <w:szCs w:val="24"/>
        </w:rPr>
        <w:lastRenderedPageBreak/>
        <w:t xml:space="preserve">για την πάταξη του λαθρεμπορίου έχουν λυθεί, όπως είναι το σύστημα εισροών - εκροών στα πρατήρια, </w:t>
      </w:r>
      <w:r>
        <w:rPr>
          <w:rFonts w:eastAsia="Times New Roman" w:cs="Times New Roman"/>
          <w:szCs w:val="24"/>
          <w:lang w:val="en-US"/>
        </w:rPr>
        <w:t>GPS</w:t>
      </w:r>
      <w:r>
        <w:rPr>
          <w:rFonts w:eastAsia="Times New Roman" w:cs="Times New Roman"/>
          <w:szCs w:val="24"/>
        </w:rPr>
        <w:t xml:space="preserve"> </w:t>
      </w:r>
      <w:r>
        <w:rPr>
          <w:rFonts w:eastAsia="Times New Roman" w:cs="Times New Roman"/>
          <w:szCs w:val="24"/>
        </w:rPr>
        <w:t>στα αυτοκίνητα μεταφοράς, εισροές - εκροές σε χονδρεμπό</w:t>
      </w:r>
      <w:r>
        <w:rPr>
          <w:rFonts w:eastAsia="Times New Roman" w:cs="Times New Roman"/>
          <w:szCs w:val="24"/>
        </w:rPr>
        <w:t>ρους, διυλιστήρια κ</w:t>
      </w:r>
      <w:r>
        <w:rPr>
          <w:rFonts w:eastAsia="Times New Roman" w:cs="Times New Roman"/>
          <w:szCs w:val="24"/>
        </w:rPr>
        <w:t xml:space="preserve">αι </w:t>
      </w:r>
      <w:r>
        <w:rPr>
          <w:rFonts w:eastAsia="Times New Roman" w:cs="Times New Roman"/>
          <w:szCs w:val="24"/>
        </w:rPr>
        <w:t>λ</w:t>
      </w:r>
      <w:r>
        <w:rPr>
          <w:rFonts w:eastAsia="Times New Roman" w:cs="Times New Roman"/>
          <w:szCs w:val="24"/>
        </w:rPr>
        <w:t>οι</w:t>
      </w:r>
      <w:r>
        <w:rPr>
          <w:rFonts w:eastAsia="Times New Roman" w:cs="Times New Roman"/>
          <w:szCs w:val="24"/>
        </w:rPr>
        <w:t>π</w:t>
      </w:r>
      <w:r>
        <w:rPr>
          <w:rFonts w:eastAsia="Times New Roman" w:cs="Times New Roman"/>
          <w:szCs w:val="24"/>
        </w:rPr>
        <w:t>ά</w:t>
      </w:r>
      <w:r>
        <w:rPr>
          <w:rFonts w:eastAsia="Times New Roman" w:cs="Times New Roman"/>
          <w:szCs w:val="24"/>
        </w:rPr>
        <w:t xml:space="preserve">. </w:t>
      </w:r>
    </w:p>
    <w:p w14:paraId="39BC6ED2"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 xml:space="preserve">Πείτε μας, κύριε Υπουργέ, το διάστημα αυτό που είστε στην Κυβέρνηση, τι άλλαξε στο σύστημα εισροών - εκροών; Τι μέτρα έχει λάβει η Κυβέρνηση ώστε να προστατευτούν οι νόμιμες επιχειρήσεις με τους ελέγχους των ΚΕΔΑΚ; Ποια είναι </w:t>
      </w:r>
      <w:r>
        <w:rPr>
          <w:rFonts w:eastAsia="Times New Roman" w:cs="Times New Roman"/>
          <w:szCs w:val="24"/>
        </w:rPr>
        <w:t>σήμερα η συχνότητα των ελέγχων που κάνουν σήμερα τα ΚΕΔΑΚ; Κάνουν ελέγχους, και</w:t>
      </w:r>
      <w:r>
        <w:rPr>
          <w:rFonts w:eastAsia="Times New Roman" w:cs="Times New Roman"/>
          <w:szCs w:val="24"/>
        </w:rPr>
        <w:t>,</w:t>
      </w:r>
      <w:r>
        <w:rPr>
          <w:rFonts w:eastAsia="Times New Roman" w:cs="Times New Roman"/>
          <w:szCs w:val="24"/>
        </w:rPr>
        <w:t xml:space="preserve"> αν ναι, ποια είναι τα αποτελέσματα; </w:t>
      </w:r>
    </w:p>
    <w:p w14:paraId="39BC6ED3"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Θα ήθελα εδώ να σας πω ότι</w:t>
      </w:r>
      <w:r>
        <w:rPr>
          <w:rFonts w:eastAsia="Times New Roman" w:cs="Times New Roman"/>
          <w:szCs w:val="24"/>
        </w:rPr>
        <w:t>,</w:t>
      </w:r>
      <w:r>
        <w:rPr>
          <w:rFonts w:eastAsia="Times New Roman" w:cs="Times New Roman"/>
          <w:szCs w:val="24"/>
        </w:rPr>
        <w:t xml:space="preserve"> σύμφωνα με στοιχεία που κατέθεσε ο προηγούμενος Αναπληρωτής Υπουργός Οικονομικών στη Βουλή το 2016, ο κ. Αλεξι</w:t>
      </w:r>
      <w:r>
        <w:rPr>
          <w:rFonts w:eastAsia="Times New Roman" w:cs="Times New Roman"/>
          <w:szCs w:val="24"/>
        </w:rPr>
        <w:t xml:space="preserve">άδης, το 2014 γίνονταν </w:t>
      </w:r>
      <w:r>
        <w:rPr>
          <w:rFonts w:eastAsia="Times New Roman" w:cs="Times New Roman"/>
          <w:szCs w:val="24"/>
        </w:rPr>
        <w:t xml:space="preserve">δύο χιλιάδες διακόσιοι ογδόντα </w:t>
      </w:r>
      <w:r>
        <w:rPr>
          <w:rFonts w:eastAsia="Times New Roman" w:cs="Times New Roman"/>
          <w:szCs w:val="24"/>
        </w:rPr>
        <w:t xml:space="preserve">έλεγχοι κάθε μήνα στα πρατήρια, το 2015 πέσαμε στους </w:t>
      </w:r>
      <w:r>
        <w:rPr>
          <w:rFonts w:eastAsia="Times New Roman" w:cs="Times New Roman"/>
          <w:szCs w:val="24"/>
        </w:rPr>
        <w:t>επτακόσιους τριάντα οκτώ</w:t>
      </w:r>
      <w:r>
        <w:rPr>
          <w:rFonts w:eastAsia="Times New Roman" w:cs="Times New Roman"/>
          <w:szCs w:val="24"/>
        </w:rPr>
        <w:t xml:space="preserve"> ελέγχους και το 2016 έγιναν μόνο </w:t>
      </w:r>
      <w:r>
        <w:rPr>
          <w:rFonts w:eastAsia="Times New Roman" w:cs="Times New Roman"/>
          <w:szCs w:val="24"/>
        </w:rPr>
        <w:t>διακόσιοι ογδόντα πέντε</w:t>
      </w:r>
      <w:r>
        <w:rPr>
          <w:rFonts w:eastAsia="Times New Roman" w:cs="Times New Roman"/>
          <w:szCs w:val="24"/>
        </w:rPr>
        <w:t xml:space="preserve"> έλεγχοι. Ποια είναι τα ποσά που φέρατε σήμερα στη χώρα εσείς</w:t>
      </w:r>
      <w:r>
        <w:rPr>
          <w:rFonts w:eastAsia="Times New Roman" w:cs="Times New Roman"/>
          <w:szCs w:val="24"/>
        </w:rPr>
        <w:t>,</w:t>
      </w:r>
      <w:r>
        <w:rPr>
          <w:rFonts w:eastAsia="Times New Roman" w:cs="Times New Roman"/>
          <w:szCs w:val="24"/>
        </w:rPr>
        <w:t xml:space="preserve"> που λ</w:t>
      </w:r>
      <w:r>
        <w:rPr>
          <w:rFonts w:eastAsia="Times New Roman" w:cs="Times New Roman"/>
          <w:szCs w:val="24"/>
        </w:rPr>
        <w:t xml:space="preserve">έγατε προεκλογικά ότι θα πατάξετε τη λαθρεμπορία; Θα θέλαμε νούμερα σε αυτά, κύριε Υπουργέ. Δυόμισι χιλιάδες λίτρα όλο κι όλο πιάσατε παράνομο διακινηθέν καύσιμο στο λαθρεμπόριο. </w:t>
      </w:r>
    </w:p>
    <w:p w14:paraId="39BC6ED4"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lastRenderedPageBreak/>
        <w:t xml:space="preserve">Η λύση για σας είναι να αυξάνετε τους φόρους στα πετρελαιοειδή, τους ειδικούς φόρους κατανάλωσης, για να τους πληρώνουν οι πολίτες, οι οποίοι πλέον δεν έχουν. </w:t>
      </w:r>
      <w:r>
        <w:rPr>
          <w:rFonts w:eastAsia="Times New Roman" w:cs="Times New Roman"/>
          <w:szCs w:val="24"/>
        </w:rPr>
        <w:t>Ε</w:t>
      </w:r>
      <w:r>
        <w:rPr>
          <w:rFonts w:eastAsia="Times New Roman" w:cs="Times New Roman"/>
          <w:szCs w:val="24"/>
        </w:rPr>
        <w:t>γώ θα θέσω συγκεκριμένα ζητήματα για τον πρωτογενή τομέα, διότι είναι να απορεί κανείς γιατί δεν</w:t>
      </w:r>
      <w:r>
        <w:rPr>
          <w:rFonts w:eastAsia="Times New Roman" w:cs="Times New Roman"/>
          <w:szCs w:val="24"/>
        </w:rPr>
        <w:t xml:space="preserve"> προχωράτε σε δύο απλά πράγματα που σας προτείναμε και θα ωφελήσουν τον πρωτογενή τομέα, που είναι βασικός πυλώνας ανάπτυξης της χώρας και θα μειώσουν το κόστος της ενέργειας τουλάχιστον κατά 40%, όταν το κόστος της ενέργειας στην παραγωγή έχει συμμετοχή π</w:t>
      </w:r>
      <w:r>
        <w:rPr>
          <w:rFonts w:eastAsia="Times New Roman" w:cs="Times New Roman"/>
          <w:szCs w:val="24"/>
        </w:rPr>
        <w:t xml:space="preserve">ερίπου 30%. </w:t>
      </w:r>
    </w:p>
    <w:p w14:paraId="39BC6ED5"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Το πρώτο είναι η τροπολογία και η πρόταση νόμου που δύο φορές καταθέσαμε στη Βουλή για το αγροτικό πετρέλαιο. Την έχουμε επεξεργαστεί και μπορεί να γίνει άμεσα πράξη, χωρίς κανένα διοικητικό κόστος και χωρίς να υπάρχουν προβλήματα λαθρεμπορίας</w:t>
      </w:r>
      <w:r>
        <w:rPr>
          <w:rFonts w:eastAsia="Times New Roman" w:cs="Times New Roman"/>
          <w:szCs w:val="24"/>
        </w:rPr>
        <w:t xml:space="preserve">. </w:t>
      </w:r>
    </w:p>
    <w:p w14:paraId="39BC6ED6"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 xml:space="preserve">Το δεύτερο είναι ότι δεν προχωράτε το </w:t>
      </w:r>
      <w:r>
        <w:rPr>
          <w:rFonts w:eastAsia="Times New Roman" w:cs="Times New Roman"/>
          <w:szCs w:val="24"/>
          <w:lang w:val="en-US"/>
        </w:rPr>
        <w:t>n</w:t>
      </w:r>
      <w:r>
        <w:rPr>
          <w:rFonts w:eastAsia="Times New Roman" w:cs="Times New Roman"/>
          <w:szCs w:val="24"/>
          <w:lang w:val="en-US"/>
        </w:rPr>
        <w:t>et</w:t>
      </w:r>
      <w:r>
        <w:rPr>
          <w:rFonts w:eastAsia="Times New Roman" w:cs="Times New Roman"/>
          <w:szCs w:val="24"/>
        </w:rPr>
        <w:t xml:space="preserve"> </w:t>
      </w:r>
      <w:r>
        <w:rPr>
          <w:rFonts w:eastAsia="Times New Roman" w:cs="Times New Roman"/>
          <w:szCs w:val="24"/>
          <w:lang w:val="en-US"/>
        </w:rPr>
        <w:t>m</w:t>
      </w:r>
      <w:r>
        <w:rPr>
          <w:rFonts w:eastAsia="Times New Roman" w:cs="Times New Roman"/>
          <w:szCs w:val="24"/>
          <w:lang w:val="en-US"/>
        </w:rPr>
        <w:t>etering</w:t>
      </w:r>
      <w:r>
        <w:rPr>
          <w:rFonts w:eastAsia="Times New Roman" w:cs="Times New Roman"/>
          <w:szCs w:val="24"/>
        </w:rPr>
        <w:t xml:space="preserve"> για τους αγρότες, για τους ΓΟΕΒ και τους ΤΟΕΒ. Είπαμε και προηγούμενα ότι η επιβίωση των αγροτικών εκμεταλλεύσεων και η ανταγωνιστικότητα της ελληνικής γεωργίας εξαρτώνται σήμερα σε σημαντικό βαθμό από </w:t>
      </w:r>
      <w:r>
        <w:rPr>
          <w:rFonts w:eastAsia="Times New Roman" w:cs="Times New Roman"/>
          <w:szCs w:val="24"/>
        </w:rPr>
        <w:t>τη διαμόρφωση και τον περιορισμό του κό</w:t>
      </w:r>
      <w:r>
        <w:rPr>
          <w:rFonts w:eastAsia="Times New Roman" w:cs="Times New Roman"/>
          <w:szCs w:val="24"/>
        </w:rPr>
        <w:lastRenderedPageBreak/>
        <w:t xml:space="preserve">στους παραγωγής. Για τη μείωση του κόστους, δε, της ηλεκτρικής ενέργειας, με την απόφαση 24461/2014, βάσει του ν.4254, δίνεται η δυνατότητα εγκατάστασης </w:t>
      </w:r>
      <w:proofErr w:type="spellStart"/>
      <w:r>
        <w:rPr>
          <w:rFonts w:eastAsia="Times New Roman" w:cs="Times New Roman"/>
          <w:szCs w:val="24"/>
        </w:rPr>
        <w:t>φωτοβολταϊκών</w:t>
      </w:r>
      <w:proofErr w:type="spellEnd"/>
      <w:r>
        <w:rPr>
          <w:rFonts w:eastAsia="Times New Roman" w:cs="Times New Roman"/>
          <w:szCs w:val="24"/>
        </w:rPr>
        <w:t xml:space="preserve"> συστημάτων για </w:t>
      </w:r>
      <w:proofErr w:type="spellStart"/>
      <w:r>
        <w:rPr>
          <w:rFonts w:eastAsia="Times New Roman" w:cs="Times New Roman"/>
          <w:szCs w:val="24"/>
        </w:rPr>
        <w:t>αυτοπαραγωγή</w:t>
      </w:r>
      <w:proofErr w:type="spellEnd"/>
      <w:r>
        <w:rPr>
          <w:rFonts w:eastAsia="Times New Roman" w:cs="Times New Roman"/>
          <w:szCs w:val="24"/>
        </w:rPr>
        <w:t xml:space="preserve"> στον πρωτογενή τομέα. </w:t>
      </w:r>
      <w:r>
        <w:rPr>
          <w:rFonts w:eastAsia="Times New Roman" w:cs="Times New Roman"/>
          <w:szCs w:val="24"/>
        </w:rPr>
        <w:t xml:space="preserve">Γιατί δεν προχωράτε σε αυτά, όταν έχουν επιδοτήσεις στα μικρά νησιά 75%, στις λιγότερο ανεπτυγμένες περιοχές 50% και στις λοιπές περιοχές 40%; Στους νέους, δε, αγρότες, φτάνει μέχρι 75%. </w:t>
      </w:r>
    </w:p>
    <w:p w14:paraId="39BC6ED7"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 xml:space="preserve">Μάλιστα, ο Πρωθυπουργός το 2016 υποσχέθηκε στους αγρότες, αφού τους </w:t>
      </w:r>
      <w:r>
        <w:rPr>
          <w:rFonts w:eastAsia="Times New Roman" w:cs="Times New Roman"/>
          <w:szCs w:val="24"/>
        </w:rPr>
        <w:t>χαράτσωσε πρώτα…</w:t>
      </w:r>
    </w:p>
    <w:p w14:paraId="39BC6ED8" w14:textId="77777777" w:rsidR="00C46B37" w:rsidRDefault="002E6CD8">
      <w:pPr>
        <w:spacing w:line="600" w:lineRule="auto"/>
        <w:ind w:firstLine="709"/>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39BC6ED9"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Τελειώνω, κύριε Πρόεδρε, σε ένα λεπτό.</w:t>
      </w:r>
    </w:p>
    <w:p w14:paraId="39BC6EDA"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…με το νέο φορολογικό</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ασφαλιστικό, ενέπαιξε την αντιπροσωπεία των αγροτών, λέγοντας ότι τη λύση αυτή για την παραγ</w:t>
      </w:r>
      <w:r>
        <w:rPr>
          <w:rFonts w:eastAsia="Times New Roman" w:cs="Times New Roman"/>
          <w:szCs w:val="24"/>
        </w:rPr>
        <w:t xml:space="preserve">ωγή μέσω </w:t>
      </w:r>
      <w:proofErr w:type="spellStart"/>
      <w:r>
        <w:rPr>
          <w:rFonts w:eastAsia="Times New Roman" w:cs="Times New Roman"/>
          <w:szCs w:val="24"/>
        </w:rPr>
        <w:t>φωτοβολταϊκών</w:t>
      </w:r>
      <w:proofErr w:type="spellEnd"/>
      <w:r>
        <w:rPr>
          <w:rFonts w:eastAsia="Times New Roman" w:cs="Times New Roman"/>
          <w:szCs w:val="24"/>
        </w:rPr>
        <w:t xml:space="preserve"> ηλεκτρικής ενέργειας</w:t>
      </w:r>
      <w:r>
        <w:rPr>
          <w:rFonts w:eastAsia="Times New Roman" w:cs="Times New Roman"/>
          <w:szCs w:val="24"/>
        </w:rPr>
        <w:t>,</w:t>
      </w:r>
      <w:r>
        <w:rPr>
          <w:rFonts w:eastAsia="Times New Roman" w:cs="Times New Roman"/>
          <w:szCs w:val="24"/>
        </w:rPr>
        <w:t xml:space="preserve"> για να κάνουν πρώτα χρήση οι αγρότες και μετά το υπόλοιπο να το δίνουν στη ΔΕΗ, θα την προωθούσε και μάλιστα με άμεσο θεσμικό πλαίσιο. Ναι, το θεσμικό πλαίσιο ήρθε με τον ν.4414/2016, λίγο πιο </w:t>
      </w:r>
      <w:r>
        <w:rPr>
          <w:rFonts w:eastAsia="Times New Roman" w:cs="Times New Roman"/>
          <w:szCs w:val="24"/>
        </w:rPr>
        <w:lastRenderedPageBreak/>
        <w:t>βελτιωμένο από αυτ</w:t>
      </w:r>
      <w:r>
        <w:rPr>
          <w:rFonts w:eastAsia="Times New Roman" w:cs="Times New Roman"/>
          <w:szCs w:val="24"/>
        </w:rPr>
        <w:t xml:space="preserve">όν που υπήρχε, που μπορούσε να λειτουργήσει. Η υπουργική απόφαση, όμως, που είναι αναγκαία για την εφαρμογή του, δεν έχει εκδοθεί εδώ και έξι μήνες. </w:t>
      </w:r>
    </w:p>
    <w:p w14:paraId="39BC6EDB"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Π</w:t>
      </w:r>
      <w:r>
        <w:rPr>
          <w:rFonts w:eastAsia="Times New Roman" w:cs="Times New Roman"/>
          <w:szCs w:val="24"/>
        </w:rPr>
        <w:t>ραγματικά αναρωτιέται σήμερα ο κάθε ένας αγρότης, που μας βλέπει αυτή τη στιγμή, όταν βγαίνει εκτός παραγ</w:t>
      </w:r>
      <w:r>
        <w:rPr>
          <w:rFonts w:eastAsia="Times New Roman" w:cs="Times New Roman"/>
          <w:szCs w:val="24"/>
        </w:rPr>
        <w:t xml:space="preserve">ωγής με τη φοροεισπρακτική πολιτική που του έχει επιβάλει η Κυβέρνηση αυτή, με τη </w:t>
      </w:r>
      <w:proofErr w:type="spellStart"/>
      <w:r>
        <w:rPr>
          <w:rFonts w:eastAsia="Times New Roman" w:cs="Times New Roman"/>
          <w:szCs w:val="24"/>
        </w:rPr>
        <w:t>εισφοροληστρική</w:t>
      </w:r>
      <w:proofErr w:type="spellEnd"/>
      <w:r>
        <w:rPr>
          <w:rFonts w:eastAsia="Times New Roman" w:cs="Times New Roman"/>
          <w:szCs w:val="24"/>
        </w:rPr>
        <w:t xml:space="preserve"> επίσης πολιτική, με την αύξηση του ΦΠΑ, με τη μη απόδοση του </w:t>
      </w:r>
      <w:r>
        <w:rPr>
          <w:rFonts w:eastAsia="Times New Roman" w:cs="Times New Roman"/>
          <w:szCs w:val="24"/>
        </w:rPr>
        <w:t>ε</w:t>
      </w:r>
      <w:r>
        <w:rPr>
          <w:rFonts w:eastAsia="Times New Roman" w:cs="Times New Roman"/>
          <w:szCs w:val="24"/>
        </w:rPr>
        <w:t xml:space="preserve">ιδικού </w:t>
      </w:r>
      <w:r>
        <w:rPr>
          <w:rFonts w:eastAsia="Times New Roman" w:cs="Times New Roman"/>
          <w:szCs w:val="24"/>
        </w:rPr>
        <w:t>φ</w:t>
      </w:r>
      <w:r>
        <w:rPr>
          <w:rFonts w:eastAsia="Times New Roman" w:cs="Times New Roman"/>
          <w:szCs w:val="24"/>
        </w:rPr>
        <w:t xml:space="preserve">όρου </w:t>
      </w:r>
      <w:r>
        <w:rPr>
          <w:rFonts w:eastAsia="Times New Roman" w:cs="Times New Roman"/>
          <w:szCs w:val="24"/>
        </w:rPr>
        <w:t>κ</w:t>
      </w:r>
      <w:r>
        <w:rPr>
          <w:rFonts w:eastAsia="Times New Roman" w:cs="Times New Roman"/>
          <w:szCs w:val="24"/>
        </w:rPr>
        <w:t xml:space="preserve">ατανάλωσης πετρελαίου. Ένα </w:t>
      </w:r>
      <w:proofErr w:type="spellStart"/>
      <w:r>
        <w:rPr>
          <w:rFonts w:eastAsia="Times New Roman" w:cs="Times New Roman"/>
          <w:szCs w:val="24"/>
        </w:rPr>
        <w:t>β</w:t>
      </w:r>
      <w:r>
        <w:rPr>
          <w:rFonts w:eastAsia="Times New Roman" w:cs="Times New Roman"/>
          <w:szCs w:val="24"/>
        </w:rPr>
        <w:t>ατερλό</w:t>
      </w:r>
      <w:proofErr w:type="spellEnd"/>
      <w:r>
        <w:rPr>
          <w:rFonts w:eastAsia="Times New Roman" w:cs="Times New Roman"/>
          <w:szCs w:val="24"/>
        </w:rPr>
        <w:t xml:space="preserve"> από την πλευρά της Κυβέρνησης, που πήρατε επιστ</w:t>
      </w:r>
      <w:r>
        <w:rPr>
          <w:rFonts w:eastAsia="Times New Roman" w:cs="Times New Roman"/>
          <w:szCs w:val="24"/>
        </w:rPr>
        <w:t xml:space="preserve">ροφή </w:t>
      </w:r>
      <w:r>
        <w:rPr>
          <w:rFonts w:eastAsia="Times New Roman" w:cs="Times New Roman"/>
          <w:szCs w:val="24"/>
        </w:rPr>
        <w:t>ε</w:t>
      </w:r>
      <w:r>
        <w:rPr>
          <w:rFonts w:eastAsia="Times New Roman" w:cs="Times New Roman"/>
          <w:szCs w:val="24"/>
        </w:rPr>
        <w:t xml:space="preserve">ιδικού </w:t>
      </w:r>
      <w:r>
        <w:rPr>
          <w:rFonts w:eastAsia="Times New Roman" w:cs="Times New Roman"/>
          <w:szCs w:val="24"/>
        </w:rPr>
        <w:t>φ</w:t>
      </w:r>
      <w:r>
        <w:rPr>
          <w:rFonts w:eastAsia="Times New Roman" w:cs="Times New Roman"/>
          <w:szCs w:val="24"/>
        </w:rPr>
        <w:t xml:space="preserve">όρου </w:t>
      </w:r>
      <w:r>
        <w:rPr>
          <w:rFonts w:eastAsia="Times New Roman" w:cs="Times New Roman"/>
          <w:szCs w:val="24"/>
        </w:rPr>
        <w:t>κ</w:t>
      </w:r>
      <w:r>
        <w:rPr>
          <w:rFonts w:eastAsia="Times New Roman" w:cs="Times New Roman"/>
          <w:szCs w:val="24"/>
        </w:rPr>
        <w:t>ατανάλωσης πετρελαίου στους αγρότες για να μειωθεί το κόστος 250 εκατομμύρια. Προσπαθήσατε να δώσετε 120 εκατομμύρια και αυτά ακόμα οι αγρότες δεν τα πήραν.</w:t>
      </w:r>
    </w:p>
    <w:p w14:paraId="39BC6EDC"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Επιτέλους λειτουργήστε και αντιμετωπίστε σήμερα, σε αυτή την κρίσιμη στιγμή για</w:t>
      </w:r>
      <w:r>
        <w:rPr>
          <w:rFonts w:eastAsia="Times New Roman" w:cs="Times New Roman"/>
          <w:szCs w:val="24"/>
        </w:rPr>
        <w:t xml:space="preserve"> τη χώρα μας, την πραγματικότητ</w:t>
      </w:r>
      <w:r>
        <w:rPr>
          <w:rFonts w:eastAsia="Times New Roman" w:cs="Times New Roman"/>
          <w:szCs w:val="24"/>
        </w:rPr>
        <w:t>ά</w:t>
      </w:r>
      <w:r>
        <w:rPr>
          <w:rFonts w:eastAsia="Times New Roman" w:cs="Times New Roman"/>
          <w:szCs w:val="24"/>
        </w:rPr>
        <w:t xml:space="preserve"> μας προς όφελος των Ελλήνων πολιτών, προς όφελος αυτών που θέλουν να παρ</w:t>
      </w:r>
      <w:r>
        <w:rPr>
          <w:rFonts w:eastAsia="Times New Roman" w:cs="Times New Roman"/>
          <w:szCs w:val="24"/>
        </w:rPr>
        <w:t>αγάγ</w:t>
      </w:r>
      <w:r>
        <w:rPr>
          <w:rFonts w:eastAsia="Times New Roman" w:cs="Times New Roman"/>
          <w:szCs w:val="24"/>
        </w:rPr>
        <w:t>ουν.</w:t>
      </w:r>
    </w:p>
    <w:p w14:paraId="39BC6EDD"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Γι</w:t>
      </w:r>
      <w:r>
        <w:rPr>
          <w:rFonts w:eastAsia="Times New Roman" w:cs="Times New Roman"/>
          <w:szCs w:val="24"/>
        </w:rPr>
        <w:t>α</w:t>
      </w:r>
      <w:r>
        <w:rPr>
          <w:rFonts w:eastAsia="Times New Roman" w:cs="Times New Roman"/>
          <w:szCs w:val="24"/>
        </w:rPr>
        <w:t xml:space="preserve"> αυτό πήραμε σήμερα αυτή την πρωτοβουλία να γίνει αυτή η συζήτηση στη Βουλή, για να δείξουμε και στους Έλληνες πολίτες ότι ως Δημοκρατική Σ</w:t>
      </w:r>
      <w:r>
        <w:rPr>
          <w:rFonts w:eastAsia="Times New Roman" w:cs="Times New Roman"/>
          <w:szCs w:val="24"/>
        </w:rPr>
        <w:t xml:space="preserve">υμπαράταξη θέλουμε να είμαστε </w:t>
      </w:r>
      <w:r>
        <w:rPr>
          <w:rFonts w:eastAsia="Times New Roman" w:cs="Times New Roman"/>
          <w:szCs w:val="24"/>
        </w:rPr>
        <w:lastRenderedPageBreak/>
        <w:t>χρήσιμοι σε προβλήματα που απασχολούν σοβαρά την καθημερινότητα, άσχετα αν η Κυβέρνησή σας διακατέχεται, δυστυχώς, κύριε Υπουργέ, από έλλειψη σοβαρότητας στην αντιμετώπιση αυτών των θεμάτων και κάνει σοβαρή ζημιά στον τόπο.</w:t>
      </w:r>
    </w:p>
    <w:p w14:paraId="39BC6EDE"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Ευ</w:t>
      </w:r>
      <w:r>
        <w:rPr>
          <w:rFonts w:eastAsia="Times New Roman" w:cs="Times New Roman"/>
          <w:szCs w:val="24"/>
        </w:rPr>
        <w:t>χαριστώ.</w:t>
      </w:r>
    </w:p>
    <w:p w14:paraId="39BC6EDF"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w:t>
      </w:r>
    </w:p>
    <w:p w14:paraId="39BC6EE0" w14:textId="77777777" w:rsidR="00C46B37" w:rsidRDefault="002E6CD8">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Ευχαριστούμε.</w:t>
      </w:r>
    </w:p>
    <w:p w14:paraId="39BC6EE1"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 xml:space="preserve">Τον λόγο έχει η τέταρτη επερωτώσα συνάδελφος κ. </w:t>
      </w:r>
      <w:proofErr w:type="spellStart"/>
      <w:r>
        <w:rPr>
          <w:rFonts w:eastAsia="Times New Roman" w:cs="Times New Roman"/>
          <w:szCs w:val="24"/>
        </w:rPr>
        <w:t>Χριστοφιλοπούλου</w:t>
      </w:r>
      <w:proofErr w:type="spellEnd"/>
      <w:r>
        <w:rPr>
          <w:rFonts w:eastAsia="Times New Roman" w:cs="Times New Roman"/>
          <w:szCs w:val="24"/>
        </w:rPr>
        <w:t xml:space="preserve"> Παρασκευή.</w:t>
      </w:r>
    </w:p>
    <w:p w14:paraId="39BC6EE2" w14:textId="77777777" w:rsidR="00C46B37" w:rsidRDefault="002E6CD8">
      <w:pPr>
        <w:spacing w:line="600" w:lineRule="auto"/>
        <w:ind w:firstLine="720"/>
        <w:jc w:val="both"/>
        <w:rPr>
          <w:rFonts w:eastAsia="Times New Roman" w:cs="Times New Roman"/>
          <w:szCs w:val="24"/>
        </w:rPr>
      </w:pPr>
      <w:r>
        <w:rPr>
          <w:rFonts w:eastAsia="Times New Roman" w:cs="Times New Roman"/>
          <w:b/>
          <w:szCs w:val="24"/>
        </w:rPr>
        <w:t>ΠΑΡΑΣΚΕΥΗ ΧΡΙΣΤΟΦΙΛΟΠΟΥΛΟΥ:</w:t>
      </w:r>
      <w:r>
        <w:rPr>
          <w:rFonts w:eastAsia="Times New Roman" w:cs="Times New Roman"/>
          <w:szCs w:val="24"/>
        </w:rPr>
        <w:t xml:space="preserve"> Ευχαριστώ, κύριε Πρόεδρε.</w:t>
      </w:r>
    </w:p>
    <w:p w14:paraId="39BC6EE3"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Κύριε Υπουργέ, εγώ θα θίξω μια άλλη πτυχή της ενεργειακής πολιτικής</w:t>
      </w:r>
      <w:r>
        <w:rPr>
          <w:rFonts w:eastAsia="Times New Roman" w:cs="Times New Roman"/>
          <w:szCs w:val="24"/>
        </w:rPr>
        <w:t>,</w:t>
      </w:r>
      <w:r>
        <w:rPr>
          <w:rFonts w:eastAsia="Times New Roman" w:cs="Times New Roman"/>
          <w:szCs w:val="24"/>
        </w:rPr>
        <w:t xml:space="preserve"> </w:t>
      </w:r>
      <w:r>
        <w:rPr>
          <w:rFonts w:eastAsia="Times New Roman" w:cs="Times New Roman"/>
          <w:szCs w:val="24"/>
        </w:rPr>
        <w:t>η οποία</w:t>
      </w:r>
      <w:r>
        <w:rPr>
          <w:rFonts w:eastAsia="Times New Roman" w:cs="Times New Roman"/>
          <w:szCs w:val="24"/>
        </w:rPr>
        <w:t xml:space="preserve"> έχει τόσο κοινωνικό όσο και αναπτυξιακό χαρακτήρα, γιατί στοχεύει ακριβώς στην πάταξη της ενεργειακής φτώχειας. Είναι το πρόγραμμα «Εξοικονομώ κατ’ </w:t>
      </w:r>
      <w:proofErr w:type="spellStart"/>
      <w:r>
        <w:rPr>
          <w:rFonts w:eastAsia="Times New Roman" w:cs="Times New Roman"/>
          <w:szCs w:val="24"/>
        </w:rPr>
        <w:t>Ο</w:t>
      </w:r>
      <w:r>
        <w:rPr>
          <w:rFonts w:eastAsia="Times New Roman" w:cs="Times New Roman"/>
          <w:szCs w:val="24"/>
        </w:rPr>
        <w:t>ίκο</w:t>
      </w:r>
      <w:r>
        <w:rPr>
          <w:rFonts w:eastAsia="Times New Roman" w:cs="Times New Roman"/>
          <w:szCs w:val="24"/>
        </w:rPr>
        <w:t>ν</w:t>
      </w:r>
      <w:proofErr w:type="spellEnd"/>
      <w:r>
        <w:rPr>
          <w:rFonts w:eastAsia="Times New Roman" w:cs="Times New Roman"/>
          <w:szCs w:val="24"/>
        </w:rPr>
        <w:t xml:space="preserve">». </w:t>
      </w:r>
    </w:p>
    <w:p w14:paraId="39BC6EE4"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 xml:space="preserve">Το πρόγραμμα «Εξοικονομώ κατ’ </w:t>
      </w:r>
      <w:proofErr w:type="spellStart"/>
      <w:r>
        <w:rPr>
          <w:rFonts w:eastAsia="Times New Roman" w:cs="Times New Roman"/>
          <w:szCs w:val="24"/>
        </w:rPr>
        <w:t>Ο</w:t>
      </w:r>
      <w:r>
        <w:rPr>
          <w:rFonts w:eastAsia="Times New Roman" w:cs="Times New Roman"/>
          <w:szCs w:val="24"/>
        </w:rPr>
        <w:t>ίκον</w:t>
      </w:r>
      <w:proofErr w:type="spellEnd"/>
      <w:r>
        <w:rPr>
          <w:rFonts w:eastAsia="Times New Roman" w:cs="Times New Roman"/>
          <w:szCs w:val="24"/>
        </w:rPr>
        <w:t xml:space="preserve">» με 500 εκατομμύρια ευρώ ξεκίνησε στις αρχές της κρίσης και εντάχθηκαν σε </w:t>
      </w:r>
      <w:r>
        <w:rPr>
          <w:rFonts w:eastAsia="Times New Roman" w:cs="Times New Roman"/>
          <w:szCs w:val="24"/>
        </w:rPr>
        <w:lastRenderedPageBreak/>
        <w:t xml:space="preserve">αυτό πενήντα χιλιάδες νοικοκυριά. Δημιουργήθηκαν από το πρόγραμμα «Εξοικονομώ κατ’ </w:t>
      </w:r>
      <w:proofErr w:type="spellStart"/>
      <w:r>
        <w:rPr>
          <w:rFonts w:eastAsia="Times New Roman" w:cs="Times New Roman"/>
          <w:szCs w:val="24"/>
        </w:rPr>
        <w:t>Ο</w:t>
      </w:r>
      <w:r>
        <w:rPr>
          <w:rFonts w:eastAsia="Times New Roman" w:cs="Times New Roman"/>
          <w:szCs w:val="24"/>
        </w:rPr>
        <w:t>ίκον</w:t>
      </w:r>
      <w:proofErr w:type="spellEnd"/>
      <w:r>
        <w:rPr>
          <w:rFonts w:eastAsia="Times New Roman" w:cs="Times New Roman"/>
          <w:szCs w:val="24"/>
        </w:rPr>
        <w:t>» τότε δώδεκα χιλιάδες θέσεις εργασίας, μέσα στην κρί</w:t>
      </w:r>
      <w:r>
        <w:rPr>
          <w:rFonts w:eastAsia="Times New Roman" w:cs="Times New Roman"/>
          <w:szCs w:val="24"/>
        </w:rPr>
        <w:t>ση. Τα νοικοκυριά που μπόρεσαν και αξιοποίησαν αυτό το πρόγραμμα πραγματικά όχι μόνο ωφελήθηκαν στο ότι είχαν περισσότερη ζέστη και είχαν εξοικονόμηση ενέργειας στα σπίτια τους, αλλά βεβαίως γλίτωσαν κατά μέσον όρο 300 ευρώ τον χρόνο. Για τα φτωχά νοικοκυρ</w:t>
      </w:r>
      <w:r>
        <w:rPr>
          <w:rFonts w:eastAsia="Times New Roman" w:cs="Times New Roman"/>
          <w:szCs w:val="24"/>
        </w:rPr>
        <w:t>ιά 300 ευρώ τον χρόνο είναι πολύ σοβαρό ποσό.</w:t>
      </w:r>
    </w:p>
    <w:p w14:paraId="39BC6EE5"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Είχαμε έτοιμη τη συνέχιση αυτού του προγράμματος, κύριε Υπουργέ. Τη βρήκατε έτοιμη ως Κυβέρνηση ΣΥΡΙΖΑ – ΑΝΕΛ. Στο συρτάρι σας, λοιπόν, ήταν μια συνέχιση του προγράμματος για άλλες τριάντα χιλιάδες αιτήσεις, με</w:t>
      </w:r>
      <w:r>
        <w:rPr>
          <w:rFonts w:eastAsia="Times New Roman" w:cs="Times New Roman"/>
          <w:szCs w:val="24"/>
        </w:rPr>
        <w:t xml:space="preserve"> ένα ποσό ύψους 1,2 δισεκατομμύρι</w:t>
      </w:r>
      <w:r>
        <w:rPr>
          <w:rFonts w:eastAsia="Times New Roman" w:cs="Times New Roman"/>
          <w:szCs w:val="24"/>
        </w:rPr>
        <w:t>ο</w:t>
      </w:r>
      <w:r>
        <w:rPr>
          <w:rFonts w:eastAsia="Times New Roman" w:cs="Times New Roman"/>
          <w:szCs w:val="24"/>
        </w:rPr>
        <w:t xml:space="preserve"> ευρώ, έτσι ώστε να μπορούσαν και κατοικίες και δημόσια κτήρια αλλά και κτήρια επιχειρήσεων, γραφεία να επωφεληθούν από το πρόγραμμα αυτό. </w:t>
      </w:r>
      <w:r>
        <w:rPr>
          <w:rFonts w:eastAsia="Times New Roman" w:cs="Times New Roman"/>
          <w:szCs w:val="24"/>
        </w:rPr>
        <w:t>Θ</w:t>
      </w:r>
      <w:r>
        <w:rPr>
          <w:rFonts w:eastAsia="Times New Roman" w:cs="Times New Roman"/>
          <w:szCs w:val="24"/>
        </w:rPr>
        <w:t xml:space="preserve">α μπορούσε αυτό να ενταχθεί στο πρόγραμμα </w:t>
      </w:r>
      <w:proofErr w:type="spellStart"/>
      <w:r>
        <w:rPr>
          <w:rFonts w:eastAsia="Times New Roman" w:cs="Times New Roman"/>
          <w:szCs w:val="24"/>
        </w:rPr>
        <w:t>Γιούνκερ</w:t>
      </w:r>
      <w:proofErr w:type="spellEnd"/>
      <w:r>
        <w:rPr>
          <w:rFonts w:eastAsia="Times New Roman" w:cs="Times New Roman"/>
          <w:szCs w:val="24"/>
        </w:rPr>
        <w:t>, να μοχλεύσει και ιδιωτικά κεφά</w:t>
      </w:r>
      <w:r>
        <w:rPr>
          <w:rFonts w:eastAsia="Times New Roman" w:cs="Times New Roman"/>
          <w:szCs w:val="24"/>
        </w:rPr>
        <w:t>λαια, αλλά εσείς το ακυρώσατε, για να το αναδιοργανώσετε, λέτε, και να το «βαφτίσετε» και αυτό, γιατί στα «βαφτίσια» είναι ίσως ο μό</w:t>
      </w:r>
      <w:r>
        <w:rPr>
          <w:rFonts w:eastAsia="Times New Roman" w:cs="Times New Roman"/>
          <w:szCs w:val="24"/>
        </w:rPr>
        <w:lastRenderedPageBreak/>
        <w:t>νος τομέας, όπως και τα ψέματα και η προπαγάνδα, που η Κυβέρνηση του κ. Τσίπρα και του κ. Καμμένου πραγματικά δρέπει δάφνες.</w:t>
      </w:r>
    </w:p>
    <w:p w14:paraId="39BC6EE6"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Το σταματήσατε, λοιπόν, και παραμένει σταματημένο, κύριε Υπουργέ. Τι θα γίνει γι</w:t>
      </w:r>
      <w:r>
        <w:rPr>
          <w:rFonts w:eastAsia="Times New Roman" w:cs="Times New Roman"/>
          <w:szCs w:val="24"/>
        </w:rPr>
        <w:t>α</w:t>
      </w:r>
      <w:r>
        <w:rPr>
          <w:rFonts w:eastAsia="Times New Roman" w:cs="Times New Roman"/>
          <w:szCs w:val="24"/>
        </w:rPr>
        <w:t xml:space="preserve"> αυτό το πρόγραμμα; Είπατε θα πάει τον Γενάρη, μετά είπατε τον Φλεβάρη. Έχουμε Μάρτη και η νέα ημερομηνία που δώσατε είναι τον Ιούνιο του 2017. Έχετε σκεφτεί μόνον αυτή η καθ</w:t>
      </w:r>
      <w:r>
        <w:rPr>
          <w:rFonts w:eastAsia="Times New Roman" w:cs="Times New Roman"/>
          <w:szCs w:val="24"/>
        </w:rPr>
        <w:t>υστέρηση τι σημαίνει για τα φτωχά νοικοκυριά, που θα μπορούσαν να ενταχθούν; Τι σημαίνει για τους νέους ανθρώπους</w:t>
      </w:r>
      <w:r>
        <w:rPr>
          <w:rFonts w:eastAsia="Times New Roman" w:cs="Times New Roman"/>
          <w:szCs w:val="24"/>
        </w:rPr>
        <w:t>,</w:t>
      </w:r>
      <w:r>
        <w:rPr>
          <w:rFonts w:eastAsia="Times New Roman" w:cs="Times New Roman"/>
          <w:szCs w:val="24"/>
        </w:rPr>
        <w:t xml:space="preserve"> </w:t>
      </w:r>
      <w:r>
        <w:rPr>
          <w:rFonts w:eastAsia="Times New Roman" w:cs="Times New Roman"/>
          <w:szCs w:val="24"/>
        </w:rPr>
        <w:t>οι οποίοι</w:t>
      </w:r>
      <w:r>
        <w:rPr>
          <w:rFonts w:eastAsia="Times New Roman" w:cs="Times New Roman"/>
          <w:szCs w:val="24"/>
        </w:rPr>
        <w:t xml:space="preserve"> θα μπορούσαν να είχαν βρει δουλειά στις επιχειρήσεις παροχής ενεργειακών υπηρεσιών που θα λάμβαναν μέρος στο πρόγραμμα; Πόσες νέες </w:t>
      </w:r>
      <w:r>
        <w:rPr>
          <w:rFonts w:eastAsia="Times New Roman" w:cs="Times New Roman"/>
          <w:szCs w:val="24"/>
        </w:rPr>
        <w:t>θέσεις θα μπορούσαν να έχουν δημιουργηθεί; Μάλιστα, όπως γνωρίζετε καλά, για αυτές οι δουλειές, τις εργασίες κατασκευαστικού χαρακτήρα που γίνονται</w:t>
      </w:r>
      <w:r>
        <w:rPr>
          <w:rFonts w:eastAsia="Times New Roman" w:cs="Times New Roman"/>
          <w:szCs w:val="24"/>
        </w:rPr>
        <w:t>,</w:t>
      </w:r>
      <w:r>
        <w:rPr>
          <w:rFonts w:eastAsia="Times New Roman" w:cs="Times New Roman"/>
          <w:szCs w:val="24"/>
        </w:rPr>
        <w:t xml:space="preserve"> είναι καταλληλότερες οι μέρες του καλοκαιριού</w:t>
      </w:r>
      <w:r>
        <w:rPr>
          <w:rFonts w:eastAsia="Times New Roman" w:cs="Times New Roman"/>
          <w:szCs w:val="24"/>
        </w:rPr>
        <w:t>,</w:t>
      </w:r>
      <w:r>
        <w:rPr>
          <w:rFonts w:eastAsia="Times New Roman" w:cs="Times New Roman"/>
          <w:szCs w:val="24"/>
        </w:rPr>
        <w:t xml:space="preserve"> παρά αυτές του χειμώνα. Το ξέρετε πάρα πολύ καλά και, όμως, </w:t>
      </w:r>
      <w:r>
        <w:rPr>
          <w:rFonts w:eastAsia="Times New Roman" w:cs="Times New Roman"/>
          <w:szCs w:val="24"/>
        </w:rPr>
        <w:t xml:space="preserve">καθυστερείτε να βγάλετε το «Εξοικονομώ κατ’ </w:t>
      </w:r>
      <w:proofErr w:type="spellStart"/>
      <w:r>
        <w:rPr>
          <w:rFonts w:eastAsia="Times New Roman" w:cs="Times New Roman"/>
          <w:szCs w:val="24"/>
        </w:rPr>
        <w:t>Ο</w:t>
      </w:r>
      <w:r>
        <w:rPr>
          <w:rFonts w:eastAsia="Times New Roman" w:cs="Times New Roman"/>
          <w:szCs w:val="24"/>
        </w:rPr>
        <w:t>ίκον</w:t>
      </w:r>
      <w:proofErr w:type="spellEnd"/>
      <w:r>
        <w:rPr>
          <w:rFonts w:eastAsia="Times New Roman" w:cs="Times New Roman"/>
          <w:szCs w:val="24"/>
        </w:rPr>
        <w:t>».</w:t>
      </w:r>
    </w:p>
    <w:p w14:paraId="39BC6EE7"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Γιατί, κύριε Υπουργέ; Πέρα από τα δύο χρόνια, τριάντα μήνες στην ουσία</w:t>
      </w:r>
      <w:r>
        <w:rPr>
          <w:rFonts w:eastAsia="Times New Roman" w:cs="Times New Roman"/>
          <w:szCs w:val="24"/>
        </w:rPr>
        <w:t>,</w:t>
      </w:r>
      <w:r>
        <w:rPr>
          <w:rFonts w:eastAsia="Times New Roman" w:cs="Times New Roman"/>
          <w:szCs w:val="24"/>
        </w:rPr>
        <w:t xml:space="preserve"> κοιμάται η Κυβέρνηση. Από μήνα σε μήνα και </w:t>
      </w:r>
      <w:r>
        <w:rPr>
          <w:rFonts w:eastAsia="Times New Roman" w:cs="Times New Roman"/>
          <w:szCs w:val="24"/>
        </w:rPr>
        <w:lastRenderedPageBreak/>
        <w:t>κλ</w:t>
      </w:r>
      <w:r>
        <w:rPr>
          <w:rFonts w:eastAsia="Times New Roman" w:cs="Times New Roman"/>
          <w:szCs w:val="24"/>
        </w:rPr>
        <w:t>ο</w:t>
      </w:r>
      <w:r>
        <w:rPr>
          <w:rFonts w:eastAsia="Times New Roman" w:cs="Times New Roman"/>
          <w:szCs w:val="24"/>
        </w:rPr>
        <w:t xml:space="preserve">τσάει την μπάλα λίγο παρακάτω. Ακριβώς όπως το κάνει, κυρίες και κύριοι συνάδελφοι, </w:t>
      </w:r>
      <w:r>
        <w:rPr>
          <w:rFonts w:eastAsia="Times New Roman" w:cs="Times New Roman"/>
          <w:szCs w:val="24"/>
        </w:rPr>
        <w:t>και για την αξιολόγηση. Καθυστέρηση στην καθυστέρηση. Παράταση στην παράταση. «Δεν βαριέσαι; Εμείς να είμαστε καλά και να είμαστε στις καρέκλες της εξουσίας</w:t>
      </w:r>
      <w:r>
        <w:rPr>
          <w:rFonts w:eastAsia="Times New Roman" w:cs="Times New Roman"/>
          <w:szCs w:val="24"/>
        </w:rPr>
        <w:t>.</w:t>
      </w:r>
      <w:r>
        <w:rPr>
          <w:rFonts w:eastAsia="Times New Roman" w:cs="Times New Roman"/>
          <w:szCs w:val="24"/>
        </w:rPr>
        <w:t xml:space="preserve">». </w:t>
      </w:r>
    </w:p>
    <w:p w14:paraId="39BC6EE8" w14:textId="77777777" w:rsidR="00C46B37" w:rsidRDefault="002E6CD8">
      <w:pPr>
        <w:spacing w:line="600" w:lineRule="auto"/>
        <w:ind w:firstLine="720"/>
        <w:jc w:val="both"/>
        <w:rPr>
          <w:rFonts w:eastAsia="Times New Roman"/>
          <w:szCs w:val="24"/>
        </w:rPr>
      </w:pPr>
      <w:r>
        <w:rPr>
          <w:rFonts w:eastAsia="Times New Roman"/>
          <w:szCs w:val="24"/>
        </w:rPr>
        <w:t>Μ</w:t>
      </w:r>
      <w:r>
        <w:rPr>
          <w:rFonts w:eastAsia="Times New Roman"/>
          <w:szCs w:val="24"/>
        </w:rPr>
        <w:t xml:space="preserve">άλιστα, κυρίες και κύριοι συνάδελφοι, πρόκειται για ένα πρόγραμμα το οποίο ο ίδιος ο κ. </w:t>
      </w:r>
      <w:proofErr w:type="spellStart"/>
      <w:r>
        <w:rPr>
          <w:rFonts w:eastAsia="Times New Roman"/>
          <w:szCs w:val="24"/>
        </w:rPr>
        <w:t>Γιούνκ</w:t>
      </w:r>
      <w:r>
        <w:rPr>
          <w:rFonts w:eastAsia="Times New Roman"/>
          <w:szCs w:val="24"/>
        </w:rPr>
        <w:t>ερ</w:t>
      </w:r>
      <w:proofErr w:type="spellEnd"/>
      <w:r>
        <w:rPr>
          <w:rFonts w:eastAsia="Times New Roman"/>
          <w:szCs w:val="24"/>
        </w:rPr>
        <w:t xml:space="preserve"> στην περίπτωση της Γαλλίας το είχε επαινέσει ως ένα πρόγραμμα πρωτοπόρο και πολύ σημαντικό, γιατί</w:t>
      </w:r>
      <w:r>
        <w:rPr>
          <w:rFonts w:eastAsia="Times New Roman"/>
          <w:szCs w:val="24"/>
        </w:rPr>
        <w:t>,</w:t>
      </w:r>
      <w:r>
        <w:rPr>
          <w:rFonts w:eastAsia="Times New Roman"/>
          <w:szCs w:val="24"/>
        </w:rPr>
        <w:t xml:space="preserve"> όπως είπαμε</w:t>
      </w:r>
      <w:r>
        <w:rPr>
          <w:rFonts w:eastAsia="Times New Roman"/>
          <w:szCs w:val="24"/>
        </w:rPr>
        <w:t>,</w:t>
      </w:r>
      <w:r>
        <w:rPr>
          <w:rFonts w:eastAsia="Times New Roman"/>
          <w:szCs w:val="24"/>
        </w:rPr>
        <w:t xml:space="preserve"> συνδυάζει την αναπτυξιακή διάσταση με την κοινωνική διάσταση, είναι στον πυρήνα των πολιτικών μας και των αξιών μας και εσείς το πετάξατε και ακόμα περιμένουμε. Ας ελπίσουμε ότι ίσως με αυτή την επερώτηση βοηθήσουμε να έρθει λίγο πιο γρήγορα η επανέναρξή </w:t>
      </w:r>
      <w:r>
        <w:rPr>
          <w:rFonts w:eastAsia="Times New Roman"/>
          <w:szCs w:val="24"/>
        </w:rPr>
        <w:t>του.</w:t>
      </w:r>
    </w:p>
    <w:p w14:paraId="39BC6EE9" w14:textId="77777777" w:rsidR="00C46B37" w:rsidRDefault="002E6CD8">
      <w:pPr>
        <w:spacing w:line="600" w:lineRule="auto"/>
        <w:ind w:firstLine="720"/>
        <w:jc w:val="both"/>
        <w:rPr>
          <w:rFonts w:eastAsia="Times New Roman"/>
          <w:szCs w:val="24"/>
        </w:rPr>
      </w:pPr>
      <w:r>
        <w:rPr>
          <w:rFonts w:eastAsia="Times New Roman"/>
          <w:szCs w:val="24"/>
        </w:rPr>
        <w:t>Έρχομαι, όμως, σε μια άλλη διάσταση, κυρίες και κύριοι συνάδελφοι, κοινωνική και πάλι</w:t>
      </w:r>
      <w:r>
        <w:rPr>
          <w:rFonts w:eastAsia="Times New Roman"/>
          <w:szCs w:val="24"/>
        </w:rPr>
        <w:t>,</w:t>
      </w:r>
      <w:r>
        <w:rPr>
          <w:rFonts w:eastAsia="Times New Roman"/>
          <w:szCs w:val="24"/>
        </w:rPr>
        <w:t xml:space="preserve"> της ενέργειας που αφορά τα κοινωνικά τιμολόγια. Θα αρχίσω από άλλο ένα σόου. Αυτή τη φορά είναι λίγο παλιό. Είχαμε ένα σόου τώρα με Τσίπρα - Λεβέντη. Είχαμε και ένα</w:t>
      </w:r>
      <w:r>
        <w:rPr>
          <w:rFonts w:eastAsia="Times New Roman"/>
          <w:szCs w:val="24"/>
        </w:rPr>
        <w:t xml:space="preserve"> σόου λίγο πριν </w:t>
      </w:r>
      <w:r>
        <w:rPr>
          <w:rFonts w:eastAsia="Times New Roman"/>
          <w:szCs w:val="24"/>
        </w:rPr>
        <w:t>από</w:t>
      </w:r>
      <w:r>
        <w:rPr>
          <w:rFonts w:eastAsia="Times New Roman"/>
          <w:szCs w:val="24"/>
        </w:rPr>
        <w:t xml:space="preserve"> τις εκλογές του 2015 Δούρου - Τσίπρας. Τι είπαν, λοιπόν; </w:t>
      </w:r>
    </w:p>
    <w:p w14:paraId="39BC6EEA" w14:textId="77777777" w:rsidR="00C46B37" w:rsidRDefault="002E6CD8">
      <w:pPr>
        <w:spacing w:line="600" w:lineRule="auto"/>
        <w:ind w:firstLine="720"/>
        <w:jc w:val="both"/>
        <w:rPr>
          <w:rFonts w:eastAsia="Times New Roman"/>
          <w:szCs w:val="24"/>
        </w:rPr>
      </w:pPr>
      <w:r>
        <w:rPr>
          <w:rFonts w:eastAsia="Times New Roman"/>
          <w:szCs w:val="24"/>
        </w:rPr>
        <w:lastRenderedPageBreak/>
        <w:t xml:space="preserve">Είπαν ότι επιτέλους </w:t>
      </w:r>
      <w:r>
        <w:rPr>
          <w:rFonts w:eastAsia="Times New Roman"/>
          <w:szCs w:val="24"/>
        </w:rPr>
        <w:t>τριακόσιες χιλιάδες</w:t>
      </w:r>
      <w:r>
        <w:rPr>
          <w:rFonts w:eastAsia="Times New Roman"/>
          <w:szCs w:val="24"/>
        </w:rPr>
        <w:t xml:space="preserve"> νοικοκυριά θα έχουν φθηνό ρεύμα, η περιφέρεια δίνει φθηνό ρεύμα στους πολίτες. Θα επανέλθω στην ωραία αυτή εξαγγελία. Είπαμε ότι σε αυτό π</w:t>
      </w:r>
      <w:r>
        <w:rPr>
          <w:rFonts w:eastAsia="Times New Roman"/>
          <w:szCs w:val="24"/>
        </w:rPr>
        <w:t xml:space="preserve">αίρνετε άριστα. </w:t>
      </w:r>
    </w:p>
    <w:p w14:paraId="39BC6EEB" w14:textId="77777777" w:rsidR="00C46B37" w:rsidRDefault="002E6CD8">
      <w:pPr>
        <w:spacing w:line="600" w:lineRule="auto"/>
        <w:ind w:firstLine="720"/>
        <w:jc w:val="both"/>
        <w:rPr>
          <w:rFonts w:eastAsia="Times New Roman"/>
          <w:szCs w:val="24"/>
        </w:rPr>
      </w:pPr>
      <w:r>
        <w:rPr>
          <w:rFonts w:eastAsia="Times New Roman"/>
          <w:szCs w:val="24"/>
        </w:rPr>
        <w:t>Η κυβέρνηση του ΠΑΣΟΚ ήταν η πρώτη κυβέρνηση στην Ευρωπαϊκή Ένωση που εισήγαγε το φθηνό ηλεκτρικό ρεύμα</w:t>
      </w:r>
      <w:r>
        <w:rPr>
          <w:rFonts w:eastAsia="Times New Roman"/>
          <w:szCs w:val="24"/>
        </w:rPr>
        <w:t>,</w:t>
      </w:r>
      <w:r>
        <w:rPr>
          <w:rFonts w:eastAsia="Times New Roman"/>
          <w:szCs w:val="24"/>
        </w:rPr>
        <w:t xml:space="preserve"> με έκπτωση έως και 42% στα φτωχά νοικοκυριά. Είναι κάτι που ως Συνασπισμός το είχατε και αυτό καταψηφίσει μαζί με τη «ΔΙΑΥΓΕΙΑ» και άλ</w:t>
      </w:r>
      <w:r>
        <w:rPr>
          <w:rFonts w:eastAsia="Times New Roman"/>
          <w:szCs w:val="24"/>
        </w:rPr>
        <w:t xml:space="preserve">λες μεταρρυθμίσεις. </w:t>
      </w:r>
    </w:p>
    <w:p w14:paraId="39BC6EEC" w14:textId="77777777" w:rsidR="00C46B37" w:rsidRDefault="002E6CD8">
      <w:pPr>
        <w:spacing w:line="600" w:lineRule="auto"/>
        <w:ind w:firstLine="720"/>
        <w:jc w:val="both"/>
        <w:rPr>
          <w:rFonts w:eastAsia="Times New Roman"/>
          <w:szCs w:val="24"/>
        </w:rPr>
      </w:pPr>
      <w:r>
        <w:rPr>
          <w:rFonts w:eastAsia="Times New Roman"/>
          <w:szCs w:val="24"/>
        </w:rPr>
        <w:t xml:space="preserve">Κυρίες και κύριοι συνάδελφοι, </w:t>
      </w:r>
      <w:r>
        <w:rPr>
          <w:rFonts w:eastAsia="Times New Roman"/>
          <w:szCs w:val="24"/>
        </w:rPr>
        <w:t xml:space="preserve">επτακόσιες χιλιάδες </w:t>
      </w:r>
      <w:r>
        <w:rPr>
          <w:rFonts w:eastAsia="Times New Roman"/>
          <w:szCs w:val="24"/>
        </w:rPr>
        <w:t xml:space="preserve">νοικοκυριά είχαν επωφεληθεί από αυτή τη μειωμένη τιμή του ρεύματος. Κρατήστε τον αριθμό: </w:t>
      </w:r>
      <w:r>
        <w:rPr>
          <w:rFonts w:eastAsia="Times New Roman"/>
          <w:szCs w:val="24"/>
        </w:rPr>
        <w:t>επτακόσιες χιλιάδες</w:t>
      </w:r>
      <w:r>
        <w:rPr>
          <w:rFonts w:eastAsia="Times New Roman"/>
          <w:szCs w:val="24"/>
        </w:rPr>
        <w:t xml:space="preserve"> νοικοκυριά. </w:t>
      </w:r>
    </w:p>
    <w:p w14:paraId="39BC6EED" w14:textId="77777777" w:rsidR="00C46B37" w:rsidRDefault="002E6CD8">
      <w:pPr>
        <w:spacing w:line="600" w:lineRule="auto"/>
        <w:ind w:firstLine="720"/>
        <w:jc w:val="both"/>
        <w:rPr>
          <w:rFonts w:eastAsia="Times New Roman"/>
          <w:szCs w:val="24"/>
        </w:rPr>
      </w:pPr>
      <w:r>
        <w:rPr>
          <w:rFonts w:eastAsia="Times New Roman"/>
          <w:szCs w:val="24"/>
        </w:rPr>
        <w:t>Σ</w:t>
      </w:r>
      <w:r>
        <w:rPr>
          <w:rFonts w:eastAsia="Times New Roman"/>
          <w:szCs w:val="24"/>
        </w:rPr>
        <w:t>υνεχίζει αυτή η πολιτική</w:t>
      </w:r>
      <w:r>
        <w:rPr>
          <w:rFonts w:eastAsia="Times New Roman"/>
          <w:szCs w:val="24"/>
        </w:rPr>
        <w:t>,</w:t>
      </w:r>
      <w:r>
        <w:rPr>
          <w:rFonts w:eastAsia="Times New Roman"/>
          <w:szCs w:val="24"/>
        </w:rPr>
        <w:t xml:space="preserve"> </w:t>
      </w:r>
      <w:proofErr w:type="spellStart"/>
      <w:r>
        <w:rPr>
          <w:rFonts w:eastAsia="Times New Roman"/>
          <w:szCs w:val="24"/>
        </w:rPr>
        <w:t>συμπληρούμενη</w:t>
      </w:r>
      <w:proofErr w:type="spellEnd"/>
      <w:r>
        <w:rPr>
          <w:rFonts w:eastAsia="Times New Roman"/>
          <w:szCs w:val="24"/>
        </w:rPr>
        <w:t xml:space="preserve"> από εμάς και με μια άλ</w:t>
      </w:r>
      <w:r>
        <w:rPr>
          <w:rFonts w:eastAsia="Times New Roman"/>
          <w:szCs w:val="24"/>
        </w:rPr>
        <w:t>λη πολιτική: θεσπίσαμε 70% φθηνότερο ρεύμα για τη ΔΕΗ, για τις δομές αντιμετώπισης της φτώχειας, τα κοινωνικά παντοπωλεία, τα συσσίτια, όλες τις μορφές που παίρνουν οι υπηρεσίες αντιμετώπισης της φτώχ</w:t>
      </w:r>
      <w:r>
        <w:rPr>
          <w:rFonts w:eastAsia="Times New Roman"/>
          <w:szCs w:val="24"/>
        </w:rPr>
        <w:t>ε</w:t>
      </w:r>
      <w:r>
        <w:rPr>
          <w:rFonts w:eastAsia="Times New Roman"/>
          <w:szCs w:val="24"/>
        </w:rPr>
        <w:t>ιας, για τα ιδρύματα που είχαν πιστοποιηθεί μέσω του Εθ</w:t>
      </w:r>
      <w:r>
        <w:rPr>
          <w:rFonts w:eastAsia="Times New Roman"/>
          <w:szCs w:val="24"/>
        </w:rPr>
        <w:t>νικού Κέντρου Κοινωνικής Αλληλεγγύης και για τα εκκλησιαστικά ιδρύματα.</w:t>
      </w:r>
    </w:p>
    <w:p w14:paraId="39BC6EEE" w14:textId="77777777" w:rsidR="00C46B37" w:rsidRDefault="002E6CD8">
      <w:pPr>
        <w:spacing w:line="600" w:lineRule="auto"/>
        <w:ind w:firstLine="720"/>
        <w:jc w:val="both"/>
        <w:rPr>
          <w:rFonts w:eastAsia="Times New Roman"/>
          <w:szCs w:val="24"/>
        </w:rPr>
      </w:pPr>
      <w:r>
        <w:rPr>
          <w:rFonts w:eastAsia="Times New Roman"/>
          <w:szCs w:val="24"/>
        </w:rPr>
        <w:lastRenderedPageBreak/>
        <w:t>Αυτή, λοιπόν, η ρύθμιση ήταν μια ρύθμιση, επίσης, ανάσα</w:t>
      </w:r>
      <w:r>
        <w:rPr>
          <w:rFonts w:eastAsia="Times New Roman"/>
          <w:szCs w:val="24"/>
        </w:rPr>
        <w:t>,</w:t>
      </w:r>
      <w:r>
        <w:rPr>
          <w:rFonts w:eastAsia="Times New Roman"/>
          <w:szCs w:val="24"/>
        </w:rPr>
        <w:t xml:space="preserve"> γιατί αυτά τα ιδρύματα και οι πιο ευάλωτες ομάδες του πληθυσμού θα είχαν τη δυνατότητα ακόμη φθηνότερου ρεύματος. </w:t>
      </w:r>
    </w:p>
    <w:p w14:paraId="39BC6EEF" w14:textId="77777777" w:rsidR="00C46B37" w:rsidRDefault="002E6CD8">
      <w:pPr>
        <w:spacing w:line="600" w:lineRule="auto"/>
        <w:ind w:firstLine="720"/>
        <w:jc w:val="both"/>
        <w:rPr>
          <w:rFonts w:eastAsia="Times New Roman"/>
          <w:szCs w:val="24"/>
        </w:rPr>
      </w:pPr>
      <w:r>
        <w:rPr>
          <w:rFonts w:eastAsia="Times New Roman"/>
          <w:szCs w:val="24"/>
        </w:rPr>
        <w:t>Βεβαίως, η τ</w:t>
      </w:r>
      <w:r>
        <w:rPr>
          <w:rFonts w:eastAsia="Times New Roman"/>
          <w:szCs w:val="24"/>
        </w:rPr>
        <w:t>ρίτη διάσταση έρχεται να συμπληρώσει το δικό μας πακέτο του κοινωνικού τιμολογίου</w:t>
      </w:r>
      <w:r>
        <w:rPr>
          <w:rFonts w:eastAsia="Times New Roman"/>
          <w:szCs w:val="24"/>
        </w:rPr>
        <w:t>,</w:t>
      </w:r>
      <w:r>
        <w:rPr>
          <w:rFonts w:eastAsia="Times New Roman"/>
          <w:szCs w:val="24"/>
        </w:rPr>
        <w:t xml:space="preserve"> που είναι η δωρεάν παροχή ηλεκτρικού ρεύματος μέσω της αίτησης -αποκεντρωμένη, γιατί πιστεύουμε στην αποκέντρωση, γιατί αυτοί είχαν την αντίληψη ποια άπορη οικογένεια έχει π</w:t>
      </w:r>
      <w:r>
        <w:rPr>
          <w:rFonts w:eastAsia="Times New Roman"/>
          <w:szCs w:val="24"/>
        </w:rPr>
        <w:t xml:space="preserve">ραγματικά ανάγκη από εντελώς δωρεάν ηλεκτρικό ρεύμα- και ξεκινήσαμε με μια δυνατότητα στον προϊστάμενο της κοινωνικής υπηρεσίας του δήμου σε συνεννόηση και συμφωνία με τον προϊστάμενο της ΔΕΗ τοπικά να μπορεί να εντάσσει νοικοκυριά άπορα στο δωρεάν ρεύμα. </w:t>
      </w:r>
      <w:r>
        <w:rPr>
          <w:rFonts w:eastAsia="Times New Roman"/>
          <w:szCs w:val="24"/>
        </w:rPr>
        <w:t>Τ</w:t>
      </w:r>
      <w:r>
        <w:rPr>
          <w:rFonts w:eastAsia="Times New Roman"/>
          <w:szCs w:val="24"/>
        </w:rPr>
        <w:t>ότε είχαν ενταχθεί δεκάδες χιλιάδες νοικοκυριά.</w:t>
      </w:r>
    </w:p>
    <w:p w14:paraId="39BC6EF0" w14:textId="77777777" w:rsidR="00C46B37" w:rsidRDefault="002E6CD8">
      <w:pPr>
        <w:spacing w:line="600" w:lineRule="auto"/>
        <w:ind w:firstLine="720"/>
        <w:jc w:val="both"/>
        <w:rPr>
          <w:rFonts w:eastAsia="Times New Roman"/>
          <w:szCs w:val="24"/>
        </w:rPr>
      </w:pPr>
      <w:r>
        <w:rPr>
          <w:rFonts w:eastAsia="Times New Roman"/>
          <w:szCs w:val="24"/>
        </w:rPr>
        <w:t>Τι απέγινε</w:t>
      </w:r>
      <w:r>
        <w:rPr>
          <w:rFonts w:eastAsia="Times New Roman"/>
          <w:szCs w:val="24"/>
        </w:rPr>
        <w:t>,</w:t>
      </w:r>
      <w:r>
        <w:rPr>
          <w:rFonts w:eastAsia="Times New Roman"/>
          <w:szCs w:val="24"/>
        </w:rPr>
        <w:t xml:space="preserve"> αλήθεια</w:t>
      </w:r>
      <w:r>
        <w:rPr>
          <w:rFonts w:eastAsia="Times New Roman"/>
          <w:szCs w:val="24"/>
        </w:rPr>
        <w:t>,</w:t>
      </w:r>
      <w:r>
        <w:rPr>
          <w:rFonts w:eastAsia="Times New Roman"/>
          <w:szCs w:val="24"/>
        </w:rPr>
        <w:t xml:space="preserve"> η εξαγγελία Δούρου - Τσίπρα εν</w:t>
      </w:r>
      <w:r>
        <w:rPr>
          <w:rFonts w:eastAsia="Times New Roman"/>
          <w:szCs w:val="24"/>
        </w:rPr>
        <w:t xml:space="preserve"> </w:t>
      </w:r>
      <w:r>
        <w:rPr>
          <w:rFonts w:eastAsia="Times New Roman"/>
          <w:szCs w:val="24"/>
        </w:rPr>
        <w:t>τω</w:t>
      </w:r>
      <w:r>
        <w:rPr>
          <w:rFonts w:eastAsia="Times New Roman"/>
          <w:szCs w:val="24"/>
        </w:rPr>
        <w:t xml:space="preserve"> </w:t>
      </w:r>
      <w:r>
        <w:rPr>
          <w:rFonts w:eastAsia="Times New Roman"/>
          <w:szCs w:val="24"/>
        </w:rPr>
        <w:t xml:space="preserve">μεταξύ; Δείτε τα δημοσιεύματα της εποχής και θα δείτε ότι μόλις </w:t>
      </w:r>
      <w:r>
        <w:rPr>
          <w:rFonts w:eastAsia="Times New Roman"/>
          <w:szCs w:val="24"/>
        </w:rPr>
        <w:t xml:space="preserve">ενενήντα οκτώ </w:t>
      </w:r>
      <w:r>
        <w:rPr>
          <w:rFonts w:eastAsia="Times New Roman"/>
          <w:szCs w:val="24"/>
        </w:rPr>
        <w:t>νοικοκυριά από τ</w:t>
      </w:r>
      <w:r>
        <w:rPr>
          <w:rFonts w:eastAsia="Times New Roman"/>
          <w:szCs w:val="24"/>
        </w:rPr>
        <w:t xml:space="preserve">ις τριακόσιες χιλιάδες </w:t>
      </w:r>
      <w:r>
        <w:rPr>
          <w:rFonts w:eastAsia="Times New Roman"/>
          <w:szCs w:val="24"/>
        </w:rPr>
        <w:t>ωφελήθηκαν από αυτή τη μεγάλη και σ</w:t>
      </w:r>
      <w:r>
        <w:rPr>
          <w:rFonts w:eastAsia="Times New Roman"/>
          <w:szCs w:val="24"/>
        </w:rPr>
        <w:t>τομφώδη εξαγγελία της δήθεν πρώτης φοράς Αριστεράς.</w:t>
      </w:r>
    </w:p>
    <w:p w14:paraId="39BC6EF1" w14:textId="77777777" w:rsidR="00C46B37" w:rsidRDefault="002E6CD8">
      <w:pPr>
        <w:spacing w:line="600" w:lineRule="auto"/>
        <w:ind w:firstLine="720"/>
        <w:jc w:val="both"/>
        <w:rPr>
          <w:rFonts w:eastAsia="Times New Roman"/>
          <w:szCs w:val="24"/>
        </w:rPr>
      </w:pPr>
      <w:r>
        <w:rPr>
          <w:rFonts w:eastAsia="Times New Roman"/>
          <w:szCs w:val="24"/>
        </w:rPr>
        <w:lastRenderedPageBreak/>
        <w:t>Θέλω, λοιπόν, να δούμε, κύριε Υπουργέ, πού βρίσκονται -και πιστεύω να έχουμε απαντήσεις ως Δημοκρατική Συμπαράταξη- αυτές οι πρωτοβουλίες μας σήμερα. Από όσο εμείς</w:t>
      </w:r>
      <w:r>
        <w:rPr>
          <w:rFonts w:eastAsia="Times New Roman"/>
          <w:szCs w:val="24"/>
        </w:rPr>
        <w:t>,</w:t>
      </w:r>
      <w:r>
        <w:rPr>
          <w:rFonts w:eastAsia="Times New Roman"/>
          <w:szCs w:val="24"/>
        </w:rPr>
        <w:t xml:space="preserve"> ως Αντιπολίτευση που προσπαθούμε να κάν</w:t>
      </w:r>
      <w:r>
        <w:rPr>
          <w:rFonts w:eastAsia="Times New Roman"/>
          <w:szCs w:val="24"/>
        </w:rPr>
        <w:t>ουμε ένα τεκμηριωμένο έργο και ουσιαστικό</w:t>
      </w:r>
      <w:r>
        <w:rPr>
          <w:rFonts w:eastAsia="Times New Roman"/>
          <w:szCs w:val="24"/>
        </w:rPr>
        <w:t>,</w:t>
      </w:r>
      <w:r>
        <w:rPr>
          <w:rFonts w:eastAsia="Times New Roman"/>
          <w:szCs w:val="24"/>
        </w:rPr>
        <w:t xml:space="preserve"> και, όπως είπαν και οι </w:t>
      </w:r>
      <w:proofErr w:type="spellStart"/>
      <w:r>
        <w:rPr>
          <w:rFonts w:eastAsia="Times New Roman"/>
          <w:szCs w:val="24"/>
        </w:rPr>
        <w:t>προλαλήσαντες</w:t>
      </w:r>
      <w:proofErr w:type="spellEnd"/>
      <w:r>
        <w:rPr>
          <w:rFonts w:eastAsia="Times New Roman"/>
          <w:szCs w:val="24"/>
        </w:rPr>
        <w:t xml:space="preserve"> συνάδελφοι, ασκούμε Αντιπολίτευση επί της ουσίας ασκώντας κριτική αλλά και προτείνοντας και σταθμίζοντας πού πάτε, πώς τα υλοποιείται, γιατί όπως είπαμε το «Εξοικονομώ» δεν το </w:t>
      </w:r>
      <w:r>
        <w:rPr>
          <w:rFonts w:eastAsia="Times New Roman"/>
          <w:szCs w:val="24"/>
        </w:rPr>
        <w:t>υλοποιείτ</w:t>
      </w:r>
      <w:r>
        <w:rPr>
          <w:rFonts w:eastAsia="Times New Roman"/>
          <w:szCs w:val="24"/>
        </w:rPr>
        <w:t>ε</w:t>
      </w:r>
      <w:r>
        <w:rPr>
          <w:rFonts w:eastAsia="Times New Roman"/>
          <w:szCs w:val="24"/>
        </w:rPr>
        <w:t>, αλλά</w:t>
      </w:r>
      <w:r>
        <w:rPr>
          <w:rFonts w:eastAsia="Times New Roman"/>
          <w:szCs w:val="24"/>
        </w:rPr>
        <w:t>,</w:t>
      </w:r>
      <w:r>
        <w:rPr>
          <w:rFonts w:eastAsia="Times New Roman"/>
          <w:szCs w:val="24"/>
        </w:rPr>
        <w:t xml:space="preserve"> για να δούμε</w:t>
      </w:r>
      <w:r>
        <w:rPr>
          <w:rFonts w:eastAsia="Times New Roman"/>
          <w:szCs w:val="24"/>
        </w:rPr>
        <w:t>,</w:t>
      </w:r>
      <w:r>
        <w:rPr>
          <w:rFonts w:eastAsia="Times New Roman"/>
          <w:szCs w:val="24"/>
        </w:rPr>
        <w:t xml:space="preserve"> από αυτά τα μέτρα που ανέφερα συνεχίζει μόνο η περίπτωση του δωρεάν ρεύματος, είναι μια πρωτοβουλία που έκανε η κ. Φωτίου, πάλι δωρεάν</w:t>
      </w:r>
      <w:r>
        <w:rPr>
          <w:rFonts w:eastAsia="Times New Roman"/>
          <w:szCs w:val="24"/>
        </w:rPr>
        <w:t>,</w:t>
      </w:r>
      <w:r>
        <w:rPr>
          <w:rFonts w:eastAsia="Times New Roman"/>
          <w:szCs w:val="24"/>
        </w:rPr>
        <w:t xml:space="preserve"> με δημόσιους πόρους. Θέλω να μας πείτε πού βρίσκεται αυτή η πρωτοβουλία, γιατί εμείς δεν</w:t>
      </w:r>
      <w:r>
        <w:rPr>
          <w:rFonts w:eastAsia="Times New Roman"/>
          <w:szCs w:val="24"/>
        </w:rPr>
        <w:t xml:space="preserve"> είμαστε λαϊκιστές και δημαγωγοί να μηδενίζουμε. </w:t>
      </w:r>
      <w:r>
        <w:rPr>
          <w:rFonts w:eastAsia="Times New Roman"/>
          <w:szCs w:val="24"/>
        </w:rPr>
        <w:t>Η</w:t>
      </w:r>
      <w:r>
        <w:rPr>
          <w:rFonts w:eastAsia="Times New Roman"/>
          <w:szCs w:val="24"/>
        </w:rPr>
        <w:t xml:space="preserve"> μόν</w:t>
      </w:r>
      <w:r>
        <w:rPr>
          <w:rFonts w:eastAsia="Times New Roman"/>
          <w:szCs w:val="24"/>
        </w:rPr>
        <w:t>η</w:t>
      </w:r>
      <w:r>
        <w:rPr>
          <w:rFonts w:eastAsia="Times New Roman"/>
          <w:szCs w:val="24"/>
        </w:rPr>
        <w:t xml:space="preserve"> από τις τρεις πρωτοβουλίες μας που συνεχίζει είναι αυτή.</w:t>
      </w:r>
    </w:p>
    <w:p w14:paraId="39BC6EF2" w14:textId="77777777" w:rsidR="00C46B37" w:rsidRDefault="002E6CD8">
      <w:pPr>
        <w:spacing w:line="600" w:lineRule="auto"/>
        <w:ind w:firstLine="720"/>
        <w:jc w:val="both"/>
        <w:rPr>
          <w:rFonts w:eastAsia="Times New Roman"/>
          <w:szCs w:val="24"/>
        </w:rPr>
      </w:pPr>
      <w:r>
        <w:rPr>
          <w:rFonts w:eastAsia="Times New Roman"/>
          <w:szCs w:val="24"/>
        </w:rPr>
        <w:t>Πείτε μας, λοιπόν, κύριε Υπουργέ, στην απάντησ</w:t>
      </w:r>
      <w:r>
        <w:rPr>
          <w:rFonts w:eastAsia="Times New Roman"/>
          <w:szCs w:val="24"/>
        </w:rPr>
        <w:t>ή</w:t>
      </w:r>
      <w:r>
        <w:rPr>
          <w:rFonts w:eastAsia="Times New Roman"/>
          <w:szCs w:val="24"/>
        </w:rPr>
        <w:t xml:space="preserve"> σας πόσα νοικοκυριά άπορα έχουν μέχρι στιγμής επωφεληθεί και πόσα στοχεύετε στο μέλλον και τι θα κάνετε και με τα ιδρύματα και με τη δωρεάν παροχή στο μέλλον.</w:t>
      </w:r>
    </w:p>
    <w:p w14:paraId="39BC6EF3" w14:textId="77777777" w:rsidR="00C46B37" w:rsidRDefault="002E6CD8">
      <w:pPr>
        <w:spacing w:line="600" w:lineRule="auto"/>
        <w:ind w:firstLine="720"/>
        <w:jc w:val="both"/>
        <w:rPr>
          <w:rFonts w:eastAsia="Times New Roman"/>
          <w:szCs w:val="24"/>
        </w:rPr>
      </w:pPr>
      <w:r>
        <w:rPr>
          <w:rFonts w:eastAsia="Times New Roman"/>
          <w:szCs w:val="24"/>
        </w:rPr>
        <w:t>Νομίζω ότι αυτές οι απαντήσεις στοχεύουν στη δυνατότητα να έχει η Βουλή ενημέρωση για το πώς η κ</w:t>
      </w:r>
      <w:r>
        <w:rPr>
          <w:rFonts w:eastAsia="Times New Roman"/>
          <w:szCs w:val="24"/>
        </w:rPr>
        <w:t xml:space="preserve">οινωνική πολιτική </w:t>
      </w:r>
      <w:r>
        <w:rPr>
          <w:rFonts w:eastAsia="Times New Roman"/>
          <w:szCs w:val="24"/>
        </w:rPr>
        <w:lastRenderedPageBreak/>
        <w:t xml:space="preserve">μπορεί να συνδυαστεί με την καταπολέμηση της ενεργειακής φτώχειας. </w:t>
      </w:r>
    </w:p>
    <w:p w14:paraId="39BC6EF4" w14:textId="77777777" w:rsidR="00C46B37" w:rsidRDefault="002E6CD8">
      <w:pPr>
        <w:spacing w:line="600" w:lineRule="auto"/>
        <w:ind w:firstLine="720"/>
        <w:jc w:val="both"/>
        <w:rPr>
          <w:rFonts w:eastAsia="Times New Roman"/>
          <w:szCs w:val="24"/>
        </w:rPr>
      </w:pPr>
      <w:r>
        <w:rPr>
          <w:rFonts w:eastAsia="Times New Roman"/>
          <w:szCs w:val="24"/>
        </w:rPr>
        <w:t>Ευχαριστώ πολύ.</w:t>
      </w:r>
    </w:p>
    <w:p w14:paraId="39BC6EF5"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 – ΔΗΜΑΡ)</w:t>
      </w:r>
    </w:p>
    <w:p w14:paraId="39BC6EF6" w14:textId="77777777" w:rsidR="00C46B37" w:rsidRDefault="002E6CD8">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Σε αυτόν τον κόσμο, κύρια </w:t>
      </w:r>
      <w:proofErr w:type="spellStart"/>
      <w:r>
        <w:rPr>
          <w:rFonts w:eastAsia="Times New Roman" w:cs="Times New Roman"/>
          <w:szCs w:val="24"/>
        </w:rPr>
        <w:t>Χριστοφιλοπούλου</w:t>
      </w:r>
      <w:proofErr w:type="spellEnd"/>
      <w:r>
        <w:rPr>
          <w:rFonts w:eastAsia="Times New Roman" w:cs="Times New Roman"/>
          <w:szCs w:val="24"/>
        </w:rPr>
        <w:t xml:space="preserve">, </w:t>
      </w:r>
      <w:r>
        <w:rPr>
          <w:rFonts w:eastAsia="Times New Roman" w:cs="Times New Roman"/>
          <w:szCs w:val="24"/>
        </w:rPr>
        <w:t xml:space="preserve">δωρεάν δεν υπάρχει τίποτα. Πληρώνουμε όλοι οι υπόλοιποι -χαλάλι μεν- για να έχουν δωρεάν οι συγκεκριμένοι άποροι συμπολίτες μας. Όμως, όχι ότι πληρώνει η Κυβέρνηση. Οι πολίτες οι υπόλοιποι πληρώνουμε. Χαλάλι, επαναλαμβάνω. </w:t>
      </w:r>
    </w:p>
    <w:p w14:paraId="39BC6EF7"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 xml:space="preserve">Τον λόγο έχει ο αγαπητός παλιός </w:t>
      </w:r>
      <w:r>
        <w:rPr>
          <w:rFonts w:eastAsia="Times New Roman" w:cs="Times New Roman"/>
          <w:szCs w:val="24"/>
        </w:rPr>
        <w:t xml:space="preserve">συνάδελφος κ. Βασίλειος </w:t>
      </w:r>
      <w:proofErr w:type="spellStart"/>
      <w:r>
        <w:rPr>
          <w:rFonts w:eastAsia="Times New Roman" w:cs="Times New Roman"/>
          <w:szCs w:val="24"/>
        </w:rPr>
        <w:t>Κεγκέρογλου</w:t>
      </w:r>
      <w:proofErr w:type="spellEnd"/>
      <w:r>
        <w:rPr>
          <w:rFonts w:eastAsia="Times New Roman" w:cs="Times New Roman"/>
          <w:szCs w:val="24"/>
        </w:rPr>
        <w:t xml:space="preserve">. </w:t>
      </w:r>
    </w:p>
    <w:p w14:paraId="39BC6EF8" w14:textId="77777777" w:rsidR="00C46B37" w:rsidRDefault="002E6CD8">
      <w:pPr>
        <w:spacing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Ευνοϊκή μεταχείριση, κύριε Πρόεδρε, για τον Γραμματέα μας. </w:t>
      </w:r>
    </w:p>
    <w:p w14:paraId="39BC6EF9" w14:textId="77777777" w:rsidR="00C46B37" w:rsidRDefault="002E6CD8">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Βεβαίως. </w:t>
      </w:r>
    </w:p>
    <w:p w14:paraId="39BC6EFA"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 xml:space="preserve">Να βάλω, κύριε </w:t>
      </w:r>
      <w:proofErr w:type="spellStart"/>
      <w:r>
        <w:rPr>
          <w:rFonts w:eastAsia="Times New Roman" w:cs="Times New Roman"/>
          <w:szCs w:val="24"/>
        </w:rPr>
        <w:t>Κεγκέρογλου</w:t>
      </w:r>
      <w:proofErr w:type="spellEnd"/>
      <w:r>
        <w:rPr>
          <w:rFonts w:eastAsia="Times New Roman" w:cs="Times New Roman"/>
          <w:szCs w:val="24"/>
        </w:rPr>
        <w:t xml:space="preserve"> και τη δευτερολογία, να έχετε ο</w:t>
      </w:r>
      <w:r>
        <w:rPr>
          <w:rFonts w:eastAsia="Times New Roman" w:cs="Times New Roman"/>
          <w:szCs w:val="24"/>
        </w:rPr>
        <w:t>κ</w:t>
      </w:r>
      <w:r>
        <w:rPr>
          <w:rFonts w:eastAsia="Times New Roman" w:cs="Times New Roman"/>
          <w:szCs w:val="24"/>
        </w:rPr>
        <w:t xml:space="preserve">τώ λεπτά; </w:t>
      </w:r>
    </w:p>
    <w:p w14:paraId="39BC6EFB" w14:textId="77777777" w:rsidR="00C46B37" w:rsidRDefault="002E6CD8">
      <w:pPr>
        <w:spacing w:line="600" w:lineRule="auto"/>
        <w:ind w:firstLine="720"/>
        <w:jc w:val="both"/>
        <w:rPr>
          <w:rFonts w:eastAsia="Times New Roman" w:cs="Times New Roman"/>
          <w:szCs w:val="24"/>
        </w:rPr>
      </w:pPr>
      <w:r>
        <w:rPr>
          <w:rFonts w:eastAsia="Times New Roman" w:cs="Times New Roman"/>
          <w:b/>
          <w:szCs w:val="24"/>
        </w:rPr>
        <w:lastRenderedPageBreak/>
        <w:t xml:space="preserve">ΒΑΣΙΛΕΙΟΣ ΚΕΓΚΕΡΟΓΛΟΥ: </w:t>
      </w:r>
      <w:r>
        <w:rPr>
          <w:rFonts w:eastAsia="Times New Roman" w:cs="Times New Roman"/>
          <w:szCs w:val="24"/>
        </w:rPr>
        <w:t>Προς</w:t>
      </w:r>
      <w:r>
        <w:rPr>
          <w:rFonts w:eastAsia="Times New Roman" w:cs="Times New Roman"/>
          <w:szCs w:val="24"/>
        </w:rPr>
        <w:t xml:space="preserve"> το παρόν τα πέντε και βλέπουμε. </w:t>
      </w:r>
    </w:p>
    <w:p w14:paraId="39BC6EFC" w14:textId="77777777" w:rsidR="00C46B37" w:rsidRDefault="002E6CD8">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Εντάξει, έχετε τον λόγο. </w:t>
      </w:r>
    </w:p>
    <w:p w14:paraId="39BC6EFD" w14:textId="77777777" w:rsidR="00C46B37" w:rsidRDefault="002E6CD8">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Ευχαριστώ, κύριε Πρόεδρε. </w:t>
      </w:r>
    </w:p>
    <w:p w14:paraId="39BC6EFE"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Κύριε Πρόεδρε, δυο χρόνια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δυο χρόνια χαμένα για την ενέργεια, όπως άλλωστε και σε πολλούς άλλους τ</w:t>
      </w:r>
      <w:r>
        <w:rPr>
          <w:rFonts w:eastAsia="Times New Roman" w:cs="Times New Roman"/>
          <w:szCs w:val="24"/>
        </w:rPr>
        <w:t xml:space="preserve">ομείς. </w:t>
      </w:r>
    </w:p>
    <w:p w14:paraId="39BC6EFF"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Ιδιαίτερα όμως στον τομέα των υδρογονανθράκων η απραξία της Κυβέρνησης είναι εντυπωσιακή. Παρ</w:t>
      </w:r>
      <w:r>
        <w:rPr>
          <w:rFonts w:eastAsia="Times New Roman" w:cs="Times New Roman"/>
          <w:szCs w:val="24"/>
        </w:rPr>
        <w:t xml:space="preserve">’ </w:t>
      </w:r>
      <w:r>
        <w:rPr>
          <w:rFonts w:eastAsia="Times New Roman" w:cs="Times New Roman"/>
          <w:szCs w:val="24"/>
        </w:rPr>
        <w:t xml:space="preserve">ότι παρέλαβε συγκεκριμένο σχεδιασμό και δράσεις σε εξέλιξη, δυστυχώς δεν έχει ολοκληρώσει τις αξιολογήσεις και τις συμβάσεις που έχουν προκύψει από τους </w:t>
      </w:r>
      <w:r>
        <w:rPr>
          <w:rFonts w:eastAsia="Times New Roman" w:cs="Times New Roman"/>
          <w:szCs w:val="24"/>
        </w:rPr>
        <w:t>διαγωνισμούς που βρήκε σε εξέλιξη. Δεν έχει φέρει ακόμα ούτε μ</w:t>
      </w:r>
      <w:r>
        <w:rPr>
          <w:rFonts w:eastAsia="Times New Roman" w:cs="Times New Roman"/>
          <w:szCs w:val="24"/>
        </w:rPr>
        <w:t>ί</w:t>
      </w:r>
      <w:r>
        <w:rPr>
          <w:rFonts w:eastAsia="Times New Roman" w:cs="Times New Roman"/>
          <w:szCs w:val="24"/>
        </w:rPr>
        <w:t>α σύμβαση κύρωσης στη Βουλή, δεν έχει προχωρήσει τις διαδικασίες για νέες προκηρύξεις οικοπέδων</w:t>
      </w:r>
      <w:r>
        <w:rPr>
          <w:rFonts w:eastAsia="Times New Roman" w:cs="Times New Roman"/>
          <w:szCs w:val="24"/>
        </w:rPr>
        <w:t>,</w:t>
      </w:r>
      <w:r>
        <w:rPr>
          <w:rFonts w:eastAsia="Times New Roman" w:cs="Times New Roman"/>
          <w:szCs w:val="24"/>
        </w:rPr>
        <w:t xml:space="preserve"> με αρνητικές συνέπειες, βεβαίως, στα έσοδα του κράτους και στη δημιουργία νέων θέσεων απασχόληση</w:t>
      </w:r>
      <w:r>
        <w:rPr>
          <w:rFonts w:eastAsia="Times New Roman" w:cs="Times New Roman"/>
          <w:szCs w:val="24"/>
        </w:rPr>
        <w:t xml:space="preserve">ς. </w:t>
      </w:r>
    </w:p>
    <w:p w14:paraId="39BC6F00"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lastRenderedPageBreak/>
        <w:t xml:space="preserve">Ως εκ θαύματος, βεβαίως, μετά τον προσδιορισμό της συζήτησης για την επερώτησή μας, δόθηκε στον Τύπο </w:t>
      </w:r>
      <w:r>
        <w:rPr>
          <w:rFonts w:eastAsia="Times New Roman" w:cs="Times New Roman"/>
          <w:szCs w:val="24"/>
          <w:lang w:val="en-US"/>
        </w:rPr>
        <w:t>non</w:t>
      </w:r>
      <w:r>
        <w:rPr>
          <w:rFonts w:eastAsia="Times New Roman" w:cs="Times New Roman"/>
          <w:szCs w:val="24"/>
        </w:rPr>
        <w:t xml:space="preserve"> </w:t>
      </w:r>
      <w:r>
        <w:rPr>
          <w:rFonts w:eastAsia="Times New Roman" w:cs="Times New Roman"/>
          <w:szCs w:val="24"/>
          <w:lang w:val="en-US"/>
        </w:rPr>
        <w:t>paper</w:t>
      </w:r>
      <w:r>
        <w:rPr>
          <w:rFonts w:eastAsia="Times New Roman" w:cs="Times New Roman"/>
          <w:szCs w:val="24"/>
        </w:rPr>
        <w:t xml:space="preserve">: «Πράσινο φως για έρευνες υδρογονανθράκων στο Ιόνιο από ΕΛΠΕ, </w:t>
      </w:r>
      <w:r w:rsidRPr="008B1C41">
        <w:rPr>
          <w:rFonts w:eastAsia="Times New Roman" w:cs="Times New Roman"/>
          <w:szCs w:val="24"/>
        </w:rPr>
        <w:t>“</w:t>
      </w:r>
      <w:r>
        <w:rPr>
          <w:rFonts w:eastAsia="Times New Roman" w:cs="Times New Roman"/>
          <w:szCs w:val="24"/>
          <w:lang w:val="en-US"/>
        </w:rPr>
        <w:t>TOTAL</w:t>
      </w:r>
      <w:r w:rsidRPr="008B1C41">
        <w:rPr>
          <w:rFonts w:eastAsia="Times New Roman" w:cs="Times New Roman"/>
          <w:szCs w:val="24"/>
        </w:rPr>
        <w:t>”</w:t>
      </w:r>
      <w:r>
        <w:rPr>
          <w:rFonts w:eastAsia="Times New Roman" w:cs="Times New Roman"/>
          <w:szCs w:val="24"/>
        </w:rPr>
        <w:t xml:space="preserve"> και </w:t>
      </w:r>
      <w:r w:rsidRPr="008B1C41">
        <w:rPr>
          <w:rFonts w:eastAsia="Times New Roman" w:cs="Times New Roman"/>
          <w:szCs w:val="24"/>
        </w:rPr>
        <w:t>“</w:t>
      </w:r>
      <w:r>
        <w:rPr>
          <w:rFonts w:eastAsia="Times New Roman" w:cs="Times New Roman"/>
          <w:szCs w:val="24"/>
          <w:lang w:val="en-US"/>
        </w:rPr>
        <w:t>EDISON</w:t>
      </w:r>
      <w:r w:rsidRPr="008B1C41">
        <w:rPr>
          <w:rFonts w:eastAsia="Times New Roman" w:cs="Times New Roman"/>
          <w:szCs w:val="24"/>
        </w:rPr>
        <w:t>”</w:t>
      </w:r>
      <w:r>
        <w:rPr>
          <w:rFonts w:eastAsia="Times New Roman" w:cs="Times New Roman"/>
          <w:szCs w:val="24"/>
        </w:rPr>
        <w:t xml:space="preserve">». Είναι και αυτό μια μέθοδος στο να προλάβει τη συζήτηση το Υπουργείο για την απραξία που επιδεικνύει. </w:t>
      </w:r>
    </w:p>
    <w:p w14:paraId="39BC6F01"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Μετά το 2009 θα πρέπει να πούμε ότι πράγματι μπήκε σε μια σοβαρή, ρεαλιστική και οραματική βάση το θέμα της αξιοποίησης των υδρογονανθράκων. Το σχέδιο,</w:t>
      </w:r>
      <w:r>
        <w:rPr>
          <w:rFonts w:eastAsia="Times New Roman" w:cs="Times New Roman"/>
          <w:szCs w:val="24"/>
        </w:rPr>
        <w:t xml:space="preserve"> το θεσμικό πλαίσιο και όλες οι πρωτοβουλίες για την αξιοποίηση είναι, βεβαίως, έργο της </w:t>
      </w:r>
      <w:r>
        <w:rPr>
          <w:rFonts w:eastAsia="Times New Roman" w:cs="Times New Roman"/>
          <w:szCs w:val="24"/>
        </w:rPr>
        <w:t>κ</w:t>
      </w:r>
      <w:r>
        <w:rPr>
          <w:rFonts w:eastAsia="Times New Roman" w:cs="Times New Roman"/>
          <w:szCs w:val="24"/>
        </w:rPr>
        <w:t xml:space="preserve">υβέρνησης του ΠΑΣΟΚ, αλλά είναι κυρίως αίτημα των καιρών και της ελληνικής κοινωνίας. </w:t>
      </w:r>
    </w:p>
    <w:p w14:paraId="39BC6F02"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 xml:space="preserve">Όταν προχωρούσαμε αυτόν τον σχεδιασμό, κάποιοι από τους σημερινούς κυβερνώντες </w:t>
      </w:r>
      <w:r>
        <w:rPr>
          <w:rFonts w:eastAsia="Times New Roman" w:cs="Times New Roman"/>
          <w:szCs w:val="24"/>
        </w:rPr>
        <w:t xml:space="preserve">-δεν είναι δύσκολο να θυμηθείτε- μιλούσαν για υδατάνθρακες. </w:t>
      </w:r>
      <w:r>
        <w:rPr>
          <w:rFonts w:eastAsia="Times New Roman" w:cs="Times New Roman"/>
          <w:szCs w:val="24"/>
        </w:rPr>
        <w:t>Κ</w:t>
      </w:r>
      <w:r>
        <w:rPr>
          <w:rFonts w:eastAsia="Times New Roman" w:cs="Times New Roman"/>
          <w:szCs w:val="24"/>
        </w:rPr>
        <w:t xml:space="preserve">άποιοι άλλοι, όπως οι Βουλευτές του ΣΥΡΙΖΑ, μέσα στους οποίους και ο κ. Σταθάκης, καταψήφιζαν. </w:t>
      </w:r>
    </w:p>
    <w:p w14:paraId="39BC6F03"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Είναι χαρακτηριστικό ότι το άρθρο 156 του ν.4001</w:t>
      </w:r>
      <w:r>
        <w:rPr>
          <w:rFonts w:eastAsia="Times New Roman" w:cs="Times New Roman"/>
          <w:szCs w:val="24"/>
        </w:rPr>
        <w:t>,</w:t>
      </w:r>
      <w:r>
        <w:rPr>
          <w:rFonts w:eastAsia="Times New Roman" w:cs="Times New Roman"/>
          <w:szCs w:val="24"/>
        </w:rPr>
        <w:t xml:space="preserve"> με το οποίο διασφαλίσαμε περαιτέρω τα εθνικά κυριαρχικά δικαιώματα της χώρας αλλά και τα οικονομικά συμφέροντα που πηγάζουν </w:t>
      </w:r>
      <w:r>
        <w:rPr>
          <w:rFonts w:eastAsia="Times New Roman" w:cs="Times New Roman"/>
          <w:szCs w:val="24"/>
        </w:rPr>
        <w:lastRenderedPageBreak/>
        <w:t xml:space="preserve">από την αξιοποίηση της </w:t>
      </w:r>
      <w:r>
        <w:rPr>
          <w:rFonts w:eastAsia="Times New Roman" w:cs="Times New Roman"/>
          <w:szCs w:val="24"/>
        </w:rPr>
        <w:t>Α</w:t>
      </w:r>
      <w:r>
        <w:rPr>
          <w:rFonts w:eastAsia="Times New Roman" w:cs="Times New Roman"/>
          <w:szCs w:val="24"/>
        </w:rPr>
        <w:t xml:space="preserve">ποκλειστικής </w:t>
      </w:r>
      <w:r>
        <w:rPr>
          <w:rFonts w:eastAsia="Times New Roman" w:cs="Times New Roman"/>
          <w:szCs w:val="24"/>
        </w:rPr>
        <w:t>Ο</w:t>
      </w:r>
      <w:r>
        <w:rPr>
          <w:rFonts w:eastAsia="Times New Roman" w:cs="Times New Roman"/>
          <w:szCs w:val="24"/>
        </w:rPr>
        <w:t xml:space="preserve">ικονομικής </w:t>
      </w:r>
      <w:r>
        <w:rPr>
          <w:rFonts w:eastAsia="Times New Roman" w:cs="Times New Roman"/>
          <w:szCs w:val="24"/>
        </w:rPr>
        <w:t>Ζ</w:t>
      </w:r>
      <w:r>
        <w:rPr>
          <w:rFonts w:eastAsia="Times New Roman" w:cs="Times New Roman"/>
          <w:szCs w:val="24"/>
        </w:rPr>
        <w:t xml:space="preserve">ώνης, ο ΣΥΡΙΖΑ τα καταψήφισε. Δυστυχώς, αυτή είναι η προϊστορία του ΣΥΡΙΖΑ. </w:t>
      </w:r>
    </w:p>
    <w:p w14:paraId="39BC6F04"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Το Υ</w:t>
      </w:r>
      <w:r>
        <w:rPr>
          <w:rFonts w:eastAsia="Times New Roman" w:cs="Times New Roman"/>
          <w:szCs w:val="24"/>
        </w:rPr>
        <w:t>ΠΕΞ, βεβαίως, σήμερα με κάθε ευκαιρία αξιοποιεί το άρθρο αυτό στις ρηματικές διακοινώνεις και, βεβαίως, όταν υπάρχουν παραβιάσεις χωρικών υδάτων. Είναι αυτή η ανομολόγητη παραδοχή του σημερινού ΣΥΡΙΖΑ, ο οποίος</w:t>
      </w:r>
      <w:r>
        <w:rPr>
          <w:rFonts w:eastAsia="Times New Roman" w:cs="Times New Roman"/>
          <w:szCs w:val="24"/>
        </w:rPr>
        <w:t>,</w:t>
      </w:r>
      <w:r>
        <w:rPr>
          <w:rFonts w:eastAsia="Times New Roman" w:cs="Times New Roman"/>
          <w:szCs w:val="24"/>
        </w:rPr>
        <w:t xml:space="preserve"> κατά τα λοιπά, περί άλλων τυρβάζει. </w:t>
      </w:r>
    </w:p>
    <w:p w14:paraId="39BC6F05"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Ας έρθο</w:t>
      </w:r>
      <w:r>
        <w:rPr>
          <w:rFonts w:eastAsia="Times New Roman" w:cs="Times New Roman"/>
          <w:szCs w:val="24"/>
        </w:rPr>
        <w:t>υμε, όμως, συγκεκριμένα στις πρωτοβουλίες</w:t>
      </w:r>
      <w:r>
        <w:rPr>
          <w:rFonts w:eastAsia="Times New Roman" w:cs="Times New Roman"/>
          <w:szCs w:val="24"/>
        </w:rPr>
        <w:t>,</w:t>
      </w:r>
      <w:r>
        <w:rPr>
          <w:rFonts w:eastAsia="Times New Roman" w:cs="Times New Roman"/>
          <w:szCs w:val="24"/>
        </w:rPr>
        <w:t xml:space="preserve"> για να δούμε την απραξία της Κυβέρνησης. Προχωρήσαμε σε τέσσερις διαγωνισμούς. Είναι γνωστό ότι το 2012 ανατέθηκε στη νορβηγική </w:t>
      </w:r>
      <w:r>
        <w:rPr>
          <w:rFonts w:eastAsia="Times New Roman" w:cs="Times New Roman"/>
          <w:szCs w:val="24"/>
        </w:rPr>
        <w:t>«</w:t>
      </w:r>
      <w:r>
        <w:rPr>
          <w:rFonts w:eastAsia="Times New Roman" w:cs="Times New Roman"/>
          <w:szCs w:val="24"/>
          <w:lang w:val="en-US"/>
        </w:rPr>
        <w:t>PGS</w:t>
      </w:r>
      <w:r>
        <w:rPr>
          <w:rFonts w:eastAsia="Times New Roman" w:cs="Times New Roman"/>
          <w:szCs w:val="24"/>
        </w:rPr>
        <w:t>»</w:t>
      </w:r>
      <w:r>
        <w:rPr>
          <w:rFonts w:eastAsia="Times New Roman" w:cs="Times New Roman"/>
          <w:szCs w:val="24"/>
        </w:rPr>
        <w:t xml:space="preserve"> η έρευνα γεωφυσικών </w:t>
      </w:r>
      <w:proofErr w:type="spellStart"/>
      <w:r>
        <w:rPr>
          <w:rFonts w:eastAsia="Times New Roman" w:cs="Times New Roman"/>
          <w:szCs w:val="24"/>
        </w:rPr>
        <w:t>διασκοπήσεων</w:t>
      </w:r>
      <w:proofErr w:type="spellEnd"/>
      <w:r>
        <w:rPr>
          <w:rFonts w:eastAsia="Times New Roman" w:cs="Times New Roman"/>
          <w:szCs w:val="24"/>
        </w:rPr>
        <w:t xml:space="preserve"> για το Ιόνιο και τη νότια Κρήτη, η πρώτη επίση</w:t>
      </w:r>
      <w:r>
        <w:rPr>
          <w:rFonts w:eastAsia="Times New Roman" w:cs="Times New Roman"/>
          <w:szCs w:val="24"/>
        </w:rPr>
        <w:t xml:space="preserve">μη έρευνα, χωρίς κόστος για το δημόσιο και η χώρα απέκτησε για πρώτη φορά ασφαλή ερευνητικά δεδομένα, τα οποία είναι σε διάθεση, βεβαίως, προς αξιοποίηση. </w:t>
      </w:r>
    </w:p>
    <w:p w14:paraId="39BC6F06"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Δεύτερον, προκηρύχθηκε διαγωνισμός για Πατραϊκό, Ιωάννινα και Κατάκολο και ολοκληρώθηκε η ανάθεσή το</w:t>
      </w:r>
      <w:r>
        <w:rPr>
          <w:rFonts w:eastAsia="Times New Roman" w:cs="Times New Roman"/>
          <w:szCs w:val="24"/>
        </w:rPr>
        <w:t xml:space="preserve">υ με νόμο που κύρωσε η Βουλή των Ελλήνων, τον οποίο ο ΣΥΡΙΖΑ, όπως έκανε και για τα υπόλοιπα, καταψήφισε. </w:t>
      </w:r>
    </w:p>
    <w:p w14:paraId="39BC6F07"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lastRenderedPageBreak/>
        <w:t xml:space="preserve">Τρίτον, προκηρύξαμε το 2014 και κατατέθηκαν προσφορές και φάκελοι τον Φεβρουάριο του 2015, για τα χερσαία οικόπεδα Άρτας, Πρέβεζας, Αιτωλοακαρνανίας </w:t>
      </w:r>
      <w:r>
        <w:rPr>
          <w:rFonts w:eastAsia="Times New Roman" w:cs="Times New Roman"/>
          <w:szCs w:val="24"/>
        </w:rPr>
        <w:t xml:space="preserve">και Αχαΐας. Μέχρι σήμερα δεν έχει γίνει απολύτως τίποτα. </w:t>
      </w:r>
    </w:p>
    <w:p w14:paraId="39BC6F08"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Τον Οκτώβριο του 2014 προκηρύχθηκε, επίσης, ο μεγάλος διαγωνισμός για τα είκοσι θαλάσσια οικόπεδα και τον Ιούνιο κατατέθηκαν προσφορές. Έκτοτε η Κυβέρνηση μόνο παρατάσεις δίνει. Η τελευταία που έχει</w:t>
      </w:r>
      <w:r>
        <w:rPr>
          <w:rFonts w:eastAsia="Times New Roman" w:cs="Times New Roman"/>
          <w:szCs w:val="24"/>
        </w:rPr>
        <w:t xml:space="preserve"> δώσει είναι μέχρι τον Ιούνιο του 2017. Ελπίζουμε να είναι η τελευταία. </w:t>
      </w:r>
    </w:p>
    <w:p w14:paraId="39BC6F09"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Εδώ είναι τώρα το δημοσίευμα στο οποίο αναφέρθηκα στην αρχή και μακάρι να έχει βάλει μυαλό και να προχωρήσει αυτή η διαδικασία και να έρθει στη Βουλή μια σύμβαση κύρωσης για την αξιοπ</w:t>
      </w:r>
      <w:r>
        <w:rPr>
          <w:rFonts w:eastAsia="Times New Roman" w:cs="Times New Roman"/>
          <w:szCs w:val="24"/>
        </w:rPr>
        <w:t xml:space="preserve">οίηση του συγκεκριμένου οικοπέδου. </w:t>
      </w:r>
    </w:p>
    <w:p w14:paraId="39BC6F0A" w14:textId="77777777" w:rsidR="00C46B37" w:rsidRDefault="002E6CD8">
      <w:pPr>
        <w:spacing w:line="600" w:lineRule="auto"/>
        <w:ind w:firstLine="720"/>
        <w:jc w:val="both"/>
        <w:rPr>
          <w:rFonts w:eastAsia="Times New Roman"/>
          <w:szCs w:val="24"/>
        </w:rPr>
      </w:pPr>
      <w:r>
        <w:rPr>
          <w:rFonts w:eastAsia="Times New Roman"/>
          <w:szCs w:val="24"/>
        </w:rPr>
        <w:t>Επίσης, θα πρέπει να θυμίσω στον κύριο Υπουργό ότι καταψήφισαν ακόμα και τον ν.4162, για την ίδρυση του Ταμείου Αλληλεγγύης Γενεών, που είναι μια ανάγκη τεράστια και ο μόνος δρόμος, θα έλεγα, τα επόμενα χρόνια, εφόσον πρ</w:t>
      </w:r>
      <w:r>
        <w:rPr>
          <w:rFonts w:eastAsia="Times New Roman"/>
          <w:szCs w:val="24"/>
        </w:rPr>
        <w:t>οχωρήσουν παράλληλα τα πράγματα, να στηριχθεί το ασφαλιστικό</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συνταξιοδοτικό σύστημα. </w:t>
      </w:r>
    </w:p>
    <w:p w14:paraId="39BC6F0B" w14:textId="77777777" w:rsidR="00C46B37" w:rsidRDefault="002E6CD8">
      <w:pPr>
        <w:spacing w:line="600" w:lineRule="auto"/>
        <w:ind w:firstLine="720"/>
        <w:jc w:val="both"/>
        <w:rPr>
          <w:rFonts w:eastAsia="Times New Roman"/>
          <w:szCs w:val="24"/>
        </w:rPr>
      </w:pPr>
      <w:r>
        <w:rPr>
          <w:rFonts w:eastAsia="Times New Roman"/>
          <w:szCs w:val="24"/>
        </w:rPr>
        <w:lastRenderedPageBreak/>
        <w:t>Τι προβλέπει; Προβλέπει ότι το 95% των πόρων από την αξιοποίηση των υδρογονανθράκων πηγαίνει στο ασφαλιστικό</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συνταξιοδοτικό. Το 5% πηγαίνει για τη χρηματοδότηση μεταπ</w:t>
      </w:r>
      <w:r>
        <w:rPr>
          <w:rFonts w:eastAsia="Times New Roman"/>
          <w:szCs w:val="24"/>
        </w:rPr>
        <w:t>τυχιακών προγραμμάτων και διδακτορικών</w:t>
      </w:r>
      <w:r>
        <w:rPr>
          <w:rFonts w:eastAsia="Times New Roman"/>
          <w:szCs w:val="24"/>
        </w:rPr>
        <w:t>,</w:t>
      </w:r>
      <w:r>
        <w:rPr>
          <w:rFonts w:eastAsia="Times New Roman"/>
          <w:szCs w:val="24"/>
        </w:rPr>
        <w:t xml:space="preserve"> σε τομείς που είναι συναφείς με την αξιοποίηση υδρογονανθράκων. </w:t>
      </w:r>
      <w:r>
        <w:rPr>
          <w:rFonts w:eastAsia="Times New Roman"/>
          <w:szCs w:val="24"/>
        </w:rPr>
        <w:t>Β</w:t>
      </w:r>
      <w:r>
        <w:rPr>
          <w:rFonts w:eastAsia="Times New Roman"/>
          <w:szCs w:val="24"/>
        </w:rPr>
        <w:t>εβαίως, πρέπει να υπενθυμίσω ότι ήδη προβλέπεται ότι από τα κέρδη το 20%, με βάση τον ν.4001, πηγαίνει στην οικεία περιφέρεια, προκειμένου να γίνουν έρ</w:t>
      </w:r>
      <w:r>
        <w:rPr>
          <w:rFonts w:eastAsia="Times New Roman"/>
          <w:szCs w:val="24"/>
        </w:rPr>
        <w:t xml:space="preserve">γα και δράσεις οικονομικής και κοινωνικής ανάπτυξης. </w:t>
      </w:r>
    </w:p>
    <w:p w14:paraId="39BC6F0C" w14:textId="77777777" w:rsidR="00C46B37" w:rsidRDefault="002E6CD8">
      <w:pPr>
        <w:spacing w:line="600" w:lineRule="auto"/>
        <w:ind w:firstLine="720"/>
        <w:jc w:val="both"/>
        <w:rPr>
          <w:rFonts w:eastAsia="Times New Roman"/>
          <w:szCs w:val="24"/>
        </w:rPr>
      </w:pPr>
      <w:r>
        <w:rPr>
          <w:rFonts w:eastAsia="Times New Roman"/>
          <w:szCs w:val="24"/>
        </w:rPr>
        <w:t>Κυρίες και κύριοι συνάδελφοι, με τις πρωτοβουλίες μας στο ευρωπαϊκό και διεθνές επίπεδο διασφαλίστηκε η συμμετοχή της χώρας στους μεγάλους ενεργειακούς αγωγούς. Είναι γνωστοί. Θέλω να τους θυμίσω επιγρα</w:t>
      </w:r>
      <w:r>
        <w:rPr>
          <w:rFonts w:eastAsia="Times New Roman"/>
          <w:szCs w:val="24"/>
        </w:rPr>
        <w:t>μματικά. Είναι</w:t>
      </w:r>
      <w:r>
        <w:rPr>
          <w:rFonts w:eastAsia="Times New Roman"/>
          <w:szCs w:val="24"/>
        </w:rPr>
        <w:t xml:space="preserve"> ο</w:t>
      </w:r>
      <w:r>
        <w:rPr>
          <w:rFonts w:eastAsia="Times New Roman"/>
          <w:szCs w:val="24"/>
        </w:rPr>
        <w:t xml:space="preserve"> αγωγός που συνδέει Μέση Ανατολή</w:t>
      </w:r>
      <w:r>
        <w:rPr>
          <w:rFonts w:eastAsia="Times New Roman"/>
          <w:szCs w:val="24"/>
        </w:rPr>
        <w:t xml:space="preserve"> - </w:t>
      </w:r>
      <w:r>
        <w:rPr>
          <w:rFonts w:eastAsia="Times New Roman"/>
          <w:szCs w:val="24"/>
        </w:rPr>
        <w:t>Κρήτη</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Ιταλία, που είναι έργο κοινού ενδιαφέροντος για την Ευρωπαϊκή Επιτροπή, είναι ο </w:t>
      </w:r>
      <w:r>
        <w:rPr>
          <w:rFonts w:eastAsia="Times New Roman"/>
          <w:szCs w:val="24"/>
          <w:lang w:val="en-US"/>
        </w:rPr>
        <w:t>IGB</w:t>
      </w:r>
      <w:r>
        <w:rPr>
          <w:rFonts w:eastAsia="Times New Roman"/>
          <w:szCs w:val="24"/>
        </w:rPr>
        <w:t xml:space="preserve">, ο </w:t>
      </w:r>
      <w:proofErr w:type="spellStart"/>
      <w:r>
        <w:rPr>
          <w:rFonts w:eastAsia="Times New Roman"/>
          <w:szCs w:val="24"/>
        </w:rPr>
        <w:t>ελληνοβουλγαρικός</w:t>
      </w:r>
      <w:proofErr w:type="spellEnd"/>
      <w:r>
        <w:rPr>
          <w:rFonts w:eastAsia="Times New Roman"/>
          <w:szCs w:val="24"/>
        </w:rPr>
        <w:t xml:space="preserve"> αγωγός, που είναι συγχρηματοδοτούμενο ευρωπαϊκό πρόγραμμα, είναι ο ΤΑΡ. Και βεβαίως, πρέπει να πούμε ότι για τον </w:t>
      </w:r>
      <w:proofErr w:type="spellStart"/>
      <w:r>
        <w:rPr>
          <w:rFonts w:eastAsia="Times New Roman"/>
          <w:szCs w:val="24"/>
          <w:lang w:val="en-US"/>
        </w:rPr>
        <w:t>EuroAsia</w:t>
      </w:r>
      <w:proofErr w:type="spellEnd"/>
      <w:r>
        <w:rPr>
          <w:rFonts w:eastAsia="Times New Roman"/>
          <w:szCs w:val="24"/>
        </w:rPr>
        <w:t xml:space="preserve"> </w:t>
      </w:r>
      <w:r>
        <w:rPr>
          <w:rFonts w:eastAsia="Times New Roman"/>
          <w:szCs w:val="24"/>
          <w:lang w:val="en-US"/>
        </w:rPr>
        <w:t>Interconnector</w:t>
      </w:r>
      <w:r>
        <w:rPr>
          <w:rFonts w:eastAsia="Times New Roman"/>
          <w:szCs w:val="24"/>
        </w:rPr>
        <w:t xml:space="preserve"> Ισραήλ-Κύπρος-Κρήτη-Αττική, ο οποίος έχει προταθεί για ένταξη και χρηματοδότηση στο </w:t>
      </w:r>
      <w:r>
        <w:rPr>
          <w:rFonts w:eastAsia="Times New Roman"/>
          <w:szCs w:val="24"/>
        </w:rPr>
        <w:lastRenderedPageBreak/>
        <w:t xml:space="preserve">πακέτο </w:t>
      </w:r>
      <w:proofErr w:type="spellStart"/>
      <w:r>
        <w:rPr>
          <w:rFonts w:eastAsia="Times New Roman"/>
          <w:szCs w:val="24"/>
        </w:rPr>
        <w:t>Γιούνκ</w:t>
      </w:r>
      <w:r>
        <w:rPr>
          <w:rFonts w:eastAsia="Times New Roman"/>
          <w:szCs w:val="24"/>
        </w:rPr>
        <w:t>ερ</w:t>
      </w:r>
      <w:proofErr w:type="spellEnd"/>
      <w:r>
        <w:rPr>
          <w:rFonts w:eastAsia="Times New Roman"/>
          <w:szCs w:val="24"/>
        </w:rPr>
        <w:t xml:space="preserve">, </w:t>
      </w:r>
      <w:r w:rsidRPr="005F1743">
        <w:rPr>
          <w:rFonts w:eastAsia="Times New Roman"/>
          <w:szCs w:val="24"/>
        </w:rPr>
        <w:t>δεν υπάρχει κά</w:t>
      </w:r>
      <w:r w:rsidRPr="00621AD0">
        <w:rPr>
          <w:rFonts w:eastAsia="Times New Roman"/>
          <w:szCs w:val="24"/>
        </w:rPr>
        <w:t>τι νεότερο και θέλουμε να γνωρίζουμε γιατί έχει μείνει στη μέση αυτή η προσπάθεια</w:t>
      </w:r>
      <w:r>
        <w:rPr>
          <w:rFonts w:eastAsia="Times New Roman"/>
          <w:szCs w:val="24"/>
        </w:rPr>
        <w:t xml:space="preserve">. </w:t>
      </w:r>
    </w:p>
    <w:p w14:paraId="39BC6F0D" w14:textId="77777777" w:rsidR="00C46B37" w:rsidRDefault="002E6CD8">
      <w:pPr>
        <w:spacing w:line="600" w:lineRule="auto"/>
        <w:ind w:firstLine="720"/>
        <w:jc w:val="both"/>
        <w:rPr>
          <w:rFonts w:eastAsia="Times New Roman"/>
          <w:szCs w:val="24"/>
        </w:rPr>
      </w:pPr>
      <w:r>
        <w:rPr>
          <w:rFonts w:eastAsia="Times New Roman"/>
          <w:szCs w:val="24"/>
        </w:rPr>
        <w:t xml:space="preserve">Κλείνω την </w:t>
      </w:r>
      <w:proofErr w:type="spellStart"/>
      <w:r>
        <w:rPr>
          <w:rFonts w:eastAsia="Times New Roman"/>
          <w:szCs w:val="24"/>
        </w:rPr>
        <w:t>πρωτομιλία</w:t>
      </w:r>
      <w:proofErr w:type="spellEnd"/>
      <w:r>
        <w:rPr>
          <w:rFonts w:eastAsia="Times New Roman"/>
          <w:szCs w:val="24"/>
        </w:rPr>
        <w:t xml:space="preserve"> μου αναφερόμενος στο θέμα που έχει να κάνει με την ενεργειακή επάρκεια της Κρήτης σε μεσοπρόθεσμο χρόνο και να υπενθυμίσω στον κύριο</w:t>
      </w:r>
      <w:r>
        <w:rPr>
          <w:rFonts w:eastAsia="Times New Roman"/>
          <w:szCs w:val="24"/>
        </w:rPr>
        <w:t xml:space="preserve"> Υπουργό ότι υπάρχει μία επιστολή της ΔΕΗ</w:t>
      </w:r>
      <w:r>
        <w:rPr>
          <w:rFonts w:eastAsia="Times New Roman"/>
          <w:szCs w:val="24"/>
        </w:rPr>
        <w:t>,</w:t>
      </w:r>
      <w:r>
        <w:rPr>
          <w:rFonts w:eastAsia="Times New Roman"/>
          <w:szCs w:val="24"/>
        </w:rPr>
        <w:t xml:space="preserve"> η οποία αναφέρεται στην υποχρέωση να μειωθεί η παραγωγή ρεύματος από πετρελαϊκές μονάδες στην Κρήτη τα επόμενα χρόνια, σε εφαρμογή ευρωπαϊκών </w:t>
      </w:r>
      <w:r>
        <w:rPr>
          <w:rFonts w:eastAsia="Times New Roman"/>
          <w:szCs w:val="24"/>
        </w:rPr>
        <w:t>ο</w:t>
      </w:r>
      <w:r>
        <w:rPr>
          <w:rFonts w:eastAsia="Times New Roman"/>
          <w:szCs w:val="24"/>
        </w:rPr>
        <w:t>δηγιών, γεγονός που σημαίνει ότι θα πρέπει να επιταχυνθούν οι διαδικασ</w:t>
      </w:r>
      <w:r>
        <w:rPr>
          <w:rFonts w:eastAsia="Times New Roman"/>
          <w:szCs w:val="24"/>
        </w:rPr>
        <w:t>ίες που έχουν να κάνουν με την ενεργειακή σύνδεση της Κρήτης. Άλλως, δεν θα μπορεί ούτε η μικρή σύνδεση που προβλέπεται για Πελοπόννησο</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Κρήτη των </w:t>
      </w:r>
      <w:proofErr w:type="spellStart"/>
      <w:r>
        <w:rPr>
          <w:rFonts w:eastAsia="Times New Roman"/>
          <w:szCs w:val="24"/>
        </w:rPr>
        <w:t>εκατόν</w:t>
      </w:r>
      <w:proofErr w:type="spellEnd"/>
      <w:r>
        <w:rPr>
          <w:rFonts w:eastAsia="Times New Roman"/>
          <w:szCs w:val="24"/>
        </w:rPr>
        <w:t xml:space="preserve"> πενήντα</w:t>
      </w:r>
      <w:r>
        <w:rPr>
          <w:rFonts w:eastAsia="Times New Roman"/>
          <w:szCs w:val="24"/>
        </w:rPr>
        <w:t xml:space="preserve"> κιλοβάτ να καλύψει τις ανάγκες ούτε, βέβαια, η μεγαλύτερη Αττικής</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Κρήτης, η οποία προβλέπετ</w:t>
      </w:r>
      <w:r>
        <w:rPr>
          <w:rFonts w:eastAsia="Times New Roman"/>
          <w:szCs w:val="24"/>
        </w:rPr>
        <w:t>αι να είναι έτοιμη μετά το 2044.</w:t>
      </w:r>
    </w:p>
    <w:p w14:paraId="39BC6F0E" w14:textId="77777777" w:rsidR="00C46B37" w:rsidRDefault="002E6CD8">
      <w:pPr>
        <w:spacing w:line="600" w:lineRule="auto"/>
        <w:ind w:firstLine="720"/>
        <w:jc w:val="both"/>
        <w:rPr>
          <w:rFonts w:eastAsia="Times New Roman"/>
          <w:szCs w:val="24"/>
        </w:rPr>
      </w:pPr>
      <w:r>
        <w:rPr>
          <w:rFonts w:eastAsia="Times New Roman"/>
          <w:szCs w:val="24"/>
        </w:rPr>
        <w:t xml:space="preserve">Κλείνω καταθέτοντας για τα Πρακτικά, κύριε Πρόεδρε, την από 22-12-2015 πρόταση για σύσταση </w:t>
      </w:r>
      <w:r>
        <w:rPr>
          <w:rFonts w:eastAsia="Times New Roman"/>
          <w:szCs w:val="24"/>
        </w:rPr>
        <w:t>ε</w:t>
      </w:r>
      <w:r>
        <w:rPr>
          <w:rFonts w:eastAsia="Times New Roman"/>
          <w:szCs w:val="24"/>
        </w:rPr>
        <w:t xml:space="preserve">ξεταστικής </w:t>
      </w:r>
      <w:r>
        <w:rPr>
          <w:rFonts w:eastAsia="Times New Roman"/>
          <w:szCs w:val="24"/>
        </w:rPr>
        <w:t>ε</w:t>
      </w:r>
      <w:r>
        <w:rPr>
          <w:rFonts w:eastAsia="Times New Roman"/>
          <w:szCs w:val="24"/>
        </w:rPr>
        <w:t>πιτροπής, που αφορά όλο το διάστημα</w:t>
      </w:r>
      <w:r>
        <w:rPr>
          <w:rFonts w:eastAsia="Times New Roman"/>
          <w:szCs w:val="24"/>
        </w:rPr>
        <w:t>,</w:t>
      </w:r>
      <w:r>
        <w:rPr>
          <w:rFonts w:eastAsia="Times New Roman"/>
          <w:szCs w:val="24"/>
        </w:rPr>
        <w:t xml:space="preserve"> όπως το προσδιορίσατε και τα αίτια για τα μνημόνια. Κι έχω ζητήσει με επιστολή μου</w:t>
      </w:r>
      <w:r>
        <w:rPr>
          <w:rFonts w:eastAsia="Times New Roman"/>
          <w:szCs w:val="24"/>
        </w:rPr>
        <w:t xml:space="preserve"> από τις άλλες Κοινοβουλευτικές Ομάδες να την υπογράψουν για να προχωρή</w:t>
      </w:r>
      <w:r>
        <w:rPr>
          <w:rFonts w:eastAsia="Times New Roman"/>
          <w:szCs w:val="24"/>
        </w:rPr>
        <w:lastRenderedPageBreak/>
        <w:t>σει. Έχει ανταποκριθεί μόνο ένας Βουλευτής, ανεξάρτητος, ο οποίος προστίθεται στις υπογραφές των Βουλευτών της Δημοκρατικής Συμπαράταξης.</w:t>
      </w:r>
    </w:p>
    <w:p w14:paraId="39BC6F0F" w14:textId="77777777" w:rsidR="00C46B37" w:rsidRDefault="002E6CD8">
      <w:pPr>
        <w:spacing w:line="600" w:lineRule="auto"/>
        <w:ind w:firstLine="720"/>
        <w:jc w:val="both"/>
        <w:rPr>
          <w:rFonts w:eastAsia="Times New Roman"/>
          <w:szCs w:val="24"/>
        </w:rPr>
      </w:pPr>
      <w:r>
        <w:rPr>
          <w:rFonts w:eastAsia="Times New Roman"/>
          <w:szCs w:val="24"/>
        </w:rPr>
        <w:t>Εδώ είναι, λοιπόν, την καταθέτω για τα Πρακτικά</w:t>
      </w:r>
      <w:r>
        <w:rPr>
          <w:rFonts w:eastAsia="Times New Roman"/>
          <w:szCs w:val="24"/>
        </w:rPr>
        <w:t xml:space="preserve">. Όποιος θέλει μπορεί να υπογράψει. </w:t>
      </w:r>
    </w:p>
    <w:p w14:paraId="39BC6F10" w14:textId="77777777" w:rsidR="00C46B37" w:rsidRDefault="002E6CD8">
      <w:pPr>
        <w:spacing w:line="600" w:lineRule="auto"/>
        <w:ind w:firstLine="720"/>
        <w:jc w:val="both"/>
        <w:rPr>
          <w:rFonts w:eastAsia="Times New Roman"/>
          <w:szCs w:val="24"/>
        </w:rPr>
      </w:pPr>
      <w:r>
        <w:rPr>
          <w:rFonts w:eastAsia="Times New Roman"/>
          <w:szCs w:val="24"/>
        </w:rPr>
        <w:t xml:space="preserve">Ευχαριστώ. </w:t>
      </w:r>
    </w:p>
    <w:p w14:paraId="39BC6F11" w14:textId="77777777" w:rsidR="00C46B37" w:rsidRDefault="002E6CD8">
      <w:pPr>
        <w:spacing w:line="600" w:lineRule="auto"/>
        <w:ind w:firstLine="720"/>
        <w:jc w:val="both"/>
        <w:rPr>
          <w:rFonts w:eastAsia="Times New Roman"/>
          <w:szCs w:val="24"/>
        </w:rPr>
      </w:pPr>
      <w:r>
        <w:rPr>
          <w:rFonts w:eastAsia="Times New Roman"/>
          <w:szCs w:val="24"/>
        </w:rPr>
        <w:t xml:space="preserve">(Στο σημείο αυτό ο Βουλευτής κ. Βασίλειος </w:t>
      </w:r>
      <w:proofErr w:type="spellStart"/>
      <w:r>
        <w:rPr>
          <w:rFonts w:eastAsia="Times New Roman"/>
          <w:szCs w:val="24"/>
        </w:rPr>
        <w:t>Κεγκέρογλου</w:t>
      </w:r>
      <w:proofErr w:type="spellEnd"/>
      <w:r>
        <w:rPr>
          <w:rFonts w:eastAsia="Times New Roman"/>
          <w:szCs w:val="24"/>
        </w:rPr>
        <w:t xml:space="preserve"> καταθέτει για τα Πρακτικά το προαναφερθέν έγγραφο, το οποίο βρίσκεται στο </w:t>
      </w:r>
      <w:r>
        <w:rPr>
          <w:rFonts w:eastAsia="Times New Roman"/>
          <w:szCs w:val="24"/>
        </w:rPr>
        <w:t>α</w:t>
      </w:r>
      <w:r>
        <w:rPr>
          <w:rFonts w:eastAsia="Times New Roman"/>
          <w:szCs w:val="24"/>
        </w:rPr>
        <w:t>ρχείο του Τμήματος Γραμματείας της Διεύθυνσης Στενογραφίας και Πρακτικών της Β</w:t>
      </w:r>
      <w:r>
        <w:rPr>
          <w:rFonts w:eastAsia="Times New Roman"/>
          <w:szCs w:val="24"/>
        </w:rPr>
        <w:t>ουλής)</w:t>
      </w:r>
    </w:p>
    <w:p w14:paraId="39BC6F12" w14:textId="77777777" w:rsidR="00C46B37" w:rsidRDefault="002E6CD8">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Να την καταθέσετε.</w:t>
      </w:r>
    </w:p>
    <w:p w14:paraId="39BC6F13" w14:textId="77777777" w:rsidR="00C46B37" w:rsidRDefault="002E6CD8">
      <w:pPr>
        <w:spacing w:line="600" w:lineRule="auto"/>
        <w:ind w:firstLine="720"/>
        <w:jc w:val="both"/>
        <w:rPr>
          <w:rFonts w:eastAsia="Times New Roman"/>
          <w:szCs w:val="24"/>
        </w:rPr>
      </w:pPr>
      <w:r>
        <w:rPr>
          <w:rFonts w:eastAsia="Times New Roman"/>
          <w:szCs w:val="24"/>
        </w:rPr>
        <w:t>Εγώ, βέβαια, αναφέρθηκα στην περίοδο Ιούνιος 2012</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Δεκέμβριος 2014. Βρείτε μου μια δημόσια δήλωση υπέρ της θέσης αυτής. </w:t>
      </w:r>
    </w:p>
    <w:p w14:paraId="39BC6F14" w14:textId="77777777" w:rsidR="00C46B37" w:rsidRDefault="002E6CD8">
      <w:pPr>
        <w:spacing w:line="600" w:lineRule="auto"/>
        <w:ind w:firstLine="720"/>
        <w:jc w:val="both"/>
        <w:rPr>
          <w:rFonts w:eastAsia="Times New Roman"/>
          <w:szCs w:val="24"/>
        </w:rPr>
      </w:pPr>
      <w:r>
        <w:rPr>
          <w:rFonts w:eastAsia="Times New Roman"/>
          <w:szCs w:val="24"/>
        </w:rPr>
        <w:t>Προχωράμε στον κ. Κωνσταντόπουλο -ζήτησε ο ίδιος να ενωθεί, γιατί είναι λίγ</w:t>
      </w:r>
      <w:r>
        <w:rPr>
          <w:rFonts w:eastAsia="Times New Roman"/>
          <w:szCs w:val="24"/>
        </w:rPr>
        <w:t xml:space="preserve">ος ο χρόνος της </w:t>
      </w:r>
      <w:proofErr w:type="spellStart"/>
      <w:r>
        <w:rPr>
          <w:rFonts w:eastAsia="Times New Roman"/>
          <w:szCs w:val="24"/>
        </w:rPr>
        <w:t>πρωτολογίας</w:t>
      </w:r>
      <w:proofErr w:type="spellEnd"/>
      <w:r>
        <w:rPr>
          <w:rFonts w:eastAsia="Times New Roman"/>
          <w:szCs w:val="24"/>
        </w:rPr>
        <w:t>- για πέντε λεπτά, με μια μικρή ανοχή.</w:t>
      </w:r>
    </w:p>
    <w:p w14:paraId="39BC6F15" w14:textId="77777777" w:rsidR="00C46B37" w:rsidRDefault="002E6CD8">
      <w:pPr>
        <w:spacing w:line="600" w:lineRule="auto"/>
        <w:ind w:firstLine="720"/>
        <w:jc w:val="both"/>
        <w:rPr>
          <w:rFonts w:eastAsia="Times New Roman"/>
          <w:szCs w:val="24"/>
        </w:rPr>
      </w:pPr>
      <w:r>
        <w:rPr>
          <w:rFonts w:eastAsia="Times New Roman"/>
          <w:b/>
          <w:szCs w:val="24"/>
        </w:rPr>
        <w:lastRenderedPageBreak/>
        <w:t xml:space="preserve">ΔΗΜΗΤΡΙΟΣ ΚΩΝΣΤΑΝΤΟΠΟΥΛΟΣ: </w:t>
      </w:r>
      <w:r>
        <w:rPr>
          <w:rFonts w:eastAsia="Times New Roman"/>
          <w:szCs w:val="24"/>
        </w:rPr>
        <w:t>Κυρίες και κύριοι συνάδελφοι, κύριε Πρόεδρε, δύο χρόνια Κυβέρνησης ΣΥΡΙΖΑ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ΑΝΕΛ και κανένα σχέδιο για την ενέργεια, κα</w:t>
      </w:r>
      <w:r>
        <w:rPr>
          <w:rFonts w:eastAsia="Times New Roman"/>
          <w:szCs w:val="24"/>
        </w:rPr>
        <w:t>μ</w:t>
      </w:r>
      <w:r>
        <w:rPr>
          <w:rFonts w:eastAsia="Times New Roman"/>
          <w:szCs w:val="24"/>
        </w:rPr>
        <w:t>μία ουσιαστική πρωτοβουλία, κανένα αποτέλεσ</w:t>
      </w:r>
      <w:r>
        <w:rPr>
          <w:rFonts w:eastAsia="Times New Roman"/>
          <w:szCs w:val="24"/>
        </w:rPr>
        <w:t>μα. Πέρασαν τρεις Υπουργοί Ενέργειας μέχρι σήμερα, καμ</w:t>
      </w:r>
      <w:r>
        <w:rPr>
          <w:rFonts w:eastAsia="Times New Roman"/>
          <w:szCs w:val="24"/>
        </w:rPr>
        <w:t>μ</w:t>
      </w:r>
      <w:r>
        <w:rPr>
          <w:rFonts w:eastAsia="Times New Roman"/>
          <w:szCs w:val="24"/>
        </w:rPr>
        <w:t>ία στρατηγική, κα</w:t>
      </w:r>
      <w:r>
        <w:rPr>
          <w:rFonts w:eastAsia="Times New Roman"/>
          <w:szCs w:val="24"/>
        </w:rPr>
        <w:t>μ</w:t>
      </w:r>
      <w:r>
        <w:rPr>
          <w:rFonts w:eastAsia="Times New Roman"/>
          <w:szCs w:val="24"/>
        </w:rPr>
        <w:t xml:space="preserve">μία αναπτυξιακή προοπτική. Και η Κυβέρνηση, «μη μου τους κύκλους τάραττε». </w:t>
      </w:r>
    </w:p>
    <w:p w14:paraId="39BC6F16" w14:textId="77777777" w:rsidR="00C46B37" w:rsidRDefault="002E6CD8">
      <w:pPr>
        <w:spacing w:line="600" w:lineRule="auto"/>
        <w:ind w:firstLine="720"/>
        <w:jc w:val="both"/>
        <w:rPr>
          <w:rFonts w:eastAsia="Times New Roman"/>
          <w:szCs w:val="24"/>
        </w:rPr>
      </w:pPr>
      <w:r>
        <w:rPr>
          <w:rFonts w:eastAsia="Times New Roman"/>
          <w:szCs w:val="24"/>
        </w:rPr>
        <w:t xml:space="preserve">Κυρίες και κύριοι συνάδελφοι, ο Πρόεδρος της ΡΑΕ είπε ότι από τύχη γλιτώσαμε το μπλακάουτ τον Ιανουάριο και επεσήμανε το σοβαρό πρόβλημα ενεργειακής ανεπάρκειας της χώρας. Κι εδώ η Κυβέρνηση «φωνή </w:t>
      </w:r>
      <w:proofErr w:type="spellStart"/>
      <w:r>
        <w:rPr>
          <w:rFonts w:eastAsia="Times New Roman"/>
          <w:szCs w:val="24"/>
        </w:rPr>
        <w:t>βοώντος</w:t>
      </w:r>
      <w:proofErr w:type="spellEnd"/>
      <w:r>
        <w:rPr>
          <w:rFonts w:eastAsia="Times New Roman"/>
          <w:szCs w:val="24"/>
        </w:rPr>
        <w:t xml:space="preserve"> εν τη </w:t>
      </w:r>
      <w:proofErr w:type="spellStart"/>
      <w:r>
        <w:rPr>
          <w:rFonts w:eastAsia="Times New Roman"/>
          <w:szCs w:val="24"/>
        </w:rPr>
        <w:t>ερήμω</w:t>
      </w:r>
      <w:proofErr w:type="spellEnd"/>
      <w:r>
        <w:rPr>
          <w:rFonts w:eastAsia="Times New Roman"/>
          <w:szCs w:val="24"/>
        </w:rPr>
        <w:t xml:space="preserve">». </w:t>
      </w:r>
    </w:p>
    <w:p w14:paraId="39BC6F17" w14:textId="77777777" w:rsidR="00C46B37" w:rsidRDefault="002E6CD8">
      <w:pPr>
        <w:spacing w:line="600" w:lineRule="auto"/>
        <w:ind w:firstLine="720"/>
        <w:jc w:val="both"/>
        <w:rPr>
          <w:rFonts w:eastAsia="Times New Roman"/>
          <w:szCs w:val="24"/>
        </w:rPr>
      </w:pPr>
      <w:r>
        <w:rPr>
          <w:rFonts w:eastAsia="Times New Roman"/>
          <w:szCs w:val="24"/>
        </w:rPr>
        <w:t>Κύριοι της Κυβέρνησης, σύρατε τη χώρ</w:t>
      </w:r>
      <w:r>
        <w:rPr>
          <w:rFonts w:eastAsia="Times New Roman"/>
          <w:szCs w:val="24"/>
        </w:rPr>
        <w:t>α σε ένα αχρείαστο δεύτερο και τρίτο μνημόνιο. Δεσμευθήκατε. Αποτέλεσμα, η ΔΕΗ για τα επόμενα τρία χρόνια να χάνει το 50% της αγοράς παραγωγής ηλεκτρικής ενέργειας. Υπογράψατε, κύριοι, την καταδίκη της ΔΕΗ με τον ν.4336/2015.</w:t>
      </w:r>
    </w:p>
    <w:p w14:paraId="39BC6F18" w14:textId="77777777" w:rsidR="00C46B37" w:rsidRDefault="002E6CD8">
      <w:pPr>
        <w:spacing w:line="600" w:lineRule="auto"/>
        <w:ind w:firstLine="720"/>
        <w:jc w:val="both"/>
        <w:rPr>
          <w:rFonts w:eastAsia="Times New Roman"/>
          <w:szCs w:val="24"/>
        </w:rPr>
      </w:pPr>
      <w:r>
        <w:rPr>
          <w:rFonts w:eastAsia="Times New Roman"/>
          <w:szCs w:val="24"/>
        </w:rPr>
        <w:t>Και διερωτώμαι, αν δεν είναι α</w:t>
      </w:r>
      <w:r>
        <w:rPr>
          <w:rFonts w:eastAsia="Times New Roman"/>
          <w:szCs w:val="24"/>
        </w:rPr>
        <w:t xml:space="preserve">υτό ξεπούλημα της εθνικής περιουσίας, τότε τι είναι; Να θυμίσω τον εμπαιγμό που έχουν υποστεί </w:t>
      </w:r>
      <w:r>
        <w:rPr>
          <w:rFonts w:eastAsia="Times New Roman"/>
          <w:szCs w:val="24"/>
        </w:rPr>
        <w:t>πενήντα χιλιάδες</w:t>
      </w:r>
      <w:r>
        <w:rPr>
          <w:rFonts w:eastAsia="Times New Roman"/>
          <w:szCs w:val="24"/>
        </w:rPr>
        <w:t xml:space="preserve"> οικογένειες. Για πόσο; Για δύο ολόκληρα χρόνια </w:t>
      </w:r>
      <w:proofErr w:type="spellStart"/>
      <w:r>
        <w:rPr>
          <w:rFonts w:eastAsia="Times New Roman"/>
          <w:szCs w:val="24"/>
        </w:rPr>
        <w:t>παρακρατήθηκαν</w:t>
      </w:r>
      <w:proofErr w:type="spellEnd"/>
      <w:r>
        <w:rPr>
          <w:rFonts w:eastAsia="Times New Roman"/>
          <w:szCs w:val="24"/>
        </w:rPr>
        <w:t xml:space="preserve"> 20 εκατομμύρια ευρώ από </w:t>
      </w:r>
      <w:r>
        <w:rPr>
          <w:rFonts w:eastAsia="Times New Roman"/>
          <w:szCs w:val="24"/>
        </w:rPr>
        <w:t>δια</w:t>
      </w:r>
      <w:r>
        <w:rPr>
          <w:rFonts w:eastAsia="Times New Roman"/>
          <w:szCs w:val="24"/>
        </w:rPr>
        <w:lastRenderedPageBreak/>
        <w:t>κόσια εβδομήντα δύο</w:t>
      </w:r>
      <w:r>
        <w:rPr>
          <w:rFonts w:eastAsia="Times New Roman"/>
          <w:szCs w:val="24"/>
        </w:rPr>
        <w:t xml:space="preserve"> ορεινά χωριά της χώρας, που είναι εγ</w:t>
      </w:r>
      <w:r>
        <w:rPr>
          <w:rFonts w:eastAsia="Times New Roman"/>
          <w:szCs w:val="24"/>
        </w:rPr>
        <w:t>κατεστημένα αιολικά πάρκα. Και εσείς αναβάλ</w:t>
      </w:r>
      <w:r>
        <w:rPr>
          <w:rFonts w:eastAsia="Times New Roman"/>
          <w:szCs w:val="24"/>
        </w:rPr>
        <w:t>λ</w:t>
      </w:r>
      <w:r>
        <w:rPr>
          <w:rFonts w:eastAsia="Times New Roman"/>
          <w:szCs w:val="24"/>
        </w:rPr>
        <w:t>ετε συνεχώς την πίστωση στους λογαριασμούς τους.</w:t>
      </w:r>
    </w:p>
    <w:p w14:paraId="39BC6F19" w14:textId="77777777" w:rsidR="00C46B37" w:rsidRDefault="002E6CD8">
      <w:pPr>
        <w:spacing w:line="600" w:lineRule="auto"/>
        <w:ind w:firstLine="720"/>
        <w:jc w:val="both"/>
        <w:rPr>
          <w:rFonts w:eastAsia="Times New Roman"/>
          <w:szCs w:val="24"/>
        </w:rPr>
      </w:pPr>
      <w:r>
        <w:rPr>
          <w:rFonts w:eastAsia="Times New Roman"/>
          <w:szCs w:val="24"/>
        </w:rPr>
        <w:t>Η ΔΕΣΦΑ είναι το απόλυτο ναυάγιο. Μια ώριμη ιδιωτικοποίηση πετάχτηκε στα σκουπίδια, στερώντας τουλάχιστον 400 εκατομμύρια ευρώ από τα δημόσια ταμεία και ταυτόχρονα</w:t>
      </w:r>
      <w:r>
        <w:rPr>
          <w:rFonts w:eastAsia="Times New Roman"/>
          <w:szCs w:val="24"/>
        </w:rPr>
        <w:t xml:space="preserve"> δεκάδες θέσεις εργασίας. Τι έμεινε; Προχειρότητα παντού και έλλειμμα αξιοπιστίας.</w:t>
      </w:r>
    </w:p>
    <w:p w14:paraId="39BC6F1A" w14:textId="77777777" w:rsidR="00C46B37" w:rsidRDefault="002E6CD8">
      <w:pPr>
        <w:spacing w:line="600" w:lineRule="auto"/>
        <w:ind w:firstLine="720"/>
        <w:jc w:val="both"/>
        <w:rPr>
          <w:rFonts w:eastAsia="Times New Roman"/>
          <w:szCs w:val="24"/>
        </w:rPr>
      </w:pPr>
      <w:r>
        <w:rPr>
          <w:rFonts w:eastAsia="Times New Roman"/>
          <w:szCs w:val="24"/>
        </w:rPr>
        <w:t>Στους υδρογονάνθρακες δεν υπάρχει κα</w:t>
      </w:r>
      <w:r>
        <w:rPr>
          <w:rFonts w:eastAsia="Times New Roman"/>
          <w:szCs w:val="24"/>
        </w:rPr>
        <w:t>μ</w:t>
      </w:r>
      <w:r>
        <w:rPr>
          <w:rFonts w:eastAsia="Times New Roman"/>
          <w:szCs w:val="24"/>
        </w:rPr>
        <w:t>μία πολιτική. Αποτέλεσμα; Μηδέν. Είχαμε διαμορφώσει μια εθνικά υπερήφανη ενεργειακή πολιτική σε ένα ταραγμένο γεωπολιτικό περιβάλλον από</w:t>
      </w:r>
      <w:r>
        <w:rPr>
          <w:rFonts w:eastAsia="Times New Roman"/>
          <w:szCs w:val="24"/>
        </w:rPr>
        <w:t xml:space="preserve"> την Ουκρανία, τη Συρία και το Ιράκ μέχρι την Αίγυπτο και τη Λιβύη, με πυξίδα την περιφερειακή συνεργασία, την ειρήνη και την ανάπτυξη. Και ήρθατε εσείς με τον κ. </w:t>
      </w:r>
      <w:proofErr w:type="spellStart"/>
      <w:r>
        <w:rPr>
          <w:rFonts w:eastAsia="Times New Roman"/>
          <w:szCs w:val="24"/>
        </w:rPr>
        <w:t>Βαρουφάκη</w:t>
      </w:r>
      <w:proofErr w:type="spellEnd"/>
      <w:r>
        <w:rPr>
          <w:rFonts w:eastAsia="Times New Roman"/>
          <w:szCs w:val="24"/>
        </w:rPr>
        <w:t xml:space="preserve"> να δίνετε αναφορά στην τρόικα για τις έρευνες σχετικά με τα ελληνικά κοιτάσματα.</w:t>
      </w:r>
    </w:p>
    <w:p w14:paraId="39BC6F1B" w14:textId="77777777" w:rsidR="00C46B37" w:rsidRDefault="002E6CD8">
      <w:pPr>
        <w:spacing w:line="600" w:lineRule="auto"/>
        <w:ind w:firstLine="720"/>
        <w:jc w:val="both"/>
        <w:rPr>
          <w:rFonts w:eastAsia="Times New Roman"/>
          <w:szCs w:val="24"/>
        </w:rPr>
      </w:pPr>
      <w:r>
        <w:rPr>
          <w:rFonts w:eastAsia="Times New Roman"/>
          <w:szCs w:val="24"/>
        </w:rPr>
        <w:t>Κύ</w:t>
      </w:r>
      <w:r>
        <w:rPr>
          <w:rFonts w:eastAsia="Times New Roman"/>
          <w:szCs w:val="24"/>
        </w:rPr>
        <w:t xml:space="preserve">ριοι της Κυβέρνησης, είχαμε προβλέψει με τον ν.4162/2013 τη σύσταση </w:t>
      </w:r>
      <w:r>
        <w:rPr>
          <w:rFonts w:eastAsia="Times New Roman"/>
          <w:szCs w:val="24"/>
        </w:rPr>
        <w:t>Ε</w:t>
      </w:r>
      <w:r>
        <w:rPr>
          <w:rFonts w:eastAsia="Times New Roman"/>
          <w:szCs w:val="24"/>
        </w:rPr>
        <w:t xml:space="preserve">θνικού Ταμείου Κοινωνικής Αλληλεγγύης Γενεών. Απαιτήσαμε να δεσμευθείτε ότι τα έσοδα από την </w:t>
      </w:r>
      <w:r>
        <w:rPr>
          <w:rFonts w:eastAsia="Times New Roman"/>
          <w:szCs w:val="24"/>
        </w:rPr>
        <w:lastRenderedPageBreak/>
        <w:t xml:space="preserve">αξιοποίηση υδρογονανθράκων θα ενισχύσουν το σύστημα </w:t>
      </w:r>
      <w:r>
        <w:rPr>
          <w:rFonts w:eastAsia="Times New Roman"/>
          <w:szCs w:val="24"/>
        </w:rPr>
        <w:t>κ</w:t>
      </w:r>
      <w:r>
        <w:rPr>
          <w:rFonts w:eastAsia="Times New Roman"/>
          <w:szCs w:val="24"/>
        </w:rPr>
        <w:t xml:space="preserve">οινωνικής </w:t>
      </w:r>
      <w:r>
        <w:rPr>
          <w:rFonts w:eastAsia="Times New Roman"/>
          <w:szCs w:val="24"/>
        </w:rPr>
        <w:t>α</w:t>
      </w:r>
      <w:r>
        <w:rPr>
          <w:rFonts w:eastAsia="Times New Roman"/>
          <w:szCs w:val="24"/>
        </w:rPr>
        <w:t>σφάλισης των μελλοντικών γενεώ</w:t>
      </w:r>
      <w:r>
        <w:rPr>
          <w:rFonts w:eastAsia="Times New Roman"/>
          <w:szCs w:val="24"/>
        </w:rPr>
        <w:t>ν των Ελλήνων ασφαλισμένων.</w:t>
      </w:r>
    </w:p>
    <w:p w14:paraId="39BC6F1C" w14:textId="77777777" w:rsidR="00C46B37" w:rsidRDefault="002E6CD8">
      <w:pPr>
        <w:spacing w:line="600" w:lineRule="auto"/>
        <w:ind w:firstLine="720"/>
        <w:jc w:val="both"/>
        <w:rPr>
          <w:rFonts w:eastAsia="Times New Roman"/>
          <w:szCs w:val="24"/>
        </w:rPr>
      </w:pPr>
      <w:r>
        <w:rPr>
          <w:rFonts w:eastAsia="Times New Roman"/>
          <w:szCs w:val="24"/>
        </w:rPr>
        <w:t>Ωστόσο, εσείς κύριοι, προτιμήσατε αυτά τα χρήματα να πάνε στις αποκρατικοποιήσεις. Άρα, κύριοι, δεν μπορεί να είναι αυτή η Αριστερά που ευαγγελίζεσθε.</w:t>
      </w:r>
    </w:p>
    <w:p w14:paraId="39BC6F1D" w14:textId="77777777" w:rsidR="00C46B37" w:rsidRDefault="002E6CD8">
      <w:pPr>
        <w:spacing w:line="600" w:lineRule="auto"/>
        <w:ind w:firstLine="720"/>
        <w:jc w:val="both"/>
        <w:rPr>
          <w:rFonts w:eastAsia="Times New Roman"/>
          <w:szCs w:val="24"/>
        </w:rPr>
      </w:pPr>
      <w:r>
        <w:rPr>
          <w:rFonts w:eastAsia="Times New Roman"/>
          <w:szCs w:val="24"/>
        </w:rPr>
        <w:t>Κύριε Υπουργέ, οριστικοποιήθηκε η σύμβαση και άνοιξε ο δρόμος για την υλοποίη</w:t>
      </w:r>
      <w:r>
        <w:rPr>
          <w:rFonts w:eastAsia="Times New Roman"/>
          <w:szCs w:val="24"/>
        </w:rPr>
        <w:t xml:space="preserve">ση ερευνητικών εργασιών στην θαλάσσια περιοχή του Ιονίου. Υπογράφτηκε η </w:t>
      </w:r>
      <w:r>
        <w:rPr>
          <w:rFonts w:eastAsia="Times New Roman"/>
          <w:szCs w:val="24"/>
        </w:rPr>
        <w:t>σ</w:t>
      </w:r>
      <w:r>
        <w:rPr>
          <w:rFonts w:eastAsia="Times New Roman"/>
          <w:szCs w:val="24"/>
        </w:rPr>
        <w:t xml:space="preserve">ύμβαση </w:t>
      </w:r>
      <w:r>
        <w:rPr>
          <w:rFonts w:eastAsia="Times New Roman"/>
          <w:szCs w:val="24"/>
        </w:rPr>
        <w:t>μ</w:t>
      </w:r>
      <w:r>
        <w:rPr>
          <w:rFonts w:eastAsia="Times New Roman"/>
          <w:szCs w:val="24"/>
        </w:rPr>
        <w:t xml:space="preserve">ίσθωσης για το δικαίωμα έρευνας και εκμετάλλευσης υδρογονανθράκων. Πού; Στο θαλάσσιο οικόπεδο 2 δυτικά της Κέρκυρας. Θα κάνουμε φυσικά τις παρεμβάσεις μας, όταν φέρετε τη </w:t>
      </w:r>
      <w:r>
        <w:rPr>
          <w:rFonts w:eastAsia="Times New Roman"/>
          <w:szCs w:val="24"/>
        </w:rPr>
        <w:t>σ</w:t>
      </w:r>
      <w:r>
        <w:rPr>
          <w:rFonts w:eastAsia="Times New Roman"/>
          <w:szCs w:val="24"/>
        </w:rPr>
        <w:t>ύμβ</w:t>
      </w:r>
      <w:r>
        <w:rPr>
          <w:rFonts w:eastAsia="Times New Roman"/>
          <w:szCs w:val="24"/>
        </w:rPr>
        <w:t xml:space="preserve">αση για κύρωση στη Βουλή. </w:t>
      </w:r>
    </w:p>
    <w:p w14:paraId="39BC6F1E" w14:textId="77777777" w:rsidR="00C46B37" w:rsidRDefault="002E6CD8">
      <w:pPr>
        <w:spacing w:line="600" w:lineRule="auto"/>
        <w:ind w:firstLine="720"/>
        <w:jc w:val="both"/>
        <w:rPr>
          <w:rFonts w:eastAsia="Times New Roman"/>
          <w:szCs w:val="24"/>
        </w:rPr>
      </w:pPr>
      <w:r>
        <w:rPr>
          <w:rFonts w:eastAsia="Times New Roman"/>
          <w:szCs w:val="24"/>
        </w:rPr>
        <w:t xml:space="preserve">Όμως, κύριε Υπουργέ, εκκρεμεί η υπογραφή των συμβάσεων για τρεις χερσαίες περιοχές της </w:t>
      </w:r>
      <w:r>
        <w:rPr>
          <w:rFonts w:eastAsia="Times New Roman"/>
          <w:szCs w:val="24"/>
        </w:rPr>
        <w:t>δ</w:t>
      </w:r>
      <w:r>
        <w:rPr>
          <w:rFonts w:eastAsia="Times New Roman"/>
          <w:szCs w:val="24"/>
        </w:rPr>
        <w:t>υτικής Ελλάδας, της Άρτας</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Πρέβεζας, της βορειοδυτικής πλευράς της Πελοποννήσου και της Αιτωλοακαρνανίας. Και σας ερωτώ: Θα πέσουν υπογραφές</w:t>
      </w:r>
      <w:r>
        <w:rPr>
          <w:rFonts w:eastAsia="Times New Roman"/>
          <w:szCs w:val="24"/>
        </w:rPr>
        <w:t xml:space="preserve"> και πότε;</w:t>
      </w:r>
    </w:p>
    <w:p w14:paraId="39BC6F1F" w14:textId="77777777" w:rsidR="00C46B37" w:rsidRDefault="002E6CD8">
      <w:pPr>
        <w:spacing w:line="600" w:lineRule="auto"/>
        <w:ind w:firstLine="720"/>
        <w:jc w:val="both"/>
        <w:rPr>
          <w:rFonts w:eastAsia="Times New Roman"/>
          <w:szCs w:val="24"/>
        </w:rPr>
      </w:pPr>
      <w:r>
        <w:rPr>
          <w:rFonts w:eastAsia="Times New Roman"/>
          <w:szCs w:val="24"/>
        </w:rPr>
        <w:lastRenderedPageBreak/>
        <w:t>Και έρχομαι στο αγροτικό πετρέλαιο. Σας καταθέσαμε, κύριοι, πρόταση για τη μείωση του κόστους ενέργειας στον πρωτογενή τομέα. Φέραμε στη Βουλή τροπολογία για το αγροτικό πετρέλαιο που μπορεί να εφαρμοστεί άμεσα χωρίς διοικητικό κόστος.</w:t>
      </w:r>
    </w:p>
    <w:p w14:paraId="39BC6F20" w14:textId="77777777" w:rsidR="00C46B37" w:rsidRDefault="002E6CD8">
      <w:pPr>
        <w:spacing w:line="600" w:lineRule="auto"/>
        <w:ind w:firstLine="720"/>
        <w:jc w:val="both"/>
        <w:rPr>
          <w:rFonts w:eastAsia="Times New Roman"/>
          <w:szCs w:val="24"/>
        </w:rPr>
      </w:pPr>
      <w:r>
        <w:rPr>
          <w:rFonts w:eastAsia="Times New Roman"/>
          <w:szCs w:val="24"/>
        </w:rPr>
        <w:t xml:space="preserve">Προτείναμε να καθιερωθεί η </w:t>
      </w:r>
      <w:r>
        <w:rPr>
          <w:rFonts w:eastAsia="Times New Roman"/>
          <w:szCs w:val="24"/>
        </w:rPr>
        <w:t>κ</w:t>
      </w:r>
      <w:r>
        <w:rPr>
          <w:rFonts w:eastAsia="Times New Roman"/>
          <w:szCs w:val="24"/>
        </w:rPr>
        <w:t xml:space="preserve">άρτα </w:t>
      </w:r>
      <w:r>
        <w:rPr>
          <w:rFonts w:eastAsia="Times New Roman"/>
          <w:szCs w:val="24"/>
        </w:rPr>
        <w:t>α</w:t>
      </w:r>
      <w:r>
        <w:rPr>
          <w:rFonts w:eastAsia="Times New Roman"/>
          <w:szCs w:val="24"/>
        </w:rPr>
        <w:t xml:space="preserve">γροτικού </w:t>
      </w:r>
      <w:r>
        <w:rPr>
          <w:rFonts w:eastAsia="Times New Roman"/>
          <w:szCs w:val="24"/>
        </w:rPr>
        <w:t>π</w:t>
      </w:r>
      <w:r>
        <w:rPr>
          <w:rFonts w:eastAsia="Times New Roman"/>
          <w:szCs w:val="24"/>
        </w:rPr>
        <w:t>ετρελαίου, στην οποία θα ενσωματώνεται η ποσότητα που δικαιούται ο κάτοχος. Προτείναμε να υπάρχει αντικειμενικότητα, να προσδιορίζεται το δικαίωμα με βάση τη δήλωση ΟΣΔΕ, κατά είδος καλλιέργειας, έκταση και ζωικό</w:t>
      </w:r>
      <w:r>
        <w:rPr>
          <w:rFonts w:eastAsia="Times New Roman"/>
          <w:szCs w:val="24"/>
        </w:rPr>
        <w:t xml:space="preserve"> κεφάλαιο. Κι εσείς κωφεύσατε. </w:t>
      </w:r>
    </w:p>
    <w:p w14:paraId="39BC6F21" w14:textId="77777777" w:rsidR="00C46B37" w:rsidRDefault="002E6CD8">
      <w:pPr>
        <w:spacing w:line="600" w:lineRule="auto"/>
        <w:ind w:firstLine="720"/>
        <w:jc w:val="both"/>
        <w:rPr>
          <w:rFonts w:eastAsia="Times New Roman"/>
          <w:szCs w:val="24"/>
        </w:rPr>
      </w:pPr>
      <w:r>
        <w:rPr>
          <w:rFonts w:eastAsia="Times New Roman"/>
          <w:szCs w:val="24"/>
        </w:rPr>
        <w:t xml:space="preserve">Ξεχάσατε τις δεσμεύσεις σας. Ξεχάσατε τις </w:t>
      </w:r>
      <w:proofErr w:type="spellStart"/>
      <w:r>
        <w:rPr>
          <w:rFonts w:eastAsia="Times New Roman"/>
          <w:szCs w:val="24"/>
        </w:rPr>
        <w:t>φοροελαφρύνσεις</w:t>
      </w:r>
      <w:proofErr w:type="spellEnd"/>
      <w:r>
        <w:rPr>
          <w:rFonts w:eastAsia="Times New Roman"/>
          <w:szCs w:val="24"/>
        </w:rPr>
        <w:t xml:space="preserve"> που είχατε υποσχεθεί προεκλογικά. Το μόνο που καταφέρατε ήταν αν φέρετε τους αγρότες σε απόγνωση. </w:t>
      </w:r>
    </w:p>
    <w:p w14:paraId="39BC6F22" w14:textId="77777777" w:rsidR="00C46B37" w:rsidRDefault="002E6CD8">
      <w:pPr>
        <w:spacing w:line="600" w:lineRule="auto"/>
        <w:ind w:firstLine="720"/>
        <w:jc w:val="both"/>
        <w:rPr>
          <w:rFonts w:eastAsia="Times New Roman"/>
          <w:szCs w:val="24"/>
        </w:rPr>
      </w:pPr>
      <w:r>
        <w:rPr>
          <w:rFonts w:eastAsia="Times New Roman"/>
          <w:szCs w:val="24"/>
        </w:rPr>
        <w:t>Και έρχομαι στον ενεργειακό συμψηφισμό. Δεν υπάρχει κα</w:t>
      </w:r>
      <w:r>
        <w:rPr>
          <w:rFonts w:eastAsia="Times New Roman"/>
          <w:szCs w:val="24"/>
        </w:rPr>
        <w:t>μ</w:t>
      </w:r>
      <w:r>
        <w:rPr>
          <w:rFonts w:eastAsia="Times New Roman"/>
          <w:szCs w:val="24"/>
        </w:rPr>
        <w:t>μία υπουργικ</w:t>
      </w:r>
      <w:r>
        <w:rPr>
          <w:rFonts w:eastAsia="Times New Roman"/>
          <w:szCs w:val="24"/>
        </w:rPr>
        <w:t>ή απόφαση, κύριε Υπουργέ, για την εφαρμογή του ν.4414/2016 για τον ενεργειακό συμψηφισμό με δικαιούχους ΤΟΕΒ και άλλους συλλογικούς φορείς των αγροτών.</w:t>
      </w:r>
    </w:p>
    <w:p w14:paraId="39BC6F23" w14:textId="77777777" w:rsidR="00C46B37" w:rsidRDefault="002E6CD8">
      <w:pPr>
        <w:spacing w:line="600" w:lineRule="auto"/>
        <w:ind w:firstLine="720"/>
        <w:jc w:val="both"/>
        <w:rPr>
          <w:rFonts w:eastAsia="Times New Roman"/>
          <w:szCs w:val="24"/>
        </w:rPr>
      </w:pPr>
      <w:r>
        <w:rPr>
          <w:rFonts w:eastAsia="Times New Roman"/>
          <w:szCs w:val="24"/>
        </w:rPr>
        <w:t xml:space="preserve">Κύριε Υπουργέ, στην ουσία μιλάμε απλά για μια τροποποίηση της </w:t>
      </w:r>
      <w:r>
        <w:rPr>
          <w:rFonts w:eastAsia="Times New Roman"/>
          <w:szCs w:val="24"/>
        </w:rPr>
        <w:t>υ</w:t>
      </w:r>
      <w:r>
        <w:rPr>
          <w:rFonts w:eastAsia="Times New Roman"/>
          <w:szCs w:val="24"/>
        </w:rPr>
        <w:t xml:space="preserve">πουργικής </w:t>
      </w:r>
      <w:r>
        <w:rPr>
          <w:rFonts w:eastAsia="Times New Roman"/>
          <w:szCs w:val="24"/>
        </w:rPr>
        <w:t>α</w:t>
      </w:r>
      <w:r>
        <w:rPr>
          <w:rFonts w:eastAsia="Times New Roman"/>
          <w:szCs w:val="24"/>
        </w:rPr>
        <w:t>πόφαση 24461/2014. Ο ενεργειακ</w:t>
      </w:r>
      <w:r>
        <w:rPr>
          <w:rFonts w:eastAsia="Times New Roman"/>
          <w:szCs w:val="24"/>
        </w:rPr>
        <w:t xml:space="preserve">ός </w:t>
      </w:r>
      <w:r>
        <w:rPr>
          <w:rFonts w:eastAsia="Times New Roman"/>
          <w:szCs w:val="24"/>
        </w:rPr>
        <w:lastRenderedPageBreak/>
        <w:t>συμψηφισμός θα οδηγήσει σε στήριξη της ανταγωνιστικότητας των ελληνικών αγροτικών προϊόντων και πραγματική μείωση κατά 50% του ενεργειακού κόστους παραγωγής.</w:t>
      </w:r>
    </w:p>
    <w:p w14:paraId="39BC6F24" w14:textId="77777777" w:rsidR="00C46B37" w:rsidRDefault="002E6CD8">
      <w:pPr>
        <w:spacing w:line="600" w:lineRule="auto"/>
        <w:ind w:firstLine="720"/>
        <w:jc w:val="both"/>
        <w:rPr>
          <w:rFonts w:eastAsia="Times New Roman"/>
          <w:szCs w:val="24"/>
        </w:rPr>
      </w:pPr>
      <w:r>
        <w:rPr>
          <w:rFonts w:eastAsia="Times New Roman"/>
          <w:szCs w:val="24"/>
        </w:rPr>
        <w:t xml:space="preserve">Κλείνω με το </w:t>
      </w:r>
      <w:r>
        <w:rPr>
          <w:rFonts w:eastAsia="Times New Roman"/>
          <w:szCs w:val="24"/>
        </w:rPr>
        <w:t xml:space="preserve">πρόγραμμα </w:t>
      </w:r>
      <w:r>
        <w:rPr>
          <w:rFonts w:eastAsia="Times New Roman"/>
          <w:szCs w:val="24"/>
        </w:rPr>
        <w:t xml:space="preserve">«Εξοικονομώ κατ’ </w:t>
      </w:r>
      <w:proofErr w:type="spellStart"/>
      <w:r>
        <w:rPr>
          <w:rFonts w:eastAsia="Times New Roman"/>
          <w:szCs w:val="24"/>
        </w:rPr>
        <w:t>οίκον</w:t>
      </w:r>
      <w:proofErr w:type="spellEnd"/>
      <w:r>
        <w:rPr>
          <w:rFonts w:eastAsia="Times New Roman"/>
          <w:szCs w:val="24"/>
        </w:rPr>
        <w:t xml:space="preserve">». Παραλάβατε, κύριε Υπουργέ, ένα </w:t>
      </w:r>
      <w:r>
        <w:rPr>
          <w:rFonts w:eastAsia="Times New Roman"/>
          <w:szCs w:val="24"/>
        </w:rPr>
        <w:t>π</w:t>
      </w:r>
      <w:r>
        <w:rPr>
          <w:rFonts w:eastAsia="Times New Roman"/>
          <w:szCs w:val="24"/>
        </w:rPr>
        <w:t xml:space="preserve">ρόγραμμα που στέφθηκε από επιτυχία, με </w:t>
      </w:r>
      <w:r>
        <w:rPr>
          <w:rFonts w:eastAsia="Times New Roman"/>
          <w:szCs w:val="24"/>
        </w:rPr>
        <w:t>σαράντα χιλιάδες</w:t>
      </w:r>
      <w:r>
        <w:rPr>
          <w:rFonts w:eastAsia="Times New Roman"/>
          <w:szCs w:val="24"/>
        </w:rPr>
        <w:t xml:space="preserve"> επεμβάσεις σε κατοικίες συνολικού προϋπολογισμού 400 εκατομμυρίων ευρώ. Είναι ένα </w:t>
      </w:r>
      <w:r>
        <w:rPr>
          <w:rFonts w:eastAsia="Times New Roman"/>
          <w:szCs w:val="24"/>
        </w:rPr>
        <w:t>π</w:t>
      </w:r>
      <w:r>
        <w:rPr>
          <w:rFonts w:eastAsia="Times New Roman"/>
          <w:szCs w:val="24"/>
        </w:rPr>
        <w:t xml:space="preserve">ρόγραμμα που δημιούργησε </w:t>
      </w:r>
      <w:r>
        <w:rPr>
          <w:rFonts w:eastAsia="Times New Roman"/>
          <w:szCs w:val="24"/>
        </w:rPr>
        <w:t>δώδεκα χιλιάδες θ</w:t>
      </w:r>
      <w:r>
        <w:rPr>
          <w:rFonts w:eastAsia="Times New Roman"/>
          <w:szCs w:val="24"/>
        </w:rPr>
        <w:t xml:space="preserve">έσεις εργασίας στον ιδιωτικό τομέα και τόνωσε τον κατασκευαστικό κλάδο που </w:t>
      </w:r>
      <w:r>
        <w:rPr>
          <w:rFonts w:eastAsia="Times New Roman"/>
          <w:szCs w:val="24"/>
        </w:rPr>
        <w:t>σήμερα καταρρέει.</w:t>
      </w:r>
    </w:p>
    <w:p w14:paraId="39BC6F25" w14:textId="77777777" w:rsidR="00C46B37" w:rsidRDefault="002E6CD8">
      <w:pPr>
        <w:spacing w:line="600" w:lineRule="auto"/>
        <w:ind w:firstLine="720"/>
        <w:jc w:val="both"/>
        <w:rPr>
          <w:rFonts w:eastAsia="Times New Roman"/>
          <w:szCs w:val="24"/>
        </w:rPr>
      </w:pPr>
      <w:r>
        <w:rPr>
          <w:rFonts w:eastAsia="Times New Roman"/>
          <w:szCs w:val="24"/>
        </w:rPr>
        <w:t>Εν</w:t>
      </w:r>
      <w:r>
        <w:rPr>
          <w:rFonts w:eastAsia="Times New Roman"/>
          <w:szCs w:val="24"/>
        </w:rPr>
        <w:t xml:space="preserve"> </w:t>
      </w:r>
      <w:r>
        <w:rPr>
          <w:rFonts w:eastAsia="Times New Roman"/>
          <w:szCs w:val="24"/>
        </w:rPr>
        <w:t>όψει της νέας προγραμματικής περιόδου 2014</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2020 είχατε έτοιμη δουλειά. Υπάρχει ένα πλήρες πρόγραμμα 1,2 δισεκατομμύρια ευρώ με τη συμμετοχή του ιδιωτικού τομέα και συγχρηματοδότηση από το πακέτο </w:t>
      </w:r>
      <w:proofErr w:type="spellStart"/>
      <w:r>
        <w:rPr>
          <w:rFonts w:eastAsia="Times New Roman"/>
          <w:szCs w:val="24"/>
        </w:rPr>
        <w:t>Γιούνκερ</w:t>
      </w:r>
      <w:proofErr w:type="spellEnd"/>
      <w:r>
        <w:rPr>
          <w:rFonts w:eastAsia="Times New Roman"/>
          <w:szCs w:val="24"/>
        </w:rPr>
        <w:t>.</w:t>
      </w:r>
    </w:p>
    <w:p w14:paraId="39BC6F26" w14:textId="77777777" w:rsidR="00C46B37" w:rsidRDefault="002E6CD8">
      <w:pPr>
        <w:spacing w:line="600" w:lineRule="auto"/>
        <w:ind w:firstLine="720"/>
        <w:jc w:val="both"/>
        <w:rPr>
          <w:rFonts w:eastAsia="Times New Roman"/>
          <w:szCs w:val="24"/>
        </w:rPr>
      </w:pPr>
      <w:r>
        <w:rPr>
          <w:rFonts w:eastAsia="Times New Roman"/>
          <w:szCs w:val="24"/>
        </w:rPr>
        <w:t>Ωστόσο, κύριε Υπουργέ, και ε</w:t>
      </w:r>
      <w:r>
        <w:rPr>
          <w:rFonts w:eastAsia="Times New Roman"/>
          <w:szCs w:val="24"/>
        </w:rPr>
        <w:t xml:space="preserve">δώ βήματα χελώνας. Ολοκληρώνεται και αυτή η </w:t>
      </w:r>
      <w:r>
        <w:rPr>
          <w:rFonts w:eastAsia="Times New Roman"/>
          <w:szCs w:val="24"/>
        </w:rPr>
        <w:t>π</w:t>
      </w:r>
      <w:r>
        <w:rPr>
          <w:rFonts w:eastAsia="Times New Roman"/>
          <w:szCs w:val="24"/>
        </w:rPr>
        <w:t xml:space="preserve">ρογραμματική </w:t>
      </w:r>
      <w:r>
        <w:rPr>
          <w:rFonts w:eastAsia="Times New Roman"/>
          <w:szCs w:val="24"/>
        </w:rPr>
        <w:t>π</w:t>
      </w:r>
      <w:r>
        <w:rPr>
          <w:rFonts w:eastAsia="Times New Roman"/>
          <w:szCs w:val="24"/>
        </w:rPr>
        <w:t xml:space="preserve">ερίοδος και δεν θα έχετε φέρει αποτελέσματα. Από τις </w:t>
      </w:r>
      <w:r>
        <w:rPr>
          <w:rFonts w:eastAsia="Times New Roman"/>
          <w:szCs w:val="24"/>
        </w:rPr>
        <w:t>τριάντα πέντε χιλιάδες</w:t>
      </w:r>
      <w:r>
        <w:rPr>
          <w:rFonts w:eastAsia="Times New Roman"/>
          <w:szCs w:val="24"/>
        </w:rPr>
        <w:t xml:space="preserve"> έτοιμες αιτήσεις, βρίσκεστε ακόμη στις </w:t>
      </w:r>
      <w:r>
        <w:rPr>
          <w:rFonts w:eastAsia="Times New Roman"/>
          <w:szCs w:val="24"/>
        </w:rPr>
        <w:t>πέντε χιλιάδες.</w:t>
      </w:r>
      <w:r>
        <w:rPr>
          <w:rFonts w:eastAsia="Times New Roman"/>
          <w:szCs w:val="24"/>
        </w:rPr>
        <w:t xml:space="preserve"> Κρίμα, κύριοι, χάθηκαν πόροι και θέσεις εργασίας.</w:t>
      </w:r>
    </w:p>
    <w:p w14:paraId="39BC6F27" w14:textId="77777777" w:rsidR="00C46B37" w:rsidRDefault="002E6CD8">
      <w:pPr>
        <w:spacing w:line="600" w:lineRule="auto"/>
        <w:ind w:firstLine="720"/>
        <w:jc w:val="both"/>
        <w:rPr>
          <w:rFonts w:eastAsia="Times New Roman"/>
          <w:szCs w:val="24"/>
        </w:rPr>
      </w:pPr>
      <w:r>
        <w:rPr>
          <w:rFonts w:eastAsia="Times New Roman"/>
          <w:szCs w:val="24"/>
        </w:rPr>
        <w:lastRenderedPageBreak/>
        <w:t>Κύριε Υπουργέ, ε</w:t>
      </w:r>
      <w:r>
        <w:rPr>
          <w:rFonts w:eastAsia="Times New Roman"/>
          <w:szCs w:val="24"/>
        </w:rPr>
        <w:t>παναξιολογήστε μέχρι το μέχρι σήμερα κυβερνητικό σας έργο. Κάντε πράξη τις προεκλογικές σας δεσμεύσεις. Διαψεύδετε καθημερινά τις προσδοκίες των Ελλήνων πολιτών. Διότι το μόνο που καταφέρνετε είναι να διαμορφώνετε ένα κλίμα φόβου και αγανάκτησης στην κοινω</w:t>
      </w:r>
      <w:r>
        <w:rPr>
          <w:rFonts w:eastAsia="Times New Roman"/>
          <w:szCs w:val="24"/>
        </w:rPr>
        <w:t xml:space="preserve">νία. Και ένα κλίμα ανυποληψίας και αφερεγγυότητας στους Ευρωπαίους εταίρους μας. </w:t>
      </w:r>
    </w:p>
    <w:p w14:paraId="39BC6F28" w14:textId="77777777" w:rsidR="00C46B37" w:rsidRDefault="002E6CD8">
      <w:pPr>
        <w:spacing w:line="600" w:lineRule="auto"/>
        <w:ind w:firstLine="720"/>
        <w:jc w:val="both"/>
        <w:rPr>
          <w:rFonts w:eastAsia="Times New Roman"/>
          <w:szCs w:val="24"/>
        </w:rPr>
      </w:pPr>
      <w:r>
        <w:rPr>
          <w:rFonts w:eastAsia="Times New Roman"/>
          <w:szCs w:val="24"/>
        </w:rPr>
        <w:t>Σας ευχαριστώ.</w:t>
      </w:r>
    </w:p>
    <w:p w14:paraId="39BC6F29"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w:t>
      </w:r>
    </w:p>
    <w:p w14:paraId="39BC6F2A" w14:textId="77777777" w:rsidR="00C46B37" w:rsidRDefault="002E6CD8">
      <w:pPr>
        <w:spacing w:line="600" w:lineRule="auto"/>
        <w:ind w:firstLine="720"/>
        <w:jc w:val="both"/>
        <w:rPr>
          <w:rFonts w:eastAsia="Times New Roman" w:cs="Times New Roman"/>
          <w:szCs w:val="24"/>
        </w:rPr>
      </w:pPr>
      <w:r>
        <w:rPr>
          <w:rFonts w:eastAsia="Times New Roman" w:cs="Times New Roman"/>
          <w:b/>
          <w:szCs w:val="24"/>
        </w:rPr>
        <w:t>ΠΡΟΕΔΡΕΥΩΝ</w:t>
      </w:r>
      <w:r w:rsidRPr="00054447">
        <w:rPr>
          <w:rFonts w:eastAsia="Times New Roman" w:cs="Times New Roman"/>
          <w:b/>
          <w:szCs w:val="24"/>
        </w:rPr>
        <w:t xml:space="preserve"> (Νικήτας Κακλαμάνης):</w:t>
      </w:r>
      <w:r>
        <w:rPr>
          <w:rFonts w:eastAsia="Times New Roman" w:cs="Times New Roman"/>
          <w:szCs w:val="24"/>
        </w:rPr>
        <w:t xml:space="preserve"> Τον λόγο έχει ο τελευταίος επερωτών κ. </w:t>
      </w:r>
      <w:proofErr w:type="spellStart"/>
      <w:r>
        <w:rPr>
          <w:rFonts w:eastAsia="Times New Roman" w:cs="Times New Roman"/>
          <w:szCs w:val="24"/>
        </w:rPr>
        <w:t>Ιλχάν</w:t>
      </w:r>
      <w:proofErr w:type="spellEnd"/>
      <w:r>
        <w:rPr>
          <w:rFonts w:eastAsia="Times New Roman" w:cs="Times New Roman"/>
          <w:szCs w:val="24"/>
        </w:rPr>
        <w:t xml:space="preserve"> </w:t>
      </w:r>
      <w:proofErr w:type="spellStart"/>
      <w:r>
        <w:rPr>
          <w:rFonts w:eastAsia="Times New Roman" w:cs="Times New Roman"/>
          <w:szCs w:val="24"/>
        </w:rPr>
        <w:t>Ασμέ</w:t>
      </w:r>
      <w:r>
        <w:rPr>
          <w:rFonts w:eastAsia="Times New Roman" w:cs="Times New Roman"/>
          <w:szCs w:val="24"/>
        </w:rPr>
        <w:t>τ</w:t>
      </w:r>
      <w:proofErr w:type="spellEnd"/>
      <w:r>
        <w:rPr>
          <w:rFonts w:eastAsia="Times New Roman" w:cs="Times New Roman"/>
          <w:szCs w:val="24"/>
        </w:rPr>
        <w:t>. Θέλετε, κύριε συνάδελφε, να ενοποιήσω τον χρόνο και σε εσάς;</w:t>
      </w:r>
    </w:p>
    <w:p w14:paraId="39BC6F2B" w14:textId="77777777" w:rsidR="00C46B37" w:rsidRDefault="002E6CD8">
      <w:pPr>
        <w:spacing w:line="600" w:lineRule="auto"/>
        <w:ind w:firstLine="720"/>
        <w:jc w:val="both"/>
        <w:rPr>
          <w:rFonts w:eastAsia="Times New Roman"/>
          <w:bCs/>
          <w:szCs w:val="24"/>
        </w:rPr>
      </w:pPr>
      <w:r>
        <w:rPr>
          <w:rFonts w:eastAsia="Times New Roman"/>
          <w:b/>
          <w:bCs/>
          <w:szCs w:val="24"/>
        </w:rPr>
        <w:t xml:space="preserve">ΑΧΜΕΤ </w:t>
      </w:r>
      <w:r>
        <w:rPr>
          <w:rFonts w:eastAsia="Times New Roman"/>
          <w:b/>
          <w:bCs/>
          <w:szCs w:val="24"/>
        </w:rPr>
        <w:t>ΙΛΧΑΝ:</w:t>
      </w:r>
      <w:r>
        <w:rPr>
          <w:rFonts w:eastAsia="Times New Roman"/>
          <w:bCs/>
          <w:szCs w:val="24"/>
        </w:rPr>
        <w:t xml:space="preserve"> Έτσι και αλλιώς, δεν θα κάνω χρήση της δευτερολογίας, κύριε Πρόεδρε.</w:t>
      </w:r>
    </w:p>
    <w:p w14:paraId="39BC6F2C" w14:textId="77777777" w:rsidR="00C46B37" w:rsidRDefault="002E6CD8">
      <w:pPr>
        <w:spacing w:line="600" w:lineRule="auto"/>
        <w:ind w:firstLine="720"/>
        <w:jc w:val="both"/>
        <w:rPr>
          <w:rFonts w:eastAsia="Times New Roman"/>
          <w:bCs/>
          <w:szCs w:val="24"/>
        </w:rPr>
      </w:pPr>
      <w:r>
        <w:rPr>
          <w:rFonts w:eastAsia="Times New Roman"/>
          <w:b/>
          <w:bCs/>
          <w:szCs w:val="24"/>
        </w:rPr>
        <w:t xml:space="preserve">ΠΡΟΕΔΡΕΥΩΝ (Νικήτας Κακλαμάνης): </w:t>
      </w:r>
      <w:r>
        <w:rPr>
          <w:rFonts w:eastAsia="Times New Roman"/>
          <w:bCs/>
          <w:szCs w:val="24"/>
        </w:rPr>
        <w:t>Άρα θα σας δώσω πέντε λεπτά.</w:t>
      </w:r>
    </w:p>
    <w:p w14:paraId="39BC6F2D" w14:textId="77777777" w:rsidR="00C46B37" w:rsidRDefault="002E6CD8">
      <w:pPr>
        <w:spacing w:line="600" w:lineRule="auto"/>
        <w:ind w:firstLine="720"/>
        <w:jc w:val="both"/>
        <w:rPr>
          <w:rFonts w:eastAsia="Times New Roman"/>
          <w:bCs/>
          <w:szCs w:val="24"/>
        </w:rPr>
      </w:pPr>
      <w:r>
        <w:rPr>
          <w:rFonts w:eastAsia="Times New Roman"/>
          <w:bCs/>
          <w:szCs w:val="24"/>
        </w:rPr>
        <w:t>Ορίστε, έχετε τον λόγο.</w:t>
      </w:r>
    </w:p>
    <w:p w14:paraId="39BC6F2E" w14:textId="77777777" w:rsidR="00C46B37" w:rsidRDefault="002E6CD8">
      <w:pPr>
        <w:spacing w:line="600" w:lineRule="auto"/>
        <w:ind w:firstLine="720"/>
        <w:jc w:val="both"/>
        <w:rPr>
          <w:rFonts w:eastAsia="Times New Roman" w:cs="Times New Roman"/>
          <w:szCs w:val="24"/>
        </w:rPr>
      </w:pPr>
      <w:r>
        <w:rPr>
          <w:rFonts w:eastAsia="Times New Roman" w:cs="Times New Roman"/>
          <w:b/>
          <w:szCs w:val="24"/>
        </w:rPr>
        <w:lastRenderedPageBreak/>
        <w:t>ΑΧΜΕΤ</w:t>
      </w:r>
      <w:r>
        <w:rPr>
          <w:rFonts w:eastAsia="Times New Roman"/>
          <w:b/>
          <w:bCs/>
          <w:szCs w:val="24"/>
        </w:rPr>
        <w:t xml:space="preserve"> </w:t>
      </w:r>
      <w:r>
        <w:rPr>
          <w:rFonts w:eastAsia="Times New Roman"/>
          <w:b/>
          <w:bCs/>
          <w:szCs w:val="24"/>
        </w:rPr>
        <w:t>ΙΛΧΑΝ</w:t>
      </w:r>
      <w:r>
        <w:rPr>
          <w:rFonts w:eastAsia="Times New Roman" w:cs="Times New Roman"/>
          <w:b/>
          <w:szCs w:val="24"/>
        </w:rPr>
        <w:t>:</w:t>
      </w:r>
      <w:r>
        <w:rPr>
          <w:rFonts w:eastAsia="Times New Roman" w:cs="Times New Roman"/>
          <w:szCs w:val="24"/>
        </w:rPr>
        <w:t xml:space="preserve"> Κύριε Υπουργέ, σήμερα συζητάμε ένα σημαντικό ζήτημα, την ενεργειακή φτώχεια, που αφορά την οικονομική ύφεση στην Ελλάδα και απασχολεί την ελληνική κοινωνία. </w:t>
      </w:r>
    </w:p>
    <w:p w14:paraId="39BC6F2F"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 xml:space="preserve">Συγκεκριμένα ξέρετε, κύριε Υπουργέ, ότι αντίστοιχοι δείκτες από την </w:t>
      </w:r>
      <w:r>
        <w:rPr>
          <w:rFonts w:eastAsia="Times New Roman" w:cs="Times New Roman"/>
          <w:szCs w:val="24"/>
          <w:lang w:val="en-US"/>
        </w:rPr>
        <w:t>EUROSTAT</w:t>
      </w:r>
      <w:r>
        <w:rPr>
          <w:rFonts w:eastAsia="Times New Roman" w:cs="Times New Roman"/>
          <w:szCs w:val="24"/>
        </w:rPr>
        <w:t xml:space="preserve"> </w:t>
      </w:r>
      <w:r>
        <w:rPr>
          <w:rFonts w:eastAsia="Times New Roman" w:cs="Times New Roman"/>
          <w:szCs w:val="24"/>
        </w:rPr>
        <w:t>το 2016 δείχνουν ότι</w:t>
      </w:r>
      <w:r>
        <w:rPr>
          <w:rFonts w:eastAsia="Times New Roman" w:cs="Times New Roman"/>
          <w:szCs w:val="24"/>
        </w:rPr>
        <w:t xml:space="preserve"> το 29% των Ελλήνων βρίσκονται σε κίνδυνο σχετικής ή απόλυτης φτώχειας, αδυνατούν να διατηρήσουν τα σπίτια τους σε επαρκή θερμοκρασία. Το 42% παρουσιάζει αδυναμία έγκαιρης εξόφλησης των λογαριασμών κοινής ωφέλειας, ενώ το 15% αντιμετωπίζει προβλήματα υλικώ</w:t>
      </w:r>
      <w:r>
        <w:rPr>
          <w:rFonts w:eastAsia="Times New Roman" w:cs="Times New Roman"/>
          <w:szCs w:val="24"/>
        </w:rPr>
        <w:t xml:space="preserve">ν ζημιών εντός της οικίας τους. </w:t>
      </w:r>
    </w:p>
    <w:p w14:paraId="39BC6F30"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Επιπλέον, πρόσφατη έκθεση για την ενεργειακή φτώχεια στην Ελλάδα ανέδειξε την απουσία κάθε σχεδίου αντιμετώπισης του φαινομένου στη χώρα εκ μέρους της Κυβερνήσεώς σας, κύριε Υπουργέ, σε αντίθεση με τις άλλες ευρωπαϊκές χώρε</w:t>
      </w:r>
      <w:r>
        <w:rPr>
          <w:rFonts w:eastAsia="Times New Roman" w:cs="Times New Roman"/>
          <w:szCs w:val="24"/>
        </w:rPr>
        <w:t>ς, που σχεδιάζουν δράσεις και απορροφούν ευρωπαϊκά κονδύλια για την αντιμετώπισή της. Η Κυβέρνηση, όμως, δέσμια της ιδεοληψίας της απέναντι ιδίως στις ιδιωτικοποιήσεις όχι μόνο δεν προχώρησε, αλλά κατέστρεψε την ήδη ώριμη ιδιωτικοποίηση του ΔΕΣΦΑ, δημιουργ</w:t>
      </w:r>
      <w:r>
        <w:rPr>
          <w:rFonts w:eastAsia="Times New Roman" w:cs="Times New Roman"/>
          <w:szCs w:val="24"/>
        </w:rPr>
        <w:t>ώντας πρώτα απ’ όλα μεγάλο τραύμα στην ε</w:t>
      </w:r>
      <w:r>
        <w:rPr>
          <w:rFonts w:eastAsia="Times New Roman" w:cs="Times New Roman"/>
          <w:szCs w:val="24"/>
        </w:rPr>
        <w:lastRenderedPageBreak/>
        <w:t>μπιστοσύνη των επενδυτών στη χώρα, αλλά και απώλειες εσόδων στα δημόσια ταμεία, αφού συνολικά θα είχαν εισρεύσει στην εθνική οικονομία 400 εκατομμύρια ευρώ.</w:t>
      </w:r>
    </w:p>
    <w:p w14:paraId="39BC6F31"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Κύριε Υπουργέ, θέλω να σας θυμίσω ότι με την τροπολογία του</w:t>
      </w:r>
      <w:r>
        <w:rPr>
          <w:rFonts w:eastAsia="Times New Roman" w:cs="Times New Roman"/>
          <w:szCs w:val="24"/>
        </w:rPr>
        <w:t xml:space="preserve"> κ. Σκουρλέτη τον Ιούνιο του 2016 μειώσατε τη ρυθμιζόμενη περιουσιακή βάση του Διαχειριστή Εθνικού Συστήματος Φυσικού Αερίου, άρα αυτόματα μειώσατε και την αξία της ίδιας της εταιρείας. Ενώ στο πρόσφατο παρελθόν με αξιόπιστη ενεργειακή διπλωματία και πολιτ</w:t>
      </w:r>
      <w:r>
        <w:rPr>
          <w:rFonts w:eastAsia="Times New Roman" w:cs="Times New Roman"/>
          <w:szCs w:val="24"/>
        </w:rPr>
        <w:t xml:space="preserve">ική σταθερότητα είχαμε εμείς καταφέρει να καταστήσουμε την Ελλάδα ενεργειακό κόμβο και προορισμό για μεγάλες επενδύσεις όπως ο </w:t>
      </w:r>
      <w:r>
        <w:rPr>
          <w:rFonts w:eastAsia="Times New Roman" w:cs="Times New Roman"/>
          <w:szCs w:val="24"/>
          <w:lang w:val="en-US"/>
        </w:rPr>
        <w:t>TAP</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w:t>
      </w:r>
      <w:r>
        <w:rPr>
          <w:rFonts w:eastAsia="Times New Roman" w:cs="Times New Roman"/>
          <w:szCs w:val="24"/>
          <w:lang w:val="en-US"/>
        </w:rPr>
        <w:t>SOCAR</w:t>
      </w:r>
      <w:r>
        <w:rPr>
          <w:rFonts w:eastAsia="Times New Roman" w:cs="Times New Roman"/>
          <w:szCs w:val="24"/>
        </w:rPr>
        <w:t>»</w:t>
      </w:r>
      <w:r>
        <w:rPr>
          <w:rFonts w:eastAsia="Times New Roman" w:cs="Times New Roman"/>
          <w:szCs w:val="24"/>
        </w:rPr>
        <w:t xml:space="preserve"> και ο </w:t>
      </w:r>
      <w:r>
        <w:rPr>
          <w:rFonts w:eastAsia="Times New Roman" w:cs="Times New Roman"/>
          <w:szCs w:val="24"/>
          <w:lang w:val="en-US"/>
        </w:rPr>
        <w:t>IGB</w:t>
      </w:r>
      <w:r>
        <w:rPr>
          <w:rFonts w:eastAsia="Times New Roman" w:cs="Times New Roman"/>
          <w:szCs w:val="24"/>
        </w:rPr>
        <w:t>, οι δικοί σας χειρισμοί δείχνουν μια σκοπιμότητα, μια άγνοια και μία προχειρότητα. Ο ΤΑΡ αναμφισβήτητα δ</w:t>
      </w:r>
      <w:r>
        <w:rPr>
          <w:rFonts w:eastAsia="Times New Roman" w:cs="Times New Roman"/>
          <w:szCs w:val="24"/>
        </w:rPr>
        <w:t>εν αποτελεί απόκτημα της δικής σας Κυβέρνησης, αλλά αποτελεί κατάκτηση της δικής μας διακυβέρνησης, ο οποίος απέδωσε αντισταθμιστικά οφέλη</w:t>
      </w:r>
      <w:r>
        <w:rPr>
          <w:rFonts w:eastAsia="Times New Roman" w:cs="Times New Roman"/>
          <w:szCs w:val="24"/>
        </w:rPr>
        <w:t>,</w:t>
      </w:r>
      <w:r>
        <w:rPr>
          <w:rFonts w:eastAsia="Times New Roman" w:cs="Times New Roman"/>
          <w:szCs w:val="24"/>
        </w:rPr>
        <w:t xml:space="preserve"> τα οποία εσείς, σας υπενθυμίζω, με περισσή ευκολία είχατε καταψηφίσει και τότε.</w:t>
      </w:r>
    </w:p>
    <w:p w14:paraId="39BC6F32"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Κύριε Υπουργέ, θέλω, όμως, με την ευ</w:t>
      </w:r>
      <w:r>
        <w:rPr>
          <w:rFonts w:eastAsia="Times New Roman" w:cs="Times New Roman"/>
          <w:szCs w:val="24"/>
        </w:rPr>
        <w:t xml:space="preserve">καιρία της επερώτησης να μας δώσετε απαντήσεις στα κάτωθι ερωτήματα: </w:t>
      </w:r>
    </w:p>
    <w:p w14:paraId="39BC6F33"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lastRenderedPageBreak/>
        <w:t>Πρώτον, γιατί καθυστερεί συστηματικά η ανάπτυξη νέων υποδομών στη χώρα για φυσικό αέριο, καθώς και το άνοιγμα της αγοράς; Δεύτερον, τι σημαίνει για εσάς γενικά κοινωνική πολιτική στην εν</w:t>
      </w:r>
      <w:r>
        <w:rPr>
          <w:rFonts w:eastAsia="Times New Roman" w:cs="Times New Roman"/>
          <w:szCs w:val="24"/>
        </w:rPr>
        <w:t xml:space="preserve">έργεια; Διότι εμείς όταν μιλάμε για κοινωνική πολιτική, μιλάμε με νούμερα και ποσοστά υλοποίησης, ούτως ώστε να μειωθούν τα καθημερινά προβλήματα των πολιτών σε πόλεις και χωριά. </w:t>
      </w:r>
    </w:p>
    <w:p w14:paraId="39BC6F34"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 xml:space="preserve">Θέλω να σας υπενθυμίσω συγκεκριμένα ότι εμείς προβλέψαμε ένα δισεκατομμύριο </w:t>
      </w:r>
      <w:r>
        <w:rPr>
          <w:rFonts w:eastAsia="Times New Roman" w:cs="Times New Roman"/>
          <w:szCs w:val="24"/>
        </w:rPr>
        <w:t>κυβικά μέτρα για την ελληνική αγορά και δη για τους κατοίκους της βόρειας Ελλάδας για το φυσικό αέριο. Εμείς προκηρύξαμε τρεις διαγωνισμούς για διανομή φυσικού αερίου στη βόρεια Ελλάδα, την κεντρική Μακεδονία και τη Στερεά Ελλάδα. Για εμάς η σύσταση του αγ</w:t>
      </w:r>
      <w:r>
        <w:rPr>
          <w:rFonts w:eastAsia="Times New Roman" w:cs="Times New Roman"/>
          <w:szCs w:val="24"/>
        </w:rPr>
        <w:t xml:space="preserve">ωγού φυσικού αερίου αρχικά και μόνο είχε ως στόχο τη διανομή του φυσικού αερίου σε πόλεις της βορείου Ελλάδας, διότι και αυτό το εντάξαμε στο </w:t>
      </w:r>
      <w:r>
        <w:rPr>
          <w:rFonts w:eastAsia="Times New Roman" w:cs="Times New Roman"/>
          <w:szCs w:val="24"/>
        </w:rPr>
        <w:t>π</w:t>
      </w:r>
      <w:r>
        <w:rPr>
          <w:rFonts w:eastAsia="Times New Roman" w:cs="Times New Roman"/>
          <w:szCs w:val="24"/>
        </w:rPr>
        <w:t xml:space="preserve">ακέτο </w:t>
      </w:r>
      <w:proofErr w:type="spellStart"/>
      <w:r>
        <w:rPr>
          <w:rFonts w:eastAsia="Times New Roman" w:cs="Times New Roman"/>
          <w:szCs w:val="24"/>
        </w:rPr>
        <w:t>Γιούνκερ</w:t>
      </w:r>
      <w:proofErr w:type="spellEnd"/>
      <w:r>
        <w:rPr>
          <w:rFonts w:eastAsia="Times New Roman" w:cs="Times New Roman"/>
          <w:szCs w:val="24"/>
        </w:rPr>
        <w:t xml:space="preserve">. Εσείς, όμως, τι κάνατε; Αντί να συνεχίσετε με το </w:t>
      </w:r>
      <w:r>
        <w:rPr>
          <w:rFonts w:eastAsia="Times New Roman" w:cs="Times New Roman"/>
          <w:szCs w:val="24"/>
        </w:rPr>
        <w:t>π</w:t>
      </w:r>
      <w:r>
        <w:rPr>
          <w:rFonts w:eastAsia="Times New Roman" w:cs="Times New Roman"/>
          <w:szCs w:val="24"/>
        </w:rPr>
        <w:t xml:space="preserve">ακέτο </w:t>
      </w:r>
      <w:proofErr w:type="spellStart"/>
      <w:r>
        <w:rPr>
          <w:rFonts w:eastAsia="Times New Roman" w:cs="Times New Roman"/>
          <w:szCs w:val="24"/>
        </w:rPr>
        <w:t>Γιούνκερ</w:t>
      </w:r>
      <w:proofErr w:type="spellEnd"/>
      <w:r>
        <w:rPr>
          <w:rFonts w:eastAsia="Times New Roman" w:cs="Times New Roman"/>
          <w:szCs w:val="24"/>
        </w:rPr>
        <w:t>, εντάξατε το έργο στο ΕΣΠΑ με τα</w:t>
      </w:r>
      <w:r>
        <w:rPr>
          <w:rFonts w:eastAsia="Times New Roman" w:cs="Times New Roman"/>
          <w:szCs w:val="24"/>
        </w:rPr>
        <w:t xml:space="preserve"> διάφορα προβλήματα που δημιουργούνται. </w:t>
      </w:r>
    </w:p>
    <w:p w14:paraId="39BC6F35"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lastRenderedPageBreak/>
        <w:t>Όμως, σήμερα σε ποιες ενέργειες και μέτρα βραχυπρόθεσμα, μεσοπρόθεσμα και μακροπρόθεσμα σκοπεύετε να προχωρήσετε, ώστε να αποτραπεί η επανάληψη παρόμοιων καταστάσεων; Σε ποιες αλλαγές στο θεσμικό πλαίσιο σκοπεύετε ν</w:t>
      </w:r>
      <w:r>
        <w:rPr>
          <w:rFonts w:eastAsia="Times New Roman" w:cs="Times New Roman"/>
          <w:szCs w:val="24"/>
        </w:rPr>
        <w:t>α προχωρήσετε, ώστε να αποτραπούν οι στρεβλώσεις</w:t>
      </w:r>
      <w:r>
        <w:rPr>
          <w:rFonts w:eastAsia="Times New Roman" w:cs="Times New Roman"/>
          <w:szCs w:val="24"/>
        </w:rPr>
        <w:t>,</w:t>
      </w:r>
      <w:r>
        <w:rPr>
          <w:rFonts w:eastAsia="Times New Roman" w:cs="Times New Roman"/>
          <w:szCs w:val="24"/>
        </w:rPr>
        <w:t xml:space="preserve"> που μόνο αποδέκτη έχουν την κοινωνία; </w:t>
      </w:r>
    </w:p>
    <w:p w14:paraId="39BC6F36"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Και αναρωτιέμαι, κύριε Υπουργέ -το φυσιολογικό ερώτημα που δημιουργείται στον κάθε πολίτη τελικά- πώς μπορεί ένας Υπουργός Ενέργειας να έχει τόσες πολλές λανθασμένες π</w:t>
      </w:r>
      <w:r>
        <w:rPr>
          <w:rFonts w:eastAsia="Times New Roman" w:cs="Times New Roman"/>
          <w:szCs w:val="24"/>
        </w:rPr>
        <w:t>ολιτικές και στρατηγικές επιλογές στον χώρο των ανανεώσιμων πηγών και της ενέργειας γενικότερα.</w:t>
      </w:r>
    </w:p>
    <w:p w14:paraId="39BC6F37"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w:t>
      </w:r>
    </w:p>
    <w:p w14:paraId="39BC6F38" w14:textId="77777777" w:rsidR="00C46B37" w:rsidRDefault="002E6CD8">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Τον λόγο έχει ο Υπουργός κ. Γεώργιος Σταθάκης.</w:t>
      </w:r>
    </w:p>
    <w:p w14:paraId="39BC6F39" w14:textId="77777777" w:rsidR="00C46B37" w:rsidRDefault="002E6CD8">
      <w:pPr>
        <w:spacing w:line="600" w:lineRule="auto"/>
        <w:ind w:firstLine="720"/>
        <w:jc w:val="both"/>
        <w:rPr>
          <w:rFonts w:eastAsia="Times New Roman" w:cs="Times New Roman"/>
          <w:szCs w:val="24"/>
        </w:rPr>
      </w:pPr>
      <w:r>
        <w:rPr>
          <w:rFonts w:eastAsia="Times New Roman" w:cs="Times New Roman"/>
          <w:b/>
          <w:szCs w:val="24"/>
        </w:rPr>
        <w:t>ΓΕΩΡΓΙΟΣ ΣΤΑΘΑΚΗΣ (Υπουργός Περιβάλλοντος και Ενέργειας):</w:t>
      </w:r>
      <w:r>
        <w:rPr>
          <w:rFonts w:eastAsia="Times New Roman" w:cs="Times New Roman"/>
          <w:szCs w:val="24"/>
        </w:rPr>
        <w:t xml:space="preserve"> Ευχαριστώ, κύριε Πρόεδρε.</w:t>
      </w:r>
    </w:p>
    <w:p w14:paraId="39BC6F3A"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lastRenderedPageBreak/>
        <w:t>Εκπλήσσομαι σήμερα πραγματικά από τις ερωτήσεις της Δημοκρατικής Συμπαράταξης, διότι υποδηλώνουν ότι στον τομέα της ενέργειας υπήρχε ένα πλήρες σύστημα με εθνικό σχεδιασμό.</w:t>
      </w:r>
      <w:r>
        <w:rPr>
          <w:rFonts w:eastAsia="Times New Roman" w:cs="Times New Roman"/>
          <w:szCs w:val="24"/>
        </w:rPr>
        <w:t xml:space="preserve"> Υποχρεούμαστε, νομίζω, να υποβάλουμε το εθνικό σχέδιο για την ενέργεια τον Δεκέμβριο του 2017.</w:t>
      </w:r>
    </w:p>
    <w:p w14:paraId="39BC6F3B"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 xml:space="preserve">Έψαξα πολύ να βρω τον εθνικό σχεδιασμό που παραλάβαμε από τις προηγούμενες κυβερνήσεις και ακόμα τον ψάχνω. </w:t>
      </w:r>
    </w:p>
    <w:p w14:paraId="39BC6F3C"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 xml:space="preserve">Δεύτερον, υποδηλώνουν ότι υπήρχε μια εξαιρετική </w:t>
      </w:r>
      <w:r>
        <w:rPr>
          <w:rFonts w:eastAsia="Times New Roman" w:cs="Times New Roman"/>
          <w:szCs w:val="24"/>
        </w:rPr>
        <w:t xml:space="preserve">πολιτική σε επιμέρους τομείς. Τι να </w:t>
      </w:r>
      <w:proofErr w:type="spellStart"/>
      <w:r>
        <w:rPr>
          <w:rFonts w:eastAsia="Times New Roman" w:cs="Times New Roman"/>
          <w:szCs w:val="24"/>
        </w:rPr>
        <w:t>πρωτοθυμηθούμε</w:t>
      </w:r>
      <w:proofErr w:type="spellEnd"/>
      <w:r>
        <w:rPr>
          <w:rFonts w:eastAsia="Times New Roman" w:cs="Times New Roman"/>
          <w:szCs w:val="24"/>
        </w:rPr>
        <w:t xml:space="preserve">! Την πολιτική για τα </w:t>
      </w:r>
      <w:proofErr w:type="spellStart"/>
      <w:r>
        <w:rPr>
          <w:rFonts w:eastAsia="Times New Roman" w:cs="Times New Roman"/>
          <w:szCs w:val="24"/>
        </w:rPr>
        <w:t>φωτοβολταϊκά</w:t>
      </w:r>
      <w:proofErr w:type="spellEnd"/>
      <w:r>
        <w:rPr>
          <w:rFonts w:eastAsia="Times New Roman" w:cs="Times New Roman"/>
          <w:szCs w:val="24"/>
        </w:rPr>
        <w:t xml:space="preserve">; Να σας θυμίσω την έκρηξη των </w:t>
      </w:r>
      <w:proofErr w:type="spellStart"/>
      <w:r>
        <w:rPr>
          <w:rFonts w:eastAsia="Times New Roman" w:cs="Times New Roman"/>
          <w:szCs w:val="24"/>
        </w:rPr>
        <w:t>φωτοβολταϊκών</w:t>
      </w:r>
      <w:proofErr w:type="spellEnd"/>
      <w:r>
        <w:rPr>
          <w:rFonts w:eastAsia="Times New Roman" w:cs="Times New Roman"/>
          <w:szCs w:val="24"/>
        </w:rPr>
        <w:t xml:space="preserve"> επί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Μπιρμπίλη</w:t>
      </w:r>
      <w:proofErr w:type="spellEnd"/>
      <w:r>
        <w:rPr>
          <w:rFonts w:eastAsia="Times New Roman" w:cs="Times New Roman"/>
          <w:szCs w:val="24"/>
        </w:rPr>
        <w:t xml:space="preserve"> με τιμές εκτός τόπου και χρόνου και την ανάγκη πιεστικής διόρθωσης με το περίφημο </w:t>
      </w:r>
      <w:r>
        <w:rPr>
          <w:rFonts w:eastAsia="Times New Roman" w:cs="Times New Roman"/>
          <w:szCs w:val="24"/>
          <w:lang w:val="en-US"/>
        </w:rPr>
        <w:t>new</w:t>
      </w:r>
      <w:r>
        <w:rPr>
          <w:rFonts w:eastAsia="Times New Roman" w:cs="Times New Roman"/>
          <w:szCs w:val="24"/>
        </w:rPr>
        <w:t xml:space="preserve"> </w:t>
      </w:r>
      <w:r>
        <w:rPr>
          <w:rFonts w:eastAsia="Times New Roman" w:cs="Times New Roman"/>
          <w:szCs w:val="24"/>
          <w:lang w:val="en-US"/>
        </w:rPr>
        <w:t>deal</w:t>
      </w:r>
      <w:r>
        <w:rPr>
          <w:rFonts w:eastAsia="Times New Roman" w:cs="Times New Roman"/>
          <w:szCs w:val="24"/>
        </w:rPr>
        <w:t xml:space="preserve"> του 2014; Αυτό λέγε</w:t>
      </w:r>
      <w:r>
        <w:rPr>
          <w:rFonts w:eastAsia="Times New Roman" w:cs="Times New Roman"/>
          <w:szCs w:val="24"/>
        </w:rPr>
        <w:t>ται «σχεδιασμένη ανάπτυξη των ΑΠΕ»; Να σας θυμίσω τις υποδομές στο φυσικό αέριο; Πόσα χιλιόμετρα είχαν φτιαχτεί άχρηστα εδώ και δέκα χρόνια; Από πού να αρχίσω, από τη Στερεά Ελλάδα; Από πού θέλετε να αρχίσω; Να μιλήσω για την πολιτική στους υδρογονάνθρακες</w:t>
      </w:r>
      <w:r>
        <w:rPr>
          <w:rFonts w:eastAsia="Times New Roman" w:cs="Times New Roman"/>
          <w:szCs w:val="24"/>
        </w:rPr>
        <w:t xml:space="preserve">; Για το </w:t>
      </w:r>
      <w:r>
        <w:rPr>
          <w:rFonts w:eastAsia="Times New Roman" w:cs="Times New Roman"/>
          <w:szCs w:val="24"/>
        </w:rPr>
        <w:t>«</w:t>
      </w:r>
      <w:r>
        <w:rPr>
          <w:rFonts w:eastAsia="Times New Roman" w:cs="Times New Roman"/>
          <w:szCs w:val="24"/>
          <w:lang w:val="en-US"/>
        </w:rPr>
        <w:t>E</w:t>
      </w:r>
      <w:r>
        <w:rPr>
          <w:rFonts w:eastAsia="Times New Roman" w:cs="Times New Roman"/>
          <w:szCs w:val="24"/>
          <w:lang w:val="en-US"/>
        </w:rPr>
        <w:t>L</w:t>
      </w:r>
      <w:r>
        <w:rPr>
          <w:rFonts w:eastAsia="Times New Roman" w:cs="Times New Roman"/>
          <w:szCs w:val="24"/>
          <w:lang w:val="en-US"/>
        </w:rPr>
        <w:t>D</w:t>
      </w:r>
      <w:r>
        <w:rPr>
          <w:rFonts w:eastAsia="Times New Roman" w:cs="Times New Roman"/>
          <w:szCs w:val="24"/>
          <w:lang w:val="en-US"/>
        </w:rPr>
        <w:t>ORADO</w:t>
      </w:r>
      <w:r>
        <w:rPr>
          <w:rFonts w:eastAsia="Times New Roman" w:cs="Times New Roman"/>
          <w:szCs w:val="24"/>
        </w:rPr>
        <w:t>»</w:t>
      </w:r>
      <w:r>
        <w:rPr>
          <w:rFonts w:eastAsia="Times New Roman" w:cs="Times New Roman"/>
          <w:szCs w:val="24"/>
        </w:rPr>
        <w:t xml:space="preserve"> που εξήγγειλε ο κ. Μανιάτης με τον κ. Σαμαρά, με τα δισεκατομμύρια που άμεσα θα εισέρρεαν στην ελληνική οικονομία από αυτό το τρο</w:t>
      </w:r>
      <w:r>
        <w:rPr>
          <w:rFonts w:eastAsia="Times New Roman" w:cs="Times New Roman"/>
          <w:szCs w:val="24"/>
        </w:rPr>
        <w:lastRenderedPageBreak/>
        <w:t>μερό</w:t>
      </w:r>
      <w:r w:rsidRPr="005B1B45">
        <w:rPr>
          <w:rFonts w:eastAsia="Times New Roman" w:cs="Times New Roman"/>
          <w:szCs w:val="24"/>
        </w:rPr>
        <w:t xml:space="preserve"> </w:t>
      </w:r>
      <w:r>
        <w:rPr>
          <w:rFonts w:eastAsia="Times New Roman" w:cs="Times New Roman"/>
          <w:szCs w:val="24"/>
        </w:rPr>
        <w:t>«</w:t>
      </w:r>
      <w:r>
        <w:rPr>
          <w:rFonts w:eastAsia="Times New Roman" w:cs="Times New Roman"/>
          <w:szCs w:val="24"/>
          <w:lang w:val="en-US"/>
        </w:rPr>
        <w:t>ELDORADO</w:t>
      </w:r>
      <w:r>
        <w:rPr>
          <w:rFonts w:eastAsia="Times New Roman" w:cs="Times New Roman"/>
          <w:szCs w:val="24"/>
        </w:rPr>
        <w:t>»</w:t>
      </w:r>
      <w:r>
        <w:rPr>
          <w:rFonts w:eastAsia="Times New Roman" w:cs="Times New Roman"/>
          <w:szCs w:val="24"/>
        </w:rPr>
        <w:t xml:space="preserve">; Τι να </w:t>
      </w:r>
      <w:proofErr w:type="spellStart"/>
      <w:r>
        <w:rPr>
          <w:rFonts w:eastAsia="Times New Roman" w:cs="Times New Roman"/>
          <w:szCs w:val="24"/>
        </w:rPr>
        <w:t>πρωτοθυμηθούμε</w:t>
      </w:r>
      <w:proofErr w:type="spellEnd"/>
      <w:r>
        <w:rPr>
          <w:rFonts w:eastAsia="Times New Roman" w:cs="Times New Roman"/>
          <w:szCs w:val="24"/>
        </w:rPr>
        <w:t>; Αποσπασματικότητα, έλλειψη σχεδιασμού, πολιτική χωρίς κανένα όραμα π</w:t>
      </w:r>
      <w:r>
        <w:rPr>
          <w:rFonts w:eastAsia="Times New Roman" w:cs="Times New Roman"/>
          <w:szCs w:val="24"/>
        </w:rPr>
        <w:t>ροοπτικής, χωρίς κα</w:t>
      </w:r>
      <w:r>
        <w:rPr>
          <w:rFonts w:eastAsia="Times New Roman" w:cs="Times New Roman"/>
          <w:szCs w:val="24"/>
        </w:rPr>
        <w:t>μ</w:t>
      </w:r>
      <w:r>
        <w:rPr>
          <w:rFonts w:eastAsia="Times New Roman" w:cs="Times New Roman"/>
          <w:szCs w:val="24"/>
        </w:rPr>
        <w:t xml:space="preserve">μία συνοχή, θεσμικές ανεπάρκειες. Αυτά παραλάβαμε. </w:t>
      </w:r>
    </w:p>
    <w:p w14:paraId="39BC6F3D"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 xml:space="preserve">Φτάνω τώρα στον κύριο τομέα της πολιτικής και της πολιτικής σύγκρουσης. Το είπε ο κ. Κωνσταντινόπουλος. Τον άκουγα και νόμιζα ότι άκουγα τους θεσμούς. Μαζί μιλάτε; Τα ίδια, ακριβώς τα </w:t>
      </w:r>
      <w:r>
        <w:rPr>
          <w:rFonts w:eastAsia="Times New Roman" w:cs="Times New Roman"/>
          <w:szCs w:val="24"/>
        </w:rPr>
        <w:t xml:space="preserve">ίδια επιχειρήματα που ακούω εβδομάδες τώρα, τα λέτε εσείς! </w:t>
      </w:r>
    </w:p>
    <w:p w14:paraId="39BC6F3E" w14:textId="77777777" w:rsidR="00C46B37" w:rsidRDefault="002E6CD8">
      <w:pPr>
        <w:spacing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Μα, είχα πάει νωρίτερα από εσάς, μια εβδομάδα πριν!</w:t>
      </w:r>
    </w:p>
    <w:p w14:paraId="39BC6F3F" w14:textId="77777777" w:rsidR="00C46B37" w:rsidRDefault="002E6CD8">
      <w:pPr>
        <w:spacing w:line="600" w:lineRule="auto"/>
        <w:ind w:firstLine="720"/>
        <w:jc w:val="both"/>
        <w:rPr>
          <w:rFonts w:eastAsia="Times New Roman"/>
          <w:bCs/>
          <w:szCs w:val="24"/>
        </w:rPr>
      </w:pPr>
      <w:r>
        <w:rPr>
          <w:rFonts w:eastAsia="Times New Roman"/>
          <w:b/>
          <w:bCs/>
          <w:szCs w:val="24"/>
        </w:rPr>
        <w:t xml:space="preserve">ΠΡΟΕΔΡΕΥΩΝ (Νικήτας Κακλαμάνης): </w:t>
      </w:r>
      <w:r>
        <w:rPr>
          <w:rFonts w:eastAsia="Times New Roman"/>
          <w:bCs/>
          <w:szCs w:val="24"/>
          <w:lang w:val="en-US"/>
        </w:rPr>
        <w:t>E</w:t>
      </w:r>
      <w:r>
        <w:rPr>
          <w:rFonts w:eastAsia="Times New Roman"/>
          <w:bCs/>
          <w:szCs w:val="24"/>
        </w:rPr>
        <w:t xml:space="preserve">, καλά, δεν θα το απαγορεύσουμε, αλλά ας μη διακόπτουμε. </w:t>
      </w:r>
    </w:p>
    <w:p w14:paraId="39BC6F40" w14:textId="77777777" w:rsidR="00C46B37" w:rsidRDefault="002E6CD8">
      <w:pPr>
        <w:spacing w:line="600" w:lineRule="auto"/>
        <w:ind w:firstLine="720"/>
        <w:jc w:val="both"/>
        <w:rPr>
          <w:rFonts w:eastAsia="Times New Roman" w:cs="Times New Roman"/>
          <w:szCs w:val="24"/>
        </w:rPr>
      </w:pPr>
      <w:r>
        <w:rPr>
          <w:rFonts w:eastAsia="Times New Roman" w:cs="Times New Roman"/>
          <w:b/>
          <w:szCs w:val="24"/>
        </w:rPr>
        <w:t>ΓΕΩΡΓΙΟΣ ΣΤΑΘΑΚΗΣ (Υπουρ</w:t>
      </w:r>
      <w:r>
        <w:rPr>
          <w:rFonts w:eastAsia="Times New Roman" w:cs="Times New Roman"/>
          <w:b/>
          <w:szCs w:val="24"/>
        </w:rPr>
        <w:t xml:space="preserve">γός Περιβάλλοντος και Ενέργειας): </w:t>
      </w:r>
      <w:r>
        <w:rPr>
          <w:rFonts w:eastAsia="Times New Roman" w:cs="Times New Roman"/>
          <w:szCs w:val="24"/>
        </w:rPr>
        <w:t xml:space="preserve">Ποια είναι τα ίδια επιχειρήματα λοιπόν; Ότι υπήρχε το </w:t>
      </w:r>
      <w:r>
        <w:rPr>
          <w:rFonts w:eastAsia="Times New Roman" w:cs="Times New Roman"/>
          <w:szCs w:val="24"/>
          <w:lang w:val="en-US"/>
        </w:rPr>
        <w:t>grand</w:t>
      </w:r>
      <w:r>
        <w:rPr>
          <w:rFonts w:eastAsia="Times New Roman" w:cs="Times New Roman"/>
          <w:szCs w:val="24"/>
        </w:rPr>
        <w:t xml:space="preserve"> σχέδιο. Ποιο ήταν το </w:t>
      </w:r>
      <w:r>
        <w:rPr>
          <w:rFonts w:eastAsia="Times New Roman" w:cs="Times New Roman"/>
          <w:szCs w:val="24"/>
          <w:lang w:val="en-US"/>
        </w:rPr>
        <w:t>grand</w:t>
      </w:r>
      <w:r>
        <w:rPr>
          <w:rFonts w:eastAsia="Times New Roman" w:cs="Times New Roman"/>
          <w:szCs w:val="24"/>
        </w:rPr>
        <w:t xml:space="preserve"> σχέδιο; Πλήρης ιδιωτικοποίηση του ενεργειακού τομέα. Αυτό ήταν το σχέδιό σας και ψηφισμένο. Πλήρης ιδιωτικοποίηση του ενεργειακού τομέα</w:t>
      </w:r>
      <w:r>
        <w:rPr>
          <w:rFonts w:eastAsia="Times New Roman" w:cs="Times New Roman"/>
          <w:szCs w:val="24"/>
        </w:rPr>
        <w:t xml:space="preserve"> στο σύνολό του, να φύγει το 30% της ΔΕΗ άμεσα, η μικρή ΔΕΗ να </w:t>
      </w:r>
      <w:r>
        <w:rPr>
          <w:rFonts w:eastAsia="Times New Roman" w:cs="Times New Roman"/>
          <w:szCs w:val="24"/>
        </w:rPr>
        <w:lastRenderedPageBreak/>
        <w:t>πουληθεί σε ιδιώτες, να πουληθεί ταυτόχρονα και το 17% της ΔΕΗ, άρα να χάσει το δημόσιο οποιαδήποτε επιρροή στη Δημόσια Επιχείρηση Ηλεκτρισμού, να πουληθεί και η ΔΕΠΑ, να πουληθεί και το μερίδι</w:t>
      </w:r>
      <w:r>
        <w:rPr>
          <w:rFonts w:eastAsia="Times New Roman" w:cs="Times New Roman"/>
          <w:szCs w:val="24"/>
        </w:rPr>
        <w:t xml:space="preserve">ο στα ΕΛΠΕ, να πουληθούν όλα. Αυτή ήταν η στρατηγική. Μάλιστα. Εξαίσια στρατηγική! </w:t>
      </w:r>
    </w:p>
    <w:p w14:paraId="39BC6F41"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Έχετε ένα πρόβλημα με τους αριθμούς. Εμείς συμφωνήσαμε ότι υπάρχει και άλλος δρόμος για τον ενεργειακό τομέα, απλός, εύληπτος, κατανοητός. Ο άλλος δρόμος λέει τα εξής. Προφανώς πρέπει να ενισχυθούν οι αγορές στον ενεργειακό τομέα και απέναντι σε αυτό έχουμ</w:t>
      </w:r>
      <w:r>
        <w:rPr>
          <w:rFonts w:eastAsia="Times New Roman" w:cs="Times New Roman"/>
          <w:szCs w:val="24"/>
        </w:rPr>
        <w:t xml:space="preserve">ε κάνει πολλά βήματα. Η χώρα είναι δεσμευμένη και πρέπει να εισάγει αγορές ενέργειας. Από τα μέσα του 2018 λοιπόν θα εισαχθεί το </w:t>
      </w:r>
      <w:r>
        <w:rPr>
          <w:rFonts w:eastAsia="Times New Roman" w:cs="Times New Roman"/>
          <w:szCs w:val="24"/>
          <w:lang w:val="en-US"/>
        </w:rPr>
        <w:t>target</w:t>
      </w:r>
      <w:r>
        <w:rPr>
          <w:rFonts w:eastAsia="Times New Roman" w:cs="Times New Roman"/>
          <w:szCs w:val="24"/>
        </w:rPr>
        <w:t xml:space="preserve"> </w:t>
      </w:r>
      <w:r>
        <w:rPr>
          <w:rFonts w:eastAsia="Times New Roman" w:cs="Times New Roman"/>
          <w:szCs w:val="24"/>
          <w:lang w:val="en-US"/>
        </w:rPr>
        <w:t>model</w:t>
      </w:r>
      <w:r>
        <w:rPr>
          <w:rFonts w:eastAsia="Times New Roman" w:cs="Times New Roman"/>
          <w:szCs w:val="24"/>
        </w:rPr>
        <w:t xml:space="preserve">, θα λειτουργήσουν οι αγορές ενέργειας με έναν θεσμικό τρόπο. </w:t>
      </w:r>
    </w:p>
    <w:p w14:paraId="39BC6F42"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 xml:space="preserve">Είναι λίγο παράδοξο. Η ΔΕΗ πόσο παράγει σήμερα στην </w:t>
      </w:r>
      <w:r>
        <w:rPr>
          <w:rFonts w:eastAsia="Times New Roman" w:cs="Times New Roman"/>
          <w:szCs w:val="24"/>
        </w:rPr>
        <w:t>ενέργεια της χώρας; Το 54%. Και έχει στη λιανική 87,5%. Παράγει λοιπόν 54% σήμερα, που είναι κι ο στόχος του 2020 που κρατήσαμε, ότι και το 2020 η ΔΕΗ θα παράγει το 50% της ενέργειας. Δεν το διαφοροποιήσαμε αυτό. Η ΔΕΗ, εάν ακολουθήσουμε το μοντέλο σας, πέ</w:t>
      </w:r>
      <w:r>
        <w:rPr>
          <w:rFonts w:eastAsia="Times New Roman" w:cs="Times New Roman"/>
          <w:szCs w:val="24"/>
        </w:rPr>
        <w:t xml:space="preserve">ρα από τη διπλή και τριπλή ιδιωτικοποίηση, εάν ακολουθήσουμε λοιπόν το μοντέλο της </w:t>
      </w:r>
      <w:r>
        <w:rPr>
          <w:rFonts w:eastAsia="Times New Roman" w:cs="Times New Roman"/>
          <w:szCs w:val="24"/>
        </w:rPr>
        <w:t>«</w:t>
      </w:r>
      <w:r>
        <w:rPr>
          <w:rFonts w:eastAsia="Times New Roman" w:cs="Times New Roman"/>
          <w:szCs w:val="24"/>
        </w:rPr>
        <w:t>μικρής</w:t>
      </w:r>
      <w:r>
        <w:rPr>
          <w:rFonts w:eastAsia="Times New Roman" w:cs="Times New Roman"/>
          <w:szCs w:val="24"/>
        </w:rPr>
        <w:t>»</w:t>
      </w:r>
      <w:r>
        <w:rPr>
          <w:rFonts w:eastAsia="Times New Roman" w:cs="Times New Roman"/>
          <w:szCs w:val="24"/>
        </w:rPr>
        <w:t xml:space="preserve"> ΔΕΗ, το 2020 </w:t>
      </w:r>
      <w:r>
        <w:rPr>
          <w:rFonts w:eastAsia="Times New Roman" w:cs="Times New Roman"/>
          <w:szCs w:val="24"/>
        </w:rPr>
        <w:lastRenderedPageBreak/>
        <w:t xml:space="preserve">θα παρήγαγε περίπου 25% με 30% της ενέργειας. Εμείς σήμερα κρατάμε τη ΔΕΗ βασικό πυλώνα, να παράγει το 50% της ενέργειας. Είναι τεράστια η διαφορά και </w:t>
      </w:r>
      <w:r>
        <w:rPr>
          <w:rFonts w:eastAsia="Times New Roman" w:cs="Times New Roman"/>
          <w:szCs w:val="24"/>
        </w:rPr>
        <w:t xml:space="preserve">η αριθμητική είναι απλή. Είναι πάρα πολύ απλή. </w:t>
      </w:r>
    </w:p>
    <w:p w14:paraId="39BC6F43"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 xml:space="preserve">Από την άλλη πλευρά, το κεντρικό πρόβλημα παραμένει, η απόκλιση ανάμεσα στην παραγωγή και στη θέση που έχει στη λιανική αγορά, το οποίο πρακτικά σημαίνει ότι η ΔΕΗ είναι ο βασικός χονδρέμπορος της ενέργειας, </w:t>
      </w:r>
      <w:r>
        <w:rPr>
          <w:rFonts w:eastAsia="Times New Roman" w:cs="Times New Roman"/>
          <w:szCs w:val="24"/>
        </w:rPr>
        <w:t>δηλαδή ό,τι ενέργεια παράγουν οι άλλοι, οι ιδιώτες, οι ΑΠΕ, το φυσικό αέριο κ.λπ., πάει και την αγοράζει όλη για να μπορέσει να καλύψει την πελατεία της. Αυτό πρέπει να αλλάξει και θα αλλάξει με συντεταγμένο τρόπο.</w:t>
      </w:r>
    </w:p>
    <w:p w14:paraId="39BC6F44"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Πρέπει να πάμε με ασφάλεια σε ένα σύστημα</w:t>
      </w:r>
      <w:r>
        <w:rPr>
          <w:rFonts w:eastAsia="Times New Roman" w:cs="Times New Roman"/>
          <w:szCs w:val="24"/>
        </w:rPr>
        <w:t>,</w:t>
      </w:r>
      <w:r>
        <w:rPr>
          <w:rFonts w:eastAsia="Times New Roman" w:cs="Times New Roman"/>
          <w:szCs w:val="24"/>
        </w:rPr>
        <w:t xml:space="preserve"> στο οποίο η ΔΕΗ θα έχει ένα μικρότερο μερίδιο στην αγορά, θα λειτουργούν οι αγορές πολύ καλύτερα, όλα θα λειτουργούν μέσα σε ένα σύστημα ρυθμιζόμενο και θεσμικά κατοχυρωμένο και θα δημιουργήσει ένα διαφορετικό πλαίσιο λειτουργίας. Αυτή είναι η στρατηγική</w:t>
      </w:r>
      <w:r>
        <w:rPr>
          <w:rFonts w:eastAsia="Times New Roman" w:cs="Times New Roman"/>
          <w:szCs w:val="24"/>
        </w:rPr>
        <w:t xml:space="preserve"> μας. </w:t>
      </w:r>
    </w:p>
    <w:p w14:paraId="39BC6F45"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 xml:space="preserve">Απέναντι σε αυτό έπρεπε να βρεθούν άλλες λύσεις. Τα ΝΟΜΕ είναι ένα εργαλείο για να μειωθούν τα μερίδια της ΔΕΗ στη λιανική. Οι πρωτοβουλίες της ΔΕΗ, επίσης, είναι θεμιτές στο </w:t>
      </w:r>
      <w:r>
        <w:rPr>
          <w:rFonts w:eastAsia="Times New Roman" w:cs="Times New Roman"/>
          <w:szCs w:val="24"/>
        </w:rPr>
        <w:lastRenderedPageBreak/>
        <w:t>να μειώσει τα μερίδιά της. Ανοικτοί είμαστε και σε συζητήσεις για οποιοδήπ</w:t>
      </w:r>
      <w:r>
        <w:rPr>
          <w:rFonts w:eastAsia="Times New Roman" w:cs="Times New Roman"/>
          <w:szCs w:val="24"/>
        </w:rPr>
        <w:t xml:space="preserve">οτε σύστημα αναδιάρθρωσης, το οποίο θα διασφαλίζει η ΔΕΗ να παραμείνει βασικός πυλώνας του ενεργειακού μας συστήματος και ταυτόχρονα να έχουμε ένα πολύ πιο ρυθμιζόμενο και ανταγωνιστικό πλαίσιο προς όφελος των καταναλωτών πρωτίστως και του περιβάλλοντος. </w:t>
      </w:r>
    </w:p>
    <w:p w14:paraId="39BC6F46"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Επιτρέψτε μου να σταθώ, όμως, και σε άλλες παρενέργειες αυτής της αποσπασματικής πολιτικής. Όσο και να το συζητήσουμε, η έκρηξη και της ενεργειακής φτώχειας και των προβλημάτων που υπάρχουν στα αυξανόμενα χρέη προς τη ΔΕΗ, πολιτών και επιχειρήσεων, δεν μπο</w:t>
      </w:r>
      <w:r>
        <w:rPr>
          <w:rFonts w:eastAsia="Times New Roman" w:cs="Times New Roman"/>
          <w:szCs w:val="24"/>
        </w:rPr>
        <w:t xml:space="preserve">ρούν να αποδοθούν στην ανικανότητα μίας κυβέρνησης. Πρέπει να υπήρχαν πολλά περισσότερα προβλήματα, τα οποία δημιουργούσαν μία κατάσταση πιεστική, τόσο κοινωνικά όσο και οικονομικά. </w:t>
      </w:r>
    </w:p>
    <w:p w14:paraId="39BC6F47"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Και θα έλεγα πάρα πολύ απλά ότι σε συνθήκες όπου έχεις μία γρήγορη επιδεί</w:t>
      </w:r>
      <w:r>
        <w:rPr>
          <w:rFonts w:eastAsia="Times New Roman" w:cs="Times New Roman"/>
          <w:szCs w:val="24"/>
        </w:rPr>
        <w:t>νωση, μία τεράστια ύφεση στην ελληνική οικονομία μέχρι και το τέλος του 2014 της τάξεως του 25% του ΑΕΠ, θα ήταν παράδοξο έως προβληματικό να θεωρήσει κά</w:t>
      </w:r>
      <w:r>
        <w:rPr>
          <w:rFonts w:eastAsia="Times New Roman" w:cs="Times New Roman"/>
          <w:szCs w:val="24"/>
        </w:rPr>
        <w:lastRenderedPageBreak/>
        <w:t>ποιος ότι όλη αυτή η πίεση δεν θα μεταφερόταν σε έναν ενεργειακό τομέα, ο οποίος αποτελεί έναν βασικό σ</w:t>
      </w:r>
      <w:r>
        <w:rPr>
          <w:rFonts w:eastAsia="Times New Roman" w:cs="Times New Roman"/>
          <w:szCs w:val="24"/>
        </w:rPr>
        <w:t xml:space="preserve">υντελεστή κόστους. </w:t>
      </w:r>
    </w:p>
    <w:p w14:paraId="39BC6F48"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 xml:space="preserve">Και αν θα ήθελα να προσθέσω και άλλα ελλείμματα σε αυτή την πολιτική που παραλάβαμε, ανάμεσα στα άλλα θα προσέθετα το θέμα της βιομηχανίας, η οποία αντιμετώπισε και αντιμετωπίζει μία πολύ πιεστική κατάσταση και στην οποία το ενεργειακό </w:t>
      </w:r>
      <w:r>
        <w:rPr>
          <w:rFonts w:eastAsia="Times New Roman" w:cs="Times New Roman"/>
          <w:szCs w:val="24"/>
        </w:rPr>
        <w:t>θέμα έπρεπε να είχαμε βρει τρόπους να το ρυθμίσουμε καλύτερα και φυσικά την ενεργειακή φτώχεια, που αποτελεί μείζον θέμα, απέναντι στο οποίο η Κυβέρνηση έχει στηρίξει και την πολιτική του κοινωνικού τιμολογίου και την πολιτική του δωρεάν ρεύματος στους φτω</w:t>
      </w:r>
      <w:r>
        <w:rPr>
          <w:rFonts w:eastAsia="Times New Roman" w:cs="Times New Roman"/>
          <w:szCs w:val="24"/>
        </w:rPr>
        <w:t>χούς και σε άλλες επιμέρους πρωτοβουλίες.</w:t>
      </w:r>
    </w:p>
    <w:p w14:paraId="39BC6F49"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 xml:space="preserve">Επιτρέψτε μου να σταθώ, όμως, στα κεντρικά θέματα τα οποία τέθηκαν από τις ερωτήσεις, καθώς και σε επιμέρους θέματα. Να ξεκινήσουμε, λοιπόν, από την ιδιωτικοποίηση του ΔΕΣΦΑ. </w:t>
      </w:r>
    </w:p>
    <w:p w14:paraId="39BC6F4A"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Η Κυβέρνηση τι παρέλαβε; Μία ιδιωτικοπ</w:t>
      </w:r>
      <w:r>
        <w:rPr>
          <w:rFonts w:eastAsia="Times New Roman" w:cs="Times New Roman"/>
          <w:szCs w:val="24"/>
        </w:rPr>
        <w:t>οίηση</w:t>
      </w:r>
      <w:r>
        <w:rPr>
          <w:rFonts w:eastAsia="Times New Roman" w:cs="Times New Roman"/>
          <w:szCs w:val="24"/>
        </w:rPr>
        <w:t>,</w:t>
      </w:r>
      <w:r>
        <w:rPr>
          <w:rFonts w:eastAsia="Times New Roman" w:cs="Times New Roman"/>
          <w:szCs w:val="24"/>
        </w:rPr>
        <w:t xml:space="preserve"> η οποία σε δύο κρίσιμα σημεία είχε ακυρωθεί από την Ευρωπαϊκή Επιτροπή. Το επαναλαμβάνω: Από την Ευρωπαϊκή Επιτροπή, όχι από την Κυβέρνηση. Η Ευρωπαϊκή Επιτροπή ήρθε και είπε ότι </w:t>
      </w:r>
      <w:r>
        <w:rPr>
          <w:rFonts w:eastAsia="Times New Roman" w:cs="Times New Roman"/>
          <w:szCs w:val="24"/>
        </w:rPr>
        <w:lastRenderedPageBreak/>
        <w:t>πρέπει να είναι πλήρης ο διαχωρισμός, ότι πρέπει κάποιος που είναι παρ</w:t>
      </w:r>
      <w:r>
        <w:rPr>
          <w:rFonts w:eastAsia="Times New Roman" w:cs="Times New Roman"/>
          <w:szCs w:val="24"/>
        </w:rPr>
        <w:t xml:space="preserve">αγωγός να είναι μόνο παθητικός μέτοχος. Αυτό ανάγκασε μία πλήρη αναδιάταξη από την πλευρά της εταιρείας, δηλαδή, πρώτον, να πουλήσει ένα σημαντικό μερίδιο των μετοχών που της είχαν κατοχυρωθεί και δεύτερον, να γίνει παθητικός μέτοχος. Το τρίτο σημείο ήταν </w:t>
      </w:r>
      <w:r>
        <w:rPr>
          <w:rFonts w:eastAsia="Times New Roman" w:cs="Times New Roman"/>
          <w:szCs w:val="24"/>
        </w:rPr>
        <w:t xml:space="preserve">φυσικά η ευθυγράμμιση της ελληνικής νομοθεσίας με την ευρωπαϊκή σε σχέση με τον τρόπο υπολογισμού των τιμολογίων. Ως εκ τούτου, τέθηκε το θέμα ότι το 68% που είχε συμφωνηθεί για αύξηση των τιμολογίων, ήταν εξωπραγματικό και </w:t>
      </w:r>
      <w:proofErr w:type="spellStart"/>
      <w:r>
        <w:rPr>
          <w:rFonts w:eastAsia="Times New Roman" w:cs="Times New Roman"/>
          <w:szCs w:val="24"/>
        </w:rPr>
        <w:t>εξορθολογίστηκε</w:t>
      </w:r>
      <w:proofErr w:type="spellEnd"/>
      <w:r>
        <w:rPr>
          <w:rFonts w:eastAsia="Times New Roman" w:cs="Times New Roman"/>
          <w:szCs w:val="24"/>
        </w:rPr>
        <w:t xml:space="preserve"> κάπου στη μέση. </w:t>
      </w:r>
    </w:p>
    <w:p w14:paraId="39BC6F4B"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 xml:space="preserve">Άρα τα προβλήματα ήταν περισσότερα του ενός και δύσκολα μπορεί να θεωρηθεί ότι ήταν έργο της Κυβέρνησης να ακυρώσει οποιαδήποτε ιδιωτικοποίηση. Σήμερα, εξάλλου εξαγγέλθηκε ο νέος γύρος για το συγκεκριμένο θέμα. </w:t>
      </w:r>
    </w:p>
    <w:p w14:paraId="39BC6F4C"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Επανέρχομαι στο θέμα των υδρογονανθράκων, τ</w:t>
      </w:r>
      <w:r>
        <w:rPr>
          <w:rFonts w:eastAsia="Times New Roman" w:cs="Times New Roman"/>
          <w:szCs w:val="24"/>
        </w:rPr>
        <w:t xml:space="preserve">ο οποίο αποτελεί μείζον στρατηγικό τομέα της οικονομίας και θέλω να είμαστε σαφείς για το τι έχει γίνει στο συγκεκριμένο θέμα. </w:t>
      </w:r>
    </w:p>
    <w:p w14:paraId="39BC6F4D"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Το πρώτο, που ήθελα να πω, είναι ότι υπάρχει μια ταχεία ανάπτυξη στους επιμέρους τομείς όλων των θεμάτων, που έχουν σχέση με του</w:t>
      </w:r>
      <w:r>
        <w:rPr>
          <w:rFonts w:eastAsia="Times New Roman" w:cs="Times New Roman"/>
          <w:szCs w:val="24"/>
        </w:rPr>
        <w:t xml:space="preserve">ς υδρογονάνθρακες. Να υπενθυμίσω ότι έκλεισε η </w:t>
      </w:r>
      <w:r>
        <w:rPr>
          <w:rFonts w:eastAsia="Times New Roman" w:cs="Times New Roman"/>
          <w:szCs w:val="24"/>
        </w:rPr>
        <w:lastRenderedPageBreak/>
        <w:t xml:space="preserve">διαπραγμάτευση μόλις αυτή την εβδομάδα, μετά από μια πολύ σκληρή και μεγάλη περίοδο διαπραγματεύσεων, για την παραχώρηση του γνωστού Οικοπέδου ΙΙ με την </w:t>
      </w:r>
      <w:r w:rsidRPr="00E26E56">
        <w:rPr>
          <w:rFonts w:eastAsia="Times New Roman" w:cs="Times New Roman"/>
          <w:szCs w:val="24"/>
        </w:rPr>
        <w:t>“</w:t>
      </w:r>
      <w:r>
        <w:rPr>
          <w:rFonts w:eastAsia="Times New Roman" w:cs="Times New Roman"/>
          <w:szCs w:val="24"/>
          <w:lang w:val="en-US"/>
        </w:rPr>
        <w:t>TOTAL</w:t>
      </w:r>
      <w:r w:rsidRPr="00E26E56">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και την </w:t>
      </w:r>
      <w:r w:rsidRPr="00E26E56">
        <w:rPr>
          <w:rFonts w:eastAsia="Times New Roman" w:cs="Times New Roman"/>
          <w:szCs w:val="24"/>
        </w:rPr>
        <w:t>“</w:t>
      </w:r>
      <w:r>
        <w:rPr>
          <w:rFonts w:eastAsia="Times New Roman" w:cs="Times New Roman"/>
          <w:szCs w:val="24"/>
          <w:lang w:val="en-US"/>
        </w:rPr>
        <w:t>EDISON</w:t>
      </w:r>
      <w:r w:rsidRPr="00E26E56">
        <w:rPr>
          <w:rFonts w:eastAsia="Times New Roman" w:cs="Times New Roman"/>
          <w:szCs w:val="24"/>
        </w:rPr>
        <w:t>”</w:t>
      </w:r>
      <w:r>
        <w:rPr>
          <w:rFonts w:eastAsia="Times New Roman" w:cs="Times New Roman"/>
          <w:szCs w:val="24"/>
        </w:rPr>
        <w:t xml:space="preserve"> </w:t>
      </w:r>
      <w:r>
        <w:rPr>
          <w:rFonts w:eastAsia="Times New Roman" w:cs="Times New Roman"/>
          <w:szCs w:val="24"/>
        </w:rPr>
        <w:t>και τα ΕΛΠΕ. Έχουμε την υπογραφ</w:t>
      </w:r>
      <w:r>
        <w:rPr>
          <w:rFonts w:eastAsia="Times New Roman" w:cs="Times New Roman"/>
          <w:szCs w:val="24"/>
        </w:rPr>
        <w:t xml:space="preserve">ή ενός σχεδίου σύμβασης, που αποστέλλεται άμεσα στο Ελεγκτικό Συνέδριο και υπογραμμίζω αυτή τη σύμβαση, διότι θα είναι και η σύμβαση μοντέλο. Με βάση αυτή τη σύμβαση θα υπάρξει μια δυνατότητα –επαναλαμβάνω ως σύμβαση μοντέλο- νέου κύκλου συμβάσεων, που θα </w:t>
      </w:r>
      <w:r>
        <w:rPr>
          <w:rFonts w:eastAsia="Times New Roman" w:cs="Times New Roman"/>
          <w:szCs w:val="24"/>
        </w:rPr>
        <w:t>ακολουθήσουν.</w:t>
      </w:r>
    </w:p>
    <w:p w14:paraId="39BC6F4E"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Υπάρχουν τα γνωστά, η έρευνα και η εκμετάλλευση υδρογονανθράκων στις χερσαίες περιοχές (Άρτα, Πρέβεζα, Αιτωλοακαρνανία και βορειοδυτική Πελοπόννησο). Έχουν οριστεί οι επιλεγέντες αιτούντες. Στην Άρτα, Πρέβεζα και βορειοδυτική Πελοπόννησο ορίσ</w:t>
      </w:r>
      <w:r>
        <w:rPr>
          <w:rFonts w:eastAsia="Times New Roman" w:cs="Times New Roman"/>
          <w:szCs w:val="24"/>
        </w:rPr>
        <w:t>τηκε ως επιλεγείς αιτών η εταιρεία «</w:t>
      </w:r>
      <w:r>
        <w:rPr>
          <w:rFonts w:eastAsia="Times New Roman" w:cs="Times New Roman"/>
          <w:szCs w:val="24"/>
        </w:rPr>
        <w:t>ΕΛΛΗΝΙΚΑ ΠΕΤΡΕΛΑΙΑ</w:t>
      </w:r>
      <w:r>
        <w:rPr>
          <w:rFonts w:eastAsia="Times New Roman" w:cs="Times New Roman"/>
          <w:szCs w:val="24"/>
        </w:rPr>
        <w:t>» και στην Αιτωλοακαρνανία η «</w:t>
      </w:r>
      <w:r>
        <w:rPr>
          <w:rFonts w:eastAsia="Times New Roman" w:cs="Times New Roman"/>
          <w:szCs w:val="24"/>
          <w:lang w:val="en-US"/>
        </w:rPr>
        <w:t>ENERGEAN</w:t>
      </w:r>
      <w:r>
        <w:rPr>
          <w:rFonts w:eastAsia="Times New Roman" w:cs="Times New Roman"/>
          <w:szCs w:val="24"/>
        </w:rPr>
        <w:t xml:space="preserve"> </w:t>
      </w:r>
      <w:r>
        <w:rPr>
          <w:rFonts w:eastAsia="Times New Roman" w:cs="Times New Roman"/>
          <w:szCs w:val="24"/>
          <w:lang w:val="en-US"/>
        </w:rPr>
        <w:t>OIL</w:t>
      </w:r>
      <w:r>
        <w:rPr>
          <w:rFonts w:eastAsia="Times New Roman" w:cs="Times New Roman"/>
          <w:szCs w:val="24"/>
        </w:rPr>
        <w:t xml:space="preserve"> </w:t>
      </w:r>
      <w:r>
        <w:rPr>
          <w:rFonts w:eastAsia="Times New Roman" w:cs="Times New Roman"/>
          <w:szCs w:val="24"/>
          <w:lang w:val="en-US"/>
        </w:rPr>
        <w:t>AND</w:t>
      </w:r>
      <w:r>
        <w:rPr>
          <w:rFonts w:eastAsia="Times New Roman" w:cs="Times New Roman"/>
          <w:szCs w:val="24"/>
        </w:rPr>
        <w:t xml:space="preserve"> </w:t>
      </w:r>
      <w:r>
        <w:rPr>
          <w:rFonts w:eastAsia="Times New Roman" w:cs="Times New Roman"/>
          <w:szCs w:val="24"/>
          <w:lang w:val="en-US"/>
        </w:rPr>
        <w:t>GAS</w:t>
      </w:r>
      <w:r>
        <w:rPr>
          <w:rFonts w:eastAsia="Times New Roman" w:cs="Times New Roman"/>
          <w:szCs w:val="24"/>
        </w:rPr>
        <w:t xml:space="preserve">». Τα προς υπογραφή σχέδια των συμβάσεων έχουν οριστικοποιηθεί και αποσταλεί προς </w:t>
      </w:r>
      <w:proofErr w:type="spellStart"/>
      <w:r>
        <w:rPr>
          <w:rFonts w:eastAsia="Times New Roman" w:cs="Times New Roman"/>
          <w:szCs w:val="24"/>
        </w:rPr>
        <w:t>προσυμβατικό</w:t>
      </w:r>
      <w:proofErr w:type="spellEnd"/>
      <w:r>
        <w:rPr>
          <w:rFonts w:eastAsia="Times New Roman" w:cs="Times New Roman"/>
          <w:szCs w:val="24"/>
        </w:rPr>
        <w:t xml:space="preserve"> έλεγχο στο Ελεγκτικό Συνέδριο.</w:t>
      </w:r>
    </w:p>
    <w:p w14:paraId="39BC6F4F"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lastRenderedPageBreak/>
        <w:t xml:space="preserve">Επίσης -να μην επανέλθω σε αυτό- έχει προχωρήσει το Κατάκολο, καθώς και οι άλλες εν εξελίξει, Πατραϊκός Κόλπος, Ιωάννινα κ.λπ. με τη διαδικασία της ανοικτής πρόσκλησης, το </w:t>
      </w:r>
      <w:r>
        <w:rPr>
          <w:rFonts w:eastAsia="Times New Roman" w:cs="Times New Roman"/>
          <w:szCs w:val="24"/>
          <w:lang w:val="en-US"/>
        </w:rPr>
        <w:t>open</w:t>
      </w:r>
      <w:r>
        <w:rPr>
          <w:rFonts w:eastAsia="Times New Roman" w:cs="Times New Roman"/>
          <w:szCs w:val="24"/>
        </w:rPr>
        <w:t xml:space="preserve"> </w:t>
      </w:r>
      <w:r>
        <w:rPr>
          <w:rFonts w:eastAsia="Times New Roman" w:cs="Times New Roman"/>
          <w:szCs w:val="24"/>
          <w:lang w:val="en-US"/>
        </w:rPr>
        <w:t>door</w:t>
      </w:r>
      <w:r>
        <w:rPr>
          <w:rFonts w:eastAsia="Times New Roman" w:cs="Times New Roman"/>
          <w:szCs w:val="24"/>
        </w:rPr>
        <w:t xml:space="preserve">. </w:t>
      </w:r>
    </w:p>
    <w:p w14:paraId="39BC6F50"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Πλην των ανωτέρω, υπάρχει και πληθώρα άλλων εξελίξεων, που κάθε άλλο δεί</w:t>
      </w:r>
      <w:r>
        <w:rPr>
          <w:rFonts w:eastAsia="Times New Roman" w:cs="Times New Roman"/>
          <w:szCs w:val="24"/>
        </w:rPr>
        <w:t xml:space="preserve">χνουν την εικόνα της αδράνειας. Είναι η σύμβαση μίσθωσης για τις περιοχές Πρίνος, </w:t>
      </w:r>
      <w:r>
        <w:rPr>
          <w:rFonts w:eastAsia="Times New Roman" w:cs="Times New Roman"/>
          <w:szCs w:val="24"/>
        </w:rPr>
        <w:t>ν</w:t>
      </w:r>
      <w:r>
        <w:rPr>
          <w:rFonts w:eastAsia="Times New Roman" w:cs="Times New Roman"/>
          <w:szCs w:val="24"/>
        </w:rPr>
        <w:t>ότια Καβάλα</w:t>
      </w:r>
      <w:r>
        <w:rPr>
          <w:rFonts w:eastAsia="Times New Roman" w:cs="Times New Roman"/>
          <w:b/>
          <w:szCs w:val="24"/>
        </w:rPr>
        <w:t>,</w:t>
      </w:r>
      <w:r>
        <w:rPr>
          <w:rFonts w:eastAsia="Times New Roman" w:cs="Times New Roman"/>
          <w:szCs w:val="24"/>
        </w:rPr>
        <w:t xml:space="preserve"> που τροποποιήθηκε πρόσφατα με τον ν.4409/2016. Άρα εκεί βρισκόμαστε στο νέο πρόγραμμα ανάπτυξης. </w:t>
      </w:r>
    </w:p>
    <w:p w14:paraId="39BC6F51"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Ταυτόχρονα ετοιμάζεται ένα πλήρες θεσμικό πλαίσιο, το οποίο πε</w:t>
      </w:r>
      <w:r>
        <w:rPr>
          <w:rFonts w:eastAsia="Times New Roman" w:cs="Times New Roman"/>
          <w:szCs w:val="24"/>
        </w:rPr>
        <w:t>ριλαμβάνει τρία πράγματα. Πρώτον, ένα οριστικό θεσμικό πλαίσιο, που θα έχει καλύψει όλα τα κενά, που έχει το παρόν θεσμικό πλαίσιο αναφορικά με την εξειδίκευση του τρόπου αξιοποίησης -αυτό γίνεται σε στενή συνεργασία και με την Κύπρο.</w:t>
      </w:r>
    </w:p>
    <w:p w14:paraId="39BC6F52"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 xml:space="preserve">Δεύτερον, το θεσμικό </w:t>
      </w:r>
      <w:r>
        <w:rPr>
          <w:rFonts w:eastAsia="Times New Roman" w:cs="Times New Roman"/>
          <w:szCs w:val="24"/>
        </w:rPr>
        <w:t>πλαίσιο, το οποίο θα δίνει οντότητα στην εταιρ</w:t>
      </w:r>
      <w:r>
        <w:rPr>
          <w:rFonts w:eastAsia="Times New Roman" w:cs="Times New Roman"/>
          <w:szCs w:val="24"/>
        </w:rPr>
        <w:t>ε</w:t>
      </w:r>
      <w:r>
        <w:rPr>
          <w:rFonts w:eastAsia="Times New Roman" w:cs="Times New Roman"/>
          <w:szCs w:val="24"/>
        </w:rPr>
        <w:t xml:space="preserve">ία, η οποία εκ μέρους του </w:t>
      </w:r>
      <w:r>
        <w:rPr>
          <w:rFonts w:eastAsia="Times New Roman" w:cs="Times New Roman"/>
          <w:szCs w:val="24"/>
        </w:rPr>
        <w:t>δ</w:t>
      </w:r>
      <w:r>
        <w:rPr>
          <w:rFonts w:eastAsia="Times New Roman" w:cs="Times New Roman"/>
          <w:szCs w:val="24"/>
        </w:rPr>
        <w:t>ημοσίου θα αναλάβει αυτή τη λειτουργία. Υπενθυμίζω ότι η εταιρεία αυτή έχει θεσμοθετηθεί αλλά είναι εταιρεία- φάντασμα και δεν έχει κα</w:t>
      </w:r>
      <w:r>
        <w:rPr>
          <w:rFonts w:eastAsia="Times New Roman" w:cs="Times New Roman"/>
          <w:szCs w:val="24"/>
        </w:rPr>
        <w:t>μ</w:t>
      </w:r>
      <w:r>
        <w:rPr>
          <w:rFonts w:eastAsia="Times New Roman" w:cs="Times New Roman"/>
          <w:szCs w:val="24"/>
        </w:rPr>
        <w:t xml:space="preserve">μία λειτουργία, πλήρη ανάπτυξη. </w:t>
      </w:r>
    </w:p>
    <w:p w14:paraId="39BC6F53"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lastRenderedPageBreak/>
        <w:t>Και το τρίτο κ</w:t>
      </w:r>
      <w:r>
        <w:rPr>
          <w:rFonts w:eastAsia="Times New Roman" w:cs="Times New Roman"/>
          <w:szCs w:val="24"/>
        </w:rPr>
        <w:t xml:space="preserve">αι βασικό, όλος ο μηχανισμός του </w:t>
      </w:r>
      <w:r>
        <w:rPr>
          <w:rFonts w:eastAsia="Times New Roman" w:cs="Times New Roman"/>
          <w:szCs w:val="24"/>
        </w:rPr>
        <w:t>τ</w:t>
      </w:r>
      <w:r>
        <w:rPr>
          <w:rFonts w:eastAsia="Times New Roman" w:cs="Times New Roman"/>
          <w:szCs w:val="24"/>
        </w:rPr>
        <w:t xml:space="preserve">αμείου, το οποίο θα απολαμβάνει τα έσοδα των </w:t>
      </w:r>
      <w:r>
        <w:rPr>
          <w:rFonts w:eastAsia="Times New Roman" w:cs="Times New Roman"/>
          <w:szCs w:val="24"/>
        </w:rPr>
        <w:t>γ</w:t>
      </w:r>
      <w:r>
        <w:rPr>
          <w:rFonts w:eastAsia="Times New Roman" w:cs="Times New Roman"/>
          <w:szCs w:val="24"/>
        </w:rPr>
        <w:t>ενεών, όπως έχει θεσμοθετηθεί, θα αναπτυχθεί με πλήρη νομοθεσία στους αμέσως επόμενους μήνες. Άρα είναι πλήρες το θεσμικό πλαίσιο, μαζί με την ψήφιση όλων των περιβαλλοντικών ό</w:t>
      </w:r>
      <w:r>
        <w:rPr>
          <w:rFonts w:eastAsia="Times New Roman" w:cs="Times New Roman"/>
          <w:szCs w:val="24"/>
        </w:rPr>
        <w:t>ρων και τις άλλες πρωτοβουλίες, που έχουμε παραλάβει, που έχουμε κάνει και θα δημιουργηθεί ένα ασφαλές και πλήρες πλαίσιο για τη λειτουργία της ανάπτυξης των υδρογονανθράκων.</w:t>
      </w:r>
    </w:p>
    <w:p w14:paraId="39BC6F54"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Επαναλαμβάνω: Μακριά από μας τα «</w:t>
      </w:r>
      <w:proofErr w:type="spellStart"/>
      <w:r>
        <w:rPr>
          <w:rFonts w:eastAsia="Times New Roman" w:cs="Times New Roman"/>
          <w:szCs w:val="24"/>
        </w:rPr>
        <w:t>ελ</w:t>
      </w:r>
      <w:r>
        <w:rPr>
          <w:rFonts w:eastAsia="Times New Roman" w:cs="Times New Roman"/>
          <w:szCs w:val="24"/>
        </w:rPr>
        <w:t>ντοράντο</w:t>
      </w:r>
      <w:proofErr w:type="spellEnd"/>
      <w:r>
        <w:rPr>
          <w:rFonts w:eastAsia="Times New Roman" w:cs="Times New Roman"/>
          <w:szCs w:val="24"/>
        </w:rPr>
        <w:t>» και όλες αυτές οι εξαγγελίες. Το μέτ</w:t>
      </w:r>
      <w:r>
        <w:rPr>
          <w:rFonts w:eastAsia="Times New Roman" w:cs="Times New Roman"/>
          <w:szCs w:val="24"/>
        </w:rPr>
        <w:t>ρο έχει σημασία, τα σταθερά βήματα και η ανάγκη να προχωράμε στην πλήρη αξιοποίηση με πλήρη διασφάλιση του δημοσίου συμφέροντος.</w:t>
      </w:r>
    </w:p>
    <w:p w14:paraId="39BC6F55"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 xml:space="preserve">Το θέμα του «Εξοικονομώ κατ’ </w:t>
      </w:r>
      <w:proofErr w:type="spellStart"/>
      <w:r>
        <w:rPr>
          <w:rFonts w:eastAsia="Times New Roman" w:cs="Times New Roman"/>
          <w:szCs w:val="24"/>
        </w:rPr>
        <w:t>οίκον</w:t>
      </w:r>
      <w:proofErr w:type="spellEnd"/>
      <w:r>
        <w:rPr>
          <w:rFonts w:eastAsia="Times New Roman" w:cs="Times New Roman"/>
          <w:szCs w:val="24"/>
        </w:rPr>
        <w:t xml:space="preserve">» είναι ενδιαφέρουσα συζήτηση. Το «Εξοικονομώ κατ’ </w:t>
      </w:r>
      <w:proofErr w:type="spellStart"/>
      <w:r>
        <w:rPr>
          <w:rFonts w:eastAsia="Times New Roman" w:cs="Times New Roman"/>
          <w:szCs w:val="24"/>
        </w:rPr>
        <w:t>οίκον</w:t>
      </w:r>
      <w:proofErr w:type="spellEnd"/>
      <w:r>
        <w:rPr>
          <w:rFonts w:eastAsia="Times New Roman" w:cs="Times New Roman"/>
          <w:szCs w:val="24"/>
        </w:rPr>
        <w:t>» ήταν ένα πρόγραμμα απέναντι σε έναν</w:t>
      </w:r>
      <w:r>
        <w:rPr>
          <w:rFonts w:eastAsia="Times New Roman" w:cs="Times New Roman"/>
          <w:szCs w:val="24"/>
        </w:rPr>
        <w:t xml:space="preserve"> τομέα, στον οποίο η Ελλάδα υστερεί. Και αυτό είναι η εξοικονόμηση ενέργειας. Δηλαδή, υπήρξε μια σημαντική πρόοδος, έστω με στρεβλό τρόπο, έστω με πολλά προβλήματα, που είναι η διείσδυση των ΑΠΕ. Υπήρξε μια χαρακτηριστική υστέρηση στο θέμα της εξοικονόμηση</w:t>
      </w:r>
      <w:r>
        <w:rPr>
          <w:rFonts w:eastAsia="Times New Roman" w:cs="Times New Roman"/>
          <w:szCs w:val="24"/>
        </w:rPr>
        <w:t xml:space="preserve">ς ενέργειας. </w:t>
      </w:r>
    </w:p>
    <w:p w14:paraId="39BC6F56" w14:textId="77777777" w:rsidR="00C46B37" w:rsidRDefault="002E6CD8">
      <w:pPr>
        <w:spacing w:line="600" w:lineRule="auto"/>
        <w:ind w:firstLine="720"/>
        <w:jc w:val="both"/>
        <w:rPr>
          <w:rFonts w:eastAsia="Times New Roman"/>
          <w:szCs w:val="24"/>
        </w:rPr>
      </w:pPr>
      <w:r>
        <w:rPr>
          <w:rFonts w:eastAsia="Times New Roman"/>
          <w:szCs w:val="24"/>
        </w:rPr>
        <w:lastRenderedPageBreak/>
        <w:t xml:space="preserve">Το λέω αυτό, διότι η στρατηγική που </w:t>
      </w:r>
      <w:r>
        <w:rPr>
          <w:rFonts w:eastAsia="Times New Roman"/>
          <w:bCs/>
        </w:rPr>
        <w:t>έχει</w:t>
      </w:r>
      <w:r>
        <w:rPr>
          <w:rFonts w:eastAsia="Times New Roman"/>
          <w:szCs w:val="24"/>
        </w:rPr>
        <w:t xml:space="preserve"> η χώρα, η στρατηγική που ακολουθεί η σημερινή </w:t>
      </w:r>
      <w:r>
        <w:rPr>
          <w:rFonts w:eastAsia="Times New Roman"/>
          <w:bCs/>
        </w:rPr>
        <w:t>Κυβέρνηση</w:t>
      </w:r>
      <w:r>
        <w:rPr>
          <w:rFonts w:eastAsia="Times New Roman"/>
          <w:szCs w:val="24"/>
        </w:rPr>
        <w:t xml:space="preserve"> </w:t>
      </w:r>
      <w:r>
        <w:rPr>
          <w:rFonts w:eastAsia="Times New Roman"/>
          <w:bCs/>
        </w:rPr>
        <w:t>είναι</w:t>
      </w:r>
      <w:r>
        <w:rPr>
          <w:rFonts w:eastAsia="Times New Roman"/>
          <w:szCs w:val="24"/>
        </w:rPr>
        <w:t xml:space="preserve"> απόλυτα ενταγμένη στις ευρωπαϊκές επιλογές του 2020</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2030, όπως αυτές οριστικοποιήθηκαν πρόσφατα ή ορισμένες πλευρές τους θα οριστικοποιηθ</w:t>
      </w:r>
      <w:r>
        <w:rPr>
          <w:rFonts w:eastAsia="Times New Roman"/>
          <w:szCs w:val="24"/>
        </w:rPr>
        <w:t>ούν σύντομα, αναφορικά και με το ενεργειακό μείγμα και με τους στόχους των ρύπων, και όπως αυτά εκπορεύονται από τη Συμφωνία του Παρισιού και όπως εξειδικεύονται, επαναλαμβάνω, στο ευρωπαϊκό πλαίσιο μέσα στο οποίο κινούμαστε.</w:t>
      </w:r>
    </w:p>
    <w:p w14:paraId="39BC6F57" w14:textId="77777777" w:rsidR="00C46B37" w:rsidRDefault="002E6CD8">
      <w:pPr>
        <w:spacing w:line="600" w:lineRule="auto"/>
        <w:ind w:firstLine="720"/>
        <w:jc w:val="both"/>
        <w:rPr>
          <w:rFonts w:eastAsia="Times New Roman"/>
          <w:szCs w:val="24"/>
        </w:rPr>
      </w:pPr>
      <w:r>
        <w:rPr>
          <w:rFonts w:eastAsia="Times New Roman"/>
          <w:szCs w:val="24"/>
        </w:rPr>
        <w:t xml:space="preserve">Οι βασικοί δύο πυλώνες αυτής της στρατηγικής </w:t>
      </w:r>
      <w:r>
        <w:rPr>
          <w:rFonts w:eastAsia="Times New Roman"/>
          <w:bCs/>
        </w:rPr>
        <w:t>είναι</w:t>
      </w:r>
      <w:r>
        <w:rPr>
          <w:rFonts w:eastAsia="Times New Roman"/>
          <w:szCs w:val="24"/>
        </w:rPr>
        <w:t xml:space="preserve"> οι εξής: Ο ένας </w:t>
      </w:r>
      <w:r>
        <w:rPr>
          <w:rFonts w:eastAsia="Times New Roman"/>
          <w:bCs/>
        </w:rPr>
        <w:t>είναι</w:t>
      </w:r>
      <w:r>
        <w:rPr>
          <w:rFonts w:eastAsia="Times New Roman"/>
          <w:szCs w:val="24"/>
        </w:rPr>
        <w:t xml:space="preserve"> το ενεργειακό μείγμα και η διείσδυση των ΑΠΕ. Ο δεύτερος πυλώνας, </w:t>
      </w:r>
      <w:r>
        <w:rPr>
          <w:rFonts w:eastAsia="Times New Roman"/>
          <w:bCs/>
          <w:shd w:val="clear" w:color="auto" w:fill="FFFFFF"/>
        </w:rPr>
        <w:t>όμως,</w:t>
      </w:r>
      <w:r>
        <w:rPr>
          <w:rFonts w:eastAsia="Times New Roman"/>
          <w:szCs w:val="24"/>
        </w:rPr>
        <w:t xml:space="preserve"> </w:t>
      </w:r>
      <w:r>
        <w:rPr>
          <w:rFonts w:eastAsia="Times New Roman"/>
          <w:bCs/>
        </w:rPr>
        <w:t>είναι</w:t>
      </w:r>
      <w:r>
        <w:rPr>
          <w:rFonts w:eastAsia="Times New Roman"/>
          <w:szCs w:val="24"/>
        </w:rPr>
        <w:t xml:space="preserve"> η εξοικονόμηση ενέργειας. Επαναλαμβάνω, στον τομέα αυτό μιλάμε για ένα ευρύ φάσμα παρεμβάσεων, που θα αφο</w:t>
      </w:r>
      <w:r>
        <w:rPr>
          <w:rFonts w:eastAsia="Times New Roman"/>
          <w:szCs w:val="24"/>
        </w:rPr>
        <w:t xml:space="preserve">ρούν το σύνολο της εξοικονόμησης ενέργειας: προφανώς το «Εξοικονομώ κατ’ </w:t>
      </w:r>
      <w:proofErr w:type="spellStart"/>
      <w:r>
        <w:rPr>
          <w:rFonts w:eastAsia="Times New Roman"/>
          <w:szCs w:val="24"/>
        </w:rPr>
        <w:t>οίκον</w:t>
      </w:r>
      <w:proofErr w:type="spellEnd"/>
      <w:r>
        <w:rPr>
          <w:rFonts w:eastAsia="Times New Roman"/>
          <w:szCs w:val="24"/>
        </w:rPr>
        <w:t>», το οποίο θα συνεχιστεί με πολύ βελτιωμένο πλαίσιο –μπορώ να σταθώ αναλυτικά σε αυτό– αλλά θα περιλάβει και μεγάλες πρωτοβουλίες για εξοικονόμηση ενέργειας σε ένα ευρύ φάσμα δρ</w:t>
      </w:r>
      <w:r>
        <w:rPr>
          <w:rFonts w:eastAsia="Times New Roman"/>
          <w:szCs w:val="24"/>
        </w:rPr>
        <w:t>αστηριοτήτων – μεταφορές, τουρισμός, βιομηχανία, παραγωγή, δημόσια κτ</w:t>
      </w:r>
      <w:r>
        <w:rPr>
          <w:rFonts w:eastAsia="Times New Roman"/>
          <w:szCs w:val="24"/>
        </w:rPr>
        <w:t>ί</w:t>
      </w:r>
      <w:r>
        <w:rPr>
          <w:rFonts w:eastAsia="Times New Roman"/>
          <w:szCs w:val="24"/>
        </w:rPr>
        <w:t xml:space="preserve">ρια και πληθώρα άλλων δραστηριοτήτων– που θα αποτελέσουν το </w:t>
      </w:r>
      <w:r>
        <w:rPr>
          <w:rFonts w:eastAsia="Times New Roman"/>
          <w:szCs w:val="24"/>
        </w:rPr>
        <w:lastRenderedPageBreak/>
        <w:t xml:space="preserve">δεύτερο βασικό πυλώνα, πάνω στον οποίο πρέπει να επικεντρωθεί και να καλύψει, επαναλαμβάνω, ένα κενό, το οποίο </w:t>
      </w:r>
      <w:r>
        <w:rPr>
          <w:rFonts w:eastAsia="Times New Roman"/>
          <w:bCs/>
        </w:rPr>
        <w:t>έχει</w:t>
      </w:r>
      <w:r>
        <w:rPr>
          <w:rFonts w:eastAsia="Times New Roman"/>
          <w:szCs w:val="24"/>
        </w:rPr>
        <w:t xml:space="preserve"> δημιουργηθεί. </w:t>
      </w:r>
    </w:p>
    <w:p w14:paraId="39BC6F58" w14:textId="77777777" w:rsidR="00C46B37" w:rsidRDefault="002E6CD8">
      <w:pPr>
        <w:spacing w:line="600" w:lineRule="auto"/>
        <w:ind w:firstLine="720"/>
        <w:jc w:val="both"/>
        <w:rPr>
          <w:rFonts w:eastAsia="Times New Roman"/>
          <w:szCs w:val="24"/>
        </w:rPr>
      </w:pPr>
      <w:r>
        <w:rPr>
          <w:rFonts w:eastAsia="Times New Roman"/>
          <w:szCs w:val="24"/>
        </w:rPr>
        <w:t xml:space="preserve">Για το «Εξοικονομώ κατ’ </w:t>
      </w:r>
      <w:proofErr w:type="spellStart"/>
      <w:r>
        <w:rPr>
          <w:rFonts w:eastAsia="Times New Roman"/>
          <w:szCs w:val="24"/>
        </w:rPr>
        <w:t>οίκον</w:t>
      </w:r>
      <w:proofErr w:type="spellEnd"/>
      <w:r>
        <w:rPr>
          <w:rFonts w:eastAsia="Times New Roman"/>
          <w:szCs w:val="24"/>
        </w:rPr>
        <w:t xml:space="preserve">» ισχύει το ίδιο. Όπως ξέρετε, το πρώτο «Εξοικονομώ κατ’ </w:t>
      </w:r>
      <w:proofErr w:type="spellStart"/>
      <w:r>
        <w:rPr>
          <w:rFonts w:eastAsia="Times New Roman"/>
          <w:szCs w:val="24"/>
        </w:rPr>
        <w:t>οίκον</w:t>
      </w:r>
      <w:proofErr w:type="spellEnd"/>
      <w:r>
        <w:rPr>
          <w:rFonts w:eastAsia="Times New Roman"/>
          <w:szCs w:val="24"/>
        </w:rPr>
        <w:t>» δέσμευσε τους πόρους. Υπήρξε ένας κακός σχεδιασμός. Διότι στο τέλος της ημέρας καλύφθηκε μεν ένα ποσοστό από αυτούς που είχαν κάνει αίτηση και είχα</w:t>
      </w:r>
      <w:r>
        <w:rPr>
          <w:rFonts w:eastAsia="Times New Roman"/>
          <w:szCs w:val="24"/>
        </w:rPr>
        <w:t>ν ενταχθεί στο πρόγραμμα, αλλά άφησ</w:t>
      </w:r>
      <w:r>
        <w:rPr>
          <w:rFonts w:eastAsia="Times New Roman"/>
          <w:bCs/>
          <w:shd w:val="clear" w:color="auto" w:fill="FFFFFF"/>
        </w:rPr>
        <w:t xml:space="preserve">ε </w:t>
      </w:r>
      <w:r>
        <w:rPr>
          <w:rFonts w:eastAsia="Times New Roman"/>
          <w:szCs w:val="24"/>
        </w:rPr>
        <w:t>πίσω μια πολύ μεγάλη ουρά ανθρώπων</w:t>
      </w:r>
      <w:r>
        <w:rPr>
          <w:rFonts w:eastAsia="Times New Roman"/>
        </w:rPr>
        <w:t xml:space="preserve">, τα σχέδια των οποίων </w:t>
      </w:r>
      <w:r>
        <w:rPr>
          <w:rFonts w:eastAsia="Times New Roman"/>
          <w:szCs w:val="24"/>
        </w:rPr>
        <w:t xml:space="preserve">είχαν εγκριθεί, αλλά δεν είχαν πάρει λεφτά, γιατί δεν υπήρχαν. Εμείς από εθνικούς πόρους καταφέραμε να εντάξουμε έναν σημαντικό αριθμό –νομίζω έξι, </w:t>
      </w:r>
      <w:proofErr w:type="spellStart"/>
      <w:r>
        <w:rPr>
          <w:rFonts w:eastAsia="Times New Roman"/>
          <w:szCs w:val="24"/>
        </w:rPr>
        <w:t>εξίμισι</w:t>
      </w:r>
      <w:proofErr w:type="spellEnd"/>
      <w:r>
        <w:rPr>
          <w:rFonts w:eastAsia="Times New Roman"/>
          <w:szCs w:val="24"/>
        </w:rPr>
        <w:t xml:space="preserve"> χιλιάδ</w:t>
      </w:r>
      <w:r>
        <w:rPr>
          <w:rFonts w:eastAsia="Times New Roman"/>
          <w:szCs w:val="24"/>
        </w:rPr>
        <w:t>ες– από αυτούς τους ανθρώπους, που στο παλιό πρόγραμμα, ενώ είχαν ενταχθεί, είχαν ξεμείνει.</w:t>
      </w:r>
    </w:p>
    <w:p w14:paraId="39BC6F59" w14:textId="77777777" w:rsidR="00C46B37" w:rsidRDefault="002E6CD8">
      <w:pPr>
        <w:spacing w:line="600" w:lineRule="auto"/>
        <w:ind w:firstLine="720"/>
        <w:jc w:val="both"/>
        <w:rPr>
          <w:rFonts w:eastAsia="Times New Roman"/>
          <w:szCs w:val="24"/>
        </w:rPr>
      </w:pPr>
      <w:r>
        <w:rPr>
          <w:rFonts w:eastAsia="Times New Roman"/>
          <w:szCs w:val="24"/>
        </w:rPr>
        <w:t xml:space="preserve">Ταυτόχρονα προχωράμε στον σχεδιασμό ενός προγράμματος, το οποίο, πρώτον, θα </w:t>
      </w:r>
      <w:r>
        <w:rPr>
          <w:rFonts w:eastAsia="Times New Roman"/>
          <w:bCs/>
        </w:rPr>
        <w:t>είναι</w:t>
      </w:r>
      <w:r>
        <w:rPr>
          <w:rFonts w:eastAsia="Times New Roman"/>
          <w:szCs w:val="24"/>
        </w:rPr>
        <w:t xml:space="preserve"> πολύ απλό, αντιγραφειοκρατικό, πολύ ανταγωνιστικό. Θα προσπαθήσει να ελαχιστοποιήσ</w:t>
      </w:r>
      <w:r>
        <w:rPr>
          <w:rFonts w:eastAsia="Times New Roman"/>
          <w:szCs w:val="24"/>
        </w:rPr>
        <w:t xml:space="preserve">ει ή να μειώσει την τραπεζική χρηματοδότηση, βρίσκοντας πόρους που θα διευκολύνουν και ταυτόχρονα θα </w:t>
      </w:r>
      <w:r>
        <w:rPr>
          <w:rFonts w:eastAsia="Times New Roman"/>
          <w:bCs/>
        </w:rPr>
        <w:t>έχει</w:t>
      </w:r>
      <w:r>
        <w:rPr>
          <w:rFonts w:eastAsia="Times New Roman"/>
          <w:szCs w:val="24"/>
        </w:rPr>
        <w:t xml:space="preserve"> ει δυνατόν μια αντικειμενική διαδικασία επιλογής. </w:t>
      </w:r>
    </w:p>
    <w:p w14:paraId="39BC6F5A" w14:textId="77777777" w:rsidR="00C46B37" w:rsidRDefault="002E6CD8">
      <w:pPr>
        <w:spacing w:line="600" w:lineRule="auto"/>
        <w:ind w:firstLine="720"/>
        <w:jc w:val="both"/>
        <w:rPr>
          <w:rFonts w:eastAsia="Times New Roman"/>
          <w:szCs w:val="24"/>
        </w:rPr>
      </w:pPr>
      <w:r>
        <w:rPr>
          <w:rFonts w:eastAsia="Times New Roman"/>
          <w:szCs w:val="24"/>
        </w:rPr>
        <w:lastRenderedPageBreak/>
        <w:t>Άρα και στο θέμα αυτό υπάρχει μια εξέλιξη, η οποία θα ενεργοποιηθεί εντός του πρώτου εξαμήνου. Αυτό</w:t>
      </w:r>
      <w:r>
        <w:rPr>
          <w:rFonts w:eastAsia="Times New Roman"/>
          <w:szCs w:val="24"/>
        </w:rPr>
        <w:t xml:space="preserve"> έχουμε δεσμευτεί και έτσι θα γίνει. Επαναλαμβάνω, </w:t>
      </w:r>
      <w:r>
        <w:rPr>
          <w:rFonts w:eastAsia="Times New Roman"/>
          <w:bCs/>
          <w:shd w:val="clear" w:color="auto" w:fill="FFFFFF"/>
        </w:rPr>
        <w:t>όμως,</w:t>
      </w:r>
      <w:r>
        <w:rPr>
          <w:rFonts w:eastAsia="Times New Roman"/>
          <w:szCs w:val="24"/>
        </w:rPr>
        <w:t xml:space="preserve"> ότι θα υπάρξουν πολλές επιπρόσθετες πρωτοβουλίες. </w:t>
      </w:r>
    </w:p>
    <w:p w14:paraId="39BC6F5B" w14:textId="77777777" w:rsidR="00C46B37" w:rsidRDefault="002E6CD8">
      <w:pPr>
        <w:spacing w:line="600" w:lineRule="auto"/>
        <w:ind w:firstLine="720"/>
        <w:jc w:val="both"/>
        <w:rPr>
          <w:rFonts w:eastAsia="Times New Roman"/>
          <w:szCs w:val="24"/>
        </w:rPr>
      </w:pPr>
      <w:r>
        <w:rPr>
          <w:rFonts w:eastAsia="Times New Roman"/>
          <w:szCs w:val="24"/>
        </w:rPr>
        <w:t xml:space="preserve">Στρέφομαι στο θέμα των διασυνδέσεων, το οποίο </w:t>
      </w:r>
      <w:r>
        <w:rPr>
          <w:rFonts w:eastAsia="Times New Roman"/>
          <w:bCs/>
        </w:rPr>
        <w:t>είναι</w:t>
      </w:r>
      <w:r>
        <w:rPr>
          <w:rFonts w:eastAsia="Times New Roman"/>
          <w:szCs w:val="24"/>
        </w:rPr>
        <w:t xml:space="preserve"> καίριο και καθοριστικό. Η διασύνδεση της Κρήτης </w:t>
      </w:r>
      <w:r>
        <w:rPr>
          <w:rFonts w:eastAsia="Times New Roman"/>
          <w:bCs/>
        </w:rPr>
        <w:t>έχει</w:t>
      </w:r>
      <w:r>
        <w:rPr>
          <w:rFonts w:eastAsia="Times New Roman"/>
          <w:szCs w:val="24"/>
        </w:rPr>
        <w:t xml:space="preserve"> δύο στάδια. Το ένα στάδιο προχωράει και </w:t>
      </w:r>
      <w:proofErr w:type="spellStart"/>
      <w:r>
        <w:rPr>
          <w:rFonts w:eastAsia="Times New Roman"/>
          <w:szCs w:val="24"/>
        </w:rPr>
        <w:t>αδε</w:t>
      </w:r>
      <w:r>
        <w:rPr>
          <w:rFonts w:eastAsia="Times New Roman"/>
          <w:szCs w:val="24"/>
        </w:rPr>
        <w:t>ιοδοτείται</w:t>
      </w:r>
      <w:proofErr w:type="spellEnd"/>
      <w:r>
        <w:rPr>
          <w:rFonts w:eastAsia="Times New Roman"/>
          <w:szCs w:val="24"/>
        </w:rPr>
        <w:t xml:space="preserve"> το έργο. Ε</w:t>
      </w:r>
      <w:r>
        <w:rPr>
          <w:rFonts w:eastAsia="Times New Roman"/>
          <w:bCs/>
        </w:rPr>
        <w:t>ίναι</w:t>
      </w:r>
      <w:r>
        <w:rPr>
          <w:rFonts w:eastAsia="Times New Roman"/>
          <w:szCs w:val="24"/>
        </w:rPr>
        <w:t xml:space="preserve"> στην πρώτη προτεραιότητα η διασύνδεση Κρήτης</w:t>
      </w:r>
      <w:r>
        <w:rPr>
          <w:rFonts w:eastAsia="Times New Roman"/>
          <w:szCs w:val="24"/>
        </w:rPr>
        <w:t xml:space="preserve"> </w:t>
      </w:r>
      <w:r>
        <w:rPr>
          <w:rFonts w:eastAsia="Times New Roman"/>
          <w:szCs w:val="24"/>
        </w:rPr>
        <w:t xml:space="preserve">- Πελοποννήσου. Αυτό θα εξασφαλίσει μια σημαντική προσφορά ενέργειας από τον υπό κατασκευή σταθμό στη Μεγαλόπολη. </w:t>
      </w:r>
    </w:p>
    <w:p w14:paraId="39BC6F5C" w14:textId="77777777" w:rsidR="00C46B37" w:rsidRDefault="002E6CD8">
      <w:pPr>
        <w:spacing w:line="600" w:lineRule="auto"/>
        <w:ind w:firstLine="720"/>
        <w:jc w:val="both"/>
        <w:rPr>
          <w:rFonts w:eastAsia="Times New Roman"/>
          <w:szCs w:val="24"/>
        </w:rPr>
      </w:pPr>
      <w:r w:rsidRPr="006C1F31">
        <w:rPr>
          <w:rFonts w:eastAsia="Times New Roman"/>
          <w:color w:val="000000" w:themeColor="text1"/>
          <w:szCs w:val="24"/>
        </w:rPr>
        <w:t xml:space="preserve">Το δεύτερο στάδιο </w:t>
      </w:r>
      <w:r w:rsidRPr="006C1F31">
        <w:rPr>
          <w:rFonts w:eastAsia="Times New Roman"/>
          <w:color w:val="000000" w:themeColor="text1"/>
        </w:rPr>
        <w:t>είναι</w:t>
      </w:r>
      <w:r w:rsidRPr="006C1F31">
        <w:rPr>
          <w:rFonts w:eastAsia="Times New Roman"/>
          <w:color w:val="000000" w:themeColor="text1"/>
          <w:szCs w:val="24"/>
        </w:rPr>
        <w:t xml:space="preserve"> πιο σημαντικό. Έ</w:t>
      </w:r>
      <w:r w:rsidRPr="006C1F31">
        <w:rPr>
          <w:rFonts w:eastAsia="Times New Roman"/>
          <w:color w:val="000000" w:themeColor="text1"/>
        </w:rPr>
        <w:t>χει</w:t>
      </w:r>
      <w:r w:rsidRPr="006C1F31">
        <w:rPr>
          <w:rFonts w:eastAsia="Times New Roman"/>
          <w:color w:val="000000" w:themeColor="text1"/>
          <w:szCs w:val="24"/>
        </w:rPr>
        <w:t xml:space="preserve"> κατοχυρώσει το έργο ο ΑΔΜΗ</w:t>
      </w:r>
      <w:r w:rsidRPr="006C1F31">
        <w:rPr>
          <w:rFonts w:eastAsia="Times New Roman"/>
          <w:color w:val="000000" w:themeColor="text1"/>
          <w:szCs w:val="24"/>
        </w:rPr>
        <w:t xml:space="preserve">Ε, αλλά ταυτόχρονα υπάρχει εξαιρετικό ιδιωτικό ενδιαφέρον για το έργο αυτό. </w:t>
      </w:r>
      <w:r w:rsidRPr="006C1F31">
        <w:rPr>
          <w:rFonts w:eastAsia="Times New Roman"/>
          <w:color w:val="000000" w:themeColor="text1"/>
        </w:rPr>
        <w:t>Είναι</w:t>
      </w:r>
      <w:r w:rsidRPr="006C1F31">
        <w:rPr>
          <w:rFonts w:eastAsia="Times New Roman"/>
          <w:color w:val="000000" w:themeColor="text1"/>
          <w:szCs w:val="24"/>
        </w:rPr>
        <w:t xml:space="preserve"> υπό συζήτηση να βρεθεί η άριστη λύση. Αναφέρομαι στο μεγάλο </w:t>
      </w:r>
      <w:r>
        <w:rPr>
          <w:rFonts w:eastAsia="Times New Roman"/>
          <w:szCs w:val="24"/>
        </w:rPr>
        <w:t>έργο Κρήτη</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Αττική. Υπενθυμίζω ότι δεν </w:t>
      </w:r>
      <w:r>
        <w:rPr>
          <w:rFonts w:eastAsia="Times New Roman"/>
          <w:bCs/>
        </w:rPr>
        <w:t>είναι</w:t>
      </w:r>
      <w:r>
        <w:rPr>
          <w:rFonts w:eastAsia="Times New Roman"/>
          <w:szCs w:val="24"/>
        </w:rPr>
        <w:t xml:space="preserve"> το 2040, ε</w:t>
      </w:r>
      <w:r>
        <w:rPr>
          <w:rFonts w:eastAsia="Times New Roman"/>
          <w:bCs/>
        </w:rPr>
        <w:t>ίναι</w:t>
      </w:r>
      <w:r>
        <w:rPr>
          <w:rFonts w:eastAsia="Times New Roman"/>
          <w:szCs w:val="24"/>
        </w:rPr>
        <w:t xml:space="preserve"> το 2023 με βάση τον σχεδιασμό του ΑΔΜΗΕ. Άρα και σε α</w:t>
      </w:r>
      <w:r>
        <w:rPr>
          <w:rFonts w:eastAsia="Times New Roman"/>
          <w:szCs w:val="24"/>
        </w:rPr>
        <w:t xml:space="preserve">υτόν τον τομέα, επαναλαμβάνω, υπάρχει και ιδιωτικό ενδιαφέρον. Θα υπάρξουν εξελίξεις </w:t>
      </w:r>
      <w:r>
        <w:rPr>
          <w:rFonts w:eastAsia="Times New Roman"/>
          <w:szCs w:val="24"/>
        </w:rPr>
        <w:t>–</w:t>
      </w:r>
      <w:r>
        <w:rPr>
          <w:rFonts w:eastAsia="Times New Roman"/>
          <w:szCs w:val="24"/>
        </w:rPr>
        <w:t>υποθέτω</w:t>
      </w:r>
      <w:r>
        <w:rPr>
          <w:rFonts w:eastAsia="Times New Roman"/>
          <w:szCs w:val="24"/>
        </w:rPr>
        <w:t>-</w:t>
      </w:r>
      <w:r>
        <w:rPr>
          <w:rFonts w:eastAsia="Times New Roman"/>
          <w:szCs w:val="24"/>
        </w:rPr>
        <w:t xml:space="preserve"> σχετικά σύντομα. </w:t>
      </w:r>
    </w:p>
    <w:p w14:paraId="39BC6F5D" w14:textId="77777777" w:rsidR="00C46B37" w:rsidRDefault="002E6CD8">
      <w:pPr>
        <w:spacing w:line="600" w:lineRule="auto"/>
        <w:ind w:firstLine="720"/>
        <w:jc w:val="both"/>
        <w:rPr>
          <w:rFonts w:eastAsia="Times New Roman"/>
          <w:szCs w:val="24"/>
        </w:rPr>
      </w:pPr>
      <w:r>
        <w:rPr>
          <w:rFonts w:eastAsia="Times New Roman"/>
          <w:szCs w:val="24"/>
        </w:rPr>
        <w:t xml:space="preserve">Το τρίτο θέμα των διασυνδέσεων αφορά τις Κυκλάδες. Προχωρά η πρώτη φάση. Θα επακολουθήσει και η δεύτερη </w:t>
      </w:r>
      <w:r>
        <w:rPr>
          <w:rFonts w:eastAsia="Times New Roman"/>
          <w:szCs w:val="24"/>
        </w:rPr>
        <w:lastRenderedPageBreak/>
        <w:t xml:space="preserve">φάση. Στα νησιά, </w:t>
      </w:r>
      <w:r>
        <w:rPr>
          <w:rFonts w:eastAsia="Times New Roman"/>
          <w:bCs/>
          <w:shd w:val="clear" w:color="auto" w:fill="FFFFFF"/>
        </w:rPr>
        <w:t>όμως,</w:t>
      </w:r>
      <w:r>
        <w:rPr>
          <w:rFonts w:eastAsia="Times New Roman"/>
          <w:szCs w:val="24"/>
        </w:rPr>
        <w:t xml:space="preserve"> σε συνεργασία με</w:t>
      </w:r>
      <w:r>
        <w:rPr>
          <w:rFonts w:eastAsia="Times New Roman"/>
          <w:szCs w:val="24"/>
        </w:rPr>
        <w:t xml:space="preserve"> την Κομισιόν και με τον Επίτροπο, ήδη έγινε η εξαγγελία για την πρωτοβουλία που αναλάβαμε από κοινού, προκειμένου να υπάρξει ένα μεγάλο ενεργειακό πρόγραμμα για τα νησιά –τριάντα δύο νησιά θέλουμε να εντάξουμε σε αυτό– στο πλαίσιο μιας ισχυρής ενεργειακής</w:t>
      </w:r>
      <w:r>
        <w:rPr>
          <w:rFonts w:eastAsia="Times New Roman"/>
          <w:szCs w:val="24"/>
        </w:rPr>
        <w:t xml:space="preserve"> αυτονομίας.</w:t>
      </w:r>
    </w:p>
    <w:p w14:paraId="39BC6F5E" w14:textId="77777777" w:rsidR="00C46B37" w:rsidRDefault="002E6CD8">
      <w:pPr>
        <w:spacing w:line="600" w:lineRule="auto"/>
        <w:ind w:firstLine="720"/>
        <w:jc w:val="both"/>
        <w:rPr>
          <w:rFonts w:eastAsia="Times New Roman"/>
          <w:szCs w:val="24"/>
        </w:rPr>
      </w:pPr>
      <w:r>
        <w:rPr>
          <w:rFonts w:eastAsia="Times New Roman"/>
          <w:szCs w:val="24"/>
        </w:rPr>
        <w:t>Αυτό αποτελεί μια μεγάλη πρωτοβουλία που φιλοδοξεί να φέρει και καινούρ</w:t>
      </w:r>
      <w:r>
        <w:rPr>
          <w:rFonts w:eastAsia="Times New Roman"/>
          <w:szCs w:val="24"/>
        </w:rPr>
        <w:t>γ</w:t>
      </w:r>
      <w:r>
        <w:rPr>
          <w:rFonts w:eastAsia="Times New Roman"/>
          <w:szCs w:val="24"/>
        </w:rPr>
        <w:t xml:space="preserve">ιους πόρους και ταυτόχρονα να αποτελέσει μια σημαντική εξέλιξη για το πρόβλημα της ενέργειας στα νησιά με όλα τα προβλήματα που εντοπίστηκαν. Τον επόμενο Ιούνιο </w:t>
      </w:r>
      <w:r>
        <w:rPr>
          <w:rFonts w:eastAsia="Times New Roman"/>
          <w:bCs/>
        </w:rPr>
        <w:t>έχει</w:t>
      </w:r>
      <w:r>
        <w:rPr>
          <w:rFonts w:eastAsia="Times New Roman"/>
          <w:szCs w:val="24"/>
        </w:rPr>
        <w:t xml:space="preserve"> οριστ</w:t>
      </w:r>
      <w:r>
        <w:rPr>
          <w:rFonts w:eastAsia="Times New Roman"/>
          <w:szCs w:val="24"/>
        </w:rPr>
        <w:t xml:space="preserve">εί ότι θα γίνει και η σχετική ευρεία συνάντηση και διαβούλευση με πρωτοβουλία του Επιτρόπου και της Επιτροπής στα Χανιά, όπου θα γίνει μια μεγάλη συνάντηση όλων των νησιών της Μεσογείου με επίκεντρο αυτή την πρωτοβουλία. </w:t>
      </w:r>
    </w:p>
    <w:p w14:paraId="39BC6F5F" w14:textId="77777777" w:rsidR="00C46B37" w:rsidRDefault="002E6CD8">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Ω</w:t>
      </w:r>
      <w:r>
        <w:rPr>
          <w:rFonts w:eastAsia="Times New Roman" w:cs="Times New Roman"/>
          <w:szCs w:val="24"/>
        </w:rPr>
        <w:t xml:space="preserve">ς </w:t>
      </w:r>
      <w:proofErr w:type="spellStart"/>
      <w:r>
        <w:rPr>
          <w:rFonts w:eastAsia="Times New Roman" w:cs="Times New Roman"/>
          <w:szCs w:val="24"/>
        </w:rPr>
        <w:t>Κυκλαδίτης</w:t>
      </w:r>
      <w:proofErr w:type="spellEnd"/>
      <w:r>
        <w:rPr>
          <w:rFonts w:eastAsia="Times New Roman" w:cs="Times New Roman"/>
          <w:szCs w:val="24"/>
        </w:rPr>
        <w:t xml:space="preserve"> ρωτάω, ποιο είναι το χρονοδιάγραμμα, κύριε Υπουργέ, για τις Κυκλάδες; </w:t>
      </w:r>
    </w:p>
    <w:p w14:paraId="39BC6F60" w14:textId="77777777" w:rsidR="00C46B37" w:rsidRDefault="002E6CD8">
      <w:pPr>
        <w:spacing w:line="600" w:lineRule="auto"/>
        <w:ind w:firstLine="720"/>
        <w:jc w:val="both"/>
        <w:rPr>
          <w:rFonts w:eastAsia="Times New Roman" w:cs="Times New Roman"/>
          <w:szCs w:val="24"/>
        </w:rPr>
      </w:pPr>
      <w:r>
        <w:rPr>
          <w:rFonts w:eastAsia="Times New Roman" w:cs="Times New Roman"/>
          <w:b/>
          <w:szCs w:val="24"/>
        </w:rPr>
        <w:lastRenderedPageBreak/>
        <w:t xml:space="preserve">ΓΕΩΡΓΙΟΣ ΣΤΑΘΑΚΗΣ (Υπουργός Περιβάλλοντος και Ενέργειας): </w:t>
      </w:r>
      <w:r>
        <w:rPr>
          <w:rFonts w:eastAsia="Times New Roman" w:cs="Times New Roman"/>
          <w:szCs w:val="24"/>
        </w:rPr>
        <w:t xml:space="preserve">Το κοιτάζω και θα προσπαθήσω να ανακεφαλαιώσω μερικά από αυτά, επανερχόμενος στην αρχική μου διατύπωση. </w:t>
      </w:r>
    </w:p>
    <w:p w14:paraId="39BC6F61"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Επαναλαμβάνω ότι η Κυβέρνηση έχει σαφείς στρατηγικούς στόχους. Επιδιώκει, πρώτον, στο πλαίσιο των ευρωπα</w:t>
      </w:r>
      <w:r>
        <w:rPr>
          <w:rFonts w:eastAsia="Times New Roman" w:cs="Times New Roman"/>
          <w:szCs w:val="24"/>
        </w:rPr>
        <w:t>ϊ</w:t>
      </w:r>
      <w:r>
        <w:rPr>
          <w:rFonts w:eastAsia="Times New Roman" w:cs="Times New Roman"/>
          <w:szCs w:val="24"/>
        </w:rPr>
        <w:t>κών επιλογών και των φιλόδοξων στόχων που έχουν τεθεί για το 2030 και από τη Συμφωνία του Παρισιού να ευθυγραμμίσει και να προσαρμόσει το σύνολο των στ</w:t>
      </w:r>
      <w:r>
        <w:rPr>
          <w:rFonts w:eastAsia="Times New Roman" w:cs="Times New Roman"/>
          <w:szCs w:val="24"/>
        </w:rPr>
        <w:t>ρατηγικών επιλογών τ</w:t>
      </w:r>
      <w:r>
        <w:rPr>
          <w:rFonts w:eastAsia="Times New Roman" w:cs="Times New Roman"/>
          <w:szCs w:val="24"/>
        </w:rPr>
        <w:t>ή</w:t>
      </w:r>
      <w:r>
        <w:rPr>
          <w:rFonts w:eastAsia="Times New Roman" w:cs="Times New Roman"/>
          <w:szCs w:val="24"/>
        </w:rPr>
        <w:t xml:space="preserve">ς χώρας σε αυτές τις επιλογές και αυτούς τους στόχους. </w:t>
      </w:r>
    </w:p>
    <w:p w14:paraId="39BC6F62"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Δεύτερον, απέναντι σε αυτό καλείται βήμα-βήμα και με σταθερότητα να αναδιοργανώσει το σύνολο του τομέα της ενέργειας, έχοντας κατά νου την αναγκαιότητα, πρώτον</w:t>
      </w:r>
      <w:r>
        <w:rPr>
          <w:rFonts w:eastAsia="Times New Roman" w:cs="Times New Roman"/>
          <w:szCs w:val="24"/>
        </w:rPr>
        <w:t>,</w:t>
      </w:r>
      <w:r>
        <w:rPr>
          <w:rFonts w:eastAsia="Times New Roman" w:cs="Times New Roman"/>
          <w:szCs w:val="24"/>
        </w:rPr>
        <w:t xml:space="preserve"> να υπάρχει ισχυρή </w:t>
      </w:r>
      <w:r>
        <w:rPr>
          <w:rFonts w:eastAsia="Times New Roman" w:cs="Times New Roman"/>
          <w:szCs w:val="24"/>
        </w:rPr>
        <w:t>αλλαγή του ενεργειακού μ</w:t>
      </w:r>
      <w:r>
        <w:rPr>
          <w:rFonts w:eastAsia="Times New Roman" w:cs="Times New Roman"/>
          <w:szCs w:val="24"/>
        </w:rPr>
        <w:t>ε</w:t>
      </w:r>
      <w:r>
        <w:rPr>
          <w:rFonts w:eastAsia="Times New Roman" w:cs="Times New Roman"/>
          <w:szCs w:val="24"/>
        </w:rPr>
        <w:t>ίγματος της χώρας</w:t>
      </w:r>
      <w:r>
        <w:rPr>
          <w:rFonts w:eastAsia="Times New Roman" w:cs="Times New Roman"/>
          <w:szCs w:val="24"/>
        </w:rPr>
        <w:t>,</w:t>
      </w:r>
      <w:r>
        <w:rPr>
          <w:rFonts w:eastAsia="Times New Roman" w:cs="Times New Roman"/>
          <w:szCs w:val="24"/>
        </w:rPr>
        <w:t xml:space="preserve"> έτσι που να συναντάει αυτούς τους στόχους. Αναφέρομαι φυσικά και στο ειδικό βάρος του λιγνίτη και στη διείσδυση των ΑΠΕ και στον ρόλο που έχει το φυσικό αέριο. Υπενθυμίζω ότι η σημερινή μας αφετηρία είναι περίπου</w:t>
      </w:r>
      <w:r>
        <w:rPr>
          <w:rFonts w:eastAsia="Times New Roman" w:cs="Times New Roman"/>
          <w:szCs w:val="24"/>
        </w:rPr>
        <w:t>: 1/3-1/3-1/3. Αυτό πρέπει να προσαρμοστεί σε αυτές τις στρατηγικές επιδιώξεις.</w:t>
      </w:r>
    </w:p>
    <w:p w14:paraId="39BC6F63"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lastRenderedPageBreak/>
        <w:t xml:space="preserve">Επίσης, καλούμαστε στο πλαίσιο της </w:t>
      </w:r>
      <w:r>
        <w:rPr>
          <w:rFonts w:eastAsia="Times New Roman" w:cs="Times New Roman"/>
          <w:szCs w:val="24"/>
        </w:rPr>
        <w:t>κατοχύρωσης</w:t>
      </w:r>
      <w:r>
        <w:rPr>
          <w:rFonts w:eastAsia="Times New Roman" w:cs="Times New Roman"/>
          <w:szCs w:val="24"/>
        </w:rPr>
        <w:t xml:space="preserve"> της ασφάλειας του συστήματος να ενεργοποιήσουμε το σύστημα των τοπικών διασυνδέσεων και αυτό αφορά φυσικά τη σχέση με την Ιταλία </w:t>
      </w:r>
      <w:r>
        <w:rPr>
          <w:rFonts w:eastAsia="Times New Roman" w:cs="Times New Roman"/>
          <w:szCs w:val="24"/>
        </w:rPr>
        <w:t>και τη Βουλγαρία, καθώς και όλα τα σχέδια για διασυνοριακές διασυνδέσεις του ελληνικού ενεργειακού συστήματος, κάτι το οποίο αποτελεί μέρος αυτής της στρατηγικής.</w:t>
      </w:r>
    </w:p>
    <w:p w14:paraId="39BC6F64"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Ταυτόχρονα, η στρατηγική της αξιοποίησης των υδρογονανθράκων περνάει μέσα από τη θεσμική ολοκ</w:t>
      </w:r>
      <w:r>
        <w:rPr>
          <w:rFonts w:eastAsia="Times New Roman" w:cs="Times New Roman"/>
          <w:szCs w:val="24"/>
        </w:rPr>
        <w:t xml:space="preserve">λήρωση του πλαισίου και όπως επίσης την </w:t>
      </w:r>
      <w:proofErr w:type="spellStart"/>
      <w:r>
        <w:rPr>
          <w:rFonts w:eastAsia="Times New Roman" w:cs="Times New Roman"/>
          <w:szCs w:val="24"/>
        </w:rPr>
        <w:t>επαναπροκήρυξη</w:t>
      </w:r>
      <w:proofErr w:type="spellEnd"/>
      <w:r>
        <w:rPr>
          <w:rFonts w:eastAsia="Times New Roman" w:cs="Times New Roman"/>
          <w:szCs w:val="24"/>
        </w:rPr>
        <w:t xml:space="preserve"> και </w:t>
      </w:r>
      <w:proofErr w:type="spellStart"/>
      <w:r>
        <w:rPr>
          <w:rFonts w:eastAsia="Times New Roman" w:cs="Times New Roman"/>
          <w:szCs w:val="24"/>
        </w:rPr>
        <w:t>επανενεργοποίηση</w:t>
      </w:r>
      <w:proofErr w:type="spellEnd"/>
      <w:r>
        <w:rPr>
          <w:rFonts w:eastAsia="Times New Roman" w:cs="Times New Roman"/>
          <w:szCs w:val="24"/>
        </w:rPr>
        <w:t xml:space="preserve"> των διαδικασιών, προκειμένου να υπάρξει καλύτερο ενδιαφέρον. Μέχρι στιγμής το ενδιαφέρον, όπως ξέρετε, έχει κάποιο περιορισμένο αντίκτυπο σε σχέση με το σύνολο των οικοπέδων που πρ</w:t>
      </w:r>
      <w:r>
        <w:rPr>
          <w:rFonts w:eastAsia="Times New Roman" w:cs="Times New Roman"/>
          <w:szCs w:val="24"/>
        </w:rPr>
        <w:t xml:space="preserve">οκηρύχθηκαν. Άρα, το επόμενο βήμα είναι να </w:t>
      </w:r>
      <w:proofErr w:type="spellStart"/>
      <w:r>
        <w:rPr>
          <w:rFonts w:eastAsia="Times New Roman" w:cs="Times New Roman"/>
          <w:szCs w:val="24"/>
        </w:rPr>
        <w:t>επανενοποιήσουμε</w:t>
      </w:r>
      <w:proofErr w:type="spellEnd"/>
      <w:r>
        <w:rPr>
          <w:rFonts w:eastAsia="Times New Roman" w:cs="Times New Roman"/>
          <w:szCs w:val="24"/>
        </w:rPr>
        <w:t xml:space="preserve"> και να επανασχεδιάσουμε τις προκηρύξεις με έναν τρόπο, ώστε να υπάρξει ενδιαφέρον για να προχωρήσουμε στο επόμενο βήμα. </w:t>
      </w:r>
    </w:p>
    <w:p w14:paraId="39BC6F65"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Ταυτόχρονα, είμαστε πολύ θετικοί στη μετατροπή της Ελλάδας σε ενεργειακό κέ</w:t>
      </w:r>
      <w:r>
        <w:rPr>
          <w:rFonts w:eastAsia="Times New Roman" w:cs="Times New Roman"/>
          <w:szCs w:val="24"/>
        </w:rPr>
        <w:t xml:space="preserve">ντρο. Ως εκ τούτου έχουμε απόλυτη προτεραιότητα σε όλα τα προγράμματα. Είναι ο ΤΑΠ, το </w:t>
      </w:r>
      <w:r>
        <w:rPr>
          <w:rFonts w:eastAsia="Times New Roman" w:cs="Times New Roman"/>
          <w:szCs w:val="24"/>
          <w:lang w:val="en-US"/>
        </w:rPr>
        <w:t>AGB</w:t>
      </w:r>
      <w:r>
        <w:rPr>
          <w:rFonts w:eastAsia="Times New Roman" w:cs="Times New Roman"/>
          <w:szCs w:val="24"/>
        </w:rPr>
        <w:t xml:space="preserve">, η Αλεξανδρούπολη, η συζήτηση για το </w:t>
      </w:r>
      <w:r>
        <w:rPr>
          <w:rFonts w:eastAsia="Times New Roman" w:cs="Times New Roman"/>
          <w:szCs w:val="24"/>
          <w:lang w:val="en-US"/>
        </w:rPr>
        <w:t>E</w:t>
      </w:r>
      <w:r>
        <w:rPr>
          <w:rFonts w:eastAsia="Times New Roman" w:cs="Times New Roman"/>
          <w:szCs w:val="24"/>
          <w:lang w:val="en-US"/>
        </w:rPr>
        <w:t>ast</w:t>
      </w:r>
      <w:r>
        <w:rPr>
          <w:rFonts w:eastAsia="Times New Roman" w:cs="Times New Roman"/>
          <w:szCs w:val="24"/>
        </w:rPr>
        <w:t xml:space="preserve"> </w:t>
      </w:r>
      <w:r>
        <w:rPr>
          <w:rFonts w:eastAsia="Times New Roman" w:cs="Times New Roman"/>
          <w:szCs w:val="24"/>
          <w:lang w:val="en-US"/>
        </w:rPr>
        <w:t>M</w:t>
      </w:r>
      <w:r>
        <w:rPr>
          <w:rFonts w:eastAsia="Times New Roman" w:cs="Times New Roman"/>
          <w:szCs w:val="24"/>
          <w:lang w:val="en-US"/>
        </w:rPr>
        <w:t>ed</w:t>
      </w:r>
      <w:r>
        <w:rPr>
          <w:rFonts w:eastAsia="Times New Roman" w:cs="Times New Roman"/>
          <w:szCs w:val="24"/>
        </w:rPr>
        <w:t xml:space="preserve">. Υπενθυμίζω ότι για </w:t>
      </w:r>
      <w:r>
        <w:rPr>
          <w:rFonts w:eastAsia="Times New Roman" w:cs="Times New Roman"/>
          <w:szCs w:val="24"/>
        </w:rPr>
        <w:lastRenderedPageBreak/>
        <w:t xml:space="preserve">το </w:t>
      </w:r>
      <w:r>
        <w:rPr>
          <w:rFonts w:eastAsia="Times New Roman" w:cs="Times New Roman"/>
          <w:szCs w:val="24"/>
          <w:lang w:val="en-US"/>
        </w:rPr>
        <w:t>East</w:t>
      </w:r>
      <w:r>
        <w:rPr>
          <w:rFonts w:eastAsia="Times New Roman" w:cs="Times New Roman"/>
          <w:szCs w:val="24"/>
        </w:rPr>
        <w:t xml:space="preserve"> </w:t>
      </w:r>
      <w:r>
        <w:rPr>
          <w:rFonts w:eastAsia="Times New Roman" w:cs="Times New Roman"/>
          <w:szCs w:val="24"/>
          <w:lang w:val="en-US"/>
        </w:rPr>
        <w:t>Med</w:t>
      </w:r>
      <w:r>
        <w:rPr>
          <w:rFonts w:eastAsia="Times New Roman" w:cs="Times New Roman"/>
          <w:szCs w:val="24"/>
        </w:rPr>
        <w:t>, όχι μόνο δεν παραβλέπουμε το έργο, αλλά έχουν γίνει τρεις συναντήσεις των τεσσάρων Υπο</w:t>
      </w:r>
      <w:r>
        <w:rPr>
          <w:rFonts w:eastAsia="Times New Roman" w:cs="Times New Roman"/>
          <w:szCs w:val="24"/>
        </w:rPr>
        <w:t>υργών Ενέργειας Ιταλίας, Ελλάδας, Κύπρου και Ισραήλ και επακολουθεί άλλη μ</w:t>
      </w:r>
      <w:r>
        <w:rPr>
          <w:rFonts w:eastAsia="Times New Roman" w:cs="Times New Roman"/>
          <w:szCs w:val="24"/>
        </w:rPr>
        <w:t>ί</w:t>
      </w:r>
      <w:r>
        <w:rPr>
          <w:rFonts w:eastAsia="Times New Roman" w:cs="Times New Roman"/>
          <w:szCs w:val="24"/>
        </w:rPr>
        <w:t>α, τον Απρίλιο. Άρα υπάρχει μια κινητικότητα σε όλα τα θέματα που αφορούν τον τομέα αυτόν.</w:t>
      </w:r>
    </w:p>
    <w:p w14:paraId="39BC6F66"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 xml:space="preserve">Κλείνοντας θέλω να πω ότι οι στόχοι είναι πολύ σαφείς. Θα προχωρήσουμε στον </w:t>
      </w:r>
      <w:proofErr w:type="spellStart"/>
      <w:r>
        <w:rPr>
          <w:rFonts w:eastAsia="Times New Roman" w:cs="Times New Roman"/>
          <w:szCs w:val="24"/>
        </w:rPr>
        <w:t>εξορθολογισμό</w:t>
      </w:r>
      <w:proofErr w:type="spellEnd"/>
      <w:r>
        <w:rPr>
          <w:rFonts w:eastAsia="Times New Roman" w:cs="Times New Roman"/>
          <w:szCs w:val="24"/>
        </w:rPr>
        <w:t xml:space="preserve"> </w:t>
      </w:r>
      <w:r>
        <w:rPr>
          <w:rFonts w:eastAsia="Times New Roman" w:cs="Times New Roman"/>
          <w:szCs w:val="24"/>
        </w:rPr>
        <w:t xml:space="preserve">όλου του ενεργειακού μας συστήματος. Θα διαμορφώσουμε πολύ πιο ανταγωνιστικό περιβάλλον. Θα διαμορφώσουμε ισχυρούς ρυθμιστικούς κανόνες. Θα διαμορφώσουμε μια ισχυρή προστασία για την αντιμετώπιση της ενεργειακής φτώχειας. </w:t>
      </w:r>
    </w:p>
    <w:p w14:paraId="39BC6F67"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Ταυτόχρονα θα ανοίξουμε όλη την α</w:t>
      </w:r>
      <w:r>
        <w:rPr>
          <w:rFonts w:eastAsia="Times New Roman" w:cs="Times New Roman"/>
          <w:szCs w:val="24"/>
        </w:rPr>
        <w:t xml:space="preserve">γορά ενέργειας σε κοινωνικούς θεσμούς, ενεργειακούς συνεταιρισμούς και άλλους, οι οποίοι θα δώσουν νέα δυναμική στον πιο κρίσιμο τομέα, που είναι η δυνατότητα διασύνδεσης, παραγωγής και κατανάλωσης αποκεντρωμένα και με ένα μοντέλο που θα είναι απόλυτα πιο </w:t>
      </w:r>
      <w:r>
        <w:rPr>
          <w:rFonts w:eastAsia="Times New Roman" w:cs="Times New Roman"/>
          <w:szCs w:val="24"/>
        </w:rPr>
        <w:t xml:space="preserve">φιλικό στο περιβάλλον και στον καταναλωτή. </w:t>
      </w:r>
    </w:p>
    <w:p w14:paraId="39BC6F68"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Αυτή είναι η στρατηγική μας και νομίζω ότι απέχει πολύ από την ιδέα που παρουσίασε στην επερώτηση η Δημοκρατική Συμπαράταξη</w:t>
      </w:r>
      <w:r>
        <w:rPr>
          <w:rFonts w:eastAsia="Times New Roman" w:cs="Times New Roman"/>
          <w:szCs w:val="24"/>
        </w:rPr>
        <w:t>,</w:t>
      </w:r>
      <w:r>
        <w:rPr>
          <w:rFonts w:eastAsia="Times New Roman" w:cs="Times New Roman"/>
          <w:szCs w:val="24"/>
        </w:rPr>
        <w:t xml:space="preserve"> είτε περί αδράνειας είτε περί έλλειψης στόχων. </w:t>
      </w:r>
    </w:p>
    <w:p w14:paraId="39BC6F69"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lastRenderedPageBreak/>
        <w:t xml:space="preserve">Σας ευχαριστώ. </w:t>
      </w:r>
    </w:p>
    <w:p w14:paraId="39BC6F6A" w14:textId="77777777" w:rsidR="00C46B37" w:rsidRDefault="002E6CD8">
      <w:pPr>
        <w:spacing w:line="600" w:lineRule="auto"/>
        <w:ind w:firstLine="720"/>
        <w:jc w:val="center"/>
        <w:rPr>
          <w:rFonts w:eastAsia="Times New Roman" w:cs="Times New Roman"/>
          <w:szCs w:val="24"/>
        </w:rPr>
      </w:pPr>
      <w:r>
        <w:rPr>
          <w:rFonts w:eastAsia="Times New Roman"/>
          <w:bCs/>
        </w:rPr>
        <w:t>(Χειροκροτήματα από την</w:t>
      </w:r>
      <w:r>
        <w:rPr>
          <w:rFonts w:eastAsia="Times New Roman"/>
          <w:bCs/>
        </w:rPr>
        <w:t xml:space="preserve"> πτέρυγα του ΣΥΡΙΖΑ)</w:t>
      </w:r>
    </w:p>
    <w:p w14:paraId="39BC6F6B" w14:textId="77777777" w:rsidR="00C46B37" w:rsidRDefault="002E6CD8">
      <w:pPr>
        <w:spacing w:line="600" w:lineRule="auto"/>
        <w:ind w:firstLine="720"/>
        <w:jc w:val="both"/>
        <w:rPr>
          <w:rFonts w:eastAsia="Times New Roman" w:cs="Times New Roman"/>
        </w:rPr>
      </w:pPr>
      <w:r>
        <w:rPr>
          <w:rFonts w:eastAsia="Times New Roman" w:cs="Times New Roman"/>
          <w:b/>
        </w:rPr>
        <w:t>ΠΡΟΕΔΡΕΥΩΝ (Νικήτας Κακλαμάνης):</w:t>
      </w:r>
      <w:r>
        <w:rPr>
          <w:rFonts w:eastAsia="Times New Roman" w:cs="Times New Roman"/>
        </w:rPr>
        <w:t xml:space="preserve"> Κυρίες και κύριοι συνάδελφοι, έχω την τιμή να ανακοινώσω στο Σώμα ότι τη συνεδρίασή μας παρακολουθούν από τα άνω δυτικά θεωρεία, αφού </w:t>
      </w:r>
      <w:r>
        <w:rPr>
          <w:rFonts w:eastAsia="Times New Roman" w:cs="Times New Roman"/>
        </w:rPr>
        <w:t xml:space="preserve">προηγουμένως </w:t>
      </w:r>
      <w:r>
        <w:rPr>
          <w:rFonts w:eastAsia="Times New Roman" w:cs="Times New Roman"/>
        </w:rPr>
        <w:t xml:space="preserve">συμμετείχαν στο εκπαιδευτικό πρόγραμμα «Καποδίστριας» </w:t>
      </w:r>
      <w:r>
        <w:rPr>
          <w:rFonts w:eastAsia="Times New Roman" w:cs="Times New Roman"/>
        </w:rPr>
        <w:t>είκοσι δύο μαθήτριες και μαθητές και δύο εκπαιδευτικοί από το Αμερικανικό Κολέγιο «</w:t>
      </w:r>
      <w:r>
        <w:rPr>
          <w:rFonts w:eastAsia="Times New Roman" w:cs="Times New Roman"/>
          <w:lang w:val="en-US"/>
        </w:rPr>
        <w:t>Pierce</w:t>
      </w:r>
      <w:r>
        <w:rPr>
          <w:rFonts w:eastAsia="Times New Roman" w:cs="Times New Roman"/>
        </w:rPr>
        <w:t>».</w:t>
      </w:r>
    </w:p>
    <w:p w14:paraId="39BC6F6C" w14:textId="77777777" w:rsidR="00C46B37" w:rsidRDefault="002E6CD8">
      <w:pPr>
        <w:spacing w:line="600" w:lineRule="auto"/>
        <w:ind w:left="360" w:firstLine="360"/>
        <w:jc w:val="both"/>
        <w:rPr>
          <w:rFonts w:eastAsia="Times New Roman" w:cs="Times New Roman"/>
        </w:rPr>
      </w:pPr>
      <w:r>
        <w:rPr>
          <w:rFonts w:eastAsia="Times New Roman" w:cs="Times New Roman"/>
        </w:rPr>
        <w:t xml:space="preserve">Η Βουλή τούς καλωσορίζει. </w:t>
      </w:r>
    </w:p>
    <w:p w14:paraId="39BC6F6D" w14:textId="77777777" w:rsidR="00C46B37" w:rsidRDefault="002E6CD8">
      <w:pPr>
        <w:spacing w:line="600" w:lineRule="auto"/>
        <w:ind w:left="360"/>
        <w:jc w:val="center"/>
        <w:rPr>
          <w:rFonts w:eastAsia="Times New Roman" w:cs="Times New Roman"/>
        </w:rPr>
      </w:pPr>
      <w:r>
        <w:rPr>
          <w:rFonts w:eastAsia="Times New Roman" w:cs="Times New Roman"/>
        </w:rPr>
        <w:t>(Χειροκροτήματα απ’ όλες τις πτέρυγες της Βουλής)</w:t>
      </w:r>
    </w:p>
    <w:p w14:paraId="39BC6F6E"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Τον λόγο έχει ο Κοινοβουλευτικός Εκπρόσωπος της Δημοκρατικής Συμπαράταξης ΠΑΣΟΚ – ΔΗΜΑΡ</w:t>
      </w:r>
      <w:r>
        <w:rPr>
          <w:rFonts w:eastAsia="Times New Roman" w:cs="Times New Roman"/>
          <w:szCs w:val="24"/>
        </w:rPr>
        <w:t xml:space="preserve"> κ. Ιωάννης Μανιάτης, που τον έβλεπα να κρατάει σημειώσεις, άρα πολλά και ενδιαφέροντα έχει να πει.</w:t>
      </w:r>
    </w:p>
    <w:p w14:paraId="39BC6F6F"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 xml:space="preserve">Κύριε Μανιάτη, θέλετε να προσμετρήσω και την </w:t>
      </w:r>
      <w:proofErr w:type="spellStart"/>
      <w:r>
        <w:rPr>
          <w:rFonts w:eastAsia="Times New Roman" w:cs="Times New Roman"/>
          <w:szCs w:val="24"/>
        </w:rPr>
        <w:t>τριτολογία</w:t>
      </w:r>
      <w:proofErr w:type="spellEnd"/>
      <w:r>
        <w:rPr>
          <w:rFonts w:eastAsia="Times New Roman" w:cs="Times New Roman"/>
          <w:szCs w:val="24"/>
        </w:rPr>
        <w:t xml:space="preserve"> σας;</w:t>
      </w:r>
    </w:p>
    <w:p w14:paraId="39BC6F70" w14:textId="77777777" w:rsidR="00C46B37" w:rsidRDefault="002E6CD8">
      <w:pPr>
        <w:spacing w:line="600" w:lineRule="auto"/>
        <w:ind w:firstLine="720"/>
        <w:jc w:val="both"/>
        <w:rPr>
          <w:rFonts w:eastAsia="Times New Roman" w:cs="Times New Roman"/>
          <w:szCs w:val="24"/>
        </w:rPr>
      </w:pPr>
      <w:r>
        <w:rPr>
          <w:rFonts w:eastAsia="Times New Roman" w:cs="Times New Roman"/>
          <w:b/>
          <w:szCs w:val="24"/>
        </w:rPr>
        <w:lastRenderedPageBreak/>
        <w:t xml:space="preserve">ΙΩΑΝΝΗΣ ΜΑΝΙΑΤΗΣ: </w:t>
      </w:r>
      <w:r>
        <w:rPr>
          <w:rFonts w:eastAsia="Times New Roman" w:cs="Times New Roman"/>
          <w:szCs w:val="24"/>
        </w:rPr>
        <w:t>Ας κρατήσουμε λίγο χρόνο</w:t>
      </w:r>
      <w:r>
        <w:rPr>
          <w:rFonts w:eastAsia="Times New Roman" w:cs="Times New Roman"/>
          <w:szCs w:val="24"/>
        </w:rPr>
        <w:t>,</w:t>
      </w:r>
      <w:r>
        <w:rPr>
          <w:rFonts w:eastAsia="Times New Roman" w:cs="Times New Roman"/>
          <w:szCs w:val="24"/>
        </w:rPr>
        <w:t xml:space="preserve"> για να έχω τη δυνατότητα να απαντήσω στη δευτερολογ</w:t>
      </w:r>
      <w:r>
        <w:rPr>
          <w:rFonts w:eastAsia="Times New Roman" w:cs="Times New Roman"/>
          <w:szCs w:val="24"/>
        </w:rPr>
        <w:t>ία του κυρίου Υπουργού.</w:t>
      </w:r>
    </w:p>
    <w:p w14:paraId="39BC6F71"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Ξέρετε, αγαπητοί συνάδελφοι, έχω ένα πρόβλημα τώρα. Είχα ετοιμάσει μια σκληρή αντιπαράθεση με τον Υπουργό. Για παράδειγμα, είχα ετοιμάσει να του πω ότι είναι μία Κυβέρνηση της αυταπάτης, ότι είστε σε αποδρομή και μετράτε αντίστροφα.</w:t>
      </w:r>
      <w:r>
        <w:rPr>
          <w:rFonts w:eastAsia="Times New Roman" w:cs="Times New Roman"/>
          <w:szCs w:val="24"/>
        </w:rPr>
        <w:t xml:space="preserve"> Είχα ετοιμάσει να σας πω ότι την ώρα που η χώρα διψάει για επενδύσεις, εσείς την ποτίζετε με ψέματα, διχασμό, με μια κοινωνία που διολισθαίνει στη συλλογική κατάθλιψη. Είχα ετοιμάσει να πω ότι ζούμε σε μια αποκρουστικά ανυπόφορη πραγματικότητα. Είχα ετοιμ</w:t>
      </w:r>
      <w:r>
        <w:rPr>
          <w:rFonts w:eastAsia="Times New Roman" w:cs="Times New Roman"/>
          <w:szCs w:val="24"/>
        </w:rPr>
        <w:t xml:space="preserve">άσει να πω ότι ζούμε σε έναν πακτωλό ασχήμιας, κυνισμού, ανικανότητας και πολιτικής χυδαιότητας. </w:t>
      </w:r>
    </w:p>
    <w:p w14:paraId="39BC6F72"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Σκέφτομαι, όμως, ότι ίσως είναι καλύτερο να το αλλάξουμε και να συμπεριφερθώ έτσι όπως συμπεριφέρονται οι πολίτες όταν τα καθεστώτα καταρρέουν. Ξέρετε, όταν τ</w:t>
      </w:r>
      <w:r>
        <w:rPr>
          <w:rFonts w:eastAsia="Times New Roman" w:cs="Times New Roman"/>
          <w:szCs w:val="24"/>
        </w:rPr>
        <w:t>α καθεστώτα καταρρέουν, η πιο σκληρή και αποτελεσματική αντιπολίτευση είναι το ανέκδοτο, είναι να αρχίσεις να «</w:t>
      </w:r>
      <w:proofErr w:type="spellStart"/>
      <w:r>
        <w:rPr>
          <w:rFonts w:eastAsia="Times New Roman" w:cs="Times New Roman"/>
          <w:szCs w:val="24"/>
        </w:rPr>
        <w:t>τρολάρεις</w:t>
      </w:r>
      <w:proofErr w:type="spellEnd"/>
      <w:r>
        <w:rPr>
          <w:rFonts w:eastAsia="Times New Roman" w:cs="Times New Roman"/>
          <w:szCs w:val="24"/>
        </w:rPr>
        <w:t xml:space="preserve">» μία Κυβέρνηση, η οποία στην πραγματικότητα δείχνει όχι απλώς να στηρίζεται στα </w:t>
      </w:r>
      <w:r>
        <w:rPr>
          <w:rFonts w:eastAsia="Times New Roman" w:cs="Times New Roman"/>
          <w:szCs w:val="24"/>
          <w:lang w:val="en-US"/>
        </w:rPr>
        <w:lastRenderedPageBreak/>
        <w:t>fake</w:t>
      </w:r>
      <w:r>
        <w:rPr>
          <w:rFonts w:eastAsia="Times New Roman" w:cs="Times New Roman"/>
          <w:szCs w:val="24"/>
        </w:rPr>
        <w:t xml:space="preserve"> </w:t>
      </w:r>
      <w:r>
        <w:rPr>
          <w:rFonts w:eastAsia="Times New Roman" w:cs="Times New Roman"/>
          <w:szCs w:val="24"/>
          <w:lang w:val="en-US"/>
        </w:rPr>
        <w:t>news</w:t>
      </w:r>
      <w:r>
        <w:rPr>
          <w:rFonts w:eastAsia="Times New Roman" w:cs="Times New Roman"/>
          <w:szCs w:val="24"/>
        </w:rPr>
        <w:t xml:space="preserve">, στη </w:t>
      </w:r>
      <w:proofErr w:type="spellStart"/>
      <w:r>
        <w:rPr>
          <w:rFonts w:eastAsia="Times New Roman" w:cs="Times New Roman"/>
          <w:szCs w:val="24"/>
        </w:rPr>
        <w:t>μετα</w:t>
      </w:r>
      <w:proofErr w:type="spellEnd"/>
      <w:r>
        <w:rPr>
          <w:rFonts w:eastAsia="Times New Roman" w:cs="Times New Roman"/>
          <w:szCs w:val="24"/>
        </w:rPr>
        <w:t>-αλήθεια, αλλά, το χειρότερο απ’ όλα</w:t>
      </w:r>
      <w:r>
        <w:rPr>
          <w:rFonts w:eastAsia="Times New Roman" w:cs="Times New Roman"/>
          <w:szCs w:val="24"/>
        </w:rPr>
        <w:t>, δείχνει να τα πιστεύει κιόλας.</w:t>
      </w:r>
    </w:p>
    <w:p w14:paraId="39BC6F73"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Κύριε Υπουργέ, επειδή είπατε ότι ψάχνετε να βρείτε αν υπήρχε στρατηγικός ενεργειακός σχεδιασμός, σας παροτρύνω να κάνετε απλώς ένα τηλεφώνημα στον διορισμένο από την Κυβέρνησή σας καινούρ</w:t>
      </w:r>
      <w:r>
        <w:rPr>
          <w:rFonts w:eastAsia="Times New Roman" w:cs="Times New Roman"/>
          <w:szCs w:val="24"/>
        </w:rPr>
        <w:t>γ</w:t>
      </w:r>
      <w:r>
        <w:rPr>
          <w:rFonts w:eastAsia="Times New Roman" w:cs="Times New Roman"/>
          <w:szCs w:val="24"/>
        </w:rPr>
        <w:t xml:space="preserve">ιο </w:t>
      </w:r>
      <w:r>
        <w:rPr>
          <w:rFonts w:eastAsia="Times New Roman" w:cs="Times New Roman"/>
          <w:szCs w:val="24"/>
        </w:rPr>
        <w:t>π</w:t>
      </w:r>
      <w:r>
        <w:rPr>
          <w:rFonts w:eastAsia="Times New Roman" w:cs="Times New Roman"/>
          <w:szCs w:val="24"/>
        </w:rPr>
        <w:t>ρόεδρο του ΚΑΠΕ και ρωτήστε τον</w:t>
      </w:r>
      <w:r>
        <w:rPr>
          <w:rFonts w:eastAsia="Times New Roman" w:cs="Times New Roman"/>
          <w:szCs w:val="24"/>
        </w:rPr>
        <w:t xml:space="preserve"> το εξής: Το ΚΑΠΕ, το Κέντρο Ανανεώσιμων Πηγών Ενέργειας</w:t>
      </w:r>
      <w:r>
        <w:rPr>
          <w:rFonts w:eastAsia="Times New Roman" w:cs="Times New Roman"/>
          <w:szCs w:val="24"/>
        </w:rPr>
        <w:t>,</w:t>
      </w:r>
      <w:r>
        <w:rPr>
          <w:rFonts w:eastAsia="Times New Roman" w:cs="Times New Roman"/>
          <w:szCs w:val="24"/>
        </w:rPr>
        <w:t xml:space="preserve"> επί τρία χρόνια, το 2012, το 2013 και το 2014, ήταν ή δεν ήταν ο επιστημονικός σύμβουλος και ο υπεύθυνος για τον στρατηγικό σχεδιασμό της χώρας, που είχε ετοιμαστεί σε μια πλήρη έκταση –εγώ είχα παρ</w:t>
      </w:r>
      <w:r>
        <w:rPr>
          <w:rFonts w:eastAsia="Times New Roman" w:cs="Times New Roman"/>
          <w:szCs w:val="24"/>
        </w:rPr>
        <w:t xml:space="preserve">αλάβει και το αναλυτικό κείμενο και το συντετμημένο- και ήταν έτοιμοι να το αναρτήσουν σε δημόσια διαβούλευση; Εάν δεν το έχετε βρει, ρωτήστε τους συνεργάτες </w:t>
      </w:r>
      <w:r>
        <w:rPr>
          <w:rFonts w:eastAsia="Times New Roman" w:cs="Times New Roman"/>
          <w:szCs w:val="24"/>
        </w:rPr>
        <w:t>σας,</w:t>
      </w:r>
      <w:r>
        <w:rPr>
          <w:rFonts w:eastAsia="Times New Roman" w:cs="Times New Roman"/>
          <w:szCs w:val="24"/>
        </w:rPr>
        <w:t xml:space="preserve"> γιατί σας το έχουν αποκρύψει. </w:t>
      </w:r>
    </w:p>
    <w:p w14:paraId="39BC6F74"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Αυτός ο ενεργειακός σχεδιασμός ήταν ένα πολύ χρήσιμο εργαλείο,</w:t>
      </w:r>
      <w:r>
        <w:rPr>
          <w:rFonts w:eastAsia="Times New Roman" w:cs="Times New Roman"/>
          <w:szCs w:val="24"/>
        </w:rPr>
        <w:t xml:space="preserve"> είχε γίνει από τους φορείς, με την ευθύνη, επαναλαμβάνω, του ΚΑΠΕ και, αν δεν σας το έχουν δώσει, ψάξτε και βρείτε ποιοι φταίνε γιατί σας εκθέτουν. Θα επανέλθω σε λεπτομέρειες.</w:t>
      </w:r>
    </w:p>
    <w:p w14:paraId="39BC6F75"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Είπατε και κάτι άλλο για τη ΔΕΗ. Εγώ να αποδεχθώ ότι όλα όσα είπατε είναι σωστ</w:t>
      </w:r>
      <w:r>
        <w:rPr>
          <w:rFonts w:eastAsia="Times New Roman" w:cs="Times New Roman"/>
          <w:szCs w:val="24"/>
        </w:rPr>
        <w:t xml:space="preserve">ά. Εμείς τα κάναμε άσχημα, εσείς τα </w:t>
      </w:r>
      <w:r>
        <w:rPr>
          <w:rFonts w:eastAsia="Times New Roman" w:cs="Times New Roman"/>
          <w:szCs w:val="24"/>
        </w:rPr>
        <w:lastRenderedPageBreak/>
        <w:t>κάνετε «θεϊκά». Ερώτηση: Αυτός ο διορισμένος από εσάς διοικητής της ΔΕΗ, ο κ. Παναγιωτάκης, γιατί διαρκώς σε κάθε δημόσια ομιλία του λέει ότι η ΔΕΗ κινδυνεύει με χρεοκοπία και συνεχίζει λέγοντας στο συνέδριο του «</w:t>
      </w:r>
      <w:r>
        <w:rPr>
          <w:rFonts w:eastAsia="Times New Roman" w:cs="Times New Roman"/>
          <w:szCs w:val="24"/>
          <w:lang w:val="en-US"/>
        </w:rPr>
        <w:t>ECONOMI</w:t>
      </w:r>
      <w:r>
        <w:rPr>
          <w:rFonts w:eastAsia="Times New Roman" w:cs="Times New Roman"/>
          <w:szCs w:val="24"/>
          <w:lang w:val="en-US"/>
        </w:rPr>
        <w:t>ST</w:t>
      </w:r>
      <w:r>
        <w:rPr>
          <w:rFonts w:eastAsia="Times New Roman" w:cs="Times New Roman"/>
          <w:szCs w:val="24"/>
        </w:rPr>
        <w:t xml:space="preserve">»: «Ξέρετε, Έλληνες πολίτες, </w:t>
      </w:r>
      <w:r>
        <w:rPr>
          <w:rFonts w:eastAsia="Times New Roman" w:cs="Times New Roman"/>
          <w:szCs w:val="24"/>
        </w:rPr>
        <w:t xml:space="preserve">ότι </w:t>
      </w:r>
      <w:r>
        <w:rPr>
          <w:rFonts w:eastAsia="Times New Roman" w:cs="Times New Roman"/>
          <w:szCs w:val="24"/>
        </w:rPr>
        <w:t>οι χώρες δεν χρεοκοπούν μόνο όταν χρεοκοπούν οι τράπεζες</w:t>
      </w:r>
      <w:r>
        <w:rPr>
          <w:rFonts w:eastAsia="Times New Roman" w:cs="Times New Roman"/>
          <w:szCs w:val="24"/>
        </w:rPr>
        <w:t>, αλλά ο</w:t>
      </w:r>
      <w:r>
        <w:rPr>
          <w:rFonts w:eastAsia="Times New Roman" w:cs="Times New Roman"/>
          <w:szCs w:val="24"/>
        </w:rPr>
        <w:t xml:space="preserve">ι χώρες χρεοκοπούν και όταν χρεοκοπεί ο τομέας της ενέργειας»; </w:t>
      </w:r>
    </w:p>
    <w:p w14:paraId="39BC6F76"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Μήπως έχει στο μυαλό του το πολιτικό υπόδειγμα του κ. Τσίπρα, τη Βενεζουέλα και την Αργεντινή</w:t>
      </w:r>
      <w:r>
        <w:rPr>
          <w:rFonts w:eastAsia="Times New Roman" w:cs="Times New Roman"/>
          <w:szCs w:val="24"/>
        </w:rPr>
        <w:t xml:space="preserve">, που πράγματι χρεοκόπησαν επειδή χρεοκόπησε εκεί ο αντίστοιχος ενεργειακός τομέας; </w:t>
      </w:r>
    </w:p>
    <w:p w14:paraId="39BC6F77"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Αναρωτηθείτε, μάλιστα -και γι’ αυτό θα ήθελα</w:t>
      </w:r>
      <w:r>
        <w:rPr>
          <w:rFonts w:eastAsia="Times New Roman" w:cs="Times New Roman"/>
          <w:szCs w:val="24"/>
        </w:rPr>
        <w:t>,</w:t>
      </w:r>
      <w:r>
        <w:rPr>
          <w:rFonts w:eastAsia="Times New Roman" w:cs="Times New Roman"/>
          <w:szCs w:val="24"/>
        </w:rPr>
        <w:t xml:space="preserve"> παρακαλώ</w:t>
      </w:r>
      <w:r>
        <w:rPr>
          <w:rFonts w:eastAsia="Times New Roman" w:cs="Times New Roman"/>
          <w:szCs w:val="24"/>
        </w:rPr>
        <w:t>,</w:t>
      </w:r>
      <w:r>
        <w:rPr>
          <w:rFonts w:eastAsia="Times New Roman" w:cs="Times New Roman"/>
          <w:szCs w:val="24"/>
        </w:rPr>
        <w:t xml:space="preserve"> στη δευτερολογία σας μια απάντηση- για το εξής: Σήμερα το πρωί κυκλοφόρησε ευρέως η είδηση ότι η τρόικα σ</w:t>
      </w:r>
      <w:r>
        <w:rPr>
          <w:rFonts w:eastAsia="Times New Roman" w:cs="Times New Roman"/>
          <w:szCs w:val="24"/>
        </w:rPr>
        <w:t>α</w:t>
      </w:r>
      <w:r>
        <w:rPr>
          <w:rFonts w:eastAsia="Times New Roman" w:cs="Times New Roman"/>
          <w:szCs w:val="24"/>
        </w:rPr>
        <w:t xml:space="preserve">ς έχει ζητήσει να πουλήσετε μονάδες και ότι έχετε ζητήσει την παρέμβαση του κ. Τσίπρα. </w:t>
      </w:r>
    </w:p>
    <w:p w14:paraId="39BC6F78"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 xml:space="preserve">Είναι αληθές αυτό, κύριε Υπουργέ, ή δεν είναι; Και επειδή εδώ είμαστε στο </w:t>
      </w:r>
      <w:r>
        <w:rPr>
          <w:rFonts w:eastAsia="Times New Roman" w:cs="Times New Roman"/>
          <w:szCs w:val="24"/>
        </w:rPr>
        <w:t>ε</w:t>
      </w:r>
      <w:r>
        <w:rPr>
          <w:rFonts w:eastAsia="Times New Roman" w:cs="Times New Roman"/>
          <w:szCs w:val="24"/>
        </w:rPr>
        <w:t>θνικό Κοινοβούλιο</w:t>
      </w:r>
      <w:r>
        <w:rPr>
          <w:rFonts w:eastAsia="Times New Roman" w:cs="Times New Roman"/>
          <w:szCs w:val="24"/>
        </w:rPr>
        <w:t>,</w:t>
      </w:r>
      <w:r>
        <w:rPr>
          <w:rFonts w:eastAsia="Times New Roman" w:cs="Times New Roman"/>
          <w:szCs w:val="24"/>
        </w:rPr>
        <w:t xml:space="preserve"> η όποια τοποθέτησή σας προφανώς ενέχει και τη σοβαρότητα και του Βήματος α</w:t>
      </w:r>
      <w:r>
        <w:rPr>
          <w:rFonts w:eastAsia="Times New Roman" w:cs="Times New Roman"/>
          <w:szCs w:val="24"/>
        </w:rPr>
        <w:t>πό το οποίο θα λεχθεί η αλήθεια αυτή.</w:t>
      </w:r>
    </w:p>
    <w:p w14:paraId="39BC6F79"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lastRenderedPageBreak/>
        <w:t>Δεν θα αναφερθώ καθόλου, αγαπητές και αγαπητοί συνάδελφοι, στα «λεβεντόπαιδα» του ΣΥΡΙΖΑ, στα «</w:t>
      </w:r>
      <w:r>
        <w:rPr>
          <w:rFonts w:eastAsia="Times New Roman" w:cs="Times New Roman"/>
          <w:szCs w:val="24"/>
          <w:lang w:val="en-US"/>
        </w:rPr>
        <w:t>golden</w:t>
      </w:r>
      <w:r>
        <w:rPr>
          <w:rFonts w:eastAsia="Times New Roman" w:cs="Times New Roman"/>
          <w:szCs w:val="24"/>
        </w:rPr>
        <w:t xml:space="preserve"> </w:t>
      </w:r>
      <w:r>
        <w:rPr>
          <w:rFonts w:eastAsia="Times New Roman" w:cs="Times New Roman"/>
          <w:szCs w:val="24"/>
          <w:lang w:val="en-US"/>
        </w:rPr>
        <w:t>boys</w:t>
      </w:r>
      <w:r>
        <w:rPr>
          <w:rFonts w:eastAsia="Times New Roman" w:cs="Times New Roman"/>
          <w:szCs w:val="24"/>
        </w:rPr>
        <w:t>» του ΣΥΡΙΖΑ, αυτούς, ξέρετε, που στον ΑΔΜΗΕ έδωσαν αύξηση στον εαυτό τους 20.000 ευρώ τον μήνα και 200.000 ευρώ</w:t>
      </w:r>
      <w:r>
        <w:rPr>
          <w:rFonts w:eastAsia="Times New Roman" w:cs="Times New Roman"/>
          <w:szCs w:val="24"/>
        </w:rPr>
        <w:t xml:space="preserve"> εφάπαξ, ή στα άλλα «λεβεντόπαιδα», στα άλλα «</w:t>
      </w:r>
      <w:r>
        <w:rPr>
          <w:rFonts w:eastAsia="Times New Roman" w:cs="Times New Roman"/>
          <w:szCs w:val="24"/>
          <w:lang w:val="en-US"/>
        </w:rPr>
        <w:t>golden</w:t>
      </w:r>
      <w:r>
        <w:rPr>
          <w:rFonts w:eastAsia="Times New Roman" w:cs="Times New Roman"/>
          <w:szCs w:val="24"/>
        </w:rPr>
        <w:t xml:space="preserve"> </w:t>
      </w:r>
      <w:r>
        <w:rPr>
          <w:rFonts w:eastAsia="Times New Roman" w:cs="Times New Roman"/>
          <w:szCs w:val="24"/>
          <w:lang w:val="en-US"/>
        </w:rPr>
        <w:t>boys</w:t>
      </w:r>
      <w:r>
        <w:rPr>
          <w:rFonts w:eastAsia="Times New Roman" w:cs="Times New Roman"/>
          <w:szCs w:val="24"/>
        </w:rPr>
        <w:t>» του ΔΕΣΦΑ, που μόνοι τους έδωσαν δύο, τρεις διοικητικές θέσεις παραπάνω στον εαυτό τους και μετά έρχονται να το καλύψουν με συλλογική απόφαση του Εποπτικού Συμβουλίου.</w:t>
      </w:r>
    </w:p>
    <w:p w14:paraId="39BC6F7A"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Αυτά θα είχαν ίσως ένα πολιτι</w:t>
      </w:r>
      <w:r>
        <w:rPr>
          <w:rFonts w:eastAsia="Times New Roman" w:cs="Times New Roman"/>
          <w:szCs w:val="24"/>
        </w:rPr>
        <w:t xml:space="preserve">κό νόημα –γιατί δικαστικό ή άλλο δεν ξέρω τι θα γίνει- εάν η κοινωνία συνέχιζε να πιστεύει ότι ο ΣΥΡΙΖΑ έχει το ηθικό πλεονέκτημα. Δυστυχώς ο ΣΥΡΙΖΑ το έχει απωλέσει αυτό. Δεν ξέρω αν ποτέ το είχε. </w:t>
      </w:r>
    </w:p>
    <w:p w14:paraId="39BC6F7B"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Θέλω, κύριε Υπουργέ, επίσης, να σας ρωτήσω το εξής. Χαίρο</w:t>
      </w:r>
      <w:r>
        <w:rPr>
          <w:rFonts w:eastAsia="Times New Roman" w:cs="Times New Roman"/>
          <w:szCs w:val="24"/>
        </w:rPr>
        <w:t>μαι που ενστερνίζεστε ότι η χώρα μπορεί να παίξει έναν σπουδαίο γεωπολιτικό ρόλο. Για ακούστε με</w:t>
      </w:r>
      <w:r>
        <w:rPr>
          <w:rFonts w:eastAsia="Times New Roman" w:cs="Times New Roman"/>
          <w:szCs w:val="24"/>
        </w:rPr>
        <w:t>,</w:t>
      </w:r>
      <w:r>
        <w:rPr>
          <w:rFonts w:eastAsia="Times New Roman" w:cs="Times New Roman"/>
          <w:szCs w:val="24"/>
        </w:rPr>
        <w:t xml:space="preserve"> σας παρακαλώ: Τον ΤΑΠ τον πολεμήσατε, αλλά τρέχει. Τον </w:t>
      </w:r>
      <w:r>
        <w:rPr>
          <w:rFonts w:eastAsia="Times New Roman" w:cs="Times New Roman"/>
          <w:szCs w:val="24"/>
          <w:lang w:val="en-US"/>
        </w:rPr>
        <w:t>IGB</w:t>
      </w:r>
      <w:r>
        <w:rPr>
          <w:rFonts w:eastAsia="Times New Roman" w:cs="Times New Roman"/>
          <w:szCs w:val="24"/>
        </w:rPr>
        <w:t xml:space="preserve">, τον </w:t>
      </w:r>
      <w:proofErr w:type="spellStart"/>
      <w:r>
        <w:rPr>
          <w:rFonts w:eastAsia="Times New Roman" w:cs="Times New Roman"/>
          <w:szCs w:val="24"/>
        </w:rPr>
        <w:t>ε</w:t>
      </w:r>
      <w:r>
        <w:rPr>
          <w:rFonts w:eastAsia="Times New Roman" w:cs="Times New Roman"/>
          <w:szCs w:val="24"/>
        </w:rPr>
        <w:t>λληνοβουλγαρικό</w:t>
      </w:r>
      <w:proofErr w:type="spellEnd"/>
      <w:r>
        <w:rPr>
          <w:rFonts w:eastAsia="Times New Roman" w:cs="Times New Roman"/>
          <w:szCs w:val="24"/>
        </w:rPr>
        <w:t>, τον πολεμήσατε, αλλά εμείς τον εντάξαμε σε χρηματοδοτούμενα ευρωπαϊκά προγρά</w:t>
      </w:r>
      <w:r>
        <w:rPr>
          <w:rFonts w:eastAsia="Times New Roman" w:cs="Times New Roman"/>
          <w:szCs w:val="24"/>
        </w:rPr>
        <w:t xml:space="preserve">μματα. </w:t>
      </w:r>
    </w:p>
    <w:p w14:paraId="39BC6F7C"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 xml:space="preserve">Τον East </w:t>
      </w:r>
      <w:proofErr w:type="spellStart"/>
      <w:r>
        <w:rPr>
          <w:rFonts w:eastAsia="Times New Roman" w:cs="Times New Roman"/>
          <w:szCs w:val="24"/>
        </w:rPr>
        <w:t>Med</w:t>
      </w:r>
      <w:proofErr w:type="spellEnd"/>
      <w:r>
        <w:rPr>
          <w:rFonts w:eastAsia="Times New Roman" w:cs="Times New Roman"/>
          <w:szCs w:val="24"/>
        </w:rPr>
        <w:t xml:space="preserve"> που συνδέει τα κοιτάσματα Ισραήλ</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Κύπρου με Κρήτη</w:t>
      </w:r>
      <w:r>
        <w:rPr>
          <w:rFonts w:eastAsia="Times New Roman" w:cs="Times New Roman"/>
          <w:szCs w:val="24"/>
        </w:rPr>
        <w:t xml:space="preserve"> – </w:t>
      </w:r>
      <w:r>
        <w:rPr>
          <w:rFonts w:eastAsia="Times New Roman" w:cs="Times New Roman"/>
          <w:szCs w:val="24"/>
        </w:rPr>
        <w:t>Πελοπόννησο</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Ιταλία τον πολεμήσατε, αλλά και </w:t>
      </w:r>
      <w:r>
        <w:rPr>
          <w:rFonts w:eastAsia="Times New Roman" w:cs="Times New Roman"/>
          <w:szCs w:val="24"/>
        </w:rPr>
        <w:lastRenderedPageBreak/>
        <w:t>αυτόν τον είχαμε εντάξει σε ευρωπαϊκά προγράμματα. Την πλωτή μονάδα φυσικού αερίου της Αλεξανδρούπολης, που και εκεί ήσασταν απέναντι κα</w:t>
      </w:r>
      <w:r>
        <w:rPr>
          <w:rFonts w:eastAsia="Times New Roman" w:cs="Times New Roman"/>
          <w:szCs w:val="24"/>
        </w:rPr>
        <w:t xml:space="preserve">ι σε τοπικό επίπεδο ΣΥΡΙΖΑ, και αυτή την εντάξαμε για χρηματοδότηση. </w:t>
      </w:r>
    </w:p>
    <w:p w14:paraId="39BC6F7D"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 xml:space="preserve">Την αναβάθμιση της </w:t>
      </w:r>
      <w:proofErr w:type="spellStart"/>
      <w:r>
        <w:rPr>
          <w:rFonts w:eastAsia="Times New Roman" w:cs="Times New Roman"/>
          <w:szCs w:val="24"/>
        </w:rPr>
        <w:t>Ρεβυθούσας</w:t>
      </w:r>
      <w:proofErr w:type="spellEnd"/>
      <w:r>
        <w:rPr>
          <w:rFonts w:eastAsia="Times New Roman" w:cs="Times New Roman"/>
          <w:szCs w:val="24"/>
        </w:rPr>
        <w:t xml:space="preserve">, που και σε αυτό σας είχαμε απέναντι, τη μονάδα </w:t>
      </w:r>
      <w:r>
        <w:rPr>
          <w:rFonts w:eastAsia="Times New Roman" w:cs="Times New Roman"/>
          <w:szCs w:val="24"/>
          <w:lang w:val="en-US"/>
        </w:rPr>
        <w:t>LNG</w:t>
      </w:r>
      <w:r>
        <w:rPr>
          <w:rFonts w:eastAsia="Times New Roman" w:cs="Times New Roman"/>
          <w:szCs w:val="24"/>
        </w:rPr>
        <w:t>, την είχαμε και αυτή εντάξει. Το ηλεκτρικό καλώδιο, που για πρώτη φορά συνδέει Ασία με Ευρώπη, Ισραήλ</w:t>
      </w:r>
      <w:r>
        <w:rPr>
          <w:rFonts w:eastAsia="Times New Roman" w:cs="Times New Roman"/>
          <w:szCs w:val="24"/>
        </w:rPr>
        <w:t xml:space="preserve"> – </w:t>
      </w:r>
      <w:r>
        <w:rPr>
          <w:rFonts w:eastAsia="Times New Roman" w:cs="Times New Roman"/>
          <w:szCs w:val="24"/>
        </w:rPr>
        <w:t>Κύπρο</w:t>
      </w:r>
      <w:r>
        <w:rPr>
          <w:rFonts w:eastAsia="Times New Roman" w:cs="Times New Roman"/>
          <w:szCs w:val="24"/>
        </w:rPr>
        <w:t xml:space="preserve"> – </w:t>
      </w:r>
      <w:r>
        <w:rPr>
          <w:rFonts w:eastAsia="Times New Roman" w:cs="Times New Roman"/>
          <w:szCs w:val="24"/>
        </w:rPr>
        <w:t>Κρήτη</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Αττική, το είχαμε εντάξει στα </w:t>
      </w:r>
      <w:r>
        <w:rPr>
          <w:rFonts w:eastAsia="Times New Roman" w:cs="Times New Roman"/>
          <w:szCs w:val="24"/>
          <w:lang w:val="en-US"/>
        </w:rPr>
        <w:t>PCIs</w:t>
      </w:r>
      <w:r>
        <w:rPr>
          <w:rFonts w:eastAsia="Times New Roman" w:cs="Times New Roman"/>
          <w:szCs w:val="24"/>
        </w:rPr>
        <w:t>, στα προγράμματα χρηματοδότησης της Ευρωπαϊκής Ένωσης και σε αυτό ήσασταν απέναντι.</w:t>
      </w:r>
    </w:p>
    <w:p w14:paraId="39BC6F7E"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Να δώσω και σε εσάς, κύριε Πρόεδρε, μια έμμεση απάντηση στο ερώτημά σας για τις Κυκλάδες. Δρομολογήσαμε την ηλεκτρική δια</w:t>
      </w:r>
      <w:r>
        <w:rPr>
          <w:rFonts w:eastAsia="Times New Roman" w:cs="Times New Roman"/>
          <w:szCs w:val="24"/>
        </w:rPr>
        <w:t>σύνδεση των Κυκλάδων. Ήδη με τη δική μου παρουσία είχε υπογραφεί η αντίστοιχη σύμβαση με την Ευρωπαϊκή Τράπεζα Επενδύσεων. Το πρόγραμμα είναι σε εξέλιξη. Ελπίζω η σημερινή Κυβέρνηση να μην καταστρέψει ακόμα και αυτό.</w:t>
      </w:r>
    </w:p>
    <w:p w14:paraId="39BC6F7F"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 xml:space="preserve">Γιατί σας διάβασα, </w:t>
      </w:r>
      <w:r>
        <w:rPr>
          <w:rFonts w:eastAsia="Times New Roman" w:cs="Times New Roman"/>
        </w:rPr>
        <w:t>κυρίες και κύριοι συ</w:t>
      </w:r>
      <w:r>
        <w:rPr>
          <w:rFonts w:eastAsia="Times New Roman" w:cs="Times New Roman"/>
        </w:rPr>
        <w:t>νάδελφοι</w:t>
      </w:r>
      <w:r>
        <w:rPr>
          <w:rFonts w:eastAsia="Times New Roman" w:cs="Times New Roman"/>
          <w:szCs w:val="24"/>
        </w:rPr>
        <w:t xml:space="preserve">, αυτούς τους αγωγούς; Είναι ορισμένοι μεγάλοι, σπουδαίοι αγωγοί, </w:t>
      </w:r>
      <w:r>
        <w:rPr>
          <w:rFonts w:eastAsia="Times New Roman"/>
          <w:szCs w:val="24"/>
        </w:rPr>
        <w:t>οι οποίοι</w:t>
      </w:r>
      <w:r>
        <w:rPr>
          <w:rFonts w:eastAsia="Times New Roman" w:cs="Times New Roman"/>
          <w:szCs w:val="24"/>
        </w:rPr>
        <w:t xml:space="preserve"> αναβαθμίζουν τη χώρα. Ο ΣΥΡΙΖΑ κυβερνάει δύο χρόνια. Υπάρχει, άραγε, έστω και ένα επιπλέον έργο που έκανε; Εγώ σας </w:t>
      </w:r>
      <w:r>
        <w:rPr>
          <w:rFonts w:eastAsia="Times New Roman" w:cs="Times New Roman"/>
          <w:szCs w:val="24"/>
        </w:rPr>
        <w:lastRenderedPageBreak/>
        <w:t xml:space="preserve">ανέφερα επτά έργα </w:t>
      </w:r>
      <w:proofErr w:type="spellStart"/>
      <w:r>
        <w:rPr>
          <w:rFonts w:eastAsia="Times New Roman" w:cs="Times New Roman"/>
          <w:szCs w:val="24"/>
        </w:rPr>
        <w:t>γεωστρατηγικής</w:t>
      </w:r>
      <w:proofErr w:type="spellEnd"/>
      <w:r>
        <w:rPr>
          <w:rFonts w:eastAsia="Times New Roman" w:cs="Times New Roman"/>
          <w:szCs w:val="24"/>
        </w:rPr>
        <w:t xml:space="preserve"> αναβάθμισης της χώρας πο</w:t>
      </w:r>
      <w:r>
        <w:rPr>
          <w:rFonts w:eastAsia="Times New Roman" w:cs="Times New Roman"/>
          <w:szCs w:val="24"/>
        </w:rPr>
        <w:t xml:space="preserve">υ τα παραδώσαμε. Αγαπητέ μου κύριε Υπουργέ, μπορείτε να μου πείτε ένα ή μισό καινούργιο έργο που φέρατε για να στηρίξετε την πατρίδα; </w:t>
      </w:r>
    </w:p>
    <w:p w14:paraId="39BC6F80"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Έρχομαι τώρα στο θέμα του «Ελντοράντο». Μου άρεσε αυτό που είπε ο κύριος Υπουργός για τα πετρέλαια. Εγώ δεν το έχω χρησιμ</w:t>
      </w:r>
      <w:r>
        <w:rPr>
          <w:rFonts w:eastAsia="Times New Roman" w:cs="Times New Roman"/>
          <w:szCs w:val="24"/>
        </w:rPr>
        <w:t xml:space="preserve">οποιήσω ως έκφραση. </w:t>
      </w:r>
    </w:p>
    <w:p w14:paraId="39BC6F81"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 xml:space="preserve">Κύριε Πρόεδρε, παρακαλώ, δεν ξέρω αν έχει ενημερωθεί η Διάσκεψη των Προέδρων ότι καταθέτω κάθε Παρασκευή εδώ και δέκα εβδομάδες επίκαιρη ερώτηση στον Πρωθυπουργό κ. Τσίπρα, για να έρθει να μας ενημερώσει τι γίνεται με αυτό το σπουδαίο </w:t>
      </w:r>
      <w:r>
        <w:rPr>
          <w:rFonts w:eastAsia="Times New Roman" w:cs="Times New Roman"/>
          <w:szCs w:val="24"/>
        </w:rPr>
        <w:t>θέμα της έρευνας υδρογονανθράκων. Προφανώς ο κ. Τσίπρας προτιμά να συμμετέχει στην «ημέρα Λεβέντη», να έρχεται να απαντάει μόνο στον κ. Λεβέντη.</w:t>
      </w:r>
    </w:p>
    <w:p w14:paraId="39BC6F82" w14:textId="77777777" w:rsidR="00C46B37" w:rsidRDefault="002E6CD8">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Έχει υπάρξει διαμαρτυρία από τον </w:t>
      </w:r>
      <w:r>
        <w:rPr>
          <w:rFonts w:eastAsia="Times New Roman" w:cs="Times New Roman"/>
          <w:szCs w:val="24"/>
        </w:rPr>
        <w:t>ε</w:t>
      </w:r>
      <w:r>
        <w:rPr>
          <w:rFonts w:eastAsia="Times New Roman" w:cs="Times New Roman"/>
          <w:szCs w:val="24"/>
        </w:rPr>
        <w:t xml:space="preserve">κπρόσωπό σας, τον κ. </w:t>
      </w:r>
      <w:proofErr w:type="spellStart"/>
      <w:r>
        <w:rPr>
          <w:rFonts w:eastAsia="Times New Roman" w:cs="Times New Roman"/>
          <w:szCs w:val="24"/>
        </w:rPr>
        <w:t>Κεγκέρογλου</w:t>
      </w:r>
      <w:proofErr w:type="spellEnd"/>
      <w:r>
        <w:rPr>
          <w:rFonts w:eastAsia="Times New Roman" w:cs="Times New Roman"/>
          <w:szCs w:val="24"/>
        </w:rPr>
        <w:t>.</w:t>
      </w:r>
    </w:p>
    <w:p w14:paraId="39BC6F83" w14:textId="77777777" w:rsidR="00C46B37" w:rsidRDefault="002E6CD8">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 xml:space="preserve">Χαίρομαι. Ελπίζω η διαμαρτυρία αυτή να έχει και πρακτικό αποτέλεσμα στη συμπεριφορά της Κυβέρνησης. </w:t>
      </w:r>
    </w:p>
    <w:p w14:paraId="39BC6F84"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lastRenderedPageBreak/>
        <w:t xml:space="preserve">Κύριοι συνάδελφοι, αυτό το βλέπετε; Κύριε Υπουργέ μου, το βλέπετε; Είναι απόσπασμα από το τεύχος Φεβρουαρίου των </w:t>
      </w:r>
      <w:r>
        <w:rPr>
          <w:rFonts w:eastAsia="Times New Roman" w:cs="Times New Roman"/>
          <w:szCs w:val="24"/>
        </w:rPr>
        <w:t>«</w:t>
      </w:r>
      <w:r>
        <w:rPr>
          <w:rFonts w:eastAsia="Times New Roman" w:cs="Times New Roman"/>
          <w:szCs w:val="24"/>
        </w:rPr>
        <w:t>Ελληνικών Πετρελαίων</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των ΕΛΠΕ. Πριν τρεις μέρες κυκλοφόρησε. Τα ΕΛΠΕ -η διορισμένη από εσάς εδώ και δύο χρόνια διοίκηση- έχουν ένα άρθρο. Θα το καταθέσω για να ενημερωθείτε. </w:t>
      </w:r>
    </w:p>
    <w:p w14:paraId="39BC6F85"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Ο τίτλος του άρθρου είναι «Ελλάδα, έχεις πετρέλαιο». Και συνεχίζουν τα ΕΛΠΕ: «Κάτω από το απέραντο γαλ</w:t>
      </w:r>
      <w:r>
        <w:rPr>
          <w:rFonts w:eastAsia="Times New Roman" w:cs="Times New Roman"/>
          <w:szCs w:val="24"/>
        </w:rPr>
        <w:t xml:space="preserve">άζιο του Πατραϊκού </w:t>
      </w:r>
      <w:r>
        <w:rPr>
          <w:rFonts w:eastAsia="Times New Roman" w:cs="Times New Roman"/>
          <w:szCs w:val="24"/>
        </w:rPr>
        <w:t>Κ</w:t>
      </w:r>
      <w:r>
        <w:rPr>
          <w:rFonts w:eastAsia="Times New Roman" w:cs="Times New Roman"/>
          <w:szCs w:val="24"/>
        </w:rPr>
        <w:t xml:space="preserve">όλπου κρύβεται μαύρος χρυσός, ανέγγιχτος και μεγάλης αξίας. Αξιοποιώντας την τελευταία λέξη της τεχνολογίας και με απόλυτο σεβασμό στο περιβάλλον, ο Όμιλος ΕΛΠΕ έχει αναλάβει να τον εντοπίσει και να τον φέρει στην επιφάνεια.». </w:t>
      </w:r>
    </w:p>
    <w:p w14:paraId="39BC6F86"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 xml:space="preserve">Ξέρετε, </w:t>
      </w:r>
      <w:r>
        <w:rPr>
          <w:rFonts w:eastAsia="Times New Roman" w:cs="Times New Roman"/>
          <w:szCs w:val="24"/>
        </w:rPr>
        <w:t xml:space="preserve">είναι αυτή η σύμβαση που την καταψηφίσατε, και εσείς προσωπικά και όλος ο ΣΥΡΙΖΑ, όταν την έφερα στη Βουλή τον Οκτώβρη του 2014 και μας κατηγορούσατε ότι ξεπουλάμε τον εθνικό πλούτο. </w:t>
      </w:r>
    </w:p>
    <w:p w14:paraId="39BC6F87"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 xml:space="preserve">Τι λέει εδώ; Λένε τα ΕΛΠΕ, </w:t>
      </w:r>
      <w:r>
        <w:rPr>
          <w:rFonts w:eastAsia="Times New Roman" w:cs="Times New Roman"/>
        </w:rPr>
        <w:t>κυρίες και κύριοι συνάδελφοι</w:t>
      </w:r>
      <w:r>
        <w:rPr>
          <w:rFonts w:eastAsia="Times New Roman" w:cs="Times New Roman"/>
        </w:rPr>
        <w:t>,</w:t>
      </w:r>
      <w:r>
        <w:rPr>
          <w:rFonts w:eastAsia="Times New Roman" w:cs="Times New Roman"/>
          <w:szCs w:val="24"/>
        </w:rPr>
        <w:t xml:space="preserve"> </w:t>
      </w:r>
      <w:r>
        <w:rPr>
          <w:rFonts w:eastAsia="Times New Roman" w:cs="Times New Roman"/>
          <w:szCs w:val="24"/>
        </w:rPr>
        <w:t>-</w:t>
      </w:r>
      <w:r>
        <w:rPr>
          <w:rFonts w:eastAsia="Times New Roman" w:cs="Times New Roman"/>
          <w:szCs w:val="24"/>
        </w:rPr>
        <w:t>και όσοι πολίτ</w:t>
      </w:r>
      <w:r>
        <w:rPr>
          <w:rFonts w:eastAsia="Times New Roman" w:cs="Times New Roman"/>
          <w:szCs w:val="24"/>
        </w:rPr>
        <w:t>ες μας ακούν</w:t>
      </w:r>
      <w:r>
        <w:rPr>
          <w:rFonts w:eastAsia="Times New Roman" w:cs="Times New Roman"/>
          <w:szCs w:val="24"/>
        </w:rPr>
        <w:t>-</w:t>
      </w:r>
      <w:r>
        <w:rPr>
          <w:rFonts w:eastAsia="Times New Roman" w:cs="Times New Roman"/>
          <w:szCs w:val="24"/>
        </w:rPr>
        <w:t xml:space="preserve"> ότι μόνο από ένα οικόπεδο, από </w:t>
      </w:r>
      <w:r>
        <w:rPr>
          <w:rFonts w:eastAsia="Times New Roman" w:cs="Times New Roman"/>
          <w:szCs w:val="24"/>
        </w:rPr>
        <w:t>αυτό</w:t>
      </w:r>
      <w:r>
        <w:rPr>
          <w:rFonts w:eastAsia="Times New Roman" w:cs="Times New Roman"/>
          <w:szCs w:val="24"/>
        </w:rPr>
        <w:t xml:space="preserve"> του Πατραϊκού, τα ετήσια έσοδα της χώρας θα είναι 150.000.000 ευρώ. </w:t>
      </w:r>
    </w:p>
    <w:p w14:paraId="39BC6F88" w14:textId="77777777" w:rsidR="00C46B37" w:rsidRDefault="002E6CD8">
      <w:pPr>
        <w:spacing w:line="600" w:lineRule="auto"/>
        <w:ind w:firstLine="720"/>
        <w:jc w:val="both"/>
        <w:rPr>
          <w:rFonts w:eastAsia="Times New Roman"/>
          <w:szCs w:val="24"/>
        </w:rPr>
      </w:pPr>
      <w:r>
        <w:rPr>
          <w:rFonts w:eastAsia="Times New Roman"/>
          <w:szCs w:val="24"/>
        </w:rPr>
        <w:lastRenderedPageBreak/>
        <w:t xml:space="preserve">Κύριε Υπουργέ μου, ξέρετε πόσους </w:t>
      </w:r>
      <w:r>
        <w:rPr>
          <w:rFonts w:eastAsia="Times New Roman"/>
          <w:szCs w:val="24"/>
        </w:rPr>
        <w:t>«</w:t>
      </w:r>
      <w:r>
        <w:rPr>
          <w:rFonts w:eastAsia="Times New Roman"/>
          <w:szCs w:val="24"/>
        </w:rPr>
        <w:t>Πατραϊκούς</w:t>
      </w:r>
      <w:r>
        <w:rPr>
          <w:rFonts w:eastAsia="Times New Roman"/>
          <w:szCs w:val="24"/>
        </w:rPr>
        <w:t>»</w:t>
      </w:r>
      <w:r>
        <w:rPr>
          <w:rFonts w:eastAsia="Times New Roman"/>
          <w:szCs w:val="24"/>
        </w:rPr>
        <w:t xml:space="preserve"> έχει όλη η Ελλάδα, κατά την εκτίμηση των ειδικών; Τουλάχιστον δέκα και γι’ αυτό εμείς προκη</w:t>
      </w:r>
      <w:r>
        <w:rPr>
          <w:rFonts w:eastAsia="Times New Roman"/>
          <w:szCs w:val="24"/>
        </w:rPr>
        <w:t xml:space="preserve">ρύξαμε τους διαγωνισμούς, με τη δική σας διαφωνία. Αυτό συνιστά ή δεν συνιστά μια πρόταση για να στηριχθεί η χειμαζόμενη εθνική οικονομία; </w:t>
      </w:r>
    </w:p>
    <w:p w14:paraId="39BC6F89" w14:textId="77777777" w:rsidR="00C46B37" w:rsidRDefault="002E6CD8">
      <w:pPr>
        <w:spacing w:line="600" w:lineRule="auto"/>
        <w:ind w:firstLine="720"/>
        <w:jc w:val="both"/>
        <w:rPr>
          <w:rFonts w:eastAsia="Times New Roman"/>
          <w:szCs w:val="24"/>
        </w:rPr>
      </w:pPr>
      <w:r>
        <w:rPr>
          <w:rFonts w:eastAsia="Times New Roman"/>
          <w:szCs w:val="24"/>
        </w:rPr>
        <w:t>Καταθέτω για τα Πρακτικά το άρθρο.</w:t>
      </w:r>
    </w:p>
    <w:p w14:paraId="39BC6F8A" w14:textId="77777777" w:rsidR="00C46B37" w:rsidRDefault="002E6CD8">
      <w:pPr>
        <w:spacing w:line="600" w:lineRule="auto"/>
        <w:ind w:firstLine="720"/>
        <w:jc w:val="both"/>
        <w:rPr>
          <w:rFonts w:eastAsia="Times New Roman"/>
          <w:szCs w:val="24"/>
        </w:rPr>
      </w:pPr>
      <w:r>
        <w:rPr>
          <w:rFonts w:eastAsia="Times New Roman"/>
          <w:szCs w:val="24"/>
        </w:rPr>
        <w:t xml:space="preserve">(Στο σημείο αυτό ο Βουλευτής κ. Ιωάννης Μανιάτης καταθέτει για τα Πρακτικά το προαναφερθέν άρθρο, το οποίο βρίσκεται στο </w:t>
      </w:r>
      <w:r>
        <w:rPr>
          <w:rFonts w:eastAsia="Times New Roman"/>
          <w:szCs w:val="24"/>
        </w:rPr>
        <w:t>α</w:t>
      </w:r>
      <w:r>
        <w:rPr>
          <w:rFonts w:eastAsia="Times New Roman"/>
          <w:szCs w:val="24"/>
        </w:rPr>
        <w:t>ρχείο του Τμήματος Γραμματείας της Διεύθυνσης Στενογραφίας και Πρακτικών της Βουλής)</w:t>
      </w:r>
    </w:p>
    <w:p w14:paraId="39BC6F8B" w14:textId="77777777" w:rsidR="00C46B37" w:rsidRDefault="002E6CD8">
      <w:pPr>
        <w:spacing w:line="600" w:lineRule="auto"/>
        <w:ind w:firstLine="720"/>
        <w:jc w:val="both"/>
        <w:rPr>
          <w:rFonts w:eastAsia="Times New Roman"/>
          <w:szCs w:val="24"/>
        </w:rPr>
      </w:pPr>
      <w:r>
        <w:rPr>
          <w:rFonts w:eastAsia="Times New Roman"/>
          <w:szCs w:val="24"/>
        </w:rPr>
        <w:t>Επειδή θέλετε πάλι να κάνετε ένα επικοινωνιακό πα</w:t>
      </w:r>
      <w:r>
        <w:rPr>
          <w:rFonts w:eastAsia="Times New Roman"/>
          <w:szCs w:val="24"/>
        </w:rPr>
        <w:t xml:space="preserve">ιχνίδι, σήμερα </w:t>
      </w:r>
      <w:r>
        <w:rPr>
          <w:rFonts w:eastAsia="Times New Roman"/>
          <w:szCs w:val="24"/>
        </w:rPr>
        <w:t xml:space="preserve">μόλις </w:t>
      </w:r>
      <w:r>
        <w:rPr>
          <w:rFonts w:eastAsia="Times New Roman"/>
          <w:szCs w:val="24"/>
        </w:rPr>
        <w:t xml:space="preserve">διάβασα ότι επειδή είναι ελκυστικοί στις επενδύσεις ο ΣΥΡΙΖΑ και η Κυβέρνηση ΣΥΡΙΖΑ, έρχονται κολοσσοί να επενδύσουν. Έρχεται η </w:t>
      </w:r>
      <w:r>
        <w:rPr>
          <w:rFonts w:eastAsia="Times New Roman"/>
          <w:szCs w:val="24"/>
        </w:rPr>
        <w:t>«</w:t>
      </w:r>
      <w:r>
        <w:rPr>
          <w:rFonts w:eastAsia="Times New Roman"/>
          <w:szCs w:val="24"/>
          <w:lang w:val="en-US"/>
        </w:rPr>
        <w:t>TOTAL</w:t>
      </w:r>
      <w:r>
        <w:rPr>
          <w:rFonts w:eastAsia="Times New Roman"/>
          <w:szCs w:val="24"/>
        </w:rPr>
        <w:t>»</w:t>
      </w:r>
      <w:r>
        <w:rPr>
          <w:rFonts w:eastAsia="Times New Roman"/>
          <w:szCs w:val="24"/>
        </w:rPr>
        <w:t xml:space="preserve">, έρχεται η </w:t>
      </w:r>
      <w:r>
        <w:rPr>
          <w:rFonts w:eastAsia="Times New Roman"/>
          <w:szCs w:val="24"/>
        </w:rPr>
        <w:t>«</w:t>
      </w:r>
      <w:r>
        <w:rPr>
          <w:rFonts w:eastAsia="Times New Roman"/>
          <w:szCs w:val="24"/>
          <w:lang w:val="en-US"/>
        </w:rPr>
        <w:t>EDISON</w:t>
      </w:r>
      <w:r>
        <w:rPr>
          <w:rFonts w:eastAsia="Times New Roman"/>
          <w:szCs w:val="24"/>
        </w:rPr>
        <w:t>»</w:t>
      </w:r>
      <w:r>
        <w:rPr>
          <w:rFonts w:eastAsia="Times New Roman"/>
          <w:szCs w:val="24"/>
        </w:rPr>
        <w:t>.</w:t>
      </w:r>
    </w:p>
    <w:p w14:paraId="39BC6F8C" w14:textId="77777777" w:rsidR="00C46B37" w:rsidRDefault="002E6CD8">
      <w:pPr>
        <w:spacing w:line="600" w:lineRule="auto"/>
        <w:ind w:firstLine="720"/>
        <w:jc w:val="both"/>
        <w:rPr>
          <w:rFonts w:eastAsia="Times New Roman"/>
          <w:szCs w:val="24"/>
        </w:rPr>
      </w:pPr>
      <w:r>
        <w:rPr>
          <w:rFonts w:eastAsia="Times New Roman"/>
          <w:szCs w:val="24"/>
        </w:rPr>
        <w:t xml:space="preserve">Κύριε Υπουργέ, η πρόταση, η προσφορά της </w:t>
      </w:r>
      <w:r>
        <w:rPr>
          <w:rFonts w:eastAsia="Times New Roman"/>
          <w:szCs w:val="24"/>
        </w:rPr>
        <w:t>«</w:t>
      </w:r>
      <w:r>
        <w:rPr>
          <w:rFonts w:eastAsia="Times New Roman"/>
          <w:szCs w:val="24"/>
          <w:lang w:val="en-US"/>
        </w:rPr>
        <w:t>TOTAL</w:t>
      </w:r>
      <w:r>
        <w:rPr>
          <w:rFonts w:eastAsia="Times New Roman"/>
          <w:szCs w:val="24"/>
        </w:rPr>
        <w:t>»</w:t>
      </w:r>
      <w:r>
        <w:rPr>
          <w:rFonts w:eastAsia="Times New Roman"/>
          <w:szCs w:val="24"/>
        </w:rPr>
        <w:t xml:space="preserve"> και της </w:t>
      </w:r>
      <w:r>
        <w:rPr>
          <w:rFonts w:eastAsia="Times New Roman"/>
          <w:szCs w:val="24"/>
        </w:rPr>
        <w:t>«</w:t>
      </w:r>
      <w:r>
        <w:rPr>
          <w:rFonts w:eastAsia="Times New Roman"/>
          <w:szCs w:val="24"/>
          <w:lang w:val="en-US"/>
        </w:rPr>
        <w:t>EDISON</w:t>
      </w:r>
      <w:r>
        <w:rPr>
          <w:rFonts w:eastAsia="Times New Roman"/>
          <w:szCs w:val="24"/>
        </w:rPr>
        <w:t>»</w:t>
      </w:r>
      <w:r>
        <w:rPr>
          <w:rFonts w:eastAsia="Times New Roman"/>
          <w:szCs w:val="24"/>
        </w:rPr>
        <w:t xml:space="preserve"> έγινε στον δικό μας διαγωνισμό, πριν αναλάβετε εσείς. Βγάλτε εσείς έναν διαγωνισμό δικό </w:t>
      </w:r>
      <w:r>
        <w:rPr>
          <w:rFonts w:eastAsia="Times New Roman"/>
          <w:szCs w:val="24"/>
        </w:rPr>
        <w:t>σας,</w:t>
      </w:r>
      <w:r>
        <w:rPr>
          <w:rFonts w:eastAsia="Times New Roman"/>
          <w:szCs w:val="24"/>
        </w:rPr>
        <w:t xml:space="preserve"> για να δούμε ποια είναι η αξιοπιστία της σημερινής Κυβέρνησης και πόσους επενδυτές θα προσελκύσει. </w:t>
      </w:r>
    </w:p>
    <w:p w14:paraId="39BC6F8D" w14:textId="77777777" w:rsidR="00C46B37" w:rsidRDefault="002E6CD8">
      <w:pPr>
        <w:spacing w:line="600" w:lineRule="auto"/>
        <w:ind w:firstLine="720"/>
        <w:jc w:val="both"/>
        <w:rPr>
          <w:rFonts w:eastAsia="Times New Roman"/>
          <w:szCs w:val="24"/>
        </w:rPr>
      </w:pPr>
      <w:r>
        <w:rPr>
          <w:rFonts w:eastAsia="Times New Roman"/>
          <w:szCs w:val="24"/>
        </w:rPr>
        <w:lastRenderedPageBreak/>
        <w:t>Το καταθέτω και αυτό για τα Πρακτικά.</w:t>
      </w:r>
    </w:p>
    <w:p w14:paraId="39BC6F8E" w14:textId="77777777" w:rsidR="00C46B37" w:rsidRDefault="002E6CD8">
      <w:pPr>
        <w:spacing w:line="600" w:lineRule="auto"/>
        <w:ind w:firstLine="720"/>
        <w:jc w:val="both"/>
        <w:rPr>
          <w:rFonts w:eastAsia="Times New Roman"/>
          <w:szCs w:val="24"/>
        </w:rPr>
      </w:pPr>
      <w:r>
        <w:rPr>
          <w:rFonts w:eastAsia="Times New Roman"/>
          <w:szCs w:val="24"/>
        </w:rPr>
        <w:t>(Στο σημείο αυτό ο Βουλε</w:t>
      </w:r>
      <w:r>
        <w:rPr>
          <w:rFonts w:eastAsia="Times New Roman"/>
          <w:szCs w:val="24"/>
        </w:rPr>
        <w:t xml:space="preserve">υτής κ. Ιωάννης Μανιάτης καταθέτει για τα Πρακτικά το προαναφερθέν έγγραφο, το οποίο βρίσκεται στο </w:t>
      </w:r>
      <w:r>
        <w:rPr>
          <w:rFonts w:eastAsia="Times New Roman"/>
          <w:szCs w:val="24"/>
        </w:rPr>
        <w:t>α</w:t>
      </w:r>
      <w:r>
        <w:rPr>
          <w:rFonts w:eastAsia="Times New Roman"/>
          <w:szCs w:val="24"/>
        </w:rPr>
        <w:t>ρχείο του Τμήματος Γραμματείας της Διεύθυνσης Στενογραφίας και Πρακτικών της Βουλής)</w:t>
      </w:r>
    </w:p>
    <w:p w14:paraId="39BC6F8F" w14:textId="77777777" w:rsidR="00C46B37" w:rsidRDefault="002E6CD8">
      <w:pPr>
        <w:spacing w:line="600" w:lineRule="auto"/>
        <w:ind w:firstLine="720"/>
        <w:jc w:val="both"/>
        <w:rPr>
          <w:rFonts w:eastAsia="Times New Roman"/>
          <w:szCs w:val="24"/>
        </w:rPr>
      </w:pPr>
      <w:r>
        <w:rPr>
          <w:rFonts w:eastAsia="Times New Roman"/>
          <w:szCs w:val="24"/>
        </w:rPr>
        <w:t>Έρχομαι στο θέμα του ΔΕΣΦΑ. Εδώ υπάρχει ένα πρόβλημα. Η Κυβέρνηση πρέπε</w:t>
      </w:r>
      <w:r>
        <w:rPr>
          <w:rFonts w:eastAsia="Times New Roman"/>
          <w:szCs w:val="24"/>
        </w:rPr>
        <w:t>ι να τα βρει με τον εαυτό της. Έχει έτοιμη μια διεθνή σύμβαση</w:t>
      </w:r>
      <w:r>
        <w:rPr>
          <w:rFonts w:eastAsia="Times New Roman"/>
          <w:szCs w:val="24"/>
        </w:rPr>
        <w:t>,</w:t>
      </w:r>
      <w:r>
        <w:rPr>
          <w:rFonts w:eastAsia="Times New Roman"/>
          <w:szCs w:val="24"/>
        </w:rPr>
        <w:t xml:space="preserve"> που ήταν σε εξέλιξη, το 66% του ΔΕΣΦΑ στη </w:t>
      </w:r>
      <w:r>
        <w:rPr>
          <w:rFonts w:eastAsia="Times New Roman"/>
          <w:szCs w:val="24"/>
        </w:rPr>
        <w:t>«</w:t>
      </w:r>
      <w:r>
        <w:rPr>
          <w:rFonts w:eastAsia="Times New Roman"/>
          <w:szCs w:val="24"/>
          <w:lang w:val="en-US"/>
        </w:rPr>
        <w:t>SOCAR</w:t>
      </w:r>
      <w:r>
        <w:rPr>
          <w:rFonts w:eastAsia="Times New Roman"/>
          <w:szCs w:val="24"/>
        </w:rPr>
        <w:t>»</w:t>
      </w:r>
      <w:r>
        <w:rPr>
          <w:rFonts w:eastAsia="Times New Roman"/>
          <w:szCs w:val="24"/>
        </w:rPr>
        <w:t xml:space="preserve"> και στην ιταλική </w:t>
      </w:r>
      <w:r>
        <w:rPr>
          <w:rFonts w:eastAsia="Times New Roman"/>
          <w:szCs w:val="24"/>
        </w:rPr>
        <w:t>«</w:t>
      </w:r>
      <w:r>
        <w:rPr>
          <w:rFonts w:eastAsia="Times New Roman"/>
          <w:szCs w:val="24"/>
          <w:lang w:val="en-US"/>
        </w:rPr>
        <w:t>SNAM</w:t>
      </w:r>
      <w:r>
        <w:rPr>
          <w:rFonts w:eastAsia="Times New Roman"/>
          <w:szCs w:val="24"/>
        </w:rPr>
        <w:t>»</w:t>
      </w:r>
      <w:r>
        <w:rPr>
          <w:rFonts w:eastAsia="Times New Roman"/>
          <w:szCs w:val="24"/>
        </w:rPr>
        <w:t xml:space="preserve">. Το ξέραμε όλοι. Το ήξερε η αγορά, το ήξεραν και οι διαπιστευμένοι δημοσιογράφοι που παρακολουθούν τα </w:t>
      </w:r>
      <w:proofErr w:type="spellStart"/>
      <w:r>
        <w:rPr>
          <w:rFonts w:eastAsia="Times New Roman"/>
          <w:szCs w:val="24"/>
        </w:rPr>
        <w:t>τεκταινόμενα</w:t>
      </w:r>
      <w:proofErr w:type="spellEnd"/>
      <w:r>
        <w:rPr>
          <w:rFonts w:eastAsia="Times New Roman"/>
          <w:szCs w:val="24"/>
        </w:rPr>
        <w:t xml:space="preserve">. </w:t>
      </w:r>
    </w:p>
    <w:p w14:paraId="39BC6F90" w14:textId="77777777" w:rsidR="00C46B37" w:rsidRDefault="002E6CD8">
      <w:pPr>
        <w:spacing w:line="600" w:lineRule="auto"/>
        <w:ind w:firstLine="720"/>
        <w:jc w:val="both"/>
        <w:rPr>
          <w:rFonts w:eastAsia="Times New Roman"/>
          <w:szCs w:val="24"/>
        </w:rPr>
      </w:pPr>
      <w:r>
        <w:rPr>
          <w:rFonts w:eastAsia="Times New Roman"/>
          <w:szCs w:val="24"/>
        </w:rPr>
        <w:t>Με</w:t>
      </w:r>
      <w:r>
        <w:rPr>
          <w:rFonts w:eastAsia="Times New Roman"/>
          <w:szCs w:val="24"/>
        </w:rPr>
        <w:t xml:space="preserve"> πρωτοβουλία του κ. Σκουρλέτη ακυρώνεται ο διαγωνισμός, διαλύεται και</w:t>
      </w:r>
      <w:r>
        <w:rPr>
          <w:rFonts w:eastAsia="Times New Roman"/>
          <w:szCs w:val="24"/>
        </w:rPr>
        <w:t>,</w:t>
      </w:r>
      <w:r>
        <w:rPr>
          <w:rFonts w:eastAsia="Times New Roman"/>
          <w:szCs w:val="24"/>
        </w:rPr>
        <w:t xml:space="preserve"> </w:t>
      </w:r>
      <w:r>
        <w:rPr>
          <w:rFonts w:eastAsia="Times New Roman"/>
          <w:szCs w:val="24"/>
        </w:rPr>
        <w:t>προφανώς,</w:t>
      </w:r>
      <w:r>
        <w:rPr>
          <w:rFonts w:eastAsia="Times New Roman"/>
          <w:szCs w:val="24"/>
        </w:rPr>
        <w:t xml:space="preserve"> διαλύεται και η στρατηγική σχέση με το Αζερμπαϊτζάν. Διαβάζω σήμερα ότι το ΤΑΙΠΕΔ πήρε χθες απόφαση να </w:t>
      </w:r>
      <w:proofErr w:type="spellStart"/>
      <w:r>
        <w:rPr>
          <w:rFonts w:eastAsia="Times New Roman"/>
          <w:szCs w:val="24"/>
        </w:rPr>
        <w:t>ξαναπροκηρύξει</w:t>
      </w:r>
      <w:proofErr w:type="spellEnd"/>
      <w:r>
        <w:rPr>
          <w:rFonts w:eastAsia="Times New Roman"/>
          <w:szCs w:val="24"/>
        </w:rPr>
        <w:t xml:space="preserve"> το 66%, το ίδιο ποσοστό λοιπόν, πάλι για τον ΔΕΣΦΑ.</w:t>
      </w:r>
    </w:p>
    <w:p w14:paraId="39BC6F91" w14:textId="77777777" w:rsidR="00C46B37" w:rsidRDefault="002E6CD8">
      <w:pPr>
        <w:spacing w:line="600" w:lineRule="auto"/>
        <w:ind w:firstLine="720"/>
        <w:jc w:val="both"/>
        <w:rPr>
          <w:rFonts w:eastAsia="Times New Roman"/>
          <w:szCs w:val="24"/>
        </w:rPr>
      </w:pPr>
      <w:r>
        <w:rPr>
          <w:rFonts w:eastAsia="Times New Roman"/>
          <w:szCs w:val="24"/>
        </w:rPr>
        <w:t>Κύριε</w:t>
      </w:r>
      <w:r>
        <w:rPr>
          <w:rFonts w:eastAsia="Times New Roman"/>
          <w:szCs w:val="24"/>
        </w:rPr>
        <w:t xml:space="preserve"> Υπουργέ, τα 400.000.000 ευρώ</w:t>
      </w:r>
      <w:r>
        <w:rPr>
          <w:rFonts w:eastAsia="Times New Roman"/>
          <w:szCs w:val="24"/>
        </w:rPr>
        <w:t>,</w:t>
      </w:r>
      <w:r>
        <w:rPr>
          <w:rFonts w:eastAsia="Times New Roman"/>
          <w:szCs w:val="24"/>
        </w:rPr>
        <w:t xml:space="preserve"> που είχαν διασφαλιστεί στον προηγούμενο διαγωνισμό, θα εισέρρεαν στην εθνική οικονομία. Εάν ο δικός σας διαγωνισμός πάρει έστω και </w:t>
      </w:r>
      <w:r>
        <w:rPr>
          <w:rFonts w:eastAsia="Times New Roman"/>
          <w:szCs w:val="24"/>
        </w:rPr>
        <w:t>1</w:t>
      </w:r>
      <w:r>
        <w:rPr>
          <w:rFonts w:eastAsia="Times New Roman"/>
          <w:szCs w:val="24"/>
        </w:rPr>
        <w:t xml:space="preserve"> ευρώ </w:t>
      </w:r>
      <w:r>
        <w:rPr>
          <w:rFonts w:eastAsia="Times New Roman"/>
          <w:szCs w:val="24"/>
        </w:rPr>
        <w:lastRenderedPageBreak/>
        <w:t xml:space="preserve">παρακάτω από τα 400.000.000 ευρώ, που ήταν η επίσημη προσφορά, οι ευθύνες δεν θα είναι </w:t>
      </w:r>
      <w:r>
        <w:rPr>
          <w:rFonts w:eastAsia="Times New Roman"/>
          <w:szCs w:val="24"/>
        </w:rPr>
        <w:t xml:space="preserve">μόνο πολιτικές. Αναλογιστείτε το. </w:t>
      </w:r>
    </w:p>
    <w:p w14:paraId="39BC6F92" w14:textId="77777777" w:rsidR="00C46B37" w:rsidRDefault="002E6CD8">
      <w:pPr>
        <w:spacing w:line="600" w:lineRule="auto"/>
        <w:ind w:firstLine="720"/>
        <w:jc w:val="both"/>
        <w:rPr>
          <w:rFonts w:eastAsia="Times New Roman"/>
          <w:szCs w:val="24"/>
        </w:rPr>
      </w:pPr>
      <w:r>
        <w:rPr>
          <w:rFonts w:eastAsia="Times New Roman"/>
          <w:b/>
          <w:szCs w:val="24"/>
        </w:rPr>
        <w:t>ΓΕΩΡΓΙΟΣ ΣΤΑΘΑΚΗΣ (Υπουργός Περιβάλλοντος και Ενέργειας):</w:t>
      </w:r>
      <w:r>
        <w:rPr>
          <w:rFonts w:eastAsia="Times New Roman"/>
          <w:szCs w:val="24"/>
        </w:rPr>
        <w:t xml:space="preserve"> Θα είναι και ποινικές.</w:t>
      </w:r>
    </w:p>
    <w:p w14:paraId="39BC6F93" w14:textId="77777777" w:rsidR="00C46B37" w:rsidRDefault="002E6CD8">
      <w:pPr>
        <w:spacing w:line="600" w:lineRule="auto"/>
        <w:ind w:firstLine="720"/>
        <w:jc w:val="both"/>
        <w:rPr>
          <w:rFonts w:eastAsia="Times New Roman"/>
          <w:szCs w:val="24"/>
        </w:rPr>
      </w:pPr>
      <w:r>
        <w:rPr>
          <w:rFonts w:eastAsia="Times New Roman"/>
          <w:b/>
          <w:szCs w:val="24"/>
        </w:rPr>
        <w:t>ΙΩΑΝΝΗΣ ΜΑΝΙΑΤΗΣ:</w:t>
      </w:r>
      <w:r>
        <w:rPr>
          <w:rFonts w:eastAsia="Times New Roman"/>
          <w:szCs w:val="24"/>
        </w:rPr>
        <w:t xml:space="preserve"> Έρχομαι και στο τελευταίο, το πιο σημαντικό. Επειδή μιλάτε για </w:t>
      </w:r>
      <w:r>
        <w:rPr>
          <w:rFonts w:eastAsia="Times New Roman"/>
          <w:szCs w:val="24"/>
        </w:rPr>
        <w:t>εξεταστικές επιτροπές</w:t>
      </w:r>
      <w:r>
        <w:rPr>
          <w:rFonts w:eastAsia="Times New Roman"/>
          <w:szCs w:val="24"/>
        </w:rPr>
        <w:t xml:space="preserve"> και σας αρέσουν και επειδή αρέσουν κα</w:t>
      </w:r>
      <w:r>
        <w:rPr>
          <w:rFonts w:eastAsia="Times New Roman"/>
          <w:szCs w:val="24"/>
        </w:rPr>
        <w:t xml:space="preserve">ι στον κ. Τσίπρα οι </w:t>
      </w:r>
      <w:r>
        <w:rPr>
          <w:rFonts w:eastAsia="Times New Roman"/>
          <w:szCs w:val="24"/>
        </w:rPr>
        <w:t>εξεταστικές ε</w:t>
      </w:r>
      <w:r>
        <w:rPr>
          <w:rFonts w:eastAsia="Times New Roman"/>
          <w:szCs w:val="24"/>
        </w:rPr>
        <w:t xml:space="preserve">πιτροπές και σήμερα ακούσαμε για μία ακόμα </w:t>
      </w:r>
      <w:r>
        <w:rPr>
          <w:rFonts w:eastAsia="Times New Roman"/>
          <w:szCs w:val="24"/>
        </w:rPr>
        <w:t>ε</w:t>
      </w:r>
      <w:r>
        <w:rPr>
          <w:rFonts w:eastAsia="Times New Roman"/>
          <w:szCs w:val="24"/>
        </w:rPr>
        <w:t xml:space="preserve">ξεταστική, κάντε μία, αυτή που σας προτείναμε, για το πώς η χώρα πορεύτηκε από το 2000 μέχρι και το 2016. Κάντε αυτή τη μία μόνο, αν έχετε το πολιτικό θάρρος, για να λεχθούν όλα, </w:t>
      </w:r>
      <w:r>
        <w:rPr>
          <w:rFonts w:eastAsia="Times New Roman"/>
          <w:szCs w:val="24"/>
        </w:rPr>
        <w:t xml:space="preserve">για να έλθουν όλα στη διαφάνεια. </w:t>
      </w:r>
    </w:p>
    <w:p w14:paraId="39BC6F94" w14:textId="77777777" w:rsidR="00C46B37" w:rsidRDefault="002E6CD8">
      <w:pPr>
        <w:spacing w:line="600" w:lineRule="auto"/>
        <w:ind w:firstLine="720"/>
        <w:jc w:val="both"/>
        <w:rPr>
          <w:rFonts w:eastAsia="Times New Roman"/>
          <w:szCs w:val="24"/>
        </w:rPr>
      </w:pPr>
      <w:r>
        <w:rPr>
          <w:rFonts w:eastAsia="Times New Roman"/>
          <w:szCs w:val="24"/>
        </w:rPr>
        <w:t xml:space="preserve">Έρχομαι στη ΔΕΗ. Ήταν 2,5 δισεκατομμύρια η χρηματιστηριακή της αξία το 2014 και σήμερα είναι 0,6 δισεκατομμύρια. </w:t>
      </w:r>
    </w:p>
    <w:p w14:paraId="39BC6F95" w14:textId="77777777" w:rsidR="00C46B37" w:rsidRDefault="002E6CD8">
      <w:pPr>
        <w:spacing w:line="600" w:lineRule="auto"/>
        <w:ind w:firstLine="720"/>
        <w:jc w:val="both"/>
        <w:rPr>
          <w:rFonts w:eastAsia="Times New Roman"/>
          <w:szCs w:val="24"/>
        </w:rPr>
      </w:pPr>
      <w:r>
        <w:rPr>
          <w:rFonts w:eastAsia="Times New Roman"/>
          <w:szCs w:val="24"/>
        </w:rPr>
        <w:t xml:space="preserve">Επειδή είστε και καθηγητής </w:t>
      </w:r>
      <w:r>
        <w:rPr>
          <w:rFonts w:eastAsia="Times New Roman"/>
          <w:szCs w:val="24"/>
        </w:rPr>
        <w:t>Ο</w:t>
      </w:r>
      <w:r>
        <w:rPr>
          <w:rFonts w:eastAsia="Times New Roman"/>
          <w:szCs w:val="24"/>
        </w:rPr>
        <w:t>ικονομικών, κύριε Υπουργέ, να σας θυμίσω κάτι που δεν ξέρω αν το έχετε παρακολου</w:t>
      </w:r>
      <w:r>
        <w:rPr>
          <w:rFonts w:eastAsia="Times New Roman"/>
          <w:szCs w:val="24"/>
        </w:rPr>
        <w:t xml:space="preserve">θήσει. Την άνοιξη του 2014 η ΔΕΗ βγαίνει για δύο ομόλογα στον αέρα, ένα των 200.000.000 και ένα των 500.000.000 και τα παίρνει με πολύ καλό επιτόκιο. Μπορείτε να μου πείτε σήμερα, αν βγει σε </w:t>
      </w:r>
      <w:r>
        <w:rPr>
          <w:rFonts w:eastAsia="Times New Roman"/>
          <w:szCs w:val="24"/>
        </w:rPr>
        <w:lastRenderedPageBreak/>
        <w:t>αγορά ομολόγων, αν εκδώσει ομόλογο η ΔΕΗ, με πόσο επιτόκιο θα δαν</w:t>
      </w:r>
      <w:r>
        <w:rPr>
          <w:rFonts w:eastAsia="Times New Roman"/>
          <w:szCs w:val="24"/>
        </w:rPr>
        <w:t xml:space="preserve">ειστεί; Γιατί; </w:t>
      </w:r>
    </w:p>
    <w:p w14:paraId="39BC6F96" w14:textId="77777777" w:rsidR="00C46B37" w:rsidRDefault="002E6CD8">
      <w:pPr>
        <w:spacing w:line="600" w:lineRule="auto"/>
        <w:ind w:firstLine="720"/>
        <w:jc w:val="both"/>
        <w:rPr>
          <w:rFonts w:eastAsia="Times New Roman"/>
          <w:szCs w:val="24"/>
        </w:rPr>
      </w:pPr>
      <w:r>
        <w:rPr>
          <w:rFonts w:eastAsia="Times New Roman"/>
          <w:szCs w:val="24"/>
        </w:rPr>
        <w:t xml:space="preserve">Η απάντηση δίνεται έμμεσα από κάτι άλλο. Δίνεται από την απαίτηση των τεσσάρων ελληνικών τραπεζών, οι οποίες προκειμένου να δανείσουν 200.000.000 ευρώ στη ΔΕΗ, απαιτούν συμβόλαια πελατών της τάξης των 300.000.000. Ποτέ στην ιστορία της ΔΕΗ </w:t>
      </w:r>
      <w:r>
        <w:rPr>
          <w:rFonts w:eastAsia="Times New Roman"/>
          <w:szCs w:val="24"/>
        </w:rPr>
        <w:t xml:space="preserve">και ποτέ στην ιστορία μιας μεγάλης επιχείρησης του ελληνικού δημοσίου δεν είχαν απαιτήσει ελληνικές ή ξένες τράπεζες να τους εκχωρηθούν μελλοντικές απαιτήσεις από πελάτες. Αυτό είναι το πού κατάντησε η σημερινή Κυβέρνηση τη ΔΕΗ. </w:t>
      </w:r>
    </w:p>
    <w:p w14:paraId="39BC6F97" w14:textId="77777777" w:rsidR="00C46B37" w:rsidRDefault="002E6CD8">
      <w:pPr>
        <w:spacing w:line="600" w:lineRule="auto"/>
        <w:ind w:firstLine="720"/>
        <w:jc w:val="both"/>
        <w:rPr>
          <w:rFonts w:eastAsia="Times New Roman"/>
          <w:szCs w:val="24"/>
        </w:rPr>
      </w:pPr>
      <w:r>
        <w:rPr>
          <w:rFonts w:eastAsia="Times New Roman"/>
          <w:szCs w:val="24"/>
        </w:rPr>
        <w:t>Για να τελειώσουμε και μ</w:t>
      </w:r>
      <w:r>
        <w:rPr>
          <w:rFonts w:eastAsia="Times New Roman"/>
          <w:szCs w:val="24"/>
        </w:rPr>
        <w:t>ε</w:t>
      </w:r>
      <w:r>
        <w:rPr>
          <w:rFonts w:eastAsia="Times New Roman"/>
          <w:szCs w:val="24"/>
        </w:rPr>
        <w:t xml:space="preserve"> </w:t>
      </w:r>
      <w:r>
        <w:rPr>
          <w:rFonts w:eastAsia="Times New Roman"/>
          <w:szCs w:val="24"/>
        </w:rPr>
        <w:t xml:space="preserve">αυτό το παραμύθι, η </w:t>
      </w:r>
      <w:r>
        <w:rPr>
          <w:rFonts w:eastAsia="Times New Roman"/>
          <w:szCs w:val="24"/>
        </w:rPr>
        <w:t>«</w:t>
      </w:r>
      <w:r>
        <w:rPr>
          <w:rFonts w:eastAsia="Times New Roman"/>
          <w:szCs w:val="24"/>
        </w:rPr>
        <w:t>μικρή</w:t>
      </w:r>
      <w:r>
        <w:rPr>
          <w:rFonts w:eastAsia="Times New Roman"/>
          <w:szCs w:val="24"/>
        </w:rPr>
        <w:t>»</w:t>
      </w:r>
      <w:r>
        <w:rPr>
          <w:rFonts w:eastAsia="Times New Roman"/>
          <w:szCs w:val="24"/>
        </w:rPr>
        <w:t xml:space="preserve"> ΔΕΗ έλεγε κάτι απλό. Το είχε πει ο </w:t>
      </w:r>
      <w:proofErr w:type="spellStart"/>
      <w:r>
        <w:rPr>
          <w:rFonts w:eastAsia="Times New Roman"/>
          <w:szCs w:val="24"/>
        </w:rPr>
        <w:t>Μάσιμο</w:t>
      </w:r>
      <w:proofErr w:type="spellEnd"/>
      <w:r>
        <w:rPr>
          <w:rFonts w:eastAsia="Times New Roman"/>
          <w:szCs w:val="24"/>
        </w:rPr>
        <w:t xml:space="preserve"> ντ’ </w:t>
      </w:r>
      <w:proofErr w:type="spellStart"/>
      <w:r>
        <w:rPr>
          <w:rFonts w:eastAsia="Times New Roman"/>
          <w:szCs w:val="24"/>
        </w:rPr>
        <w:t>Αλέμα</w:t>
      </w:r>
      <w:proofErr w:type="spellEnd"/>
      <w:r>
        <w:rPr>
          <w:rFonts w:eastAsia="Times New Roman"/>
          <w:szCs w:val="24"/>
        </w:rPr>
        <w:t xml:space="preserve">. Φαντάζομαι ότι θα τον θυμάστε. Είναι ο πρώην κομμουνιστής σοσιαλδημοκράτης Πρωθυπουργός της Ιταλίας, </w:t>
      </w:r>
      <w:r>
        <w:rPr>
          <w:rFonts w:eastAsia="Times New Roman"/>
          <w:szCs w:val="24"/>
          <w:lang w:val="en-US"/>
        </w:rPr>
        <w:t>o</w:t>
      </w:r>
      <w:r>
        <w:rPr>
          <w:rFonts w:eastAsia="Times New Roman"/>
          <w:szCs w:val="24"/>
        </w:rPr>
        <w:t xml:space="preserve"> οποίος έκανε έτσι την ιδιωτικοποίηση της </w:t>
      </w:r>
      <w:r>
        <w:rPr>
          <w:rFonts w:eastAsia="Times New Roman"/>
          <w:szCs w:val="24"/>
        </w:rPr>
        <w:t>«</w:t>
      </w:r>
      <w:r>
        <w:rPr>
          <w:rFonts w:eastAsia="Times New Roman"/>
          <w:szCs w:val="24"/>
          <w:lang w:val="en-US"/>
        </w:rPr>
        <w:t>ENEL</w:t>
      </w:r>
      <w:r>
        <w:rPr>
          <w:rFonts w:eastAsia="Times New Roman"/>
          <w:szCs w:val="24"/>
        </w:rPr>
        <w:t>»</w:t>
      </w:r>
      <w:r>
        <w:rPr>
          <w:rFonts w:eastAsia="Times New Roman"/>
          <w:szCs w:val="24"/>
        </w:rPr>
        <w:t xml:space="preserve">. Ξέρετε, είναι αυτή η </w:t>
      </w:r>
      <w:r>
        <w:rPr>
          <w:rFonts w:eastAsia="Times New Roman"/>
          <w:szCs w:val="24"/>
        </w:rPr>
        <w:t>πόρτα της σοσιαλδημοκρατίας</w:t>
      </w:r>
      <w:r>
        <w:rPr>
          <w:rFonts w:eastAsia="Times New Roman"/>
          <w:szCs w:val="24"/>
        </w:rPr>
        <w:t>,</w:t>
      </w:r>
      <w:r>
        <w:rPr>
          <w:rFonts w:eastAsia="Times New Roman"/>
          <w:szCs w:val="24"/>
        </w:rPr>
        <w:t xml:space="preserve"> που τη χτυπάτε διαρκώς αλλά δεν πρόκειται ποτέ να ανοίξει, γιατί δεν έχετε κα</w:t>
      </w:r>
      <w:r>
        <w:rPr>
          <w:rFonts w:eastAsia="Times New Roman"/>
          <w:szCs w:val="24"/>
        </w:rPr>
        <w:t>μ</w:t>
      </w:r>
      <w:r>
        <w:rPr>
          <w:rFonts w:eastAsia="Times New Roman"/>
          <w:szCs w:val="24"/>
        </w:rPr>
        <w:t xml:space="preserve">μία ιδεολογική και πολιτική σχέση με τη σοσιαλδημοκρατία. </w:t>
      </w:r>
    </w:p>
    <w:p w14:paraId="39BC6F98" w14:textId="77777777" w:rsidR="00C46B37" w:rsidRDefault="002E6CD8">
      <w:pPr>
        <w:spacing w:line="600" w:lineRule="auto"/>
        <w:ind w:firstLine="720"/>
        <w:jc w:val="both"/>
        <w:rPr>
          <w:rFonts w:eastAsia="Times New Roman"/>
          <w:szCs w:val="24"/>
        </w:rPr>
      </w:pPr>
      <w:r>
        <w:rPr>
          <w:rFonts w:eastAsia="Times New Roman"/>
          <w:szCs w:val="24"/>
        </w:rPr>
        <w:t xml:space="preserve">Τι έκανε ο </w:t>
      </w:r>
      <w:r>
        <w:rPr>
          <w:rFonts w:eastAsia="Times New Roman"/>
          <w:szCs w:val="24"/>
        </w:rPr>
        <w:t xml:space="preserve">ντ’ </w:t>
      </w:r>
      <w:proofErr w:type="spellStart"/>
      <w:r>
        <w:rPr>
          <w:rFonts w:eastAsia="Times New Roman"/>
          <w:szCs w:val="24"/>
        </w:rPr>
        <w:t>Αλέμα</w:t>
      </w:r>
      <w:proofErr w:type="spellEnd"/>
      <w:r>
        <w:rPr>
          <w:rFonts w:eastAsia="Times New Roman"/>
          <w:szCs w:val="24"/>
        </w:rPr>
        <w:t xml:space="preserve">; Πήρε το 30% της </w:t>
      </w:r>
      <w:r>
        <w:rPr>
          <w:rFonts w:eastAsia="Times New Roman"/>
          <w:szCs w:val="24"/>
        </w:rPr>
        <w:t>«</w:t>
      </w:r>
      <w:r>
        <w:rPr>
          <w:rFonts w:eastAsia="Times New Roman"/>
          <w:szCs w:val="24"/>
          <w:lang w:val="en-US"/>
        </w:rPr>
        <w:t>ENEL</w:t>
      </w:r>
      <w:r>
        <w:rPr>
          <w:rFonts w:eastAsia="Times New Roman"/>
          <w:szCs w:val="24"/>
        </w:rPr>
        <w:t>»</w:t>
      </w:r>
      <w:r>
        <w:rPr>
          <w:rFonts w:eastAsia="Times New Roman"/>
          <w:szCs w:val="24"/>
        </w:rPr>
        <w:t>, το έδωσε στον αέρα, πήρε όλα τα λεφτά, επενδ</w:t>
      </w:r>
      <w:r>
        <w:rPr>
          <w:rFonts w:eastAsia="Times New Roman"/>
          <w:szCs w:val="24"/>
        </w:rPr>
        <w:t xml:space="preserve">ύθηκαν στο υπόλοιπο 70% </w:t>
      </w:r>
      <w:r>
        <w:rPr>
          <w:rFonts w:eastAsia="Times New Roman"/>
          <w:szCs w:val="24"/>
        </w:rPr>
        <w:lastRenderedPageBreak/>
        <w:t xml:space="preserve">και άνοιξε καινούργιους δρόμους η </w:t>
      </w:r>
      <w:r>
        <w:rPr>
          <w:rFonts w:eastAsia="Times New Roman"/>
          <w:szCs w:val="24"/>
        </w:rPr>
        <w:t>«E</w:t>
      </w:r>
      <w:r>
        <w:rPr>
          <w:rFonts w:eastAsia="Times New Roman"/>
          <w:szCs w:val="24"/>
          <w:lang w:val="en-US"/>
        </w:rPr>
        <w:t>NEL</w:t>
      </w:r>
      <w:r>
        <w:rPr>
          <w:rFonts w:eastAsia="Times New Roman"/>
          <w:szCs w:val="24"/>
        </w:rPr>
        <w:t>»</w:t>
      </w:r>
      <w:r>
        <w:rPr>
          <w:rFonts w:eastAsia="Times New Roman"/>
          <w:szCs w:val="24"/>
        </w:rPr>
        <w:t xml:space="preserve">. </w:t>
      </w:r>
      <w:r>
        <w:rPr>
          <w:rFonts w:eastAsia="Times New Roman" w:cs="Times New Roman"/>
          <w:szCs w:val="24"/>
        </w:rPr>
        <w:t>Ο</w:t>
      </w:r>
      <w:r>
        <w:rPr>
          <w:rFonts w:eastAsia="Times New Roman" w:cs="Times New Roman"/>
          <w:szCs w:val="24"/>
        </w:rPr>
        <w:t>κ</w:t>
      </w:r>
      <w:r>
        <w:rPr>
          <w:rFonts w:eastAsia="Times New Roman" w:cs="Times New Roman"/>
          <w:szCs w:val="24"/>
        </w:rPr>
        <w:t>ταπλασίασε τον κύκλο εργασιών της. Πήγε σε σαράντα χώρες.</w:t>
      </w:r>
    </w:p>
    <w:p w14:paraId="39BC6F99"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 xml:space="preserve">Εμείς τι κάναμε; Τη </w:t>
      </w:r>
      <w:r>
        <w:rPr>
          <w:rFonts w:eastAsia="Times New Roman" w:cs="Times New Roman"/>
          <w:szCs w:val="24"/>
        </w:rPr>
        <w:t>«</w:t>
      </w:r>
      <w:r>
        <w:rPr>
          <w:rFonts w:eastAsia="Times New Roman" w:cs="Times New Roman"/>
          <w:szCs w:val="24"/>
        </w:rPr>
        <w:t>μικρή</w:t>
      </w:r>
      <w:r>
        <w:rPr>
          <w:rFonts w:eastAsia="Times New Roman" w:cs="Times New Roman"/>
          <w:szCs w:val="24"/>
        </w:rPr>
        <w:t>»</w:t>
      </w:r>
      <w:r>
        <w:rPr>
          <w:rFonts w:eastAsia="Times New Roman" w:cs="Times New Roman"/>
          <w:szCs w:val="24"/>
        </w:rPr>
        <w:t xml:space="preserve"> ΔΕΗ. Το 30% στον ανταγωνισμό, για να υπάρχει ανταγωνισμός στα τιμολόγια, για να έχει ο πολίτης δύο καλ</w:t>
      </w:r>
      <w:r>
        <w:rPr>
          <w:rFonts w:eastAsia="Times New Roman" w:cs="Times New Roman"/>
          <w:szCs w:val="24"/>
        </w:rPr>
        <w:t>ούς ανταγωνιστές, για να έχει φθηνότερο τιμολόγιο. Και όλα τα λεφτά από αυτά, του 30%, πάνε στη «μαμά» ΔΕΗ. Συνολικό όφελος για την εθνική οικονομία, 3 δι</w:t>
      </w:r>
      <w:r>
        <w:rPr>
          <w:rFonts w:eastAsia="Times New Roman" w:cs="Times New Roman"/>
          <w:szCs w:val="24"/>
        </w:rPr>
        <w:t>σ.</w:t>
      </w:r>
      <w:r>
        <w:rPr>
          <w:rFonts w:eastAsia="Times New Roman" w:cs="Times New Roman"/>
          <w:szCs w:val="24"/>
        </w:rPr>
        <w:t xml:space="preserve"> για τη ΔΕΗ, 1,5 δι</w:t>
      </w:r>
      <w:r>
        <w:rPr>
          <w:rFonts w:eastAsia="Times New Roman" w:cs="Times New Roman"/>
          <w:szCs w:val="24"/>
        </w:rPr>
        <w:t>σ.</w:t>
      </w:r>
      <w:r>
        <w:rPr>
          <w:rFonts w:eastAsia="Times New Roman" w:cs="Times New Roman"/>
          <w:szCs w:val="24"/>
        </w:rPr>
        <w:t xml:space="preserve"> για την αγορά, 1,5 δι</w:t>
      </w:r>
      <w:r>
        <w:rPr>
          <w:rFonts w:eastAsia="Times New Roman" w:cs="Times New Roman"/>
          <w:szCs w:val="24"/>
        </w:rPr>
        <w:t>σ.</w:t>
      </w:r>
      <w:r>
        <w:rPr>
          <w:rFonts w:eastAsia="Times New Roman" w:cs="Times New Roman"/>
          <w:szCs w:val="24"/>
        </w:rPr>
        <w:t xml:space="preserve"> για τη μονάδα της Μελίτης και άλλα 2 δι</w:t>
      </w:r>
      <w:r>
        <w:rPr>
          <w:rFonts w:eastAsia="Times New Roman" w:cs="Times New Roman"/>
          <w:szCs w:val="24"/>
        </w:rPr>
        <w:t>σ.</w:t>
      </w:r>
      <w:r>
        <w:rPr>
          <w:rFonts w:eastAsia="Times New Roman" w:cs="Times New Roman"/>
          <w:szCs w:val="24"/>
        </w:rPr>
        <w:t xml:space="preserve"> για τις αναβ</w:t>
      </w:r>
      <w:r>
        <w:rPr>
          <w:rFonts w:eastAsia="Times New Roman" w:cs="Times New Roman"/>
          <w:szCs w:val="24"/>
        </w:rPr>
        <w:t>αθμίσεις που θα έκανε ο ανάδοχος. Το 30%, λοιπόν, δίνει 5 δι</w:t>
      </w:r>
      <w:r>
        <w:rPr>
          <w:rFonts w:eastAsia="Times New Roman" w:cs="Times New Roman"/>
          <w:szCs w:val="24"/>
        </w:rPr>
        <w:t>σεκατομμύρια</w:t>
      </w:r>
      <w:r>
        <w:rPr>
          <w:rFonts w:eastAsia="Times New Roman" w:cs="Times New Roman"/>
          <w:szCs w:val="24"/>
        </w:rPr>
        <w:t xml:space="preserve">. </w:t>
      </w:r>
    </w:p>
    <w:p w14:paraId="39BC6F9A" w14:textId="77777777" w:rsidR="00C46B37" w:rsidRDefault="002E6CD8">
      <w:pPr>
        <w:tabs>
          <w:tab w:val="left" w:pos="1134"/>
        </w:tabs>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39BC6F9B"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 xml:space="preserve">Εσείς τι κάνατε, κύριε Υπουργέ; Δίνετε το 50%, τη μισή ΔΕΗ -όχι τη </w:t>
      </w:r>
      <w:r>
        <w:rPr>
          <w:rFonts w:eastAsia="Times New Roman" w:cs="Times New Roman"/>
          <w:szCs w:val="24"/>
        </w:rPr>
        <w:t>«</w:t>
      </w:r>
      <w:r>
        <w:rPr>
          <w:rFonts w:eastAsia="Times New Roman" w:cs="Times New Roman"/>
          <w:szCs w:val="24"/>
        </w:rPr>
        <w:t>μικρή</w:t>
      </w:r>
      <w:r>
        <w:rPr>
          <w:rFonts w:eastAsia="Times New Roman" w:cs="Times New Roman"/>
          <w:szCs w:val="24"/>
        </w:rPr>
        <w:t>»</w:t>
      </w:r>
      <w:r>
        <w:rPr>
          <w:rFonts w:eastAsia="Times New Roman" w:cs="Times New Roman"/>
          <w:szCs w:val="24"/>
        </w:rPr>
        <w:t xml:space="preserve"> ΔΕΗ- με 0 ευρώ. Μηδέν!</w:t>
      </w:r>
      <w:r>
        <w:rPr>
          <w:rFonts w:eastAsia="Times New Roman" w:cs="Times New Roman"/>
          <w:szCs w:val="24"/>
        </w:rPr>
        <w:t xml:space="preserve"> Γιατί στην ερώτηση, οι προηγούμενοι έδιναν το 30% και έπαιρναν 5 δι</w:t>
      </w:r>
      <w:r>
        <w:rPr>
          <w:rFonts w:eastAsia="Times New Roman" w:cs="Times New Roman"/>
          <w:szCs w:val="24"/>
        </w:rPr>
        <w:t>σ.</w:t>
      </w:r>
      <w:r>
        <w:rPr>
          <w:rFonts w:eastAsia="Times New Roman" w:cs="Times New Roman"/>
          <w:szCs w:val="24"/>
        </w:rPr>
        <w:t xml:space="preserve">, εσείς που δίνετε το 50%, πόσα δισεκατομμύρια παίρνετε, ποια είναι η απάντηση; </w:t>
      </w:r>
    </w:p>
    <w:p w14:paraId="39BC6F9C"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Σας απαντώ ευθέως, κ</w:t>
      </w:r>
      <w:r>
        <w:rPr>
          <w:rFonts w:eastAsia="Times New Roman" w:cs="Times New Roman"/>
        </w:rPr>
        <w:t>υρίες και κύριοι συνάδελφοι</w:t>
      </w:r>
      <w:r>
        <w:rPr>
          <w:rFonts w:eastAsia="Times New Roman" w:cs="Times New Roman"/>
        </w:rPr>
        <w:t>:</w:t>
      </w:r>
      <w:r>
        <w:rPr>
          <w:rFonts w:eastAsia="Times New Roman" w:cs="Times New Roman"/>
          <w:szCs w:val="24"/>
        </w:rPr>
        <w:t xml:space="preserve"> μηδέν! Αυτό κατά την άποψή σας, τι συνιστά;</w:t>
      </w:r>
    </w:p>
    <w:p w14:paraId="39BC6F9D" w14:textId="77777777" w:rsidR="00C46B37" w:rsidRDefault="002E6CD8">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w:t>
      </w:r>
      <w:r>
        <w:rPr>
          <w:rFonts w:eastAsia="Times New Roman" w:cs="Times New Roman"/>
          <w:b/>
          <w:szCs w:val="24"/>
        </w:rPr>
        <w:t>(Νικήτας Κακλαμάνης):</w:t>
      </w:r>
      <w:r>
        <w:rPr>
          <w:rFonts w:eastAsia="Times New Roman" w:cs="Times New Roman"/>
          <w:szCs w:val="24"/>
        </w:rPr>
        <w:t xml:space="preserve"> Ελπίζω ότι θα έχουμε και την απάντηση του Υπουργού σε αυτό, γιατί δεν είναι απλό αυτό που είπατε.  </w:t>
      </w:r>
    </w:p>
    <w:p w14:paraId="39BC6F9E" w14:textId="77777777" w:rsidR="00C46B37" w:rsidRDefault="002E6CD8">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 xml:space="preserve">Θα επανέλθουμε σε αυτό που είπα. Έχουμε δευτερολογία και </w:t>
      </w:r>
      <w:proofErr w:type="spellStart"/>
      <w:r>
        <w:rPr>
          <w:rFonts w:eastAsia="Times New Roman" w:cs="Times New Roman"/>
          <w:szCs w:val="24"/>
        </w:rPr>
        <w:t>τριτολογία</w:t>
      </w:r>
      <w:proofErr w:type="spellEnd"/>
      <w:r>
        <w:rPr>
          <w:rFonts w:eastAsia="Times New Roman" w:cs="Times New Roman"/>
          <w:szCs w:val="24"/>
        </w:rPr>
        <w:t>. Εδώ είμαστε</w:t>
      </w:r>
      <w:r>
        <w:rPr>
          <w:rFonts w:eastAsia="Times New Roman" w:cs="Times New Roman"/>
          <w:szCs w:val="24"/>
        </w:rPr>
        <w:t>!</w:t>
      </w:r>
    </w:p>
    <w:p w14:paraId="39BC6F9F"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Και να κλείσω με τον κ. Τσίπρα.</w:t>
      </w:r>
    </w:p>
    <w:p w14:paraId="39BC6FA0" w14:textId="77777777" w:rsidR="00C46B37" w:rsidRDefault="002E6CD8">
      <w:pPr>
        <w:spacing w:line="600" w:lineRule="auto"/>
        <w:ind w:firstLine="720"/>
        <w:jc w:val="both"/>
        <w:rPr>
          <w:rFonts w:eastAsia="Times New Roman" w:cs="Times New Roman"/>
          <w:szCs w:val="24"/>
        </w:rPr>
      </w:pPr>
      <w:r>
        <w:rPr>
          <w:rFonts w:eastAsia="Times New Roman" w:cs="Times New Roman"/>
          <w:b/>
          <w:szCs w:val="24"/>
        </w:rPr>
        <w:t>ΠΡ</w:t>
      </w:r>
      <w:r>
        <w:rPr>
          <w:rFonts w:eastAsia="Times New Roman" w:cs="Times New Roman"/>
          <w:b/>
          <w:szCs w:val="24"/>
        </w:rPr>
        <w:t>ΟΕΔΡΕΥΩΝ (Νικήτας Κακλαμάνης):</w:t>
      </w:r>
      <w:r>
        <w:rPr>
          <w:rFonts w:eastAsia="Times New Roman" w:cs="Times New Roman"/>
          <w:szCs w:val="24"/>
        </w:rPr>
        <w:t xml:space="preserve"> Κλείστε, όμως, κύριε Μανιάτη, γιατί η ανοχή έχει ξεπεραστεί.</w:t>
      </w:r>
    </w:p>
    <w:p w14:paraId="39BC6FA1" w14:textId="77777777" w:rsidR="00C46B37" w:rsidRDefault="002E6CD8">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Ναι, κύριε Πρόεδρε.</w:t>
      </w:r>
    </w:p>
    <w:p w14:paraId="39BC6FA2"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 xml:space="preserve">Ο κ. Τσίπρας χθες προσκάλεσε στο Μαξίμου τον κ. </w:t>
      </w:r>
      <w:proofErr w:type="spellStart"/>
      <w:r>
        <w:rPr>
          <w:rFonts w:eastAsia="Times New Roman" w:cs="Times New Roman"/>
          <w:szCs w:val="24"/>
        </w:rPr>
        <w:t>Καμίνη</w:t>
      </w:r>
      <w:proofErr w:type="spellEnd"/>
      <w:r>
        <w:rPr>
          <w:rFonts w:eastAsia="Times New Roman" w:cs="Times New Roman"/>
          <w:szCs w:val="24"/>
        </w:rPr>
        <w:t xml:space="preserve"> και είπε στους Αθηναίους πολίτες «εγώ θα κάνω σπουδαία πράγματα» –κύριε</w:t>
      </w:r>
      <w:r>
        <w:rPr>
          <w:rFonts w:eastAsia="Times New Roman" w:cs="Times New Roman"/>
          <w:szCs w:val="24"/>
        </w:rPr>
        <w:t xml:space="preserve"> Υπουργέ, αφορά κι εσάς γιατί είστε και Υπουργός Πολεοδομίας και Χωροταξίας- και εξήγγειλε διάφορες παρεμβάσεις στην Αττική. </w:t>
      </w:r>
    </w:p>
    <w:p w14:paraId="39BC6FA3"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Επειδή, προφανώς, ο κ. Τσίπρας είναι δημότης του Δήμου Αθηναίων και δεν ξέρει και τα στοιχειώδη του δήμου του, καταθέτω για τα Πρα</w:t>
      </w:r>
      <w:r>
        <w:rPr>
          <w:rFonts w:eastAsia="Times New Roman" w:cs="Times New Roman"/>
          <w:szCs w:val="24"/>
        </w:rPr>
        <w:t xml:space="preserve">κτικά το </w:t>
      </w:r>
      <w:r>
        <w:rPr>
          <w:rFonts w:eastAsia="Times New Roman" w:cs="Times New Roman"/>
          <w:szCs w:val="24"/>
        </w:rPr>
        <w:t>Ρ</w:t>
      </w:r>
      <w:r>
        <w:rPr>
          <w:rFonts w:eastAsia="Times New Roman" w:cs="Times New Roman"/>
          <w:szCs w:val="24"/>
        </w:rPr>
        <w:t xml:space="preserve">υθμιστικό </w:t>
      </w:r>
      <w:r>
        <w:rPr>
          <w:rFonts w:eastAsia="Times New Roman" w:cs="Times New Roman"/>
          <w:szCs w:val="24"/>
        </w:rPr>
        <w:t>Σ</w:t>
      </w:r>
      <w:r>
        <w:rPr>
          <w:rFonts w:eastAsia="Times New Roman" w:cs="Times New Roman"/>
          <w:szCs w:val="24"/>
        </w:rPr>
        <w:t>χέδιο Αθήνας</w:t>
      </w:r>
      <w:r>
        <w:rPr>
          <w:rFonts w:eastAsia="Times New Roman" w:cs="Times New Roman"/>
          <w:szCs w:val="24"/>
        </w:rPr>
        <w:t>-</w:t>
      </w:r>
      <w:r>
        <w:rPr>
          <w:rFonts w:eastAsia="Times New Roman" w:cs="Times New Roman"/>
          <w:szCs w:val="24"/>
        </w:rPr>
        <w:t>Αττικής</w:t>
      </w:r>
      <w:r>
        <w:rPr>
          <w:rFonts w:eastAsia="Times New Roman" w:cs="Times New Roman"/>
          <w:szCs w:val="24"/>
        </w:rPr>
        <w:t>,</w:t>
      </w:r>
      <w:r>
        <w:rPr>
          <w:rFonts w:eastAsia="Times New Roman" w:cs="Times New Roman"/>
          <w:szCs w:val="24"/>
        </w:rPr>
        <w:t xml:space="preserve"> που έχει μέσα και τις αναπτυξιακές προτάσεις για όλο το λεκανοπέδιο Αττικής, που καταψήφισε ο ΣΥΡΙΖΑ.</w:t>
      </w:r>
    </w:p>
    <w:p w14:paraId="39BC6FA4"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lastRenderedPageBreak/>
        <w:t xml:space="preserve">Για τα Πρακτικά καταθέτω, επίσης, την </w:t>
      </w:r>
      <w:r>
        <w:rPr>
          <w:rFonts w:eastAsia="Times New Roman" w:cs="Times New Roman"/>
          <w:szCs w:val="24"/>
        </w:rPr>
        <w:t>κοινή υπουργική απόφαση</w:t>
      </w:r>
      <w:r>
        <w:rPr>
          <w:rFonts w:eastAsia="Times New Roman" w:cs="Times New Roman"/>
          <w:szCs w:val="24"/>
        </w:rPr>
        <w:t xml:space="preserve"> δεκαεπτά Υπουργών της δικής μας </w:t>
      </w:r>
      <w:r>
        <w:rPr>
          <w:rFonts w:eastAsia="Times New Roman" w:cs="Times New Roman"/>
          <w:szCs w:val="24"/>
        </w:rPr>
        <w:t>κ</w:t>
      </w:r>
      <w:r>
        <w:rPr>
          <w:rFonts w:eastAsia="Times New Roman" w:cs="Times New Roman"/>
          <w:szCs w:val="24"/>
        </w:rPr>
        <w:t xml:space="preserve">υβέρνησης, που έχουν το σχέδιο ολοκληρωμένης αστικής ανάπλασης του κέντρου της Αθήνας, χωρίς ο κ. Τσίπρας να δείχνει ότι έστω και στοιχειωδώς το ξέρει. </w:t>
      </w:r>
    </w:p>
    <w:p w14:paraId="39BC6FA5"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Και</w:t>
      </w:r>
      <w:r>
        <w:rPr>
          <w:rFonts w:eastAsia="Times New Roman" w:cs="Times New Roman"/>
          <w:szCs w:val="24"/>
        </w:rPr>
        <w:t>,</w:t>
      </w:r>
      <w:r>
        <w:rPr>
          <w:rFonts w:eastAsia="Times New Roman" w:cs="Times New Roman"/>
          <w:szCs w:val="24"/>
        </w:rPr>
        <w:t xml:space="preserve"> τέλος, καταθέτω για τα Πρακτικά και το σχέδιο νόμου για την αναβάθμιση των εγκαταλελειμμένων κτηρί</w:t>
      </w:r>
      <w:r>
        <w:rPr>
          <w:rFonts w:eastAsia="Times New Roman" w:cs="Times New Roman"/>
          <w:szCs w:val="24"/>
        </w:rPr>
        <w:t xml:space="preserve">ων, των χιλίων οκτακοσίων εγκαταλελειμμένων κτηρίων του κέντρου της Αθήνας, που αραχνιάζει στα συρτάρια του Υπουργείου Περιβάλλοντος και Ενέργειας εδώ και δύο χρόνια. </w:t>
      </w:r>
    </w:p>
    <w:p w14:paraId="39BC6FA6"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Ιωάννης Μανιάτης καταθέτει για τα Πρακτικά τα προαναφερθ</w:t>
      </w:r>
      <w:r>
        <w:rPr>
          <w:rFonts w:eastAsia="Times New Roman" w:cs="Times New Roman"/>
          <w:szCs w:val="24"/>
        </w:rPr>
        <w:t xml:space="preserve">έντα έγγραφα, τα οποία βρίσκονται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39BC6FA7"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Ελπίζω, τουλάχιστον, αυτές οι παρατηρήσεις να ήταν εξαιρετικά χρήσιμες για μια Κυβέρνηση που έχει υποχρέωση, για όσες μέρες ακόμη κυ</w:t>
      </w:r>
      <w:r>
        <w:rPr>
          <w:rFonts w:eastAsia="Times New Roman" w:cs="Times New Roman"/>
          <w:szCs w:val="24"/>
        </w:rPr>
        <w:t xml:space="preserve">βερνά τη χώρα, να αναλάβει τις ιστορικές ευθύνες. </w:t>
      </w:r>
    </w:p>
    <w:p w14:paraId="39BC6FA8"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39BC6FA9"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lastRenderedPageBreak/>
        <w:t>(Χειροκροτήματα από την πτέρυγα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w:t>
      </w:r>
    </w:p>
    <w:p w14:paraId="39BC6FAA" w14:textId="77777777" w:rsidR="00C46B37" w:rsidRDefault="002E6CD8">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Πάντως στο</w:t>
      </w:r>
      <w:r>
        <w:rPr>
          <w:rFonts w:eastAsia="Times New Roman" w:cs="Times New Roman"/>
          <w:szCs w:val="24"/>
        </w:rPr>
        <w:t>υ</w:t>
      </w:r>
      <w:r>
        <w:rPr>
          <w:rFonts w:eastAsia="Times New Roman" w:cs="Times New Roman"/>
          <w:szCs w:val="24"/>
        </w:rPr>
        <w:t xml:space="preserve"> </w:t>
      </w:r>
      <w:proofErr w:type="spellStart"/>
      <w:r>
        <w:rPr>
          <w:rFonts w:eastAsia="Times New Roman" w:cs="Times New Roman"/>
          <w:szCs w:val="24"/>
        </w:rPr>
        <w:t>Γουδή</w:t>
      </w:r>
      <w:proofErr w:type="spellEnd"/>
      <w:r>
        <w:rPr>
          <w:rFonts w:eastAsia="Times New Roman" w:cs="Times New Roman"/>
          <w:szCs w:val="24"/>
        </w:rPr>
        <w:t xml:space="preserve"> φαίνεται δεν υπάρχουν κορμοράνοι, κύριε Μανιάτη, εξαιτίας τω</w:t>
      </w:r>
      <w:r>
        <w:rPr>
          <w:rFonts w:eastAsia="Times New Roman" w:cs="Times New Roman"/>
          <w:szCs w:val="24"/>
        </w:rPr>
        <w:t>ν οποίων η διπλή ανάπλαση με υπογραφή ανοιχτής πόλης ματαιώθηκε, άσχετα αν μετά από επτά χρόνια το Συμβούλιο της Επικρατείας δικαίωσε την τότε δημοτική αρχή. Και τώρα πάμε να κάνουμε γήπεδο μέσα στο φυτώριο του Δήμου της Αθήνας, να ξεριζώσουμε χιλιάδες δέν</w:t>
      </w:r>
      <w:r>
        <w:rPr>
          <w:rFonts w:eastAsia="Times New Roman" w:cs="Times New Roman"/>
          <w:szCs w:val="24"/>
        </w:rPr>
        <w:t>τρα, χάρη των κορμοράνων, τους οποίους δεν ξέρω αν τους έχει δει κανείς στο Βοτανικό.</w:t>
      </w:r>
    </w:p>
    <w:p w14:paraId="39BC6FAB" w14:textId="77777777" w:rsidR="00C46B37" w:rsidRDefault="002E6CD8">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Συμφωνούμε.</w:t>
      </w:r>
    </w:p>
    <w:p w14:paraId="39BC6FAC" w14:textId="77777777" w:rsidR="00C46B37" w:rsidRDefault="002E6CD8">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Τον λόγο έχει τώρα ο Κοινοβουλευτικός Εκπρόσωπος του ΣΥΡΙΖΑ κ. Ιωάννης Σηφάκης. </w:t>
      </w:r>
    </w:p>
    <w:p w14:paraId="39BC6FAD" w14:textId="77777777" w:rsidR="00C46B37" w:rsidRDefault="00C46B37">
      <w:pPr>
        <w:spacing w:line="600" w:lineRule="auto"/>
        <w:ind w:firstLine="720"/>
        <w:jc w:val="both"/>
        <w:rPr>
          <w:rFonts w:eastAsia="Times New Roman"/>
          <w:szCs w:val="24"/>
        </w:rPr>
      </w:pPr>
    </w:p>
    <w:p w14:paraId="39BC6FAE" w14:textId="77777777" w:rsidR="00C46B37" w:rsidRDefault="002E6CD8">
      <w:pPr>
        <w:spacing w:line="600" w:lineRule="auto"/>
        <w:ind w:firstLine="720"/>
        <w:jc w:val="both"/>
        <w:rPr>
          <w:rFonts w:eastAsia="Times New Roman" w:cs="Times New Roman"/>
          <w:szCs w:val="24"/>
        </w:rPr>
      </w:pPr>
      <w:r>
        <w:rPr>
          <w:rFonts w:eastAsia="Times New Roman" w:cs="Times New Roman"/>
          <w:b/>
          <w:szCs w:val="24"/>
        </w:rPr>
        <w:t>ΙΩΑΝΝΗΣ ΣΗΦΑΚΗΣ:</w:t>
      </w:r>
      <w:r>
        <w:rPr>
          <w:rFonts w:eastAsia="Times New Roman" w:cs="Times New Roman"/>
          <w:szCs w:val="24"/>
        </w:rPr>
        <w:t xml:space="preserve"> Ευχαριστ</w:t>
      </w:r>
      <w:r>
        <w:rPr>
          <w:rFonts w:eastAsia="Times New Roman" w:cs="Times New Roman"/>
          <w:szCs w:val="24"/>
        </w:rPr>
        <w:t xml:space="preserve">ώ, κύριε Πρόεδρε. </w:t>
      </w:r>
    </w:p>
    <w:p w14:paraId="39BC6FAF"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 xml:space="preserve">Κύριοι Υπουργοί, κύριοι συνάδελφοι, προκαλεί πραγματικά εντύπωση ο χρόνος τον οποίο επέλεξε η Δημοκρατική Συμπαράταξη για την κατάθεση αυτής της επερώτησης και όχι γιατί </w:t>
      </w:r>
      <w:r>
        <w:rPr>
          <w:rFonts w:eastAsia="Times New Roman" w:cs="Times New Roman"/>
          <w:szCs w:val="24"/>
        </w:rPr>
        <w:lastRenderedPageBreak/>
        <w:t xml:space="preserve">τα θέματα της ενέργειας δεν είναι ιδιαίτερα σοβαρά και δεν χρήζουν </w:t>
      </w:r>
      <w:r>
        <w:rPr>
          <w:rFonts w:eastAsia="Times New Roman" w:cs="Times New Roman"/>
          <w:szCs w:val="24"/>
        </w:rPr>
        <w:t xml:space="preserve">συζήτησης και ανταλλαγής απόψεων και στην Εθνική Αντιπροσωπεία. Κάθε άλλο! </w:t>
      </w:r>
    </w:p>
    <w:p w14:paraId="39BC6FB0" w14:textId="77777777" w:rsidR="00C46B37" w:rsidRDefault="002E6CD8">
      <w:pPr>
        <w:spacing w:line="600" w:lineRule="auto"/>
        <w:ind w:firstLine="720"/>
        <w:jc w:val="both"/>
        <w:rPr>
          <w:rFonts w:eastAsia="Times New Roman" w:cs="Times New Roman"/>
          <w:szCs w:val="24"/>
        </w:rPr>
      </w:pPr>
      <w:r>
        <w:rPr>
          <w:rFonts w:eastAsia="Times New Roman"/>
          <w:szCs w:val="24"/>
        </w:rPr>
        <w:t xml:space="preserve">(Στο σημείο αυτό την Προεδρική Έδρα καταλαμβάνει ο Ζ΄ Αντιπρόεδρος της Βουλής κ. </w:t>
      </w:r>
      <w:r w:rsidRPr="00B0304C">
        <w:rPr>
          <w:rFonts w:eastAsia="Times New Roman"/>
          <w:b/>
          <w:szCs w:val="24"/>
        </w:rPr>
        <w:t>ΣΠΥΡΙΔΩΝ ΛΥΚΟΥΔΗΣ</w:t>
      </w:r>
      <w:r>
        <w:rPr>
          <w:rFonts w:eastAsia="Times New Roman"/>
          <w:szCs w:val="24"/>
        </w:rPr>
        <w:t>)</w:t>
      </w:r>
    </w:p>
    <w:p w14:paraId="39BC6FB1"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 xml:space="preserve">Είναι εξάλλου πολύ χρήσιμο να αναδεικνύονται και στα ζητήματα της ενέργειας οι διαφορετικές πολιτικές, οι βασικές αντιθέσεις, η προσπάθεια από τη μια για την περιφρούρηση του δημόσιου χαρακτήρα βασικών υποδομών στο </w:t>
      </w:r>
      <w:r w:rsidRPr="00F573B9">
        <w:rPr>
          <w:rFonts w:eastAsia="Times New Roman" w:cs="Times New Roman"/>
          <w:color w:val="000000" w:themeColor="text1"/>
          <w:szCs w:val="24"/>
        </w:rPr>
        <w:t>καθολικό ανθρώπινο δικαίωμα και κοινωνικό</w:t>
      </w:r>
      <w:r w:rsidRPr="00F573B9">
        <w:rPr>
          <w:rFonts w:eastAsia="Times New Roman" w:cs="Times New Roman"/>
          <w:color w:val="000000" w:themeColor="text1"/>
          <w:szCs w:val="24"/>
        </w:rPr>
        <w:t xml:space="preserve"> αγαθό -που ας μην ξεχνάμε ότι είναι η ενέργεια- και η υποταγή σε συγκεκριμένα συμφέροντα και σε κελεύσματα που επέβαλλαν βίαιες ιδιωτικοποιήσεις, από την άλλη. </w:t>
      </w:r>
    </w:p>
    <w:p w14:paraId="39BC6FB2"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Προκαλεί, όμως, εντύπωση το γεγονός ότι την ώρα της διαπραγμάτευσης με τους δανειστές, ακριβώς</w:t>
      </w:r>
      <w:r>
        <w:rPr>
          <w:rFonts w:eastAsia="Times New Roman" w:cs="Times New Roman"/>
          <w:szCs w:val="24"/>
        </w:rPr>
        <w:t xml:space="preserve"> την ώρα που η Κυβέρνηση της χώρας πασχίζει να ολοκληρώσει τη δεύτερη αξιολόγηση και να κλείσει τις εκκρεμότητες που υφίστανται ακόμη, κάποιες από τις οποίες αφορούν και τα ενεργειακά θέματα –τώρα τελειώνουν- αυτή την ώρα επέλεξε η Αντιπολίτευση για να επα</w:t>
      </w:r>
      <w:r>
        <w:rPr>
          <w:rFonts w:eastAsia="Times New Roman" w:cs="Times New Roman"/>
          <w:szCs w:val="24"/>
        </w:rPr>
        <w:t xml:space="preserve">ναφέρει θέματα, τελειωμένα από τον Ιούλιο του 2015, για τη λεγόμενη </w:t>
      </w:r>
      <w:r>
        <w:rPr>
          <w:rFonts w:eastAsia="Times New Roman" w:cs="Times New Roman"/>
          <w:szCs w:val="24"/>
        </w:rPr>
        <w:t>«</w:t>
      </w:r>
      <w:r>
        <w:rPr>
          <w:rFonts w:eastAsia="Times New Roman" w:cs="Times New Roman"/>
          <w:szCs w:val="24"/>
        </w:rPr>
        <w:t>μικρή</w:t>
      </w:r>
      <w:r>
        <w:rPr>
          <w:rFonts w:eastAsia="Times New Roman" w:cs="Times New Roman"/>
          <w:szCs w:val="24"/>
        </w:rPr>
        <w:t>»</w:t>
      </w:r>
      <w:r>
        <w:rPr>
          <w:rFonts w:eastAsia="Times New Roman" w:cs="Times New Roman"/>
          <w:szCs w:val="24"/>
        </w:rPr>
        <w:t xml:space="preserve"> ΔΕΗ και την επιμονή και εμμονή –θα έλεγα- σε </w:t>
      </w:r>
      <w:r>
        <w:rPr>
          <w:rFonts w:eastAsia="Times New Roman" w:cs="Times New Roman"/>
          <w:szCs w:val="24"/>
        </w:rPr>
        <w:lastRenderedPageBreak/>
        <w:t>λογικές ιδιωτικοποιήσεων, ακόμα κι εκεί που πραγματικά μπορεί να γίνει αξιοποίηση, προς όφελος του δημοσίου συμφέροντος.</w:t>
      </w:r>
    </w:p>
    <w:p w14:paraId="39BC6FB3"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Αυτά τα λέμε τ</w:t>
      </w:r>
      <w:r>
        <w:rPr>
          <w:rFonts w:eastAsia="Times New Roman" w:cs="Times New Roman"/>
          <w:szCs w:val="24"/>
        </w:rPr>
        <w:t xml:space="preserve">ην ίδια ώρα που η Κυβέρνηση, όπως ανέλυσε προηγουμένως και ο Υπουργός στην </w:t>
      </w:r>
      <w:proofErr w:type="spellStart"/>
      <w:r>
        <w:rPr>
          <w:rFonts w:eastAsia="Times New Roman" w:cs="Times New Roman"/>
          <w:szCs w:val="24"/>
        </w:rPr>
        <w:t>πρωτομιλία</w:t>
      </w:r>
      <w:proofErr w:type="spellEnd"/>
      <w:r>
        <w:rPr>
          <w:rFonts w:eastAsia="Times New Roman" w:cs="Times New Roman"/>
          <w:szCs w:val="24"/>
        </w:rPr>
        <w:t xml:space="preserve"> του, έχει συγκεκριμένα αποτελέσματα -παρά τις πολύ δύσκολες συνθήκες- σε όλα τα ενεργειακά μέτωπα, προσπαθώντας να αντιμετωπίσει καθυστερήσεις και τα αποτελέσματα της έλλ</w:t>
      </w:r>
      <w:r>
        <w:rPr>
          <w:rFonts w:eastAsia="Times New Roman" w:cs="Times New Roman"/>
          <w:szCs w:val="24"/>
        </w:rPr>
        <w:t>ειψης μεσοπρόθεσμου και μακροπρόθεσμου ενεργειακού σχεδιασμού πολλών χρόνων και φυσικά σε συνθήκες ραγδαίων αλλαγών</w:t>
      </w:r>
      <w:r>
        <w:rPr>
          <w:rFonts w:eastAsia="Times New Roman" w:cs="Times New Roman"/>
          <w:szCs w:val="24"/>
        </w:rPr>
        <w:t>,</w:t>
      </w:r>
      <w:r>
        <w:rPr>
          <w:rFonts w:eastAsia="Times New Roman" w:cs="Times New Roman"/>
          <w:szCs w:val="24"/>
        </w:rPr>
        <w:t xml:space="preserve"> όσον αφορά την ενέργεια διεθνώς.</w:t>
      </w:r>
    </w:p>
    <w:p w14:paraId="39BC6FB4"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 xml:space="preserve">Ειλικρινά, αν τα λέει αυτά ο κ. </w:t>
      </w:r>
      <w:proofErr w:type="spellStart"/>
      <w:r>
        <w:rPr>
          <w:rFonts w:eastAsia="Times New Roman" w:cs="Times New Roman"/>
          <w:szCs w:val="24"/>
        </w:rPr>
        <w:t>Δένδιας</w:t>
      </w:r>
      <w:proofErr w:type="spellEnd"/>
      <w:r>
        <w:rPr>
          <w:rFonts w:eastAsia="Times New Roman" w:cs="Times New Roman"/>
          <w:szCs w:val="24"/>
        </w:rPr>
        <w:t xml:space="preserve"> με δεδομένες τις νεοφιλελεύθερες ιδέες του που όλοι γνωρίζουμε πού</w:t>
      </w:r>
      <w:r>
        <w:rPr>
          <w:rFonts w:eastAsia="Times New Roman" w:cs="Times New Roman"/>
          <w:szCs w:val="24"/>
        </w:rPr>
        <w:t xml:space="preserve"> οδήγησαν και πού οδηγούν την Ευρώπη, να το καταλάβουμε. Αυτή είναι η ιδεολογία του κόμματός του και του Ευρωπαϊκού Λαϊκού Κόμματος που συμμετέχει. Όμως, το να πρωτοστατούν ο κ. Μανιάτης και η Δημοκρατική Συμπαράταξη αυτή την ώρα της διαπραγμάτευσης, παλεύ</w:t>
      </w:r>
      <w:r>
        <w:rPr>
          <w:rFonts w:eastAsia="Times New Roman" w:cs="Times New Roman"/>
          <w:szCs w:val="24"/>
        </w:rPr>
        <w:t xml:space="preserve">οντας και μέσα στο Κοινοβούλιο για την επαναφορά στην ατζέντα τελειωμένων θεμάτων που είχαν επιβάλει στις κυβερνήσεις οι δανειστές και η τωρινή </w:t>
      </w:r>
      <w:r>
        <w:rPr>
          <w:rFonts w:eastAsia="Times New Roman" w:cs="Times New Roman"/>
          <w:szCs w:val="24"/>
        </w:rPr>
        <w:t>Κ</w:t>
      </w:r>
      <w:r>
        <w:rPr>
          <w:rFonts w:eastAsia="Times New Roman" w:cs="Times New Roman"/>
          <w:szCs w:val="24"/>
        </w:rPr>
        <w:t xml:space="preserve">υβέρνηση κατάφερε να </w:t>
      </w:r>
      <w:r>
        <w:rPr>
          <w:rFonts w:eastAsia="Times New Roman" w:cs="Times New Roman"/>
          <w:szCs w:val="24"/>
        </w:rPr>
        <w:lastRenderedPageBreak/>
        <w:t>περπατήσουν αλλιώς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της διαπραγμάτευσης, αυτό πάει πολύ. </w:t>
      </w:r>
    </w:p>
    <w:p w14:paraId="39BC6FB5"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Ο κ. Μητσοτάκης μ</w:t>
      </w:r>
      <w:r>
        <w:rPr>
          <w:rFonts w:eastAsia="Times New Roman" w:cs="Times New Roman"/>
          <w:szCs w:val="24"/>
        </w:rPr>
        <w:t>ά</w:t>
      </w:r>
      <w:r>
        <w:rPr>
          <w:rFonts w:eastAsia="Times New Roman" w:cs="Times New Roman"/>
          <w:szCs w:val="24"/>
        </w:rPr>
        <w:t>ς κ</w:t>
      </w:r>
      <w:r>
        <w:rPr>
          <w:rFonts w:eastAsia="Times New Roman" w:cs="Times New Roman"/>
          <w:szCs w:val="24"/>
        </w:rPr>
        <w:t>ατηγορεί για ιδεοληψίες στα εργασιακά και στις συλλογικές διαπραγματεύσεις, ενώ ο κ. Μανιάτης για ιδεοληψίες όσον αφορά την περιφρούρηση του δημόσιου χαρακτήρα βασικών υποδομών στην ενέργεια. Μάλλον εάν τα δίναμε όλα, όπως τα έδιναν αυτοί, τότε μόνο δεν θα</w:t>
      </w:r>
      <w:r>
        <w:rPr>
          <w:rFonts w:eastAsia="Times New Roman" w:cs="Times New Roman"/>
          <w:szCs w:val="24"/>
        </w:rPr>
        <w:t xml:space="preserve"> είχαμε ιδεοληψίες. </w:t>
      </w:r>
    </w:p>
    <w:p w14:paraId="39BC6FB6" w14:textId="77777777" w:rsidR="00C46B37" w:rsidRDefault="002E6CD8">
      <w:pPr>
        <w:spacing w:line="600" w:lineRule="auto"/>
        <w:ind w:firstLine="720"/>
        <w:jc w:val="both"/>
        <w:rPr>
          <w:rFonts w:eastAsia="Times New Roman" w:cs="Times New Roman"/>
          <w:szCs w:val="24"/>
        </w:rPr>
      </w:pPr>
      <w:r w:rsidRPr="005727EF">
        <w:rPr>
          <w:rFonts w:eastAsia="Times New Roman" w:cs="Times New Roman"/>
          <w:szCs w:val="24"/>
        </w:rPr>
        <w:t xml:space="preserve">Και γίνονται και τιμητές, γιατί καταφέρνει η Κυβέρνηση να περισώσει τον δημόσιο χαρακτήρα στρατηγικών εργαλείων για την παραγωγική ανασυγκρότηση, όπως τα δίκτυα υψηλής τάσης -ο ΑΔΜΗΕ- και γιατί γίνεται μεγάλη προσπάθεια για να μπει το </w:t>
      </w:r>
      <w:r w:rsidRPr="005727EF">
        <w:rPr>
          <w:rFonts w:eastAsia="Times New Roman" w:cs="Times New Roman"/>
          <w:szCs w:val="24"/>
        </w:rPr>
        <w:t xml:space="preserve">17% της ΔΕΗ στο </w:t>
      </w:r>
      <w:proofErr w:type="spellStart"/>
      <w:r w:rsidRPr="005727EF">
        <w:rPr>
          <w:rFonts w:eastAsia="Times New Roman" w:cs="Times New Roman"/>
          <w:szCs w:val="24"/>
        </w:rPr>
        <w:t>υ</w:t>
      </w:r>
      <w:r w:rsidRPr="005727EF">
        <w:rPr>
          <w:rFonts w:eastAsia="Times New Roman" w:cs="Times New Roman"/>
          <w:szCs w:val="24"/>
        </w:rPr>
        <w:t>περταμείο</w:t>
      </w:r>
      <w:proofErr w:type="spellEnd"/>
      <w:r w:rsidRPr="005727EF">
        <w:rPr>
          <w:rFonts w:eastAsia="Times New Roman" w:cs="Times New Roman"/>
          <w:szCs w:val="24"/>
        </w:rPr>
        <w:t xml:space="preserve"> για </w:t>
      </w:r>
      <w:r>
        <w:rPr>
          <w:rFonts w:eastAsia="Times New Roman" w:cs="Times New Roman"/>
          <w:szCs w:val="24"/>
        </w:rPr>
        <w:t xml:space="preserve">αξιοποίηση, αντί να μείνει στο ΤΑΙΠΕΔ και να οδηγηθεί για άμεση πώληση και μάλιστα στην σημερινή συγκυρία που είναι βέβαιο ότι θα πουληθεί μισοτιμής. </w:t>
      </w:r>
    </w:p>
    <w:p w14:paraId="39BC6FB7"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Έπρεπε, λοιπόν, να κάνουν σκληρή αυτοκριτική για την πολιτική των κυβερνήσ</w:t>
      </w:r>
      <w:r>
        <w:rPr>
          <w:rFonts w:eastAsia="Times New Roman" w:cs="Times New Roman"/>
          <w:szCs w:val="24"/>
        </w:rPr>
        <w:t xml:space="preserve">εων τους, διότι επί των ημερών τους οι στρεβλώσεις στην ενεργειακή αγορά έδιναν και έπαιρναν, και γιατί δημιούργησαν τεράστιο πρόβλημα κρίσης χρέους και προς την ΔΕΗ, με εκκόλαψη της βάσης για την υπέρμετρη αύξηση των </w:t>
      </w:r>
      <w:r>
        <w:rPr>
          <w:rFonts w:eastAsia="Times New Roman" w:cs="Times New Roman"/>
          <w:szCs w:val="24"/>
        </w:rPr>
        <w:lastRenderedPageBreak/>
        <w:t>ληξιπρόθεσμων οφειλών των πελατών της,</w:t>
      </w:r>
      <w:r>
        <w:rPr>
          <w:rFonts w:eastAsia="Times New Roman" w:cs="Times New Roman"/>
          <w:szCs w:val="24"/>
        </w:rPr>
        <w:t xml:space="preserve"> και προς τους ιδιώτες παραγωγούς από ΑΠΕ. Έπρεπε να κάνουν αυτοκριτική για τις πολιτικές των </w:t>
      </w:r>
      <w:proofErr w:type="spellStart"/>
      <w:r>
        <w:rPr>
          <w:rFonts w:eastAsia="Times New Roman" w:cs="Times New Roman"/>
          <w:szCs w:val="24"/>
        </w:rPr>
        <w:t>new</w:t>
      </w:r>
      <w:proofErr w:type="spellEnd"/>
      <w:r>
        <w:rPr>
          <w:rFonts w:eastAsia="Times New Roman" w:cs="Times New Roman"/>
          <w:szCs w:val="24"/>
        </w:rPr>
        <w:t xml:space="preserve"> </w:t>
      </w:r>
      <w:proofErr w:type="spellStart"/>
      <w:r>
        <w:rPr>
          <w:rFonts w:eastAsia="Times New Roman" w:cs="Times New Roman"/>
          <w:szCs w:val="24"/>
        </w:rPr>
        <w:t>deal</w:t>
      </w:r>
      <w:proofErr w:type="spellEnd"/>
      <w:r>
        <w:rPr>
          <w:rFonts w:eastAsia="Times New Roman" w:cs="Times New Roman"/>
          <w:szCs w:val="24"/>
        </w:rPr>
        <w:t xml:space="preserve">, του νέου χρηματιστηρίου των </w:t>
      </w:r>
      <w:proofErr w:type="spellStart"/>
      <w:r>
        <w:rPr>
          <w:rFonts w:eastAsia="Times New Roman" w:cs="Times New Roman"/>
          <w:szCs w:val="24"/>
        </w:rPr>
        <w:t>φωτοβολταϊκών</w:t>
      </w:r>
      <w:proofErr w:type="spellEnd"/>
      <w:r>
        <w:rPr>
          <w:rFonts w:eastAsia="Times New Roman" w:cs="Times New Roman"/>
          <w:szCs w:val="24"/>
        </w:rPr>
        <w:t>,</w:t>
      </w:r>
      <w:r>
        <w:rPr>
          <w:rFonts w:eastAsia="Times New Roman" w:cs="Times New Roman"/>
          <w:szCs w:val="24"/>
        </w:rPr>
        <w:t xml:space="preserve"> όταν οι τιμές κατασκευής ήταν στο θεό, μόνο και μόνο για να εξυπηρετηθούν συμφέροντα συγκεκριμένων επιμελητηρ</w:t>
      </w:r>
      <w:r>
        <w:rPr>
          <w:rFonts w:eastAsia="Times New Roman" w:cs="Times New Roman"/>
          <w:szCs w:val="24"/>
        </w:rPr>
        <w:t xml:space="preserve">ίων και άλλων γύρω από τις κυβερνήσεις, δημιουργώντας τα τεράστια ελλείμματα του </w:t>
      </w:r>
      <w:r>
        <w:rPr>
          <w:rFonts w:eastAsia="Times New Roman" w:cs="Times New Roman"/>
          <w:szCs w:val="24"/>
        </w:rPr>
        <w:t>ε</w:t>
      </w:r>
      <w:r>
        <w:rPr>
          <w:rFonts w:eastAsia="Times New Roman" w:cs="Times New Roman"/>
          <w:szCs w:val="24"/>
        </w:rPr>
        <w:t xml:space="preserve">ιδικού </w:t>
      </w:r>
      <w:r>
        <w:rPr>
          <w:rFonts w:eastAsia="Times New Roman" w:cs="Times New Roman"/>
          <w:szCs w:val="24"/>
        </w:rPr>
        <w:t>λ</w:t>
      </w:r>
      <w:r>
        <w:rPr>
          <w:rFonts w:eastAsia="Times New Roman" w:cs="Times New Roman"/>
          <w:szCs w:val="24"/>
        </w:rPr>
        <w:t>ογαριασμού</w:t>
      </w:r>
      <w:r>
        <w:rPr>
          <w:rFonts w:eastAsia="Times New Roman" w:cs="Times New Roman"/>
          <w:szCs w:val="24"/>
        </w:rPr>
        <w:t>,</w:t>
      </w:r>
      <w:r>
        <w:rPr>
          <w:rFonts w:eastAsia="Times New Roman" w:cs="Times New Roman"/>
          <w:szCs w:val="24"/>
        </w:rPr>
        <w:t xml:space="preserve"> που ακόμη παλεύουμε να εξισορροπήσουμε. Έπρεπε να κάνουν αυτοκριτική για την πολιτική των χαριστικών ρυθμίσεων προς το ολιγοπώλιο των παραγωγών ηλεκτρισμο</w:t>
      </w:r>
      <w:r>
        <w:rPr>
          <w:rFonts w:eastAsia="Times New Roman" w:cs="Times New Roman"/>
          <w:szCs w:val="24"/>
        </w:rPr>
        <w:t>ύ από φυσικό αέριο με διάφορους μηχανισμούς, για την πολιτική που φρόντιζε συστηματικά την απαξίωση της ΔΕΗ</w:t>
      </w:r>
      <w:r>
        <w:rPr>
          <w:rFonts w:eastAsia="Times New Roman" w:cs="Times New Roman"/>
          <w:szCs w:val="24"/>
        </w:rPr>
        <w:t>,</w:t>
      </w:r>
      <w:r>
        <w:rPr>
          <w:rFonts w:eastAsia="Times New Roman" w:cs="Times New Roman"/>
          <w:szCs w:val="24"/>
        </w:rPr>
        <w:t xml:space="preserve"> ταυτίζοντας την αποκλειστικά με την </w:t>
      </w:r>
      <w:proofErr w:type="spellStart"/>
      <w:r>
        <w:rPr>
          <w:rFonts w:eastAsia="Times New Roman" w:cs="Times New Roman"/>
          <w:szCs w:val="24"/>
        </w:rPr>
        <w:t>λιγνιτική</w:t>
      </w:r>
      <w:proofErr w:type="spellEnd"/>
      <w:r>
        <w:rPr>
          <w:rFonts w:eastAsia="Times New Roman" w:cs="Times New Roman"/>
          <w:szCs w:val="24"/>
        </w:rPr>
        <w:t xml:space="preserve"> παραγωγή, για να είναι εύκολος στόχος με δεδομένες τις διεθνείς τάσεις προστασίας του περιβάλλοντος κ</w:t>
      </w:r>
      <w:r>
        <w:rPr>
          <w:rFonts w:eastAsia="Times New Roman" w:cs="Times New Roman"/>
          <w:szCs w:val="24"/>
        </w:rPr>
        <w:t>αι ουσιαστικής απαγόρευσής της να εισέλθει αποφασιστικά στην αγορά των ΑΠΕ ή και του αερίου.</w:t>
      </w:r>
    </w:p>
    <w:p w14:paraId="39BC6FB8"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Αντί, λοιπόν, να κάνουν αυτοκριτική για τις μεγάλες καθυστερήσεις δεκαετιών στις έρευνες των υδρογονανθράκων, για τις πολιτικές όπου γινόταν πάρτι λαθρεμπορίου στα</w:t>
      </w:r>
      <w:r>
        <w:rPr>
          <w:rFonts w:eastAsia="Times New Roman" w:cs="Times New Roman"/>
          <w:szCs w:val="24"/>
        </w:rPr>
        <w:t xml:space="preserve"> πετρελαιοειδή με ανυπολόγιστες επιπτώσεις στα δημόσια οικονομικά, έρχονται </w:t>
      </w:r>
      <w:r>
        <w:rPr>
          <w:rFonts w:eastAsia="Times New Roman" w:cs="Times New Roman"/>
          <w:szCs w:val="24"/>
        </w:rPr>
        <w:lastRenderedPageBreak/>
        <w:t>σήμερα να κάνουν και τους τιμητές σε μια Κυβέρνηση συνολικά δύο χρόνων</w:t>
      </w:r>
      <w:r>
        <w:rPr>
          <w:rFonts w:eastAsia="Times New Roman" w:cs="Times New Roman"/>
          <w:szCs w:val="24"/>
        </w:rPr>
        <w:t>,</w:t>
      </w:r>
      <w:r>
        <w:rPr>
          <w:rFonts w:eastAsia="Times New Roman" w:cs="Times New Roman"/>
          <w:szCs w:val="24"/>
        </w:rPr>
        <w:t xml:space="preserve"> που εν μέσω της σοβαρότερης οικονομικής κρίσης των τελευταίων δεκαετιών και εν μέσω επιτροπείας, παλεύει για</w:t>
      </w:r>
      <w:r>
        <w:rPr>
          <w:rFonts w:eastAsia="Times New Roman" w:cs="Times New Roman"/>
          <w:szCs w:val="24"/>
        </w:rPr>
        <w:t xml:space="preserve"> την ευστάθεια του ενεργειακού εφοδιασμού, για την ομαλή είσοδο σε συνθήκες πλήρους απελευθέρωσης της αγοράς ενέργειας αλλά και για τη δημιουργία νέας ενεργειακής πολιτικής</w:t>
      </w:r>
      <w:r>
        <w:rPr>
          <w:rFonts w:eastAsia="Times New Roman" w:cs="Times New Roman"/>
          <w:szCs w:val="24"/>
        </w:rPr>
        <w:t>,</w:t>
      </w:r>
      <w:r>
        <w:rPr>
          <w:rFonts w:eastAsia="Times New Roman" w:cs="Times New Roman"/>
          <w:szCs w:val="24"/>
        </w:rPr>
        <w:t xml:space="preserve"> με στόχο τη μείωση του κόστους της ενέργειας για τα νοικοκυριά και τις επιχειρήσει</w:t>
      </w:r>
      <w:r>
        <w:rPr>
          <w:rFonts w:eastAsia="Times New Roman" w:cs="Times New Roman"/>
          <w:szCs w:val="24"/>
        </w:rPr>
        <w:t>ς και την προώθηση ενεργειακών επενδύσεων που θα φέρουν πολλαπλασιαστικά οφέλη στην οικονομία</w:t>
      </w:r>
      <w:r>
        <w:rPr>
          <w:rFonts w:eastAsia="Times New Roman" w:cs="Times New Roman"/>
          <w:szCs w:val="24"/>
        </w:rPr>
        <w:t>.</w:t>
      </w:r>
      <w:r>
        <w:rPr>
          <w:rFonts w:eastAsia="Times New Roman" w:cs="Times New Roman"/>
          <w:szCs w:val="24"/>
        </w:rPr>
        <w:t xml:space="preserve"> </w:t>
      </w:r>
    </w:p>
    <w:p w14:paraId="39BC6FB9"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Η διασφάλιση του δημόσιου χαρακτήρα του ΑΔΜΗΕ με την συμφωνία που ψηφίστηκε τον Αύγουστο του 2015. Η απόσυρση του σχεδίου της «μικρής</w:t>
      </w:r>
      <w:r>
        <w:rPr>
          <w:rFonts w:eastAsia="Times New Roman" w:cs="Times New Roman"/>
          <w:szCs w:val="24"/>
        </w:rPr>
        <w:t>»</w:t>
      </w:r>
      <w:r>
        <w:rPr>
          <w:rFonts w:eastAsia="Times New Roman" w:cs="Times New Roman"/>
          <w:szCs w:val="24"/>
        </w:rPr>
        <w:t xml:space="preserve"> ΔΕΗ, δηλαδή της πώλησης τ</w:t>
      </w:r>
      <w:r>
        <w:rPr>
          <w:rFonts w:eastAsia="Times New Roman" w:cs="Times New Roman"/>
          <w:szCs w:val="24"/>
        </w:rPr>
        <w:t xml:space="preserve">ου 30% των </w:t>
      </w:r>
      <w:proofErr w:type="spellStart"/>
      <w:r>
        <w:rPr>
          <w:rFonts w:eastAsia="Times New Roman" w:cs="Times New Roman"/>
          <w:szCs w:val="24"/>
        </w:rPr>
        <w:t>λιγνιτικών</w:t>
      </w:r>
      <w:proofErr w:type="spellEnd"/>
      <w:r>
        <w:rPr>
          <w:rFonts w:eastAsia="Times New Roman" w:cs="Times New Roman"/>
          <w:szCs w:val="24"/>
        </w:rPr>
        <w:t xml:space="preserve"> και υδροηλεκτρικών μονάδων πλήρως αποσβεσμένων -ιδιαίτερα της </w:t>
      </w:r>
      <w:r>
        <w:rPr>
          <w:rFonts w:eastAsia="Times New Roman" w:cs="Times New Roman"/>
          <w:szCs w:val="24"/>
        </w:rPr>
        <w:t>β</w:t>
      </w:r>
      <w:r>
        <w:rPr>
          <w:rFonts w:eastAsia="Times New Roman" w:cs="Times New Roman"/>
          <w:szCs w:val="24"/>
        </w:rPr>
        <w:t>όρειας Ελλάδας- και η αντικατάσταση τους από τα ΝΟΜΕ</w:t>
      </w:r>
      <w:r>
        <w:rPr>
          <w:rFonts w:eastAsia="Times New Roman" w:cs="Times New Roman"/>
          <w:szCs w:val="24"/>
        </w:rPr>
        <w:t xml:space="preserve"> με τα οποία μπορεί να επιτευχθεί ισοδύναμο αποτέλεσμα, χωρίς, όμως, να χαθεί η ιδιοκτησία των μονάδων της ΔΕΗ, νόμοι που μπορούν να πετύχουν, όπως αποδεικνύεται από το ενδιαφέρον και τις τιμές στις πρώτες δημοπρασίες. Η προσπάθεια μεταφοράς του 17% της ΔΕ</w:t>
      </w:r>
      <w:r>
        <w:rPr>
          <w:rFonts w:eastAsia="Times New Roman" w:cs="Times New Roman"/>
          <w:szCs w:val="24"/>
        </w:rPr>
        <w:t xml:space="preserve">Η στο </w:t>
      </w:r>
      <w:proofErr w:type="spellStart"/>
      <w:r>
        <w:rPr>
          <w:rFonts w:eastAsia="Times New Roman" w:cs="Times New Roman"/>
          <w:szCs w:val="24"/>
        </w:rPr>
        <w:t>υ</w:t>
      </w:r>
      <w:r>
        <w:rPr>
          <w:rFonts w:eastAsia="Times New Roman" w:cs="Times New Roman"/>
          <w:szCs w:val="24"/>
        </w:rPr>
        <w:t>περταμείο</w:t>
      </w:r>
      <w:proofErr w:type="spellEnd"/>
      <w:r>
        <w:rPr>
          <w:rFonts w:eastAsia="Times New Roman" w:cs="Times New Roman"/>
          <w:szCs w:val="24"/>
        </w:rPr>
        <w:t xml:space="preserve"> για αξιοποίηση και όχι αναγκαστικά για πώληση από το ΤΑΙΠΕΔ. Η </w:t>
      </w:r>
      <w:r>
        <w:rPr>
          <w:rFonts w:eastAsia="Times New Roman" w:cs="Times New Roman"/>
          <w:szCs w:val="24"/>
        </w:rPr>
        <w:lastRenderedPageBreak/>
        <w:t>μη εύνοια της Κυβέρνησης για την ιδιωτικοποίηση της ΔΕΠΑ καθόσον δεν νοείται το δημόσιο να μην εισπράττει έσοδα από την πώληση του φυσικού αερίου, καθώς και των ΕΛΠΕ με τα εντυ</w:t>
      </w:r>
      <w:r>
        <w:rPr>
          <w:rFonts w:eastAsia="Times New Roman" w:cs="Times New Roman"/>
          <w:szCs w:val="24"/>
        </w:rPr>
        <w:t xml:space="preserve">πωσιακά αποτελέσματα που πέτυχαν με δημόσιο </w:t>
      </w:r>
      <w:proofErr w:type="spellStart"/>
      <w:r>
        <w:rPr>
          <w:rFonts w:eastAsia="Times New Roman" w:cs="Times New Roman"/>
          <w:szCs w:val="24"/>
        </w:rPr>
        <w:t>management</w:t>
      </w:r>
      <w:proofErr w:type="spellEnd"/>
      <w:r>
        <w:rPr>
          <w:rFonts w:eastAsia="Times New Roman" w:cs="Times New Roman"/>
          <w:szCs w:val="24"/>
        </w:rPr>
        <w:t>. Η ολοκλήρωση μέσα στο 2017 της 3</w:t>
      </w:r>
      <w:r>
        <w:rPr>
          <w:rFonts w:eastAsia="Times New Roman" w:cs="Times New Roman"/>
          <w:szCs w:val="24"/>
          <w:vertAlign w:val="superscript"/>
        </w:rPr>
        <w:t>ης</w:t>
      </w:r>
      <w:r>
        <w:rPr>
          <w:rFonts w:eastAsia="Times New Roman" w:cs="Times New Roman"/>
          <w:szCs w:val="24"/>
        </w:rPr>
        <w:t xml:space="preserve"> δεξαμενής υγροποιημένου φυσικού αερίου στη </w:t>
      </w:r>
      <w:proofErr w:type="spellStart"/>
      <w:r>
        <w:rPr>
          <w:rFonts w:eastAsia="Times New Roman" w:cs="Times New Roman"/>
          <w:szCs w:val="24"/>
        </w:rPr>
        <w:t>Ρεβυθούσα</w:t>
      </w:r>
      <w:proofErr w:type="spellEnd"/>
      <w:r>
        <w:rPr>
          <w:rFonts w:eastAsia="Times New Roman" w:cs="Times New Roman"/>
          <w:szCs w:val="24"/>
        </w:rPr>
        <w:t>. Η αλλαγή του καθεστώτος στήριξης των ΑΠΕ ούτως ώστε και βιώσιμες επενδύσεις να είναι αλλά και να προστατευτεί ο</w:t>
      </w:r>
      <w:r>
        <w:rPr>
          <w:rFonts w:eastAsia="Times New Roman" w:cs="Times New Roman"/>
          <w:szCs w:val="24"/>
        </w:rPr>
        <w:t xml:space="preserve"> καταναλωτής και η περαιτέρω ανάπτυξη τους με φιλόδοξους στόχους και για το 2020 αλλά και το 2030.</w:t>
      </w:r>
    </w:p>
    <w:p w14:paraId="39BC6FBA"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 xml:space="preserve">Να σας θυμίσω ότι είναι η πρώτη φορά που έχουμε εγκεκριμένο μηχανισμό στήριξης των </w:t>
      </w:r>
      <w:r>
        <w:rPr>
          <w:rFonts w:eastAsia="Times New Roman" w:cs="Times New Roman"/>
          <w:szCs w:val="24"/>
        </w:rPr>
        <w:t>α</w:t>
      </w:r>
      <w:r>
        <w:rPr>
          <w:rFonts w:eastAsia="Times New Roman" w:cs="Times New Roman"/>
          <w:szCs w:val="24"/>
        </w:rPr>
        <w:t xml:space="preserve">νανεώσιμων </w:t>
      </w:r>
      <w:r>
        <w:rPr>
          <w:rFonts w:eastAsia="Times New Roman" w:cs="Times New Roman"/>
          <w:szCs w:val="24"/>
        </w:rPr>
        <w:t>π</w:t>
      </w:r>
      <w:r>
        <w:rPr>
          <w:rFonts w:eastAsia="Times New Roman" w:cs="Times New Roman"/>
          <w:szCs w:val="24"/>
        </w:rPr>
        <w:t xml:space="preserve">ηγών </w:t>
      </w:r>
      <w:r>
        <w:rPr>
          <w:rFonts w:eastAsia="Times New Roman" w:cs="Times New Roman"/>
          <w:szCs w:val="24"/>
        </w:rPr>
        <w:t>ε</w:t>
      </w:r>
      <w:r>
        <w:rPr>
          <w:rFonts w:eastAsia="Times New Roman" w:cs="Times New Roman"/>
          <w:szCs w:val="24"/>
        </w:rPr>
        <w:t>νέργειας. Τόσα χρόνια δεν είχαμε κανέναν εγκεκριμένο μη</w:t>
      </w:r>
      <w:r>
        <w:rPr>
          <w:rFonts w:eastAsia="Times New Roman" w:cs="Times New Roman"/>
          <w:szCs w:val="24"/>
        </w:rPr>
        <w:t>χανισμό στήριξης από την Ευρωπαϊκή Επιτροπή, με αποτέλεσμα να μην μπορούμε να πάρουμε καμ</w:t>
      </w:r>
      <w:r>
        <w:rPr>
          <w:rFonts w:eastAsia="Times New Roman" w:cs="Times New Roman"/>
          <w:szCs w:val="24"/>
        </w:rPr>
        <w:t>μιά</w:t>
      </w:r>
      <w:r>
        <w:rPr>
          <w:rFonts w:eastAsia="Times New Roman" w:cs="Times New Roman"/>
          <w:szCs w:val="24"/>
        </w:rPr>
        <w:t xml:space="preserve"> παράταση και άρα δέκα μήνες δεν μπορούσαν να υπογραφούν συμβάσεις αγοραπωλησίας ηλεκτρικής ενέργειας με επακόλουθα στην αγορά. </w:t>
      </w:r>
    </w:p>
    <w:p w14:paraId="39BC6FBB"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Να σας θυμίσω επίσης τον δεύτερο δι</w:t>
      </w:r>
      <w:r>
        <w:rPr>
          <w:rFonts w:eastAsia="Times New Roman" w:cs="Times New Roman"/>
          <w:szCs w:val="24"/>
        </w:rPr>
        <w:t xml:space="preserve">αγωνισμό για την έρευνα και την εκμετάλλευση υδρογονανθράκων σε είκοσι θαλάσσιες περιοχές στο Ιόνιο και νότια της Κρήτης, αλλά και τον </w:t>
      </w:r>
      <w:r>
        <w:rPr>
          <w:rFonts w:eastAsia="Times New Roman" w:cs="Times New Roman"/>
          <w:szCs w:val="24"/>
        </w:rPr>
        <w:lastRenderedPageBreak/>
        <w:t>διαγωνισμό στις χερσαίες περιοχές που προχωρούν -βέβαια με καθυστερήσεις, αλλά αυτές πάντοτε καθυστερούν- προς όφελος του</w:t>
      </w:r>
      <w:r>
        <w:rPr>
          <w:rFonts w:eastAsia="Times New Roman" w:cs="Times New Roman"/>
          <w:szCs w:val="24"/>
        </w:rPr>
        <w:t xml:space="preserve"> δημοσίου συμφέροντος.</w:t>
      </w:r>
    </w:p>
    <w:p w14:paraId="39BC6FBC"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 xml:space="preserve">Ακόμη να σας θυμίσω την επανεκκίνηση του «Εξοικονομώ κατ’ </w:t>
      </w:r>
      <w:proofErr w:type="spellStart"/>
      <w:r>
        <w:rPr>
          <w:rFonts w:eastAsia="Times New Roman" w:cs="Times New Roman"/>
          <w:szCs w:val="24"/>
        </w:rPr>
        <w:t>Ο</w:t>
      </w:r>
      <w:r>
        <w:rPr>
          <w:rFonts w:eastAsia="Times New Roman" w:cs="Times New Roman"/>
          <w:szCs w:val="24"/>
        </w:rPr>
        <w:t>ίκ</w:t>
      </w:r>
      <w:r>
        <w:rPr>
          <w:rFonts w:eastAsia="Times New Roman" w:cs="Times New Roman"/>
          <w:szCs w:val="24"/>
        </w:rPr>
        <w:t>ο</w:t>
      </w:r>
      <w:r>
        <w:rPr>
          <w:rFonts w:eastAsia="Times New Roman" w:cs="Times New Roman"/>
          <w:szCs w:val="24"/>
        </w:rPr>
        <w:t>ν</w:t>
      </w:r>
      <w:proofErr w:type="spellEnd"/>
      <w:r>
        <w:rPr>
          <w:rFonts w:eastAsia="Times New Roman" w:cs="Times New Roman"/>
          <w:szCs w:val="24"/>
        </w:rPr>
        <w:t xml:space="preserve">» με τις αναγκαίες προσαρμογές με βάση την εμπειρία της πρώτης φάσης, την εναρμόνιση της ελληνικής νομοθεσίας με την ενσωμάτωση της </w:t>
      </w:r>
      <w:r>
        <w:rPr>
          <w:rFonts w:eastAsia="Times New Roman" w:cs="Times New Roman"/>
          <w:szCs w:val="24"/>
        </w:rPr>
        <w:t>ο</w:t>
      </w:r>
      <w:r>
        <w:rPr>
          <w:rFonts w:eastAsia="Times New Roman" w:cs="Times New Roman"/>
          <w:szCs w:val="24"/>
        </w:rPr>
        <w:t>δηγίας για την ενεργειακή αποδοτικότη</w:t>
      </w:r>
      <w:r>
        <w:rPr>
          <w:rFonts w:eastAsia="Times New Roman" w:cs="Times New Roman"/>
          <w:szCs w:val="24"/>
        </w:rPr>
        <w:t>τα και την απόφαση για να αντιμετωπιστούν τυχόν στρεβλώσεις στην αγορά ηλεκτρισμού με την ολοκλήρωση της σχετικής μεταρρύθμισης</w:t>
      </w:r>
      <w:r>
        <w:rPr>
          <w:rFonts w:eastAsia="Times New Roman" w:cs="Times New Roman"/>
          <w:szCs w:val="24"/>
        </w:rPr>
        <w:t>,</w:t>
      </w:r>
      <w:r>
        <w:rPr>
          <w:rFonts w:eastAsia="Times New Roman" w:cs="Times New Roman"/>
          <w:szCs w:val="24"/>
        </w:rPr>
        <w:t xml:space="preserve"> για να μην παρουσιάζονται προβλήματα στον μηχανισμό προσδιορισμού ποσοτήτων εισαγωγών και εξαγωγών, που εκτός των άλλων έπαιξαν</w:t>
      </w:r>
      <w:r>
        <w:rPr>
          <w:rFonts w:eastAsia="Times New Roman" w:cs="Times New Roman"/>
          <w:szCs w:val="24"/>
        </w:rPr>
        <w:t xml:space="preserve"> τον ρόλο τους στην πρόσφατη ενεργειακή κρίση, όπως και την ανάγκη λήψης μέτρων των παραγωγών για εναλλακτική τροφοδοσία των μονάδων παραγωγής ακόμη και αν δεν προβλέπεται στις άδειές τους, την εκκίνηση του </w:t>
      </w:r>
      <w:r>
        <w:rPr>
          <w:rFonts w:eastAsia="Times New Roman" w:cs="Times New Roman"/>
          <w:szCs w:val="24"/>
          <w:lang w:val="en-US"/>
        </w:rPr>
        <w:t>virtual</w:t>
      </w:r>
      <w:r>
        <w:rPr>
          <w:rFonts w:eastAsia="Times New Roman" w:cs="Times New Roman"/>
          <w:szCs w:val="24"/>
        </w:rPr>
        <w:t xml:space="preserve"> </w:t>
      </w:r>
      <w:r>
        <w:rPr>
          <w:rFonts w:eastAsia="Times New Roman" w:cs="Times New Roman"/>
          <w:szCs w:val="24"/>
          <w:lang w:val="en-US"/>
        </w:rPr>
        <w:t>Net</w:t>
      </w:r>
      <w:r>
        <w:rPr>
          <w:rFonts w:eastAsia="Times New Roman" w:cs="Times New Roman"/>
          <w:szCs w:val="24"/>
        </w:rPr>
        <w:t xml:space="preserve"> </w:t>
      </w:r>
      <w:r>
        <w:rPr>
          <w:rFonts w:eastAsia="Times New Roman" w:cs="Times New Roman"/>
          <w:szCs w:val="24"/>
          <w:lang w:val="en-US"/>
        </w:rPr>
        <w:t>Metering</w:t>
      </w:r>
      <w:r>
        <w:rPr>
          <w:rFonts w:eastAsia="Times New Roman" w:cs="Times New Roman"/>
          <w:szCs w:val="24"/>
        </w:rPr>
        <w:t xml:space="preserve"> που ελπίζουμε ότι μέχρι τον </w:t>
      </w:r>
      <w:r>
        <w:rPr>
          <w:rFonts w:eastAsia="Times New Roman" w:cs="Times New Roman"/>
          <w:szCs w:val="24"/>
        </w:rPr>
        <w:t xml:space="preserve">Ιούνιο θα ξεκινήσει για τους αγρότες και μάλιστα -όπως είπε και ο Υπουργός Αγροτικής Ανάπτυξης- θα εντάσσεται στα προγράμματα βελτίωσης του </w:t>
      </w:r>
      <w:r>
        <w:rPr>
          <w:rFonts w:eastAsia="Times New Roman" w:cs="Times New Roman"/>
          <w:szCs w:val="24"/>
        </w:rPr>
        <w:t>π</w:t>
      </w:r>
      <w:r>
        <w:rPr>
          <w:rFonts w:eastAsia="Times New Roman" w:cs="Times New Roman"/>
          <w:szCs w:val="24"/>
        </w:rPr>
        <w:t xml:space="preserve">ρογράμματος </w:t>
      </w:r>
      <w:r>
        <w:rPr>
          <w:rFonts w:eastAsia="Times New Roman" w:cs="Times New Roman"/>
          <w:szCs w:val="24"/>
        </w:rPr>
        <w:t>α</w:t>
      </w:r>
      <w:r>
        <w:rPr>
          <w:rFonts w:eastAsia="Times New Roman" w:cs="Times New Roman"/>
          <w:szCs w:val="24"/>
        </w:rPr>
        <w:t xml:space="preserve">γροτικής </w:t>
      </w:r>
      <w:r>
        <w:rPr>
          <w:rFonts w:eastAsia="Times New Roman" w:cs="Times New Roman"/>
          <w:szCs w:val="24"/>
        </w:rPr>
        <w:t>α</w:t>
      </w:r>
      <w:r>
        <w:rPr>
          <w:rFonts w:eastAsia="Times New Roman" w:cs="Times New Roman"/>
          <w:szCs w:val="24"/>
        </w:rPr>
        <w:t xml:space="preserve">νάπτυξης. Όλες αυτές οι πολιτικές, λοιπόν, συνιστούν ουσιαστική αλλαγή του μοντέλου </w:t>
      </w:r>
      <w:r>
        <w:rPr>
          <w:rFonts w:eastAsia="Times New Roman" w:cs="Times New Roman"/>
          <w:szCs w:val="24"/>
        </w:rPr>
        <w:lastRenderedPageBreak/>
        <w:t>στην ενε</w:t>
      </w:r>
      <w:r>
        <w:rPr>
          <w:rFonts w:eastAsia="Times New Roman" w:cs="Times New Roman"/>
          <w:szCs w:val="24"/>
        </w:rPr>
        <w:t>ργειακή αγορά προς το συμφέρον της χώρας και του τελικού καταναλωτή.</w:t>
      </w:r>
    </w:p>
    <w:p w14:paraId="39BC6FBD"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Οι επεκτάσεις του δικτύου του φυσικού αερίου μέσα στη χώρα -οι άμεσες αλλά και οι μελλοντικές- συμβάλλουν ουσιαστικά στην ισοπολιτεία, με τη δυνατότητα του κάθε πολίτη της ισότιμης πρόσβα</w:t>
      </w:r>
      <w:r>
        <w:rPr>
          <w:rFonts w:eastAsia="Times New Roman" w:cs="Times New Roman"/>
          <w:szCs w:val="24"/>
        </w:rPr>
        <w:t>σης σε φθηνότερο και λιγότερο ρυπογόνο καύσιμο.</w:t>
      </w:r>
    </w:p>
    <w:p w14:paraId="39BC6FBE"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 xml:space="preserve">Η σταδιακή μείωση της </w:t>
      </w:r>
      <w:proofErr w:type="spellStart"/>
      <w:r>
        <w:rPr>
          <w:rFonts w:eastAsia="Times New Roman" w:cs="Times New Roman"/>
          <w:szCs w:val="24"/>
        </w:rPr>
        <w:t>λιγνιτικής</w:t>
      </w:r>
      <w:proofErr w:type="spellEnd"/>
      <w:r>
        <w:rPr>
          <w:rFonts w:eastAsia="Times New Roman" w:cs="Times New Roman"/>
          <w:szCs w:val="24"/>
        </w:rPr>
        <w:t xml:space="preserve"> παραγωγής με την εφαρμογή αντιρρυπαντικής τεχνολογίας στις νέες μονάδες, που αντικαθιστούν κάποιες από τις παλιές οι οποίες και ρυπαίνουν αλλά έχουν και μικρή αποδοτικότητα, κ</w:t>
      </w:r>
      <w:r>
        <w:rPr>
          <w:rFonts w:eastAsia="Times New Roman" w:cs="Times New Roman"/>
          <w:szCs w:val="24"/>
        </w:rPr>
        <w:t>αι η αύξηση της διείσδυσης των ΑΠΕ από όλες τις τεχνολογίες, είναι η κατεύθυνση, με ουσιαστική, βέβαια, ενίσχυση της θέσης της «ΔΕΗ Ανανεώσιμες» μέσα στις ΑΠΕ.</w:t>
      </w:r>
    </w:p>
    <w:p w14:paraId="39BC6FBF"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 xml:space="preserve">Η ενίσχυση της εγχώριας προστιθέμενης αξίας στην παραγωγή και η προώθηση της παραγωγής εν </w:t>
      </w:r>
      <w:proofErr w:type="spellStart"/>
      <w:r>
        <w:rPr>
          <w:rFonts w:eastAsia="Times New Roman" w:cs="Times New Roman"/>
          <w:szCs w:val="24"/>
        </w:rPr>
        <w:t>όλω</w:t>
      </w:r>
      <w:proofErr w:type="spellEnd"/>
      <w:r>
        <w:rPr>
          <w:rFonts w:eastAsia="Times New Roman" w:cs="Times New Roman"/>
          <w:szCs w:val="24"/>
        </w:rPr>
        <w:t xml:space="preserve"> ή </w:t>
      </w:r>
      <w:r>
        <w:rPr>
          <w:rFonts w:eastAsia="Times New Roman" w:cs="Times New Roman"/>
          <w:szCs w:val="24"/>
        </w:rPr>
        <w:t>εν μέρει τεχνολογικού εξοπλισμού για την ενέργεια και στη χώρα μας, είναι σημαντικά ζητούμενα που απαιτούν την προσοχή μας.</w:t>
      </w:r>
    </w:p>
    <w:p w14:paraId="39BC6FC0"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lastRenderedPageBreak/>
        <w:t xml:space="preserve">Η επερώτηση που σήμερα συζητάμε, κύριοι συνάδελφοι, αποδεικνύει δυστυχώς τις ιδεολογικές εμμονές και την παθητική αποδοχή από τους προκατόχους μας στα κελεύσματα κύκλων των δανειστών της χώρας, δείχνει τα αδιέξοδα αυτών που μας έφεραν εδώ με τις πολιτικές </w:t>
      </w:r>
      <w:r>
        <w:rPr>
          <w:rFonts w:eastAsia="Times New Roman" w:cs="Times New Roman"/>
          <w:szCs w:val="24"/>
        </w:rPr>
        <w:t xml:space="preserve">τους, που μόνο στόχο είχαν την εξυπηρέτηση συγκεκριμένων συμφερόντων. Και είναι οι ίδιοι που κατέστρεψαν την παραγωγική βάση της χώρας, που δημιούργησαν ένα εκατομμύριο επιπλέον άνεργους, που έβαλαν τις βάσεις της ενεργειακής φτώχειας που βιώνει σημαντικό </w:t>
      </w:r>
      <w:r>
        <w:rPr>
          <w:rFonts w:eastAsia="Times New Roman" w:cs="Times New Roman"/>
          <w:szCs w:val="24"/>
        </w:rPr>
        <w:t xml:space="preserve">τμήμα του λαού μας και που έχουμε εμείς υποχρέωση να τη σταματήσουμε με το κοινωνικό τιμολόγιο, με νέες ρυθμίσεις, με εκπτώσεις σε όσους πληρώνουν στην ώρα τους και κρατούν σωστά τις ρυθμίσεις, με ένα στρατηγικό σχέδιο δίκαιης ανάπτυξης της οικονομίας που </w:t>
      </w:r>
      <w:r>
        <w:rPr>
          <w:rFonts w:eastAsia="Times New Roman" w:cs="Times New Roman"/>
          <w:szCs w:val="24"/>
        </w:rPr>
        <w:t>θα φέρει τη χώρα και την κοινωνία στην κανονικότητα.</w:t>
      </w:r>
    </w:p>
    <w:p w14:paraId="39BC6FC1" w14:textId="77777777" w:rsidR="00C46B37" w:rsidRDefault="002E6CD8">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Τελειώσατε κανονικά, κύριε συνάδελφε.</w:t>
      </w:r>
    </w:p>
    <w:p w14:paraId="39BC6FC2" w14:textId="77777777" w:rsidR="00C46B37" w:rsidRDefault="002E6CD8">
      <w:pPr>
        <w:spacing w:line="600" w:lineRule="auto"/>
        <w:ind w:firstLine="720"/>
        <w:jc w:val="both"/>
        <w:rPr>
          <w:rFonts w:eastAsia="Times New Roman" w:cs="Times New Roman"/>
          <w:szCs w:val="24"/>
        </w:rPr>
      </w:pPr>
      <w:r>
        <w:rPr>
          <w:rFonts w:eastAsia="Times New Roman" w:cs="Times New Roman"/>
          <w:b/>
          <w:szCs w:val="24"/>
        </w:rPr>
        <w:t>ΙΩΑΝΝΗΣ ΣΗΦΑΚΗΣ:</w:t>
      </w:r>
      <w:r>
        <w:rPr>
          <w:rFonts w:eastAsia="Times New Roman" w:cs="Times New Roman"/>
          <w:szCs w:val="24"/>
        </w:rPr>
        <w:t xml:space="preserve"> Σε δευτερόλεπτα, κύριε Πρόεδρε.</w:t>
      </w:r>
    </w:p>
    <w:p w14:paraId="39BC6FC3"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 xml:space="preserve">Η γενικευμένη καταστροφολογία από την </w:t>
      </w:r>
      <w:r>
        <w:rPr>
          <w:rFonts w:eastAsia="Times New Roman" w:cs="Times New Roman"/>
          <w:szCs w:val="24"/>
        </w:rPr>
        <w:t>Α</w:t>
      </w:r>
      <w:r>
        <w:rPr>
          <w:rFonts w:eastAsia="Times New Roman" w:cs="Times New Roman"/>
          <w:szCs w:val="24"/>
        </w:rPr>
        <w:t xml:space="preserve">ντιπολίτευση και τα διαπλεκόμενα </w:t>
      </w:r>
      <w:r>
        <w:rPr>
          <w:rFonts w:eastAsia="Times New Roman" w:cs="Times New Roman"/>
          <w:szCs w:val="24"/>
        </w:rPr>
        <w:t>μ</w:t>
      </w:r>
      <w:r>
        <w:rPr>
          <w:rFonts w:eastAsia="Times New Roman" w:cs="Times New Roman"/>
          <w:szCs w:val="24"/>
        </w:rPr>
        <w:t xml:space="preserve">έσα </w:t>
      </w:r>
      <w:r>
        <w:rPr>
          <w:rFonts w:eastAsia="Times New Roman" w:cs="Times New Roman"/>
          <w:szCs w:val="24"/>
        </w:rPr>
        <w:t>μ</w:t>
      </w:r>
      <w:r>
        <w:rPr>
          <w:rFonts w:eastAsia="Times New Roman" w:cs="Times New Roman"/>
          <w:szCs w:val="24"/>
        </w:rPr>
        <w:t>αζικής</w:t>
      </w:r>
      <w:r>
        <w:rPr>
          <w:rFonts w:eastAsia="Times New Roman" w:cs="Times New Roman"/>
          <w:szCs w:val="24"/>
        </w:rPr>
        <w:t xml:space="preserve"> </w:t>
      </w:r>
      <w:r>
        <w:rPr>
          <w:rFonts w:eastAsia="Times New Roman" w:cs="Times New Roman"/>
          <w:szCs w:val="24"/>
        </w:rPr>
        <w:t>ε</w:t>
      </w:r>
      <w:r>
        <w:rPr>
          <w:rFonts w:eastAsia="Times New Roman" w:cs="Times New Roman"/>
          <w:szCs w:val="24"/>
        </w:rPr>
        <w:t xml:space="preserve">νημέρωσης πέφτει μέρα με </w:t>
      </w:r>
      <w:r>
        <w:rPr>
          <w:rFonts w:eastAsia="Times New Roman" w:cs="Times New Roman"/>
          <w:szCs w:val="24"/>
        </w:rPr>
        <w:lastRenderedPageBreak/>
        <w:t>τη μέρα στο κενό, όση ειρωνεία και αν επιστρατεύει σήμερα εδώ ο κ. Μανιάτης. Την ίδια τύχη θα έχει και η επερώτηση αυτή, που το μόνο που έκανε πέραν της κατάθεσης διαπιστευτηρίων από κάποιους στους δανειστές την ώρα της διαπραγμά</w:t>
      </w:r>
      <w:r>
        <w:rPr>
          <w:rFonts w:eastAsia="Times New Roman" w:cs="Times New Roman"/>
          <w:szCs w:val="24"/>
        </w:rPr>
        <w:t>τευσης, ήταν να μας δώσει την ευκαιρία να υπενθυμίσουμε στον ελληνικό λαό τις δράσεις μας, τους προγραμματισμούς μας και τις σαφέστατες διαφορές μας από το παλιό πολιτικό σύστημα και στον ενεργειακό τομέα.</w:t>
      </w:r>
    </w:p>
    <w:p w14:paraId="39BC6FC4"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Σας ευχαριστώ.</w:t>
      </w:r>
    </w:p>
    <w:p w14:paraId="39BC6FC5" w14:textId="77777777" w:rsidR="00C46B37" w:rsidRDefault="002E6CD8">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w:t>
      </w:r>
      <w:r>
        <w:rPr>
          <w:rFonts w:eastAsia="Times New Roman" w:cs="Times New Roman"/>
          <w:szCs w:val="24"/>
        </w:rPr>
        <w:t>αριστούμε, κύριε συνάδελφε.</w:t>
      </w:r>
    </w:p>
    <w:p w14:paraId="39BC6FC6"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Τον λόγο έχει ο συνάδελφος κ. Γεώργιος Λαζαρίδης από τους Ανεξάρτητους Έλληνες.</w:t>
      </w:r>
    </w:p>
    <w:p w14:paraId="39BC6FC7" w14:textId="77777777" w:rsidR="00C46B37" w:rsidRDefault="002E6CD8">
      <w:pPr>
        <w:spacing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Σας ευχαριστώ, κύριε Πρόεδρε.</w:t>
      </w:r>
    </w:p>
    <w:p w14:paraId="39BC6FC8"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Σας ευχαριστώ, κύριε συνάδελφε, για την κατανόηση.</w:t>
      </w:r>
    </w:p>
    <w:p w14:paraId="39BC6FC9"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 xml:space="preserve">Πριν ξεκινήσω, θα ήθελα να πω, κύριε Πρόεδρε, </w:t>
      </w:r>
      <w:r>
        <w:rPr>
          <w:rFonts w:eastAsia="Times New Roman" w:cs="Times New Roman"/>
          <w:szCs w:val="24"/>
        </w:rPr>
        <w:t xml:space="preserve">κύριοι συνάδελφοι, ότι άκουσα τον εκπρόσωπο της Δημοκρατικής Συμπαράταξης, ο οποίος είπε πραγματικά ενδιαφέροντα πράγματα, στα οποία θα ακούσουμε τον κύριο Υπουργό να απαντά. Όμως </w:t>
      </w:r>
      <w:r>
        <w:rPr>
          <w:rFonts w:eastAsia="Times New Roman" w:cs="Times New Roman"/>
          <w:szCs w:val="24"/>
        </w:rPr>
        <w:lastRenderedPageBreak/>
        <w:t>ήταν πάρα πολύ επιθετικός και μέσα στα τόσα τα οποία είπε, άφησε να εννοηθεί</w:t>
      </w:r>
      <w:r>
        <w:rPr>
          <w:rFonts w:eastAsia="Times New Roman" w:cs="Times New Roman"/>
          <w:szCs w:val="24"/>
        </w:rPr>
        <w:t xml:space="preserve"> ότι έκανε τόσο καλά τα πράγματα η Δημοκρατική Συμπαράταξη. Δημοκρατική Συμπαράταξη είναι το καινούρ</w:t>
      </w:r>
      <w:r>
        <w:rPr>
          <w:rFonts w:eastAsia="Times New Roman" w:cs="Times New Roman"/>
          <w:szCs w:val="24"/>
        </w:rPr>
        <w:t>γ</w:t>
      </w:r>
      <w:r>
        <w:rPr>
          <w:rFonts w:eastAsia="Times New Roman" w:cs="Times New Roman"/>
          <w:szCs w:val="24"/>
        </w:rPr>
        <w:t>ιο όνομα. Με το παλιό όνομα το ΠΑΣΟΚ. Και λέω εγώ</w:t>
      </w:r>
      <w:r>
        <w:rPr>
          <w:rFonts w:eastAsia="Times New Roman" w:cs="Times New Roman"/>
          <w:szCs w:val="24"/>
        </w:rPr>
        <w:t>.</w:t>
      </w:r>
      <w:r>
        <w:rPr>
          <w:rFonts w:eastAsia="Times New Roman" w:cs="Times New Roman"/>
          <w:szCs w:val="24"/>
        </w:rPr>
        <w:t xml:space="preserve"> Αφού το κόμμα είναι τόσο υπερήφανο για το παρελθόν του, γιατί άλλαξε όνομα; </w:t>
      </w:r>
    </w:p>
    <w:p w14:paraId="39BC6FCA" w14:textId="77777777" w:rsidR="00C46B37" w:rsidRDefault="002E6CD8">
      <w:pPr>
        <w:spacing w:line="600" w:lineRule="auto"/>
        <w:ind w:firstLine="720"/>
        <w:jc w:val="both"/>
        <w:rPr>
          <w:rFonts w:eastAsia="Times New Roman"/>
          <w:szCs w:val="24"/>
        </w:rPr>
      </w:pPr>
      <w:r>
        <w:rPr>
          <w:rFonts w:eastAsia="Times New Roman"/>
          <w:szCs w:val="24"/>
        </w:rPr>
        <w:t xml:space="preserve">Όταν ένα μαγαζί πάει καλά, </w:t>
      </w:r>
      <w:r>
        <w:rPr>
          <w:rFonts w:eastAsia="Times New Roman"/>
          <w:szCs w:val="24"/>
        </w:rPr>
        <w:t>δεν αλλάζεις το όνομα του μαγαζιού. Αντιθέτως το φωτίζεις περισσότερο για να το βλέπει ο κόσμος καλύτερα. Αφού ήσασταν τόσο περήφανοι, γιατί το αλλάξατε σε Δημοκρατική Συμπαράταξη; Γιατί; Το αλλάξατε</w:t>
      </w:r>
      <w:r>
        <w:rPr>
          <w:rFonts w:eastAsia="Times New Roman"/>
          <w:szCs w:val="24"/>
        </w:rPr>
        <w:t>,</w:t>
      </w:r>
      <w:r>
        <w:rPr>
          <w:rFonts w:eastAsia="Times New Roman"/>
          <w:szCs w:val="24"/>
        </w:rPr>
        <w:t xml:space="preserve"> γιατί την ευθύνη για την καταστροφή της χώρας την έχετε</w:t>
      </w:r>
      <w:r>
        <w:rPr>
          <w:rFonts w:eastAsia="Times New Roman"/>
          <w:szCs w:val="24"/>
        </w:rPr>
        <w:t xml:space="preserve"> στο μεγαλύτερο βαθμό εσείς. Αυτή είναι η πραγματικότητα. Για αυτά τα οποία βιώνουμε σήμερα</w:t>
      </w:r>
      <w:r>
        <w:rPr>
          <w:rFonts w:eastAsia="Times New Roman"/>
          <w:szCs w:val="24"/>
        </w:rPr>
        <w:t>,</w:t>
      </w:r>
      <w:r>
        <w:rPr>
          <w:rFonts w:eastAsia="Times New Roman"/>
          <w:szCs w:val="24"/>
        </w:rPr>
        <w:t xml:space="preserve"> στον μεγαλύτερο βαθμό ευθύνεστε εσείς και στη συνέχεια και η Νέα Δημοκρατία για την περίοδο Σαμαρά - Βενιζέλου. </w:t>
      </w:r>
    </w:p>
    <w:p w14:paraId="39BC6FCB" w14:textId="77777777" w:rsidR="00C46B37" w:rsidRDefault="002E6CD8">
      <w:pPr>
        <w:spacing w:line="600" w:lineRule="auto"/>
        <w:ind w:firstLine="720"/>
        <w:jc w:val="both"/>
        <w:rPr>
          <w:rFonts w:eastAsia="Times New Roman"/>
          <w:szCs w:val="24"/>
        </w:rPr>
      </w:pPr>
      <w:r>
        <w:rPr>
          <w:rFonts w:eastAsia="Times New Roman"/>
          <w:b/>
          <w:szCs w:val="24"/>
        </w:rPr>
        <w:t xml:space="preserve">ΜΙΧΑΗΛ ΤΖΕΛΕΠΗΣ: </w:t>
      </w:r>
      <w:r>
        <w:rPr>
          <w:rFonts w:eastAsia="Times New Roman"/>
          <w:szCs w:val="24"/>
        </w:rPr>
        <w:t>Τον Καραμανλή απ’ έξω;</w:t>
      </w:r>
    </w:p>
    <w:p w14:paraId="39BC6FCC" w14:textId="77777777" w:rsidR="00C46B37" w:rsidRDefault="002E6CD8">
      <w:pPr>
        <w:spacing w:line="600" w:lineRule="auto"/>
        <w:ind w:firstLine="720"/>
        <w:jc w:val="both"/>
        <w:rPr>
          <w:rFonts w:eastAsia="Times New Roman"/>
          <w:b/>
          <w:szCs w:val="24"/>
        </w:rPr>
      </w:pPr>
      <w:r>
        <w:rPr>
          <w:rFonts w:eastAsia="Times New Roman"/>
          <w:b/>
          <w:szCs w:val="24"/>
        </w:rPr>
        <w:t>ΓΕΩΡΓΙΟΣ Λ</w:t>
      </w:r>
      <w:r>
        <w:rPr>
          <w:rFonts w:eastAsia="Times New Roman"/>
          <w:b/>
          <w:szCs w:val="24"/>
        </w:rPr>
        <w:t xml:space="preserve">ΑΖΑΡΙΔΗΣ: </w:t>
      </w:r>
      <w:r>
        <w:rPr>
          <w:rFonts w:eastAsia="Times New Roman"/>
          <w:szCs w:val="24"/>
        </w:rPr>
        <w:t>Βεβαίως. Μα τον Καραμανλή τον δικαιώνουν οι αριθμοί, κύριε συνάδελφε.</w:t>
      </w:r>
      <w:r>
        <w:rPr>
          <w:rFonts w:eastAsia="Times New Roman"/>
          <w:b/>
          <w:szCs w:val="24"/>
        </w:rPr>
        <w:t xml:space="preserve"> </w:t>
      </w:r>
    </w:p>
    <w:p w14:paraId="39BC6FCD" w14:textId="77777777" w:rsidR="00C46B37" w:rsidRDefault="002E6CD8">
      <w:pPr>
        <w:spacing w:line="600" w:lineRule="auto"/>
        <w:ind w:firstLine="720"/>
        <w:jc w:val="both"/>
        <w:rPr>
          <w:rFonts w:eastAsia="Times New Roman"/>
          <w:b/>
          <w:szCs w:val="24"/>
        </w:rPr>
      </w:pPr>
      <w:r>
        <w:rPr>
          <w:rFonts w:eastAsia="Times New Roman"/>
          <w:b/>
          <w:szCs w:val="24"/>
        </w:rPr>
        <w:t xml:space="preserve">ΜΙΧΑΗΛ ΤΖΕΛΕΠΗΣ: </w:t>
      </w:r>
      <w:r>
        <w:rPr>
          <w:rFonts w:eastAsia="Times New Roman"/>
          <w:szCs w:val="24"/>
        </w:rPr>
        <w:t xml:space="preserve">Είστε </w:t>
      </w:r>
      <w:proofErr w:type="spellStart"/>
      <w:r>
        <w:rPr>
          <w:rFonts w:eastAsia="Times New Roman"/>
          <w:szCs w:val="24"/>
        </w:rPr>
        <w:t>κ</w:t>
      </w:r>
      <w:r>
        <w:rPr>
          <w:rFonts w:eastAsia="Times New Roman"/>
          <w:szCs w:val="24"/>
        </w:rPr>
        <w:t>αραμανλικοί</w:t>
      </w:r>
      <w:proofErr w:type="spellEnd"/>
      <w:r>
        <w:rPr>
          <w:rFonts w:eastAsia="Times New Roman"/>
          <w:szCs w:val="24"/>
        </w:rPr>
        <w:t xml:space="preserve"> εσείς.</w:t>
      </w:r>
    </w:p>
    <w:p w14:paraId="39BC6FCE" w14:textId="77777777" w:rsidR="00C46B37" w:rsidRDefault="002E6CD8">
      <w:pPr>
        <w:spacing w:line="600" w:lineRule="auto"/>
        <w:ind w:firstLine="720"/>
        <w:jc w:val="both"/>
        <w:rPr>
          <w:rFonts w:eastAsia="Times New Roman"/>
          <w:szCs w:val="24"/>
        </w:rPr>
      </w:pPr>
      <w:r>
        <w:rPr>
          <w:rFonts w:eastAsia="Times New Roman"/>
          <w:b/>
          <w:szCs w:val="24"/>
        </w:rPr>
        <w:lastRenderedPageBreak/>
        <w:t xml:space="preserve">ΓΕΩΡΓΙΟΣ ΛΑΖΑΡΙΔΗΣ: </w:t>
      </w:r>
      <w:r>
        <w:rPr>
          <w:rFonts w:eastAsia="Times New Roman"/>
          <w:szCs w:val="24"/>
        </w:rPr>
        <w:t>Και απευθύνομαι στους συναδέλφους της Νέας Δημοκρατίας λέγοντάς τους -έχω καταθέσει το παράπονό μου- ότι δεν υπε</w:t>
      </w:r>
      <w:r>
        <w:rPr>
          <w:rFonts w:eastAsia="Times New Roman"/>
          <w:szCs w:val="24"/>
        </w:rPr>
        <w:t>ρασπιστήκαν καμ</w:t>
      </w:r>
      <w:r>
        <w:rPr>
          <w:rFonts w:eastAsia="Times New Roman"/>
          <w:szCs w:val="24"/>
        </w:rPr>
        <w:t>μιά</w:t>
      </w:r>
      <w:r>
        <w:rPr>
          <w:rFonts w:eastAsia="Times New Roman"/>
          <w:szCs w:val="24"/>
        </w:rPr>
        <w:t xml:space="preserve"> φόρα την περίοδο Καραμανλή. </w:t>
      </w:r>
    </w:p>
    <w:p w14:paraId="39BC6FCF" w14:textId="77777777" w:rsidR="00C46B37" w:rsidRDefault="002E6CD8">
      <w:pPr>
        <w:spacing w:line="600" w:lineRule="auto"/>
        <w:ind w:firstLine="720"/>
        <w:jc w:val="both"/>
        <w:rPr>
          <w:rFonts w:eastAsia="Times New Roman"/>
          <w:szCs w:val="24"/>
        </w:rPr>
      </w:pPr>
      <w:r>
        <w:rPr>
          <w:rFonts w:eastAsia="Times New Roman"/>
          <w:szCs w:val="24"/>
        </w:rPr>
        <w:t xml:space="preserve">Εν πάση </w:t>
      </w:r>
      <w:proofErr w:type="spellStart"/>
      <w:r>
        <w:rPr>
          <w:rFonts w:eastAsia="Times New Roman"/>
          <w:szCs w:val="24"/>
        </w:rPr>
        <w:t>περιπτώσει</w:t>
      </w:r>
      <w:proofErr w:type="spellEnd"/>
      <w:r>
        <w:rPr>
          <w:rFonts w:eastAsia="Times New Roman"/>
          <w:szCs w:val="24"/>
        </w:rPr>
        <w:t>, όμως, τον δικαιώνουν οι αριθμοί, γιατί κατά γενική ομολογία εκείνη την περίοδο η Ελλάδα είχε τους υψηλότερους δείκτες ανάπτυξης από όλη την Ευρωζώνη και ό,τι προσπάθησε να κάνει, ό,τι δανε</w:t>
      </w:r>
      <w:r>
        <w:rPr>
          <w:rFonts w:eastAsia="Times New Roman"/>
          <w:szCs w:val="24"/>
        </w:rPr>
        <w:t>ισμούς έκανε εκείνη την περίοδο η χώρα</w:t>
      </w:r>
      <w:r>
        <w:rPr>
          <w:rFonts w:eastAsia="Times New Roman"/>
          <w:szCs w:val="24"/>
        </w:rPr>
        <w:t>,</w:t>
      </w:r>
      <w:r>
        <w:rPr>
          <w:rFonts w:eastAsia="Times New Roman"/>
          <w:szCs w:val="24"/>
        </w:rPr>
        <w:t xml:space="preserve"> ήταν για να πληρώσει τα δάνεια από την περίοδο Σημίτη.</w:t>
      </w:r>
    </w:p>
    <w:p w14:paraId="39BC6FD0" w14:textId="77777777" w:rsidR="00C46B37" w:rsidRDefault="002E6CD8">
      <w:pPr>
        <w:spacing w:line="600" w:lineRule="auto"/>
        <w:ind w:firstLine="720"/>
        <w:jc w:val="center"/>
        <w:rPr>
          <w:rFonts w:eastAsia="Times New Roman"/>
          <w:szCs w:val="24"/>
        </w:rPr>
      </w:pPr>
      <w:r>
        <w:rPr>
          <w:rFonts w:eastAsia="Times New Roman"/>
          <w:szCs w:val="24"/>
        </w:rPr>
        <w:t>(Θόρυβος στην Αίθουσα)</w:t>
      </w:r>
    </w:p>
    <w:p w14:paraId="39BC6FD1" w14:textId="77777777" w:rsidR="00C46B37" w:rsidRDefault="002E6CD8">
      <w:pPr>
        <w:spacing w:line="600" w:lineRule="auto"/>
        <w:ind w:firstLine="720"/>
        <w:jc w:val="both"/>
        <w:rPr>
          <w:rFonts w:eastAsia="Times New Roman"/>
          <w:szCs w:val="24"/>
        </w:rPr>
      </w:pPr>
      <w:r>
        <w:rPr>
          <w:rFonts w:eastAsia="Times New Roman"/>
          <w:szCs w:val="24"/>
        </w:rPr>
        <w:t>Γιατί; Μισό λεπτό. Το σκάνδαλο του Χρηματιστηρίου ποια περίοδο έγινε; Την περίοδο Σημίτη δεν έγινε; Ποια περίοδο έγινε το σκάνδαλο του Χρη</w:t>
      </w:r>
      <w:r>
        <w:rPr>
          <w:rFonts w:eastAsia="Times New Roman"/>
          <w:szCs w:val="24"/>
        </w:rPr>
        <w:t>ματιστηρίου; Η υπόθεση με τους Ολυμπιακούς Αγώνες που από 6</w:t>
      </w:r>
      <w:r>
        <w:rPr>
          <w:rFonts w:eastAsia="Times New Roman"/>
          <w:szCs w:val="24"/>
        </w:rPr>
        <w:t>,</w:t>
      </w:r>
      <w:r>
        <w:rPr>
          <w:rFonts w:eastAsia="Times New Roman"/>
          <w:szCs w:val="24"/>
        </w:rPr>
        <w:t xml:space="preserve"> 7 δισεκατομμύρια έφτασαν να στοιχίζουν 45 δισεκατομμύρια, από το ΠΑΣΟΚ δεν έγινε;</w:t>
      </w:r>
    </w:p>
    <w:p w14:paraId="39BC6FD2" w14:textId="77777777" w:rsidR="00C46B37" w:rsidRDefault="002E6CD8">
      <w:pPr>
        <w:spacing w:line="600" w:lineRule="auto"/>
        <w:ind w:firstLine="720"/>
        <w:jc w:val="both"/>
        <w:rPr>
          <w:rFonts w:eastAsia="Times New Roman"/>
          <w:szCs w:val="24"/>
        </w:rPr>
      </w:pPr>
      <w:r>
        <w:rPr>
          <w:rFonts w:eastAsia="Times New Roman"/>
          <w:szCs w:val="24"/>
        </w:rPr>
        <w:t>Όμως εγώ και πάλι καταθέτω ένα ερώτημα και ας είναι ρητορικό αν θέλετε</w:t>
      </w:r>
      <w:r>
        <w:rPr>
          <w:rFonts w:eastAsia="Times New Roman"/>
          <w:szCs w:val="24"/>
        </w:rPr>
        <w:t>.</w:t>
      </w:r>
      <w:r>
        <w:rPr>
          <w:rFonts w:eastAsia="Times New Roman"/>
          <w:szCs w:val="24"/>
        </w:rPr>
        <w:t xml:space="preserve"> Αφού είστε τόσο υπερήφανοι για το παρελθό</w:t>
      </w:r>
      <w:r>
        <w:rPr>
          <w:rFonts w:eastAsia="Times New Roman"/>
          <w:szCs w:val="24"/>
        </w:rPr>
        <w:t xml:space="preserve">ν σας, γιατί δεν αφήσατε το όνομα «ΠΑΣΟΚ», να ξέρει ο κόσμος τι </w:t>
      </w:r>
      <w:r>
        <w:rPr>
          <w:rFonts w:eastAsia="Times New Roman"/>
          <w:szCs w:val="24"/>
        </w:rPr>
        <w:lastRenderedPageBreak/>
        <w:t xml:space="preserve">έχει απέναντί του, και το αλλάξατε και το κάνατε Δημοκρατική Συμπαράταξη; Για να κρύψετε την πραγματικότητα. Συνήθως έτσι γίνεται. Ξέρετε ποιοι έχουν πολλά ονόματα συνήθως έξω στην πιάτσα. </w:t>
      </w:r>
    </w:p>
    <w:p w14:paraId="39BC6FD3" w14:textId="77777777" w:rsidR="00C46B37" w:rsidRDefault="002E6CD8">
      <w:pPr>
        <w:spacing w:line="600" w:lineRule="auto"/>
        <w:ind w:firstLine="720"/>
        <w:jc w:val="both"/>
        <w:rPr>
          <w:rFonts w:eastAsia="Times New Roman"/>
          <w:szCs w:val="24"/>
        </w:rPr>
      </w:pPr>
      <w:r>
        <w:rPr>
          <w:rFonts w:eastAsia="Times New Roman"/>
          <w:szCs w:val="24"/>
        </w:rPr>
        <w:t>Τέ</w:t>
      </w:r>
      <w:r>
        <w:rPr>
          <w:rFonts w:eastAsia="Times New Roman"/>
          <w:szCs w:val="24"/>
        </w:rPr>
        <w:t xml:space="preserve">λος πάντων χρησιμοποίησα και τον μισό χρόνο μου σχεδόν. </w:t>
      </w:r>
    </w:p>
    <w:p w14:paraId="39BC6FD4" w14:textId="77777777" w:rsidR="00C46B37" w:rsidRDefault="002E6CD8">
      <w:pPr>
        <w:spacing w:line="600" w:lineRule="auto"/>
        <w:ind w:firstLine="720"/>
        <w:jc w:val="both"/>
        <w:rPr>
          <w:rFonts w:eastAsia="Times New Roman"/>
          <w:szCs w:val="24"/>
        </w:rPr>
      </w:pPr>
      <w:r>
        <w:rPr>
          <w:rFonts w:eastAsia="Times New Roman"/>
          <w:szCs w:val="24"/>
        </w:rPr>
        <w:t xml:space="preserve">Μάλιστα την περίοδο τη δική σας ήταν που μας βάλατε και στο ΔΝΤ. Κύριε συνάδελφε, κάνατε μια αναφορά προηγουμένως όσον αφορά τα ομολογιακά δάνεια κ.λπ., και θυμήθηκα τον Γιώργο τον Παπακωνσταντίνου. </w:t>
      </w:r>
      <w:r>
        <w:rPr>
          <w:rFonts w:eastAsia="Times New Roman"/>
          <w:szCs w:val="24"/>
        </w:rPr>
        <w:t>Μετά την περίοδο Καραμανλή -και επιβεβαιώνεται με αυτό που θα σας πω</w:t>
      </w:r>
      <w:r>
        <w:rPr>
          <w:rFonts w:eastAsia="Times New Roman"/>
          <w:szCs w:val="24"/>
        </w:rPr>
        <w:t>,</w:t>
      </w:r>
      <w:r>
        <w:rPr>
          <w:rFonts w:eastAsia="Times New Roman"/>
          <w:szCs w:val="24"/>
        </w:rPr>
        <w:t xml:space="preserve"> το πόσο καλά πήγαινε η οικονομία εκείνη την περίοδο- τα </w:t>
      </w:r>
      <w:r>
        <w:rPr>
          <w:rFonts w:eastAsia="Times New Roman"/>
          <w:szCs w:val="24"/>
          <w:lang w:val="en-US"/>
        </w:rPr>
        <w:t>spreads</w:t>
      </w:r>
      <w:r>
        <w:rPr>
          <w:rFonts w:eastAsia="Times New Roman"/>
          <w:szCs w:val="24"/>
        </w:rPr>
        <w:t xml:space="preserve"> για την Ελλάδα ήταν στο ύψος της Γερμανίας ή και χαμηλότερα από την Γερμανία. Και έβγαινε τότε ο Παπακωνσταντίνου στο εξωτ</w:t>
      </w:r>
      <w:r>
        <w:rPr>
          <w:rFonts w:eastAsia="Times New Roman"/>
          <w:szCs w:val="24"/>
        </w:rPr>
        <w:t>ερικό και έλεγε ότι η Ελλάδα είναι «Τ</w:t>
      </w:r>
      <w:r>
        <w:rPr>
          <w:rFonts w:eastAsia="Times New Roman"/>
          <w:szCs w:val="24"/>
        </w:rPr>
        <w:t>ΙΤΑΝΙΚΟΣ</w:t>
      </w:r>
      <w:r>
        <w:rPr>
          <w:rFonts w:eastAsia="Times New Roman"/>
          <w:szCs w:val="24"/>
        </w:rPr>
        <w:t xml:space="preserve">» και βαδίζει ολοταχώς προς το παγόβουνο. Έκανε ό,τι ήταν δυνατόν προκειμένου να ανεβάσει τα </w:t>
      </w:r>
      <w:r>
        <w:rPr>
          <w:rFonts w:eastAsia="Times New Roman"/>
          <w:szCs w:val="24"/>
          <w:lang w:val="en-US"/>
        </w:rPr>
        <w:t>spreads</w:t>
      </w:r>
      <w:r>
        <w:rPr>
          <w:rFonts w:eastAsia="Times New Roman"/>
          <w:szCs w:val="24"/>
        </w:rPr>
        <w:t>μ,</w:t>
      </w:r>
      <w:r>
        <w:rPr>
          <w:rFonts w:eastAsia="Times New Roman"/>
          <w:szCs w:val="24"/>
        </w:rPr>
        <w:t xml:space="preserve"> για να μην μπορεί να δανειστεί η χώρα. Και στη συνέχεια επέλεξε το ειδυλλιακό </w:t>
      </w:r>
      <w:proofErr w:type="spellStart"/>
      <w:r>
        <w:rPr>
          <w:rFonts w:eastAsia="Times New Roman"/>
          <w:szCs w:val="24"/>
        </w:rPr>
        <w:t>Καστε</w:t>
      </w:r>
      <w:r>
        <w:rPr>
          <w:rFonts w:eastAsia="Times New Roman"/>
          <w:szCs w:val="24"/>
        </w:rPr>
        <w:t>λ</w:t>
      </w:r>
      <w:r>
        <w:rPr>
          <w:rFonts w:eastAsia="Times New Roman"/>
          <w:szCs w:val="24"/>
        </w:rPr>
        <w:t>λόριζο</w:t>
      </w:r>
      <w:proofErr w:type="spellEnd"/>
      <w:r>
        <w:rPr>
          <w:rFonts w:eastAsia="Times New Roman"/>
          <w:szCs w:val="24"/>
        </w:rPr>
        <w:t>,</w:t>
      </w:r>
      <w:r>
        <w:rPr>
          <w:rFonts w:eastAsia="Times New Roman"/>
          <w:szCs w:val="24"/>
        </w:rPr>
        <w:t xml:space="preserve"> προκειμένου να μ</w:t>
      </w:r>
      <w:r>
        <w:rPr>
          <w:rFonts w:eastAsia="Times New Roman"/>
          <w:szCs w:val="24"/>
        </w:rPr>
        <w:t>ας βάλει στο ΔΝΤ!</w:t>
      </w:r>
    </w:p>
    <w:p w14:paraId="39BC6FD5" w14:textId="77777777" w:rsidR="00C46B37" w:rsidRDefault="002E6CD8">
      <w:pPr>
        <w:spacing w:line="600" w:lineRule="auto"/>
        <w:ind w:firstLine="720"/>
        <w:jc w:val="both"/>
        <w:rPr>
          <w:rFonts w:eastAsia="Times New Roman"/>
          <w:szCs w:val="24"/>
        </w:rPr>
      </w:pPr>
      <w:r>
        <w:rPr>
          <w:rFonts w:eastAsia="Times New Roman"/>
          <w:szCs w:val="24"/>
        </w:rPr>
        <w:lastRenderedPageBreak/>
        <w:t xml:space="preserve">Κυρίες και κύριοι συνάδελφοι, στη βάση ενός συντονισμένου σχεδιασμού η χώρα μας ενσωματώνει περιβαλλοντικές προτεραιότητες στην ενεργειακή της πολιτική, εστιάζοντας στην ανάπτυξη των ΑΠΕ, τη διείσδυση του φυσικού αερίου, την εξοικονόμηση </w:t>
      </w:r>
      <w:r>
        <w:rPr>
          <w:rFonts w:eastAsia="Times New Roman"/>
          <w:szCs w:val="24"/>
        </w:rPr>
        <w:t>ενέργειας και την ενεργειακή αποδοτικότητα με περιβαλλοντικά συμβατές δράσεις. Διατηρούμε πληθώρα δυνατοτήτων, όμως, ο τομέας της ενέργειας στη χώρα μας έχει τις δικές του ιδιαιτερότητες.</w:t>
      </w:r>
    </w:p>
    <w:p w14:paraId="39BC6FD6" w14:textId="77777777" w:rsidR="00C46B37" w:rsidRDefault="002E6CD8">
      <w:pPr>
        <w:spacing w:line="600" w:lineRule="auto"/>
        <w:ind w:firstLine="720"/>
        <w:jc w:val="both"/>
        <w:rPr>
          <w:rFonts w:eastAsia="Times New Roman"/>
          <w:szCs w:val="24"/>
        </w:rPr>
      </w:pPr>
      <w:r>
        <w:rPr>
          <w:rFonts w:eastAsia="Times New Roman"/>
          <w:szCs w:val="24"/>
        </w:rPr>
        <w:t>Ας πάμε πρώτα στη ΔΕΗ. Ο λιγνίτης κατέχει το υψηλότερο ποσοστό του ε</w:t>
      </w:r>
      <w:r>
        <w:rPr>
          <w:rFonts w:eastAsia="Times New Roman"/>
          <w:szCs w:val="24"/>
        </w:rPr>
        <w:t>λληνικού ενεργειακού συστήματος παραγωγής ηλεκτρικής ενέργειας και πρέπει να στηριχθεί</w:t>
      </w:r>
      <w:r>
        <w:rPr>
          <w:rFonts w:eastAsia="Times New Roman"/>
          <w:szCs w:val="24"/>
        </w:rPr>
        <w:t>,</w:t>
      </w:r>
      <w:r>
        <w:rPr>
          <w:rFonts w:eastAsia="Times New Roman"/>
          <w:szCs w:val="24"/>
        </w:rPr>
        <w:t xml:space="preserve"> γιατί αποτελεί κεντρικό άξονα για την ασφάλεια του ενεργειακού εφοδιασμού, για την ανεξαρτησία της χώρας από εισαγόμενα καύσιμα, για τη βελτίωση του εμπορικού ισοζυγίου</w:t>
      </w:r>
      <w:r>
        <w:rPr>
          <w:rFonts w:eastAsia="Times New Roman"/>
          <w:szCs w:val="24"/>
        </w:rPr>
        <w:t xml:space="preserve">, καθώς και για την απασχόληση και την ανάπτυξη των τοπικών κοινοτήτων. </w:t>
      </w:r>
    </w:p>
    <w:p w14:paraId="39BC6FD7" w14:textId="77777777" w:rsidR="00C46B37" w:rsidRDefault="002E6CD8">
      <w:pPr>
        <w:spacing w:line="600" w:lineRule="auto"/>
        <w:ind w:firstLine="720"/>
        <w:jc w:val="both"/>
        <w:rPr>
          <w:rFonts w:eastAsia="Times New Roman"/>
          <w:szCs w:val="24"/>
        </w:rPr>
      </w:pPr>
      <w:r>
        <w:rPr>
          <w:rFonts w:eastAsia="Times New Roman"/>
          <w:szCs w:val="24"/>
        </w:rPr>
        <w:t xml:space="preserve">Η συμβολή της ΔΕΗ ως ενιαίου και δημόσιου φορέα στη μεταπολεμική παραγωγική συγκρότηση της χώρας και στην εξέλιξη της βιομηχανίας είναι τεράστια. Για την ακρίβεια ο λιγνίτης αποτελεί </w:t>
      </w:r>
      <w:r>
        <w:rPr>
          <w:rFonts w:eastAsia="Times New Roman"/>
          <w:szCs w:val="24"/>
        </w:rPr>
        <w:t xml:space="preserve">το σημαντικότερο για την ελληνική οικονομία ενεργειακό </w:t>
      </w:r>
      <w:r>
        <w:rPr>
          <w:rFonts w:eastAsia="Times New Roman"/>
          <w:szCs w:val="24"/>
        </w:rPr>
        <w:lastRenderedPageBreak/>
        <w:t xml:space="preserve">καύσιμο. Σε αυτόν άλλωστε βασίστηκε ο εξηλεκτρισμός της χώρας και σε μεγάλο βαθμό η οικονομική της ανάπτυξη. </w:t>
      </w:r>
    </w:p>
    <w:p w14:paraId="39BC6FD8" w14:textId="77777777" w:rsidR="00C46B37" w:rsidRDefault="002E6CD8">
      <w:pPr>
        <w:spacing w:line="600" w:lineRule="auto"/>
        <w:ind w:firstLine="720"/>
        <w:jc w:val="both"/>
        <w:rPr>
          <w:rFonts w:eastAsia="Times New Roman"/>
          <w:szCs w:val="24"/>
        </w:rPr>
      </w:pPr>
      <w:r>
        <w:rPr>
          <w:rFonts w:eastAsia="Times New Roman"/>
          <w:szCs w:val="24"/>
        </w:rPr>
        <w:t>Δυστυχώς, όμως, οι κυβερνήσεις του ΠΑΣΟΚ και στη συνέχεια ΠΑΣΟΚ - Νέας Δημοκρατίας χρησιμοπ</w:t>
      </w:r>
      <w:r>
        <w:rPr>
          <w:rFonts w:eastAsia="Times New Roman"/>
          <w:szCs w:val="24"/>
        </w:rPr>
        <w:t>οιήσαν τη ΔΕΗ για να εξυπηρετήσουν τα πελατειακά τους συμφέροντα και στο τέλος την απαξίωσαν.</w:t>
      </w:r>
    </w:p>
    <w:p w14:paraId="39BC6FD9" w14:textId="77777777" w:rsidR="00C46B37" w:rsidRDefault="002E6CD8">
      <w:pPr>
        <w:spacing w:line="600" w:lineRule="auto"/>
        <w:ind w:firstLine="720"/>
        <w:jc w:val="both"/>
        <w:rPr>
          <w:rFonts w:eastAsia="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39BC6FDA"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 xml:space="preserve">Την ανοχή σας, κύριε Πρόεδρε. Τελειώνω σε ένα λεπτό. </w:t>
      </w:r>
    </w:p>
    <w:p w14:paraId="39BC6FDB"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Τα δεκαπέντε προηγούμενα</w:t>
      </w:r>
      <w:r>
        <w:rPr>
          <w:rFonts w:eastAsia="Times New Roman" w:cs="Times New Roman"/>
          <w:szCs w:val="24"/>
        </w:rPr>
        <w:t xml:space="preserve"> χρόνια το πολιτικό σύστημα ακολούθησε μια πολιτική απαξίωσης του λιγνίτη, προκειμένου να προωθήσει με κάθε τρόπο την κατανάλωση φυσικού αερίου στην ηλεκτροπαραγωγή, αλλάζοντας τις ισορροπίες στην άσκηση της ενεργειακής πολιτικής</w:t>
      </w:r>
      <w:r>
        <w:rPr>
          <w:rFonts w:eastAsia="Times New Roman" w:cs="Times New Roman"/>
          <w:szCs w:val="24"/>
        </w:rPr>
        <w:t>,</w:t>
      </w:r>
      <w:r>
        <w:rPr>
          <w:rFonts w:eastAsia="Times New Roman" w:cs="Times New Roman"/>
          <w:szCs w:val="24"/>
        </w:rPr>
        <w:t xml:space="preserve"> σε μια περίοδο που το φυσ</w:t>
      </w:r>
      <w:r>
        <w:rPr>
          <w:rFonts w:eastAsia="Times New Roman" w:cs="Times New Roman"/>
          <w:szCs w:val="24"/>
        </w:rPr>
        <w:t>ικό αέριο στη χώρα μας θεωρείται από τα ακριβότερα μεταξύ των χωρών της Ευρωπαϊκής Ένωσης κι ενώ καθυστερεί η εξόρυξη και αξιοποίηση των πραγματικά πλούσιων κοιτασμάτων φυσικού αερίου νοτίως της Κρήτης, που θα μπορούσαν να μας εξασφαλίσουν ενεργειακή επάρκ</w:t>
      </w:r>
      <w:r>
        <w:rPr>
          <w:rFonts w:eastAsia="Times New Roman" w:cs="Times New Roman"/>
          <w:szCs w:val="24"/>
        </w:rPr>
        <w:t xml:space="preserve">εια και οικονομική ευμάρεια. </w:t>
      </w:r>
    </w:p>
    <w:p w14:paraId="39BC6FDC"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lastRenderedPageBreak/>
        <w:t xml:space="preserve">Η προηγούμενη κυβέρνηση είχε νομοθετήσει τη </w:t>
      </w:r>
      <w:r>
        <w:rPr>
          <w:rFonts w:eastAsia="Times New Roman" w:cs="Times New Roman"/>
          <w:szCs w:val="24"/>
        </w:rPr>
        <w:t>«</w:t>
      </w:r>
      <w:r>
        <w:rPr>
          <w:rFonts w:eastAsia="Times New Roman" w:cs="Times New Roman"/>
          <w:szCs w:val="24"/>
        </w:rPr>
        <w:t>μικρή</w:t>
      </w:r>
      <w:r>
        <w:rPr>
          <w:rFonts w:eastAsia="Times New Roman" w:cs="Times New Roman"/>
          <w:szCs w:val="24"/>
        </w:rPr>
        <w:t>»</w:t>
      </w:r>
      <w:r>
        <w:rPr>
          <w:rFonts w:eastAsia="Times New Roman" w:cs="Times New Roman"/>
          <w:szCs w:val="24"/>
        </w:rPr>
        <w:t xml:space="preserve"> ΔΕΗ. Τι σήμαινε αυτό; Σήμαινε ότι το 30% της δυναμικότητας της παραγωγής της εταιρείας θα δινόταν σε ιδιώτες και ταυτόχρονα το 17% από το 51% </w:t>
      </w:r>
      <w:r>
        <w:rPr>
          <w:rFonts w:eastAsia="Times New Roman" w:cs="Times New Roman"/>
          <w:szCs w:val="24"/>
        </w:rPr>
        <w:t xml:space="preserve">που έχει </w:t>
      </w:r>
      <w:r>
        <w:rPr>
          <w:rFonts w:eastAsia="Times New Roman" w:cs="Times New Roman"/>
          <w:szCs w:val="24"/>
        </w:rPr>
        <w:t>το κράτος, θα δινόταν σ</w:t>
      </w:r>
      <w:r>
        <w:rPr>
          <w:rFonts w:eastAsia="Times New Roman" w:cs="Times New Roman"/>
          <w:szCs w:val="24"/>
        </w:rPr>
        <w:t>το πακέτο ιδιωτικοποίησης του ΤΑΙΠΕΔ. Αυτά τα δύο ήταν η στρατηγική της προηγούμενης κυβέρνησης για το θέμα της ΔΕΗ</w:t>
      </w:r>
      <w:r>
        <w:rPr>
          <w:rFonts w:eastAsia="Times New Roman" w:cs="Times New Roman"/>
          <w:szCs w:val="24"/>
        </w:rPr>
        <w:t>.</w:t>
      </w:r>
      <w:r>
        <w:rPr>
          <w:rFonts w:eastAsia="Times New Roman" w:cs="Times New Roman"/>
          <w:szCs w:val="24"/>
        </w:rPr>
        <w:t xml:space="preserve"> </w:t>
      </w:r>
      <w:r>
        <w:rPr>
          <w:rFonts w:eastAsia="Times New Roman" w:cs="Times New Roman"/>
          <w:szCs w:val="24"/>
        </w:rPr>
        <w:t>Μ</w:t>
      </w:r>
      <w:r>
        <w:rPr>
          <w:rFonts w:eastAsia="Times New Roman" w:cs="Times New Roman"/>
          <w:szCs w:val="24"/>
        </w:rPr>
        <w:t xml:space="preserve">είωση της παραγωγικής της δυναμικότητας κατά 30% και απώλεια της πλειοψηφίας του δημοσίου. Με μαθηματική ακρίβεια </w:t>
      </w:r>
      <w:proofErr w:type="spellStart"/>
      <w:r>
        <w:rPr>
          <w:rFonts w:eastAsia="Times New Roman" w:cs="Times New Roman"/>
          <w:szCs w:val="24"/>
        </w:rPr>
        <w:t>παρεδίδοτο</w:t>
      </w:r>
      <w:proofErr w:type="spellEnd"/>
      <w:r>
        <w:rPr>
          <w:rFonts w:eastAsia="Times New Roman" w:cs="Times New Roman"/>
          <w:szCs w:val="24"/>
        </w:rPr>
        <w:t>, δηλαδή, η ΔΕ</w:t>
      </w:r>
      <w:r>
        <w:rPr>
          <w:rFonts w:eastAsia="Times New Roman" w:cs="Times New Roman"/>
          <w:szCs w:val="24"/>
        </w:rPr>
        <w:t xml:space="preserve">Η χωρίς καμμιά δυνατότητα ευελιξίας ή οτιδήποτε άλλο σε συρρίκνωση σε επίπεδο παραγωγής. </w:t>
      </w:r>
    </w:p>
    <w:p w14:paraId="39BC6FDD"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 xml:space="preserve">Με την πολιτική της η παρούσα Κυβέρνηση ακύρωσε τη </w:t>
      </w:r>
      <w:r>
        <w:rPr>
          <w:rFonts w:eastAsia="Times New Roman" w:cs="Times New Roman"/>
          <w:szCs w:val="24"/>
        </w:rPr>
        <w:t>«</w:t>
      </w:r>
      <w:r>
        <w:rPr>
          <w:rFonts w:eastAsia="Times New Roman" w:cs="Times New Roman"/>
          <w:szCs w:val="24"/>
        </w:rPr>
        <w:t>μικρή</w:t>
      </w:r>
      <w:r>
        <w:rPr>
          <w:rFonts w:eastAsia="Times New Roman" w:cs="Times New Roman"/>
          <w:szCs w:val="24"/>
        </w:rPr>
        <w:t>»</w:t>
      </w:r>
      <w:r>
        <w:rPr>
          <w:rFonts w:eastAsia="Times New Roman" w:cs="Times New Roman"/>
          <w:szCs w:val="24"/>
        </w:rPr>
        <w:t xml:space="preserve"> ΔΕΗ και εισήγαγε έναν μηχανισμό</w:t>
      </w:r>
      <w:r>
        <w:rPr>
          <w:rFonts w:eastAsia="Times New Roman" w:cs="Times New Roman"/>
          <w:szCs w:val="24"/>
        </w:rPr>
        <w:t>,</w:t>
      </w:r>
      <w:r>
        <w:rPr>
          <w:rFonts w:eastAsia="Times New Roman" w:cs="Times New Roman"/>
          <w:szCs w:val="24"/>
        </w:rPr>
        <w:t xml:space="preserve"> που δίνει τη δυνατότητα ανοίγματος της αγοράς στους προμηθευτές και ανταγω</w:t>
      </w:r>
      <w:r>
        <w:rPr>
          <w:rFonts w:eastAsia="Times New Roman" w:cs="Times New Roman"/>
          <w:szCs w:val="24"/>
        </w:rPr>
        <w:t>νιστές της ΔΕΗ στη λιανική αγορά, όπου μεταξύ άλλων οφείλει να ανοίξει τον ανταγωνισμό εξαιτίας της ευρωπαϊκής πολιτικής και όλων αυτών που δεν έγιναν τα προηγούμενα χρόνια. Όμως αυτό δεν σημαίνει ότι πρέπει να σταματήσει η δρομολόγηση παράλληλων ενεργειών</w:t>
      </w:r>
      <w:r>
        <w:rPr>
          <w:rFonts w:eastAsia="Times New Roman" w:cs="Times New Roman"/>
          <w:szCs w:val="24"/>
        </w:rPr>
        <w:t xml:space="preserve"> στήριξης. </w:t>
      </w:r>
    </w:p>
    <w:p w14:paraId="39BC6FDE"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 xml:space="preserve">Σε αυτό το πλαίσιο οι επενδύσεις της ΔΕΗ επικεντρώνονται στην αντικατάσταση των παλαιών και ρυπογόνων μονάδων </w:t>
      </w:r>
      <w:r>
        <w:rPr>
          <w:rFonts w:eastAsia="Times New Roman" w:cs="Times New Roman"/>
          <w:szCs w:val="24"/>
        </w:rPr>
        <w:lastRenderedPageBreak/>
        <w:t>ηλεκτροπαραγωγής με σύγχρονες και πιο αποτελεσματικές, οι οποίες θα μειώσουν σημαντικά τις εκπομπές σύμφωνα με το πνεύμα της Ευρωπαϊκή</w:t>
      </w:r>
      <w:r>
        <w:rPr>
          <w:rFonts w:eastAsia="Times New Roman" w:cs="Times New Roman"/>
          <w:szCs w:val="24"/>
        </w:rPr>
        <w:t xml:space="preserve">ς Ένωσης. Και επειδή φαίνεται πως θα ζήσουμε με τον λιγνίτη για καιρό -και ορθώς- πρέπει να προωθηθούν έργα αναβάθμισης του περιβάλλοντος, υποδομών και ανάπτυξης, έτσι ώστε η χώρα να αντιμετωπίζει τις όποιες δυσμενείς επιπτώσεις αλλά και να διασφαλιστεί η </w:t>
      </w:r>
      <w:r>
        <w:rPr>
          <w:rFonts w:eastAsia="Times New Roman" w:cs="Times New Roman"/>
          <w:szCs w:val="24"/>
        </w:rPr>
        <w:t xml:space="preserve">εργασιακή ομαλότητα και οι θέσεις εργασίας στον ιδιωτικό τομέα των περιοχών της δυτικής Μακεδονίας. </w:t>
      </w:r>
    </w:p>
    <w:p w14:paraId="39BC6FDF"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Είχα κι άλλα πράγματα να πω αλλά θα σταματήσω εδώ, για να μην κάνω κατάχρηση του χρόνου και της ευγένειας των συναδέλφων. Θα περιμένω τις απαντήσεις του κυ</w:t>
      </w:r>
      <w:r>
        <w:rPr>
          <w:rFonts w:eastAsia="Times New Roman" w:cs="Times New Roman"/>
          <w:szCs w:val="24"/>
        </w:rPr>
        <w:t xml:space="preserve">ρίου Υπουργού. </w:t>
      </w:r>
    </w:p>
    <w:p w14:paraId="39BC6FE0"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39BC6FE1" w14:textId="77777777" w:rsidR="00C46B37" w:rsidRDefault="002E6CD8">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Σας ευχαριστούμε κι εμείς. </w:t>
      </w:r>
    </w:p>
    <w:p w14:paraId="39BC6FE2"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 xml:space="preserve">Τον λόγο έχει ο συνάδελφος κ. Νικόλαος </w:t>
      </w:r>
      <w:proofErr w:type="spellStart"/>
      <w:r>
        <w:rPr>
          <w:rFonts w:eastAsia="Times New Roman" w:cs="Times New Roman"/>
          <w:szCs w:val="24"/>
        </w:rPr>
        <w:t>Δένδιας</w:t>
      </w:r>
      <w:proofErr w:type="spellEnd"/>
      <w:r>
        <w:rPr>
          <w:rFonts w:eastAsia="Times New Roman" w:cs="Times New Roman"/>
          <w:szCs w:val="24"/>
        </w:rPr>
        <w:t xml:space="preserve">. </w:t>
      </w:r>
    </w:p>
    <w:p w14:paraId="39BC6FE3" w14:textId="77777777" w:rsidR="00C46B37" w:rsidRDefault="002E6CD8">
      <w:pPr>
        <w:spacing w:line="600" w:lineRule="auto"/>
        <w:ind w:firstLine="720"/>
        <w:jc w:val="both"/>
        <w:rPr>
          <w:rFonts w:eastAsia="Times New Roman" w:cs="Times New Roman"/>
          <w:szCs w:val="24"/>
        </w:rPr>
      </w:pPr>
      <w:r>
        <w:rPr>
          <w:rFonts w:eastAsia="Times New Roman" w:cs="Times New Roman"/>
          <w:b/>
          <w:szCs w:val="24"/>
        </w:rPr>
        <w:t xml:space="preserve">ΧΡΗΣΤΟΣ ΧΑΤΖΗΣΑΒΒΑΣ: </w:t>
      </w:r>
      <w:r>
        <w:rPr>
          <w:rFonts w:eastAsia="Times New Roman" w:cs="Times New Roman"/>
          <w:szCs w:val="24"/>
        </w:rPr>
        <w:t xml:space="preserve">Κύριε Πρόεδρε, παρακαλώ τον λόγο επί της διαδικασίας. </w:t>
      </w:r>
    </w:p>
    <w:p w14:paraId="39BC6FE4" w14:textId="77777777" w:rsidR="00C46B37" w:rsidRDefault="002E6CD8">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(Σπυρίδων Λυκούδης): </w:t>
      </w:r>
      <w:r>
        <w:rPr>
          <w:rFonts w:eastAsia="Times New Roman" w:cs="Times New Roman"/>
          <w:szCs w:val="24"/>
        </w:rPr>
        <w:t>Πο</w:t>
      </w:r>
      <w:r>
        <w:rPr>
          <w:rFonts w:eastAsia="Times New Roman" w:cs="Times New Roman"/>
          <w:szCs w:val="24"/>
        </w:rPr>
        <w:t>ια είναι η ένσταση ακριβώς;</w:t>
      </w:r>
    </w:p>
    <w:p w14:paraId="39BC6FE5" w14:textId="77777777" w:rsidR="00C46B37" w:rsidRDefault="002E6CD8">
      <w:pPr>
        <w:spacing w:line="600" w:lineRule="auto"/>
        <w:ind w:firstLine="720"/>
        <w:jc w:val="both"/>
        <w:rPr>
          <w:rFonts w:eastAsia="Times New Roman" w:cs="Times New Roman"/>
          <w:szCs w:val="24"/>
        </w:rPr>
      </w:pPr>
      <w:r>
        <w:rPr>
          <w:rFonts w:eastAsia="Times New Roman" w:cs="Times New Roman"/>
          <w:b/>
          <w:szCs w:val="24"/>
        </w:rPr>
        <w:t xml:space="preserve">ΧΡΗΣΤΟΣ ΧΑΤΖΗΣΑΒΒΑΣ: </w:t>
      </w:r>
      <w:r>
        <w:rPr>
          <w:rFonts w:eastAsia="Times New Roman" w:cs="Times New Roman"/>
          <w:szCs w:val="24"/>
        </w:rPr>
        <w:t>Όταν γίνεται μια συνεννόηση για να προηγηθεί κάποιο κόμμα έναντι κάποιων άλλων, θα πρέπει να γίνεται η συνεννόηση με όλους. Η συνεννόηση έγινε μεταξύ των ΑΝΕΛ και της Νέας Δημοκρατίας και παράκαμψε όλα τα άλ</w:t>
      </w:r>
      <w:r>
        <w:rPr>
          <w:rFonts w:eastAsia="Times New Roman" w:cs="Times New Roman"/>
          <w:szCs w:val="24"/>
        </w:rPr>
        <w:t>λα κόμματα. Θα πρέπει η Νέα Δημοκρατία να μιλήσει στη θέση…</w:t>
      </w:r>
    </w:p>
    <w:p w14:paraId="39BC6FE6" w14:textId="77777777" w:rsidR="00C46B37" w:rsidRDefault="002E6CD8">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Κύριε συνάδελφε, με </w:t>
      </w:r>
      <w:proofErr w:type="spellStart"/>
      <w:r>
        <w:rPr>
          <w:rFonts w:eastAsia="Times New Roman" w:cs="Times New Roman"/>
          <w:szCs w:val="24"/>
        </w:rPr>
        <w:t>συγχωρείτε</w:t>
      </w:r>
      <w:proofErr w:type="spellEnd"/>
      <w:r>
        <w:rPr>
          <w:rFonts w:eastAsia="Times New Roman" w:cs="Times New Roman"/>
          <w:szCs w:val="24"/>
        </w:rPr>
        <w:t>. Μπορεί να έχετε δίκιο. Δεν το ήξερα. Εγώ ανέβηκα στο Βήμα τώρα μετά από τη συνεννόηση αυτή. Όμως νομίζω ότι με μια σχετική ανοχή και</w:t>
      </w:r>
      <w:r>
        <w:rPr>
          <w:rFonts w:eastAsia="Times New Roman" w:cs="Times New Roman"/>
          <w:szCs w:val="24"/>
        </w:rPr>
        <w:t xml:space="preserve"> καλοπροαίρετα</w:t>
      </w:r>
      <w:r>
        <w:rPr>
          <w:rFonts w:eastAsia="Times New Roman" w:cs="Times New Roman"/>
          <w:szCs w:val="24"/>
        </w:rPr>
        <w:t>,</w:t>
      </w:r>
      <w:r>
        <w:rPr>
          <w:rFonts w:eastAsia="Times New Roman" w:cs="Times New Roman"/>
          <w:szCs w:val="24"/>
        </w:rPr>
        <w:t xml:space="preserve"> δεν χάθηκε ο κόσμος τώρα. </w:t>
      </w:r>
    </w:p>
    <w:p w14:paraId="39BC6FE7" w14:textId="77777777" w:rsidR="00C46B37" w:rsidRDefault="002E6CD8">
      <w:pPr>
        <w:spacing w:line="600" w:lineRule="auto"/>
        <w:ind w:firstLine="720"/>
        <w:jc w:val="both"/>
        <w:rPr>
          <w:rFonts w:eastAsia="Times New Roman" w:cs="Times New Roman"/>
          <w:szCs w:val="24"/>
        </w:rPr>
      </w:pPr>
      <w:r>
        <w:rPr>
          <w:rFonts w:eastAsia="Times New Roman" w:cs="Times New Roman"/>
          <w:b/>
          <w:szCs w:val="24"/>
        </w:rPr>
        <w:t xml:space="preserve">ΧΡΗΣΤΟΣ ΧΑΤΖΗΣΑΒΒΑΣ: </w:t>
      </w:r>
      <w:r>
        <w:rPr>
          <w:rFonts w:eastAsia="Times New Roman" w:cs="Times New Roman"/>
          <w:szCs w:val="24"/>
        </w:rPr>
        <w:t xml:space="preserve">Ήθελα να το επισημάνω αυτό, γιατί έγινε μεταξύ τους η συνεννόηση. Δεν μπορεί σε μια ουρά να έρθει ο τελευταίος μπροστά και να παραμείνεις πίσω. </w:t>
      </w:r>
    </w:p>
    <w:p w14:paraId="39BC6FE8" w14:textId="77777777" w:rsidR="00C46B37" w:rsidRDefault="002E6CD8">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Εντάξει έχετε δ</w:t>
      </w:r>
      <w:r>
        <w:rPr>
          <w:rFonts w:eastAsia="Times New Roman" w:cs="Times New Roman"/>
          <w:szCs w:val="24"/>
        </w:rPr>
        <w:t xml:space="preserve">ίκιο σε αυτό. Εν πάση </w:t>
      </w:r>
      <w:proofErr w:type="spellStart"/>
      <w:r>
        <w:rPr>
          <w:rFonts w:eastAsia="Times New Roman" w:cs="Times New Roman"/>
          <w:szCs w:val="24"/>
        </w:rPr>
        <w:t>περιπτώσει</w:t>
      </w:r>
      <w:proofErr w:type="spellEnd"/>
      <w:r>
        <w:rPr>
          <w:rFonts w:eastAsia="Times New Roman" w:cs="Times New Roman"/>
          <w:szCs w:val="24"/>
        </w:rPr>
        <w:t xml:space="preserve">, ας προχωρήσουμε. </w:t>
      </w:r>
    </w:p>
    <w:p w14:paraId="39BC6FE9"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Δένδια</w:t>
      </w:r>
      <w:proofErr w:type="spellEnd"/>
      <w:r>
        <w:rPr>
          <w:rFonts w:eastAsia="Times New Roman" w:cs="Times New Roman"/>
          <w:szCs w:val="24"/>
        </w:rPr>
        <w:t xml:space="preserve">, έχετε τον λόγο. </w:t>
      </w:r>
    </w:p>
    <w:p w14:paraId="39BC6FEA" w14:textId="77777777" w:rsidR="00C46B37" w:rsidRDefault="002E6CD8">
      <w:pPr>
        <w:spacing w:line="600" w:lineRule="auto"/>
        <w:ind w:firstLine="720"/>
        <w:jc w:val="both"/>
        <w:rPr>
          <w:rFonts w:eastAsia="Times New Roman" w:cs="Times New Roman"/>
          <w:szCs w:val="24"/>
        </w:rPr>
      </w:pPr>
      <w:r>
        <w:rPr>
          <w:rFonts w:eastAsia="Times New Roman" w:cs="Times New Roman"/>
          <w:b/>
          <w:szCs w:val="24"/>
        </w:rPr>
        <w:lastRenderedPageBreak/>
        <w:t xml:space="preserve">ΝΙΚΟΛΑΟΣ ΔΕΝΔΙΑΣ: </w:t>
      </w:r>
      <w:r>
        <w:rPr>
          <w:rFonts w:eastAsia="Times New Roman" w:cs="Times New Roman"/>
          <w:szCs w:val="24"/>
        </w:rPr>
        <w:t xml:space="preserve">Ευχαριστώ, κύριε Πρόεδρε. </w:t>
      </w:r>
    </w:p>
    <w:p w14:paraId="39BC6FEB"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δεν είχα σκοπό να θέσω τέτοιο θέμα αλλά</w:t>
      </w:r>
      <w:r>
        <w:rPr>
          <w:rFonts w:eastAsia="Times New Roman" w:cs="Times New Roman"/>
          <w:szCs w:val="24"/>
        </w:rPr>
        <w:t>,</w:t>
      </w:r>
      <w:r>
        <w:rPr>
          <w:rFonts w:eastAsia="Times New Roman" w:cs="Times New Roman"/>
          <w:szCs w:val="24"/>
        </w:rPr>
        <w:t xml:space="preserve"> εξ ανάγκης</w:t>
      </w:r>
      <w:r>
        <w:rPr>
          <w:rFonts w:eastAsia="Times New Roman" w:cs="Times New Roman"/>
          <w:szCs w:val="24"/>
        </w:rPr>
        <w:t>,</w:t>
      </w:r>
      <w:r>
        <w:rPr>
          <w:rFonts w:eastAsia="Times New Roman" w:cs="Times New Roman"/>
          <w:szCs w:val="24"/>
        </w:rPr>
        <w:t xml:space="preserve"> όπως εξελίχθηκε η συζήτηση, είμαι υποχρεωμένο</w:t>
      </w:r>
      <w:r>
        <w:rPr>
          <w:rFonts w:eastAsia="Times New Roman" w:cs="Times New Roman"/>
          <w:szCs w:val="24"/>
        </w:rPr>
        <w:t>ς να το πράξω. Αναφέρομαι κατ’ αρχάς στην τοποθέτηση του αγαπητού σε εμένα συναδέλφου, του κ. Κωνσταντινόπουλου, αλλά και την τελευταία ανταλλαγή απόψεων εδώ, σε σχέση με την περίοδο 2004-2009, την περίοδο της κυβέρνησης της Νέας Δημοκρατίας, την περίοδο τ</w:t>
      </w:r>
      <w:r>
        <w:rPr>
          <w:rFonts w:eastAsia="Times New Roman" w:cs="Times New Roman"/>
          <w:szCs w:val="24"/>
        </w:rPr>
        <w:t>ης κυβέρνησης του Κώστα Καραμανλή.</w:t>
      </w:r>
    </w:p>
    <w:p w14:paraId="39BC6FEC"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να είμαστε επ’ αυτού </w:t>
      </w:r>
      <w:proofErr w:type="spellStart"/>
      <w:r>
        <w:rPr>
          <w:rFonts w:eastAsia="Times New Roman" w:cs="Times New Roman"/>
          <w:szCs w:val="24"/>
        </w:rPr>
        <w:t>συνεννοημένοι</w:t>
      </w:r>
      <w:proofErr w:type="spellEnd"/>
      <w:r>
        <w:rPr>
          <w:rFonts w:eastAsia="Times New Roman" w:cs="Times New Roman"/>
          <w:szCs w:val="24"/>
        </w:rPr>
        <w:t>. Καταλαβαίνω πάρα πολύ καλά τις ανάγκες του ΠΑΣΟΚ, της Δημοκρατικής Συμπαράταξης</w:t>
      </w:r>
      <w:r>
        <w:rPr>
          <w:rFonts w:eastAsia="Times New Roman" w:cs="Times New Roman"/>
          <w:szCs w:val="24"/>
        </w:rPr>
        <w:t>,</w:t>
      </w:r>
      <w:r>
        <w:rPr>
          <w:rFonts w:eastAsia="Times New Roman" w:cs="Times New Roman"/>
          <w:szCs w:val="24"/>
        </w:rPr>
        <w:t xml:space="preserve"> να αγιοποιήσει το όποιο παρελθόν του Γεωργίου Παπανδρέου, μετά την επιστρο</w:t>
      </w:r>
      <w:r>
        <w:rPr>
          <w:rFonts w:eastAsia="Times New Roman" w:cs="Times New Roman"/>
          <w:szCs w:val="24"/>
        </w:rPr>
        <w:t xml:space="preserve">φή του στη Δημοκρατική Συμπαράταξη, στο ΠΑΣΟΚ. Από αυτό, όμως, μέχρι το σημείο της προσπάθειας συνολικής αλλοίωσης των περιόδων, νομίζω ότι υπάρχει μια πολύ μεγάλη απόσταση. Για να είμαστε σαφείς και </w:t>
      </w:r>
      <w:proofErr w:type="spellStart"/>
      <w:r>
        <w:rPr>
          <w:rFonts w:eastAsia="Times New Roman" w:cs="Times New Roman"/>
          <w:szCs w:val="24"/>
        </w:rPr>
        <w:t>συνεννοημένοι</w:t>
      </w:r>
      <w:proofErr w:type="spellEnd"/>
      <w:r>
        <w:rPr>
          <w:rFonts w:eastAsia="Times New Roman" w:cs="Times New Roman"/>
          <w:szCs w:val="24"/>
        </w:rPr>
        <w:t>, έχουμε απόλυτη ποσοτική και ποιοτική μέτρ</w:t>
      </w:r>
      <w:r>
        <w:rPr>
          <w:rFonts w:eastAsia="Times New Roman" w:cs="Times New Roman"/>
          <w:szCs w:val="24"/>
        </w:rPr>
        <w:t xml:space="preserve">ηση της επίπτωσης που είχε η περίοδος Καραμανλή. </w:t>
      </w:r>
    </w:p>
    <w:p w14:paraId="39BC6FED" w14:textId="77777777" w:rsidR="00C46B37" w:rsidRDefault="002E6CD8">
      <w:pPr>
        <w:spacing w:line="600" w:lineRule="auto"/>
        <w:ind w:firstLine="720"/>
        <w:jc w:val="both"/>
        <w:rPr>
          <w:rFonts w:eastAsia="Times New Roman"/>
          <w:bCs/>
          <w:szCs w:val="24"/>
        </w:rPr>
      </w:pPr>
      <w:r>
        <w:rPr>
          <w:rFonts w:eastAsia="Times New Roman"/>
          <w:bCs/>
          <w:szCs w:val="24"/>
        </w:rPr>
        <w:lastRenderedPageBreak/>
        <w:t>Υπάρχει η τοποθέτηση και του πρώην Πρωθυπουργού, του κ. Σημίτη. Γιατί</w:t>
      </w:r>
      <w:r>
        <w:rPr>
          <w:rFonts w:eastAsia="Times New Roman"/>
          <w:bCs/>
          <w:szCs w:val="24"/>
        </w:rPr>
        <w:t xml:space="preserve"> αν πούμε για τοποθετήσεις στελεχών, όπως ο Γιάννης Παπαθανασίου, της τότε κυβέρνησης, θα πείτε ότι είναι αναξιόπιστες. Κι ανατρέχουν σε κάτι λιγότερο από 30 δισεκατομμύρια. Ήταν περίπου 24, 25, 26 δισεκατομμύρια. Το υπόλοιπο -για να φτάσουμε στα 120 δισεκ</w:t>
      </w:r>
      <w:r>
        <w:rPr>
          <w:rFonts w:eastAsia="Times New Roman"/>
          <w:bCs/>
          <w:szCs w:val="24"/>
        </w:rPr>
        <w:t>ατομμύρια- αφορούσε κάλυψη υποχρεώσεων της περιόδου των κυβερνήσεων Σημίτη. Αυτό είναι έτσι και δεν υπάρχει άλλη αμφιβολία.</w:t>
      </w:r>
    </w:p>
    <w:p w14:paraId="39BC6FEE" w14:textId="77777777" w:rsidR="00C46B37" w:rsidRDefault="002E6CD8">
      <w:pPr>
        <w:spacing w:line="600" w:lineRule="auto"/>
        <w:ind w:firstLine="720"/>
        <w:jc w:val="both"/>
        <w:rPr>
          <w:rFonts w:eastAsia="Times New Roman"/>
          <w:bCs/>
          <w:szCs w:val="24"/>
        </w:rPr>
      </w:pPr>
      <w:r>
        <w:rPr>
          <w:rFonts w:eastAsia="Times New Roman"/>
          <w:bCs/>
          <w:szCs w:val="24"/>
        </w:rPr>
        <w:t>Όποιος δε το αμφισβητεί αυτό, θα σας παρακαλέσω πάρα πολύ για το εξής: Υπάρχει οπουδήποτε πωλούμενο το βιβλίο του κ. Ιγνατίου. Το βι</w:t>
      </w:r>
      <w:r>
        <w:rPr>
          <w:rFonts w:eastAsia="Times New Roman"/>
          <w:bCs/>
          <w:szCs w:val="24"/>
        </w:rPr>
        <w:t xml:space="preserve">βλίο του κ. Ιγνατίου περιέχει μέσα όλα τα τηλεγραφήματα και όλα τα έγγραφα της περιόδου από το 2007 και μετά, τα οποία προειδοποιούσαν τον κ. Γιώργο Παπανδρέου για την οικονομική κατάσταση της χώρας. </w:t>
      </w:r>
    </w:p>
    <w:p w14:paraId="39BC6FEF" w14:textId="77777777" w:rsidR="00C46B37" w:rsidRDefault="002E6CD8">
      <w:pPr>
        <w:spacing w:line="600" w:lineRule="auto"/>
        <w:ind w:firstLine="720"/>
        <w:jc w:val="both"/>
        <w:rPr>
          <w:rFonts w:eastAsia="Times New Roman"/>
          <w:bCs/>
          <w:szCs w:val="24"/>
        </w:rPr>
      </w:pPr>
      <w:r>
        <w:rPr>
          <w:rFonts w:eastAsia="Times New Roman"/>
          <w:bCs/>
          <w:szCs w:val="24"/>
        </w:rPr>
        <w:t>Δεν αναφέρομαι στην πρόσκληση από τον τότε Πρωθυπουργό,</w:t>
      </w:r>
      <w:r>
        <w:rPr>
          <w:rFonts w:eastAsia="Times New Roman"/>
          <w:bCs/>
          <w:szCs w:val="24"/>
        </w:rPr>
        <w:t xml:space="preserve"> τον Κώστα Καραμανλή, τον Μάρτιο του 2009 στο Μέγαρο Μαξίμου, στην οποία του είπε πού βρισκόμαστε και του ζήτησε στήριξη</w:t>
      </w:r>
      <w:r>
        <w:rPr>
          <w:rFonts w:eastAsia="Times New Roman"/>
          <w:bCs/>
          <w:szCs w:val="24"/>
        </w:rPr>
        <w:t>,</w:t>
      </w:r>
      <w:r>
        <w:rPr>
          <w:rFonts w:eastAsia="Times New Roman"/>
          <w:bCs/>
          <w:szCs w:val="24"/>
        </w:rPr>
        <w:t xml:space="preserve"> για να λάβουμε εμείς, η Νέα Δημοκρατία, τα μέτρα. </w:t>
      </w:r>
      <w:r>
        <w:rPr>
          <w:rFonts w:eastAsia="Times New Roman"/>
          <w:bCs/>
          <w:szCs w:val="24"/>
        </w:rPr>
        <w:lastRenderedPageBreak/>
        <w:t>Αναφέρομαι στις πολλαπλές προειδοποιήσεις απ’ όλα τα επίσημα χείλη, εγγράφως, προς τ</w:t>
      </w:r>
      <w:r>
        <w:rPr>
          <w:rFonts w:eastAsia="Times New Roman"/>
          <w:bCs/>
          <w:szCs w:val="24"/>
        </w:rPr>
        <w:t xml:space="preserve">ον Γιώργο Παπανδρέου, πριν ακόμα αναλάβει την κυβέρνηση της χώρας. </w:t>
      </w:r>
    </w:p>
    <w:p w14:paraId="39BC6FF0" w14:textId="77777777" w:rsidR="00C46B37" w:rsidRDefault="002E6CD8">
      <w:pPr>
        <w:spacing w:line="600" w:lineRule="auto"/>
        <w:ind w:firstLine="720"/>
        <w:jc w:val="both"/>
        <w:rPr>
          <w:rFonts w:eastAsia="Times New Roman"/>
          <w:bCs/>
          <w:szCs w:val="24"/>
        </w:rPr>
      </w:pPr>
      <w:r>
        <w:rPr>
          <w:rFonts w:eastAsia="Times New Roman"/>
          <w:bCs/>
          <w:szCs w:val="24"/>
        </w:rPr>
        <w:t>Αυτά προκύπτουν, κατ</w:t>
      </w:r>
      <w:r>
        <w:rPr>
          <w:rFonts w:eastAsia="Times New Roman"/>
          <w:bCs/>
          <w:szCs w:val="24"/>
        </w:rPr>
        <w:t xml:space="preserve">’ </w:t>
      </w:r>
      <w:r>
        <w:rPr>
          <w:rFonts w:eastAsia="Times New Roman"/>
          <w:bCs/>
          <w:szCs w:val="24"/>
        </w:rPr>
        <w:t>αρχ</w:t>
      </w:r>
      <w:r>
        <w:rPr>
          <w:rFonts w:eastAsia="Times New Roman"/>
          <w:bCs/>
          <w:szCs w:val="24"/>
        </w:rPr>
        <w:t>άς</w:t>
      </w:r>
      <w:r>
        <w:rPr>
          <w:rFonts w:eastAsia="Times New Roman"/>
          <w:bCs/>
          <w:szCs w:val="24"/>
        </w:rPr>
        <w:t xml:space="preserve">, από σωρεία τηλεγραφημάτων του τότε Αμερικανού πρέσβη, του κ. </w:t>
      </w:r>
      <w:proofErr w:type="spellStart"/>
      <w:r>
        <w:rPr>
          <w:rFonts w:eastAsia="Times New Roman"/>
          <w:bCs/>
          <w:szCs w:val="24"/>
        </w:rPr>
        <w:t>Σπέκχαρντ</w:t>
      </w:r>
      <w:proofErr w:type="spellEnd"/>
      <w:r>
        <w:rPr>
          <w:rFonts w:eastAsia="Times New Roman"/>
          <w:bCs/>
          <w:szCs w:val="24"/>
        </w:rPr>
        <w:t xml:space="preserve"> προς την Ουάσιγκτον, όπου έγραφε ρητά το τι έλεγε στον Γιώργο Παπανδρέου και τι μέτρα έπ</w:t>
      </w:r>
      <w:r>
        <w:rPr>
          <w:rFonts w:eastAsia="Times New Roman"/>
          <w:bCs/>
          <w:szCs w:val="24"/>
        </w:rPr>
        <w:t>ρεπε να λάβει ο Γιώργος Παπανδρέου εν</w:t>
      </w:r>
      <w:r>
        <w:rPr>
          <w:rFonts w:eastAsia="Times New Roman"/>
          <w:bCs/>
          <w:szCs w:val="24"/>
        </w:rPr>
        <w:t xml:space="preserve"> </w:t>
      </w:r>
      <w:r>
        <w:rPr>
          <w:rFonts w:eastAsia="Times New Roman"/>
          <w:bCs/>
          <w:szCs w:val="24"/>
        </w:rPr>
        <w:t>όψει ανάληψης της κυβέρνησης της χώρας, διότι ήταν προφανές ότι το ΠΑΣΟΚ τότε θα κέρδιζε τις εκλογές.</w:t>
      </w:r>
    </w:p>
    <w:p w14:paraId="39BC6FF1" w14:textId="77777777" w:rsidR="00C46B37" w:rsidRDefault="002E6CD8">
      <w:pPr>
        <w:spacing w:line="600" w:lineRule="auto"/>
        <w:ind w:firstLine="720"/>
        <w:jc w:val="both"/>
        <w:rPr>
          <w:rFonts w:eastAsia="Times New Roman"/>
          <w:bCs/>
          <w:szCs w:val="24"/>
        </w:rPr>
      </w:pPr>
      <w:r>
        <w:rPr>
          <w:rFonts w:eastAsia="Times New Roman"/>
          <w:bCs/>
          <w:szCs w:val="24"/>
        </w:rPr>
        <w:t>Κατά συνέπεια, κυρίες και κύριοι συνάδελφοι, το να ερχόμαστε εκ των υστέρων τώρα και να λέμε «κάντε τούτο», «κάντε ε</w:t>
      </w:r>
      <w:r>
        <w:rPr>
          <w:rFonts w:eastAsia="Times New Roman"/>
          <w:bCs/>
          <w:szCs w:val="24"/>
        </w:rPr>
        <w:t xml:space="preserve">κείνο», «κάντε το άλλο», «όχι εμείς δεν φταίμε», δεν είναι σοβαρό. Και να σας πω και κάτι; Εν πάση </w:t>
      </w:r>
      <w:proofErr w:type="spellStart"/>
      <w:r>
        <w:rPr>
          <w:rFonts w:eastAsia="Times New Roman"/>
          <w:bCs/>
          <w:szCs w:val="24"/>
        </w:rPr>
        <w:t>περιπτώσει</w:t>
      </w:r>
      <w:proofErr w:type="spellEnd"/>
      <w:r>
        <w:rPr>
          <w:rFonts w:eastAsia="Times New Roman"/>
          <w:bCs/>
          <w:szCs w:val="24"/>
        </w:rPr>
        <w:t xml:space="preserve"> μέσα σε μια απλή φράση </w:t>
      </w:r>
      <w:proofErr w:type="spellStart"/>
      <w:r>
        <w:rPr>
          <w:rFonts w:eastAsia="Times New Roman"/>
          <w:bCs/>
          <w:szCs w:val="24"/>
        </w:rPr>
        <w:t>συμποσούται</w:t>
      </w:r>
      <w:proofErr w:type="spellEnd"/>
      <w:r>
        <w:rPr>
          <w:rFonts w:eastAsia="Times New Roman"/>
          <w:bCs/>
          <w:szCs w:val="24"/>
        </w:rPr>
        <w:t xml:space="preserve"> ολόκληρη η αντίληψη της κυβέρνησης Παπανδρέου</w:t>
      </w:r>
      <w:r>
        <w:rPr>
          <w:rFonts w:eastAsia="Times New Roman"/>
          <w:bCs/>
          <w:szCs w:val="24"/>
        </w:rPr>
        <w:t>,</w:t>
      </w:r>
      <w:r>
        <w:rPr>
          <w:rFonts w:eastAsia="Times New Roman"/>
          <w:bCs/>
          <w:szCs w:val="24"/>
        </w:rPr>
        <w:t xml:space="preserve"> για το τι μπορούσε να γίνει στη χώρα τότε. Σας θυμίζω τις δύο μα</w:t>
      </w:r>
      <w:r>
        <w:rPr>
          <w:rFonts w:eastAsia="Times New Roman"/>
          <w:bCs/>
          <w:szCs w:val="24"/>
        </w:rPr>
        <w:t xml:space="preserve">γικές λέξεις «λεφτά υπάρχουν». Αυτά δεν ξεχνιόνται. Δεν πρόκειται να ξεχαστούν ποτέ. Κι αν θέλετε, εν πάση </w:t>
      </w:r>
      <w:proofErr w:type="spellStart"/>
      <w:r>
        <w:rPr>
          <w:rFonts w:eastAsia="Times New Roman"/>
          <w:bCs/>
          <w:szCs w:val="24"/>
        </w:rPr>
        <w:t>περιπτώσει</w:t>
      </w:r>
      <w:proofErr w:type="spellEnd"/>
      <w:r>
        <w:rPr>
          <w:rFonts w:eastAsia="Times New Roman"/>
          <w:bCs/>
          <w:szCs w:val="24"/>
        </w:rPr>
        <w:t>, να κάνουμε αυτή την κουβέντα, να την κάνουμε οπο</w:t>
      </w:r>
      <w:r>
        <w:rPr>
          <w:rFonts w:eastAsia="Times New Roman"/>
          <w:bCs/>
          <w:szCs w:val="24"/>
        </w:rPr>
        <w:t>τε</w:t>
      </w:r>
      <w:r>
        <w:rPr>
          <w:rFonts w:eastAsia="Times New Roman"/>
          <w:bCs/>
          <w:szCs w:val="24"/>
        </w:rPr>
        <w:t xml:space="preserve">δήποτε θέλετε, σε οποιοδήποτε πλαίσιο θέλετε. </w:t>
      </w:r>
    </w:p>
    <w:p w14:paraId="39BC6FF2" w14:textId="77777777" w:rsidR="00C46B37" w:rsidRDefault="002E6CD8">
      <w:pPr>
        <w:spacing w:line="600" w:lineRule="auto"/>
        <w:ind w:firstLine="720"/>
        <w:jc w:val="both"/>
        <w:rPr>
          <w:rFonts w:eastAsia="Times New Roman"/>
          <w:bCs/>
          <w:szCs w:val="24"/>
        </w:rPr>
      </w:pPr>
      <w:r>
        <w:rPr>
          <w:rFonts w:eastAsia="Times New Roman"/>
          <w:bCs/>
          <w:szCs w:val="24"/>
        </w:rPr>
        <w:lastRenderedPageBreak/>
        <w:t>Κατ</w:t>
      </w:r>
      <w:r>
        <w:rPr>
          <w:rFonts w:eastAsia="Times New Roman"/>
          <w:bCs/>
          <w:szCs w:val="24"/>
        </w:rPr>
        <w:t xml:space="preserve">’ </w:t>
      </w:r>
      <w:r>
        <w:rPr>
          <w:rFonts w:eastAsia="Times New Roman"/>
          <w:bCs/>
          <w:szCs w:val="24"/>
        </w:rPr>
        <w:t>αρχ</w:t>
      </w:r>
      <w:r>
        <w:rPr>
          <w:rFonts w:eastAsia="Times New Roman"/>
          <w:bCs/>
          <w:szCs w:val="24"/>
        </w:rPr>
        <w:t>άς</w:t>
      </w:r>
      <w:r>
        <w:rPr>
          <w:rFonts w:eastAsia="Times New Roman"/>
          <w:bCs/>
          <w:szCs w:val="24"/>
        </w:rPr>
        <w:t xml:space="preserve"> εγώ θέλω να σας πω ότι δεν </w:t>
      </w:r>
      <w:proofErr w:type="spellStart"/>
      <w:r>
        <w:rPr>
          <w:rFonts w:eastAsia="Times New Roman"/>
          <w:bCs/>
          <w:szCs w:val="24"/>
        </w:rPr>
        <w:t>πο</w:t>
      </w:r>
      <w:r>
        <w:rPr>
          <w:rFonts w:eastAsia="Times New Roman"/>
          <w:bCs/>
          <w:szCs w:val="24"/>
        </w:rPr>
        <w:t>λυπιστεύω</w:t>
      </w:r>
      <w:proofErr w:type="spellEnd"/>
      <w:r>
        <w:rPr>
          <w:rFonts w:eastAsia="Times New Roman"/>
          <w:bCs/>
          <w:szCs w:val="24"/>
        </w:rPr>
        <w:t xml:space="preserve"> στις εξεταστικές, για να είμαστε </w:t>
      </w:r>
      <w:proofErr w:type="spellStart"/>
      <w:r>
        <w:rPr>
          <w:rFonts w:eastAsia="Times New Roman"/>
          <w:bCs/>
          <w:szCs w:val="24"/>
        </w:rPr>
        <w:t>συνεν</w:t>
      </w:r>
      <w:r>
        <w:rPr>
          <w:rFonts w:eastAsia="Times New Roman"/>
          <w:bCs/>
          <w:szCs w:val="24"/>
        </w:rPr>
        <w:t>ν</w:t>
      </w:r>
      <w:r>
        <w:rPr>
          <w:rFonts w:eastAsia="Times New Roman"/>
          <w:bCs/>
          <w:szCs w:val="24"/>
        </w:rPr>
        <w:t>οημένοι</w:t>
      </w:r>
      <w:proofErr w:type="spellEnd"/>
      <w:r>
        <w:rPr>
          <w:rFonts w:eastAsia="Times New Roman"/>
          <w:bCs/>
          <w:szCs w:val="24"/>
        </w:rPr>
        <w:t>. Και ξέρετε πολύ καλά κι εσείς, ότι μια διαδικασία που καταλήγει σε εικοσιπέντε διαφορετικά πορίσματα, με εικοσιπέντε διαφορετικά σκεπτικά, δεν αποτελεί λύση. Να γίνει ένας δημόσιος διάλογος; Να γίνε</w:t>
      </w:r>
      <w:r>
        <w:rPr>
          <w:rFonts w:eastAsia="Times New Roman"/>
          <w:bCs/>
          <w:szCs w:val="24"/>
        </w:rPr>
        <w:t xml:space="preserve">ι. Δεν έχουμε τίποτα να φοβηθούμε. </w:t>
      </w:r>
    </w:p>
    <w:p w14:paraId="39BC6FF3" w14:textId="77777777" w:rsidR="00C46B37" w:rsidRDefault="002E6CD8">
      <w:pPr>
        <w:spacing w:line="600" w:lineRule="auto"/>
        <w:ind w:firstLine="720"/>
        <w:jc w:val="both"/>
        <w:rPr>
          <w:rFonts w:eastAsia="Times New Roman"/>
          <w:bCs/>
          <w:szCs w:val="24"/>
        </w:rPr>
      </w:pPr>
      <w:r>
        <w:rPr>
          <w:rFonts w:eastAsia="Times New Roman"/>
          <w:bCs/>
          <w:szCs w:val="24"/>
        </w:rPr>
        <w:t xml:space="preserve">Νομίζω, όμως, θα ήταν φρόνιμο κάποια στιγμή ο Γιώργος Παπανδρέου, ως στέλεχος του ΠΑΣΟΚ πλέον, της Δημοκρατικής Συμπαράταξης, να αναλάβει ευθέως τις ευθύνες του απέναντι στην ελληνική κοινωνία. Η </w:t>
      </w:r>
      <w:proofErr w:type="spellStart"/>
      <w:r>
        <w:rPr>
          <w:rFonts w:eastAsia="Times New Roman"/>
          <w:bCs/>
          <w:szCs w:val="24"/>
        </w:rPr>
        <w:t>θυματοποίηση</w:t>
      </w:r>
      <w:proofErr w:type="spellEnd"/>
      <w:r>
        <w:rPr>
          <w:rFonts w:eastAsia="Times New Roman"/>
          <w:bCs/>
          <w:szCs w:val="24"/>
        </w:rPr>
        <w:t xml:space="preserve"> του ότι, δή</w:t>
      </w:r>
      <w:r>
        <w:rPr>
          <w:rFonts w:eastAsia="Times New Roman"/>
          <w:bCs/>
          <w:szCs w:val="24"/>
        </w:rPr>
        <w:t>θεν, κάποιοι προηγούμενοι κακοί φταίνε κι ότι αυτός ήρε τον σταυρό του μαρτυρίου, δεν νομίζω ότι αντέχει σε καμ</w:t>
      </w:r>
      <w:r>
        <w:rPr>
          <w:rFonts w:eastAsia="Times New Roman"/>
          <w:bCs/>
          <w:szCs w:val="24"/>
        </w:rPr>
        <w:t>μ</w:t>
      </w:r>
      <w:r>
        <w:rPr>
          <w:rFonts w:eastAsia="Times New Roman"/>
          <w:bCs/>
          <w:szCs w:val="24"/>
        </w:rPr>
        <w:t xml:space="preserve">ιά λογική. Και εν πάση </w:t>
      </w:r>
      <w:proofErr w:type="spellStart"/>
      <w:r>
        <w:rPr>
          <w:rFonts w:eastAsia="Times New Roman"/>
          <w:bCs/>
          <w:szCs w:val="24"/>
        </w:rPr>
        <w:t>περιπτώσει</w:t>
      </w:r>
      <w:proofErr w:type="spellEnd"/>
      <w:r>
        <w:rPr>
          <w:rFonts w:eastAsia="Times New Roman"/>
          <w:bCs/>
          <w:szCs w:val="24"/>
        </w:rPr>
        <w:t xml:space="preserve"> εμείς δεν θέλουμε να το ανεχθούμε.</w:t>
      </w:r>
    </w:p>
    <w:p w14:paraId="39BC6FF4" w14:textId="77777777" w:rsidR="00C46B37" w:rsidRDefault="002E6CD8">
      <w:pPr>
        <w:spacing w:line="600" w:lineRule="auto"/>
        <w:ind w:firstLine="720"/>
        <w:jc w:val="both"/>
        <w:rPr>
          <w:rFonts w:eastAsia="Times New Roman"/>
          <w:bCs/>
          <w:szCs w:val="24"/>
        </w:rPr>
      </w:pPr>
      <w:r>
        <w:rPr>
          <w:rFonts w:eastAsia="Times New Roman"/>
          <w:bCs/>
          <w:szCs w:val="24"/>
        </w:rPr>
        <w:t>Είναι και κάτι άλλο που δεν μας άρεσε και θέλω να το πω και αυτό. Δεν χρειά</w:t>
      </w:r>
      <w:r>
        <w:rPr>
          <w:rFonts w:eastAsia="Times New Roman"/>
          <w:bCs/>
          <w:szCs w:val="24"/>
        </w:rPr>
        <w:t xml:space="preserve">ζεται ο Κώστας Καραμανλής την υπεράσπιση από τους ΑΝΕΛ. Ο συμπαθής συνάδελφος, ο Κοινοβουλευτικός Εκπρόσωπος των ΑΝΕΛ, καταλαβαίνω γιατί προσπαθεί, εντέχνως -και δεν είναι ο μόνος που το κάνει- να θέσει το κόμμα του </w:t>
      </w:r>
      <w:r>
        <w:rPr>
          <w:rFonts w:eastAsia="Times New Roman"/>
          <w:bCs/>
          <w:szCs w:val="24"/>
        </w:rPr>
        <w:lastRenderedPageBreak/>
        <w:t xml:space="preserve">κάτω από την ευρύτερη σκέπη του </w:t>
      </w:r>
      <w:proofErr w:type="spellStart"/>
      <w:r>
        <w:rPr>
          <w:rFonts w:eastAsia="Times New Roman"/>
          <w:bCs/>
          <w:szCs w:val="24"/>
        </w:rPr>
        <w:t>καραμανλ</w:t>
      </w:r>
      <w:r>
        <w:rPr>
          <w:rFonts w:eastAsia="Times New Roman"/>
          <w:bCs/>
          <w:szCs w:val="24"/>
        </w:rPr>
        <w:t>ισμού</w:t>
      </w:r>
      <w:proofErr w:type="spellEnd"/>
      <w:r>
        <w:rPr>
          <w:rFonts w:eastAsia="Times New Roman"/>
          <w:bCs/>
          <w:szCs w:val="24"/>
        </w:rPr>
        <w:t xml:space="preserve">. Δεν χρειάζεται τέτοιες προσθήκες ο </w:t>
      </w:r>
      <w:proofErr w:type="spellStart"/>
      <w:r>
        <w:rPr>
          <w:rFonts w:eastAsia="Times New Roman"/>
          <w:bCs/>
          <w:szCs w:val="24"/>
        </w:rPr>
        <w:t>καραμανλισμός</w:t>
      </w:r>
      <w:proofErr w:type="spellEnd"/>
      <w:r>
        <w:rPr>
          <w:rFonts w:eastAsia="Times New Roman"/>
          <w:bCs/>
          <w:szCs w:val="24"/>
        </w:rPr>
        <w:t xml:space="preserve">. Να είμαστε </w:t>
      </w:r>
      <w:proofErr w:type="spellStart"/>
      <w:r>
        <w:rPr>
          <w:rFonts w:eastAsia="Times New Roman"/>
          <w:bCs/>
          <w:szCs w:val="24"/>
        </w:rPr>
        <w:t>συνεν</w:t>
      </w:r>
      <w:r>
        <w:rPr>
          <w:rFonts w:eastAsia="Times New Roman"/>
          <w:bCs/>
          <w:szCs w:val="24"/>
        </w:rPr>
        <w:t>ν</w:t>
      </w:r>
      <w:r>
        <w:rPr>
          <w:rFonts w:eastAsia="Times New Roman"/>
          <w:bCs/>
          <w:szCs w:val="24"/>
        </w:rPr>
        <w:t>οημένοι</w:t>
      </w:r>
      <w:proofErr w:type="spellEnd"/>
      <w:r>
        <w:rPr>
          <w:rFonts w:eastAsia="Times New Roman"/>
          <w:bCs/>
          <w:szCs w:val="24"/>
        </w:rPr>
        <w:t xml:space="preserve">. </w:t>
      </w:r>
    </w:p>
    <w:p w14:paraId="39BC6FF5" w14:textId="77777777" w:rsidR="00C46B37" w:rsidRDefault="002E6CD8">
      <w:pPr>
        <w:spacing w:line="600" w:lineRule="auto"/>
        <w:ind w:firstLine="720"/>
        <w:jc w:val="both"/>
        <w:rPr>
          <w:rFonts w:eastAsia="Times New Roman"/>
          <w:bCs/>
          <w:szCs w:val="24"/>
        </w:rPr>
      </w:pPr>
      <w:r>
        <w:rPr>
          <w:rFonts w:eastAsia="Times New Roman"/>
          <w:bCs/>
          <w:szCs w:val="24"/>
        </w:rPr>
        <w:t xml:space="preserve">Έχουμε σαφείς θέσεις. Οι ΑΝΕΛ έχουν διαρρήξει πλήρως, διαχρονικά, για πάντα, τις σχέσεις τους με την </w:t>
      </w:r>
      <w:r>
        <w:rPr>
          <w:rFonts w:eastAsia="Times New Roman"/>
          <w:bCs/>
          <w:szCs w:val="24"/>
        </w:rPr>
        <w:t>κ</w:t>
      </w:r>
      <w:r>
        <w:rPr>
          <w:rFonts w:eastAsia="Times New Roman"/>
          <w:bCs/>
          <w:szCs w:val="24"/>
        </w:rPr>
        <w:t>εντροδεξιά, όπως εμείς την αντιλαμβανόμαστε, με την παράδοση του Κώστα</w:t>
      </w:r>
      <w:r>
        <w:rPr>
          <w:rFonts w:eastAsia="Times New Roman"/>
          <w:bCs/>
          <w:szCs w:val="24"/>
        </w:rPr>
        <w:t xml:space="preserve"> Καραμανλή, με την παράδοση του Κωνσταντίνου Καραμανλή. Και μόνο η στάση τους το 2015 στο δημοψήφισμα στο οποίο </w:t>
      </w:r>
      <w:proofErr w:type="spellStart"/>
      <w:r>
        <w:rPr>
          <w:rFonts w:eastAsia="Times New Roman"/>
          <w:bCs/>
          <w:szCs w:val="24"/>
        </w:rPr>
        <w:t>εκρίθη</w:t>
      </w:r>
      <w:proofErr w:type="spellEnd"/>
      <w:r>
        <w:rPr>
          <w:rFonts w:eastAsia="Times New Roman"/>
          <w:bCs/>
          <w:szCs w:val="24"/>
        </w:rPr>
        <w:t xml:space="preserve"> η τύχη της χώρας και παραλίγο να πάμε όλοι στον γκρεμό, αρκεί. Δεν χρειάζεται να πούμε τίποτα άλλο. </w:t>
      </w:r>
    </w:p>
    <w:p w14:paraId="39BC6FF6" w14:textId="77777777" w:rsidR="00C46B37" w:rsidRDefault="002E6CD8">
      <w:pPr>
        <w:spacing w:line="600" w:lineRule="auto"/>
        <w:ind w:firstLine="720"/>
        <w:jc w:val="both"/>
        <w:rPr>
          <w:rFonts w:eastAsia="Times New Roman"/>
          <w:bCs/>
          <w:szCs w:val="24"/>
        </w:rPr>
      </w:pPr>
      <w:r>
        <w:rPr>
          <w:rFonts w:eastAsia="Times New Roman"/>
          <w:bCs/>
          <w:szCs w:val="24"/>
        </w:rPr>
        <w:t xml:space="preserve">Δεν χρειάζεται, λοιπόν, ο Κώστας </w:t>
      </w:r>
      <w:r>
        <w:rPr>
          <w:rFonts w:eastAsia="Times New Roman"/>
          <w:bCs/>
          <w:szCs w:val="24"/>
        </w:rPr>
        <w:t>Καραμανλής όψιμους υποστηρικτές. Δεν χρειάζεται. Τον ρόλο αυτόν τον έχει η παράταξη της Νέας Δημοκρατίας, η οποία αποτελεί το κόμμα του, το οποίο υποστηρίζει και την υστεροφημία του και οτιδήποτε άλλο χρειάζεται.</w:t>
      </w:r>
    </w:p>
    <w:p w14:paraId="39BC6FF7" w14:textId="77777777" w:rsidR="00C46B37" w:rsidRDefault="002E6CD8">
      <w:pPr>
        <w:spacing w:line="600" w:lineRule="auto"/>
        <w:ind w:firstLine="720"/>
        <w:jc w:val="both"/>
        <w:rPr>
          <w:rFonts w:eastAsia="Times New Roman"/>
          <w:bCs/>
          <w:szCs w:val="24"/>
        </w:rPr>
      </w:pPr>
      <w:r>
        <w:rPr>
          <w:rFonts w:eastAsia="Times New Roman"/>
          <w:bCs/>
          <w:szCs w:val="24"/>
        </w:rPr>
        <w:t>Από τους ΑΝΕΛ ευχαριστούμε πολύ, δεν θα πάρ</w:t>
      </w:r>
      <w:r>
        <w:rPr>
          <w:rFonts w:eastAsia="Times New Roman"/>
          <w:bCs/>
          <w:szCs w:val="24"/>
        </w:rPr>
        <w:t>ουμε τίποτα άλλο. Αν θέλουν να προσφέρουν κάτι στον τόπο, υπάρχει κάτι πολύ απλό που μπορούν να κάνουν</w:t>
      </w:r>
      <w:r>
        <w:rPr>
          <w:rFonts w:eastAsia="Times New Roman"/>
          <w:bCs/>
          <w:szCs w:val="24"/>
        </w:rPr>
        <w:t>.</w:t>
      </w:r>
      <w:r>
        <w:rPr>
          <w:rFonts w:eastAsia="Times New Roman"/>
          <w:bCs/>
          <w:szCs w:val="24"/>
        </w:rPr>
        <w:t xml:space="preserve"> Να σταματήσουν να ψηφίζουν τα νομοθετήματα της παρούσας Κυβέρνησης και να τη στείλουν, εν πάση </w:t>
      </w:r>
      <w:proofErr w:type="spellStart"/>
      <w:r>
        <w:rPr>
          <w:rFonts w:eastAsia="Times New Roman"/>
          <w:bCs/>
          <w:szCs w:val="24"/>
        </w:rPr>
        <w:t>περιπτώσει</w:t>
      </w:r>
      <w:proofErr w:type="spellEnd"/>
      <w:r>
        <w:rPr>
          <w:rFonts w:eastAsia="Times New Roman"/>
          <w:bCs/>
          <w:szCs w:val="24"/>
        </w:rPr>
        <w:t>, εκεί που ανήκει.</w:t>
      </w:r>
    </w:p>
    <w:p w14:paraId="39BC6FF8" w14:textId="77777777" w:rsidR="00C46B37" w:rsidRDefault="002E6CD8">
      <w:pPr>
        <w:spacing w:line="600" w:lineRule="auto"/>
        <w:ind w:firstLine="720"/>
        <w:jc w:val="center"/>
        <w:rPr>
          <w:rFonts w:eastAsia="Times New Roman"/>
          <w:bCs/>
          <w:szCs w:val="24"/>
        </w:rPr>
      </w:pPr>
      <w:r>
        <w:rPr>
          <w:rFonts w:eastAsia="Times New Roman"/>
          <w:bCs/>
          <w:szCs w:val="24"/>
        </w:rPr>
        <w:lastRenderedPageBreak/>
        <w:t>(Χειροκροτήματα από την πτέρ</w:t>
      </w:r>
      <w:r>
        <w:rPr>
          <w:rFonts w:eastAsia="Times New Roman"/>
          <w:bCs/>
          <w:szCs w:val="24"/>
        </w:rPr>
        <w:t>υγα της Νέας Δημοκρατίας)</w:t>
      </w:r>
    </w:p>
    <w:p w14:paraId="39BC6FF9" w14:textId="77777777" w:rsidR="00C46B37" w:rsidRDefault="002E6CD8">
      <w:pPr>
        <w:spacing w:line="600" w:lineRule="auto"/>
        <w:ind w:firstLine="720"/>
        <w:jc w:val="both"/>
        <w:rPr>
          <w:rFonts w:eastAsia="Times New Roman"/>
          <w:bCs/>
          <w:szCs w:val="24"/>
        </w:rPr>
      </w:pPr>
      <w:r>
        <w:rPr>
          <w:rFonts w:eastAsia="Times New Roman"/>
          <w:bCs/>
          <w:szCs w:val="24"/>
        </w:rPr>
        <w:t xml:space="preserve">Έρχομαι στον υπόλοιπο χρόνο στα θέματα της ερώτησης. </w:t>
      </w:r>
    </w:p>
    <w:p w14:paraId="39BC6FFA" w14:textId="77777777" w:rsidR="00C46B37" w:rsidRDefault="002E6CD8">
      <w:pPr>
        <w:spacing w:line="600" w:lineRule="auto"/>
        <w:ind w:firstLine="720"/>
        <w:jc w:val="both"/>
        <w:rPr>
          <w:rFonts w:eastAsia="Times New Roman"/>
          <w:bCs/>
          <w:szCs w:val="24"/>
        </w:rPr>
      </w:pPr>
      <w:r>
        <w:rPr>
          <w:rFonts w:eastAsia="Times New Roman"/>
          <w:bCs/>
          <w:szCs w:val="24"/>
        </w:rPr>
        <w:t>Κυρίες και κύριοι συνάδελφοι, κύριε Υπουργέ, κατ</w:t>
      </w:r>
      <w:r>
        <w:rPr>
          <w:rFonts w:eastAsia="Times New Roman"/>
          <w:bCs/>
          <w:szCs w:val="24"/>
        </w:rPr>
        <w:t xml:space="preserve">’ </w:t>
      </w:r>
      <w:r>
        <w:rPr>
          <w:rFonts w:eastAsia="Times New Roman"/>
          <w:bCs/>
          <w:szCs w:val="24"/>
        </w:rPr>
        <w:t>αρχ</w:t>
      </w:r>
      <w:r>
        <w:rPr>
          <w:rFonts w:eastAsia="Times New Roman"/>
          <w:bCs/>
          <w:szCs w:val="24"/>
        </w:rPr>
        <w:t>άς</w:t>
      </w:r>
      <w:r>
        <w:rPr>
          <w:rFonts w:eastAsia="Times New Roman"/>
          <w:bCs/>
          <w:szCs w:val="24"/>
        </w:rPr>
        <w:t xml:space="preserve"> ως προς το γενικό πλαίσιο στο οποίο τοποθετηθήκατε πριν, υπάρχει μια πραγματικότητα. Η πραγματικότητα είναι ότι δεν έχετ</w:t>
      </w:r>
      <w:r>
        <w:rPr>
          <w:rFonts w:eastAsia="Times New Roman"/>
          <w:bCs/>
          <w:szCs w:val="24"/>
        </w:rPr>
        <w:t>ε προσκομίσει στον διάλογο του συγκεκριμένου θέματος ούτε ένα νέο σημαντικό έργο όλο τον τελευταίο καιρό. Σας το είπε και ο κ. Μανιάτης. Τίποτα. Τι έχετε προσφέρει, ως Κυβέρνηση, σε όλη αυτή τη συζήτηση; Να πάρουμε τη μεγάλη εικόνα. Η μεγάλη εικόνα είναι ν</w:t>
      </w:r>
      <w:r>
        <w:rPr>
          <w:rFonts w:eastAsia="Times New Roman"/>
          <w:bCs/>
          <w:szCs w:val="24"/>
        </w:rPr>
        <w:t>α γίνει η χώρα ενεργειακός κόμβος. Ποια είναι η συνεισφορά αυτής της Κυβέρνησης σε αυτό; Θα θέλαμε να μας το πείτε κάποια στιγμή, αν θέλετε.</w:t>
      </w:r>
    </w:p>
    <w:p w14:paraId="39BC6FFB" w14:textId="77777777" w:rsidR="00C46B37" w:rsidRDefault="002E6CD8">
      <w:pPr>
        <w:spacing w:line="600" w:lineRule="auto"/>
        <w:ind w:firstLine="720"/>
        <w:jc w:val="both"/>
        <w:rPr>
          <w:rFonts w:eastAsia="Times New Roman"/>
          <w:bCs/>
          <w:szCs w:val="24"/>
        </w:rPr>
      </w:pPr>
      <w:r>
        <w:rPr>
          <w:rFonts w:eastAsia="Times New Roman"/>
          <w:bCs/>
          <w:szCs w:val="24"/>
        </w:rPr>
        <w:t xml:space="preserve">Όσον αφορά τη διαχείρισή </w:t>
      </w:r>
      <w:r>
        <w:rPr>
          <w:rFonts w:eastAsia="Times New Roman"/>
          <w:bCs/>
          <w:szCs w:val="24"/>
        </w:rPr>
        <w:t>σας.</w:t>
      </w:r>
      <w:r>
        <w:rPr>
          <w:rFonts w:eastAsia="Times New Roman"/>
          <w:bCs/>
          <w:szCs w:val="24"/>
        </w:rPr>
        <w:t xml:space="preserve"> Όσον αφορά </w:t>
      </w:r>
      <w:r>
        <w:rPr>
          <w:rFonts w:eastAsia="Times New Roman"/>
          <w:bCs/>
          <w:szCs w:val="24"/>
        </w:rPr>
        <w:t>ο</w:t>
      </w:r>
      <w:r>
        <w:rPr>
          <w:rFonts w:eastAsia="Times New Roman"/>
          <w:bCs/>
          <w:szCs w:val="24"/>
        </w:rPr>
        <w:t xml:space="preserve"> ΔΕΣΦΑ, ακυρώσατε έναν διαγωνισμό. Πάρα πολύ ωραία. Δεν πήραμε τα 400 εκα</w:t>
      </w:r>
      <w:r>
        <w:rPr>
          <w:rFonts w:eastAsia="Times New Roman"/>
          <w:bCs/>
          <w:szCs w:val="24"/>
        </w:rPr>
        <w:t xml:space="preserve">τομμύρια. Τον </w:t>
      </w:r>
      <w:proofErr w:type="spellStart"/>
      <w:r>
        <w:rPr>
          <w:rFonts w:eastAsia="Times New Roman"/>
          <w:bCs/>
          <w:szCs w:val="24"/>
        </w:rPr>
        <w:t>επαναπροκηρύσσετε</w:t>
      </w:r>
      <w:proofErr w:type="spellEnd"/>
      <w:r>
        <w:rPr>
          <w:rFonts w:eastAsia="Times New Roman"/>
          <w:bCs/>
          <w:szCs w:val="24"/>
        </w:rPr>
        <w:t>. Μπορείτε να μου πείτε τι σχεδιασμός είναι αυτός, για να τον καταλάβουμε κι εμείς;</w:t>
      </w:r>
    </w:p>
    <w:p w14:paraId="39BC6FFC" w14:textId="77777777" w:rsidR="00C46B37" w:rsidRDefault="002E6CD8">
      <w:pPr>
        <w:spacing w:line="600" w:lineRule="auto"/>
        <w:ind w:firstLine="720"/>
        <w:jc w:val="both"/>
        <w:rPr>
          <w:rFonts w:eastAsia="Times New Roman"/>
          <w:szCs w:val="24"/>
        </w:rPr>
      </w:pPr>
      <w:r>
        <w:rPr>
          <w:rFonts w:eastAsia="Times New Roman"/>
          <w:bCs/>
          <w:szCs w:val="24"/>
        </w:rPr>
        <w:t xml:space="preserve">Όσον αφορά τη ΔΕΗ, καταγγείλατε ότι δεν ακολουθήσατε τον σχεδιασμό της </w:t>
      </w:r>
      <w:r>
        <w:rPr>
          <w:rFonts w:eastAsia="Times New Roman"/>
          <w:bCs/>
          <w:szCs w:val="24"/>
        </w:rPr>
        <w:t>«</w:t>
      </w:r>
      <w:r>
        <w:rPr>
          <w:rFonts w:eastAsia="Times New Roman"/>
          <w:bCs/>
          <w:szCs w:val="24"/>
        </w:rPr>
        <w:t>μικρής</w:t>
      </w:r>
      <w:r>
        <w:rPr>
          <w:rFonts w:eastAsia="Times New Roman"/>
          <w:bCs/>
          <w:szCs w:val="24"/>
        </w:rPr>
        <w:t>»</w:t>
      </w:r>
      <w:r>
        <w:rPr>
          <w:rFonts w:eastAsia="Times New Roman"/>
          <w:bCs/>
          <w:szCs w:val="24"/>
        </w:rPr>
        <w:t xml:space="preserve"> ΔΕΗ. Αυτό δεν αντέχει στην κοινή </w:t>
      </w:r>
      <w:r>
        <w:rPr>
          <w:rFonts w:eastAsia="Times New Roman"/>
          <w:bCs/>
          <w:szCs w:val="24"/>
        </w:rPr>
        <w:lastRenderedPageBreak/>
        <w:t>λογική. Θα καταλάβαινα την τ</w:t>
      </w:r>
      <w:r>
        <w:rPr>
          <w:rFonts w:eastAsia="Times New Roman"/>
          <w:bCs/>
          <w:szCs w:val="24"/>
        </w:rPr>
        <w:t xml:space="preserve">οποθέτηση αν λέγατε, «Όχι στη </w:t>
      </w:r>
      <w:r>
        <w:rPr>
          <w:rFonts w:eastAsia="Times New Roman"/>
          <w:bCs/>
          <w:szCs w:val="24"/>
        </w:rPr>
        <w:t>«</w:t>
      </w:r>
      <w:r>
        <w:rPr>
          <w:rFonts w:eastAsia="Times New Roman"/>
          <w:bCs/>
          <w:szCs w:val="24"/>
        </w:rPr>
        <w:t>μικρή</w:t>
      </w:r>
      <w:r>
        <w:rPr>
          <w:rFonts w:eastAsia="Times New Roman"/>
          <w:bCs/>
          <w:szCs w:val="24"/>
        </w:rPr>
        <w:t>»</w:t>
      </w:r>
      <w:r>
        <w:rPr>
          <w:rFonts w:eastAsia="Times New Roman"/>
          <w:bCs/>
          <w:szCs w:val="24"/>
        </w:rPr>
        <w:t xml:space="preserve"> ΔΕΗ κρατάμε τη μεγάλη ΔΕΗ στο σύνολό της, με όλες τις δραστηριότητές της».</w:t>
      </w:r>
    </w:p>
    <w:p w14:paraId="39BC6FFD" w14:textId="77777777" w:rsidR="00C46B37" w:rsidRDefault="002E6CD8">
      <w:pPr>
        <w:tabs>
          <w:tab w:val="left" w:pos="1807"/>
        </w:tabs>
        <w:spacing w:line="600" w:lineRule="auto"/>
        <w:ind w:firstLine="720"/>
        <w:jc w:val="both"/>
        <w:rPr>
          <w:rFonts w:eastAsia="Times New Roman"/>
          <w:szCs w:val="24"/>
        </w:rPr>
      </w:pPr>
      <w:r>
        <w:rPr>
          <w:rFonts w:eastAsia="Times New Roman"/>
          <w:szCs w:val="24"/>
        </w:rPr>
        <w:t xml:space="preserve">Το να απορρίψετε, όμως, τη </w:t>
      </w:r>
      <w:r>
        <w:rPr>
          <w:rFonts w:eastAsia="Times New Roman"/>
          <w:szCs w:val="24"/>
        </w:rPr>
        <w:t>«</w:t>
      </w:r>
      <w:r>
        <w:rPr>
          <w:rFonts w:eastAsia="Times New Roman"/>
          <w:szCs w:val="24"/>
        </w:rPr>
        <w:t>μικρή</w:t>
      </w:r>
      <w:r>
        <w:rPr>
          <w:rFonts w:eastAsia="Times New Roman"/>
          <w:szCs w:val="24"/>
        </w:rPr>
        <w:t>»</w:t>
      </w:r>
      <w:r>
        <w:rPr>
          <w:rFonts w:eastAsia="Times New Roman"/>
          <w:szCs w:val="24"/>
        </w:rPr>
        <w:t xml:space="preserve"> ΔΕΗ του 30% για να περιορίσετε τη δήθεν μεγάλη ΔΕΗ στο 50%, εκχωρώντας το υπόλοιπο 50% χωρίς κα</w:t>
      </w:r>
      <w:r>
        <w:rPr>
          <w:rFonts w:eastAsia="Times New Roman"/>
          <w:szCs w:val="24"/>
        </w:rPr>
        <w:t>μ</w:t>
      </w:r>
      <w:r>
        <w:rPr>
          <w:rFonts w:eastAsia="Times New Roman"/>
          <w:szCs w:val="24"/>
        </w:rPr>
        <w:t>μ</w:t>
      </w:r>
      <w:r>
        <w:rPr>
          <w:rFonts w:eastAsia="Times New Roman"/>
          <w:szCs w:val="24"/>
        </w:rPr>
        <w:t>ιά</w:t>
      </w:r>
      <w:r>
        <w:rPr>
          <w:rFonts w:eastAsia="Times New Roman"/>
          <w:szCs w:val="24"/>
        </w:rPr>
        <w:t xml:space="preserve"> αμοιβή, μπορείτε να μας εξηγήσετε τι λογική είναι αυτό, για να την καταλάβουμε και εμείς που μας αποκαλείτε, </w:t>
      </w:r>
      <w:proofErr w:type="spellStart"/>
      <w:r>
        <w:rPr>
          <w:rFonts w:eastAsia="Times New Roman"/>
          <w:szCs w:val="24"/>
        </w:rPr>
        <w:t>ετεροπροσδιορίζοντάς</w:t>
      </w:r>
      <w:proofErr w:type="spellEnd"/>
      <w:r>
        <w:rPr>
          <w:rFonts w:eastAsia="Times New Roman"/>
          <w:szCs w:val="24"/>
        </w:rPr>
        <w:t xml:space="preserve"> μας, νεοφιλελεύθερους; Να το καταλάβουμε και εμείς αυτό.</w:t>
      </w:r>
    </w:p>
    <w:p w14:paraId="39BC6FFE" w14:textId="77777777" w:rsidR="00C46B37" w:rsidRDefault="002E6CD8">
      <w:pPr>
        <w:tabs>
          <w:tab w:val="left" w:pos="1807"/>
        </w:tabs>
        <w:spacing w:line="600" w:lineRule="auto"/>
        <w:ind w:firstLine="720"/>
        <w:jc w:val="both"/>
        <w:rPr>
          <w:rFonts w:eastAsia="Times New Roman"/>
          <w:szCs w:val="24"/>
        </w:rPr>
      </w:pPr>
      <w:r>
        <w:rPr>
          <w:rFonts w:eastAsia="Times New Roman"/>
          <w:szCs w:val="24"/>
        </w:rPr>
        <w:t>Διότι ώρες-ώρες η οποιαδήποτε πολιτική ανάλυση προσκρούει και στην κ</w:t>
      </w:r>
      <w:r>
        <w:rPr>
          <w:rFonts w:eastAsia="Times New Roman"/>
          <w:szCs w:val="24"/>
        </w:rPr>
        <w:t>οινή αντίληψη του μέσου ανθρώπου. Αυτά εδώ που μας λέτε</w:t>
      </w:r>
      <w:r>
        <w:rPr>
          <w:rFonts w:eastAsia="Times New Roman"/>
          <w:szCs w:val="24"/>
        </w:rPr>
        <w:t>,</w:t>
      </w:r>
      <w:r>
        <w:rPr>
          <w:rFonts w:eastAsia="Times New Roman"/>
          <w:szCs w:val="24"/>
        </w:rPr>
        <w:t xml:space="preserve"> δεν στέκουν πουθενά.</w:t>
      </w:r>
    </w:p>
    <w:p w14:paraId="39BC6FFF"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της κυρίου Βουλευτή)</w:t>
      </w:r>
    </w:p>
    <w:p w14:paraId="39BC7000" w14:textId="77777777" w:rsidR="00C46B37" w:rsidRDefault="002E6CD8">
      <w:pPr>
        <w:tabs>
          <w:tab w:val="left" w:pos="1807"/>
        </w:tabs>
        <w:spacing w:line="600" w:lineRule="auto"/>
        <w:ind w:firstLine="720"/>
        <w:jc w:val="both"/>
        <w:rPr>
          <w:rFonts w:eastAsia="Times New Roman"/>
          <w:szCs w:val="24"/>
        </w:rPr>
      </w:pPr>
      <w:r>
        <w:rPr>
          <w:rFonts w:eastAsia="Times New Roman"/>
          <w:szCs w:val="24"/>
        </w:rPr>
        <w:t>Όσον αφορά δε –και τελειώνω, κύριε Πρόεδρε, γιατί καταχράστηκα τον χρόνο- την κατάσταση της ΔΕ</w:t>
      </w:r>
      <w:r>
        <w:rPr>
          <w:rFonts w:eastAsia="Times New Roman"/>
          <w:szCs w:val="24"/>
        </w:rPr>
        <w:t xml:space="preserve">Η, είναι άθλια. Σας καταθέτω την ερώτηση την οποία ο παριστάμενος τομεάρχης μας, ο κ. Σκρέκας, είχε κάνει τον Νοέμβρη του 2016, με την οποία </w:t>
      </w:r>
      <w:r>
        <w:rPr>
          <w:rFonts w:eastAsia="Times New Roman"/>
          <w:szCs w:val="24"/>
        </w:rPr>
        <w:lastRenderedPageBreak/>
        <w:t>εξηγούσε σαφέστατα, με αριθμούς</w:t>
      </w:r>
      <w:r>
        <w:rPr>
          <w:rFonts w:eastAsia="Times New Roman"/>
          <w:szCs w:val="24"/>
        </w:rPr>
        <w:t>,</w:t>
      </w:r>
      <w:r>
        <w:rPr>
          <w:rFonts w:eastAsia="Times New Roman"/>
          <w:szCs w:val="24"/>
        </w:rPr>
        <w:t xml:space="preserve"> τα αδιέξοδα που αντιμετωπίζει η ΔΕΗ. Αντιμετωπίζει κίνδυνο χρεοκοπίας κατ’ ομολογί</w:t>
      </w:r>
      <w:r>
        <w:rPr>
          <w:rFonts w:eastAsia="Times New Roman"/>
          <w:szCs w:val="24"/>
        </w:rPr>
        <w:t>α δε και της διοίκησής της την οποία εσείς έχετε ορίσει.</w:t>
      </w:r>
    </w:p>
    <w:p w14:paraId="39BC7001"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Νικόλαος </w:t>
      </w:r>
      <w:proofErr w:type="spellStart"/>
      <w:r>
        <w:rPr>
          <w:rFonts w:eastAsia="Times New Roman" w:cs="Times New Roman"/>
          <w:szCs w:val="24"/>
        </w:rPr>
        <w:t>Δένδιας</w:t>
      </w:r>
      <w:proofErr w:type="spellEnd"/>
      <w:r>
        <w:rPr>
          <w:rFonts w:eastAsia="Times New Roman" w:cs="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w:t>
      </w:r>
      <w:r>
        <w:rPr>
          <w:rFonts w:eastAsia="Times New Roman" w:cs="Times New Roman"/>
          <w:szCs w:val="24"/>
        </w:rPr>
        <w:t>ς Βουλής)</w:t>
      </w:r>
    </w:p>
    <w:p w14:paraId="39BC7002" w14:textId="77777777" w:rsidR="00C46B37" w:rsidRDefault="002E6CD8">
      <w:pPr>
        <w:tabs>
          <w:tab w:val="left" w:pos="1807"/>
        </w:tabs>
        <w:spacing w:line="600" w:lineRule="auto"/>
        <w:ind w:firstLine="720"/>
        <w:jc w:val="both"/>
        <w:rPr>
          <w:rFonts w:eastAsia="Times New Roman"/>
          <w:szCs w:val="24"/>
        </w:rPr>
      </w:pPr>
      <w:r>
        <w:rPr>
          <w:rFonts w:eastAsia="Times New Roman"/>
          <w:szCs w:val="24"/>
        </w:rPr>
        <w:t>Ε</w:t>
      </w:r>
      <w:r>
        <w:rPr>
          <w:rFonts w:eastAsia="Times New Roman"/>
          <w:szCs w:val="24"/>
        </w:rPr>
        <w:t>άν διαβάσετε την ερώτηση του κ. Σκρέκα, θα δείτε ότι σας λέει ένα απλό πράγμα. Το 2014</w:t>
      </w:r>
      <w:r>
        <w:rPr>
          <w:rFonts w:eastAsia="Times New Roman"/>
          <w:szCs w:val="24"/>
        </w:rPr>
        <w:t>,</w:t>
      </w:r>
      <w:r>
        <w:rPr>
          <w:rFonts w:eastAsia="Times New Roman"/>
          <w:szCs w:val="24"/>
        </w:rPr>
        <w:t xml:space="preserve"> η ΔΕΗ είχε κέρδη πάνω από 100 εκατομμύρια. Το 2015</w:t>
      </w:r>
      <w:r>
        <w:rPr>
          <w:rFonts w:eastAsia="Times New Roman"/>
          <w:szCs w:val="24"/>
        </w:rPr>
        <w:t>,</w:t>
      </w:r>
      <w:r>
        <w:rPr>
          <w:rFonts w:eastAsia="Times New Roman"/>
          <w:szCs w:val="24"/>
        </w:rPr>
        <w:t xml:space="preserve"> η ΔΕΗ είχε ζημιές πάνω από 100 εκατομμύρια. Τι άλλαξε μέσα σε αυτόν το</w:t>
      </w:r>
      <w:r>
        <w:rPr>
          <w:rFonts w:eastAsia="Times New Roman"/>
          <w:szCs w:val="24"/>
        </w:rPr>
        <w:t>ν</w:t>
      </w:r>
      <w:r>
        <w:rPr>
          <w:rFonts w:eastAsia="Times New Roman"/>
          <w:szCs w:val="24"/>
        </w:rPr>
        <w:t xml:space="preserve"> ένα χρόνο; Όλη η κρίση εκδηλώθηκε</w:t>
      </w:r>
      <w:r>
        <w:rPr>
          <w:rFonts w:eastAsia="Times New Roman"/>
          <w:szCs w:val="24"/>
        </w:rPr>
        <w:t xml:space="preserve"> το 2015; Για να καταλάβουμε λίγο τι γίνεται. Και όλα αυτά</w:t>
      </w:r>
      <w:r>
        <w:rPr>
          <w:rFonts w:eastAsia="Times New Roman"/>
          <w:szCs w:val="24"/>
        </w:rPr>
        <w:t>,</w:t>
      </w:r>
      <w:r>
        <w:rPr>
          <w:rFonts w:eastAsia="Times New Roman"/>
          <w:szCs w:val="24"/>
        </w:rPr>
        <w:t xml:space="preserve"> βέβαια, ενώ οι τιμές πετρελαίου είναι κάτω των 50 δολαρίων το βαρέλι.</w:t>
      </w:r>
    </w:p>
    <w:p w14:paraId="39BC7003" w14:textId="77777777" w:rsidR="00C46B37" w:rsidRDefault="002E6CD8">
      <w:pPr>
        <w:tabs>
          <w:tab w:val="left" w:pos="1807"/>
        </w:tabs>
        <w:spacing w:line="600" w:lineRule="auto"/>
        <w:ind w:firstLine="720"/>
        <w:jc w:val="both"/>
        <w:rPr>
          <w:rFonts w:eastAsia="Times New Roman"/>
          <w:szCs w:val="24"/>
        </w:rPr>
      </w:pPr>
      <w:r>
        <w:rPr>
          <w:rFonts w:eastAsia="Times New Roman"/>
          <w:szCs w:val="24"/>
        </w:rPr>
        <w:t>Κύριε Υπουργέ, είσαστε σχετικά καινούρ</w:t>
      </w:r>
      <w:r>
        <w:rPr>
          <w:rFonts w:eastAsia="Times New Roman"/>
          <w:szCs w:val="24"/>
        </w:rPr>
        <w:t>γ</w:t>
      </w:r>
      <w:r>
        <w:rPr>
          <w:rFonts w:eastAsia="Times New Roman"/>
          <w:szCs w:val="24"/>
        </w:rPr>
        <w:t>ιος στο Υπουργείο, κατά συνέπεια έχετε την πολυτέλεια να μην έχετε προσωπική ευθύνη. Κα</w:t>
      </w:r>
      <w:r>
        <w:rPr>
          <w:rFonts w:eastAsia="Times New Roman"/>
          <w:szCs w:val="24"/>
        </w:rPr>
        <w:t>ι προσωπικά δεν έχουμε να σας καταλογίσουμε κάτι. Δεν είναι προσωπικό το θέμα. Λυπάμαι να σας πω ότι, δυ</w:t>
      </w:r>
      <w:r>
        <w:rPr>
          <w:rFonts w:eastAsia="Times New Roman"/>
          <w:szCs w:val="24"/>
        </w:rPr>
        <w:lastRenderedPageBreak/>
        <w:t>στυχώς, το κυβερνητικό σκάφος οδηγείται συνολικά και συλλογικά στο ναυάγιο. Η ελπίδα μας είναι</w:t>
      </w:r>
      <w:r>
        <w:rPr>
          <w:rFonts w:eastAsia="Times New Roman"/>
          <w:szCs w:val="24"/>
        </w:rPr>
        <w:t>,</w:t>
      </w:r>
      <w:r>
        <w:rPr>
          <w:rFonts w:eastAsia="Times New Roman"/>
          <w:szCs w:val="24"/>
        </w:rPr>
        <w:t xml:space="preserve"> το ναυάγιο να αφορά μόνο την Κυβέρνηση και όχι και τη χώ</w:t>
      </w:r>
      <w:r>
        <w:rPr>
          <w:rFonts w:eastAsia="Times New Roman"/>
          <w:szCs w:val="24"/>
        </w:rPr>
        <w:t>ρα.</w:t>
      </w:r>
    </w:p>
    <w:p w14:paraId="39BC7004" w14:textId="77777777" w:rsidR="00C46B37" w:rsidRDefault="002E6CD8">
      <w:pPr>
        <w:tabs>
          <w:tab w:val="left" w:pos="1807"/>
        </w:tabs>
        <w:spacing w:line="600" w:lineRule="auto"/>
        <w:ind w:firstLine="720"/>
        <w:jc w:val="both"/>
        <w:rPr>
          <w:rFonts w:eastAsia="Times New Roman"/>
          <w:szCs w:val="24"/>
        </w:rPr>
      </w:pPr>
      <w:r>
        <w:rPr>
          <w:rFonts w:eastAsia="Times New Roman"/>
          <w:szCs w:val="24"/>
        </w:rPr>
        <w:t>Σας ευχαριστώ πολύ.</w:t>
      </w:r>
    </w:p>
    <w:p w14:paraId="39BC7005" w14:textId="77777777" w:rsidR="00C46B37" w:rsidRDefault="002E6CD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9BC7006" w14:textId="77777777" w:rsidR="00C46B37" w:rsidRDefault="002E6CD8">
      <w:pPr>
        <w:tabs>
          <w:tab w:val="left" w:pos="1807"/>
        </w:tabs>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Ευχαριστούμε, κύριε </w:t>
      </w:r>
      <w:proofErr w:type="spellStart"/>
      <w:r>
        <w:rPr>
          <w:rFonts w:eastAsia="Times New Roman" w:cs="Times New Roman"/>
          <w:szCs w:val="24"/>
        </w:rPr>
        <w:t>Δένδια</w:t>
      </w:r>
      <w:proofErr w:type="spellEnd"/>
      <w:r>
        <w:rPr>
          <w:rFonts w:eastAsia="Times New Roman" w:cs="Times New Roman"/>
          <w:szCs w:val="24"/>
        </w:rPr>
        <w:t>.</w:t>
      </w:r>
    </w:p>
    <w:p w14:paraId="39BC7007" w14:textId="77777777" w:rsidR="00C46B37" w:rsidRDefault="002E6CD8">
      <w:pPr>
        <w:spacing w:line="600" w:lineRule="auto"/>
        <w:ind w:left="-181" w:firstLine="720"/>
        <w:jc w:val="both"/>
        <w:rPr>
          <w:rFonts w:eastAsia="Times New Roman"/>
          <w:szCs w:val="24"/>
        </w:rPr>
      </w:pPr>
      <w:r>
        <w:rPr>
          <w:rFonts w:eastAsia="Times New Roman" w:cs="Times New Roman"/>
          <w:szCs w:val="24"/>
        </w:rPr>
        <w:t xml:space="preserve">Κυρίες και κύριοι συνάδελφοι γίνεται γνωστό στο Σώμα </w:t>
      </w:r>
      <w:r>
        <w:rPr>
          <w:rFonts w:eastAsia="Times New Roman"/>
          <w:szCs w:val="24"/>
        </w:rPr>
        <w:t xml:space="preserve">ότι </w:t>
      </w:r>
      <w:r>
        <w:rPr>
          <w:rFonts w:eastAsia="Times New Roman"/>
          <w:szCs w:val="24"/>
        </w:rPr>
        <w:t xml:space="preserve">τη συνεδρίασή μας παρακολουθούν </w:t>
      </w:r>
      <w:r>
        <w:rPr>
          <w:rFonts w:eastAsia="Times New Roman"/>
          <w:szCs w:val="24"/>
        </w:rPr>
        <w:t>από τα άνω δυτικά θεωρεία, αφ</w:t>
      </w:r>
      <w:r>
        <w:rPr>
          <w:rFonts w:eastAsia="Times New Roman"/>
          <w:szCs w:val="24"/>
        </w:rPr>
        <w:t xml:space="preserve">ού </w:t>
      </w:r>
      <w:r>
        <w:rPr>
          <w:rFonts w:eastAsia="Times New Roman"/>
          <w:szCs w:val="24"/>
        </w:rPr>
        <w:t xml:space="preserve">προηγουμένως </w:t>
      </w:r>
      <w:r>
        <w:rPr>
          <w:rFonts w:eastAsia="Times New Roman"/>
          <w:szCs w:val="24"/>
        </w:rPr>
        <w:t xml:space="preserve">ενημερώθηκαν για την ιστορία του κτηρίου και τον τρόπο οργάνωσης και λειτουργίας της Βουλής και ξεναγήθηκαν στην έκθεση της </w:t>
      </w:r>
      <w:r>
        <w:rPr>
          <w:rFonts w:eastAsia="Times New Roman"/>
          <w:szCs w:val="24"/>
        </w:rPr>
        <w:t>α</w:t>
      </w:r>
      <w:r>
        <w:rPr>
          <w:rFonts w:eastAsia="Times New Roman"/>
          <w:szCs w:val="24"/>
        </w:rPr>
        <w:t>ίθουσας «ΕΛΕΥΘΕΡΙΟΣ ΒΕΝΙΖΕΛΟΣ»</w:t>
      </w:r>
      <w:r>
        <w:rPr>
          <w:rFonts w:eastAsia="Times New Roman"/>
          <w:szCs w:val="24"/>
        </w:rPr>
        <w:t>,</w:t>
      </w:r>
      <w:r>
        <w:rPr>
          <w:rFonts w:eastAsia="Times New Roman"/>
          <w:szCs w:val="24"/>
        </w:rPr>
        <w:t xml:space="preserve"> τριάντα έξι μαθήτριες και μαθητές και τέσσερις συνοδοί εκπαιδευτικοί από το 3</w:t>
      </w:r>
      <w:r w:rsidRPr="00293117">
        <w:rPr>
          <w:rFonts w:eastAsia="Times New Roman"/>
          <w:szCs w:val="24"/>
          <w:vertAlign w:val="superscript"/>
        </w:rPr>
        <w:t>ο</w:t>
      </w:r>
      <w:r>
        <w:rPr>
          <w:rFonts w:eastAsia="Times New Roman"/>
          <w:szCs w:val="24"/>
        </w:rPr>
        <w:t xml:space="preserve"> Δημο</w:t>
      </w:r>
      <w:r>
        <w:rPr>
          <w:rFonts w:eastAsia="Times New Roman"/>
          <w:szCs w:val="24"/>
        </w:rPr>
        <w:t xml:space="preserve">τικό Σχολείο Ευκαρπίας Θεσσαλονίκης και το Δημοτικό Σχολείο Άνω </w:t>
      </w:r>
      <w:proofErr w:type="spellStart"/>
      <w:r>
        <w:rPr>
          <w:rFonts w:eastAsia="Times New Roman"/>
          <w:szCs w:val="24"/>
        </w:rPr>
        <w:t>Καστριτσίου</w:t>
      </w:r>
      <w:proofErr w:type="spellEnd"/>
      <w:r>
        <w:rPr>
          <w:rFonts w:eastAsia="Times New Roman"/>
          <w:szCs w:val="24"/>
        </w:rPr>
        <w:t xml:space="preserve"> Αχαΐας. </w:t>
      </w:r>
    </w:p>
    <w:p w14:paraId="39BC7008" w14:textId="77777777" w:rsidR="00C46B37" w:rsidRDefault="002E6CD8">
      <w:pPr>
        <w:tabs>
          <w:tab w:val="left" w:pos="6787"/>
        </w:tabs>
        <w:spacing w:line="600" w:lineRule="auto"/>
        <w:ind w:left="-181" w:firstLine="720"/>
        <w:jc w:val="both"/>
        <w:rPr>
          <w:rFonts w:eastAsia="Times New Roman"/>
          <w:szCs w:val="24"/>
        </w:rPr>
      </w:pPr>
      <w:r>
        <w:rPr>
          <w:rFonts w:eastAsia="Times New Roman"/>
          <w:szCs w:val="24"/>
        </w:rPr>
        <w:t xml:space="preserve">Η Βουλή τούς καλωσορίζει. </w:t>
      </w:r>
    </w:p>
    <w:p w14:paraId="39BC7009" w14:textId="77777777" w:rsidR="00C46B37" w:rsidRDefault="002E6CD8">
      <w:pPr>
        <w:spacing w:line="600" w:lineRule="auto"/>
        <w:ind w:firstLine="720"/>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39BC700A"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lastRenderedPageBreak/>
        <w:t xml:space="preserve">Είναι η σειρά του κ. Χατζησάββα να μιλήσει. Αλλά επειδή ο κύριος Υπουργός έχει να πάει αμέσως μετά σε μία τηλεδιάσκεψη, θα του δώσουμε τον λόγο. Εάν φύγει, θα μείνει στη θέση του ο κ. </w:t>
      </w:r>
      <w:proofErr w:type="spellStart"/>
      <w:r>
        <w:rPr>
          <w:rFonts w:eastAsia="Times New Roman" w:cs="Times New Roman"/>
          <w:szCs w:val="24"/>
        </w:rPr>
        <w:t>Φάμελλος</w:t>
      </w:r>
      <w:proofErr w:type="spellEnd"/>
      <w:r>
        <w:rPr>
          <w:rFonts w:eastAsia="Times New Roman" w:cs="Times New Roman"/>
          <w:szCs w:val="24"/>
        </w:rPr>
        <w:t xml:space="preserve">. </w:t>
      </w:r>
    </w:p>
    <w:p w14:paraId="39BC700B"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Ορίστε, κύριε Σταθάκη, έχετε τον λόγο.</w:t>
      </w:r>
    </w:p>
    <w:p w14:paraId="39BC700C" w14:textId="77777777" w:rsidR="00C46B37" w:rsidRDefault="002E6CD8">
      <w:pPr>
        <w:spacing w:line="600" w:lineRule="auto"/>
        <w:ind w:firstLine="720"/>
        <w:jc w:val="both"/>
        <w:rPr>
          <w:rFonts w:eastAsia="Times New Roman" w:cs="Times New Roman"/>
          <w:szCs w:val="24"/>
        </w:rPr>
      </w:pPr>
      <w:r>
        <w:rPr>
          <w:rFonts w:eastAsia="Times New Roman" w:cs="Times New Roman"/>
          <w:b/>
          <w:szCs w:val="24"/>
        </w:rPr>
        <w:t xml:space="preserve">ΓΕΩΡΓΙΟΣ ΣΤΑΘΑΚΗΣ </w:t>
      </w:r>
      <w:r>
        <w:rPr>
          <w:rFonts w:eastAsia="Times New Roman" w:cs="Times New Roman"/>
          <w:b/>
          <w:szCs w:val="24"/>
        </w:rPr>
        <w:t>(Υπουργός Περιβάλλοντος και Ενέργειας):</w:t>
      </w:r>
      <w:r>
        <w:rPr>
          <w:rFonts w:eastAsia="Times New Roman" w:cs="Times New Roman"/>
          <w:szCs w:val="24"/>
        </w:rPr>
        <w:t xml:space="preserve"> Εκτιμώ ότι από τις τοποθετήσεις</w:t>
      </w:r>
      <w:r>
        <w:rPr>
          <w:rFonts w:eastAsia="Times New Roman" w:cs="Times New Roman"/>
          <w:szCs w:val="24"/>
        </w:rPr>
        <w:t>,</w:t>
      </w:r>
      <w:r>
        <w:rPr>
          <w:rFonts w:eastAsia="Times New Roman" w:cs="Times New Roman"/>
          <w:szCs w:val="24"/>
        </w:rPr>
        <w:t xml:space="preserve"> διαφάνηκε πως υπάρχει μια σχετική υπαναχώρηση στην κριτική της πλήρους απραξίας και επικεντρώνεται τώρα -αναφέρομαι στο σύνολο των πραγμάτων που ανέφερα στην ομιλία μου- στην ενεργεια</w:t>
      </w:r>
      <w:r>
        <w:rPr>
          <w:rFonts w:eastAsia="Times New Roman" w:cs="Times New Roman"/>
          <w:szCs w:val="24"/>
        </w:rPr>
        <w:t>κή στρατηγική της χώρας, στο ευρωπαϊκό πλαίσιο, στο πώς κινείται η χώρα βήμα, βήμα προς αυτή την κατεύθυνση, στην πολιτική μας στους υδρογονάνθρακες και σε πολλά άλλα σε άλλους τομείς.</w:t>
      </w:r>
    </w:p>
    <w:p w14:paraId="39BC700D"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Οπότε υπέθεσα από την τοποθέτηση του εκπροσώπου της Νέας Δημοκρατίας κα</w:t>
      </w:r>
      <w:r>
        <w:rPr>
          <w:rFonts w:eastAsia="Times New Roman" w:cs="Times New Roman"/>
          <w:szCs w:val="24"/>
        </w:rPr>
        <w:t>ι από τον κ. Μανιάτη</w:t>
      </w:r>
      <w:r>
        <w:rPr>
          <w:rFonts w:eastAsia="Times New Roman" w:cs="Times New Roman"/>
          <w:szCs w:val="24"/>
        </w:rPr>
        <w:t>,</w:t>
      </w:r>
      <w:r>
        <w:rPr>
          <w:rFonts w:eastAsia="Times New Roman" w:cs="Times New Roman"/>
          <w:szCs w:val="24"/>
        </w:rPr>
        <w:t xml:space="preserve"> ότι η εμμονή και η επιμονή είναι ότι τι ωραία που θα ήταν η ΔΕΗ σήμερα</w:t>
      </w:r>
      <w:r>
        <w:rPr>
          <w:rFonts w:eastAsia="Times New Roman" w:cs="Times New Roman"/>
          <w:szCs w:val="24"/>
        </w:rPr>
        <w:t>,</w:t>
      </w:r>
      <w:r>
        <w:rPr>
          <w:rFonts w:eastAsia="Times New Roman" w:cs="Times New Roman"/>
          <w:szCs w:val="24"/>
        </w:rPr>
        <w:t xml:space="preserve"> εάν είχαμε πουλήσει το 30% το 2015 νομίζω. Και θα ήθελα να σας θέσω ευθέως τα ερωτήματα που αφορούν την ίδια τη ΔΕΗ. </w:t>
      </w:r>
    </w:p>
    <w:p w14:paraId="39BC700E"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lastRenderedPageBreak/>
        <w:t>Ήρθε</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η Κυβέρνηση το 2016 και αυτόμα</w:t>
      </w:r>
      <w:r>
        <w:rPr>
          <w:rFonts w:eastAsia="Times New Roman" w:cs="Times New Roman"/>
          <w:szCs w:val="24"/>
        </w:rPr>
        <w:t>τα κατέρρευσε η ΔΕΗ! Εξαιρετική οικονομική θεωρία. Πρώτον, ποιο ήταν το επενδυτικό σχέδιο της ΔΕΗ και πώς είχε αποφασιστεί; Δεύτερον, ποιος ήταν ο δανεισμός της ΔΕΗ και πώς έγινε προσπάθεια</w:t>
      </w:r>
      <w:r>
        <w:rPr>
          <w:rFonts w:eastAsia="Times New Roman" w:cs="Times New Roman"/>
          <w:szCs w:val="24"/>
        </w:rPr>
        <w:t>,</w:t>
      </w:r>
      <w:r>
        <w:rPr>
          <w:rFonts w:eastAsia="Times New Roman" w:cs="Times New Roman"/>
          <w:szCs w:val="24"/>
        </w:rPr>
        <w:t xml:space="preserve"> αυτός ο δανεισμός να αντιμετωπιστεί με βραχυχρόνιο δανεισμό των 2</w:t>
      </w:r>
      <w:r>
        <w:rPr>
          <w:rFonts w:eastAsia="Times New Roman" w:cs="Times New Roman"/>
          <w:szCs w:val="24"/>
        </w:rPr>
        <w:t>00 και 500 εκατομμυρίων ομολόγων που αναφέρατε; Μιλάμε για βραχυχρόνιο δανεισμό δύο, τριών ετών. Πολύ υγιή επιχείρηση είχατε φτιάξει!</w:t>
      </w:r>
    </w:p>
    <w:p w14:paraId="39BC700F"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Τρίτον, από πού προέκυψαν τα 5 δισεκατομμύρια; Μου θυμίζετε το Ελληνικό, ότι θα μας έφερνε 6 δισεκατομμύρια κ.λπ.</w:t>
      </w:r>
      <w:r>
        <w:rPr>
          <w:rFonts w:eastAsia="Times New Roman" w:cs="Times New Roman"/>
          <w:szCs w:val="24"/>
        </w:rPr>
        <w:t>.</w:t>
      </w:r>
      <w:r>
        <w:rPr>
          <w:rFonts w:eastAsia="Times New Roman" w:cs="Times New Roman"/>
          <w:szCs w:val="24"/>
        </w:rPr>
        <w:t xml:space="preserve"> Ποια εί</w:t>
      </w:r>
      <w:r>
        <w:rPr>
          <w:rFonts w:eastAsia="Times New Roman" w:cs="Times New Roman"/>
          <w:szCs w:val="24"/>
        </w:rPr>
        <w:t xml:space="preserve">ναι η αριθμητική των μονάδων τις οποίες θα ιδιωτικοποιούσατε; </w:t>
      </w:r>
    </w:p>
    <w:p w14:paraId="39BC7010"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Τέταρτον, η ΔΕΗ ήταν απέναντι σε ένα ισχυρό πρόβλημα προσαρμογής σε μια νέα και μεταβατική πραγματικότητα, προσαρμογή στους κανόνες μιας ενεργειακής αγοράς. Από ποιον κανόνα και θεσμικό πλαίσιο</w:t>
      </w:r>
      <w:r>
        <w:rPr>
          <w:rFonts w:eastAsia="Times New Roman" w:cs="Times New Roman"/>
          <w:szCs w:val="24"/>
        </w:rPr>
        <w:t xml:space="preserve"> διασφαλιζόταν η λειτουργία αυτής της αγοράς ενέργειας;</w:t>
      </w:r>
    </w:p>
    <w:p w14:paraId="39BC7011"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 xml:space="preserve">Τούτων δοθέντων, το παράδοξο πρέπει να αντιμετωπιστεί ανάποδα. Επαναλαμβάνω ότι η δέσμευση της Νέας Δημοκρατίας και της Δημοκρατικής Συμπαράταξης –και η Νέα Δημοκρατία δεν </w:t>
      </w:r>
      <w:r>
        <w:rPr>
          <w:rFonts w:eastAsia="Times New Roman" w:cs="Times New Roman"/>
          <w:szCs w:val="24"/>
        </w:rPr>
        <w:lastRenderedPageBreak/>
        <w:t>με εκπλήσσει- ήταν σαφής: ιδ</w:t>
      </w:r>
      <w:r>
        <w:rPr>
          <w:rFonts w:eastAsia="Times New Roman" w:cs="Times New Roman"/>
          <w:szCs w:val="24"/>
        </w:rPr>
        <w:t>ιωτικοποίηση όλου του ενεργειακού τομέα μέσα στα επόμενα τρία χρόνια. Αυτή ήταν η πολιτική. Επαναλαμβάνω, τη Νέα Δημοκρατία την καταλαβαίνω, δεν δημιουργεί κα</w:t>
      </w:r>
      <w:r>
        <w:rPr>
          <w:rFonts w:eastAsia="Times New Roman" w:cs="Times New Roman"/>
          <w:szCs w:val="24"/>
        </w:rPr>
        <w:t>μ</w:t>
      </w:r>
      <w:r>
        <w:rPr>
          <w:rFonts w:eastAsia="Times New Roman" w:cs="Times New Roman"/>
          <w:szCs w:val="24"/>
        </w:rPr>
        <w:t>μία απολύτως έκπληξη. Η Δημοκρατική Συμπαράταξη γιατί σκίζει τα ιμάτιά της υπέρ της πλήρους ιδιωτ</w:t>
      </w:r>
      <w:r>
        <w:rPr>
          <w:rFonts w:eastAsia="Times New Roman" w:cs="Times New Roman"/>
          <w:szCs w:val="24"/>
        </w:rPr>
        <w:t xml:space="preserve">ικοποιήσεως όλου του ενεργειακού τομέα; Αυτό πρέπει πραγματικά να είναι απορίας </w:t>
      </w:r>
      <w:proofErr w:type="spellStart"/>
      <w:r>
        <w:rPr>
          <w:rFonts w:eastAsia="Times New Roman" w:cs="Times New Roman"/>
          <w:szCs w:val="24"/>
        </w:rPr>
        <w:t>άξιον</w:t>
      </w:r>
      <w:proofErr w:type="spellEnd"/>
      <w:r>
        <w:rPr>
          <w:rFonts w:eastAsia="Times New Roman" w:cs="Times New Roman"/>
          <w:szCs w:val="24"/>
        </w:rPr>
        <w:t>, να μας το εξηγήσετε κάποια στιγμή.</w:t>
      </w:r>
    </w:p>
    <w:p w14:paraId="39BC7012"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Δεύτερο θέμα: Επανέρχεστε στο ΔΕΣΦΑ χωρίς κανένα απολύτως επιχείρημα. Ούτε ο Σκουρλέτης έβγαλε αποφάσεις που έβγαλε η Κομισιόν ούτε κα</w:t>
      </w:r>
      <w:r>
        <w:rPr>
          <w:rFonts w:eastAsia="Times New Roman" w:cs="Times New Roman"/>
          <w:szCs w:val="24"/>
        </w:rPr>
        <w:t xml:space="preserve">νείς ελληνικός παράγοντας δεν έβγαλε τις συγκεκριμένες αποφάσεις. Οι </w:t>
      </w:r>
      <w:proofErr w:type="spellStart"/>
      <w:r>
        <w:rPr>
          <w:rFonts w:eastAsia="Times New Roman" w:cs="Times New Roman"/>
          <w:szCs w:val="24"/>
        </w:rPr>
        <w:t>Αζέροι</w:t>
      </w:r>
      <w:proofErr w:type="spellEnd"/>
      <w:r>
        <w:rPr>
          <w:rFonts w:eastAsia="Times New Roman" w:cs="Times New Roman"/>
          <w:szCs w:val="24"/>
        </w:rPr>
        <w:t xml:space="preserve"> έπρεπε να πουλήσουν μερίδιο υποχρεωτικά και πούλησαν στην ιταλική, η οποία δεν συμμετείχε στον αρχικό διαγωνισμό. Οι </w:t>
      </w:r>
      <w:proofErr w:type="spellStart"/>
      <w:r>
        <w:rPr>
          <w:rFonts w:eastAsia="Times New Roman" w:cs="Times New Roman"/>
          <w:szCs w:val="24"/>
        </w:rPr>
        <w:t>Αζέροι</w:t>
      </w:r>
      <w:proofErr w:type="spellEnd"/>
      <w:r>
        <w:rPr>
          <w:rFonts w:eastAsia="Times New Roman" w:cs="Times New Roman"/>
          <w:szCs w:val="24"/>
        </w:rPr>
        <w:t xml:space="preserve"> έπρεπε να γίνουν παθητικός μέτοχος, δεν είναι δική μας α</w:t>
      </w:r>
      <w:r>
        <w:rPr>
          <w:rFonts w:eastAsia="Times New Roman" w:cs="Times New Roman"/>
          <w:szCs w:val="24"/>
        </w:rPr>
        <w:t>πόφαση. Εάν προέκυψε το πρόβλημα, όπως λέτε, από το ότι το 68% αύξηση τιμολογίων είναι εξωπραγματικό για τα ευρωπαϊκά δεδομένα και έγινε 35% ή 37%, αν αυτή ήταν η αιτία του προβλήματος στην ιδιωτικοποίηση, θα πρέπει να ξέρετε ότι έγιναν και ισχυρές διαπραγ</w:t>
      </w:r>
      <w:r>
        <w:rPr>
          <w:rFonts w:eastAsia="Times New Roman" w:cs="Times New Roman"/>
          <w:szCs w:val="24"/>
        </w:rPr>
        <w:t xml:space="preserve">ματεύσεις να υπάρξουν κάποιες επιμέρους διορθώσεις. Αυτή η όποια </w:t>
      </w:r>
      <w:r>
        <w:rPr>
          <w:rFonts w:eastAsia="Times New Roman" w:cs="Times New Roman"/>
          <w:szCs w:val="24"/>
        </w:rPr>
        <w:lastRenderedPageBreak/>
        <w:t xml:space="preserve">διαφορά, ο όποιος αντίκτυπος -επαναλαμβάνω οριακός, δεν καθορίστηκε απ’ αυτό η ιδιωτικοποίηση- θα βελτιωθεί. Άρα τα προβλήματα προέκυψαν σε άλλα επίπεδα και με άλλες διαδικασίες και είχαν να </w:t>
      </w:r>
      <w:r>
        <w:rPr>
          <w:rFonts w:eastAsia="Times New Roman" w:cs="Times New Roman"/>
          <w:szCs w:val="24"/>
        </w:rPr>
        <w:t>κάνουν με τη φύση της ιδιωτικοποίησης, τον τρόπο που προκηρύχθηκε και το εάν ήταν συμβατή με τα ευρωπαϊκά δεδομένα ή όχι. Μακριά από εμάς, λοιπόν, αυτή η συζήτηση και η αναζήτηση ευθυνών και μάλιστα ποινικών εάν το τίμημα της ιδιωτικοποίησης που θα προκύψε</w:t>
      </w:r>
      <w:r>
        <w:rPr>
          <w:rFonts w:eastAsia="Times New Roman" w:cs="Times New Roman"/>
          <w:szCs w:val="24"/>
        </w:rPr>
        <w:t>ι στο μέλλον -σας διαβεβαιώ ότι θα είναι υψηλότερο και καλύτερο- θα είναι εντός των σχεδιασμών ή μη αυτής της Κυβέρνησης.</w:t>
      </w:r>
    </w:p>
    <w:p w14:paraId="39BC7013" w14:textId="77777777" w:rsidR="00C46B37" w:rsidRDefault="002E6CD8">
      <w:pPr>
        <w:spacing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Μακάρι.</w:t>
      </w:r>
    </w:p>
    <w:p w14:paraId="39BC7014" w14:textId="77777777" w:rsidR="00C46B37" w:rsidRDefault="002E6CD8">
      <w:pPr>
        <w:spacing w:line="600" w:lineRule="auto"/>
        <w:ind w:firstLine="720"/>
        <w:jc w:val="both"/>
        <w:rPr>
          <w:rFonts w:eastAsia="Times New Roman" w:cs="Times New Roman"/>
          <w:szCs w:val="24"/>
        </w:rPr>
      </w:pPr>
      <w:r>
        <w:rPr>
          <w:rFonts w:eastAsia="Times New Roman" w:cs="Times New Roman"/>
          <w:b/>
          <w:szCs w:val="24"/>
        </w:rPr>
        <w:t>ΓΕΩΡΓΙΟΣ ΣΤΑΘΑΚΗΣ (Υπουργός Περιβάλλοντος και Ενέργειας):</w:t>
      </w:r>
      <w:r>
        <w:rPr>
          <w:rFonts w:eastAsia="Times New Roman" w:cs="Times New Roman"/>
          <w:szCs w:val="24"/>
        </w:rPr>
        <w:t xml:space="preserve"> Κλείνω λέγοντας το εξής: Ο ενεργειακός τομέας θα α</w:t>
      </w:r>
      <w:r>
        <w:rPr>
          <w:rFonts w:eastAsia="Times New Roman" w:cs="Times New Roman"/>
          <w:szCs w:val="24"/>
        </w:rPr>
        <w:t xml:space="preserve">λλάξει και θα άλλαζε εκ των πραγμάτων. Τα μερίδια της ΔΕΗ στη λιανική αγορά θα </w:t>
      </w:r>
      <w:proofErr w:type="spellStart"/>
      <w:r>
        <w:rPr>
          <w:rFonts w:eastAsia="Times New Roman" w:cs="Times New Roman"/>
          <w:szCs w:val="24"/>
        </w:rPr>
        <w:t>απομειωθούν</w:t>
      </w:r>
      <w:proofErr w:type="spellEnd"/>
      <w:r>
        <w:rPr>
          <w:rFonts w:eastAsia="Times New Roman" w:cs="Times New Roman"/>
          <w:szCs w:val="24"/>
        </w:rPr>
        <w:t xml:space="preserve"> εκ των πραγμάτων. Επαναλαμβάνω, είναι μία από τις δύο τελευταίες χώρες όπου έχουμε μια λιανική αγορά με αυτήν τη δομή και με αυτές τις διαδικασίες. </w:t>
      </w:r>
    </w:p>
    <w:p w14:paraId="39BC7015"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lastRenderedPageBreak/>
        <w:t>Νομίζω ότι η ΔΕΗ</w:t>
      </w:r>
      <w:r>
        <w:rPr>
          <w:rFonts w:eastAsia="Times New Roman" w:cs="Times New Roman"/>
          <w:szCs w:val="24"/>
        </w:rPr>
        <w:t xml:space="preserve"> θα μπορέσει και μπορεί με συστηματικό τρόπο και μεθοδικά βήματα να αναδιαρθρωθεί και να προσαρμοστεί στο νέο αυτό περιβάλλον. Είναι πραγματικά πρόκληση -και το εννοώ- να εμφανίζετε στο Κοινοβούλιο </w:t>
      </w:r>
      <w:proofErr w:type="spellStart"/>
      <w:r>
        <w:rPr>
          <w:rFonts w:eastAsia="Times New Roman" w:cs="Times New Roman"/>
          <w:szCs w:val="24"/>
        </w:rPr>
        <w:t>καταστροφολογικές</w:t>
      </w:r>
      <w:proofErr w:type="spellEnd"/>
      <w:r>
        <w:rPr>
          <w:rFonts w:eastAsia="Times New Roman" w:cs="Times New Roman"/>
          <w:szCs w:val="24"/>
        </w:rPr>
        <w:t xml:space="preserve"> αντιλήψεις για μια εταιρεία που έχει αυτ</w:t>
      </w:r>
      <w:r>
        <w:rPr>
          <w:rFonts w:eastAsia="Times New Roman" w:cs="Times New Roman"/>
          <w:szCs w:val="24"/>
        </w:rPr>
        <w:t xml:space="preserve">ά τα χαρακτηριστικά, αυτό το μέγεθος και αυτήν τη στρατηγική, που θα προσαρμοστεί, και θεωρίες περί κατάρρευσης της ΔΕΗ, περί αδυναμίας χρηματοοικονομικής ύπαρξής της και δεκάδες άλλες θεωρίες </w:t>
      </w:r>
      <w:proofErr w:type="spellStart"/>
      <w:r>
        <w:rPr>
          <w:rFonts w:eastAsia="Times New Roman" w:cs="Times New Roman"/>
          <w:szCs w:val="24"/>
        </w:rPr>
        <w:t>καταστροφολογικές</w:t>
      </w:r>
      <w:proofErr w:type="spellEnd"/>
      <w:r>
        <w:rPr>
          <w:rFonts w:eastAsia="Times New Roman" w:cs="Times New Roman"/>
          <w:szCs w:val="24"/>
        </w:rPr>
        <w:t>, που δυστυχώς μέρος της Αντιπολίτευσης έχει τ</w:t>
      </w:r>
      <w:r>
        <w:rPr>
          <w:rFonts w:eastAsia="Times New Roman" w:cs="Times New Roman"/>
          <w:szCs w:val="24"/>
        </w:rPr>
        <w:t>αυτιστεί με αυτές.</w:t>
      </w:r>
    </w:p>
    <w:p w14:paraId="39BC7016" w14:textId="77777777" w:rsidR="00C46B37" w:rsidRDefault="002E6CD8">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Ευχαριστώ, κύριε Υπουργέ.</w:t>
      </w:r>
    </w:p>
    <w:p w14:paraId="39BC7017" w14:textId="77777777" w:rsidR="00C46B37" w:rsidRDefault="002E6CD8">
      <w:pPr>
        <w:spacing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Κύριε Πρόεδρε, ζητώ τον λόγο.</w:t>
      </w:r>
    </w:p>
    <w:p w14:paraId="39BC7018" w14:textId="77777777" w:rsidR="00C46B37" w:rsidRDefault="002E6CD8">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Κύριε Μανιάτη, έχετε μετά ένα τρίλεπτο για </w:t>
      </w:r>
      <w:proofErr w:type="spellStart"/>
      <w:r>
        <w:rPr>
          <w:rFonts w:eastAsia="Times New Roman" w:cs="Times New Roman"/>
          <w:szCs w:val="24"/>
        </w:rPr>
        <w:t>τριτολογία</w:t>
      </w:r>
      <w:proofErr w:type="spellEnd"/>
      <w:r>
        <w:rPr>
          <w:rFonts w:eastAsia="Times New Roman" w:cs="Times New Roman"/>
          <w:szCs w:val="24"/>
        </w:rPr>
        <w:t>.</w:t>
      </w:r>
    </w:p>
    <w:p w14:paraId="39BC7019" w14:textId="77777777" w:rsidR="00C46B37" w:rsidRDefault="002E6CD8">
      <w:pPr>
        <w:spacing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Δεν θέλω να φύγει ο Υπουργ</w:t>
      </w:r>
      <w:r>
        <w:rPr>
          <w:rFonts w:eastAsia="Times New Roman" w:cs="Times New Roman"/>
          <w:szCs w:val="24"/>
        </w:rPr>
        <w:t>ός.</w:t>
      </w:r>
    </w:p>
    <w:p w14:paraId="39BC701A" w14:textId="77777777" w:rsidR="00C46B37" w:rsidRDefault="002E6CD8">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Αφού θα φύγει, τι να κάνουμε;</w:t>
      </w:r>
    </w:p>
    <w:p w14:paraId="39BC701B" w14:textId="77777777" w:rsidR="00C46B37" w:rsidRDefault="002E6CD8">
      <w:pPr>
        <w:spacing w:line="600" w:lineRule="auto"/>
        <w:ind w:firstLine="720"/>
        <w:jc w:val="both"/>
        <w:rPr>
          <w:rFonts w:eastAsia="Times New Roman" w:cs="Times New Roman"/>
          <w:szCs w:val="24"/>
        </w:rPr>
      </w:pPr>
      <w:r>
        <w:rPr>
          <w:rFonts w:eastAsia="Times New Roman" w:cs="Times New Roman"/>
          <w:b/>
          <w:szCs w:val="24"/>
        </w:rPr>
        <w:lastRenderedPageBreak/>
        <w:t>ΙΩΑΝΝΗΣ ΜΑΝΙΑΤΗΣ:</w:t>
      </w:r>
      <w:r>
        <w:rPr>
          <w:rFonts w:eastAsia="Times New Roman" w:cs="Times New Roman"/>
          <w:szCs w:val="24"/>
        </w:rPr>
        <w:t xml:space="preserve"> Θέλω να τον ρωτήσω.</w:t>
      </w:r>
    </w:p>
    <w:p w14:paraId="39BC701C" w14:textId="77777777" w:rsidR="00C46B37" w:rsidRDefault="002E6CD8">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Κύριε Μανιάτη, έχετε τον λόγο για ένα λεπτό μόνο.</w:t>
      </w:r>
    </w:p>
    <w:p w14:paraId="39BC701D" w14:textId="77777777" w:rsidR="00C46B37" w:rsidRDefault="002E6CD8">
      <w:pPr>
        <w:spacing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Κύριε Υπουργέ, επειδή θα φύγετε, παρακαλώ να έχω την</w:t>
      </w:r>
      <w:r>
        <w:rPr>
          <w:rFonts w:eastAsia="Times New Roman" w:cs="Times New Roman"/>
          <w:szCs w:val="24"/>
        </w:rPr>
        <w:t xml:space="preserve"> απάντησή σας στο εξής απλό ερώτημα: Έχετε συμφωνήσει με το μνημόνιο Τσίπρα η ΔΕΗ να κατέβει στο 49,5% των πελατών και της παραγωγής ηλεκτρικής ενέργειας στην Ελλάδα. Προφανώς είστε περήφανοι γι’ αυτό. Είναι δικαίωμά σας. </w:t>
      </w:r>
    </w:p>
    <w:p w14:paraId="39BC701E"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Η ερώτηση είναι η εξής: Βάλατε εσ</w:t>
      </w:r>
      <w:r>
        <w:rPr>
          <w:rFonts w:eastAsia="Times New Roman" w:cs="Times New Roman"/>
          <w:szCs w:val="24"/>
        </w:rPr>
        <w:t>είς υπογραφή ως Υπουργός Ανάπτυξης στο πρόγραμμα του ΤΑΙΠΕΔ τον Μάιο του 2016, που έλεγε επιπλέον ότι εκτός του 50%, που εκχωρούμε τσάμπα, θα δώσουμε στον ιδιωτικό τομέα και άλλο 17% και γι’ αυτό είχατε βάλει υπογραφή ότι θα προσλαμβάνατε σύμβουλο, προκειμ</w:t>
      </w:r>
      <w:r>
        <w:rPr>
          <w:rFonts w:eastAsia="Times New Roman" w:cs="Times New Roman"/>
          <w:szCs w:val="24"/>
        </w:rPr>
        <w:t>ένου να πουλήσετε άλλο ένα 17% της ΔΕΗ, δηλαδή από το 50% να πουλήσετε άλλο ένα 17% και να φτάσει το 36%;</w:t>
      </w:r>
    </w:p>
    <w:p w14:paraId="39BC701F" w14:textId="77777777" w:rsidR="00C46B37" w:rsidRDefault="002E6CD8">
      <w:pPr>
        <w:spacing w:line="600" w:lineRule="auto"/>
        <w:jc w:val="both"/>
        <w:rPr>
          <w:rFonts w:eastAsia="Times New Roman" w:cs="Times New Roman"/>
          <w:szCs w:val="24"/>
        </w:rPr>
      </w:pPr>
      <w:r>
        <w:rPr>
          <w:rFonts w:eastAsia="Times New Roman" w:cs="Times New Roman"/>
          <w:szCs w:val="24"/>
        </w:rPr>
        <w:t>Η δέσμευση αυτή της Κυβέρνησης δεν υπήρχε στη «μικρή ΔΕΗ» -για να συνεννοούμαστε- γιατί η ιδιωτικοποίηση της «μικρής ΔΕΗ» ακύρωνε όλες τις άλλες ιδιωτ</w:t>
      </w:r>
      <w:r>
        <w:rPr>
          <w:rFonts w:eastAsia="Times New Roman" w:cs="Times New Roman"/>
          <w:szCs w:val="24"/>
        </w:rPr>
        <w:t xml:space="preserve">ικοποιήσεις επειδή άνοιγε </w:t>
      </w:r>
      <w:r>
        <w:rPr>
          <w:rFonts w:eastAsia="Times New Roman" w:cs="Times New Roman"/>
          <w:szCs w:val="24"/>
        </w:rPr>
        <w:lastRenderedPageBreak/>
        <w:t>πλήρως την αγορά. Με τη δική σας επιλογή, το επιπλέον 17% πώλησης της ΔΕΗ συνεχίζει να υπάρχει; Δηλαδή –για να το κάνω λιανά- στο καινούρ</w:t>
      </w:r>
      <w:r>
        <w:rPr>
          <w:rFonts w:eastAsia="Times New Roman" w:cs="Times New Roman"/>
          <w:szCs w:val="24"/>
        </w:rPr>
        <w:t>γ</w:t>
      </w:r>
      <w:r>
        <w:rPr>
          <w:rFonts w:eastAsia="Times New Roman" w:cs="Times New Roman"/>
          <w:szCs w:val="24"/>
        </w:rPr>
        <w:t>ιο πρόγραμμα, που θα υπογραφεί προφανώς αυτές τις μέρες από το ΤΑΙΠΕΔ, στο πρόγραμμα του ΤΑΙ</w:t>
      </w:r>
      <w:r>
        <w:rPr>
          <w:rFonts w:eastAsia="Times New Roman" w:cs="Times New Roman"/>
          <w:szCs w:val="24"/>
        </w:rPr>
        <w:t xml:space="preserve">ΠΕΔ, θα συνεχίσει να υπάρχει η δέσμευση της ελληνικής Κυβέρνησης ότι θα πωληθεί και το 17% της ΔΕΗ; </w:t>
      </w:r>
    </w:p>
    <w:p w14:paraId="39BC7020" w14:textId="77777777" w:rsidR="00C46B37" w:rsidRDefault="002E6CD8">
      <w:pPr>
        <w:spacing w:line="600" w:lineRule="auto"/>
        <w:ind w:firstLine="720"/>
        <w:jc w:val="both"/>
        <w:rPr>
          <w:rFonts w:eastAsia="Times New Roman"/>
          <w:bCs/>
          <w:szCs w:val="24"/>
        </w:rPr>
      </w:pPr>
      <w:r>
        <w:rPr>
          <w:rFonts w:eastAsia="Times New Roman"/>
          <w:b/>
          <w:bCs/>
          <w:szCs w:val="24"/>
        </w:rPr>
        <w:t xml:space="preserve">ΠΡΟΕΔΡΕΥΩΝ (Σπυρίδων Λυκούδης): </w:t>
      </w:r>
      <w:r>
        <w:rPr>
          <w:rFonts w:eastAsia="Times New Roman"/>
          <w:bCs/>
          <w:szCs w:val="24"/>
        </w:rPr>
        <w:t>Μάλιστα, είναι σαφής η ερώτηση, κύριε Μανιάτη.</w:t>
      </w:r>
    </w:p>
    <w:p w14:paraId="39BC7021" w14:textId="77777777" w:rsidR="00C46B37" w:rsidRDefault="002E6CD8">
      <w:pPr>
        <w:spacing w:line="600" w:lineRule="auto"/>
        <w:ind w:firstLine="720"/>
        <w:jc w:val="both"/>
        <w:rPr>
          <w:rFonts w:eastAsia="Times New Roman"/>
          <w:bCs/>
          <w:szCs w:val="24"/>
        </w:rPr>
      </w:pPr>
      <w:r>
        <w:rPr>
          <w:rFonts w:eastAsia="Times New Roman"/>
          <w:b/>
          <w:bCs/>
          <w:szCs w:val="24"/>
        </w:rPr>
        <w:t>ΙΩΑΝΝΗΣ ΜΑΝΙΑΤΗΣ:</w:t>
      </w:r>
      <w:r>
        <w:rPr>
          <w:rFonts w:eastAsia="Times New Roman"/>
          <w:bCs/>
          <w:szCs w:val="24"/>
        </w:rPr>
        <w:t xml:space="preserve"> Δεν είναι τίποτα μπροστά στη μισή ΔΕΗ η πώληση του 17%.</w:t>
      </w:r>
    </w:p>
    <w:p w14:paraId="39BC7022" w14:textId="77777777" w:rsidR="00C46B37" w:rsidRDefault="002E6CD8">
      <w:pPr>
        <w:spacing w:line="600" w:lineRule="auto"/>
        <w:ind w:firstLine="720"/>
        <w:jc w:val="both"/>
        <w:rPr>
          <w:rFonts w:eastAsia="Times New Roman"/>
          <w:bCs/>
          <w:szCs w:val="24"/>
        </w:rPr>
      </w:pPr>
      <w:r>
        <w:rPr>
          <w:rFonts w:eastAsia="Times New Roman"/>
          <w:b/>
          <w:bCs/>
          <w:szCs w:val="24"/>
        </w:rPr>
        <w:t xml:space="preserve">ΠΡΟΕΔΡΕΥΩΝ (Σπυρίδων Λυκούδης): </w:t>
      </w:r>
      <w:r>
        <w:rPr>
          <w:rFonts w:eastAsia="Times New Roman"/>
          <w:bCs/>
          <w:szCs w:val="24"/>
        </w:rPr>
        <w:t xml:space="preserve">Αιτιολογήθηκε επαρκώς η ερώτηση. </w:t>
      </w:r>
    </w:p>
    <w:p w14:paraId="39BC7023" w14:textId="77777777" w:rsidR="00C46B37" w:rsidRDefault="002E6CD8">
      <w:pPr>
        <w:spacing w:line="600" w:lineRule="auto"/>
        <w:ind w:firstLine="720"/>
        <w:jc w:val="both"/>
        <w:rPr>
          <w:rFonts w:eastAsia="Times New Roman"/>
          <w:bCs/>
          <w:szCs w:val="24"/>
        </w:rPr>
      </w:pPr>
      <w:r>
        <w:rPr>
          <w:rFonts w:eastAsia="Times New Roman"/>
          <w:bCs/>
          <w:szCs w:val="24"/>
        </w:rPr>
        <w:t>Κύριε Υπουργέ, θέλετε να απαντήσετε;</w:t>
      </w:r>
    </w:p>
    <w:p w14:paraId="39BC7024" w14:textId="77777777" w:rsidR="00C46B37" w:rsidRDefault="002E6CD8">
      <w:pPr>
        <w:spacing w:line="600" w:lineRule="auto"/>
        <w:ind w:firstLine="720"/>
        <w:jc w:val="both"/>
        <w:rPr>
          <w:rFonts w:eastAsia="Times New Roman" w:cs="Times New Roman"/>
          <w:szCs w:val="24"/>
        </w:rPr>
      </w:pPr>
      <w:r>
        <w:rPr>
          <w:rFonts w:eastAsia="Times New Roman" w:cs="Times New Roman"/>
          <w:b/>
          <w:szCs w:val="24"/>
        </w:rPr>
        <w:t xml:space="preserve">ΓΕΩΡΓΙΟΣ ΣΤΑΘΑΚΗΣ (Υπουργός Περιβάλλοντος και Ενέργειας): </w:t>
      </w:r>
      <w:r>
        <w:rPr>
          <w:rFonts w:eastAsia="Times New Roman" w:cs="Times New Roman"/>
          <w:szCs w:val="24"/>
        </w:rPr>
        <w:t>Νομίζω ότι έχουμε τοποθετηθεί και για το 17%, το οποίο επαναλαμβάνω ότι η κυβέρνησή σας το είχε</w:t>
      </w:r>
      <w:r>
        <w:rPr>
          <w:rFonts w:eastAsia="Times New Roman" w:cs="Times New Roman"/>
          <w:szCs w:val="24"/>
        </w:rPr>
        <w:t xml:space="preserve"> στο πρόγραμμα ιδιωτικοποιήσεων. Εμείς έχουμε μία συγκεκριμένη στρατηγική για τον τομέα αυτό. Θεωρούμε ότι το μεγάλο μέρος θα περάσει στο </w:t>
      </w:r>
      <w:proofErr w:type="spellStart"/>
      <w:r>
        <w:rPr>
          <w:rFonts w:eastAsia="Times New Roman" w:cs="Times New Roman"/>
          <w:szCs w:val="24"/>
        </w:rPr>
        <w:t>υπερταμείο</w:t>
      </w:r>
      <w:proofErr w:type="spellEnd"/>
      <w:r>
        <w:rPr>
          <w:rFonts w:eastAsia="Times New Roman" w:cs="Times New Roman"/>
          <w:szCs w:val="24"/>
        </w:rPr>
        <w:t xml:space="preserve">, μαζί και το ΤΑΙΠΕΔ στο σύνολό του, αυτή </w:t>
      </w:r>
      <w:r>
        <w:rPr>
          <w:rFonts w:eastAsia="Times New Roman" w:cs="Times New Roman"/>
          <w:szCs w:val="24"/>
        </w:rPr>
        <w:lastRenderedPageBreak/>
        <w:t xml:space="preserve">είναι η εξέλιξη και η στρατηγική τους επόμενους μήνες. Νομίζω ότι </w:t>
      </w:r>
      <w:r>
        <w:rPr>
          <w:rFonts w:eastAsia="Times New Roman" w:cs="Times New Roman"/>
          <w:szCs w:val="24"/>
        </w:rPr>
        <w:t xml:space="preserve">θα συνεχίσει η διαδικασία πρόσληψης συμβούλων. Από εκεί και πέρα, οι σύμβουλοι θα κρίνουν το σύνολο των εναλλακτικών λύσεων. </w:t>
      </w:r>
    </w:p>
    <w:p w14:paraId="39BC7025" w14:textId="77777777" w:rsidR="00C46B37" w:rsidRDefault="002E6CD8">
      <w:pPr>
        <w:spacing w:line="600" w:lineRule="auto"/>
        <w:ind w:firstLine="720"/>
        <w:jc w:val="both"/>
        <w:rPr>
          <w:rFonts w:eastAsia="Times New Roman"/>
          <w:bCs/>
          <w:szCs w:val="24"/>
        </w:rPr>
      </w:pPr>
      <w:r>
        <w:rPr>
          <w:rFonts w:eastAsia="Times New Roman"/>
          <w:b/>
          <w:bCs/>
          <w:szCs w:val="24"/>
        </w:rPr>
        <w:t xml:space="preserve">ΠΡΟΕΔΡΕΥΩΝ (Σπυρίδων Λυκούδης): </w:t>
      </w:r>
      <w:r>
        <w:rPr>
          <w:rFonts w:eastAsia="Times New Roman"/>
          <w:bCs/>
          <w:szCs w:val="24"/>
        </w:rPr>
        <w:t>Ο συνάδελφος κ. Χρήστος Χατζησάββας από τον Λαϊκό Σύνδεσμο</w:t>
      </w:r>
      <w:r>
        <w:rPr>
          <w:rFonts w:eastAsia="Times New Roman"/>
          <w:bCs/>
          <w:szCs w:val="24"/>
        </w:rPr>
        <w:t xml:space="preserve"> </w:t>
      </w:r>
      <w:r>
        <w:rPr>
          <w:rFonts w:eastAsia="Times New Roman"/>
          <w:bCs/>
          <w:szCs w:val="24"/>
        </w:rPr>
        <w:t>-</w:t>
      </w:r>
      <w:r>
        <w:rPr>
          <w:rFonts w:eastAsia="Times New Roman"/>
          <w:bCs/>
          <w:szCs w:val="24"/>
        </w:rPr>
        <w:t xml:space="preserve"> </w:t>
      </w:r>
      <w:r>
        <w:rPr>
          <w:rFonts w:eastAsia="Times New Roman"/>
          <w:bCs/>
          <w:szCs w:val="24"/>
        </w:rPr>
        <w:t>Χρυσή Αυγή έχει τον λόγο.</w:t>
      </w:r>
    </w:p>
    <w:p w14:paraId="39BC7026" w14:textId="77777777" w:rsidR="00C46B37" w:rsidRDefault="002E6CD8">
      <w:pPr>
        <w:spacing w:line="600" w:lineRule="auto"/>
        <w:ind w:firstLine="720"/>
        <w:jc w:val="both"/>
        <w:rPr>
          <w:rFonts w:eastAsia="Times New Roman"/>
          <w:bCs/>
          <w:szCs w:val="24"/>
        </w:rPr>
      </w:pPr>
      <w:r>
        <w:rPr>
          <w:rFonts w:eastAsia="Times New Roman"/>
          <w:b/>
          <w:bCs/>
          <w:szCs w:val="24"/>
        </w:rPr>
        <w:t xml:space="preserve">ΧΡΗΣΤΟΣ </w:t>
      </w:r>
      <w:r>
        <w:rPr>
          <w:rFonts w:eastAsia="Times New Roman"/>
          <w:b/>
          <w:bCs/>
          <w:szCs w:val="24"/>
        </w:rPr>
        <w:t>ΧΑΤΖΗΣΑΒΒΑΣ:</w:t>
      </w:r>
      <w:r>
        <w:rPr>
          <w:rFonts w:eastAsia="Times New Roman"/>
          <w:bCs/>
          <w:szCs w:val="24"/>
        </w:rPr>
        <w:t xml:space="preserve"> Ευχαριστώ, κύριε Πρόεδρε. </w:t>
      </w:r>
    </w:p>
    <w:p w14:paraId="39BC7027" w14:textId="77777777" w:rsidR="00C46B37" w:rsidRDefault="002E6CD8">
      <w:pPr>
        <w:spacing w:line="600" w:lineRule="auto"/>
        <w:ind w:firstLine="720"/>
        <w:jc w:val="both"/>
        <w:rPr>
          <w:rFonts w:eastAsia="Times New Roman"/>
          <w:bCs/>
          <w:szCs w:val="24"/>
        </w:rPr>
      </w:pPr>
      <w:r>
        <w:rPr>
          <w:rFonts w:eastAsia="Times New Roman"/>
          <w:bCs/>
          <w:szCs w:val="24"/>
        </w:rPr>
        <w:t xml:space="preserve">Ζήσαμε και το τραγελαφικό σήμερα οι </w:t>
      </w:r>
      <w:proofErr w:type="spellStart"/>
      <w:r>
        <w:rPr>
          <w:rFonts w:eastAsia="Times New Roman"/>
          <w:bCs/>
          <w:szCs w:val="24"/>
        </w:rPr>
        <w:t>καραμανλικοί</w:t>
      </w:r>
      <w:proofErr w:type="spellEnd"/>
      <w:r>
        <w:rPr>
          <w:rFonts w:eastAsia="Times New Roman"/>
          <w:bCs/>
          <w:szCs w:val="24"/>
        </w:rPr>
        <w:t xml:space="preserve"> των ΑΝΕΛ να </w:t>
      </w:r>
      <w:r>
        <w:rPr>
          <w:rFonts w:eastAsia="Times New Roman"/>
          <w:bCs/>
          <w:szCs w:val="24"/>
        </w:rPr>
        <w:t xml:space="preserve">έρχονται </w:t>
      </w:r>
      <w:r>
        <w:rPr>
          <w:rFonts w:eastAsia="Times New Roman"/>
          <w:bCs/>
          <w:szCs w:val="24"/>
        </w:rPr>
        <w:t xml:space="preserve">σε διένεξη με τους </w:t>
      </w:r>
      <w:proofErr w:type="spellStart"/>
      <w:r>
        <w:rPr>
          <w:rFonts w:eastAsia="Times New Roman"/>
          <w:bCs/>
          <w:szCs w:val="24"/>
        </w:rPr>
        <w:t>σαμαρικούς</w:t>
      </w:r>
      <w:proofErr w:type="spellEnd"/>
      <w:r>
        <w:rPr>
          <w:rFonts w:eastAsia="Times New Roman"/>
          <w:bCs/>
          <w:szCs w:val="24"/>
        </w:rPr>
        <w:t xml:space="preserve"> του ΠΑΣΟΚ και της Νέας Δημοκρατίας. Ο κόσμος ξέρει πάρα πολύ καλά όμως ότι στις προηγούμενες εκλογές, όταν ψήφισε Νέ</w:t>
      </w:r>
      <w:r>
        <w:rPr>
          <w:rFonts w:eastAsia="Times New Roman"/>
          <w:bCs/>
          <w:szCs w:val="24"/>
        </w:rPr>
        <w:t xml:space="preserve">α Δημοκρατία στην κάλπη, βγήκε κυβέρνηση Βενιζέλος. Ξέρει πάρα πολύ καλά τώρα ότι θα ξαναψηφίσει Νέα Δημοκρατία, θα βγει πρώτο κόμμα, αλλά κυβέρνηση θα κάνει ξανά με τον ΣΥΡΙΖΑ. </w:t>
      </w:r>
    </w:p>
    <w:p w14:paraId="39BC7028" w14:textId="77777777" w:rsidR="00C46B37" w:rsidRDefault="002E6CD8">
      <w:pPr>
        <w:spacing w:line="600" w:lineRule="auto"/>
        <w:ind w:firstLine="720"/>
        <w:jc w:val="both"/>
        <w:rPr>
          <w:rFonts w:eastAsia="Times New Roman"/>
          <w:bCs/>
          <w:szCs w:val="24"/>
        </w:rPr>
      </w:pPr>
      <w:r>
        <w:rPr>
          <w:rFonts w:eastAsia="Times New Roman"/>
          <w:bCs/>
          <w:szCs w:val="24"/>
        </w:rPr>
        <w:t>Η συζήτηση ουσιαστικά έχει να κάνει με αποκρατικοποιήσεις και αργοπορίες στις</w:t>
      </w:r>
      <w:r>
        <w:rPr>
          <w:rFonts w:eastAsia="Times New Roman"/>
          <w:bCs/>
          <w:szCs w:val="24"/>
        </w:rPr>
        <w:t xml:space="preserve"> διαδικασίες αυτές. Ακούω επιχειρήματα και από τις δύο πλευρές, πολλά και διάφορα. Θα ήθελα να μου </w:t>
      </w:r>
      <w:r>
        <w:rPr>
          <w:rFonts w:eastAsia="Times New Roman"/>
          <w:bCs/>
          <w:szCs w:val="24"/>
        </w:rPr>
        <w:lastRenderedPageBreak/>
        <w:t>απαντήσουν όμως αυτοί οι οποίοι είναι υπέρμαχοι των αποκρατικοποιήσεων γιατί οι δικές μας δημόσιες επιχειρήσεις μπαίνουν μέσα οικονομικά και δεν μπορούν να π</w:t>
      </w:r>
      <w:r>
        <w:rPr>
          <w:rFonts w:eastAsia="Times New Roman"/>
          <w:bCs/>
          <w:szCs w:val="24"/>
        </w:rPr>
        <w:t xml:space="preserve">αράγουν πλούτο, αλλά θέλουν να τις αγοράσουν ξένες επιχειρήσεις, οι οποίες τις βλέπουν ενδιαφέρουσες, και μάλιστα πολλές από αυτές τις ξένες επιχειρήσεις είναι και δημόσιες. Δηλαδή επιχειρήσεις δημόσιες άλλων κρατών θέλουν να αγοράσουν τις δικές μας. </w:t>
      </w:r>
    </w:p>
    <w:p w14:paraId="39BC7029" w14:textId="77777777" w:rsidR="00C46B37" w:rsidRDefault="002E6CD8">
      <w:pPr>
        <w:spacing w:line="600" w:lineRule="auto"/>
        <w:ind w:firstLine="720"/>
        <w:jc w:val="both"/>
        <w:rPr>
          <w:rFonts w:eastAsia="Times New Roman"/>
          <w:bCs/>
          <w:szCs w:val="24"/>
        </w:rPr>
      </w:pPr>
      <w:r>
        <w:rPr>
          <w:rFonts w:eastAsia="Times New Roman"/>
          <w:bCs/>
          <w:szCs w:val="24"/>
        </w:rPr>
        <w:t>Μήπω</w:t>
      </w:r>
      <w:r>
        <w:rPr>
          <w:rFonts w:eastAsia="Times New Roman"/>
          <w:bCs/>
          <w:szCs w:val="24"/>
        </w:rPr>
        <w:t xml:space="preserve">ς τις παίρνουν σε ευτελή ποσά από τους μηχανισμούς εκποίησης, που όλα τα </w:t>
      </w:r>
      <w:proofErr w:type="spellStart"/>
      <w:r>
        <w:rPr>
          <w:rFonts w:eastAsia="Times New Roman"/>
          <w:bCs/>
          <w:szCs w:val="24"/>
        </w:rPr>
        <w:t>μνημονιακά</w:t>
      </w:r>
      <w:proofErr w:type="spellEnd"/>
      <w:r>
        <w:rPr>
          <w:rFonts w:eastAsia="Times New Roman"/>
          <w:bCs/>
          <w:szCs w:val="24"/>
        </w:rPr>
        <w:t xml:space="preserve"> κόμματα δημιουργήσατε με την ψήφο σας; Μήπως είναι ή μπορούν να γίνουν κερδοφόρες και θα πρέπει εμείς να τις κάνουμε προς όφελος των Ελλήνων; Γιατί να πουλάμε τις πλουτοπαρ</w:t>
      </w:r>
      <w:r>
        <w:rPr>
          <w:rFonts w:eastAsia="Times New Roman"/>
          <w:bCs/>
          <w:szCs w:val="24"/>
        </w:rPr>
        <w:t xml:space="preserve">αγωγικές μας πηγές σε ιδιώτες; Ο ιδιώτης θα έχει ως μοναδικό σκοπό το υπερκέρδος, χωρίς να δίνει σημασία στην τοπική κοινωνία, στην υγεία, στις εργασιακές συνθήκες και φυσικά στο περιβάλλον. </w:t>
      </w:r>
    </w:p>
    <w:p w14:paraId="39BC702A" w14:textId="77777777" w:rsidR="00C46B37" w:rsidRDefault="002E6CD8">
      <w:pPr>
        <w:spacing w:line="600" w:lineRule="auto"/>
        <w:ind w:firstLine="720"/>
        <w:jc w:val="both"/>
        <w:rPr>
          <w:rFonts w:eastAsia="Times New Roman"/>
          <w:bCs/>
          <w:szCs w:val="24"/>
        </w:rPr>
      </w:pPr>
      <w:r>
        <w:rPr>
          <w:rFonts w:eastAsia="Times New Roman"/>
          <w:bCs/>
          <w:szCs w:val="24"/>
        </w:rPr>
        <w:t>Σταματήστε να αντιμετωπίζετε την ενέργεια ως εμπόρευμα. Κοινωνικ</w:t>
      </w:r>
      <w:r>
        <w:rPr>
          <w:rFonts w:eastAsia="Times New Roman"/>
          <w:bCs/>
          <w:szCs w:val="24"/>
        </w:rPr>
        <w:t xml:space="preserve">ό αγαθό είναι, αναγκαίο και απαραίτητο και θα πρέπει να διασφαλίσετε ότι θα έχουν πρόσβαση σε αυτό όλοι οι Έλληνες. Όχι όμως </w:t>
      </w:r>
      <w:r>
        <w:rPr>
          <w:rFonts w:eastAsia="Times New Roman"/>
          <w:bCs/>
          <w:szCs w:val="24"/>
        </w:rPr>
        <w:t xml:space="preserve">γιατί </w:t>
      </w:r>
      <w:r>
        <w:rPr>
          <w:rFonts w:eastAsia="Times New Roman"/>
          <w:bCs/>
          <w:szCs w:val="24"/>
        </w:rPr>
        <w:t xml:space="preserve">με εντολή των δανειστών τοκογλύφων </w:t>
      </w:r>
      <w:r>
        <w:rPr>
          <w:rFonts w:eastAsia="Times New Roman"/>
          <w:bCs/>
          <w:szCs w:val="24"/>
        </w:rPr>
        <w:lastRenderedPageBreak/>
        <w:t>ακόμα και οι λογαριασμοί της ΔΕΗ να είναι φοροεισπρακτική επιδρομή για την εξυπηρέτηση του</w:t>
      </w:r>
      <w:r>
        <w:rPr>
          <w:rFonts w:eastAsia="Times New Roman"/>
          <w:bCs/>
          <w:szCs w:val="24"/>
        </w:rPr>
        <w:t xml:space="preserve"> επαχθούς και παράνομου δανεισμού. Επιβάλλει, στις έντεκα χρεώσεις που έχει ένας λογαριασμός της ΔΕΗ που πηγαίνει στον Έλληνα πολίτη, να πληρώσει μόνο τρεις που σχετίζονται με πραγματική κατανάλωση και με τη ΔΕΗ. Όλες οι υπόλοιπες είναι άσχετες. Δεν σας εν</w:t>
      </w:r>
      <w:r>
        <w:rPr>
          <w:rFonts w:eastAsia="Times New Roman"/>
          <w:bCs/>
          <w:szCs w:val="24"/>
        </w:rPr>
        <w:t xml:space="preserve">διαφέρει που κρυώνουν παιδιά και οικογένειες, δεν σας ενδιαφέρει που κλείνουν επιχειρήσεις, μόνο να πληρώσετε δόσεις σε συμφωνίες που οι δημιουργοί τους, εν τη γενέσει τους, ξέρουν ότι είναι καταδικασμένες να αποτύχουν. </w:t>
      </w:r>
    </w:p>
    <w:p w14:paraId="39BC702B" w14:textId="77777777" w:rsidR="00C46B37" w:rsidRDefault="002E6CD8">
      <w:pPr>
        <w:spacing w:line="600" w:lineRule="auto"/>
        <w:ind w:firstLine="720"/>
        <w:jc w:val="both"/>
        <w:rPr>
          <w:rFonts w:eastAsia="Times New Roman" w:cs="Times New Roman"/>
          <w:szCs w:val="24"/>
        </w:rPr>
      </w:pPr>
      <w:r>
        <w:rPr>
          <w:rFonts w:eastAsia="Times New Roman"/>
          <w:bCs/>
          <w:szCs w:val="24"/>
        </w:rPr>
        <w:t>Από την άλλη, το λαθρεμπόριο καυσίμ</w:t>
      </w:r>
      <w:r>
        <w:rPr>
          <w:rFonts w:eastAsia="Times New Roman"/>
          <w:bCs/>
          <w:szCs w:val="24"/>
        </w:rPr>
        <w:t>ων ανθεί. Το σύστημα εισροών-εκροών πιάνει ή αποτρέπει μόνο μικρά ψάρια, η μεγάλη μπάζα γίνεται στη θάλασσα –το ξέρετε όλοι. Οπότε υπερφορολογείτε τους νόμιμους για να βγάλουν τα σπασμένα. Έκλεισαν όλα τα πρατήρια σε νομούς όπως είναι το Κιλκίς, οι Σέρρες,</w:t>
      </w:r>
      <w:r>
        <w:rPr>
          <w:rFonts w:eastAsia="Times New Roman"/>
          <w:bCs/>
          <w:szCs w:val="24"/>
        </w:rPr>
        <w:t xml:space="preserve"> η Έδεσσα. Στο Κιλκίς ειδικότερα δεν έχει μείνει ανοιχτό πρατήριο λόγω της διαφοράς τιμής με τα Σκόπια. Δηλαδή αν δύο βυτία φορτώσουν από το διυλιστήριο της Θεσσαλονίκης, στα Διαβατά, και το ένα σταματήσει στους Ευζώνους -σε ένα ιδεατό πρατήριο γιατί σας ε</w:t>
      </w:r>
      <w:r>
        <w:rPr>
          <w:rFonts w:eastAsia="Times New Roman"/>
          <w:bCs/>
          <w:szCs w:val="24"/>
        </w:rPr>
        <w:t xml:space="preserve">ίπα ότι έχουν κλείσει, δεν υπάρχουν πρατήρια- και το </w:t>
      </w:r>
      <w:r>
        <w:rPr>
          <w:rFonts w:eastAsia="Times New Roman"/>
          <w:bCs/>
          <w:szCs w:val="24"/>
        </w:rPr>
        <w:lastRenderedPageBreak/>
        <w:t xml:space="preserve">άλλο συνεχίσει τρία χιλιόμετρα πιο μέσα και πάει στα Σκόπια έχουν διαφορά τιμής 50 με 60 λεπτά, που είναι η διαφορά της φορολογίας. </w:t>
      </w:r>
    </w:p>
    <w:p w14:paraId="39BC702C"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 xml:space="preserve">Συνεχίζουμε ως χώρα τώρα να κάνουμε εισαγωγή ηλεκτρικής ενέργειας από </w:t>
      </w:r>
      <w:r>
        <w:rPr>
          <w:rFonts w:eastAsia="Times New Roman" w:cs="Times New Roman"/>
          <w:szCs w:val="24"/>
        </w:rPr>
        <w:t xml:space="preserve">Τουρκία, Αλβανία, Βουλγαρία, Σκόπια. Έχει ιδρύσει μάλιστα θυγατρική στην Τουρκία η ΔΕΗ και θα καλέσει –λέει- και τους </w:t>
      </w:r>
      <w:r>
        <w:rPr>
          <w:rFonts w:eastAsia="Times New Roman" w:cs="Times New Roman"/>
          <w:szCs w:val="24"/>
        </w:rPr>
        <w:t xml:space="preserve">πολίτες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τους </w:t>
      </w:r>
      <w:r>
        <w:rPr>
          <w:rFonts w:eastAsia="Times New Roman" w:cs="Times New Roman"/>
          <w:szCs w:val="24"/>
        </w:rPr>
        <w:t>καταναλωτές</w:t>
      </w:r>
      <w:r>
        <w:rPr>
          <w:rFonts w:eastAsia="Times New Roman" w:cs="Times New Roman"/>
          <w:szCs w:val="24"/>
        </w:rPr>
        <w:t>!-</w:t>
      </w:r>
      <w:r>
        <w:rPr>
          <w:rFonts w:eastAsia="Times New Roman" w:cs="Times New Roman"/>
          <w:szCs w:val="24"/>
        </w:rPr>
        <w:t xml:space="preserve"> να κλείσουν τις ηλεκτρικές τους συσκευές. Αυτό είναι σε απάντηση του Βουλευτή </w:t>
      </w:r>
      <w:proofErr w:type="spellStart"/>
      <w:r>
        <w:rPr>
          <w:rFonts w:eastAsia="Times New Roman" w:cs="Times New Roman"/>
          <w:szCs w:val="24"/>
        </w:rPr>
        <w:t>Κούζηλου</w:t>
      </w:r>
      <w:proofErr w:type="spellEnd"/>
      <w:r>
        <w:rPr>
          <w:rFonts w:eastAsia="Times New Roman" w:cs="Times New Roman"/>
          <w:szCs w:val="24"/>
        </w:rPr>
        <w:t xml:space="preserve"> της Χρυσής Αυγής. Είνα</w:t>
      </w:r>
      <w:r>
        <w:rPr>
          <w:rFonts w:eastAsia="Times New Roman" w:cs="Times New Roman"/>
          <w:szCs w:val="24"/>
        </w:rPr>
        <w:t xml:space="preserve">ι ουσιαστικά η φοβερή στρατηγική και ο σοβαρός σχεδιασμός του κράτους! </w:t>
      </w:r>
    </w:p>
    <w:p w14:paraId="39BC702D"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Τώρα, για την εξοικονόμηση που λέει να καλέσει τους πολίτες, αν και ξέρουμε ότι πολλές φορές κατεβάζουν τον διακόπτη για να κλείσουν τις ξεχασμένες συσκευές, με αποτέλεσμα πολλές οικια</w:t>
      </w:r>
      <w:r>
        <w:rPr>
          <w:rFonts w:eastAsia="Times New Roman" w:cs="Times New Roman"/>
          <w:szCs w:val="24"/>
        </w:rPr>
        <w:t>κές συσκευές να έχουν πρόβλημα και να μην αναγνωρίζονται καν από τις εγγυήσεις. Θα πρέπει, κατ</w:t>
      </w:r>
      <w:r>
        <w:rPr>
          <w:rFonts w:eastAsia="Times New Roman" w:cs="Times New Roman"/>
          <w:szCs w:val="24"/>
        </w:rPr>
        <w:t xml:space="preserve">’ </w:t>
      </w:r>
      <w:r>
        <w:rPr>
          <w:rFonts w:eastAsia="Times New Roman" w:cs="Times New Roman"/>
          <w:szCs w:val="24"/>
        </w:rPr>
        <w:t>αρχάς, να ξεκινήσουμε από εδώ στη Βουλή. Αυτή τη στιγμή και κάθε μέρα είναι στο φουλ η θέρμανση σε όλα τα γραφεία και σε όλες τις επιτροπές. Ακόμη και στην Ολομ</w:t>
      </w:r>
      <w:r>
        <w:rPr>
          <w:rFonts w:eastAsia="Times New Roman" w:cs="Times New Roman"/>
          <w:szCs w:val="24"/>
        </w:rPr>
        <w:t>έλεια δεν αντέχουμε τη ζέστη, γιατί είναι στο φουλ η θέρμανση.</w:t>
      </w:r>
    </w:p>
    <w:p w14:paraId="39BC702E"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lastRenderedPageBreak/>
        <w:t xml:space="preserve">Έχω πετύχει εγώ στην Εθνική Οδό τον κ. Τσιρώνη, όταν ήταν Υπουργός Περιβάλλοντος, με το υβριδικό του </w:t>
      </w:r>
      <w:r>
        <w:rPr>
          <w:rFonts w:eastAsia="Times New Roman" w:cs="Times New Roman"/>
          <w:szCs w:val="24"/>
          <w:lang w:val="en-US"/>
        </w:rPr>
        <w:t>Prius</w:t>
      </w:r>
      <w:r>
        <w:rPr>
          <w:rFonts w:eastAsia="Times New Roman" w:cs="Times New Roman"/>
          <w:szCs w:val="24"/>
        </w:rPr>
        <w:t xml:space="preserve"> να κάνει ουσιαστικά οικολογική οδήγηση. Με προσπέρασε τρεις φορές με </w:t>
      </w:r>
      <w:proofErr w:type="spellStart"/>
      <w:r>
        <w:rPr>
          <w:rFonts w:eastAsia="Times New Roman" w:cs="Times New Roman"/>
          <w:szCs w:val="24"/>
        </w:rPr>
        <w:t>εκατόν</w:t>
      </w:r>
      <w:proofErr w:type="spellEnd"/>
      <w:r>
        <w:rPr>
          <w:rFonts w:eastAsia="Times New Roman" w:cs="Times New Roman"/>
          <w:szCs w:val="24"/>
        </w:rPr>
        <w:t xml:space="preserve"> χιλιόμετρα</w:t>
      </w:r>
      <w:r>
        <w:rPr>
          <w:rFonts w:eastAsia="Times New Roman" w:cs="Times New Roman"/>
          <w:szCs w:val="24"/>
        </w:rPr>
        <w:t xml:space="preserve">. –εγώ πήγαινα με </w:t>
      </w:r>
      <w:proofErr w:type="spellStart"/>
      <w:r>
        <w:rPr>
          <w:rFonts w:eastAsia="Times New Roman" w:cs="Times New Roman"/>
          <w:szCs w:val="24"/>
        </w:rPr>
        <w:t>εκατόν</w:t>
      </w:r>
      <w:proofErr w:type="spellEnd"/>
      <w:r>
        <w:rPr>
          <w:rFonts w:eastAsia="Times New Roman" w:cs="Times New Roman"/>
          <w:szCs w:val="24"/>
        </w:rPr>
        <w:t xml:space="preserve"> χιλιόμετρα</w:t>
      </w:r>
      <w:r>
        <w:rPr>
          <w:rFonts w:eastAsia="Times New Roman" w:cs="Times New Roman"/>
          <w:szCs w:val="24"/>
        </w:rPr>
        <w:t xml:space="preserve">.- γιατί έκανε και στάσεις στην Εθνική και ταυτόχρονα είχε μαζί του και δύο συνοδευτικά αυτοκίνητα, το ένα </w:t>
      </w:r>
      <w:r>
        <w:rPr>
          <w:rFonts w:eastAsia="Times New Roman" w:cs="Times New Roman"/>
          <w:szCs w:val="24"/>
        </w:rPr>
        <w:t>χιλίων οχτακοσίων</w:t>
      </w:r>
      <w:r>
        <w:rPr>
          <w:rFonts w:eastAsia="Times New Roman" w:cs="Times New Roman"/>
          <w:szCs w:val="24"/>
        </w:rPr>
        <w:t xml:space="preserve"> κυβικών και το άλλο </w:t>
      </w:r>
      <w:r>
        <w:rPr>
          <w:rFonts w:eastAsia="Times New Roman" w:cs="Times New Roman"/>
          <w:szCs w:val="24"/>
        </w:rPr>
        <w:t>δυόμισι χιλιάδων</w:t>
      </w:r>
      <w:r>
        <w:rPr>
          <w:rFonts w:eastAsia="Times New Roman" w:cs="Times New Roman"/>
          <w:szCs w:val="24"/>
        </w:rPr>
        <w:t xml:space="preserve"> κυβικών της ασφάλειας. Οπότε η δική του οικολογική οδήγηση </w:t>
      </w:r>
      <w:r>
        <w:rPr>
          <w:rFonts w:eastAsia="Times New Roman" w:cs="Times New Roman"/>
          <w:szCs w:val="24"/>
        </w:rPr>
        <w:t xml:space="preserve">με το </w:t>
      </w:r>
      <w:r>
        <w:rPr>
          <w:rFonts w:eastAsia="Times New Roman" w:cs="Times New Roman"/>
          <w:szCs w:val="24"/>
          <w:lang w:val="en-US"/>
        </w:rPr>
        <w:t>Prius</w:t>
      </w:r>
      <w:r>
        <w:rPr>
          <w:rFonts w:eastAsia="Times New Roman" w:cs="Times New Roman"/>
          <w:szCs w:val="24"/>
        </w:rPr>
        <w:t xml:space="preserve"> πάει περίπατο. </w:t>
      </w:r>
    </w:p>
    <w:p w14:paraId="39BC702F"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Το θέμα των ιδιωτών που πουλάνε ρεύμα φθηνότερα από ό,τι η ΔΕΗ είναι απαράδεκτο. Βγαίνει η ΔΕΗ εκτός ανταγωνισμού και στο παρελθόν οι ιδιώτες που έλαβαν χρήματα από τους καταναλωτές, δεν τα απέδωσαν εκεί που έπρεπε και το γνωρίζ</w:t>
      </w:r>
      <w:r>
        <w:rPr>
          <w:rFonts w:eastAsia="Times New Roman" w:cs="Times New Roman"/>
          <w:szCs w:val="24"/>
        </w:rPr>
        <w:t>ουμε όλοι αυτό το θέμα, έχουν εμπλακεί και γνωστοί Βουλευτές ως δικηγόροι τους.</w:t>
      </w:r>
    </w:p>
    <w:p w14:paraId="39BC7030"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 xml:space="preserve">Για το θέμα των υδρογονανθράκων, ευτυχώς κάναμε ένα βήμα μπροστά και μιλάμε με βάση το ότι </w:t>
      </w:r>
      <w:r>
        <w:rPr>
          <w:rFonts w:eastAsia="Times New Roman" w:cs="Times New Roman"/>
          <w:szCs w:val="24"/>
        </w:rPr>
        <w:t xml:space="preserve">υπάρχουν </w:t>
      </w:r>
      <w:r>
        <w:rPr>
          <w:rFonts w:eastAsia="Times New Roman" w:cs="Times New Roman"/>
          <w:szCs w:val="24"/>
        </w:rPr>
        <w:t xml:space="preserve">τελικά </w:t>
      </w:r>
      <w:r>
        <w:rPr>
          <w:rFonts w:eastAsia="Times New Roman" w:cs="Times New Roman"/>
          <w:szCs w:val="24"/>
        </w:rPr>
        <w:t xml:space="preserve">υδρογονάνθρακες, υπάρχει </w:t>
      </w:r>
      <w:r>
        <w:rPr>
          <w:rFonts w:eastAsia="Times New Roman" w:cs="Times New Roman"/>
          <w:szCs w:val="24"/>
        </w:rPr>
        <w:t>πετρέλαιο και φυσικό αέριο στην Ελλάδα, γιατ</w:t>
      </w:r>
      <w:r>
        <w:rPr>
          <w:rFonts w:eastAsia="Times New Roman" w:cs="Times New Roman"/>
          <w:szCs w:val="24"/>
        </w:rPr>
        <w:t xml:space="preserve">ί είχαμε και το άλλο πρόβλημα. Όσο δεν είχαμε μνημόνια, δεν είχαμε ούτε πετρέλαιο και φυσικό αέριο, ούτε τίποτα άλλο. Λίγους </w:t>
      </w:r>
      <w:r>
        <w:rPr>
          <w:rFonts w:eastAsia="Times New Roman" w:cs="Times New Roman"/>
          <w:szCs w:val="24"/>
        </w:rPr>
        <w:lastRenderedPageBreak/>
        <w:t>μήνες μετά που το ΠΑΣΟΚ έφερε το πρώτο μνημόνιο και ο Γεώργιος Παπανδρέου, ενώ από αυτό το Βήμα της Βουλής έλεγε ότι είναι συνωμοσι</w:t>
      </w:r>
      <w:r>
        <w:rPr>
          <w:rFonts w:eastAsia="Times New Roman" w:cs="Times New Roman"/>
          <w:szCs w:val="24"/>
        </w:rPr>
        <w:t>ολογία οποιαδήποτε αναφορά σε αυτά, το γυρνάει και ξαφνικά με την επέκταση των περιορισμών από τη Συνθήκη Κούπερ στα μνημόνια, εμφανίστηκαν και έγινε σκοπός ζωής, όχι φυσικά η εξόρυξη προς όφελος του ελληνικού έθνους, αλλά η εκποίησή τους. Αν φυσικά το επι</w:t>
      </w:r>
      <w:r>
        <w:rPr>
          <w:rFonts w:eastAsia="Times New Roman" w:cs="Times New Roman"/>
          <w:szCs w:val="24"/>
        </w:rPr>
        <w:t xml:space="preserve">τρέψει η Τουρκία, γιατί ουσιαστικά θέλει ως αιτία πολέμου τη χάραξη της ελληνικής </w:t>
      </w:r>
      <w:r>
        <w:rPr>
          <w:rFonts w:eastAsia="Times New Roman" w:cs="Times New Roman"/>
          <w:szCs w:val="24"/>
        </w:rPr>
        <w:t xml:space="preserve">αποκλειστικής </w:t>
      </w:r>
      <w:r>
        <w:rPr>
          <w:rFonts w:eastAsia="Times New Roman" w:cs="Times New Roman"/>
          <w:szCs w:val="24"/>
        </w:rPr>
        <w:t>οικονομικής</w:t>
      </w:r>
      <w:r>
        <w:rPr>
          <w:rFonts w:eastAsia="Times New Roman" w:cs="Times New Roman"/>
          <w:szCs w:val="24"/>
        </w:rPr>
        <w:t xml:space="preserve"> </w:t>
      </w:r>
      <w:r>
        <w:rPr>
          <w:rFonts w:eastAsia="Times New Roman" w:cs="Times New Roman"/>
          <w:szCs w:val="24"/>
        </w:rPr>
        <w:t xml:space="preserve">ζώνης </w:t>
      </w:r>
      <w:r>
        <w:rPr>
          <w:rFonts w:eastAsia="Times New Roman" w:cs="Times New Roman"/>
          <w:szCs w:val="24"/>
        </w:rPr>
        <w:t xml:space="preserve">και την εξόρυξη. Έρχεται και η Επιτροπή Ενεργειακής Ασφάλειας της Ευρωπαϊκής Ένωσης και κρατάει ίσες αποστάσεις από χώρα-μέλος της Ευρωπαϊκής </w:t>
      </w:r>
      <w:r>
        <w:rPr>
          <w:rFonts w:eastAsia="Times New Roman" w:cs="Times New Roman"/>
          <w:szCs w:val="24"/>
        </w:rPr>
        <w:t xml:space="preserve">Ένωσης, δηλαδή την Ελλάδα, σε σχέση με ένα τρίτο κράτος, την Τουρκία, τη «μάστιγα της Ασίας», όπως έλεγε ο </w:t>
      </w:r>
      <w:proofErr w:type="spellStart"/>
      <w:r>
        <w:rPr>
          <w:rFonts w:eastAsia="Times New Roman" w:cs="Times New Roman"/>
          <w:szCs w:val="24"/>
        </w:rPr>
        <w:t>Χόρτον</w:t>
      </w:r>
      <w:proofErr w:type="spellEnd"/>
      <w:r>
        <w:rPr>
          <w:rFonts w:eastAsia="Times New Roman" w:cs="Times New Roman"/>
          <w:szCs w:val="24"/>
        </w:rPr>
        <w:t>, Πρόξενος της ΗΠΑ το ’22 στην Σμύρνη, το «ξίφος του Αλάχ», όπως λέει η ίδια η Τουρκία αυτή τη στιγμή που θα κηρύξει ιερό πόλεμο στους άπιστους</w:t>
      </w:r>
      <w:r>
        <w:rPr>
          <w:rFonts w:eastAsia="Times New Roman" w:cs="Times New Roman"/>
          <w:szCs w:val="24"/>
        </w:rPr>
        <w:t xml:space="preserve"> της Ευρώπης και άλλα τέτοια παραμύθια.</w:t>
      </w:r>
    </w:p>
    <w:p w14:paraId="39BC7031"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 xml:space="preserve">Με την ευκαιρία, σήμερα είναι 17 Μαρτίου. Στις 17 Μαρτίου του 1821 έγινε και η εξέγερση στην Αερόπολη. Την ίδια στιγμή, μέσα στο </w:t>
      </w:r>
      <w:r>
        <w:rPr>
          <w:rFonts w:eastAsia="Times New Roman" w:cs="Times New Roman"/>
          <w:szCs w:val="24"/>
        </w:rPr>
        <w:t xml:space="preserve">ελληνικό </w:t>
      </w:r>
      <w:r>
        <w:rPr>
          <w:rFonts w:eastAsia="Times New Roman" w:cs="Times New Roman"/>
          <w:szCs w:val="24"/>
        </w:rPr>
        <w:t>Κοινοβούλιο υπάρχουν Έλληνες Βουλευτές οι οποίοι ζητούν δημοψήφισμα στην Θράκη</w:t>
      </w:r>
      <w:r>
        <w:rPr>
          <w:rFonts w:eastAsia="Times New Roman" w:cs="Times New Roman"/>
          <w:szCs w:val="24"/>
        </w:rPr>
        <w:t xml:space="preserve"> για τη </w:t>
      </w:r>
      <w:proofErr w:type="spellStart"/>
      <w:r>
        <w:rPr>
          <w:rFonts w:eastAsia="Times New Roman" w:cs="Times New Roman"/>
          <w:szCs w:val="24"/>
        </w:rPr>
        <w:t>Σαρία</w:t>
      </w:r>
      <w:proofErr w:type="spellEnd"/>
      <w:r>
        <w:rPr>
          <w:rFonts w:eastAsia="Times New Roman" w:cs="Times New Roman"/>
          <w:szCs w:val="24"/>
        </w:rPr>
        <w:t xml:space="preserve">. </w:t>
      </w:r>
    </w:p>
    <w:p w14:paraId="39BC7032"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lastRenderedPageBreak/>
        <w:t>Είναι μονόδρομος, λοιπόν, για την επιβίωσή μας ως έθνος και πρέπει να δημιουργηθούν επιστήμονες σχετικοί με τα ενεργειακά. Να εξορύξουμε φυσικό αέριο και πετρέλαιο, να δώσουμε φθηνό καύσιμο σε αγρότες για παραγωγή, να δώσουμε φθηνή θέρμανση</w:t>
      </w:r>
      <w:r>
        <w:rPr>
          <w:rFonts w:eastAsia="Times New Roman" w:cs="Times New Roman"/>
          <w:szCs w:val="24"/>
        </w:rPr>
        <w:t xml:space="preserve"> στους Έλληνες, να δώσουμε φθηνά καύσιμα σε μεταποιητικές επιχειρήσεις. Αυτά, όμως, δεν μπορούν να γίνουν από </w:t>
      </w:r>
      <w:proofErr w:type="spellStart"/>
      <w:r>
        <w:rPr>
          <w:rFonts w:eastAsia="Times New Roman" w:cs="Times New Roman"/>
          <w:szCs w:val="24"/>
        </w:rPr>
        <w:t>μνημονιακές</w:t>
      </w:r>
      <w:proofErr w:type="spellEnd"/>
      <w:r>
        <w:rPr>
          <w:rFonts w:eastAsia="Times New Roman" w:cs="Times New Roman"/>
          <w:szCs w:val="24"/>
        </w:rPr>
        <w:t xml:space="preserve"> συγκυβερνήσεις κάτω από κατοχικούς θεσμούς. Μόνο μία ισχυρή εθνικιστική πατριωτική Κυβέρνηση θα μπορέσει να τα κάνει. Οπότε, μέχρι τότ</w:t>
      </w:r>
      <w:r>
        <w:rPr>
          <w:rFonts w:eastAsia="Times New Roman" w:cs="Times New Roman"/>
          <w:szCs w:val="24"/>
        </w:rPr>
        <w:t>ε, η μοναδική υπηρεσία που μπορείτε να προσφέρετε στο έθνος είναι να μην κάνετε απολύτως τίποτα! Αφήστε μέσα στην ιερή ελληνική γη τον πλούτο μας που τον φυλάει εκατομμύρια χρόνια και θα τον φυλάει μέχρι να υπάρξει ξανά ελληνικό κράτος με οικονομική και εθ</w:t>
      </w:r>
      <w:r>
        <w:rPr>
          <w:rFonts w:eastAsia="Times New Roman" w:cs="Times New Roman"/>
          <w:szCs w:val="24"/>
        </w:rPr>
        <w:t>νική ανεξαρτησία.</w:t>
      </w:r>
    </w:p>
    <w:p w14:paraId="39BC7033"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Ευχαριστώ.</w:t>
      </w:r>
    </w:p>
    <w:p w14:paraId="39BC7034" w14:textId="77777777" w:rsidR="00C46B37" w:rsidRDefault="002E6CD8">
      <w:pPr>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την πτέρυγα </w:t>
      </w:r>
      <w:r>
        <w:rPr>
          <w:rFonts w:eastAsia="Times New Roman" w:cs="Times New Roman"/>
          <w:szCs w:val="24"/>
        </w:rPr>
        <w:t xml:space="preserve">της </w:t>
      </w:r>
      <w:r>
        <w:rPr>
          <w:rFonts w:eastAsia="Times New Roman" w:cs="Times New Roman"/>
          <w:szCs w:val="24"/>
        </w:rPr>
        <w:t>Χρυσή</w:t>
      </w:r>
      <w:r>
        <w:rPr>
          <w:rFonts w:eastAsia="Times New Roman" w:cs="Times New Roman"/>
          <w:szCs w:val="24"/>
        </w:rPr>
        <w:t>ς</w:t>
      </w:r>
      <w:r>
        <w:rPr>
          <w:rFonts w:eastAsia="Times New Roman" w:cs="Times New Roman"/>
          <w:szCs w:val="24"/>
        </w:rPr>
        <w:t xml:space="preserve"> Αυγή</w:t>
      </w:r>
      <w:r>
        <w:rPr>
          <w:rFonts w:eastAsia="Times New Roman" w:cs="Times New Roman"/>
          <w:szCs w:val="24"/>
        </w:rPr>
        <w:t>ς</w:t>
      </w:r>
      <w:r>
        <w:rPr>
          <w:rFonts w:eastAsia="Times New Roman" w:cs="Times New Roman"/>
          <w:szCs w:val="24"/>
        </w:rPr>
        <w:t>)</w:t>
      </w:r>
    </w:p>
    <w:p w14:paraId="39BC7035" w14:textId="77777777" w:rsidR="00C46B37" w:rsidRDefault="002E6CD8">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Ευχαριστούμε, κύριε συνάδελφε.</w:t>
      </w:r>
    </w:p>
    <w:p w14:paraId="39BC7036"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lastRenderedPageBreak/>
        <w:t xml:space="preserve">Ο συνάδελφος κ. Νικόλαος </w:t>
      </w:r>
      <w:proofErr w:type="spellStart"/>
      <w:r>
        <w:rPr>
          <w:rFonts w:eastAsia="Times New Roman" w:cs="Times New Roman"/>
          <w:szCs w:val="24"/>
        </w:rPr>
        <w:t>Καραθανασόπουλος</w:t>
      </w:r>
      <w:proofErr w:type="spellEnd"/>
      <w:r>
        <w:rPr>
          <w:rFonts w:eastAsia="Times New Roman" w:cs="Times New Roman"/>
          <w:szCs w:val="24"/>
        </w:rPr>
        <w:t xml:space="preserve"> από το Κομμουνιστικό Κόμμα </w:t>
      </w:r>
      <w:r>
        <w:rPr>
          <w:rFonts w:eastAsia="Times New Roman" w:cs="Times New Roman"/>
          <w:szCs w:val="24"/>
        </w:rPr>
        <w:t xml:space="preserve">Ελλάδας </w:t>
      </w:r>
      <w:r>
        <w:rPr>
          <w:rFonts w:eastAsia="Times New Roman" w:cs="Times New Roman"/>
          <w:szCs w:val="24"/>
        </w:rPr>
        <w:t>έχει τον λόγο.</w:t>
      </w:r>
    </w:p>
    <w:p w14:paraId="39BC7037" w14:textId="77777777" w:rsidR="00C46B37" w:rsidRDefault="002E6CD8">
      <w:pPr>
        <w:spacing w:line="600" w:lineRule="auto"/>
        <w:ind w:firstLine="720"/>
        <w:jc w:val="both"/>
        <w:rPr>
          <w:rFonts w:eastAsia="Times New Roman" w:cs="Times New Roman"/>
          <w:szCs w:val="24"/>
        </w:rPr>
      </w:pPr>
      <w:r>
        <w:rPr>
          <w:rFonts w:eastAsia="Times New Roman" w:cs="Times New Roman"/>
          <w:b/>
          <w:szCs w:val="24"/>
        </w:rPr>
        <w:t>ΝΙΚΟΛΑΟΣ ΚΑΡΑΘΑΝΑΣΟΠΟΥ</w:t>
      </w:r>
      <w:r>
        <w:rPr>
          <w:rFonts w:eastAsia="Times New Roman" w:cs="Times New Roman"/>
          <w:b/>
          <w:szCs w:val="24"/>
        </w:rPr>
        <w:t xml:space="preserve">ΛΟΣ: </w:t>
      </w:r>
      <w:r>
        <w:rPr>
          <w:rFonts w:eastAsia="Times New Roman" w:cs="Times New Roman"/>
          <w:szCs w:val="24"/>
        </w:rPr>
        <w:t>Ευχαριστώ, κύριε Πρόεδρε.</w:t>
      </w:r>
    </w:p>
    <w:p w14:paraId="39BC7038"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 xml:space="preserve">Θα μπω σε έναν πειρασμό να σχολιάσω το τι προσέφερε σήμερα η Κυβέρνηση την </w:t>
      </w:r>
      <w:r>
        <w:rPr>
          <w:rFonts w:eastAsia="Times New Roman" w:cs="Times New Roman"/>
          <w:szCs w:val="24"/>
        </w:rPr>
        <w:t xml:space="preserve">Ώρα </w:t>
      </w:r>
      <w:r>
        <w:rPr>
          <w:rFonts w:eastAsia="Times New Roman" w:cs="Times New Roman"/>
          <w:szCs w:val="24"/>
        </w:rPr>
        <w:t xml:space="preserve">του Πρωθυπουργού. Προσέφερε θεάματα και μάλιστα κακόγουστα, χωρίς όμως, άρτο, πολύ δε περισσότερο τη στιγμή που η ίδια η Κυβέρνηση </w:t>
      </w:r>
      <w:r>
        <w:rPr>
          <w:rFonts w:eastAsia="Times New Roman" w:cs="Times New Roman"/>
          <w:szCs w:val="24"/>
        </w:rPr>
        <w:t>διαπραγματεύεται το περαιτέρω κόψιμο του άρτου των λαϊκών οικογενειών.</w:t>
      </w:r>
    </w:p>
    <w:p w14:paraId="39BC7039"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Μία νέα εξεταστική επιτροπή για να διερευνήσει τα σκάνδαλα στον χώρο της υγείας. Βεβαίως σκάνδαλα, αλλά αυτά τα σκάνδαλα αποτελούν παιδί του συστήματος και που η διαπάλη και ο ανταγωνισ</w:t>
      </w:r>
      <w:r>
        <w:rPr>
          <w:rFonts w:eastAsia="Times New Roman" w:cs="Times New Roman"/>
          <w:szCs w:val="24"/>
        </w:rPr>
        <w:t>μός ανάμεσα στις πολυεθνικές είναι και η αιτία που ξεπηδούν αυτά τα σκάνδαλα. Μια διαπάλη και ένας ανταγωνισμός για το ποιος θα ενισχύσει τη θέση του και ποια πολυεθνική θα βγει έξω από το παιχνίδι. Βεβαίως και υπήρχαν σκάνδαλα και υπήρχε σπατάλη στον χώρο</w:t>
      </w:r>
      <w:r>
        <w:rPr>
          <w:rFonts w:eastAsia="Times New Roman" w:cs="Times New Roman"/>
          <w:szCs w:val="24"/>
        </w:rPr>
        <w:t xml:space="preserve"> της υγείας. Όμως, στο όνομα του να περιοριστεί αυτή η σπατάλη και η σημερινή Κυβέρνηση προώθησε την περεταίρω εμπορευματοποίηση στον χώρο της υγείας. </w:t>
      </w:r>
    </w:p>
    <w:p w14:paraId="39BC703A"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lastRenderedPageBreak/>
        <w:t>Χαρακτηριστικό παράδειγμα στο φάρμακο, όπου το κράτος και τα ασφαλιστικά ταμεία από το 2009 έως σήμερα π</w:t>
      </w:r>
      <w:r>
        <w:rPr>
          <w:rFonts w:eastAsia="Times New Roman" w:cs="Times New Roman"/>
          <w:szCs w:val="24"/>
        </w:rPr>
        <w:t xml:space="preserve">λήρωσαν 57% λιγότερο και την ίδια στιγμή οι ασφαλισμένοι πλήρωσαν ως συμμετοχή 43% περισσότερο. </w:t>
      </w:r>
    </w:p>
    <w:p w14:paraId="39BC703B"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 xml:space="preserve">Θα πούμε «ναι» σ’ αυτήν την </w:t>
      </w:r>
      <w:r>
        <w:rPr>
          <w:rFonts w:eastAsia="Times New Roman" w:cs="Times New Roman"/>
          <w:szCs w:val="24"/>
        </w:rPr>
        <w:t>εξεταστική</w:t>
      </w:r>
      <w:r>
        <w:rPr>
          <w:rFonts w:eastAsia="Times New Roman" w:cs="Times New Roman"/>
          <w:szCs w:val="24"/>
        </w:rPr>
        <w:t xml:space="preserve"> χωρίς όμως να έχουμε αυταπάτες. Βεβαίως, και η συζήτηση με αφορμή την επερώτηση της Δημοκρατικής Συμπαράταξης για την εν</w:t>
      </w:r>
      <w:r>
        <w:rPr>
          <w:rFonts w:eastAsia="Times New Roman" w:cs="Times New Roman"/>
          <w:szCs w:val="24"/>
        </w:rPr>
        <w:t>έργεια, αυτό το οποίο επιβεβαίωσε και η αντιπαράθεση ανάμεσα στα κόμματα που προηγήθηκαν και στη συζήτηση, επέδειξε ένα πολύ χαρακτηριστικό ζήτημα, ότι δηλαδή και οι μεν και οι δε περιορίστηκαν σε μια αποσπασματικότητα όσον αφορά τα ζητήματα που αφορούν τη</w:t>
      </w:r>
      <w:r>
        <w:rPr>
          <w:rFonts w:eastAsia="Times New Roman" w:cs="Times New Roman"/>
          <w:szCs w:val="24"/>
        </w:rPr>
        <w:t>ν ενέργεια, παραδείγματα δεξιά και αριστερά. Και αυτό το έκαναν ακριβώς για να οξύνουν την αντιπαράθεση, αλλά και ταυτόχρονα να συγκαλύψουν τη συμφωνία τους, συμφωνία στο στρατηγικό πλαίσιο και σε αυτόν που καθορίζει το στρατηγικό πλαίσιο, που δεν είναι τί</w:t>
      </w:r>
      <w:r>
        <w:rPr>
          <w:rFonts w:eastAsia="Times New Roman" w:cs="Times New Roman"/>
          <w:szCs w:val="24"/>
        </w:rPr>
        <w:t xml:space="preserve">ποτε άλλο παρά η επιδίωξη της άρχουσας τάξης για μετατροπή της Ελλάδας σε ενεργειακό κόμβο και, δεύτερον, η πολιτική η οποία υλοποιείται τα τελευταία είκοσι χρόνια για την απελευθέρωση στον τομέα της ενέργειας, μια πολιτική της Ευρωπαϊκής Ένωσης. </w:t>
      </w:r>
    </w:p>
    <w:p w14:paraId="39BC703C"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lastRenderedPageBreak/>
        <w:t>Κουβέντα</w:t>
      </w:r>
      <w:r>
        <w:rPr>
          <w:rFonts w:eastAsia="Times New Roman" w:cs="Times New Roman"/>
          <w:szCs w:val="24"/>
        </w:rPr>
        <w:t xml:space="preserve"> δεν ειπώθηκε γι’ αυτά τα ζητήματα, για την πολιτική της απελευθέρωσης της ενέργειας, της ιδιωτικοποίησης, η οποία επακολούθησε και ποιο ήταν το αποτέλεσμα. Γιατί ακριβώς με πιστότητα και η σημερινή Κυβέρνηση και η προηγούμενη υλοποιούν τους σχεδιασμούς τη</w:t>
      </w:r>
      <w:r>
        <w:rPr>
          <w:rFonts w:eastAsia="Times New Roman" w:cs="Times New Roman"/>
          <w:szCs w:val="24"/>
        </w:rPr>
        <w:t xml:space="preserve">ς Ευρωπαϊκής Ένωσης, τις στρατηγικές επιλογές του κεφαλαίου για απελευθέρωση του τομέα, εισαγωγή </w:t>
      </w:r>
      <w:proofErr w:type="spellStart"/>
      <w:r>
        <w:rPr>
          <w:rFonts w:eastAsia="Times New Roman" w:cs="Times New Roman"/>
          <w:szCs w:val="24"/>
        </w:rPr>
        <w:t>υπερσυσσωρευμένων</w:t>
      </w:r>
      <w:proofErr w:type="spellEnd"/>
      <w:r>
        <w:rPr>
          <w:rFonts w:eastAsia="Times New Roman" w:cs="Times New Roman"/>
          <w:szCs w:val="24"/>
        </w:rPr>
        <w:t xml:space="preserve"> κεφαλαίων στον κλάδο αυτό, ιδιωτικοποιήσεις στην ενέργεια. </w:t>
      </w:r>
    </w:p>
    <w:p w14:paraId="39BC703D"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Και από αυτήν την άποψη, είναι φανερό ότι αυτό είναι το ένα σχέδιο. Το δεύτερο σχ</w:t>
      </w:r>
      <w:r>
        <w:rPr>
          <w:rFonts w:eastAsia="Times New Roman" w:cs="Times New Roman"/>
          <w:szCs w:val="24"/>
        </w:rPr>
        <w:t xml:space="preserve">έδιο, το οποίο αποδέχονται όλοι, είναι ότι η Ελλάδα πρέπει να μετατραπεί σε ενεργειακό κόμβο και βέβαια, οι αγωγοί οι οποίοι προκρίνονται, όχι τυχαία, και από τις προηγούμενες </w:t>
      </w:r>
      <w:r>
        <w:rPr>
          <w:rFonts w:eastAsia="Times New Roman" w:cs="Times New Roman"/>
          <w:szCs w:val="24"/>
        </w:rPr>
        <w:t xml:space="preserve">κυβερνήσεις </w:t>
      </w:r>
      <w:r>
        <w:rPr>
          <w:rFonts w:eastAsia="Times New Roman" w:cs="Times New Roman"/>
          <w:szCs w:val="24"/>
        </w:rPr>
        <w:t>της Νέας Δημοκρατίας-ΠΑΣΟΚ αλλά και από τις σημερινές, είναι οι αγωγ</w:t>
      </w:r>
      <w:r>
        <w:rPr>
          <w:rFonts w:eastAsia="Times New Roman" w:cs="Times New Roman"/>
          <w:szCs w:val="24"/>
        </w:rPr>
        <w:t xml:space="preserve">οί που εξυπηρετούν τα </w:t>
      </w:r>
      <w:proofErr w:type="spellStart"/>
      <w:r>
        <w:rPr>
          <w:rFonts w:eastAsia="Times New Roman" w:cs="Times New Roman"/>
          <w:szCs w:val="24"/>
        </w:rPr>
        <w:t>ευρωατλαντικά</w:t>
      </w:r>
      <w:proofErr w:type="spellEnd"/>
      <w:r>
        <w:rPr>
          <w:rFonts w:eastAsia="Times New Roman" w:cs="Times New Roman"/>
          <w:szCs w:val="24"/>
        </w:rPr>
        <w:t xml:space="preserve"> συμφέροντα. Γι’ αυτό ακριβώς τον λόγο και η Αμερικανίδα Υπουργός Ενέργειας -και η προηγούμενη και η σημερινή- επισκέπτονται κάθε τόσο την περιοχή, ακριβώς για να επιβάλλουν την υλοποίηση των συγκεκριμένων σχεδιασμών και </w:t>
      </w:r>
      <w:r>
        <w:rPr>
          <w:rFonts w:eastAsia="Times New Roman" w:cs="Times New Roman"/>
          <w:szCs w:val="24"/>
        </w:rPr>
        <w:t xml:space="preserve">αγωγών σε μια περίοδο, που οι αντιθέσεις, οι ανταγωνισμοί και οι </w:t>
      </w:r>
      <w:r>
        <w:rPr>
          <w:rFonts w:eastAsia="Times New Roman" w:cs="Times New Roman"/>
          <w:szCs w:val="24"/>
        </w:rPr>
        <w:lastRenderedPageBreak/>
        <w:t xml:space="preserve">συγκρούσεις για τα δίκτυα, τους αγωγούς αλλά και τις ενεργειακές πηγές οξύνονται στην ευρύτερη περιοχή. </w:t>
      </w:r>
    </w:p>
    <w:p w14:paraId="39BC703E"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Η Ελλάδα εμπλέκεται όλο και περισσότερο στο κουβάρι αυτών των ανταγωνισμών, των ιμπερι</w:t>
      </w:r>
      <w:r>
        <w:rPr>
          <w:rFonts w:eastAsia="Times New Roman" w:cs="Times New Roman"/>
          <w:szCs w:val="24"/>
        </w:rPr>
        <w:t xml:space="preserve">αλιστικών σχεδιασμών, διαμορφώνοντας συνθήκες επέκτασης των πολεμικών συγκρούσεων και στην ευρύτερη περιοχή και τους όποιους κινδύνους. </w:t>
      </w:r>
    </w:p>
    <w:p w14:paraId="39BC703F"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 xml:space="preserve">Βεβαίως, συμφωνία κοινή υπάρχει και στην αξιοποίηση του ενεργειακού πλούτου, των ενεργειακών πηγών της χώρας. Το παράδειγμα της αξιοποίησης των υδρογονανθράκων είναι χαρακτηριστικό. Αυτά τα οποία έκανε η </w:t>
      </w:r>
      <w:r>
        <w:rPr>
          <w:rFonts w:eastAsia="Times New Roman" w:cs="Times New Roman"/>
          <w:szCs w:val="24"/>
        </w:rPr>
        <w:t xml:space="preserve">κυβέρνηση </w:t>
      </w:r>
      <w:r>
        <w:rPr>
          <w:rFonts w:eastAsia="Times New Roman" w:cs="Times New Roman"/>
          <w:szCs w:val="24"/>
        </w:rPr>
        <w:t>της Νέας Δημοκρατίας και ΠΑΣΟΚ συνεχίζει κ</w:t>
      </w:r>
      <w:r>
        <w:rPr>
          <w:rFonts w:eastAsia="Times New Roman" w:cs="Times New Roman"/>
          <w:szCs w:val="24"/>
        </w:rPr>
        <w:t xml:space="preserve">αι η σημερινή Κυβέρνηση. Τι έκανε δηλαδή; Προχώρησε στον καθορισμό οικοπέδων η προηγούμενη </w:t>
      </w:r>
      <w:r>
        <w:rPr>
          <w:rFonts w:eastAsia="Times New Roman" w:cs="Times New Roman"/>
          <w:szCs w:val="24"/>
        </w:rPr>
        <w:t xml:space="preserve">κυβέρνηση </w:t>
      </w:r>
      <w:r>
        <w:rPr>
          <w:rFonts w:eastAsia="Times New Roman" w:cs="Times New Roman"/>
          <w:szCs w:val="24"/>
        </w:rPr>
        <w:t>χωρίς να καθορίσει τις ΑΟΖ, διαμορφώνοντας και αφήνοντας ανοικτά τις διεκδικήσεις οι οποίες υπάρχουν από την Τουρκία στο Αιγαίο και όχι μόνο και, δεύτερον,</w:t>
      </w:r>
      <w:r>
        <w:rPr>
          <w:rFonts w:eastAsia="Times New Roman" w:cs="Times New Roman"/>
          <w:szCs w:val="24"/>
        </w:rPr>
        <w:t xml:space="preserve"> δημιούργησε μια </w:t>
      </w:r>
      <w:r>
        <w:rPr>
          <w:rFonts w:eastAsia="Times New Roman" w:cs="Times New Roman"/>
          <w:szCs w:val="24"/>
        </w:rPr>
        <w:t>επιτροπή</w:t>
      </w:r>
      <w:r>
        <w:rPr>
          <w:rFonts w:eastAsia="Times New Roman" w:cs="Times New Roman"/>
          <w:szCs w:val="24"/>
        </w:rPr>
        <w:t>, η οποία θα λειτουργεί ως πλασιέ, που δεν θα μπορεί να ελέγχει, δεν θα μπορεί να αξιοποιεί την τεχνογνωσία, απλά και μόνο ως πλασιέ των πολυεθνικών για την εκποίηση των οικοπέδων.</w:t>
      </w:r>
    </w:p>
    <w:p w14:paraId="39BC7040"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lastRenderedPageBreak/>
        <w:t>Ποια ήταν τα αποτελέσματα αυτών των πολιτικών, των</w:t>
      </w:r>
      <w:r>
        <w:rPr>
          <w:rFonts w:eastAsia="Times New Roman" w:cs="Times New Roman"/>
          <w:szCs w:val="24"/>
        </w:rPr>
        <w:t xml:space="preserve"> πολιτικών απελευθέρωσης και ιδιωτικοποίησης; Είναι χαρακτηριστικά και αδιαμφισβήτητα.</w:t>
      </w:r>
    </w:p>
    <w:p w14:paraId="39BC7041"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Συνέπεια πρώτη στο ενεργειακό μ</w:t>
      </w:r>
      <w:r>
        <w:rPr>
          <w:rFonts w:eastAsia="Times New Roman" w:cs="Times New Roman"/>
          <w:szCs w:val="24"/>
        </w:rPr>
        <w:t>ε</w:t>
      </w:r>
      <w:r>
        <w:rPr>
          <w:rFonts w:eastAsia="Times New Roman" w:cs="Times New Roman"/>
          <w:szCs w:val="24"/>
        </w:rPr>
        <w:t>ίγμα. Έχουμε ένα πολύ ακριβό ενεργειακό μ</w:t>
      </w:r>
      <w:r>
        <w:rPr>
          <w:rFonts w:eastAsia="Times New Roman" w:cs="Times New Roman"/>
          <w:szCs w:val="24"/>
        </w:rPr>
        <w:t>ε</w:t>
      </w:r>
      <w:r>
        <w:rPr>
          <w:rFonts w:eastAsia="Times New Roman" w:cs="Times New Roman"/>
          <w:szCs w:val="24"/>
        </w:rPr>
        <w:t xml:space="preserve">ίγμα και μάλιστα από εισαγόμενες πηγές, όπως η αξιοποίηση του φυσικού αερίου. </w:t>
      </w:r>
    </w:p>
    <w:p w14:paraId="39BC7042"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Δεύτερη συνέπεια</w:t>
      </w:r>
      <w:r>
        <w:rPr>
          <w:rFonts w:eastAsia="Times New Roman" w:cs="Times New Roman"/>
          <w:szCs w:val="24"/>
        </w:rPr>
        <w:t xml:space="preserve"> στην ενεργειακή ασφάλεια με τους κινδύνους που εγκυμονεί, όταν δεν έχουν αναπτυχθεί τα δίκτυα, όταν δεν έχουν συντηρηθεί τα ενεργειακό δίκτυα, πολύ δε περισσότερο, όταν η ενεργειακή ασφάλεια της χώρας εξαρτάται από τις εισαγωγές. Και μιλάμε για μια χώρα μ</w:t>
      </w:r>
      <w:r>
        <w:rPr>
          <w:rFonts w:eastAsia="Times New Roman" w:cs="Times New Roman"/>
          <w:szCs w:val="24"/>
        </w:rPr>
        <w:t>ε τεράστιο πλούτο όσον αφορά τις ενεργειακές πηγές.</w:t>
      </w:r>
    </w:p>
    <w:p w14:paraId="39BC7043"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Επίπτωση τρίτη στους εργαζόμενους των κλάδων. Εντατικοποίηση των ρυθμών εργασίας, μειώσεις στους μισθούς, ανατροπή σε εργασιακές σχέσεις. Πλέον στην υπό δημόσιο έλεγχο ΔΕΗ έχει γενικευθεί το φαινόμενο των</w:t>
      </w:r>
      <w:r>
        <w:rPr>
          <w:rFonts w:eastAsia="Times New Roman" w:cs="Times New Roman"/>
          <w:szCs w:val="24"/>
        </w:rPr>
        <w:t xml:space="preserve"> εργολαβικών εργαζόμενων. </w:t>
      </w:r>
    </w:p>
    <w:p w14:paraId="39BC7044" w14:textId="77777777" w:rsidR="00C46B37" w:rsidRDefault="002E6CD8">
      <w:pPr>
        <w:spacing w:line="600" w:lineRule="auto"/>
        <w:ind w:firstLine="720"/>
        <w:jc w:val="both"/>
        <w:rPr>
          <w:rFonts w:eastAsia="Times New Roman"/>
          <w:szCs w:val="24"/>
        </w:rPr>
      </w:pPr>
      <w:r>
        <w:rPr>
          <w:rFonts w:eastAsia="Times New Roman"/>
          <w:szCs w:val="24"/>
        </w:rPr>
        <w:t xml:space="preserve">Επίπτωση τέταρτη στα λαϊκά νοικοκυριά: Μία έκθεση η οποία δημοσιεύθηκε πολύ πρόσφατα, πριν από δέκα μέρες, αν </w:t>
      </w:r>
      <w:r>
        <w:rPr>
          <w:rFonts w:eastAsia="Times New Roman"/>
          <w:szCs w:val="24"/>
        </w:rPr>
        <w:lastRenderedPageBreak/>
        <w:t>δεν κάνω λάθος, τι αναδεικνύει; Ότι από το 2005 έως το 2015 η τιμή του ηλεκτρικού ρεύματος στην Ελλάδα αυξήθηκε κατά 15</w:t>
      </w:r>
      <w:r>
        <w:rPr>
          <w:rFonts w:eastAsia="Times New Roman"/>
          <w:szCs w:val="24"/>
        </w:rPr>
        <w:t xml:space="preserve">7%. Από το 2005 έως το 2015 υπήρξε 157% αύξηση στην τιμή του ηλεκτρικού ρεύματος που πληρώνουν τα λαϊκά νοικοκυριά. </w:t>
      </w:r>
    </w:p>
    <w:p w14:paraId="39BC7045" w14:textId="77777777" w:rsidR="00C46B37" w:rsidRDefault="002E6CD8">
      <w:pPr>
        <w:spacing w:line="600" w:lineRule="auto"/>
        <w:ind w:firstLine="720"/>
        <w:jc w:val="both"/>
        <w:rPr>
          <w:rFonts w:eastAsia="Times New Roman"/>
          <w:szCs w:val="24"/>
        </w:rPr>
      </w:pPr>
      <w:r>
        <w:rPr>
          <w:rFonts w:eastAsia="Times New Roman"/>
          <w:szCs w:val="24"/>
        </w:rPr>
        <w:t xml:space="preserve">Αυτή η αύξηση </w:t>
      </w:r>
      <w:r>
        <w:rPr>
          <w:rFonts w:eastAsia="Times New Roman"/>
          <w:bCs/>
        </w:rPr>
        <w:t>είναι</w:t>
      </w:r>
      <w:r>
        <w:rPr>
          <w:rFonts w:eastAsia="Times New Roman"/>
          <w:szCs w:val="24"/>
        </w:rPr>
        <w:t xml:space="preserve"> διαχρονική και σηματοδοτεί τις πολιτικές που έχουν ακολουθηθεί. Ε</w:t>
      </w:r>
      <w:r>
        <w:rPr>
          <w:rFonts w:eastAsia="Times New Roman"/>
          <w:bCs/>
        </w:rPr>
        <w:t>ίναι</w:t>
      </w:r>
      <w:r>
        <w:rPr>
          <w:rFonts w:eastAsia="Times New Roman"/>
          <w:szCs w:val="24"/>
        </w:rPr>
        <w:t xml:space="preserve"> αποτέλεσμα των πολιτικών επιλογών των κυβερνήσεων</w:t>
      </w:r>
      <w:r>
        <w:rPr>
          <w:rFonts w:eastAsia="Times New Roman"/>
          <w:szCs w:val="24"/>
        </w:rPr>
        <w:t xml:space="preserve">, ακριβώς για να διασφαλίσουν την κερδοφορία των επιχειρηματικών ομίλων που δραστηριοποιούνται στον τομέα της ενέργειας. </w:t>
      </w:r>
    </w:p>
    <w:p w14:paraId="39BC7046" w14:textId="77777777" w:rsidR="00C46B37" w:rsidRDefault="002E6CD8">
      <w:pPr>
        <w:spacing w:line="600" w:lineRule="auto"/>
        <w:ind w:firstLine="720"/>
        <w:jc w:val="both"/>
        <w:rPr>
          <w:rFonts w:eastAsia="Times New Roman"/>
          <w:szCs w:val="24"/>
        </w:rPr>
      </w:pPr>
      <w:r>
        <w:rPr>
          <w:rFonts w:eastAsia="Times New Roman"/>
          <w:szCs w:val="24"/>
        </w:rPr>
        <w:t>Β</w:t>
      </w:r>
      <w:r>
        <w:rPr>
          <w:rFonts w:eastAsia="Times New Roman"/>
          <w:bCs/>
          <w:shd w:val="clear" w:color="auto" w:fill="FFFFFF"/>
        </w:rPr>
        <w:t>εβαίως,</w:t>
      </w:r>
      <w:r>
        <w:rPr>
          <w:rFonts w:eastAsia="Times New Roman"/>
          <w:szCs w:val="24"/>
        </w:rPr>
        <w:t xml:space="preserve"> αυτό το γεγονός δεν </w:t>
      </w:r>
      <w:r>
        <w:rPr>
          <w:rFonts w:eastAsia="Times New Roman"/>
          <w:bCs/>
        </w:rPr>
        <w:t>είναι</w:t>
      </w:r>
      <w:r>
        <w:rPr>
          <w:rFonts w:eastAsia="Times New Roman"/>
          <w:szCs w:val="24"/>
        </w:rPr>
        <w:t xml:space="preserve"> ελληνική ιδιομορφία. Κοιτάξτε και τις υπόλοιπες χώρες της Ευρωπαϊκής </w:t>
      </w:r>
      <w:r>
        <w:rPr>
          <w:rFonts w:eastAsia="Times New Roman"/>
          <w:bCs/>
        </w:rPr>
        <w:t>Έ</w:t>
      </w:r>
      <w:r>
        <w:rPr>
          <w:rFonts w:eastAsia="Times New Roman"/>
          <w:szCs w:val="24"/>
        </w:rPr>
        <w:t>νωσης. Στη Μεγάλη Βρετανία, π</w:t>
      </w:r>
      <w:r>
        <w:rPr>
          <w:rFonts w:eastAsia="Times New Roman"/>
          <w:szCs w:val="24"/>
        </w:rPr>
        <w:t xml:space="preserve">ου πρόσφατα βγήκε από την Ευρωπαϊκή Ένωση με το </w:t>
      </w:r>
      <w:r>
        <w:rPr>
          <w:rFonts w:eastAsia="Times New Roman"/>
          <w:szCs w:val="24"/>
          <w:lang w:val="en-US"/>
        </w:rPr>
        <w:t>B</w:t>
      </w:r>
      <w:r>
        <w:rPr>
          <w:rFonts w:eastAsia="Times New Roman"/>
          <w:szCs w:val="24"/>
          <w:lang w:val="en-US"/>
        </w:rPr>
        <w:t>rexit</w:t>
      </w:r>
      <w:r>
        <w:rPr>
          <w:rFonts w:eastAsia="Times New Roman"/>
          <w:szCs w:val="24"/>
        </w:rPr>
        <w:t xml:space="preserve">, υπήρξε την ίδια περίοδο αύξηση της τιμής του ηλεκτρικού ρεύματος κατά 142%. Στην Ισπανία σημειώθηκε αύξηση της τιμής του ηλεκτρικού ρεύματος κατά 110%. Να ποιες </w:t>
      </w:r>
      <w:r>
        <w:rPr>
          <w:rFonts w:eastAsia="Times New Roman"/>
          <w:bCs/>
        </w:rPr>
        <w:t>είναι</w:t>
      </w:r>
      <w:r>
        <w:rPr>
          <w:rFonts w:eastAsia="Times New Roman"/>
          <w:szCs w:val="24"/>
        </w:rPr>
        <w:t xml:space="preserve"> οι επιπτώσεις της απελευθερωμένης Ευρωπαϊκής Ένωσης στον τομέα της ενέργειας. </w:t>
      </w:r>
    </w:p>
    <w:p w14:paraId="39BC7047" w14:textId="77777777" w:rsidR="00C46B37" w:rsidRDefault="002E6CD8">
      <w:pPr>
        <w:spacing w:line="600" w:lineRule="auto"/>
        <w:ind w:firstLine="720"/>
        <w:jc w:val="both"/>
        <w:rPr>
          <w:rFonts w:eastAsia="Times New Roman"/>
          <w:szCs w:val="24"/>
        </w:rPr>
      </w:pPr>
      <w:r>
        <w:rPr>
          <w:rFonts w:eastAsia="Times New Roman"/>
          <w:bCs/>
          <w:shd w:val="clear" w:color="auto" w:fill="FFFFFF"/>
        </w:rPr>
        <w:t>Όμως</w:t>
      </w:r>
      <w:r>
        <w:rPr>
          <w:rFonts w:eastAsia="Times New Roman"/>
          <w:szCs w:val="24"/>
        </w:rPr>
        <w:t xml:space="preserve">, για να πάρουμε και ένα άλλο παράδειγμα, όταν μιλάμε για ενεργειακή φτώχεια, που στην Ελλάδα μαστίζει περίπου το 30% των λαϊκών νοικοκυριών, στην Γερμανία πέρυσι κόπηκε </w:t>
      </w:r>
      <w:r>
        <w:rPr>
          <w:rFonts w:eastAsia="Times New Roman"/>
          <w:szCs w:val="24"/>
        </w:rPr>
        <w:lastRenderedPageBreak/>
        <w:t>το</w:t>
      </w:r>
      <w:r>
        <w:rPr>
          <w:rFonts w:eastAsia="Times New Roman"/>
          <w:szCs w:val="24"/>
        </w:rPr>
        <w:t xml:space="preserve"> ρεύμα σε τριακόσιες τριάντα </w:t>
      </w:r>
      <w:r>
        <w:rPr>
          <w:rFonts w:eastAsia="Times New Roman"/>
          <w:szCs w:val="24"/>
        </w:rPr>
        <w:t xml:space="preserve">μία </w:t>
      </w:r>
      <w:r>
        <w:rPr>
          <w:rFonts w:eastAsia="Times New Roman"/>
          <w:szCs w:val="24"/>
        </w:rPr>
        <w:t xml:space="preserve">χιλιάδες ανθρώπους. Ζουν, </w:t>
      </w:r>
      <w:r>
        <w:rPr>
          <w:rFonts w:eastAsia="Times New Roman"/>
        </w:rPr>
        <w:t>δηλαδή,</w:t>
      </w:r>
      <w:r>
        <w:rPr>
          <w:rFonts w:eastAsia="Times New Roman"/>
          <w:szCs w:val="24"/>
        </w:rPr>
        <w:t xml:space="preserve"> </w:t>
      </w:r>
      <w:r>
        <w:rPr>
          <w:rFonts w:eastAsia="Times New Roman"/>
        </w:rPr>
        <w:t>χωρίς</w:t>
      </w:r>
      <w:r>
        <w:rPr>
          <w:rFonts w:eastAsia="Times New Roman"/>
          <w:szCs w:val="24"/>
        </w:rPr>
        <w:t xml:space="preserve"> ρεύμα τριακόσιες τριάντα μία </w:t>
      </w:r>
      <w:r>
        <w:rPr>
          <w:rFonts w:eastAsia="Times New Roman"/>
          <w:szCs w:val="24"/>
        </w:rPr>
        <w:t xml:space="preserve">χιλιάδες </w:t>
      </w:r>
      <w:r>
        <w:rPr>
          <w:rFonts w:eastAsia="Times New Roman"/>
          <w:szCs w:val="24"/>
        </w:rPr>
        <w:t xml:space="preserve">οικογένειες στη Γερμανία και μάλιστα εκεί τους κόβουν το ρεύμα όταν χρωστάνε εκατό ευρώ. </w:t>
      </w:r>
    </w:p>
    <w:p w14:paraId="39BC7048" w14:textId="77777777" w:rsidR="00C46B37" w:rsidRDefault="002E6CD8">
      <w:pPr>
        <w:spacing w:line="600" w:lineRule="auto"/>
        <w:ind w:firstLine="720"/>
        <w:jc w:val="both"/>
        <w:rPr>
          <w:rFonts w:eastAsia="Times New Roman"/>
          <w:szCs w:val="24"/>
        </w:rPr>
      </w:pPr>
      <w:r>
        <w:rPr>
          <w:rFonts w:eastAsia="Times New Roman"/>
          <w:szCs w:val="24"/>
        </w:rPr>
        <w:t>Αυτά τα παραδείγματα φαίνεται ζήλεψε και ο Πρόεδρος της</w:t>
      </w:r>
      <w:r>
        <w:rPr>
          <w:rFonts w:eastAsia="Times New Roman"/>
          <w:szCs w:val="24"/>
        </w:rPr>
        <w:t xml:space="preserve"> </w:t>
      </w:r>
      <w:r>
        <w:rPr>
          <w:rFonts w:eastAsia="Times New Roman"/>
          <w:szCs w:val="24"/>
        </w:rPr>
        <w:t>«</w:t>
      </w:r>
      <w:r>
        <w:rPr>
          <w:rFonts w:eastAsia="Times New Roman"/>
          <w:szCs w:val="24"/>
        </w:rPr>
        <w:t>ΔΕΗ Α.Ε.</w:t>
      </w:r>
      <w:r>
        <w:rPr>
          <w:rFonts w:eastAsia="Times New Roman"/>
          <w:szCs w:val="24"/>
        </w:rPr>
        <w:t>»</w:t>
      </w:r>
      <w:r>
        <w:rPr>
          <w:rFonts w:eastAsia="Times New Roman"/>
          <w:szCs w:val="24"/>
        </w:rPr>
        <w:t xml:space="preserve">, που στην τελευταία ακρόασή του στη </w:t>
      </w:r>
      <w:r>
        <w:rPr>
          <w:rFonts w:eastAsia="Times New Roman"/>
          <w:bCs/>
        </w:rPr>
        <w:t>Βουλή</w:t>
      </w:r>
      <w:r>
        <w:rPr>
          <w:rFonts w:eastAsia="Times New Roman"/>
          <w:szCs w:val="24"/>
        </w:rPr>
        <w:t xml:space="preserve"> τόλμησε να πει ότι για να μπορέσουμε να αντιμετωπίσουμε τα μεγάλα χρέη προς τη ΔΕΗ, θα αξιοποιήσουμε τις εισπρακτικές εταιρίες ή και θα εκποιήσουμε αυτά τα χρέη στα διάφορα </w:t>
      </w:r>
      <w:r>
        <w:rPr>
          <w:rFonts w:eastAsia="Times New Roman"/>
          <w:szCs w:val="24"/>
          <w:lang w:val="en-US"/>
        </w:rPr>
        <w:t>Funds</w:t>
      </w:r>
      <w:r>
        <w:rPr>
          <w:rFonts w:eastAsia="Times New Roman"/>
          <w:szCs w:val="24"/>
        </w:rPr>
        <w:t xml:space="preserve">. </w:t>
      </w:r>
    </w:p>
    <w:p w14:paraId="39BC7049" w14:textId="77777777" w:rsidR="00C46B37" w:rsidRDefault="002E6CD8">
      <w:pPr>
        <w:spacing w:line="600" w:lineRule="auto"/>
        <w:ind w:firstLine="720"/>
        <w:jc w:val="both"/>
        <w:rPr>
          <w:rFonts w:eastAsia="Times New Roman"/>
          <w:szCs w:val="24"/>
        </w:rPr>
      </w:pPr>
      <w:r>
        <w:rPr>
          <w:rFonts w:eastAsia="Times New Roman"/>
          <w:szCs w:val="24"/>
        </w:rPr>
        <w:t xml:space="preserve">Αυτό </w:t>
      </w:r>
      <w:r>
        <w:rPr>
          <w:rFonts w:eastAsia="Times New Roman"/>
          <w:bCs/>
        </w:rPr>
        <w:t>είναι</w:t>
      </w:r>
      <w:r>
        <w:rPr>
          <w:rFonts w:eastAsia="Times New Roman"/>
          <w:szCs w:val="24"/>
        </w:rPr>
        <w:t xml:space="preserve"> το αποτέλε</w:t>
      </w:r>
      <w:r>
        <w:rPr>
          <w:rFonts w:eastAsia="Times New Roman"/>
          <w:szCs w:val="24"/>
        </w:rPr>
        <w:t xml:space="preserve">σμα των δικών σας πολιτικών: να υπάρχει το 30% των λαϊκών νοικοκυριών </w:t>
      </w:r>
      <w:r>
        <w:rPr>
          <w:rFonts w:eastAsia="Times New Roman"/>
        </w:rPr>
        <w:t>χωρίς</w:t>
      </w:r>
      <w:r>
        <w:rPr>
          <w:rFonts w:eastAsia="Times New Roman"/>
          <w:szCs w:val="24"/>
        </w:rPr>
        <w:t xml:space="preserve"> ηλεκτρικό ρεύμα, σε ενεργειακή φτώχεια. Και εδώ υπάρχει μια τεράστια αντίφαση, κύριοι Υπουργοί και κύριοι της </w:t>
      </w:r>
      <w:r>
        <w:rPr>
          <w:rFonts w:eastAsia="Times New Roman"/>
          <w:bCs/>
        </w:rPr>
        <w:t>Κυβέρνηση</w:t>
      </w:r>
      <w:r>
        <w:rPr>
          <w:rFonts w:eastAsia="Times New Roman"/>
          <w:szCs w:val="24"/>
        </w:rPr>
        <w:t>ς. Υπάρχει αντίφαση ανάμεσα στον ενεργειακό πλούτο που υπάρχε</w:t>
      </w:r>
      <w:r>
        <w:rPr>
          <w:rFonts w:eastAsia="Times New Roman"/>
          <w:szCs w:val="24"/>
        </w:rPr>
        <w:t xml:space="preserve">ι στην Ελλάδα, όπου </w:t>
      </w:r>
      <w:r>
        <w:rPr>
          <w:rFonts w:eastAsia="Times New Roman"/>
          <w:bCs/>
          <w:shd w:val="clear" w:color="auto" w:fill="FFFFFF"/>
        </w:rPr>
        <w:t>υπάρχουν</w:t>
      </w:r>
      <w:r>
        <w:rPr>
          <w:rFonts w:eastAsia="Times New Roman"/>
          <w:szCs w:val="24"/>
        </w:rPr>
        <w:t xml:space="preserve"> τεράστιες πηγές φυσικών, ορυκτών αλλά και ανανεώσιμων καυσίμων, οι οποίες όχι μόνο δεν αξιοποιούνται, αλλά γίνονται αντικείμενο κερδοσκοπίας για τη στήριξη του καπιταλιστικού κέρδους των επιχειρηματικών ομίλων, αλλά και της δρά</w:t>
      </w:r>
      <w:r>
        <w:rPr>
          <w:rFonts w:eastAsia="Times New Roman"/>
          <w:szCs w:val="24"/>
        </w:rPr>
        <w:t xml:space="preserve">σης της ΔΕΗ, ως </w:t>
      </w:r>
      <w:r>
        <w:rPr>
          <w:rFonts w:eastAsia="Times New Roman"/>
          <w:szCs w:val="24"/>
        </w:rPr>
        <w:t>ανώνυμης εταιρείας</w:t>
      </w:r>
      <w:r>
        <w:rPr>
          <w:rFonts w:eastAsia="Times New Roman"/>
          <w:szCs w:val="24"/>
        </w:rPr>
        <w:t xml:space="preserve">, που κριτήριό της </w:t>
      </w:r>
      <w:r>
        <w:rPr>
          <w:rFonts w:eastAsia="Times New Roman"/>
          <w:bCs/>
        </w:rPr>
        <w:t>είναι</w:t>
      </w:r>
      <w:r>
        <w:rPr>
          <w:rFonts w:eastAsia="Times New Roman"/>
          <w:szCs w:val="24"/>
        </w:rPr>
        <w:t xml:space="preserve"> το </w:t>
      </w:r>
      <w:r>
        <w:rPr>
          <w:rFonts w:eastAsia="Times New Roman"/>
          <w:szCs w:val="24"/>
        </w:rPr>
        <w:lastRenderedPageBreak/>
        <w:t xml:space="preserve">καπιταλιστικό κέρδος, με αποτέλεσμα να </w:t>
      </w:r>
      <w:r>
        <w:rPr>
          <w:rFonts w:eastAsia="Times New Roman"/>
          <w:bCs/>
          <w:shd w:val="clear" w:color="auto" w:fill="FFFFFF"/>
        </w:rPr>
        <w:t>υπάρχουν</w:t>
      </w:r>
      <w:r>
        <w:rPr>
          <w:rFonts w:eastAsia="Times New Roman"/>
          <w:szCs w:val="24"/>
        </w:rPr>
        <w:t xml:space="preserve"> χιλιάδες λαϊκά νοικοκυριά που να μην μπορούν να καλύψουν τις </w:t>
      </w:r>
      <w:r>
        <w:rPr>
          <w:rFonts w:eastAsia="Times New Roman"/>
        </w:rPr>
        <w:t>ανάγκες</w:t>
      </w:r>
      <w:r>
        <w:rPr>
          <w:rFonts w:eastAsia="Times New Roman"/>
          <w:szCs w:val="24"/>
        </w:rPr>
        <w:t xml:space="preserve"> του για ενέργεια. </w:t>
      </w:r>
    </w:p>
    <w:p w14:paraId="39BC704A" w14:textId="77777777" w:rsidR="00C46B37" w:rsidRDefault="002E6CD8">
      <w:pPr>
        <w:spacing w:line="600" w:lineRule="auto"/>
        <w:ind w:firstLine="720"/>
        <w:jc w:val="both"/>
        <w:rPr>
          <w:rFonts w:eastAsia="Times New Roman"/>
          <w:szCs w:val="24"/>
        </w:rPr>
      </w:pPr>
      <w:r>
        <w:rPr>
          <w:rFonts w:eastAsia="Times New Roman"/>
          <w:szCs w:val="24"/>
        </w:rPr>
        <w:t>Αυτή η αντίφαση πώς μπορεί να λυθεί; Μόνο όταν αυτές οι πη</w:t>
      </w:r>
      <w:r>
        <w:rPr>
          <w:rFonts w:eastAsia="Times New Roman"/>
          <w:szCs w:val="24"/>
        </w:rPr>
        <w:t xml:space="preserve">γές γίνουν λαϊκή περιουσία. Μόνο όταν οι πρώτες ύλες, τα μηχανήματα, τα εργοστάσια γίνουν κρατική, κοινωνική περιουσία, που </w:t>
      </w:r>
      <w:r>
        <w:rPr>
          <w:rFonts w:eastAsia="Times New Roman"/>
          <w:bCs/>
          <w:shd w:val="clear" w:color="auto" w:fill="FFFFFF"/>
        </w:rPr>
        <w:t>βεβαίως</w:t>
      </w:r>
      <w:r>
        <w:rPr>
          <w:rFonts w:eastAsia="Times New Roman"/>
          <w:szCs w:val="24"/>
        </w:rPr>
        <w:t xml:space="preserve"> αυτό χρειάζεται μια άλλη εξουσία στον τόπο μας. Να μπει </w:t>
      </w:r>
      <w:r>
        <w:rPr>
          <w:rFonts w:eastAsia="Times New Roman"/>
        </w:rPr>
        <w:t>δηλαδή</w:t>
      </w:r>
      <w:r>
        <w:rPr>
          <w:rFonts w:eastAsia="Times New Roman"/>
          <w:szCs w:val="24"/>
        </w:rPr>
        <w:t xml:space="preserve"> στη θέση της αστικής εξουσίας, η εργατική εξουσία, που σημαίν</w:t>
      </w:r>
      <w:r>
        <w:rPr>
          <w:rFonts w:eastAsia="Times New Roman"/>
          <w:szCs w:val="24"/>
        </w:rPr>
        <w:t xml:space="preserve">ει αποδέσμευση από την Ευρωπαϊκή Ένωση και σύγκρουση με τα συμφέροντα των μονοπωλιακών ομίλων και κοινωνικοποίηση της παραγωγικής διαδικασίας και δραστηριότητας, με σκοπό την ικανοποίηση των λαϊκών αναγκών και όχι το καπιταλιστικό κέρδος. </w:t>
      </w:r>
    </w:p>
    <w:p w14:paraId="39BC704B" w14:textId="77777777" w:rsidR="00C46B37" w:rsidRDefault="002E6CD8">
      <w:pPr>
        <w:spacing w:line="600" w:lineRule="auto"/>
        <w:ind w:firstLine="720"/>
        <w:jc w:val="both"/>
        <w:rPr>
          <w:rFonts w:eastAsia="Times New Roman"/>
          <w:szCs w:val="24"/>
        </w:rPr>
      </w:pPr>
      <w:r>
        <w:rPr>
          <w:rFonts w:eastAsia="Times New Roman"/>
          <w:b/>
          <w:bCs/>
          <w:shd w:val="clear" w:color="auto" w:fill="FFFFFF"/>
        </w:rPr>
        <w:t>ΠΡΟΕΔΡΕΥΩΝ (Σπυρ</w:t>
      </w:r>
      <w:r>
        <w:rPr>
          <w:rFonts w:eastAsia="Times New Roman"/>
          <w:b/>
          <w:bCs/>
          <w:shd w:val="clear" w:color="auto" w:fill="FFFFFF"/>
        </w:rPr>
        <w:t xml:space="preserve">ίδων Λυκούδης): </w:t>
      </w:r>
      <w:r>
        <w:rPr>
          <w:rFonts w:eastAsia="Times New Roman"/>
          <w:szCs w:val="24"/>
        </w:rPr>
        <w:t xml:space="preserve">Ευχαριστούμε, κύριε συνάδελφε. </w:t>
      </w:r>
    </w:p>
    <w:p w14:paraId="39BC704C" w14:textId="77777777" w:rsidR="00C46B37" w:rsidRDefault="002E6CD8">
      <w:pPr>
        <w:spacing w:line="600" w:lineRule="auto"/>
        <w:ind w:firstLine="720"/>
        <w:jc w:val="both"/>
        <w:rPr>
          <w:rFonts w:eastAsia="Times New Roman"/>
          <w:szCs w:val="24"/>
        </w:rPr>
      </w:pPr>
      <w:r>
        <w:rPr>
          <w:rFonts w:eastAsia="Times New Roman"/>
          <w:szCs w:val="24"/>
        </w:rPr>
        <w:t xml:space="preserve">Ο συνάδελφος, κ. </w:t>
      </w:r>
      <w:proofErr w:type="spellStart"/>
      <w:r>
        <w:rPr>
          <w:rFonts w:eastAsia="Times New Roman"/>
          <w:szCs w:val="24"/>
        </w:rPr>
        <w:t>Κεγκέρογλου</w:t>
      </w:r>
      <w:proofErr w:type="spellEnd"/>
      <w:r>
        <w:rPr>
          <w:rFonts w:eastAsia="Times New Roman"/>
          <w:szCs w:val="24"/>
        </w:rPr>
        <w:t xml:space="preserve">, </w:t>
      </w:r>
      <w:r>
        <w:rPr>
          <w:rFonts w:eastAsia="Times New Roman"/>
          <w:bCs/>
        </w:rPr>
        <w:t>έχει</w:t>
      </w:r>
      <w:r>
        <w:rPr>
          <w:rFonts w:eastAsia="Times New Roman"/>
          <w:szCs w:val="24"/>
        </w:rPr>
        <w:t xml:space="preserve"> τον λόγο για τη δευτερολογία του. Έχετε τρία λεπτά, κύριε συνάδελφε.</w:t>
      </w:r>
    </w:p>
    <w:p w14:paraId="39BC704D" w14:textId="77777777" w:rsidR="00C46B37" w:rsidRDefault="002E6CD8">
      <w:pPr>
        <w:spacing w:line="600" w:lineRule="auto"/>
        <w:ind w:firstLine="720"/>
        <w:jc w:val="both"/>
        <w:rPr>
          <w:rFonts w:eastAsia="Times New Roman"/>
          <w:szCs w:val="24"/>
        </w:rPr>
      </w:pPr>
      <w:r>
        <w:rPr>
          <w:rFonts w:eastAsia="Times New Roman"/>
          <w:b/>
          <w:szCs w:val="24"/>
        </w:rPr>
        <w:t>ΒΑΣΙΛΕΙΟΣ ΚΕΓΚΕΡΟΓΛΟΥ:</w:t>
      </w:r>
      <w:r>
        <w:rPr>
          <w:rFonts w:eastAsia="Times New Roman"/>
          <w:szCs w:val="24"/>
        </w:rPr>
        <w:t xml:space="preserve"> </w:t>
      </w:r>
      <w:r>
        <w:rPr>
          <w:rFonts w:eastAsia="Times New Roman"/>
        </w:rPr>
        <w:t xml:space="preserve">Ευχαριστώ, κύριε Πρόεδρε. </w:t>
      </w:r>
      <w:r>
        <w:rPr>
          <w:rFonts w:eastAsia="Times New Roman"/>
          <w:szCs w:val="24"/>
        </w:rPr>
        <w:t xml:space="preserve"> </w:t>
      </w:r>
    </w:p>
    <w:p w14:paraId="39BC704E" w14:textId="77777777" w:rsidR="00C46B37" w:rsidRDefault="002E6CD8">
      <w:pPr>
        <w:spacing w:line="600" w:lineRule="auto"/>
        <w:ind w:firstLine="720"/>
        <w:jc w:val="both"/>
        <w:rPr>
          <w:rFonts w:eastAsia="Times New Roman"/>
          <w:szCs w:val="24"/>
        </w:rPr>
      </w:pPr>
      <w:r>
        <w:rPr>
          <w:rFonts w:eastAsia="Times New Roman"/>
          <w:szCs w:val="24"/>
        </w:rPr>
        <w:lastRenderedPageBreak/>
        <w:t xml:space="preserve">Με αφορμή την τοποθέτηση του προηγούμενου συναδέλφου </w:t>
      </w:r>
      <w:r>
        <w:rPr>
          <w:rFonts w:eastAsia="Times New Roman"/>
          <w:szCs w:val="24"/>
        </w:rPr>
        <w:t xml:space="preserve">του κ. </w:t>
      </w:r>
      <w:proofErr w:type="spellStart"/>
      <w:r>
        <w:rPr>
          <w:rFonts w:eastAsia="Times New Roman"/>
          <w:szCs w:val="24"/>
        </w:rPr>
        <w:t>Καραθανασόπουλου</w:t>
      </w:r>
      <w:proofErr w:type="spellEnd"/>
      <w:r>
        <w:rPr>
          <w:rFonts w:eastAsia="Times New Roman"/>
          <w:szCs w:val="24"/>
        </w:rPr>
        <w:t xml:space="preserve">, ο οποίος είπε ότι δεν προχωρήσαμε στον καθορισμό ΑΟΖ και έμμεσα αυτό μπορεί να ερμηνευθεί κατά το δοκούν –από τον ερμηνευτή έξω από την </w:t>
      </w:r>
      <w:r>
        <w:rPr>
          <w:rFonts w:eastAsia="Times New Roman"/>
          <w:szCs w:val="24"/>
        </w:rPr>
        <w:t xml:space="preserve">Αίθουσα </w:t>
      </w:r>
      <w:r>
        <w:rPr>
          <w:rFonts w:eastAsia="Times New Roman"/>
          <w:szCs w:val="24"/>
        </w:rPr>
        <w:t xml:space="preserve">εννοώ– θέλω να πω ότι με τον νόμο 2001 και τις </w:t>
      </w:r>
      <w:r>
        <w:rPr>
          <w:rFonts w:eastAsia="Times New Roman"/>
        </w:rPr>
        <w:t>διαδικασίες</w:t>
      </w:r>
      <w:r>
        <w:rPr>
          <w:rFonts w:eastAsia="Times New Roman"/>
          <w:szCs w:val="24"/>
        </w:rPr>
        <w:t xml:space="preserve"> που ακολουθήσαμε στη συνέχει</w:t>
      </w:r>
      <w:r>
        <w:rPr>
          <w:rFonts w:eastAsia="Times New Roman"/>
          <w:szCs w:val="24"/>
        </w:rPr>
        <w:t xml:space="preserve">α, με βάση το άρθρο 156, ασκήσαμε ως χώρα το μονομερές </w:t>
      </w:r>
      <w:r>
        <w:rPr>
          <w:rFonts w:eastAsia="Times New Roman"/>
          <w:bCs/>
          <w:shd w:val="clear" w:color="auto" w:fill="FFFFFF"/>
        </w:rPr>
        <w:t>δικαίωμά</w:t>
      </w:r>
      <w:r>
        <w:rPr>
          <w:rFonts w:eastAsia="Times New Roman"/>
          <w:szCs w:val="24"/>
        </w:rPr>
        <w:t xml:space="preserve"> μας, όπως αυτό πηγάζει από το </w:t>
      </w:r>
      <w:r>
        <w:rPr>
          <w:rFonts w:eastAsia="Times New Roman"/>
          <w:szCs w:val="24"/>
        </w:rPr>
        <w:t>Διεθνές Δίκαιο</w:t>
      </w:r>
      <w:r>
        <w:rPr>
          <w:rFonts w:eastAsia="Times New Roman"/>
          <w:szCs w:val="24"/>
        </w:rPr>
        <w:t xml:space="preserve">, για τον καθορισμό της ζώνης εκμετάλλευσης, με βάση τη μέση γραμμή, όπως αυτή προβλέπεται από το </w:t>
      </w:r>
      <w:r>
        <w:rPr>
          <w:rFonts w:eastAsia="Times New Roman"/>
          <w:szCs w:val="24"/>
        </w:rPr>
        <w:t>Διεθνές Δίκαιο</w:t>
      </w:r>
      <w:r>
        <w:rPr>
          <w:rFonts w:eastAsia="Times New Roman"/>
          <w:szCs w:val="24"/>
        </w:rPr>
        <w:t xml:space="preserve">. </w:t>
      </w:r>
    </w:p>
    <w:p w14:paraId="39BC704F" w14:textId="77777777" w:rsidR="00C46B37" w:rsidRDefault="002E6CD8">
      <w:pPr>
        <w:spacing w:line="600" w:lineRule="auto"/>
        <w:ind w:firstLine="720"/>
        <w:jc w:val="both"/>
        <w:rPr>
          <w:rFonts w:eastAsia="Times New Roman"/>
          <w:szCs w:val="24"/>
        </w:rPr>
      </w:pPr>
      <w:r>
        <w:rPr>
          <w:rFonts w:eastAsia="Times New Roman"/>
          <w:szCs w:val="24"/>
        </w:rPr>
        <w:t xml:space="preserve">Και μπορεί να μην ψήφισε –το θυμήθηκα τώρα– ο ΣΥΡΙΖΑ και το ΚΚΕ το </w:t>
      </w:r>
      <w:r>
        <w:rPr>
          <w:rFonts w:eastAsia="Times New Roman"/>
          <w:bCs/>
        </w:rPr>
        <w:t>συγκεκριμένο</w:t>
      </w:r>
      <w:r>
        <w:rPr>
          <w:rFonts w:eastAsia="Times New Roman"/>
          <w:szCs w:val="24"/>
        </w:rPr>
        <w:t xml:space="preserve"> άρθρο, αλλά αυτό δεν σημαίνει ότι πρέπει να τοποθετούμαστε με τρόπο που μπορούν να εκμεταλλευτούν άλλοι κακόπιστοι αυτό μας το κυριαρχικό </w:t>
      </w:r>
      <w:r>
        <w:rPr>
          <w:rFonts w:eastAsia="Times New Roman"/>
          <w:bCs/>
          <w:shd w:val="clear" w:color="auto" w:fill="FFFFFF"/>
        </w:rPr>
        <w:t>δικαίωμα</w:t>
      </w:r>
      <w:r>
        <w:rPr>
          <w:rFonts w:eastAsia="Times New Roman"/>
          <w:szCs w:val="24"/>
        </w:rPr>
        <w:t>. Το 156 διασφαλίζει εθνικά κυ</w:t>
      </w:r>
      <w:r>
        <w:rPr>
          <w:rFonts w:eastAsia="Times New Roman"/>
          <w:szCs w:val="24"/>
        </w:rPr>
        <w:t xml:space="preserve">ριαρχικά δικαιώματά μας και πρέπει να στηρίζεται από όλες τις πτέρυγες της </w:t>
      </w:r>
      <w:r>
        <w:rPr>
          <w:rFonts w:eastAsia="Times New Roman"/>
          <w:bCs/>
        </w:rPr>
        <w:t>Βουλή</w:t>
      </w:r>
      <w:r>
        <w:rPr>
          <w:rFonts w:eastAsia="Times New Roman"/>
          <w:szCs w:val="24"/>
        </w:rPr>
        <w:t xml:space="preserve">ς. </w:t>
      </w:r>
    </w:p>
    <w:p w14:paraId="39BC7050"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 xml:space="preserve">Και έρχομαι τώρα σε αυτά τα οποία είπε ο κ. </w:t>
      </w:r>
      <w:proofErr w:type="spellStart"/>
      <w:r>
        <w:rPr>
          <w:rFonts w:eastAsia="Times New Roman" w:cs="Times New Roman"/>
          <w:szCs w:val="24"/>
        </w:rPr>
        <w:t>Δένδιας</w:t>
      </w:r>
      <w:proofErr w:type="spellEnd"/>
      <w:r>
        <w:rPr>
          <w:rFonts w:eastAsia="Times New Roman" w:cs="Times New Roman"/>
          <w:szCs w:val="24"/>
        </w:rPr>
        <w:t>, γιατί πραγματικά αξίζει να τοποθετηθούμε για την πρωινή δήλωση του Πρωθυπουργού ότι προτίθεται να προβεί, όπως μας είπε</w:t>
      </w:r>
      <w:r>
        <w:rPr>
          <w:rFonts w:eastAsia="Times New Roman" w:cs="Times New Roman"/>
          <w:szCs w:val="24"/>
        </w:rPr>
        <w:t xml:space="preserve">, σε πρόταση για συγκρότηση </w:t>
      </w:r>
      <w:r>
        <w:rPr>
          <w:rFonts w:eastAsia="Times New Roman" w:cs="Times New Roman"/>
          <w:szCs w:val="24"/>
        </w:rPr>
        <w:t>ε</w:t>
      </w:r>
      <w:r>
        <w:rPr>
          <w:rFonts w:eastAsia="Times New Roman" w:cs="Times New Roman"/>
          <w:szCs w:val="24"/>
        </w:rPr>
        <w:t xml:space="preserve">ξεταστικής </w:t>
      </w:r>
      <w:r>
        <w:rPr>
          <w:rFonts w:eastAsia="Times New Roman" w:cs="Times New Roman"/>
          <w:szCs w:val="24"/>
        </w:rPr>
        <w:t xml:space="preserve">επιτροπής για την υγεία. </w:t>
      </w:r>
      <w:r>
        <w:rPr>
          <w:rFonts w:eastAsia="Times New Roman" w:cs="Times New Roman"/>
          <w:szCs w:val="24"/>
        </w:rPr>
        <w:lastRenderedPageBreak/>
        <w:t xml:space="preserve">Καλώς τον και καλοδεχούμενη! Και βεβαίως η </w:t>
      </w:r>
      <w:r>
        <w:rPr>
          <w:rFonts w:eastAsia="Times New Roman" w:cs="Times New Roman"/>
          <w:szCs w:val="24"/>
        </w:rPr>
        <w:t>ε</w:t>
      </w:r>
      <w:r>
        <w:rPr>
          <w:rFonts w:eastAsia="Times New Roman" w:cs="Times New Roman"/>
          <w:szCs w:val="24"/>
        </w:rPr>
        <w:t xml:space="preserve">ξεταστική </w:t>
      </w:r>
      <w:r>
        <w:rPr>
          <w:rFonts w:eastAsia="Times New Roman" w:cs="Times New Roman"/>
          <w:szCs w:val="24"/>
        </w:rPr>
        <w:t>επιτροπή για την υγεία θα αφορά την περίοδο από το 2004 μέχρι το 2017, για να λάμψει πράγματι η αλήθεια και να μάθει ο ελληνικός λαός και</w:t>
      </w:r>
      <w:r>
        <w:rPr>
          <w:rFonts w:eastAsia="Times New Roman" w:cs="Times New Roman"/>
          <w:szCs w:val="24"/>
        </w:rPr>
        <w:t xml:space="preserve"> πότε έγινε η μεγάλη σπατάλη, αλλά και πότε έγινε το νοικοκύρεμα των οικονομικών της ιατροφαρμακευτικής πολιτικής. </w:t>
      </w:r>
    </w:p>
    <w:p w14:paraId="39BC7051"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Θα πρέπει να πω ότι σύμφωνα με τα επίσημα στοιχεία της Τραπέζης της Ελλάδος ο δημοσιονομικός εκτροχιασμός της χώρας έγινε την περίοδο 2007 –</w:t>
      </w:r>
      <w:r>
        <w:rPr>
          <w:rFonts w:eastAsia="Times New Roman" w:cs="Times New Roman"/>
          <w:szCs w:val="24"/>
        </w:rPr>
        <w:t xml:space="preserve"> 2009. Και βεβαίως, εάν δούμε την πενταετία από το 2004, βάσει τεσσάρων μόνο δεικτών, θα καταλάβουμε τι ήταν αυτό που έγινε με εκείνη την ξέφρενη οικονομικά –και όχι μόνο- πορεία της Νέας Δημοκρατίας.</w:t>
      </w:r>
    </w:p>
    <w:p w14:paraId="39BC7052"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 xml:space="preserve">Την περίοδο 2004 - 2009 το πρωτογενές έλλειμμα ήταν 24 </w:t>
      </w:r>
      <w:r>
        <w:rPr>
          <w:rFonts w:eastAsia="Times New Roman" w:cs="Times New Roman"/>
          <w:szCs w:val="24"/>
        </w:rPr>
        <w:t xml:space="preserve">δισεκατομμύρια ευρώ και το συνολικό 36 δισεκατομμύρια ευρώ. </w:t>
      </w:r>
    </w:p>
    <w:p w14:paraId="39BC7053"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Θυμάστε όλοι ότι σύμφωνα με τα επίσημα στοιχεία το δημόσιο χρέος το 2003 ήταν 167 δισεκατομμύρια ευρώ, το 2009 ήταν 330 δισεκατομμύρια ευρώ.</w:t>
      </w:r>
    </w:p>
    <w:p w14:paraId="39BC7054"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Η φαρμακευτική δαπάνη –για την οποία θα γίνει και εξετ</w:t>
      </w:r>
      <w:r>
        <w:rPr>
          <w:rFonts w:eastAsia="Times New Roman" w:cs="Times New Roman"/>
          <w:szCs w:val="24"/>
        </w:rPr>
        <w:t>αστική επιτροπή- ήταν 2,2 δισεκατομμύρια ευρώ το 2004 και 5,6 δισεκατομμύρια ευρώ το 2009.</w:t>
      </w:r>
    </w:p>
    <w:p w14:paraId="39BC7055"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lastRenderedPageBreak/>
        <w:t>Το ισοζύγιο τρεχουσών συναλλαγών, που είναι ο δείκτης ο οποίος αποτυπώνει την όλη δυναμική της οικονομίας, δυστυχώς από -1% που ήταν το 2004, το 2009 έφθασε στο -14%</w:t>
      </w:r>
      <w:r>
        <w:rPr>
          <w:rFonts w:eastAsia="Times New Roman" w:cs="Times New Roman"/>
          <w:szCs w:val="24"/>
        </w:rPr>
        <w:t>. Άρα στο σπίτι του κρεμασμένου δεν πρέπει να μιλάμε για σχοινί.</w:t>
      </w:r>
    </w:p>
    <w:p w14:paraId="39BC7056"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Δένδιας</w:t>
      </w:r>
      <w:proofErr w:type="spellEnd"/>
      <w:r>
        <w:rPr>
          <w:rFonts w:eastAsia="Times New Roman" w:cs="Times New Roman"/>
          <w:szCs w:val="24"/>
        </w:rPr>
        <w:t xml:space="preserve"> στην προσπάθειά του και στην υποχρέωσή του να στηρίξει –και αυτό είναι κατανοητό- την όλη παράταξη, κατήγγειλε εμάς για πράγματα που έχει πράξει η Νέα Δημοκρατία. Θα του έλεγα, ό</w:t>
      </w:r>
      <w:r>
        <w:rPr>
          <w:rFonts w:eastAsia="Times New Roman" w:cs="Times New Roman"/>
          <w:szCs w:val="24"/>
        </w:rPr>
        <w:t xml:space="preserve">μως, ένα πράγμα, ότι και σήμερα πολλά από αυτά που βιώνουμε, λόγω της καταστροφικής πολιτικής του ΣΥΡΙΖΑ, δεν θα τα βιώναμε εάν οι </w:t>
      </w:r>
      <w:proofErr w:type="spellStart"/>
      <w:r>
        <w:rPr>
          <w:rFonts w:eastAsia="Times New Roman" w:cs="Times New Roman"/>
          <w:szCs w:val="24"/>
        </w:rPr>
        <w:t>καραμανλικοί</w:t>
      </w:r>
      <w:proofErr w:type="spellEnd"/>
      <w:r>
        <w:rPr>
          <w:rFonts w:eastAsia="Times New Roman" w:cs="Times New Roman"/>
          <w:szCs w:val="24"/>
        </w:rPr>
        <w:t xml:space="preserve"> στήριζαν τη Νέα Δημοκρατία. Ας ξεκινήσει, λοιπόν, από εκεί και ας αφήσει τις άλλες παρατάξεις να κάνουν το έργο </w:t>
      </w:r>
      <w:r>
        <w:rPr>
          <w:rFonts w:eastAsia="Times New Roman" w:cs="Times New Roman"/>
          <w:szCs w:val="24"/>
        </w:rPr>
        <w:t>τους.</w:t>
      </w:r>
    </w:p>
    <w:p w14:paraId="39BC7057"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Ευχαριστώ πολύ.</w:t>
      </w:r>
    </w:p>
    <w:p w14:paraId="39BC7058" w14:textId="77777777" w:rsidR="00C46B37" w:rsidRDefault="002E6CD8">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Ευχαριστώ, κύριε </w:t>
      </w:r>
      <w:proofErr w:type="spellStart"/>
      <w:r>
        <w:rPr>
          <w:rFonts w:eastAsia="Times New Roman" w:cs="Times New Roman"/>
          <w:szCs w:val="24"/>
        </w:rPr>
        <w:t>Κεγκέρογλου</w:t>
      </w:r>
      <w:proofErr w:type="spellEnd"/>
      <w:r>
        <w:rPr>
          <w:rFonts w:eastAsia="Times New Roman" w:cs="Times New Roman"/>
          <w:szCs w:val="24"/>
        </w:rPr>
        <w:t>.</w:t>
      </w:r>
    </w:p>
    <w:p w14:paraId="39BC7059"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Τον λόγο έχει ο συνάδελφος κ. Μάριος Γεωργιάδης από την Ένωση Κεντρώων.</w:t>
      </w:r>
    </w:p>
    <w:p w14:paraId="39BC705A" w14:textId="77777777" w:rsidR="00C46B37" w:rsidRDefault="002E6CD8">
      <w:pPr>
        <w:spacing w:line="600" w:lineRule="auto"/>
        <w:ind w:firstLine="720"/>
        <w:jc w:val="both"/>
        <w:rPr>
          <w:rFonts w:eastAsia="Times New Roman" w:cs="Times New Roman"/>
          <w:szCs w:val="24"/>
        </w:rPr>
      </w:pPr>
      <w:r>
        <w:rPr>
          <w:rFonts w:eastAsia="Times New Roman" w:cs="Times New Roman"/>
          <w:b/>
          <w:szCs w:val="24"/>
        </w:rPr>
        <w:t xml:space="preserve">ΜΑΡΙΟΣ ΓΕΩΡΓΙΑΔΗΣ: </w:t>
      </w:r>
      <w:r>
        <w:rPr>
          <w:rFonts w:eastAsia="Times New Roman" w:cs="Times New Roman"/>
          <w:szCs w:val="24"/>
        </w:rPr>
        <w:t>Ευχαριστώ πολύ, κύριε Πρόεδρε.</w:t>
      </w:r>
    </w:p>
    <w:p w14:paraId="39BC705B"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lastRenderedPageBreak/>
        <w:t>Θα ήθελα να ξεκινήσω με κάτι δυσάρεστο. Οφείλουμε,</w:t>
      </w:r>
      <w:r>
        <w:rPr>
          <w:rFonts w:eastAsia="Times New Roman" w:cs="Times New Roman"/>
          <w:szCs w:val="24"/>
        </w:rPr>
        <w:t xml:space="preserve"> όμως, να εκφράσουμε από το Βήμα τα συλλυπητήριά μας στον συνάδελφο Υπουργό Νίκο Παππά για την απώλεια της μητέρας του. Εύχομαι να βρει τη δύναμη, γιατί η μάνα είναι πάντα μια τεράστια απώλεια για κάθε άνθρωπο. Θερμά συλλυπητήρια από εμένα και από την Ένωσ</w:t>
      </w:r>
      <w:r>
        <w:rPr>
          <w:rFonts w:eastAsia="Times New Roman" w:cs="Times New Roman"/>
          <w:szCs w:val="24"/>
        </w:rPr>
        <w:t>η Κεντρώων στην οικογένεια του Νίκου Παππά.</w:t>
      </w:r>
    </w:p>
    <w:p w14:paraId="39BC705C"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Όσον αφορά την υγεία και την εξεταστική επιτροπή</w:t>
      </w:r>
      <w:r>
        <w:rPr>
          <w:rFonts w:eastAsia="Times New Roman" w:cs="Times New Roman"/>
          <w:szCs w:val="24"/>
        </w:rPr>
        <w:t>,</w:t>
      </w:r>
      <w:r>
        <w:rPr>
          <w:rFonts w:eastAsia="Times New Roman" w:cs="Times New Roman"/>
          <w:szCs w:val="24"/>
        </w:rPr>
        <w:t xml:space="preserve"> την οποία πρότεινε στη διάρκεια της συζήτησης της επίκαιρης ερώτησης του Προέδρου μας, του κ. Λεβέντη, με χαρά ακούσαμε την εξαγγελία της. Καλοδεχούμενο είναι οτι</w:t>
      </w:r>
      <w:r>
        <w:rPr>
          <w:rFonts w:eastAsia="Times New Roman" w:cs="Times New Roman"/>
          <w:szCs w:val="24"/>
        </w:rPr>
        <w:t>δήποτε έχει να κάνει με το να έρθουν όλα στο φως. Εμείς θέλουμε να είναι όλα διάφανα. Και εμείς θα είμαστε εδώ</w:t>
      </w:r>
      <w:r>
        <w:rPr>
          <w:rFonts w:eastAsia="Times New Roman" w:cs="Times New Roman"/>
          <w:szCs w:val="24"/>
        </w:rPr>
        <w:t>,</w:t>
      </w:r>
      <w:r>
        <w:rPr>
          <w:rFonts w:eastAsia="Times New Roman" w:cs="Times New Roman"/>
          <w:szCs w:val="24"/>
        </w:rPr>
        <w:t xml:space="preserve"> για να στηρίξουμε οποιαδήποτε προσπάθεια έχει να κάνει με τη διαφάνεια και την αξιοκρατία. </w:t>
      </w:r>
    </w:p>
    <w:p w14:paraId="39BC705D"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 xml:space="preserve">Αγαπητοί συνάδελφοι Βουλευτές, για να περάσουμε και </w:t>
      </w:r>
      <w:r>
        <w:rPr>
          <w:rFonts w:eastAsia="Times New Roman" w:cs="Times New Roman"/>
          <w:szCs w:val="24"/>
        </w:rPr>
        <w:t xml:space="preserve">στο θέμα της επίκαιρης επερώτησης, εμείς ως Ένωση Κεντρώων συμφωνούμε απόλυτα με όσα αναφέρει η Δημοκρατική Συμπαράταξη. </w:t>
      </w:r>
    </w:p>
    <w:p w14:paraId="39BC705E"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Γενικότερα</w:t>
      </w:r>
      <w:r>
        <w:rPr>
          <w:rFonts w:eastAsia="Times New Roman" w:cs="Times New Roman"/>
          <w:szCs w:val="24"/>
        </w:rPr>
        <w:t>,</w:t>
      </w:r>
      <w:r>
        <w:rPr>
          <w:rFonts w:eastAsia="Times New Roman" w:cs="Times New Roman"/>
          <w:szCs w:val="24"/>
        </w:rPr>
        <w:t xml:space="preserve"> η ανικανότητα της Κυβέρνησης να διαχειριστεί τον πλούτο των ενεργειακών διαθεσίμων της χώρας</w:t>
      </w:r>
      <w:r>
        <w:rPr>
          <w:rFonts w:eastAsia="Times New Roman" w:cs="Times New Roman"/>
          <w:szCs w:val="24"/>
        </w:rPr>
        <w:t>,</w:t>
      </w:r>
      <w:r>
        <w:rPr>
          <w:rFonts w:eastAsia="Times New Roman" w:cs="Times New Roman"/>
          <w:szCs w:val="24"/>
        </w:rPr>
        <w:t xml:space="preserve"> κατά τρόπο που να είναι ωφέλιμα για τους πολίτες, είναι παροιμιώδης. Από </w:t>
      </w:r>
      <w:r>
        <w:rPr>
          <w:rFonts w:eastAsia="Times New Roman" w:cs="Times New Roman"/>
          <w:szCs w:val="24"/>
        </w:rPr>
        <w:lastRenderedPageBreak/>
        <w:t>τη μια</w:t>
      </w:r>
      <w:r>
        <w:rPr>
          <w:rFonts w:eastAsia="Times New Roman" w:cs="Times New Roman"/>
          <w:szCs w:val="24"/>
        </w:rPr>
        <w:t>,</w:t>
      </w:r>
      <w:r>
        <w:rPr>
          <w:rFonts w:eastAsia="Times New Roman" w:cs="Times New Roman"/>
          <w:szCs w:val="24"/>
        </w:rPr>
        <w:t xml:space="preserve"> δεν υπάρχει καμ</w:t>
      </w:r>
      <w:r>
        <w:rPr>
          <w:rFonts w:eastAsia="Times New Roman" w:cs="Times New Roman"/>
          <w:szCs w:val="24"/>
        </w:rPr>
        <w:t>μ</w:t>
      </w:r>
      <w:r>
        <w:rPr>
          <w:rFonts w:eastAsia="Times New Roman" w:cs="Times New Roman"/>
          <w:szCs w:val="24"/>
        </w:rPr>
        <w:t>ία διάθεση για ενίσχυση της επιχειρηματικής πρωτοβουλίας, από την άλλη οι κυβερνητικοί μιλούν με στομφώδη τρόπο για προστασία του περιβάλλοντος, για ανανεώσιμ</w:t>
      </w:r>
      <w:r>
        <w:rPr>
          <w:rFonts w:eastAsia="Times New Roman" w:cs="Times New Roman"/>
          <w:szCs w:val="24"/>
        </w:rPr>
        <w:t xml:space="preserve">ες πηγές ενέργειας και για απεξάρτηση από τα ορυκτά καύσιμα. </w:t>
      </w:r>
    </w:p>
    <w:p w14:paraId="39BC705F"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Την ίδια ώρα, όμως, γινόμαστε πρωταθλητές σε όλη την Ευρώπη στη ρύπανση, μετά την απόφαση για την επέκταση και παράταση της εξόρυξης λιγνίτη για ηλεκτροπαραγωγή, με βάση τα σχέδια του «Μελίτη 2»</w:t>
      </w:r>
      <w:r>
        <w:rPr>
          <w:rFonts w:eastAsia="Times New Roman" w:cs="Times New Roman"/>
          <w:szCs w:val="24"/>
        </w:rPr>
        <w:t>, γνωρίζοντας ότι η ποιότητα του ορυκτού αυτού είναι η χειρότερη δυνατή.</w:t>
      </w:r>
    </w:p>
    <w:p w14:paraId="39BC7060"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 xml:space="preserve">Οπότε, θα παρακαλούσαμε τον κ. </w:t>
      </w:r>
      <w:proofErr w:type="spellStart"/>
      <w:r>
        <w:rPr>
          <w:rFonts w:eastAsia="Times New Roman" w:cs="Times New Roman"/>
          <w:szCs w:val="24"/>
        </w:rPr>
        <w:t>Φάμελλο</w:t>
      </w:r>
      <w:proofErr w:type="spellEnd"/>
      <w:r>
        <w:rPr>
          <w:rFonts w:eastAsia="Times New Roman" w:cs="Times New Roman"/>
          <w:szCs w:val="24"/>
        </w:rPr>
        <w:t>, ο οποίος έχει έρθει να αντικαταστήσει τον κ. Σταθάκη, να μας εξηγήσει γιατί συνειδητά επιλέξατε τον λιγνίτη</w:t>
      </w:r>
      <w:r>
        <w:rPr>
          <w:rFonts w:eastAsia="Times New Roman" w:cs="Times New Roman"/>
          <w:szCs w:val="24"/>
        </w:rPr>
        <w:t>,</w:t>
      </w:r>
      <w:r>
        <w:rPr>
          <w:rFonts w:eastAsia="Times New Roman" w:cs="Times New Roman"/>
          <w:szCs w:val="24"/>
        </w:rPr>
        <w:t xml:space="preserve"> που είναι υπεύθυνος για το 1/3 των</w:t>
      </w:r>
      <w:r>
        <w:rPr>
          <w:rFonts w:eastAsia="Times New Roman" w:cs="Times New Roman"/>
          <w:szCs w:val="24"/>
        </w:rPr>
        <w:t xml:space="preserve"> εκπομπών ρύπων στην Ελλάδα. </w:t>
      </w:r>
    </w:p>
    <w:p w14:paraId="39BC7061"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 xml:space="preserve">Επίσης, θα παρακαλούσαμε να μας παραθέσετε τι έχετε κάνει μέχρι σήμερα σαν Κυβέρνηση: Πρώτον, για την υλοποίηση του εθνικού σχεδίου μείωσης των ρύπων. Δεύτερον, για την ομαλή μετάβαση στη </w:t>
      </w:r>
      <w:proofErr w:type="spellStart"/>
      <w:r>
        <w:rPr>
          <w:rFonts w:eastAsia="Times New Roman" w:cs="Times New Roman"/>
          <w:szCs w:val="24"/>
        </w:rPr>
        <w:t>μεταλιγνιτική</w:t>
      </w:r>
      <w:proofErr w:type="spellEnd"/>
      <w:r>
        <w:rPr>
          <w:rFonts w:eastAsia="Times New Roman" w:cs="Times New Roman"/>
          <w:szCs w:val="24"/>
        </w:rPr>
        <w:t xml:space="preserve"> εποχή. Τρίτον, για την ε</w:t>
      </w:r>
      <w:r>
        <w:rPr>
          <w:rFonts w:eastAsia="Times New Roman" w:cs="Times New Roman"/>
          <w:szCs w:val="24"/>
        </w:rPr>
        <w:t>κπόνηση σχεδίου δημιουργίας νέων θέσεων εργασίας σε ανανεώσιμες πηγές.</w:t>
      </w:r>
    </w:p>
    <w:p w14:paraId="39BC7062"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lastRenderedPageBreak/>
        <w:t xml:space="preserve">Θα καταθέσω ενδεικτικά στα Πρακτικά </w:t>
      </w:r>
      <w:r>
        <w:rPr>
          <w:rFonts w:eastAsia="Times New Roman" w:cs="Times New Roman"/>
          <w:szCs w:val="24"/>
        </w:rPr>
        <w:t>-</w:t>
      </w:r>
      <w:r>
        <w:rPr>
          <w:rFonts w:eastAsia="Times New Roman" w:cs="Times New Roman"/>
          <w:szCs w:val="24"/>
        </w:rPr>
        <w:t>από τον προηγούμενο Σεπτέμβριο</w:t>
      </w:r>
      <w:r>
        <w:rPr>
          <w:rFonts w:eastAsia="Times New Roman" w:cs="Times New Roman"/>
          <w:szCs w:val="24"/>
        </w:rPr>
        <w:t>-</w:t>
      </w:r>
      <w:r>
        <w:rPr>
          <w:rFonts w:eastAsia="Times New Roman" w:cs="Times New Roman"/>
          <w:szCs w:val="24"/>
        </w:rPr>
        <w:t xml:space="preserve"> σχετική επιστολή των Πρασίνων του Ευρωπαϊκού Κοινοβουλίου προς τον κ. Τσίπρα, στην οποία κρούουν τον κώδωνα του κινδ</w:t>
      </w:r>
      <w:r>
        <w:rPr>
          <w:rFonts w:eastAsia="Times New Roman" w:cs="Times New Roman"/>
          <w:szCs w:val="24"/>
        </w:rPr>
        <w:t xml:space="preserve">ύνου για τις επικίνδυνες επιλογές στο σύστημα αυτό. </w:t>
      </w:r>
    </w:p>
    <w:p w14:paraId="39BC7063" w14:textId="77777777" w:rsidR="00C46B37" w:rsidRDefault="002E6CD8">
      <w:pPr>
        <w:spacing w:line="600" w:lineRule="auto"/>
        <w:ind w:firstLine="720"/>
        <w:jc w:val="both"/>
        <w:rPr>
          <w:rFonts w:eastAsia="Times New Roman"/>
          <w:bCs/>
        </w:rPr>
      </w:pPr>
      <w:r>
        <w:rPr>
          <w:rFonts w:eastAsia="Times New Roman" w:cs="Times New Roman"/>
          <w:szCs w:val="24"/>
        </w:rPr>
        <w:t xml:space="preserve">Στη χώρα </w:t>
      </w:r>
      <w:r>
        <w:rPr>
          <w:rFonts w:eastAsia="Times New Roman" w:cs="Times New Roman"/>
          <w:szCs w:val="24"/>
        </w:rPr>
        <w:t>μας,</w:t>
      </w:r>
      <w:r>
        <w:rPr>
          <w:rFonts w:eastAsia="Times New Roman" w:cs="Times New Roman"/>
          <w:szCs w:val="24"/>
        </w:rPr>
        <w:t xml:space="preserve"> η αγορά υπήρξε </w:t>
      </w:r>
      <w:r>
        <w:rPr>
          <w:rFonts w:eastAsia="Times New Roman"/>
          <w:bCs/>
        </w:rPr>
        <w:t>προπύργιο του κρατισμού και των πελατειακών σχέσεων. Οπότε, αναγκαστικά θα μιλήσω κι εγώ για τη ΔΕΗ περισσότερο από όλα τα άλλα, όσον αφορά την ενέργεια. Η ΔΕΗ έχει ταυτιστεί</w:t>
      </w:r>
      <w:r>
        <w:rPr>
          <w:rFonts w:eastAsia="Times New Roman"/>
          <w:bCs/>
        </w:rPr>
        <w:t xml:space="preserve"> με το κράτος. Από τη μια πλευρά οι λογαριασμοί του ρεύματος ουδέποτε ήταν 100% αποκλειστικά μόνο για το ρεύμα. Αναφέρω ενδεικτικά ότι οι καταναλωτές πληρώνουν έντεκα χρεώσεις, εκ των οποίων μόνο οι τρεις σχετίζονται με την ηλεκτρική ενέργεια. Μάλιστα, η χ</w:t>
      </w:r>
      <w:r>
        <w:rPr>
          <w:rFonts w:eastAsia="Times New Roman"/>
          <w:bCs/>
        </w:rPr>
        <w:t>ρέωση προμήθειας ρεύματος</w:t>
      </w:r>
      <w:r>
        <w:rPr>
          <w:rFonts w:eastAsia="Times New Roman"/>
          <w:bCs/>
        </w:rPr>
        <w:t>,</w:t>
      </w:r>
      <w:r>
        <w:rPr>
          <w:rFonts w:eastAsia="Times New Roman"/>
          <w:bCs/>
        </w:rPr>
        <w:t xml:space="preserve"> για ένα μέσο νοικοκυριό</w:t>
      </w:r>
      <w:r>
        <w:rPr>
          <w:rFonts w:eastAsia="Times New Roman"/>
          <w:bCs/>
        </w:rPr>
        <w:t>,</w:t>
      </w:r>
      <w:r>
        <w:rPr>
          <w:rFonts w:eastAsia="Times New Roman"/>
          <w:bCs/>
        </w:rPr>
        <w:t xml:space="preserve"> που καταναλώνει περίπου χίλιες εξακόσιες κιλοβατώρες το τετράμηνο, αντιπροσωπεύει μόνο το 35% του σχετικού λογαριασμού. Από την άλλη, το κράτος ξεπληρώνει αυτή την εξυπηρέτηση στη ΔΕΗ με αιώνια ρουσφέτια,</w:t>
      </w:r>
      <w:r>
        <w:rPr>
          <w:rFonts w:eastAsia="Times New Roman"/>
          <w:bCs/>
        </w:rPr>
        <w:t xml:space="preserve"> υψηλές μισθολογικές και συνταξιοδοτικές κλίμακες και ταυτόχρονα</w:t>
      </w:r>
      <w:r>
        <w:rPr>
          <w:rFonts w:eastAsia="Times New Roman"/>
          <w:bCs/>
        </w:rPr>
        <w:t>,</w:t>
      </w:r>
      <w:r>
        <w:rPr>
          <w:rFonts w:eastAsia="Times New Roman"/>
          <w:bCs/>
        </w:rPr>
        <w:t xml:space="preserve"> με βόλεμα κομματικών στρατών. </w:t>
      </w:r>
    </w:p>
    <w:p w14:paraId="39BC7064" w14:textId="77777777" w:rsidR="00C46B37" w:rsidRDefault="002E6CD8">
      <w:pPr>
        <w:spacing w:line="600" w:lineRule="auto"/>
        <w:ind w:firstLine="720"/>
        <w:jc w:val="both"/>
        <w:rPr>
          <w:rFonts w:eastAsia="Times New Roman"/>
          <w:bCs/>
        </w:rPr>
      </w:pPr>
      <w:r>
        <w:rPr>
          <w:rFonts w:eastAsia="Times New Roman"/>
          <w:bCs/>
        </w:rPr>
        <w:lastRenderedPageBreak/>
        <w:t>Μέσα σε όλο αυτό το κλίμα</w:t>
      </w:r>
      <w:r>
        <w:rPr>
          <w:rFonts w:eastAsia="Times New Roman"/>
          <w:bCs/>
        </w:rPr>
        <w:t>,</w:t>
      </w:r>
      <w:r>
        <w:rPr>
          <w:rFonts w:eastAsia="Times New Roman"/>
          <w:bCs/>
        </w:rPr>
        <w:t xml:space="preserve"> η αγορά ενέργειας στην Ελλάδα έχει τα μαύρα της τα χάλια, όχι τόσο πολύ επειδή υπάρχει κάποια συνωμοσία εναντίον της ενναλακτικής πα</w:t>
      </w:r>
      <w:r>
        <w:rPr>
          <w:rFonts w:eastAsia="Times New Roman"/>
          <w:bCs/>
        </w:rPr>
        <w:t xml:space="preserve">ραγωγής και της διάθεσης ενέργειας, αλλά επειδή το πολιτικό κόστος είναι μεγάλο, αν βάλουμε πραγματικά το χέρι στο σύστημα, γιατί πολύ απλά θα χάσετε ψήφους. </w:t>
      </w:r>
    </w:p>
    <w:p w14:paraId="39BC7065" w14:textId="77777777" w:rsidR="00C46B37" w:rsidRDefault="002E6CD8">
      <w:pPr>
        <w:spacing w:line="600" w:lineRule="auto"/>
        <w:ind w:firstLine="720"/>
        <w:jc w:val="both"/>
        <w:rPr>
          <w:rFonts w:eastAsia="Times New Roman"/>
          <w:bCs/>
        </w:rPr>
      </w:pPr>
      <w:r>
        <w:rPr>
          <w:rFonts w:eastAsia="Times New Roman"/>
          <w:bCs/>
        </w:rPr>
        <w:t>Η μαύρη αλήθεια είναι π</w:t>
      </w:r>
      <w:r>
        <w:rPr>
          <w:rFonts w:eastAsia="Times New Roman"/>
          <w:bCs/>
        </w:rPr>
        <w:t>ω</w:t>
      </w:r>
      <w:r>
        <w:rPr>
          <w:rFonts w:eastAsia="Times New Roman"/>
          <w:bCs/>
        </w:rPr>
        <w:t xml:space="preserve">ς δεν ικανοποιούνται οι στόχοι που έθεσε η πολιτεία για τη διείσδυση των </w:t>
      </w:r>
      <w:r>
        <w:rPr>
          <w:rFonts w:eastAsia="Times New Roman"/>
          <w:bCs/>
        </w:rPr>
        <w:t>ανανεώσιμων πηγών</w:t>
      </w:r>
      <w:r>
        <w:rPr>
          <w:rFonts w:eastAsia="Times New Roman"/>
          <w:bCs/>
        </w:rPr>
        <w:t xml:space="preserve"> </w:t>
      </w:r>
      <w:r>
        <w:rPr>
          <w:rFonts w:eastAsia="Times New Roman"/>
          <w:bCs/>
        </w:rPr>
        <w:t xml:space="preserve">ενέργειας </w:t>
      </w:r>
      <w:r>
        <w:rPr>
          <w:rFonts w:eastAsia="Times New Roman"/>
          <w:bCs/>
        </w:rPr>
        <w:t xml:space="preserve">στο ενεργειακό ισοζύγιο ως το 2020. </w:t>
      </w:r>
    </w:p>
    <w:p w14:paraId="39BC7066" w14:textId="77777777" w:rsidR="00C46B37" w:rsidRDefault="002E6CD8">
      <w:pPr>
        <w:spacing w:line="600" w:lineRule="auto"/>
        <w:ind w:firstLine="720"/>
        <w:jc w:val="both"/>
        <w:rPr>
          <w:rFonts w:eastAsia="Times New Roman"/>
          <w:bCs/>
        </w:rPr>
      </w:pPr>
      <w:r>
        <w:rPr>
          <w:rFonts w:eastAsia="Times New Roman"/>
          <w:bCs/>
        </w:rPr>
        <w:t xml:space="preserve">Να θυμίσω, για όσους τυχόν δεν γνωρίζουν, πως το 2010 η ελληνική πολιτεία έθεσε ως στόχο τη συμμετοχή των </w:t>
      </w:r>
      <w:r>
        <w:rPr>
          <w:rFonts w:eastAsia="Times New Roman"/>
          <w:bCs/>
        </w:rPr>
        <w:t>ανανεώσιμων πηγών</w:t>
      </w:r>
      <w:r>
        <w:rPr>
          <w:rFonts w:eastAsia="Times New Roman"/>
          <w:bCs/>
        </w:rPr>
        <w:t xml:space="preserve"> </w:t>
      </w:r>
      <w:r>
        <w:rPr>
          <w:rFonts w:eastAsia="Times New Roman"/>
          <w:bCs/>
        </w:rPr>
        <w:t xml:space="preserve">ενέργειας </w:t>
      </w:r>
      <w:r>
        <w:rPr>
          <w:rFonts w:eastAsia="Times New Roman"/>
          <w:bCs/>
        </w:rPr>
        <w:t>στην ακαθάριστη κατανάλωση ηλεκτρικής ενέργειας</w:t>
      </w:r>
      <w:r>
        <w:rPr>
          <w:rFonts w:eastAsia="Times New Roman"/>
          <w:bCs/>
        </w:rPr>
        <w:t>,</w:t>
      </w:r>
      <w:r>
        <w:rPr>
          <w:rFonts w:eastAsia="Times New Roman"/>
          <w:bCs/>
        </w:rPr>
        <w:t xml:space="preserve"> σε ποσοσ</w:t>
      </w:r>
      <w:r>
        <w:rPr>
          <w:rFonts w:eastAsia="Times New Roman"/>
          <w:bCs/>
        </w:rPr>
        <w:t xml:space="preserve">τό τουλάχιστον 40% ως το 2020, με βάση τον ν.3851/2010. Σύμφωνα με τα στοιχεία της </w:t>
      </w:r>
      <w:r>
        <w:rPr>
          <w:rFonts w:eastAsia="Times New Roman"/>
          <w:bCs/>
          <w:lang w:val="en-US"/>
        </w:rPr>
        <w:t>EUROSTAT</w:t>
      </w:r>
      <w:r>
        <w:rPr>
          <w:rFonts w:eastAsia="Times New Roman"/>
          <w:bCs/>
        </w:rPr>
        <w:t>, όμως, στα τέλη του 2014 οι ΑΠΕ κάλυπταν μόλις το 21,9% της ακαθάριστης κατανάλωσης ηλεκτρικής ενέργειας. Σήμερα</w:t>
      </w:r>
      <w:r>
        <w:rPr>
          <w:rFonts w:eastAsia="Times New Roman"/>
          <w:bCs/>
        </w:rPr>
        <w:t>,</w:t>
      </w:r>
      <w:r>
        <w:rPr>
          <w:rFonts w:eastAsia="Times New Roman"/>
          <w:bCs/>
        </w:rPr>
        <w:t xml:space="preserve"> υπολογίζουμε ότι δεν έχει ξεπεράσει αυτό το ποσοστ</w:t>
      </w:r>
      <w:r>
        <w:rPr>
          <w:rFonts w:eastAsia="Times New Roman"/>
          <w:bCs/>
        </w:rPr>
        <w:t xml:space="preserve">ό. Οπότε, δεν συμμεριζόμαστε αυτή την αισιοδοξία από την πλευρά της Κυβέρνησης. </w:t>
      </w:r>
    </w:p>
    <w:p w14:paraId="39BC7067" w14:textId="77777777" w:rsidR="00C46B37" w:rsidRDefault="002E6CD8">
      <w:pPr>
        <w:spacing w:line="600" w:lineRule="auto"/>
        <w:ind w:firstLine="720"/>
        <w:jc w:val="both"/>
        <w:rPr>
          <w:rFonts w:eastAsia="Times New Roman"/>
          <w:bCs/>
        </w:rPr>
      </w:pPr>
      <w:r>
        <w:rPr>
          <w:rFonts w:eastAsia="Times New Roman"/>
          <w:bCs/>
        </w:rPr>
        <w:lastRenderedPageBreak/>
        <w:t>Θετικό είναι πως αναγκαστήκατε από την Ευρωπαϊκή Επιτροπή να αναγνωρίσετε επιτέλους ότι η δραστηριοποίηση των ιδιωτών παραγωγών και προμηθευτών στην ηλεκτρική ενέργεια είναι ε</w:t>
      </w:r>
      <w:r>
        <w:rPr>
          <w:rFonts w:eastAsia="Times New Roman"/>
          <w:bCs/>
        </w:rPr>
        <w:t>ύλογη και ενθαρρύνει τον ανταγωνισμό. Οπότε, αναμένουμε να δούμε τι θα βγάλει η λεγόμενη αξιολόγηση των δημοπρασιών ενέργειας ΝΟΜΕ -που βλέπουμε ότι δεν αποδίδουν από ό,τι φαίνεται μέχρι στιγμής- από τη ΡΑΕ τον επόμενο Ιούνιο.</w:t>
      </w:r>
    </w:p>
    <w:p w14:paraId="39BC7068" w14:textId="77777777" w:rsidR="00C46B37" w:rsidRDefault="002E6CD8">
      <w:pPr>
        <w:spacing w:line="600" w:lineRule="auto"/>
        <w:ind w:firstLine="720"/>
        <w:jc w:val="both"/>
        <w:rPr>
          <w:rFonts w:eastAsia="Times New Roman"/>
          <w:bCs/>
        </w:rPr>
      </w:pPr>
      <w:r>
        <w:rPr>
          <w:rFonts w:eastAsia="Times New Roman"/>
          <w:bCs/>
        </w:rPr>
        <w:t>Να υπενθυμίσω ότι τα χρέη της</w:t>
      </w:r>
      <w:r>
        <w:rPr>
          <w:rFonts w:eastAsia="Times New Roman"/>
          <w:bCs/>
        </w:rPr>
        <w:t xml:space="preserve"> ΔΕΗ προς ΑΔΜΗΕ και ΔΕΔΔΗΕ ξεπερνούν τα 600 εκατομμύρια ευρώ. Και όλο αυτό βέβαια</w:t>
      </w:r>
      <w:r>
        <w:rPr>
          <w:rFonts w:eastAsia="Times New Roman"/>
          <w:bCs/>
        </w:rPr>
        <w:t>,</w:t>
      </w:r>
      <w:r>
        <w:rPr>
          <w:rFonts w:eastAsia="Times New Roman"/>
          <w:bCs/>
        </w:rPr>
        <w:t xml:space="preserve"> λειτουργεί </w:t>
      </w:r>
      <w:r>
        <w:rPr>
          <w:rFonts w:eastAsia="Times New Roman"/>
          <w:bCs/>
        </w:rPr>
        <w:t>ως</w:t>
      </w:r>
      <w:r>
        <w:rPr>
          <w:rFonts w:eastAsia="Times New Roman"/>
          <w:bCs/>
        </w:rPr>
        <w:t xml:space="preserve"> ντόμινο στο χρέος, επηρεάζοντας όλη την αγορά ενέργειας. </w:t>
      </w:r>
    </w:p>
    <w:p w14:paraId="39BC7069" w14:textId="77777777" w:rsidR="00C46B37" w:rsidRDefault="002E6CD8">
      <w:pPr>
        <w:spacing w:line="600" w:lineRule="auto"/>
        <w:ind w:firstLine="720"/>
        <w:jc w:val="both"/>
        <w:rPr>
          <w:rFonts w:eastAsia="Times New Roman" w:cs="Times New Roman"/>
          <w:szCs w:val="24"/>
        </w:rPr>
      </w:pPr>
      <w:r>
        <w:rPr>
          <w:rFonts w:eastAsia="Times New Roman"/>
          <w:bCs/>
        </w:rPr>
        <w:t>Στην Ελλάδα, δυστυχώς, δεν επιτρέπεται η λειτουργία ενός αυτόνομου βολταϊκού και ταυτόχρονα</w:t>
      </w:r>
      <w:r>
        <w:rPr>
          <w:rFonts w:eastAsia="Times New Roman"/>
          <w:bCs/>
        </w:rPr>
        <w:t>,</w:t>
      </w:r>
      <w:r>
        <w:rPr>
          <w:rFonts w:eastAsia="Times New Roman"/>
          <w:bCs/>
        </w:rPr>
        <w:t xml:space="preserve"> να υπάρχει και ρεύμα από τη ΔΕΗ. Η διπλή τροφοδοσία, ενώ είναι νόμιμη στο εξωτερικό, για την Ελλάδα δεν ισχύει. Για να έχεις </w:t>
      </w:r>
      <w:proofErr w:type="spellStart"/>
      <w:r>
        <w:rPr>
          <w:rFonts w:eastAsia="Times New Roman"/>
          <w:bCs/>
        </w:rPr>
        <w:t>φωτοβολταϊκό</w:t>
      </w:r>
      <w:proofErr w:type="spellEnd"/>
      <w:r>
        <w:rPr>
          <w:rFonts w:eastAsia="Times New Roman"/>
          <w:bCs/>
        </w:rPr>
        <w:t xml:space="preserve">, πρέπει πρώτα να κατεβάσεις το διακόπτη της ΔΕΗ και μετά να μπορέσεις να λειτουργήσεις μέσω του </w:t>
      </w:r>
      <w:proofErr w:type="spellStart"/>
      <w:r>
        <w:rPr>
          <w:rFonts w:eastAsia="Times New Roman"/>
          <w:bCs/>
        </w:rPr>
        <w:t>φωτοβολταϊκού</w:t>
      </w:r>
      <w:proofErr w:type="spellEnd"/>
      <w:r>
        <w:rPr>
          <w:rFonts w:eastAsia="Times New Roman"/>
          <w:bCs/>
        </w:rPr>
        <w:t>. Το γεγ</w:t>
      </w:r>
      <w:r>
        <w:rPr>
          <w:rFonts w:eastAsia="Times New Roman"/>
          <w:bCs/>
        </w:rPr>
        <w:t xml:space="preserve">ονός αυτό, αν το δούμε με </w:t>
      </w:r>
      <w:r>
        <w:rPr>
          <w:rFonts w:eastAsia="Times New Roman"/>
          <w:bCs/>
        </w:rPr>
        <w:t xml:space="preserve">τη </w:t>
      </w:r>
      <w:r>
        <w:rPr>
          <w:rFonts w:eastAsia="Times New Roman"/>
          <w:bCs/>
        </w:rPr>
        <w:t>δέουσα προσοχή, ίσως να μπορούσε να χαρακτηριστεί και  αντισυνταγματικό. Θα καταθέσω στα Πρακτικά σχετικό άρθρο.</w:t>
      </w:r>
    </w:p>
    <w:p w14:paraId="39BC706A"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lastRenderedPageBreak/>
        <w:t xml:space="preserve">Να περάσουμε και στα της Δημοκρατικής Συμπαράταξης. Παρά την επιφανειακή αγωνία </w:t>
      </w:r>
      <w:r>
        <w:rPr>
          <w:rFonts w:eastAsia="Times New Roman" w:cs="Times New Roman"/>
          <w:szCs w:val="24"/>
        </w:rPr>
        <w:t>,</w:t>
      </w:r>
      <w:r>
        <w:rPr>
          <w:rFonts w:eastAsia="Times New Roman" w:cs="Times New Roman"/>
          <w:szCs w:val="24"/>
        </w:rPr>
        <w:t>που εμφανίζει σήμερα ως επικριτής</w:t>
      </w:r>
      <w:r>
        <w:rPr>
          <w:rFonts w:eastAsia="Times New Roman" w:cs="Times New Roman"/>
          <w:szCs w:val="24"/>
        </w:rPr>
        <w:t xml:space="preserve"> κατά του ΣΥΡΙΖΑ, δεν μπορούμε να ξεχάσουμε ότι επί ημερών ΠΑΣΟΚ γιγαντώθηκε όλο αυτό το θέμα στην ενέργεια. Οι συνδικαλιστές του ΠΑΣΟΚ ήταν αυτοί που πρώτοι αλώνιζαν μέσα στη ΔΕΗ και κατέβαζαν του διακόπτες</w:t>
      </w:r>
      <w:r>
        <w:rPr>
          <w:rFonts w:eastAsia="Times New Roman" w:cs="Times New Roman"/>
          <w:szCs w:val="24"/>
        </w:rPr>
        <w:t>,</w:t>
      </w:r>
      <w:r>
        <w:rPr>
          <w:rFonts w:eastAsia="Times New Roman" w:cs="Times New Roman"/>
          <w:szCs w:val="24"/>
        </w:rPr>
        <w:t xml:space="preserve"> για να ζητάνε επιχορηγήσεις από τα ασφαλιστικά </w:t>
      </w:r>
      <w:r>
        <w:rPr>
          <w:rFonts w:eastAsia="Times New Roman" w:cs="Times New Roman"/>
          <w:szCs w:val="24"/>
        </w:rPr>
        <w:t xml:space="preserve">τους ταμεία. </w:t>
      </w:r>
    </w:p>
    <w:p w14:paraId="39BC706B" w14:textId="77777777" w:rsidR="00C46B37" w:rsidRDefault="002E6CD8">
      <w:pPr>
        <w:spacing w:line="600" w:lineRule="auto"/>
        <w:ind w:firstLine="720"/>
        <w:jc w:val="both"/>
        <w:rPr>
          <w:rFonts w:eastAsia="Times New Roman"/>
          <w:szCs w:val="24"/>
        </w:rPr>
      </w:pPr>
      <w:r>
        <w:rPr>
          <w:rFonts w:eastAsia="Times New Roman" w:cs="Times New Roman"/>
          <w:szCs w:val="24"/>
        </w:rPr>
        <w:t>Εσείς, κύριοι του ΠΑΣΟΚ, θέσατε σε βάσεις τους εν λόγω κυρίους που είναι στην Κυβέρνηση</w:t>
      </w:r>
      <w:r>
        <w:rPr>
          <w:rFonts w:eastAsia="Times New Roman" w:cs="Times New Roman"/>
          <w:szCs w:val="24"/>
        </w:rPr>
        <w:t>,</w:t>
      </w:r>
      <w:r>
        <w:rPr>
          <w:rFonts w:eastAsia="Times New Roman" w:cs="Times New Roman"/>
          <w:szCs w:val="24"/>
        </w:rPr>
        <w:t xml:space="preserve"> για να μπορέσουν να διαιωνίσουν όλη αυτή την κατάσταση. Άρα, οποιαδήποτε αυτοκριτική από την πλευρά </w:t>
      </w:r>
      <w:r>
        <w:rPr>
          <w:rFonts w:eastAsia="Times New Roman" w:cs="Times New Roman"/>
          <w:szCs w:val="24"/>
        </w:rPr>
        <w:t>σας,</w:t>
      </w:r>
      <w:r>
        <w:rPr>
          <w:rFonts w:eastAsia="Times New Roman" w:cs="Times New Roman"/>
          <w:szCs w:val="24"/>
        </w:rPr>
        <w:t xml:space="preserve"> εμάς μας είναι παγερά αδιάφορη. Με αυτοκριτικές </w:t>
      </w:r>
      <w:r>
        <w:rPr>
          <w:rFonts w:eastAsia="Times New Roman" w:cs="Times New Roman"/>
          <w:szCs w:val="24"/>
        </w:rPr>
        <w:t>δεν γεμίζουν τα ταμεία ούτε καλύπτονται οι μαύρες δημοσιονομικές τρύπες.</w:t>
      </w:r>
      <w:r>
        <w:rPr>
          <w:rFonts w:eastAsia="Times New Roman"/>
          <w:szCs w:val="24"/>
        </w:rPr>
        <w:t xml:space="preserve"> </w:t>
      </w:r>
      <w:r>
        <w:rPr>
          <w:rFonts w:eastAsia="Times New Roman"/>
          <w:szCs w:val="24"/>
        </w:rPr>
        <w:t xml:space="preserve">Και επί των ημερών </w:t>
      </w:r>
      <w:r>
        <w:rPr>
          <w:rFonts w:eastAsia="Times New Roman"/>
          <w:szCs w:val="24"/>
        </w:rPr>
        <w:t>σας,</w:t>
      </w:r>
      <w:r>
        <w:rPr>
          <w:rFonts w:eastAsia="Times New Roman"/>
          <w:szCs w:val="24"/>
        </w:rPr>
        <w:t xml:space="preserve"> υπήρχαν ευκαιρίες απελευθέρωσης της αγοράς ενέργειας, αλλά τελικά δεν κάνατε τίποτα. Υπήρχε διαιώνιση του πελατειακού κράτους. </w:t>
      </w:r>
    </w:p>
    <w:p w14:paraId="39BC706C" w14:textId="77777777" w:rsidR="00C46B37" w:rsidRDefault="002E6CD8">
      <w:pPr>
        <w:spacing w:line="600" w:lineRule="auto"/>
        <w:ind w:firstLine="720"/>
        <w:jc w:val="both"/>
        <w:rPr>
          <w:rFonts w:eastAsia="Times New Roman"/>
          <w:szCs w:val="24"/>
        </w:rPr>
      </w:pPr>
      <w:r>
        <w:rPr>
          <w:rFonts w:eastAsia="Times New Roman"/>
          <w:szCs w:val="24"/>
        </w:rPr>
        <w:t>Πάμε να ρίξουμε μια ματιά στο τ</w:t>
      </w:r>
      <w:r>
        <w:rPr>
          <w:rFonts w:eastAsia="Times New Roman"/>
          <w:szCs w:val="24"/>
        </w:rPr>
        <w:t>ι γίνεται στην Ευρώπη και στον κόσμο γύρω μας.</w:t>
      </w:r>
    </w:p>
    <w:p w14:paraId="39BC706D" w14:textId="77777777" w:rsidR="00C46B37" w:rsidRDefault="002E6CD8">
      <w:pPr>
        <w:spacing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Ολοκληρώστε, κύριε συνάδελφε.</w:t>
      </w:r>
    </w:p>
    <w:p w14:paraId="39BC706E" w14:textId="77777777" w:rsidR="00C46B37" w:rsidRDefault="002E6CD8">
      <w:pPr>
        <w:spacing w:line="600" w:lineRule="auto"/>
        <w:ind w:firstLine="720"/>
        <w:jc w:val="both"/>
        <w:rPr>
          <w:rFonts w:eastAsia="Times New Roman"/>
          <w:szCs w:val="24"/>
        </w:rPr>
      </w:pPr>
      <w:r>
        <w:rPr>
          <w:rFonts w:eastAsia="Times New Roman"/>
          <w:b/>
          <w:szCs w:val="24"/>
        </w:rPr>
        <w:lastRenderedPageBreak/>
        <w:t>ΜΑΡΙΟΣ ΓΕΩΡΓΙΑΔΗΣ:</w:t>
      </w:r>
      <w:r>
        <w:rPr>
          <w:rFonts w:eastAsia="Times New Roman"/>
          <w:szCs w:val="24"/>
        </w:rPr>
        <w:t xml:space="preserve"> Ένα λεπτό, κύριε Πρόεδρε, και θα ολοκληρώσω. Σας ευχαριστώ.</w:t>
      </w:r>
    </w:p>
    <w:p w14:paraId="39BC706F" w14:textId="77777777" w:rsidR="00C46B37" w:rsidRDefault="002E6CD8">
      <w:pPr>
        <w:spacing w:line="600" w:lineRule="auto"/>
        <w:ind w:firstLine="720"/>
        <w:jc w:val="both"/>
        <w:rPr>
          <w:rFonts w:eastAsia="Times New Roman"/>
          <w:szCs w:val="24"/>
        </w:rPr>
      </w:pPr>
      <w:r>
        <w:rPr>
          <w:rFonts w:eastAsia="Times New Roman"/>
          <w:szCs w:val="24"/>
        </w:rPr>
        <w:t>Αναφέρω ενδεικτικά: Ινδία: Με ηλιακή ενέργεια η ηλεκτροδότηση όλων τ</w:t>
      </w:r>
      <w:r>
        <w:rPr>
          <w:rFonts w:eastAsia="Times New Roman"/>
          <w:szCs w:val="24"/>
        </w:rPr>
        <w:t>ων σιδηροδρομικών σταθμών. Κίνα: Αύξηση της παραγωγής και ικανότητας ηλιακής ενέργειας κατά 82% το 2016. Αφρική</w:t>
      </w:r>
      <w:r w:rsidRPr="00336EAA">
        <w:rPr>
          <w:rFonts w:eastAsia="Times New Roman"/>
          <w:szCs w:val="24"/>
        </w:rPr>
        <w:t>:</w:t>
      </w:r>
      <w:r>
        <w:rPr>
          <w:rFonts w:eastAsia="Times New Roman"/>
          <w:szCs w:val="24"/>
        </w:rPr>
        <w:t xml:space="preserve"> Στα πρόθυρα μιας επανάστασης της ηλιακής ενέργειας.</w:t>
      </w:r>
    </w:p>
    <w:p w14:paraId="39BC7070" w14:textId="77777777" w:rsidR="00C46B37" w:rsidRDefault="002E6CD8">
      <w:pPr>
        <w:spacing w:line="600" w:lineRule="auto"/>
        <w:ind w:firstLine="720"/>
        <w:jc w:val="both"/>
        <w:rPr>
          <w:rFonts w:eastAsia="Times New Roman"/>
          <w:szCs w:val="24"/>
        </w:rPr>
      </w:pPr>
      <w:r>
        <w:rPr>
          <w:rFonts w:eastAsia="Times New Roman"/>
          <w:szCs w:val="24"/>
        </w:rPr>
        <w:t>Πάμε τώρα και στα δυτικά κράτη. Ξεκινάμε από την Αμερική, η οποία αναπτύχθηκε κατά 95% το π</w:t>
      </w:r>
      <w:r>
        <w:rPr>
          <w:rFonts w:eastAsia="Times New Roman"/>
          <w:szCs w:val="24"/>
        </w:rPr>
        <w:t>ροηγούμενο έτος. Δανία: Η ανάγκη ηλεκτρικής ενέργειας μίας ημέρας καλύφθηκε αποκλειστικά από αιολική ενέργεια. Ιρλανδία: Η πρώτη χώρα στον κόσμο</w:t>
      </w:r>
      <w:r>
        <w:rPr>
          <w:rFonts w:eastAsia="Times New Roman"/>
          <w:szCs w:val="24"/>
        </w:rPr>
        <w:t>,</w:t>
      </w:r>
      <w:r>
        <w:rPr>
          <w:rFonts w:eastAsia="Times New Roman"/>
          <w:szCs w:val="24"/>
        </w:rPr>
        <w:t xml:space="preserve"> που σταματά πλήρως τις επενδύσεις στα ορυκτά καύσιμα. Να υπενθυμίσω ότι η Ιρλανδία τρέχει με τους υψηλότερους </w:t>
      </w:r>
      <w:r>
        <w:rPr>
          <w:rFonts w:eastAsia="Times New Roman"/>
          <w:szCs w:val="24"/>
        </w:rPr>
        <w:t xml:space="preserve">ρυθμούς ανάπτυξης αυτή τη στιγμή σε ολόκληρη την Ευρώπη. Σουηδία, Φινλανδία και Λετονία: 54%, 40% και 39% αντίστοιχα από τις </w:t>
      </w:r>
      <w:r>
        <w:rPr>
          <w:rFonts w:eastAsia="Times New Roman"/>
          <w:szCs w:val="24"/>
        </w:rPr>
        <w:t>ανανεώσιμες πηγές ενέργειας</w:t>
      </w:r>
      <w:r>
        <w:rPr>
          <w:rFonts w:eastAsia="Times New Roman"/>
          <w:szCs w:val="24"/>
        </w:rPr>
        <w:t>. Θα καταθέσω σχετικά άρθρα στα Πρακτικά</w:t>
      </w:r>
      <w:r>
        <w:rPr>
          <w:rFonts w:eastAsia="Times New Roman"/>
          <w:szCs w:val="24"/>
        </w:rPr>
        <w:t>,</w:t>
      </w:r>
      <w:r>
        <w:rPr>
          <w:rFonts w:eastAsia="Times New Roman"/>
          <w:szCs w:val="24"/>
        </w:rPr>
        <w:t xml:space="preserve"> για να μην καθυστερήσω παραπάνω.</w:t>
      </w:r>
    </w:p>
    <w:p w14:paraId="39BC7071" w14:textId="77777777" w:rsidR="00C46B37" w:rsidRDefault="002E6CD8">
      <w:pPr>
        <w:spacing w:line="600" w:lineRule="auto"/>
        <w:ind w:firstLine="720"/>
        <w:jc w:val="both"/>
        <w:rPr>
          <w:rFonts w:eastAsia="Times New Roman"/>
          <w:szCs w:val="24"/>
        </w:rPr>
      </w:pPr>
      <w:r>
        <w:rPr>
          <w:rFonts w:eastAsia="Times New Roman"/>
          <w:szCs w:val="24"/>
        </w:rPr>
        <w:t xml:space="preserve">Εμείς βρισκόμαστε χαμηλότερα </w:t>
      </w:r>
      <w:r>
        <w:rPr>
          <w:rFonts w:eastAsia="Times New Roman"/>
          <w:szCs w:val="24"/>
        </w:rPr>
        <w:t>από τον μέσο όρο. Ποιος; Η Ελλάδα</w:t>
      </w:r>
      <w:r>
        <w:rPr>
          <w:rFonts w:eastAsia="Times New Roman"/>
          <w:szCs w:val="24"/>
        </w:rPr>
        <w:t>,</w:t>
      </w:r>
      <w:r>
        <w:rPr>
          <w:rFonts w:eastAsia="Times New Roman"/>
          <w:szCs w:val="24"/>
        </w:rPr>
        <w:t xml:space="preserve"> που έχει τις καλύτερες κλιματολογικές συνθήκες απ’ όλη την Ευρώπη όσον αφορά στην εκμετάλλευση του ήλιου, του ανέμου και των υδατοπτώσεων. Η Ευρωπαϊκή Ένωση, όπως </w:t>
      </w:r>
      <w:r>
        <w:rPr>
          <w:rFonts w:eastAsia="Times New Roman"/>
          <w:szCs w:val="24"/>
        </w:rPr>
        <w:lastRenderedPageBreak/>
        <w:t>προανέφερα, ναι μεν έχει θέσει τον στόχο του 20%, αλλά δεν</w:t>
      </w:r>
      <w:r>
        <w:rPr>
          <w:rFonts w:eastAsia="Times New Roman"/>
          <w:szCs w:val="24"/>
        </w:rPr>
        <w:t xml:space="preserve"> πιστεύουμε ότι θα μπορέσουμε να τον πιάσουμε. </w:t>
      </w:r>
    </w:p>
    <w:p w14:paraId="39BC7072" w14:textId="77777777" w:rsidR="00C46B37" w:rsidRDefault="002E6CD8">
      <w:pPr>
        <w:spacing w:line="600" w:lineRule="auto"/>
        <w:ind w:firstLine="720"/>
        <w:jc w:val="both"/>
        <w:rPr>
          <w:rFonts w:eastAsia="Times New Roman"/>
          <w:szCs w:val="24"/>
        </w:rPr>
      </w:pPr>
      <w:r>
        <w:rPr>
          <w:rFonts w:eastAsia="Times New Roman"/>
          <w:szCs w:val="24"/>
        </w:rPr>
        <w:t xml:space="preserve">Κύριοι συνάδελφοι, κλείνω μ’ αυτό: </w:t>
      </w:r>
      <w:r>
        <w:rPr>
          <w:rFonts w:eastAsia="Times New Roman"/>
          <w:szCs w:val="24"/>
          <w:lang w:val="en-US"/>
        </w:rPr>
        <w:t>H</w:t>
      </w:r>
      <w:r>
        <w:rPr>
          <w:rFonts w:eastAsia="Times New Roman"/>
          <w:szCs w:val="24"/>
        </w:rPr>
        <w:t xml:space="preserve"> χώρα μας έχει έναν τεράστιο φυσικό πλούτο. Έχουμε άφθονες φυσικές πηγές ενέργειας και άπειρες δυνατότητες αιολικής, ηλιακής και υδροηλεκτρικής παραγωγής</w:t>
      </w:r>
      <w:r>
        <w:rPr>
          <w:rFonts w:eastAsia="Times New Roman"/>
          <w:szCs w:val="24"/>
        </w:rPr>
        <w:t>,</w:t>
      </w:r>
      <w:r>
        <w:rPr>
          <w:rFonts w:eastAsia="Times New Roman"/>
          <w:szCs w:val="24"/>
        </w:rPr>
        <w:t xml:space="preserve"> που δεν εκμεταλλε</w:t>
      </w:r>
      <w:r>
        <w:rPr>
          <w:rFonts w:eastAsia="Times New Roman"/>
          <w:szCs w:val="24"/>
        </w:rPr>
        <w:t>υόμαστε. Είναι κρίμα</w:t>
      </w:r>
      <w:r>
        <w:rPr>
          <w:rFonts w:eastAsia="Times New Roman"/>
          <w:szCs w:val="24"/>
        </w:rPr>
        <w:t>,</w:t>
      </w:r>
      <w:r>
        <w:rPr>
          <w:rFonts w:eastAsia="Times New Roman"/>
          <w:szCs w:val="24"/>
        </w:rPr>
        <w:t xml:space="preserve"> τόσο για </w:t>
      </w:r>
      <w:r>
        <w:rPr>
          <w:rFonts w:eastAsia="Times New Roman"/>
          <w:szCs w:val="24"/>
        </w:rPr>
        <w:t>μας,</w:t>
      </w:r>
      <w:r>
        <w:rPr>
          <w:rFonts w:eastAsia="Times New Roman"/>
          <w:szCs w:val="24"/>
        </w:rPr>
        <w:t xml:space="preserve"> όσο και για τις επόμενες γενιές</w:t>
      </w:r>
      <w:r>
        <w:rPr>
          <w:rFonts w:eastAsia="Times New Roman"/>
          <w:szCs w:val="24"/>
        </w:rPr>
        <w:t>,</w:t>
      </w:r>
      <w:r>
        <w:rPr>
          <w:rFonts w:eastAsia="Times New Roman"/>
          <w:szCs w:val="24"/>
        </w:rPr>
        <w:t xml:space="preserve"> που θέλουμε να προκόψουν σ’ αυτή τη χώρα</w:t>
      </w:r>
      <w:r>
        <w:rPr>
          <w:rFonts w:eastAsia="Times New Roman"/>
          <w:szCs w:val="24"/>
        </w:rPr>
        <w:t>,</w:t>
      </w:r>
      <w:r>
        <w:rPr>
          <w:rFonts w:eastAsia="Times New Roman"/>
          <w:szCs w:val="24"/>
        </w:rPr>
        <w:t xml:space="preserve"> να ανακαλύπτουμε συνεχώς εμπόδια για την αναπτυξιακή τροχιά της χώρας μας. Ας επιδείξουμε επιτέλους την εξωστρέφεια που αρμόζει και ας φέρουμε λί</w:t>
      </w:r>
      <w:r>
        <w:rPr>
          <w:rFonts w:eastAsia="Times New Roman"/>
          <w:szCs w:val="24"/>
        </w:rPr>
        <w:t>γη αισιοδοξία σ’ αυτόν τον τόπο.</w:t>
      </w:r>
    </w:p>
    <w:p w14:paraId="39BC7073" w14:textId="77777777" w:rsidR="00C46B37" w:rsidRDefault="002E6CD8">
      <w:pPr>
        <w:spacing w:line="600" w:lineRule="auto"/>
        <w:jc w:val="both"/>
        <w:rPr>
          <w:rFonts w:eastAsia="Times New Roman"/>
          <w:szCs w:val="24"/>
        </w:rPr>
      </w:pPr>
      <w:r>
        <w:rPr>
          <w:rFonts w:eastAsia="Times New Roman"/>
          <w:szCs w:val="24"/>
        </w:rPr>
        <w:t>Σας ευχαριστώ πολύ.</w:t>
      </w:r>
    </w:p>
    <w:p w14:paraId="39BC7074" w14:textId="77777777" w:rsidR="00C46B37" w:rsidRDefault="002E6CD8">
      <w:pPr>
        <w:spacing w:line="600" w:lineRule="auto"/>
        <w:jc w:val="center"/>
        <w:rPr>
          <w:rFonts w:eastAsia="Times New Roman"/>
          <w:szCs w:val="24"/>
        </w:rPr>
      </w:pPr>
      <w:r>
        <w:rPr>
          <w:rFonts w:eastAsia="Times New Roman"/>
          <w:szCs w:val="24"/>
        </w:rPr>
        <w:t>(Χειροκροτήματα)</w:t>
      </w:r>
    </w:p>
    <w:p w14:paraId="39BC7075" w14:textId="77777777" w:rsidR="00C46B37" w:rsidRDefault="002E6CD8">
      <w:pPr>
        <w:spacing w:line="600" w:lineRule="auto"/>
        <w:ind w:firstLine="720"/>
        <w:jc w:val="both"/>
        <w:rPr>
          <w:rFonts w:eastAsia="Times New Roman"/>
          <w:szCs w:val="24"/>
        </w:rPr>
      </w:pPr>
      <w:r>
        <w:rPr>
          <w:rFonts w:eastAsia="Times New Roman"/>
          <w:szCs w:val="24"/>
        </w:rPr>
        <w:t xml:space="preserve">(Στο σημείο αυτό ο Βουλευτής κ. Μάριος Γεωργιάδης καταθέτει για τα Πρακτικά τα προαναφερθέντα έγγραφα, τα οποία βρίσκονται στο </w:t>
      </w:r>
      <w:r>
        <w:rPr>
          <w:rFonts w:eastAsia="Times New Roman"/>
          <w:szCs w:val="24"/>
        </w:rPr>
        <w:t>α</w:t>
      </w:r>
      <w:r>
        <w:rPr>
          <w:rFonts w:eastAsia="Times New Roman"/>
          <w:szCs w:val="24"/>
        </w:rPr>
        <w:t>ρχείο του Τμήματος Γραμματείας της Διεύθυνσης Στενογραφίας</w:t>
      </w:r>
      <w:r>
        <w:rPr>
          <w:rFonts w:eastAsia="Times New Roman"/>
          <w:szCs w:val="24"/>
        </w:rPr>
        <w:t xml:space="preserve"> και Πρακτικών της Βουλής)</w:t>
      </w:r>
    </w:p>
    <w:p w14:paraId="39BC7076" w14:textId="77777777" w:rsidR="00C46B37" w:rsidRDefault="002E6CD8">
      <w:pPr>
        <w:spacing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Ευχαριστούμε, κύριε συνάδελφε.</w:t>
      </w:r>
    </w:p>
    <w:p w14:paraId="39BC7077" w14:textId="77777777" w:rsidR="00C46B37" w:rsidRDefault="002E6CD8">
      <w:pPr>
        <w:spacing w:line="600" w:lineRule="auto"/>
        <w:ind w:firstLine="720"/>
        <w:jc w:val="both"/>
        <w:rPr>
          <w:rFonts w:eastAsia="Times New Roman"/>
          <w:szCs w:val="24"/>
        </w:rPr>
      </w:pPr>
      <w:r>
        <w:rPr>
          <w:rFonts w:eastAsia="Times New Roman"/>
          <w:szCs w:val="24"/>
        </w:rPr>
        <w:lastRenderedPageBreak/>
        <w:t xml:space="preserve">Τον λόγο έχει ο συνάδελφος κ. Γεώργιος </w:t>
      </w:r>
      <w:proofErr w:type="spellStart"/>
      <w:r>
        <w:rPr>
          <w:rFonts w:eastAsia="Times New Roman"/>
          <w:szCs w:val="24"/>
        </w:rPr>
        <w:t>Αμυράς</w:t>
      </w:r>
      <w:proofErr w:type="spellEnd"/>
      <w:r>
        <w:rPr>
          <w:rFonts w:eastAsia="Times New Roman"/>
          <w:szCs w:val="24"/>
        </w:rPr>
        <w:t xml:space="preserve"> από το Ποτάμι.</w:t>
      </w:r>
    </w:p>
    <w:p w14:paraId="39BC7078" w14:textId="77777777" w:rsidR="00C46B37" w:rsidRDefault="002E6CD8">
      <w:pPr>
        <w:spacing w:line="600" w:lineRule="auto"/>
        <w:ind w:firstLine="709"/>
        <w:jc w:val="both"/>
        <w:rPr>
          <w:rFonts w:eastAsia="Times New Roman"/>
          <w:szCs w:val="24"/>
        </w:rPr>
      </w:pPr>
      <w:r>
        <w:rPr>
          <w:rFonts w:eastAsia="Times New Roman"/>
          <w:b/>
          <w:szCs w:val="24"/>
        </w:rPr>
        <w:t>ΓΕΩΡΓΙΟΣ ΑΜΥΡΑΣ:</w:t>
      </w:r>
      <w:r>
        <w:rPr>
          <w:rFonts w:eastAsia="Times New Roman"/>
          <w:szCs w:val="24"/>
        </w:rPr>
        <w:t xml:space="preserve"> Ευχαριστώ, κύριε Πρόεδρε.</w:t>
      </w:r>
    </w:p>
    <w:p w14:paraId="39BC7079" w14:textId="77777777" w:rsidR="00C46B37" w:rsidRDefault="002E6CD8">
      <w:pPr>
        <w:spacing w:line="600" w:lineRule="auto"/>
        <w:ind w:firstLine="720"/>
        <w:jc w:val="both"/>
        <w:rPr>
          <w:rFonts w:eastAsia="Times New Roman"/>
          <w:szCs w:val="24"/>
        </w:rPr>
      </w:pPr>
      <w:r>
        <w:rPr>
          <w:rFonts w:eastAsia="Times New Roman"/>
          <w:szCs w:val="24"/>
        </w:rPr>
        <w:t>Κυρίες και κύριοι συνάδελφοι, είναι πολύ σημαντικό το θέμα που</w:t>
      </w:r>
      <w:r>
        <w:rPr>
          <w:rFonts w:eastAsia="Times New Roman"/>
          <w:szCs w:val="24"/>
        </w:rPr>
        <w:t xml:space="preserve"> συζητάμε σήμερα με την επίκαιρη επερώτηση της Δημοκρατικής Συμπαράταξης, έστω και αν τα λέμε </w:t>
      </w:r>
      <w:r>
        <w:rPr>
          <w:rFonts w:eastAsia="Times New Roman"/>
          <w:szCs w:val="24"/>
        </w:rPr>
        <w:t>σε στενό</w:t>
      </w:r>
      <w:r>
        <w:rPr>
          <w:rFonts w:eastAsia="Times New Roman"/>
          <w:szCs w:val="24"/>
        </w:rPr>
        <w:t xml:space="preserve"> βουλευτικ</w:t>
      </w:r>
      <w:r>
        <w:rPr>
          <w:rFonts w:eastAsia="Times New Roman"/>
          <w:szCs w:val="24"/>
        </w:rPr>
        <w:t>ό</w:t>
      </w:r>
      <w:r>
        <w:rPr>
          <w:rFonts w:eastAsia="Times New Roman"/>
          <w:szCs w:val="24"/>
        </w:rPr>
        <w:t xml:space="preserve"> κύκλ</w:t>
      </w:r>
      <w:r>
        <w:rPr>
          <w:rFonts w:eastAsia="Times New Roman"/>
          <w:szCs w:val="24"/>
        </w:rPr>
        <w:t>ο</w:t>
      </w:r>
      <w:r>
        <w:rPr>
          <w:rFonts w:eastAsia="Times New Roman"/>
          <w:szCs w:val="24"/>
        </w:rPr>
        <w:t>, όπως βλέπετε.</w:t>
      </w:r>
    </w:p>
    <w:p w14:paraId="39BC707A" w14:textId="77777777" w:rsidR="00C46B37" w:rsidRDefault="002E6CD8">
      <w:pPr>
        <w:spacing w:line="600" w:lineRule="auto"/>
        <w:jc w:val="both"/>
        <w:rPr>
          <w:rFonts w:eastAsia="Times New Roman"/>
          <w:szCs w:val="24"/>
        </w:rPr>
      </w:pPr>
      <w:r>
        <w:rPr>
          <w:rFonts w:eastAsia="Times New Roman"/>
          <w:szCs w:val="24"/>
        </w:rPr>
        <w:t xml:space="preserve">Εν πάση </w:t>
      </w:r>
      <w:proofErr w:type="spellStart"/>
      <w:r>
        <w:rPr>
          <w:rFonts w:eastAsia="Times New Roman"/>
          <w:szCs w:val="24"/>
        </w:rPr>
        <w:t>περιπτώσει</w:t>
      </w:r>
      <w:proofErr w:type="spellEnd"/>
      <w:r>
        <w:rPr>
          <w:rFonts w:eastAsia="Times New Roman"/>
          <w:szCs w:val="24"/>
        </w:rPr>
        <w:t>, θα ξεκινήσω, κυρίες και κύριοι συνάδελφοι</w:t>
      </w:r>
      <w:r>
        <w:rPr>
          <w:rFonts w:eastAsia="Times New Roman"/>
          <w:szCs w:val="24"/>
        </w:rPr>
        <w:t xml:space="preserve"> -</w:t>
      </w:r>
      <w:r>
        <w:rPr>
          <w:rFonts w:eastAsia="Times New Roman"/>
          <w:szCs w:val="24"/>
        </w:rPr>
        <w:t>ή μάλλον κύριοι συνάδελφοι καθώς δεν υπάρχει κάποια συνάδε</w:t>
      </w:r>
      <w:r>
        <w:rPr>
          <w:rFonts w:eastAsia="Times New Roman"/>
          <w:szCs w:val="24"/>
        </w:rPr>
        <w:t>λφος μέσα στην Αίθουσα</w:t>
      </w:r>
      <w:r>
        <w:rPr>
          <w:rFonts w:eastAsia="Times New Roman"/>
          <w:szCs w:val="24"/>
        </w:rPr>
        <w:t>-</w:t>
      </w:r>
      <w:r>
        <w:rPr>
          <w:rFonts w:eastAsia="Times New Roman"/>
          <w:szCs w:val="24"/>
        </w:rPr>
        <w:t xml:space="preserve"> μ’ ένα σχόλιο για την </w:t>
      </w:r>
      <w:r>
        <w:rPr>
          <w:rFonts w:eastAsia="Times New Roman"/>
          <w:szCs w:val="24"/>
        </w:rPr>
        <w:t>εξεταστική επιτροπή,</w:t>
      </w:r>
      <w:r>
        <w:rPr>
          <w:rFonts w:eastAsia="Times New Roman"/>
          <w:szCs w:val="24"/>
        </w:rPr>
        <w:t xml:space="preserve"> που εξήγγειλε</w:t>
      </w:r>
      <w:r>
        <w:rPr>
          <w:rFonts w:eastAsia="Times New Roman"/>
          <w:szCs w:val="24"/>
        </w:rPr>
        <w:t>,</w:t>
      </w:r>
      <w:r>
        <w:rPr>
          <w:rFonts w:eastAsia="Times New Roman"/>
          <w:szCs w:val="24"/>
        </w:rPr>
        <w:t xml:space="preserve"> στην ουσία ο Πρωθυπουργός για τα θέματα της υγείας. Εμείς στο Ποτάμι λέμε «ναι» και για την υγεία και για την παιδεία και για το οτιδήποτε. Ξεκινήστε, γιατί βλέπω ότι διαγκων</w:t>
      </w:r>
      <w:r>
        <w:rPr>
          <w:rFonts w:eastAsia="Times New Roman"/>
          <w:szCs w:val="24"/>
        </w:rPr>
        <w:t>ίζονται διάφορες παρατάξεις για το από πότε θα πρέπει να εξεταστούν τα πεπραγμένα στην υγεία. Άλλοι λένε από το 2000, άλλοι από το 2004 κ.λπ.. Ξεκινήστε και από το 1821</w:t>
      </w:r>
      <w:r>
        <w:rPr>
          <w:rFonts w:eastAsia="Times New Roman"/>
          <w:szCs w:val="24"/>
        </w:rPr>
        <w:t>,</w:t>
      </w:r>
      <w:r>
        <w:rPr>
          <w:rFonts w:eastAsia="Times New Roman"/>
          <w:szCs w:val="24"/>
        </w:rPr>
        <w:t xml:space="preserve"> αρκεί να μη γίνει κουκούλωμα, να βγει κάτι στην επιφάνεια και να έχουμε ένα πρακτικό α</w:t>
      </w:r>
      <w:r>
        <w:rPr>
          <w:rFonts w:eastAsia="Times New Roman"/>
          <w:szCs w:val="24"/>
        </w:rPr>
        <w:t xml:space="preserve">ποτέλεσμα, το οποίο θα μας βοηθήσει να βελτιώσουμε τις δομές του κράτους, της κοινωνίας και της οικονομίας από σήμερα κιόλας. </w:t>
      </w:r>
    </w:p>
    <w:p w14:paraId="39BC707B" w14:textId="77777777" w:rsidR="00C46B37" w:rsidRDefault="002E6CD8">
      <w:pPr>
        <w:spacing w:line="600" w:lineRule="auto"/>
        <w:ind w:firstLine="720"/>
        <w:jc w:val="both"/>
        <w:rPr>
          <w:rFonts w:eastAsia="Times New Roman"/>
          <w:szCs w:val="24"/>
        </w:rPr>
      </w:pPr>
      <w:r>
        <w:rPr>
          <w:rFonts w:eastAsia="Times New Roman"/>
          <w:szCs w:val="24"/>
        </w:rPr>
        <w:lastRenderedPageBreak/>
        <w:t>Πάμε τώρα στο θέμα μας. Πριν ανέβω στο Βήμα</w:t>
      </w:r>
      <w:r>
        <w:rPr>
          <w:rFonts w:eastAsia="Times New Roman"/>
          <w:szCs w:val="24"/>
        </w:rPr>
        <w:t>,</w:t>
      </w:r>
      <w:r>
        <w:rPr>
          <w:rFonts w:eastAsia="Times New Roman"/>
          <w:szCs w:val="24"/>
        </w:rPr>
        <w:t xml:space="preserve"> μο</w:t>
      </w:r>
      <w:r>
        <w:rPr>
          <w:rFonts w:eastAsia="Times New Roman"/>
          <w:szCs w:val="24"/>
        </w:rPr>
        <w:t>υ</w:t>
      </w:r>
      <w:r>
        <w:rPr>
          <w:rFonts w:eastAsia="Times New Roman"/>
          <w:szCs w:val="24"/>
        </w:rPr>
        <w:t xml:space="preserve"> ήλθε ένα </w:t>
      </w:r>
      <w:r>
        <w:rPr>
          <w:rFonts w:eastAsia="Times New Roman"/>
          <w:szCs w:val="24"/>
          <w:lang w:val="en-US"/>
        </w:rPr>
        <w:t>e</w:t>
      </w:r>
      <w:r>
        <w:rPr>
          <w:rFonts w:eastAsia="Times New Roman"/>
          <w:szCs w:val="24"/>
        </w:rPr>
        <w:t>-</w:t>
      </w:r>
      <w:r>
        <w:rPr>
          <w:rFonts w:eastAsia="Times New Roman"/>
          <w:szCs w:val="24"/>
          <w:lang w:val="en-US"/>
        </w:rPr>
        <w:t>mail</w:t>
      </w:r>
      <w:r>
        <w:rPr>
          <w:rFonts w:eastAsia="Times New Roman"/>
          <w:szCs w:val="24"/>
        </w:rPr>
        <w:t xml:space="preserve"> και πραγματικά έχει πάρα πολύ ενδιαφέρον. Δημοσιοποιείται η μελέ</w:t>
      </w:r>
      <w:r>
        <w:rPr>
          <w:rFonts w:eastAsia="Times New Roman"/>
          <w:szCs w:val="24"/>
        </w:rPr>
        <w:t>τη με τίτλο «Ενεργειακή φτώχεια στην Ελλάδα, προτάσεις κοινωνικής καινοτομίας για την αντιμετώπιση του φαινομένου». Είναι μια μελέτη που εκπόνησαν το Ίδρυμα Χάινριχ Μπελ Ελλάδας, το Ινστιτούτο Κτηρίων Μηδενικής Ενεργειακής Κατανάλωσης και η κοινωνική συνετ</w:t>
      </w:r>
      <w:r>
        <w:rPr>
          <w:rFonts w:eastAsia="Times New Roman"/>
          <w:szCs w:val="24"/>
        </w:rPr>
        <w:t>αιριστική επιχείρηση «Άνεμος Ανανέωσης». Το έχετε λάβει, κύριε Υπουργέ;</w:t>
      </w:r>
    </w:p>
    <w:p w14:paraId="39BC707C" w14:textId="77777777" w:rsidR="00C46B37" w:rsidRDefault="002E6CD8">
      <w:pPr>
        <w:spacing w:line="600" w:lineRule="auto"/>
        <w:ind w:firstLine="720"/>
        <w:jc w:val="both"/>
        <w:rPr>
          <w:rFonts w:eastAsia="Times New Roman"/>
          <w:szCs w:val="24"/>
        </w:rPr>
      </w:pPr>
      <w:r>
        <w:rPr>
          <w:rFonts w:eastAsia="Times New Roman"/>
          <w:b/>
          <w:szCs w:val="24"/>
        </w:rPr>
        <w:t>ΣΩΚΡΑΤΗΣ ΦΑΜΕΛΛΟΣ (Αναπληρωτής Υπουργός Περιβάλλοντος και Ενέργειας):</w:t>
      </w:r>
      <w:r>
        <w:rPr>
          <w:rFonts w:eastAsia="Times New Roman"/>
          <w:szCs w:val="24"/>
        </w:rPr>
        <w:t xml:space="preserve"> Έλαβα κι εγώ το </w:t>
      </w:r>
      <w:r>
        <w:rPr>
          <w:rFonts w:eastAsia="Times New Roman"/>
          <w:szCs w:val="24"/>
          <w:lang w:val="en-US"/>
        </w:rPr>
        <w:t>e</w:t>
      </w:r>
      <w:r>
        <w:rPr>
          <w:rFonts w:eastAsia="Times New Roman"/>
          <w:szCs w:val="24"/>
        </w:rPr>
        <w:t>-</w:t>
      </w:r>
      <w:r>
        <w:rPr>
          <w:rFonts w:eastAsia="Times New Roman"/>
          <w:szCs w:val="24"/>
          <w:lang w:val="en-US"/>
        </w:rPr>
        <w:t>mail</w:t>
      </w:r>
      <w:r>
        <w:rPr>
          <w:rFonts w:eastAsia="Times New Roman"/>
          <w:szCs w:val="24"/>
        </w:rPr>
        <w:t>.</w:t>
      </w:r>
    </w:p>
    <w:p w14:paraId="39BC707D" w14:textId="77777777" w:rsidR="00C46B37" w:rsidRDefault="002E6CD8">
      <w:pPr>
        <w:spacing w:line="600" w:lineRule="auto"/>
        <w:ind w:firstLine="720"/>
        <w:jc w:val="both"/>
        <w:rPr>
          <w:rFonts w:eastAsia="Times New Roman"/>
          <w:szCs w:val="24"/>
        </w:rPr>
      </w:pPr>
      <w:r>
        <w:rPr>
          <w:rFonts w:eastAsia="Times New Roman"/>
          <w:b/>
          <w:szCs w:val="24"/>
        </w:rPr>
        <w:t>ΓΕΩΡΓΙΟΣ ΑΜΥΡΑΣ:</w:t>
      </w:r>
      <w:r>
        <w:rPr>
          <w:rFonts w:eastAsia="Times New Roman"/>
          <w:szCs w:val="24"/>
        </w:rPr>
        <w:t xml:space="preserve"> Εγώ έριξα ήδη μια ματιά στη μελέτη. Έχει μερικά πολύ ενδιαφέροντα στοιχεί</w:t>
      </w:r>
      <w:r>
        <w:rPr>
          <w:rFonts w:eastAsia="Times New Roman"/>
          <w:szCs w:val="24"/>
        </w:rPr>
        <w:t xml:space="preserve">α, αγαπητέ κύριε </w:t>
      </w:r>
      <w:proofErr w:type="spellStart"/>
      <w:r>
        <w:rPr>
          <w:rFonts w:eastAsia="Times New Roman"/>
          <w:szCs w:val="24"/>
        </w:rPr>
        <w:t>Φάμελλε</w:t>
      </w:r>
      <w:proofErr w:type="spellEnd"/>
      <w:r>
        <w:rPr>
          <w:rFonts w:eastAsia="Times New Roman"/>
          <w:szCs w:val="24"/>
        </w:rPr>
        <w:t xml:space="preserve">. </w:t>
      </w:r>
    </w:p>
    <w:p w14:paraId="39BC707E" w14:textId="77777777" w:rsidR="00C46B37" w:rsidRDefault="002E6CD8">
      <w:pPr>
        <w:spacing w:line="600" w:lineRule="auto"/>
        <w:ind w:firstLine="720"/>
        <w:jc w:val="both"/>
        <w:rPr>
          <w:rFonts w:eastAsia="Times New Roman"/>
          <w:szCs w:val="24"/>
        </w:rPr>
      </w:pPr>
      <w:r>
        <w:rPr>
          <w:rFonts w:eastAsia="Times New Roman"/>
          <w:szCs w:val="24"/>
        </w:rPr>
        <w:t>Χρειάζεται να εξαλείψουμε την ενεργειακή φτώχεια. Ενεργειακή φτώχεια σημαίνει ότι κάποιος άνθρωπος –και είναι πάρα πολλοί αυτοί στην Ελλάδα και βάσει των επίσημων μελετών προσεγγίζουν το ποσοστό του συνολικού πληθυσμού κατά το 1/</w:t>
      </w:r>
      <w:r>
        <w:rPr>
          <w:rFonts w:eastAsia="Times New Roman"/>
          <w:szCs w:val="24"/>
        </w:rPr>
        <w:t>3- δεν ανάβει θερμοσίφωνα</w:t>
      </w:r>
      <w:r>
        <w:rPr>
          <w:rFonts w:eastAsia="Times New Roman"/>
          <w:szCs w:val="24"/>
        </w:rPr>
        <w:t>,</w:t>
      </w:r>
      <w:r>
        <w:rPr>
          <w:rFonts w:eastAsia="Times New Roman"/>
          <w:szCs w:val="24"/>
        </w:rPr>
        <w:t xml:space="preserve"> γιατί φοβάται ότι θα είναι υψηλός ο λο</w:t>
      </w:r>
      <w:r>
        <w:rPr>
          <w:rFonts w:eastAsia="Times New Roman"/>
          <w:szCs w:val="24"/>
        </w:rPr>
        <w:lastRenderedPageBreak/>
        <w:t>γαριασμός του ρεύματος και δεν θα έχει να το πληρώσει. Σημαίνει επίσης ότι δεν ανάβει θέρμανση και κρυώνει τον χειμώνα. Αυτ</w:t>
      </w:r>
      <w:r>
        <w:rPr>
          <w:rFonts w:eastAsia="Times New Roman"/>
          <w:szCs w:val="24"/>
        </w:rPr>
        <w:t>ή</w:t>
      </w:r>
      <w:r>
        <w:rPr>
          <w:rFonts w:eastAsia="Times New Roman"/>
          <w:szCs w:val="24"/>
        </w:rPr>
        <w:t xml:space="preserve"> είναι η ενεργειακή φτώχεια. </w:t>
      </w:r>
    </w:p>
    <w:p w14:paraId="39BC707F" w14:textId="77777777" w:rsidR="00C46B37" w:rsidRDefault="002E6CD8">
      <w:pPr>
        <w:spacing w:line="600" w:lineRule="auto"/>
        <w:ind w:firstLine="720"/>
        <w:jc w:val="both"/>
        <w:rPr>
          <w:rFonts w:eastAsia="Times New Roman"/>
          <w:szCs w:val="24"/>
        </w:rPr>
      </w:pPr>
      <w:r>
        <w:rPr>
          <w:rFonts w:eastAsia="Times New Roman"/>
          <w:szCs w:val="24"/>
        </w:rPr>
        <w:t>Εδώ μας λένε οι ειδικοί ότι χρειάζετα</w:t>
      </w:r>
      <w:r>
        <w:rPr>
          <w:rFonts w:eastAsia="Times New Roman"/>
          <w:szCs w:val="24"/>
        </w:rPr>
        <w:t>ι να αλλάξουμε πολιτική. Χρειάζεται να ενημερώσουμε και να εκπαιδεύσουμε τον γενικό πληθυσμό καλύτερα και να αυξήσουμε την ενεργειακή αποδοτικότητα των κτηρίων</w:t>
      </w:r>
      <w:r>
        <w:rPr>
          <w:rFonts w:eastAsia="Times New Roman"/>
          <w:szCs w:val="24"/>
        </w:rPr>
        <w:t>,</w:t>
      </w:r>
      <w:r>
        <w:rPr>
          <w:rFonts w:eastAsia="Times New Roman"/>
          <w:szCs w:val="24"/>
        </w:rPr>
        <w:t xml:space="preserve"> για να αξιοποιήσουμε βεβαίως τις </w:t>
      </w:r>
      <w:r>
        <w:rPr>
          <w:rFonts w:eastAsia="Times New Roman"/>
          <w:szCs w:val="24"/>
        </w:rPr>
        <w:t xml:space="preserve">ανανεώσιμες πηγές </w:t>
      </w:r>
      <w:r>
        <w:rPr>
          <w:rFonts w:eastAsia="Times New Roman"/>
          <w:szCs w:val="24"/>
        </w:rPr>
        <w:t>ενέργειας</w:t>
      </w:r>
      <w:r>
        <w:rPr>
          <w:rFonts w:eastAsia="Times New Roman"/>
          <w:szCs w:val="24"/>
        </w:rPr>
        <w:t>.</w:t>
      </w:r>
    </w:p>
    <w:p w14:paraId="39BC7080"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 xml:space="preserve">Πολύ συχνά από αυτήν την Αίθουσα </w:t>
      </w:r>
      <w:r>
        <w:rPr>
          <w:rFonts w:eastAsia="Times New Roman" w:cs="Times New Roman"/>
          <w:szCs w:val="24"/>
        </w:rPr>
        <w:t xml:space="preserve">και από αυτό το Βήμα, με τον κίνδυνο να γίνω λίγο βαρετός, αναφέρομαι στα επιτεύγματα άλλων χωρών από τον τρόπο αξιοποίησης των δικών τους συγκριτικών πλεονεκτημάτων από τις </w:t>
      </w:r>
      <w:r>
        <w:rPr>
          <w:rFonts w:eastAsia="Times New Roman" w:cs="Times New Roman"/>
          <w:szCs w:val="24"/>
        </w:rPr>
        <w:t>ανανεώσιμες πηγές ενέργειας</w:t>
      </w:r>
      <w:r>
        <w:rPr>
          <w:rFonts w:eastAsia="Times New Roman" w:cs="Times New Roman"/>
          <w:szCs w:val="24"/>
        </w:rPr>
        <w:t xml:space="preserve">. </w:t>
      </w:r>
    </w:p>
    <w:p w14:paraId="39BC7081"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 xml:space="preserve">Σας έχω πει πολλές φορές για τη Δανία, η οποία μάλιστα πριν από έναν μήνα σχεδόν, στις 23 Φλεβάρη του 2017, κάλυψε το σύνολο των ενεργειακών της αναγκών αποκλειστικά από αιολική ενέργεια. Την ίδια, όμως, ημέρα –είναι απίστευτες αυτές οι συμπτώσεις- κυρίες </w:t>
      </w:r>
      <w:r>
        <w:rPr>
          <w:rFonts w:eastAsia="Times New Roman" w:cs="Times New Roman"/>
          <w:szCs w:val="24"/>
        </w:rPr>
        <w:t xml:space="preserve">και κύριοι συνάδελφοι, το Δικαστήριο της Ευρωπαϊκής Ένωσης καταδίκασε την Ελλάδα, γιατί η Ελλάδα </w:t>
      </w:r>
      <w:r>
        <w:rPr>
          <w:rFonts w:eastAsia="Times New Roman" w:cs="Times New Roman"/>
          <w:szCs w:val="24"/>
        </w:rPr>
        <w:lastRenderedPageBreak/>
        <w:t xml:space="preserve">παραβίασε κοινοτική οδηγία για την ενεργειακή απόδοση των κτηρίων. </w:t>
      </w:r>
    </w:p>
    <w:p w14:paraId="39BC7082"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Θα σας τα πω με απλά λόγια: Η χώρα μας, όπως και όλες οι χώρες της Ευρωπαϊκής Ένωσης, ανά π</w:t>
      </w:r>
      <w:r>
        <w:rPr>
          <w:rFonts w:eastAsia="Times New Roman" w:cs="Times New Roman"/>
          <w:szCs w:val="24"/>
        </w:rPr>
        <w:t>ενταετία πρέπει να καταρτίζει μια έκθεση και να την κοινοποιεί στη Ευρωπαϊκή Επιτροπή</w:t>
      </w:r>
      <w:r>
        <w:rPr>
          <w:rFonts w:eastAsia="Times New Roman" w:cs="Times New Roman"/>
          <w:szCs w:val="24"/>
        </w:rPr>
        <w:t>,</w:t>
      </w:r>
      <w:r>
        <w:rPr>
          <w:rFonts w:eastAsia="Times New Roman" w:cs="Times New Roman"/>
          <w:szCs w:val="24"/>
        </w:rPr>
        <w:t xml:space="preserve"> στην οποία θα πρέπει να αναφέρει τα μέτρα και τα αποτελέσματα που η κάθε κυβέρνηση επιδιώκει ή έχει επιφέρει</w:t>
      </w:r>
      <w:r>
        <w:rPr>
          <w:rFonts w:eastAsia="Times New Roman" w:cs="Times New Roman"/>
          <w:szCs w:val="24"/>
        </w:rPr>
        <w:t>,</w:t>
      </w:r>
      <w:r>
        <w:rPr>
          <w:rFonts w:eastAsia="Times New Roman" w:cs="Times New Roman"/>
          <w:szCs w:val="24"/>
        </w:rPr>
        <w:t xml:space="preserve"> σε σχέση με την ενεργειακή απόδοση των κτηρίων, την ανάπτυξ</w:t>
      </w:r>
      <w:r>
        <w:rPr>
          <w:rFonts w:eastAsia="Times New Roman" w:cs="Times New Roman"/>
          <w:szCs w:val="24"/>
        </w:rPr>
        <w:t xml:space="preserve">η των </w:t>
      </w:r>
      <w:r>
        <w:rPr>
          <w:rFonts w:eastAsia="Times New Roman" w:cs="Times New Roman"/>
          <w:szCs w:val="24"/>
        </w:rPr>
        <w:t>ανανεώσιμων πηγών</w:t>
      </w:r>
      <w:r>
        <w:rPr>
          <w:rFonts w:eastAsia="Times New Roman" w:cs="Times New Roman"/>
          <w:szCs w:val="24"/>
        </w:rPr>
        <w:t xml:space="preserve"> </w:t>
      </w:r>
      <w:r>
        <w:rPr>
          <w:rFonts w:eastAsia="Times New Roman" w:cs="Times New Roman"/>
          <w:szCs w:val="24"/>
        </w:rPr>
        <w:t xml:space="preserve">ενέργειας </w:t>
      </w:r>
      <w:r>
        <w:rPr>
          <w:rFonts w:eastAsia="Times New Roman" w:cs="Times New Roman"/>
          <w:szCs w:val="24"/>
        </w:rPr>
        <w:t xml:space="preserve">και πώς εφαρμόζεται στα κτήρια. </w:t>
      </w:r>
    </w:p>
    <w:p w14:paraId="39BC7083"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 xml:space="preserve">Στις 3 Φεβρουαρίου του 2015, καινούργια Κυβέρνηση τότε ο ΣΥΡΙΖΑ, έλαβε μια επιστολή από την </w:t>
      </w:r>
      <w:r>
        <w:rPr>
          <w:rFonts w:eastAsia="Times New Roman" w:cs="Times New Roman"/>
          <w:szCs w:val="24"/>
        </w:rPr>
        <w:t>επιτροπή</w:t>
      </w:r>
      <w:r>
        <w:rPr>
          <w:rFonts w:eastAsia="Times New Roman" w:cs="Times New Roman"/>
          <w:szCs w:val="24"/>
        </w:rPr>
        <w:t>, η οποία έλεγε: «Κινηθείτε πιο γρήγορα. Θέλουμε την έκθεση για το τι έχετε κάνει ως κυβε</w:t>
      </w:r>
      <w:r>
        <w:rPr>
          <w:rFonts w:eastAsia="Times New Roman" w:cs="Times New Roman"/>
          <w:szCs w:val="24"/>
        </w:rPr>
        <w:t xml:space="preserve">ρνήσεις διαδοχικά στο θέμα της ενεργειακής απόδοσης κτηρίων». </w:t>
      </w:r>
    </w:p>
    <w:p w14:paraId="39BC7084"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Περάσανε δύο χρόνια, κυρίες και κύριοι συνάδελφοι. Εμείς δεν στέλναμε επιστολές, εκθέσεις δεν καταθέσαμε και να που μόλις πριν από λίγες ημέρες, την ημέρα που</w:t>
      </w:r>
      <w:r>
        <w:rPr>
          <w:rFonts w:eastAsia="Times New Roman" w:cs="Times New Roman"/>
          <w:szCs w:val="24"/>
        </w:rPr>
        <w:t>,</w:t>
      </w:r>
      <w:r>
        <w:rPr>
          <w:rFonts w:eastAsia="Times New Roman" w:cs="Times New Roman"/>
          <w:szCs w:val="24"/>
        </w:rPr>
        <w:t xml:space="preserve"> όπως σας είπα</w:t>
      </w:r>
      <w:r>
        <w:rPr>
          <w:rFonts w:eastAsia="Times New Roman" w:cs="Times New Roman"/>
          <w:szCs w:val="24"/>
        </w:rPr>
        <w:t>,</w:t>
      </w:r>
      <w:r>
        <w:rPr>
          <w:rFonts w:eastAsia="Times New Roman" w:cs="Times New Roman"/>
          <w:szCs w:val="24"/>
        </w:rPr>
        <w:t xml:space="preserve"> η Δανία κάλυπτε το</w:t>
      </w:r>
      <w:r>
        <w:rPr>
          <w:rFonts w:eastAsia="Times New Roman" w:cs="Times New Roman"/>
          <w:szCs w:val="24"/>
        </w:rPr>
        <w:t xml:space="preserve"> 100% των ενεργειακών της αναγκών από την αξιοποίηση του αέρα, εμείς βρισκόμασταν με μία ακόμα καταδίκη </w:t>
      </w:r>
      <w:r>
        <w:rPr>
          <w:rFonts w:eastAsia="Times New Roman" w:cs="Times New Roman"/>
          <w:szCs w:val="24"/>
        </w:rPr>
        <w:lastRenderedPageBreak/>
        <w:t>στην πλάτη. Γιατί; Γιατί η Ελλάδα δεν υπέβαλε ποτέ έκθεση και εννοείται ότι έμεινε πίσω και σε αυτόν τον τομέα.</w:t>
      </w:r>
    </w:p>
    <w:p w14:paraId="39BC7085"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δεν θέλω να σας κουρ</w:t>
      </w:r>
      <w:r>
        <w:rPr>
          <w:rFonts w:eastAsia="Times New Roman" w:cs="Times New Roman"/>
          <w:szCs w:val="24"/>
        </w:rPr>
        <w:t>άσω άλλο με τη Δανία, αλλά εγώ θα πρότεινα να γίνουμε Χαβάη. Βεβαίως! Η Χαβάη, κυρίες και κύριοι συνάδελφοι, έχει βάλει μπροστά ένα πάρα πολύ φιλόδοξο, αλλά και ρεαλιστικό πρόγραμμα, βάσει του οποίου θα φωτίζεται τη νύχτα, θα καλύπτει τις ενεργειακές της α</w:t>
      </w:r>
      <w:r>
        <w:rPr>
          <w:rFonts w:eastAsia="Times New Roman" w:cs="Times New Roman"/>
          <w:szCs w:val="24"/>
        </w:rPr>
        <w:t xml:space="preserve">νάγκες από την ενέργεια του ήλιου, </w:t>
      </w:r>
      <w:proofErr w:type="spellStart"/>
      <w:r>
        <w:rPr>
          <w:rFonts w:eastAsia="Times New Roman" w:cs="Times New Roman"/>
          <w:szCs w:val="24"/>
        </w:rPr>
        <w:t>παρ</w:t>
      </w:r>
      <w:r>
        <w:rPr>
          <w:rFonts w:eastAsia="Times New Roman" w:cs="Times New Roman"/>
          <w:szCs w:val="24"/>
        </w:rPr>
        <w:t>’</w:t>
      </w:r>
      <w:r>
        <w:rPr>
          <w:rFonts w:eastAsia="Times New Roman" w:cs="Times New Roman"/>
          <w:szCs w:val="24"/>
        </w:rPr>
        <w:t>ότι</w:t>
      </w:r>
      <w:proofErr w:type="spellEnd"/>
      <w:r>
        <w:rPr>
          <w:rFonts w:eastAsia="Times New Roman" w:cs="Times New Roman"/>
          <w:szCs w:val="24"/>
        </w:rPr>
        <w:t xml:space="preserve"> θα είναι νύχτα. Έχουν φτιάξει ένα μεγάλο ηλιακό πάρκο και παράλληλα ένα σταθμό αποθήκευσης της ενέργειας που συλλέγεται το πρωί από τον ήλιο</w:t>
      </w:r>
      <w:r>
        <w:rPr>
          <w:rFonts w:eastAsia="Times New Roman" w:cs="Times New Roman"/>
          <w:szCs w:val="24"/>
        </w:rPr>
        <w:t>,</w:t>
      </w:r>
      <w:r w:rsidRPr="006D3BC2">
        <w:rPr>
          <w:rFonts w:eastAsia="Times New Roman" w:cs="Times New Roman"/>
          <w:szCs w:val="24"/>
        </w:rPr>
        <w:t xml:space="preserve"> </w:t>
      </w:r>
      <w:r>
        <w:rPr>
          <w:rFonts w:eastAsia="Times New Roman" w:cs="Times New Roman"/>
          <w:szCs w:val="24"/>
        </w:rPr>
        <w:t>με ένα πρωτοποριακό σύστημα μπαταριών</w:t>
      </w:r>
      <w:r>
        <w:rPr>
          <w:rFonts w:eastAsia="Times New Roman" w:cs="Times New Roman"/>
          <w:szCs w:val="24"/>
        </w:rPr>
        <w:t xml:space="preserve">. Και να, λοιπόν, που και η Χαβάη </w:t>
      </w:r>
      <w:r>
        <w:rPr>
          <w:rFonts w:eastAsia="Times New Roman" w:cs="Times New Roman"/>
          <w:szCs w:val="24"/>
        </w:rPr>
        <w:t xml:space="preserve">μάς δείχνει τον δρόμο. </w:t>
      </w:r>
    </w:p>
    <w:p w14:paraId="39BC7086"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δεν χρειάζεται να γίνουμε ούτε Δανία ούτε Χαβάη. Αρκεί να γίνουμε η Ελλάδα</w:t>
      </w:r>
      <w:r>
        <w:rPr>
          <w:rFonts w:eastAsia="Times New Roman" w:cs="Times New Roman"/>
          <w:szCs w:val="24"/>
        </w:rPr>
        <w:t>,</w:t>
      </w:r>
      <w:r>
        <w:rPr>
          <w:rFonts w:eastAsia="Times New Roman" w:cs="Times New Roman"/>
          <w:szCs w:val="24"/>
        </w:rPr>
        <w:t xml:space="preserve"> που πραγματικά είμαστε, μια χώρα με τεράστιες δυνατότητες, με πολλά πλεονεκτήματα στη γεωθερμία, στον αέρα, στο κύμα. Παντού η</w:t>
      </w:r>
      <w:r>
        <w:rPr>
          <w:rFonts w:eastAsia="Times New Roman" w:cs="Times New Roman"/>
          <w:szCs w:val="24"/>
        </w:rPr>
        <w:t xml:space="preserve"> Ελλάδα είναι ευλογημένη, αλλά θα έλεγα ότι αδικείται σε μεγάλο βαθμό από τους κατοίκους της και από τις κυβερνήσεις της.  </w:t>
      </w:r>
    </w:p>
    <w:p w14:paraId="39BC7087"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εμείς ως Ποτάμι</w:t>
      </w:r>
      <w:r>
        <w:rPr>
          <w:rFonts w:eastAsia="Times New Roman" w:cs="Times New Roman"/>
          <w:szCs w:val="24"/>
        </w:rPr>
        <w:t>,</w:t>
      </w:r>
      <w:r>
        <w:rPr>
          <w:rFonts w:eastAsia="Times New Roman" w:cs="Times New Roman"/>
          <w:szCs w:val="24"/>
        </w:rPr>
        <w:t xml:space="preserve"> θεωρούμε ότι η πιο φθηνή και καθαρότερη κιλοβατώρα είναι αυτή που δεν </w:t>
      </w:r>
      <w:r>
        <w:rPr>
          <w:rFonts w:eastAsia="Times New Roman" w:cs="Times New Roman"/>
          <w:szCs w:val="24"/>
        </w:rPr>
        <w:lastRenderedPageBreak/>
        <w:t>κάηκε ποτέ, που</w:t>
      </w:r>
      <w:r>
        <w:rPr>
          <w:rFonts w:eastAsia="Times New Roman" w:cs="Times New Roman"/>
          <w:szCs w:val="24"/>
        </w:rPr>
        <w:t xml:space="preserve"> δεν ξοδεύτηκε ποτέ. Γιατί; Γιατί θα πρέπει να φροντίσουμε</w:t>
      </w:r>
      <w:r>
        <w:rPr>
          <w:rFonts w:eastAsia="Times New Roman" w:cs="Times New Roman"/>
          <w:szCs w:val="24"/>
        </w:rPr>
        <w:t>,</w:t>
      </w:r>
      <w:r>
        <w:rPr>
          <w:rFonts w:eastAsia="Times New Roman" w:cs="Times New Roman"/>
          <w:szCs w:val="24"/>
        </w:rPr>
        <w:t xml:space="preserve"> όχι μόνο την παραγωγή</w:t>
      </w:r>
      <w:r>
        <w:rPr>
          <w:rFonts w:eastAsia="Times New Roman" w:cs="Times New Roman"/>
          <w:szCs w:val="24"/>
        </w:rPr>
        <w:t>,</w:t>
      </w:r>
      <w:r>
        <w:rPr>
          <w:rFonts w:eastAsia="Times New Roman" w:cs="Times New Roman"/>
          <w:szCs w:val="24"/>
        </w:rPr>
        <w:t xml:space="preserve"> αλλά και την εξοικονόμηση και τη ζήτηση. Εκεί είναι που πρέπει να κάνουμε δουλειά. </w:t>
      </w:r>
    </w:p>
    <w:p w14:paraId="39BC7088"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Δεν χρειάζεται να είμαστε ούτε Δανία ούτε Χαβάη. Ας γίνουμε η Ελλάδα της Πίνδου, η Ελλάδα</w:t>
      </w:r>
      <w:r>
        <w:rPr>
          <w:rFonts w:eastAsia="Times New Roman" w:cs="Times New Roman"/>
          <w:szCs w:val="24"/>
        </w:rPr>
        <w:t xml:space="preserve"> των νησιών, η Ελλάδα των Ελλήνων</w:t>
      </w:r>
      <w:r>
        <w:rPr>
          <w:rFonts w:eastAsia="Times New Roman" w:cs="Times New Roman"/>
          <w:szCs w:val="24"/>
        </w:rPr>
        <w:t>,</w:t>
      </w:r>
      <w:r>
        <w:rPr>
          <w:rFonts w:eastAsia="Times New Roman" w:cs="Times New Roman"/>
          <w:szCs w:val="24"/>
        </w:rPr>
        <w:t xml:space="preserve"> που καινοτομούν και ερευνούν από τότε που θυμούνται τον εαυτό τους οι Έλληνες. Γιατί εμείς τώρα να υστερούμε; </w:t>
      </w:r>
    </w:p>
    <w:p w14:paraId="39BC7089"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39BC708A" w14:textId="77777777" w:rsidR="00C46B37" w:rsidRDefault="002E6CD8">
      <w:pPr>
        <w:spacing w:line="600" w:lineRule="auto"/>
        <w:ind w:firstLine="720"/>
        <w:jc w:val="center"/>
        <w:rPr>
          <w:rFonts w:eastAsia="Times New Roman"/>
          <w:bCs/>
        </w:rPr>
      </w:pPr>
      <w:r>
        <w:rPr>
          <w:rFonts w:eastAsia="Times New Roman"/>
          <w:bCs/>
        </w:rPr>
        <w:t>(Χειροκροτήματα)</w:t>
      </w:r>
    </w:p>
    <w:p w14:paraId="39BC708B" w14:textId="77777777" w:rsidR="00C46B37" w:rsidRDefault="002E6CD8">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Ευχαριστούμε, κύριε </w:t>
      </w:r>
      <w:proofErr w:type="spellStart"/>
      <w:r>
        <w:rPr>
          <w:rFonts w:eastAsia="Times New Roman" w:cs="Times New Roman"/>
          <w:szCs w:val="24"/>
        </w:rPr>
        <w:t>Αμυρά</w:t>
      </w:r>
      <w:proofErr w:type="spellEnd"/>
      <w:r>
        <w:rPr>
          <w:rFonts w:eastAsia="Times New Roman" w:cs="Times New Roman"/>
          <w:szCs w:val="24"/>
        </w:rPr>
        <w:t xml:space="preserve">. </w:t>
      </w:r>
    </w:p>
    <w:p w14:paraId="39BC708C"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Κύριε Κωνσταντινό</w:t>
      </w:r>
      <w:r>
        <w:rPr>
          <w:rFonts w:eastAsia="Times New Roman" w:cs="Times New Roman"/>
          <w:szCs w:val="24"/>
        </w:rPr>
        <w:t xml:space="preserve">πουλε, έχετε τον λόγο για τη δευτερολογία σας, για πέντε λεπτά. </w:t>
      </w:r>
    </w:p>
    <w:p w14:paraId="39BC708D" w14:textId="77777777" w:rsidR="00C46B37" w:rsidRDefault="002E6CD8">
      <w:pPr>
        <w:spacing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 xml:space="preserve">Ευχαριστώ, κύριε Πρόεδρε. </w:t>
      </w:r>
    </w:p>
    <w:p w14:paraId="39BC708E"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 xml:space="preserve">Είπα στην αρχή της ομιλίας μου για εξεταστική για τον κ. Καραμανλή και για τον κ. </w:t>
      </w:r>
      <w:proofErr w:type="spellStart"/>
      <w:r>
        <w:rPr>
          <w:rFonts w:eastAsia="Times New Roman" w:cs="Times New Roman"/>
          <w:szCs w:val="24"/>
        </w:rPr>
        <w:t>Βαρουφάκη</w:t>
      </w:r>
      <w:proofErr w:type="spellEnd"/>
      <w:r>
        <w:rPr>
          <w:rFonts w:eastAsia="Times New Roman" w:cs="Times New Roman"/>
          <w:szCs w:val="24"/>
        </w:rPr>
        <w:t xml:space="preserve"> και έγινε χαμός. Αμέσως, </w:t>
      </w:r>
      <w:r>
        <w:rPr>
          <w:rFonts w:eastAsia="Times New Roman" w:cs="Times New Roman"/>
          <w:szCs w:val="24"/>
        </w:rPr>
        <w:lastRenderedPageBreak/>
        <w:t xml:space="preserve">εθελοντές </w:t>
      </w:r>
      <w:proofErr w:type="spellStart"/>
      <w:r>
        <w:rPr>
          <w:rFonts w:eastAsia="Times New Roman" w:cs="Times New Roman"/>
          <w:szCs w:val="24"/>
        </w:rPr>
        <w:t>αριστεροδεξιοί</w:t>
      </w:r>
      <w:proofErr w:type="spellEnd"/>
      <w:r>
        <w:rPr>
          <w:rFonts w:eastAsia="Times New Roman" w:cs="Times New Roman"/>
          <w:szCs w:val="24"/>
        </w:rPr>
        <w:t xml:space="preserve"> να στηρίξουν τον Κώστα Καραμανλή. Δεν είπαμε κάτι διαφορετικό. Είπαμε να γίνει μια εξεταστική από τη μέρα που η χώρα μπήκε στο μνημόνιο.   (</w:t>
      </w:r>
      <w:r>
        <w:rPr>
          <w:rFonts w:eastAsia="Times New Roman" w:cs="Times New Roman"/>
          <w:szCs w:val="24"/>
          <w:lang w:val="en-US"/>
        </w:rPr>
        <w:t>MA</w:t>
      </w:r>
      <w:r>
        <w:rPr>
          <w:rFonts w:eastAsia="Times New Roman" w:cs="Times New Roman"/>
          <w:szCs w:val="24"/>
        </w:rPr>
        <w:t>)</w:t>
      </w:r>
    </w:p>
    <w:p w14:paraId="39BC708F"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 xml:space="preserve">Δεύτερον, είπαμε αυτό που σας είπε ο κ. </w:t>
      </w:r>
      <w:proofErr w:type="spellStart"/>
      <w:r>
        <w:rPr>
          <w:rFonts w:eastAsia="Times New Roman" w:cs="Times New Roman"/>
          <w:szCs w:val="24"/>
        </w:rPr>
        <w:t>Βαρουφάκης</w:t>
      </w:r>
      <w:proofErr w:type="spellEnd"/>
      <w:r>
        <w:rPr>
          <w:rFonts w:eastAsia="Times New Roman" w:cs="Times New Roman"/>
          <w:szCs w:val="24"/>
        </w:rPr>
        <w:t xml:space="preserve"> προχθές, ότι θέλει να γίνει μια Εξεταστική. Εσείς θέλετε; </w:t>
      </w:r>
    </w:p>
    <w:p w14:paraId="39BC7090"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Βέβαια, πρέπει να δώσουμε συγχαρητήρια στον Κώστα Καραμανλή. Είναι απίθανο αυτό που συμβαίνει: ΣΥΡΙΖΑ, ΑΝΕΛ και Νέα Δημοκρατία –που βέβαια είναι τ</w:t>
      </w:r>
      <w:r>
        <w:rPr>
          <w:rFonts w:eastAsia="Times New Roman" w:cs="Times New Roman"/>
          <w:szCs w:val="24"/>
        </w:rPr>
        <w:t>ο κόμμα του- να συναγωνίζονται ποιος θα υπερασπιστεί τον Καραμανλή! Πραγματικά, θέλω να σας πω ότι δεν το έχω ξαναδεί. Μπορεί να είναι και μια Κυβέρνηση από το μέλλον. Αφού τους ενώνει ο Κώστας Καραμανλής, μπορούν να τα βρουν και στην Κυβέρνηση. Δεν υπάρχε</w:t>
      </w:r>
      <w:r>
        <w:rPr>
          <w:rFonts w:eastAsia="Times New Roman" w:cs="Times New Roman"/>
          <w:szCs w:val="24"/>
        </w:rPr>
        <w:t xml:space="preserve">ι πρόβλημα σε αυτό. </w:t>
      </w:r>
    </w:p>
    <w:p w14:paraId="39BC7091"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Βλέπω και τον Υπουργό τώρα, ο οποίος ανακοίνωσε και τα πλευρικά διόδια στη γέφυρα Βαρυμπόμπης. Θυμάμαι τότε την κ. Δούρου</w:t>
      </w:r>
      <w:r>
        <w:rPr>
          <w:rFonts w:eastAsia="Times New Roman" w:cs="Times New Roman"/>
          <w:szCs w:val="24"/>
        </w:rPr>
        <w:t>,</w:t>
      </w:r>
      <w:r>
        <w:rPr>
          <w:rFonts w:eastAsia="Times New Roman" w:cs="Times New Roman"/>
          <w:szCs w:val="24"/>
        </w:rPr>
        <w:t xml:space="preserve"> εκεί που έβγαινε με τα πανό. Σήμερα δεν έκανε καμμία δήλωση. Είναι προς τιμήν σας που δεν έκανε καμμία δήλωση η </w:t>
      </w:r>
      <w:r>
        <w:rPr>
          <w:rFonts w:eastAsia="Times New Roman" w:cs="Times New Roman"/>
          <w:szCs w:val="24"/>
        </w:rPr>
        <w:t>κ. Δούρου.</w:t>
      </w:r>
    </w:p>
    <w:p w14:paraId="39BC7092" w14:textId="77777777" w:rsidR="00C46B37" w:rsidRDefault="002E6CD8">
      <w:pPr>
        <w:spacing w:line="600" w:lineRule="auto"/>
        <w:ind w:firstLine="720"/>
        <w:jc w:val="both"/>
        <w:rPr>
          <w:rFonts w:eastAsia="Times New Roman" w:cs="Times New Roman"/>
          <w:szCs w:val="24"/>
        </w:rPr>
      </w:pPr>
      <w:r>
        <w:rPr>
          <w:rFonts w:eastAsia="Times New Roman" w:cs="Times New Roman"/>
          <w:b/>
          <w:szCs w:val="24"/>
        </w:rPr>
        <w:lastRenderedPageBreak/>
        <w:t xml:space="preserve">ΣΩΚΡΑΤΗΣ ΦΑΜΕΛΛΟΣ (Αναπληρωτής Υπουργός Περιβάλλοντος και Ενέργειας): </w:t>
      </w:r>
      <w:r>
        <w:rPr>
          <w:rFonts w:eastAsia="Times New Roman" w:cs="Times New Roman"/>
          <w:szCs w:val="24"/>
        </w:rPr>
        <w:t xml:space="preserve">Προς τιμήν σας, πάντως, δεν είναι ό,τι κάνετε για τις συμβάσεις που εσείς υπογράψατε. Γιατί θα μας αναγκάσετε να μιλήσουμε κι εμείς. </w:t>
      </w:r>
    </w:p>
    <w:p w14:paraId="39BC7093" w14:textId="77777777" w:rsidR="00C46B37" w:rsidRDefault="002E6CD8">
      <w:pPr>
        <w:spacing w:line="600" w:lineRule="auto"/>
        <w:ind w:firstLine="720"/>
        <w:jc w:val="both"/>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Όσο θέλετε.</w:t>
      </w:r>
    </w:p>
    <w:p w14:paraId="39BC7094" w14:textId="77777777" w:rsidR="00C46B37" w:rsidRDefault="002E6CD8">
      <w:pPr>
        <w:spacing w:line="600" w:lineRule="auto"/>
        <w:ind w:firstLine="720"/>
        <w:jc w:val="both"/>
        <w:rPr>
          <w:rFonts w:eastAsia="Times New Roman" w:cs="Times New Roman"/>
          <w:szCs w:val="24"/>
        </w:rPr>
      </w:pPr>
      <w:r>
        <w:rPr>
          <w:rFonts w:eastAsia="Times New Roman" w:cs="Times New Roman"/>
          <w:b/>
          <w:szCs w:val="24"/>
        </w:rPr>
        <w:t>Σ</w:t>
      </w:r>
      <w:r>
        <w:rPr>
          <w:rFonts w:eastAsia="Times New Roman" w:cs="Times New Roman"/>
          <w:b/>
          <w:szCs w:val="24"/>
        </w:rPr>
        <w:t xml:space="preserve">ΩΚΡΑΤΗΣ ΦΑΜΕΛΛΟΣ (Αναπληρωτής Υπουργός Περιβάλλοντος και Ενέργειας): </w:t>
      </w:r>
      <w:r>
        <w:rPr>
          <w:rFonts w:eastAsia="Times New Roman" w:cs="Times New Roman"/>
          <w:szCs w:val="24"/>
        </w:rPr>
        <w:t>Η αμνησία δεν είναι καλό φαινόμενο.</w:t>
      </w:r>
    </w:p>
    <w:p w14:paraId="39BC7095" w14:textId="77777777" w:rsidR="00C46B37" w:rsidRDefault="002E6CD8">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Στη λήξη της συνεδρίασης να αφήσουμε τις αντιμαχίες. </w:t>
      </w:r>
    </w:p>
    <w:p w14:paraId="39BC7096" w14:textId="77777777" w:rsidR="00C46B37" w:rsidRDefault="002E6CD8">
      <w:pPr>
        <w:spacing w:line="600" w:lineRule="auto"/>
        <w:ind w:firstLine="720"/>
        <w:jc w:val="both"/>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Τώρα πια</w:t>
      </w:r>
      <w:r>
        <w:rPr>
          <w:rFonts w:eastAsia="Times New Roman" w:cs="Times New Roman"/>
          <w:szCs w:val="24"/>
        </w:rPr>
        <w:t>,</w:t>
      </w:r>
      <w:r>
        <w:rPr>
          <w:rFonts w:eastAsia="Times New Roman" w:cs="Times New Roman"/>
          <w:szCs w:val="24"/>
        </w:rPr>
        <w:t xml:space="preserve"> δεν είστε στο 2014 ή στο 20</w:t>
      </w:r>
      <w:r>
        <w:rPr>
          <w:rFonts w:eastAsia="Times New Roman" w:cs="Times New Roman"/>
          <w:szCs w:val="24"/>
        </w:rPr>
        <w:t xml:space="preserve">13 που μπορούσατε να λέτε ό,τι θέλετε και να κάνετε ό,τι θέλετε. Τώρα δεν χρειάζεται να σας απαντάμε καν εμείς. Σας βλέπει ο κόσμος. Σας κρίνει έναν-έναν, για τις πολιτικές σας, όχι προσωπικά. Εγώ δεν θέτω ποτέ προσωπικά ζητήματα. </w:t>
      </w:r>
    </w:p>
    <w:p w14:paraId="39BC7097"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Άκουσα τον Υπουργό, ο οπ</w:t>
      </w:r>
      <w:r>
        <w:rPr>
          <w:rFonts w:eastAsia="Times New Roman" w:cs="Times New Roman"/>
          <w:szCs w:val="24"/>
        </w:rPr>
        <w:t xml:space="preserve">οίος μου θύμισε λίγο τον κ. Λαφαζάνη, που λέει για το Ελληνικό «λέγατε για 6 δισεκατομμύρια». </w:t>
      </w:r>
      <w:r>
        <w:rPr>
          <w:rFonts w:eastAsia="Times New Roman" w:cs="Times New Roman"/>
          <w:szCs w:val="24"/>
        </w:rPr>
        <w:lastRenderedPageBreak/>
        <w:t xml:space="preserve">Πόσα υπογράψατε εσείς; Τι υπογράψατε εσείς; Μήπως δεν θυμάστε τι υπογράψατε στη </w:t>
      </w:r>
      <w:r>
        <w:rPr>
          <w:rFonts w:eastAsia="Times New Roman" w:cs="Times New Roman"/>
          <w:szCs w:val="24"/>
        </w:rPr>
        <w:t>σ</w:t>
      </w:r>
      <w:r>
        <w:rPr>
          <w:rFonts w:eastAsia="Times New Roman" w:cs="Times New Roman"/>
          <w:szCs w:val="24"/>
        </w:rPr>
        <w:t xml:space="preserve">ύμβαση, την τελευταία, επί κ. </w:t>
      </w:r>
      <w:proofErr w:type="spellStart"/>
      <w:r>
        <w:rPr>
          <w:rFonts w:eastAsia="Times New Roman" w:cs="Times New Roman"/>
          <w:szCs w:val="24"/>
        </w:rPr>
        <w:t>Τσακαλώτου</w:t>
      </w:r>
      <w:proofErr w:type="spellEnd"/>
      <w:r>
        <w:rPr>
          <w:rFonts w:eastAsia="Times New Roman" w:cs="Times New Roman"/>
          <w:szCs w:val="24"/>
        </w:rPr>
        <w:t>;</w:t>
      </w:r>
    </w:p>
    <w:p w14:paraId="39BC7098"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Υπάρχει ένα θέμα, το οποίο είναι στα μα</w:t>
      </w:r>
      <w:r>
        <w:rPr>
          <w:rFonts w:eastAsia="Times New Roman" w:cs="Times New Roman"/>
          <w:szCs w:val="24"/>
        </w:rPr>
        <w:t xml:space="preserve">θηματικά ανάλογα της ΕΛΣΤΑΤ, με τη ΔΕΗ. Είναι πρωτοποριακό αυτό. Και όπως ο Πρωθυπουργός έλεγε άλλα και η ΕΛΣΤΑΤ τον διόρθωσε –γιατί εσείς οι </w:t>
      </w:r>
      <w:proofErr w:type="spellStart"/>
      <w:r>
        <w:rPr>
          <w:rFonts w:eastAsia="Times New Roman" w:cs="Times New Roman"/>
          <w:szCs w:val="24"/>
        </w:rPr>
        <w:t>συριζαίοι</w:t>
      </w:r>
      <w:proofErr w:type="spellEnd"/>
      <w:r>
        <w:rPr>
          <w:rFonts w:eastAsia="Times New Roman" w:cs="Times New Roman"/>
          <w:szCs w:val="24"/>
        </w:rPr>
        <w:t xml:space="preserve"> κάνετε πρόσθεση και αφαίρεση εκεί- θέλω να σας πω το εξής με τη ΔΕΗ. </w:t>
      </w:r>
    </w:p>
    <w:p w14:paraId="39BC7099"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Δεν γίνεται να λέτε εσείς στις απα</w:t>
      </w:r>
      <w:r>
        <w:rPr>
          <w:rFonts w:eastAsia="Times New Roman" w:cs="Times New Roman"/>
          <w:szCs w:val="24"/>
        </w:rPr>
        <w:t xml:space="preserve">ντήσεις σας ότι ήταν 70%-30% και να το κάνετε 34%. Δεν μπορεί </w:t>
      </w:r>
      <w:r>
        <w:rPr>
          <w:rFonts w:eastAsia="Times New Roman" w:cs="Times New Roman"/>
          <w:szCs w:val="24"/>
        </w:rPr>
        <w:t>εσείς,</w:t>
      </w:r>
      <w:r>
        <w:rPr>
          <w:rFonts w:eastAsia="Times New Roman" w:cs="Times New Roman"/>
          <w:szCs w:val="24"/>
        </w:rPr>
        <w:t xml:space="preserve"> του 17%</w:t>
      </w:r>
      <w:r>
        <w:rPr>
          <w:rFonts w:eastAsia="Times New Roman" w:cs="Times New Roman"/>
          <w:szCs w:val="24"/>
        </w:rPr>
        <w:t>,</w:t>
      </w:r>
      <w:r>
        <w:rPr>
          <w:rFonts w:eastAsia="Times New Roman" w:cs="Times New Roman"/>
          <w:szCs w:val="24"/>
        </w:rPr>
        <w:t xml:space="preserve"> να έχετε πει ότι θα πάει στο </w:t>
      </w:r>
      <w:proofErr w:type="spellStart"/>
      <w:r>
        <w:rPr>
          <w:rFonts w:eastAsia="Times New Roman" w:cs="Times New Roman"/>
          <w:szCs w:val="24"/>
        </w:rPr>
        <w:t>υ</w:t>
      </w:r>
      <w:r>
        <w:rPr>
          <w:rFonts w:eastAsia="Times New Roman" w:cs="Times New Roman"/>
          <w:szCs w:val="24"/>
        </w:rPr>
        <w:t>περταμείο</w:t>
      </w:r>
      <w:proofErr w:type="spellEnd"/>
      <w:r>
        <w:rPr>
          <w:rFonts w:eastAsia="Times New Roman" w:cs="Times New Roman"/>
          <w:szCs w:val="24"/>
        </w:rPr>
        <w:t xml:space="preserve"> και θα βάλετε σύμβουλο, να το κάνετε 51%. Αυτό δεν έχει ξαναγίνει. Δεν υπάρχει κανένα πρόβλημα δηλαδή σχετικά με το </w:t>
      </w:r>
      <w:proofErr w:type="spellStart"/>
      <w:r>
        <w:rPr>
          <w:rFonts w:eastAsia="Times New Roman" w:cs="Times New Roman"/>
          <w:szCs w:val="24"/>
        </w:rPr>
        <w:t>υ</w:t>
      </w:r>
      <w:r>
        <w:rPr>
          <w:rFonts w:eastAsia="Times New Roman" w:cs="Times New Roman"/>
          <w:szCs w:val="24"/>
        </w:rPr>
        <w:t>περταμείο</w:t>
      </w:r>
      <w:proofErr w:type="spellEnd"/>
      <w:r>
        <w:rPr>
          <w:rFonts w:eastAsia="Times New Roman" w:cs="Times New Roman"/>
          <w:szCs w:val="24"/>
        </w:rPr>
        <w:t>,</w:t>
      </w:r>
      <w:r>
        <w:rPr>
          <w:rFonts w:eastAsia="Times New Roman" w:cs="Times New Roman"/>
          <w:szCs w:val="24"/>
        </w:rPr>
        <w:t xml:space="preserve"> που το έχε</w:t>
      </w:r>
      <w:r>
        <w:rPr>
          <w:rFonts w:eastAsia="Times New Roman" w:cs="Times New Roman"/>
          <w:szCs w:val="24"/>
        </w:rPr>
        <w:t xml:space="preserve">τε δώσει για εκατό χρόνια; </w:t>
      </w:r>
    </w:p>
    <w:p w14:paraId="39BC709A"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το μεγαλύτερο θέμα για τη ΔΕΗ είναι η απαξίωσή της. Και αυτό είναι ένα μήνυμα για όλους μας, γιατί επί δύο τρία χρόνια ήσασταν εκεί</w:t>
      </w:r>
      <w:r>
        <w:rPr>
          <w:rFonts w:eastAsia="Times New Roman" w:cs="Times New Roman"/>
          <w:szCs w:val="24"/>
        </w:rPr>
        <w:t>,</w:t>
      </w:r>
      <w:r>
        <w:rPr>
          <w:rFonts w:eastAsia="Times New Roman" w:cs="Times New Roman"/>
          <w:szCs w:val="24"/>
        </w:rPr>
        <w:t xml:space="preserve"> λέγοντας τα εύκολα, τα μεγάλα λόγια</w:t>
      </w:r>
      <w:r>
        <w:rPr>
          <w:rFonts w:eastAsia="Times New Roman" w:cs="Times New Roman"/>
          <w:szCs w:val="24"/>
        </w:rPr>
        <w:t>,</w:t>
      </w:r>
      <w:r>
        <w:rPr>
          <w:rFonts w:eastAsia="Times New Roman" w:cs="Times New Roman"/>
          <w:szCs w:val="24"/>
        </w:rPr>
        <w:t xml:space="preserve"> σε συνδικαλιστές και στον απ</w:t>
      </w:r>
      <w:r>
        <w:rPr>
          <w:rFonts w:eastAsia="Times New Roman" w:cs="Times New Roman"/>
          <w:szCs w:val="24"/>
        </w:rPr>
        <w:t>λό κόσμο και σή</w:t>
      </w:r>
      <w:r>
        <w:rPr>
          <w:rFonts w:eastAsia="Times New Roman" w:cs="Times New Roman"/>
          <w:szCs w:val="24"/>
        </w:rPr>
        <w:lastRenderedPageBreak/>
        <w:t>μερα η ΔΕΗ βρίσκει τα 100.000.000 το απόγευμα για να μην χρεοκοπήσει. Και το δυστύχημα είναι ότι δεν έχετε βάλει καθόλου μυαλό. Συνεχίζετε σήμερα να μιλάτε σαν να είσαστε στο 2014.</w:t>
      </w:r>
    </w:p>
    <w:p w14:paraId="39BC709B"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Και τελειώνω με το εξής: Βλέπω ότι η Κυβέρνηση</w:t>
      </w:r>
      <w:r>
        <w:rPr>
          <w:rFonts w:eastAsia="Times New Roman" w:cs="Times New Roman"/>
          <w:szCs w:val="24"/>
        </w:rPr>
        <w:t>,</w:t>
      </w:r>
      <w:r>
        <w:rPr>
          <w:rFonts w:eastAsia="Times New Roman" w:cs="Times New Roman"/>
          <w:szCs w:val="24"/>
        </w:rPr>
        <w:t xml:space="preserve"> το μόνο που </w:t>
      </w:r>
      <w:r>
        <w:rPr>
          <w:rFonts w:eastAsia="Times New Roman" w:cs="Times New Roman"/>
          <w:szCs w:val="24"/>
        </w:rPr>
        <w:t xml:space="preserve">κάνει είναι η ενασχόληση με τις </w:t>
      </w:r>
      <w:r>
        <w:rPr>
          <w:rFonts w:eastAsia="Times New Roman" w:cs="Times New Roman"/>
          <w:szCs w:val="24"/>
        </w:rPr>
        <w:t>εξεταστικές</w:t>
      </w:r>
      <w:r>
        <w:rPr>
          <w:rFonts w:eastAsia="Times New Roman" w:cs="Times New Roman"/>
          <w:szCs w:val="24"/>
        </w:rPr>
        <w:t xml:space="preserve">. Να σας πω κάτι; Κύριε Πρόεδρε, εγώ δεν πιστεύω ότι βγαίνουν πολλά πράγματα με τις </w:t>
      </w:r>
      <w:r>
        <w:rPr>
          <w:rFonts w:eastAsia="Times New Roman" w:cs="Times New Roman"/>
          <w:szCs w:val="24"/>
        </w:rPr>
        <w:t>εξεταστικές</w:t>
      </w:r>
      <w:r>
        <w:rPr>
          <w:rFonts w:eastAsia="Times New Roman" w:cs="Times New Roman"/>
          <w:szCs w:val="24"/>
        </w:rPr>
        <w:t xml:space="preserve">. Μακάρι να έβγαιναν. Όμως αφού δεν κάνετε τίποτα άλλο και θέλετε να μείνετε και δύο χρόνια -και καλώς να μείνετε, θα </w:t>
      </w:r>
      <w:r>
        <w:rPr>
          <w:rFonts w:eastAsia="Times New Roman" w:cs="Times New Roman"/>
          <w:szCs w:val="24"/>
        </w:rPr>
        <w:t xml:space="preserve">μείνετε- φέρτε όλες τις </w:t>
      </w:r>
      <w:r>
        <w:rPr>
          <w:rFonts w:eastAsia="Times New Roman" w:cs="Times New Roman"/>
          <w:szCs w:val="24"/>
        </w:rPr>
        <w:t>εξεταστικές</w:t>
      </w:r>
      <w:r>
        <w:rPr>
          <w:rFonts w:eastAsia="Times New Roman" w:cs="Times New Roman"/>
          <w:szCs w:val="24"/>
        </w:rPr>
        <w:t>, να τελειώνουμε σε δυο χρόνια, να έχετε κι εσείς να λέτε, ώστε οι επόμενες κυβερνήσεις από εδώ και πέρα</w:t>
      </w:r>
      <w:r>
        <w:rPr>
          <w:rFonts w:eastAsia="Times New Roman" w:cs="Times New Roman"/>
          <w:szCs w:val="24"/>
        </w:rPr>
        <w:t>,</w:t>
      </w:r>
      <w:r>
        <w:rPr>
          <w:rFonts w:eastAsia="Times New Roman" w:cs="Times New Roman"/>
          <w:szCs w:val="24"/>
        </w:rPr>
        <w:t xml:space="preserve"> να σταματήσουν όλη αυτή τη διαδικασία. </w:t>
      </w:r>
    </w:p>
    <w:p w14:paraId="39BC709C"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 xml:space="preserve">Θα είσαστε η μοναδική Κυβέρνηση που θα φέρετε </w:t>
      </w:r>
      <w:r>
        <w:rPr>
          <w:rFonts w:eastAsia="Times New Roman" w:cs="Times New Roman"/>
          <w:szCs w:val="24"/>
        </w:rPr>
        <w:t>εξεταστικές</w:t>
      </w:r>
      <w:r>
        <w:rPr>
          <w:rFonts w:eastAsia="Times New Roman" w:cs="Times New Roman"/>
          <w:szCs w:val="24"/>
        </w:rPr>
        <w:t xml:space="preserve">, όπως φέρατε και </w:t>
      </w:r>
      <w:r>
        <w:rPr>
          <w:rFonts w:eastAsia="Times New Roman" w:cs="Times New Roman"/>
          <w:szCs w:val="24"/>
        </w:rPr>
        <w:t>την προηγούμενη, όπου στο τέλος δεν θα μπορείτε να βρείτε κάποιον υπεύθυνο</w:t>
      </w:r>
      <w:r>
        <w:rPr>
          <w:rFonts w:eastAsia="Times New Roman" w:cs="Times New Roman"/>
          <w:szCs w:val="24"/>
        </w:rPr>
        <w:t>,</w:t>
      </w:r>
      <w:r>
        <w:rPr>
          <w:rFonts w:eastAsia="Times New Roman" w:cs="Times New Roman"/>
          <w:szCs w:val="24"/>
        </w:rPr>
        <w:t xml:space="preserve"> για να κατηγορήσετε. </w:t>
      </w:r>
    </w:p>
    <w:p w14:paraId="39BC709D"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39BC709E" w14:textId="77777777" w:rsidR="00C46B37" w:rsidRDefault="002E6CD8">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Σας ευχαριστούμε, κύριε συνάδελφε. </w:t>
      </w:r>
    </w:p>
    <w:p w14:paraId="39BC709F"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Ο συνάδελφος κ. Μιχαήλ Τζελέπης έχει τον λόγο για τρία λεπτά.</w:t>
      </w:r>
    </w:p>
    <w:p w14:paraId="39BC70A0" w14:textId="77777777" w:rsidR="00C46B37" w:rsidRDefault="002E6CD8">
      <w:pPr>
        <w:spacing w:line="600" w:lineRule="auto"/>
        <w:ind w:firstLine="720"/>
        <w:jc w:val="both"/>
        <w:rPr>
          <w:rFonts w:eastAsia="Times New Roman" w:cs="Times New Roman"/>
          <w:szCs w:val="24"/>
        </w:rPr>
      </w:pPr>
      <w:r>
        <w:rPr>
          <w:rFonts w:eastAsia="Times New Roman" w:cs="Times New Roman"/>
          <w:b/>
          <w:szCs w:val="24"/>
        </w:rPr>
        <w:lastRenderedPageBreak/>
        <w:t>ΜΙΧΑΗΛ Τ</w:t>
      </w:r>
      <w:r>
        <w:rPr>
          <w:rFonts w:eastAsia="Times New Roman" w:cs="Times New Roman"/>
          <w:b/>
          <w:szCs w:val="24"/>
        </w:rPr>
        <w:t>ΖΕΛΕΠΗΣ:</w:t>
      </w:r>
      <w:r>
        <w:rPr>
          <w:rFonts w:eastAsia="Times New Roman" w:cs="Times New Roman"/>
          <w:szCs w:val="24"/>
        </w:rPr>
        <w:t xml:space="preserve"> Ευχαριστώ, κύριε Πρόεδρε.</w:t>
      </w:r>
    </w:p>
    <w:p w14:paraId="39BC70A1"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Δεν θα μπορούσα να μην αναφερθώ στην πρόκληση που δεχθήκαμε ως Δημοκρατική Συμπαράταξη για τις εξεταστικές επιτροπές. Θα ήθελα μόνο να πω ότι ο χώρος του Κοινοβουλίου, είναι ο κατ’ εξοχήν χώρος όπου θα έπρεπε, αντί να επι</w:t>
      </w:r>
      <w:r>
        <w:rPr>
          <w:rFonts w:eastAsia="Times New Roman" w:cs="Times New Roman"/>
          <w:szCs w:val="24"/>
        </w:rPr>
        <w:t xml:space="preserve">καλούμαστε βιβλιογραφίες κάποιων αγιογράφων για πολιτικά πρόσωπα, να αποδεχθούν όλα τα πολιτικά κόμματα αυτό που πρότεινε η Δημοκρατική Συμπαράταξη, την </w:t>
      </w:r>
      <w:r>
        <w:rPr>
          <w:rFonts w:eastAsia="Times New Roman" w:cs="Times New Roman"/>
          <w:szCs w:val="24"/>
        </w:rPr>
        <w:t>εξεταστική επιτροπή</w:t>
      </w:r>
      <w:r>
        <w:rPr>
          <w:rFonts w:eastAsia="Times New Roman" w:cs="Times New Roman"/>
          <w:szCs w:val="24"/>
        </w:rPr>
        <w:t xml:space="preserve"> από το 2001 μέχρι το 2009, για να δούμε τις αιτίες που οδηγηθήκαμε στο μνημόνιο.   </w:t>
      </w:r>
      <w:r>
        <w:rPr>
          <w:rFonts w:eastAsia="Times New Roman" w:cs="Times New Roman"/>
          <w:szCs w:val="24"/>
        </w:rPr>
        <w:t xml:space="preserve">  </w:t>
      </w:r>
    </w:p>
    <w:p w14:paraId="39BC70A2"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 xml:space="preserve">Γιατί το αποφεύγετε όλοι αυτό, αλλά από την άλλη μεριά γίνεστε αυτόκλητοι υπερασπιστές της διακυβέρνησης της χρονικής περιόδου 2004-2009; Φοβάστε μήπως ισχύσει αυτό το οποίο είπε ο Γέρος της Δημοκρατίας για τον Γρίβα, ότι </w:t>
      </w:r>
      <w:proofErr w:type="spellStart"/>
      <w:r>
        <w:rPr>
          <w:rFonts w:eastAsia="Times New Roman" w:cs="Times New Roman"/>
          <w:szCs w:val="24"/>
        </w:rPr>
        <w:t>εδοξάσθη</w:t>
      </w:r>
      <w:proofErr w:type="spellEnd"/>
      <w:r>
        <w:rPr>
          <w:rFonts w:eastAsia="Times New Roman" w:cs="Times New Roman"/>
          <w:szCs w:val="24"/>
        </w:rPr>
        <w:t xml:space="preserve"> </w:t>
      </w:r>
      <w:proofErr w:type="spellStart"/>
      <w:r>
        <w:rPr>
          <w:rFonts w:eastAsia="Times New Roman" w:cs="Times New Roman"/>
          <w:szCs w:val="24"/>
        </w:rPr>
        <w:t>κρυπτόμενος</w:t>
      </w:r>
      <w:proofErr w:type="spellEnd"/>
      <w:r>
        <w:rPr>
          <w:rFonts w:eastAsia="Times New Roman" w:cs="Times New Roman"/>
          <w:szCs w:val="24"/>
        </w:rPr>
        <w:t xml:space="preserve">, αλλά </w:t>
      </w:r>
      <w:proofErr w:type="spellStart"/>
      <w:r>
        <w:rPr>
          <w:rFonts w:eastAsia="Times New Roman" w:cs="Times New Roman"/>
          <w:szCs w:val="24"/>
        </w:rPr>
        <w:t>κατε</w:t>
      </w:r>
      <w:r>
        <w:rPr>
          <w:rFonts w:eastAsia="Times New Roman" w:cs="Times New Roman"/>
          <w:szCs w:val="24"/>
        </w:rPr>
        <w:t>ποντίσθη</w:t>
      </w:r>
      <w:proofErr w:type="spellEnd"/>
      <w:r>
        <w:rPr>
          <w:rFonts w:eastAsia="Times New Roman" w:cs="Times New Roman"/>
          <w:szCs w:val="24"/>
        </w:rPr>
        <w:t xml:space="preserve"> εμφανιζόμενος;</w:t>
      </w:r>
    </w:p>
    <w:p w14:paraId="39BC70A3"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 xml:space="preserve">Σε σχέση τώρα και με τη συζήτηση που έγινε εδώ, με πρωτοβουλία της Δημοκρατικής Συμπαράταξης για την ενεργειακή πολιτική, θα ήθελα να πω ότι είδαμε και πάλι τη </w:t>
      </w:r>
      <w:r>
        <w:rPr>
          <w:rFonts w:eastAsia="Times New Roman" w:cs="Times New Roman"/>
          <w:szCs w:val="24"/>
        </w:rPr>
        <w:t xml:space="preserve">συγκυβέρνηση </w:t>
      </w:r>
      <w:r>
        <w:rPr>
          <w:rFonts w:eastAsia="Times New Roman" w:cs="Times New Roman"/>
          <w:szCs w:val="24"/>
        </w:rPr>
        <w:t>ΣΥΡΙΖΑ-ΑΝΕΛ να ακολουθεί τη συγκεκριμένη τακτική, ότι για ό</w:t>
      </w:r>
      <w:r>
        <w:rPr>
          <w:rFonts w:eastAsia="Times New Roman" w:cs="Times New Roman"/>
          <w:szCs w:val="24"/>
        </w:rPr>
        <w:t xml:space="preserve">λα </w:t>
      </w:r>
      <w:r>
        <w:rPr>
          <w:rFonts w:eastAsia="Times New Roman" w:cs="Times New Roman"/>
          <w:szCs w:val="24"/>
        </w:rPr>
        <w:lastRenderedPageBreak/>
        <w:t xml:space="preserve">φταίει το παρελθόν και όταν γίνονται οι ευθύνες σας πλέον εμφανείς, τότε κάνετε ότι δεν καταλαβαίνετε. Δεν καταλαβαίνετε μάλλον τις συνέπειες των </w:t>
      </w:r>
      <w:proofErr w:type="spellStart"/>
      <w:r>
        <w:rPr>
          <w:rFonts w:eastAsia="Times New Roman" w:cs="Times New Roman"/>
          <w:szCs w:val="24"/>
        </w:rPr>
        <w:t>πράξεών</w:t>
      </w:r>
      <w:proofErr w:type="spellEnd"/>
      <w:r>
        <w:rPr>
          <w:rFonts w:eastAsia="Times New Roman" w:cs="Times New Roman"/>
          <w:szCs w:val="24"/>
        </w:rPr>
        <w:t xml:space="preserve"> σας και δεν σας ενδιαφέρει τίποτα άλλο</w:t>
      </w:r>
      <w:r>
        <w:rPr>
          <w:rFonts w:eastAsia="Times New Roman" w:cs="Times New Roman"/>
          <w:szCs w:val="24"/>
        </w:rPr>
        <w:t>,</w:t>
      </w:r>
      <w:r>
        <w:rPr>
          <w:rFonts w:eastAsia="Times New Roman" w:cs="Times New Roman"/>
          <w:szCs w:val="24"/>
        </w:rPr>
        <w:t xml:space="preserve"> από το πώς θα παραμείνετε στην εξουσία.</w:t>
      </w:r>
    </w:p>
    <w:p w14:paraId="39BC70A4"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Εγώ θα ήθελα να ανα</w:t>
      </w:r>
      <w:r>
        <w:rPr>
          <w:rFonts w:eastAsia="Times New Roman" w:cs="Times New Roman"/>
          <w:szCs w:val="24"/>
        </w:rPr>
        <w:t>φερθώ σε κάποιους ενεργειακούς τομείς</w:t>
      </w:r>
      <w:r>
        <w:rPr>
          <w:rFonts w:eastAsia="Times New Roman" w:cs="Times New Roman"/>
          <w:szCs w:val="24"/>
        </w:rPr>
        <w:t>,</w:t>
      </w:r>
      <w:r>
        <w:rPr>
          <w:rFonts w:eastAsia="Times New Roman" w:cs="Times New Roman"/>
          <w:szCs w:val="24"/>
        </w:rPr>
        <w:t xml:space="preserve"> που δεν έχει ακουστεί τίποτα: Γεωθερμία. Τι γίνεται με τη γεωθερμία; Η χώρα μας είναι ευνοημένη σε αυτό το επίπεδο. Μόνο στο </w:t>
      </w:r>
      <w:r>
        <w:rPr>
          <w:rFonts w:eastAsia="Times New Roman" w:cs="Times New Roman"/>
          <w:szCs w:val="24"/>
        </w:rPr>
        <w:t>Νομό</w:t>
      </w:r>
      <w:r>
        <w:rPr>
          <w:rFonts w:eastAsia="Times New Roman" w:cs="Times New Roman"/>
          <w:szCs w:val="24"/>
        </w:rPr>
        <w:t xml:space="preserve"> Σερρών έχει πέντε γεωθερμικά πεδία. Ο ν.4001/2011 περιμένει, μετά και από τη διευκόλυνσ</w:t>
      </w:r>
      <w:r>
        <w:rPr>
          <w:rFonts w:eastAsia="Times New Roman" w:cs="Times New Roman"/>
          <w:szCs w:val="24"/>
        </w:rPr>
        <w:t>η και την απελευθέρωση για τις προκηρύξεις των γεωθερμικών πεδίων πλέον, μέσω των περιφερειών, αυτά να υλοποιηθούν, να δρομολογηθούν. Τίποτα.</w:t>
      </w:r>
    </w:p>
    <w:p w14:paraId="39BC70A5"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 xml:space="preserve">Τα </w:t>
      </w:r>
      <w:proofErr w:type="spellStart"/>
      <w:r>
        <w:rPr>
          <w:rFonts w:eastAsia="Times New Roman" w:cs="Times New Roman"/>
          <w:szCs w:val="24"/>
        </w:rPr>
        <w:t>φωτοβολταϊκά</w:t>
      </w:r>
      <w:proofErr w:type="spellEnd"/>
      <w:r>
        <w:rPr>
          <w:rFonts w:eastAsia="Times New Roman" w:cs="Times New Roman"/>
          <w:szCs w:val="24"/>
        </w:rPr>
        <w:t xml:space="preserve"> των αγροτών</w:t>
      </w:r>
      <w:r>
        <w:rPr>
          <w:rFonts w:eastAsia="Times New Roman" w:cs="Times New Roman"/>
          <w:szCs w:val="24"/>
        </w:rPr>
        <w:t xml:space="preserve"> -</w:t>
      </w:r>
      <w:r>
        <w:rPr>
          <w:rFonts w:eastAsia="Times New Roman" w:cs="Times New Roman"/>
          <w:szCs w:val="24"/>
        </w:rPr>
        <w:t>ακούστηκε εδώ</w:t>
      </w:r>
      <w:r>
        <w:rPr>
          <w:rFonts w:eastAsia="Times New Roman" w:cs="Times New Roman"/>
          <w:szCs w:val="24"/>
        </w:rPr>
        <w:t>-</w:t>
      </w:r>
      <w:r>
        <w:rPr>
          <w:rFonts w:eastAsia="Times New Roman" w:cs="Times New Roman"/>
          <w:szCs w:val="24"/>
        </w:rPr>
        <w:t xml:space="preserve"> τα διαλύσατε με φορολογία από 22% έως 45%, που η μεγαλύτερη επίπτωση π</w:t>
      </w:r>
      <w:r>
        <w:rPr>
          <w:rFonts w:eastAsia="Times New Roman" w:cs="Times New Roman"/>
          <w:szCs w:val="24"/>
        </w:rPr>
        <w:t>λέον των είκοσι χιλιάδων πάνε στο 29%, συν τις ασφαλιστικές εισφορές 21%</w:t>
      </w:r>
      <w:r>
        <w:rPr>
          <w:rFonts w:eastAsia="Times New Roman" w:cs="Times New Roman"/>
          <w:szCs w:val="24"/>
        </w:rPr>
        <w:t>,</w:t>
      </w:r>
      <w:r>
        <w:rPr>
          <w:rFonts w:eastAsia="Times New Roman" w:cs="Times New Roman"/>
          <w:szCs w:val="24"/>
        </w:rPr>
        <w:t xml:space="preserve"> που θα πάει στο 26%, άρα 55% και πληρώνονται οκτώ μήνες μετά συν το ΦΠΑ. Καταλαβαίνετε ότι τους αγρότες</w:t>
      </w:r>
      <w:r>
        <w:rPr>
          <w:rFonts w:eastAsia="Times New Roman" w:cs="Times New Roman"/>
          <w:szCs w:val="24"/>
        </w:rPr>
        <w:t>,</w:t>
      </w:r>
      <w:r>
        <w:rPr>
          <w:rFonts w:eastAsia="Times New Roman" w:cs="Times New Roman"/>
          <w:szCs w:val="24"/>
        </w:rPr>
        <w:t xml:space="preserve"> που θέλησαν να επενδύσουν σε αυτό το κομμάτι, τους έχετε καταστρέψει.</w:t>
      </w:r>
    </w:p>
    <w:p w14:paraId="39BC70A6"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lastRenderedPageBreak/>
        <w:t>Θα ήθελ</w:t>
      </w:r>
      <w:r>
        <w:rPr>
          <w:rFonts w:eastAsia="Times New Roman" w:cs="Times New Roman"/>
          <w:szCs w:val="24"/>
        </w:rPr>
        <w:t>α, κύριε Υπουργέ, να ρωτήσω για το ανταποδοτικό τέλος από την αιολική ενέργεια, όπου από το 2015 ο τότε Υπουργός κ. Σκουρλέτης ήταν να κάνει την κατανομή του ποσού των 20 εκατομμυρίων για το τι γίνεται για διακόσιους έντεκα δήμους και διακόσιες εβδομήντα κ</w:t>
      </w:r>
      <w:r>
        <w:rPr>
          <w:rFonts w:eastAsia="Times New Roman" w:cs="Times New Roman"/>
          <w:szCs w:val="24"/>
        </w:rPr>
        <w:t>οινότητες.</w:t>
      </w:r>
    </w:p>
    <w:p w14:paraId="39BC70A7"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Επίσης, θα ήθελα να αναφέρω ένα θέμα</w:t>
      </w:r>
      <w:r>
        <w:rPr>
          <w:rFonts w:eastAsia="Times New Roman" w:cs="Times New Roman"/>
          <w:szCs w:val="24"/>
        </w:rPr>
        <w:t>,</w:t>
      </w:r>
      <w:r>
        <w:rPr>
          <w:rFonts w:eastAsia="Times New Roman" w:cs="Times New Roman"/>
          <w:szCs w:val="24"/>
        </w:rPr>
        <w:t xml:space="preserve"> που έχει σχέση με την ενέργεια και τη διέλευση του αγωγού ΤΑΠ από τη χώρα μας. Πραγματικά</w:t>
      </w:r>
      <w:r>
        <w:rPr>
          <w:rFonts w:eastAsia="Times New Roman" w:cs="Times New Roman"/>
          <w:szCs w:val="24"/>
        </w:rPr>
        <w:t>,</w:t>
      </w:r>
      <w:r>
        <w:rPr>
          <w:rFonts w:eastAsia="Times New Roman" w:cs="Times New Roman"/>
          <w:szCs w:val="24"/>
        </w:rPr>
        <w:t xml:space="preserve"> από τις περιοχές όπου περνάει ο αγωγός ΤΑΠ, βλέπουμε ότι λειτουργεί ως κράτος εν </w:t>
      </w:r>
      <w:proofErr w:type="spellStart"/>
      <w:r>
        <w:rPr>
          <w:rFonts w:eastAsia="Times New Roman" w:cs="Times New Roman"/>
          <w:szCs w:val="24"/>
        </w:rPr>
        <w:t>κράτει</w:t>
      </w:r>
      <w:proofErr w:type="spellEnd"/>
      <w:r>
        <w:rPr>
          <w:rFonts w:eastAsia="Times New Roman" w:cs="Times New Roman"/>
          <w:szCs w:val="24"/>
        </w:rPr>
        <w:t xml:space="preserve"> και μάλιστα</w:t>
      </w:r>
      <w:r>
        <w:rPr>
          <w:rFonts w:eastAsia="Times New Roman" w:cs="Times New Roman"/>
          <w:szCs w:val="24"/>
        </w:rPr>
        <w:t>,</w:t>
      </w:r>
      <w:r>
        <w:rPr>
          <w:rFonts w:eastAsia="Times New Roman" w:cs="Times New Roman"/>
          <w:szCs w:val="24"/>
        </w:rPr>
        <w:t xml:space="preserve"> με μία αποικιοκ</w:t>
      </w:r>
      <w:r>
        <w:rPr>
          <w:rFonts w:eastAsia="Times New Roman" w:cs="Times New Roman"/>
          <w:szCs w:val="24"/>
        </w:rPr>
        <w:t xml:space="preserve">ρατική λογική και αντίληψη. </w:t>
      </w:r>
    </w:p>
    <w:p w14:paraId="39BC70A8"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Βλέπουμε ότι σε δήμους, όπου δεν έχει υπογραφεί κανένα πρωτόκολλο εισόδου σε δημοτικές εκτάσεις και χωρίς να έχει εγκριθεί τίποτα από το δήμο για άδειες διέλευσης, τόσο από αγροτικούς όσο και άλλα ασφαλτοστρωμένα δίκτυα όπως κα</w:t>
      </w:r>
      <w:r>
        <w:rPr>
          <w:rFonts w:eastAsia="Times New Roman" w:cs="Times New Roman"/>
          <w:szCs w:val="24"/>
        </w:rPr>
        <w:t xml:space="preserve">ι </w:t>
      </w:r>
      <w:proofErr w:type="spellStart"/>
      <w:r>
        <w:rPr>
          <w:rFonts w:eastAsia="Times New Roman" w:cs="Times New Roman"/>
          <w:szCs w:val="24"/>
        </w:rPr>
        <w:t>υδατορέματα</w:t>
      </w:r>
      <w:proofErr w:type="spellEnd"/>
      <w:r>
        <w:rPr>
          <w:rFonts w:eastAsia="Times New Roman" w:cs="Times New Roman"/>
          <w:szCs w:val="24"/>
        </w:rPr>
        <w:t>, το έργο προχωράει, τους γράφουν όλους στα παλιά τους τα παπούτσια. Ήδη πολλοί δήμοι έχουν προσφύγει στη δικαιοσύνη.</w:t>
      </w:r>
    </w:p>
    <w:p w14:paraId="39BC70A9"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 xml:space="preserve">Θα καταθέσω στα Πρακτικά της Βουλής τη διαδικασία που έκανε ο Δήμος Νέας </w:t>
      </w:r>
      <w:proofErr w:type="spellStart"/>
      <w:r>
        <w:rPr>
          <w:rFonts w:eastAsia="Times New Roman" w:cs="Times New Roman"/>
          <w:szCs w:val="24"/>
        </w:rPr>
        <w:t>Ζίχνης</w:t>
      </w:r>
      <w:proofErr w:type="spellEnd"/>
      <w:r>
        <w:rPr>
          <w:rFonts w:eastAsia="Times New Roman" w:cs="Times New Roman"/>
          <w:szCs w:val="24"/>
        </w:rPr>
        <w:t xml:space="preserve"> του Νομού Σερρών, όπου από τον έκτο μήνα του </w:t>
      </w:r>
      <w:r>
        <w:rPr>
          <w:rFonts w:eastAsia="Times New Roman" w:cs="Times New Roman"/>
          <w:szCs w:val="24"/>
        </w:rPr>
        <w:t xml:space="preserve">2016 έκανε μία σειρά από ενέργειες τόσο προς τη </w:t>
      </w:r>
      <w:r>
        <w:rPr>
          <w:rFonts w:eastAsia="Times New Roman" w:cs="Times New Roman"/>
          <w:szCs w:val="24"/>
        </w:rPr>
        <w:lastRenderedPageBreak/>
        <w:t>Διεύθυνση του Αγωγού Φυσικού Αερίου ΤΑΠ</w:t>
      </w:r>
      <w:r>
        <w:rPr>
          <w:rFonts w:eastAsia="Times New Roman" w:cs="Times New Roman"/>
          <w:szCs w:val="24"/>
        </w:rPr>
        <w:t>,</w:t>
      </w:r>
      <w:r>
        <w:rPr>
          <w:rFonts w:eastAsia="Times New Roman" w:cs="Times New Roman"/>
          <w:szCs w:val="24"/>
        </w:rPr>
        <w:t xml:space="preserve"> όσο και προς την Αντιπροσωπεία της Ευρωπαϊκής Επιτροπής, γιατί πλέον εδώ καταπατάται και κάθε </w:t>
      </w:r>
      <w:proofErr w:type="spellStart"/>
      <w:r>
        <w:rPr>
          <w:rFonts w:eastAsia="Times New Roman" w:cs="Times New Roman"/>
          <w:szCs w:val="24"/>
        </w:rPr>
        <w:t>ενωσιακός</w:t>
      </w:r>
      <w:proofErr w:type="spellEnd"/>
      <w:r>
        <w:rPr>
          <w:rFonts w:eastAsia="Times New Roman" w:cs="Times New Roman"/>
          <w:szCs w:val="24"/>
        </w:rPr>
        <w:t xml:space="preserve"> κανονισμός</w:t>
      </w:r>
      <w:r>
        <w:rPr>
          <w:rFonts w:eastAsia="Times New Roman" w:cs="Times New Roman"/>
          <w:szCs w:val="24"/>
        </w:rPr>
        <w:t>,</w:t>
      </w:r>
      <w:r>
        <w:rPr>
          <w:rFonts w:eastAsia="Times New Roman" w:cs="Times New Roman"/>
          <w:szCs w:val="24"/>
        </w:rPr>
        <w:t xml:space="preserve"> σε σχέση με την κατασκευή δημοσίων έργων, όπως επίσ</w:t>
      </w:r>
      <w:r>
        <w:rPr>
          <w:rFonts w:eastAsia="Times New Roman" w:cs="Times New Roman"/>
          <w:szCs w:val="24"/>
        </w:rPr>
        <w:t xml:space="preserve">ης και για τον </w:t>
      </w:r>
      <w:proofErr w:type="spellStart"/>
      <w:r>
        <w:rPr>
          <w:rFonts w:eastAsia="Times New Roman" w:cs="Times New Roman"/>
          <w:szCs w:val="24"/>
        </w:rPr>
        <w:t>Διαδριατικό</w:t>
      </w:r>
      <w:proofErr w:type="spellEnd"/>
      <w:r>
        <w:rPr>
          <w:rFonts w:eastAsia="Times New Roman" w:cs="Times New Roman"/>
          <w:szCs w:val="24"/>
        </w:rPr>
        <w:t xml:space="preserve"> Αγωγό της 27ης Οκτωβρίου προς το Υπουργείο Περιβάλλοντος. Δεν μας τιμούν ως χώρα, όπως λειτουργεί ο συγκεκριμένος αγωγός.</w:t>
      </w:r>
    </w:p>
    <w:p w14:paraId="39BC70AA"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Μιχαήλ Τζελέπης καταθέτει για τα Πρακτικά τα προαναφερθέντα έγγραφα, τα οπο</w:t>
      </w:r>
      <w:r>
        <w:rPr>
          <w:rFonts w:eastAsia="Times New Roman" w:cs="Times New Roman"/>
          <w:szCs w:val="24"/>
        </w:rPr>
        <w:t xml:space="preserve">ία βρίσκονται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39BC70AB"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Κλείνοντας, θα ήθελα να πω ότι έκανα μια ερώτηση στον κύριο Υπουργό στις 18 Ιανουαρίου για τη διαφάνεια σε σχέση με τα αντισταθμιστικά του αγωγού ΤΑΠ, γ</w:t>
      </w:r>
      <w:r>
        <w:rPr>
          <w:rFonts w:eastAsia="Times New Roman" w:cs="Times New Roman"/>
          <w:szCs w:val="24"/>
        </w:rPr>
        <w:t>ια την εταιρική κοινωνική ευθύνη</w:t>
      </w:r>
      <w:r>
        <w:rPr>
          <w:rFonts w:eastAsia="Times New Roman" w:cs="Times New Roman"/>
          <w:szCs w:val="24"/>
        </w:rPr>
        <w:t>,</w:t>
      </w:r>
      <w:r>
        <w:rPr>
          <w:rFonts w:eastAsia="Times New Roman" w:cs="Times New Roman"/>
          <w:szCs w:val="24"/>
        </w:rPr>
        <w:t xml:space="preserve"> που δεν είναι εθελοντική, είναι υποχρέωση. Μετά την ερώτηση που έκανα στον κύριο Υπουργό, στις 10 Φεβρουαρίου ο κύριος Υπουργός καλεί εκτάκτως μια σύσκεψη με τους </w:t>
      </w:r>
      <w:r>
        <w:rPr>
          <w:rFonts w:eastAsia="Times New Roman" w:cs="Times New Roman"/>
          <w:szCs w:val="24"/>
        </w:rPr>
        <w:t xml:space="preserve">περιφερειάρχες </w:t>
      </w:r>
      <w:r>
        <w:rPr>
          <w:rFonts w:eastAsia="Times New Roman" w:cs="Times New Roman"/>
          <w:szCs w:val="24"/>
        </w:rPr>
        <w:t xml:space="preserve">για να δουν τι θα γίνει με τα </w:t>
      </w:r>
      <w:r>
        <w:rPr>
          <w:rFonts w:eastAsia="Times New Roman" w:cs="Times New Roman"/>
          <w:szCs w:val="24"/>
        </w:rPr>
        <w:t>αντισταθμιστικά, τα οποία είναι ύψους 32 εκατομμυρίων για τις τρεις περιφέρειες της Βορείου Ελλάδος.</w:t>
      </w:r>
    </w:p>
    <w:p w14:paraId="39BC70AC" w14:textId="77777777" w:rsidR="00C46B37" w:rsidRDefault="002E6CD8">
      <w:pPr>
        <w:spacing w:line="600" w:lineRule="auto"/>
        <w:ind w:firstLine="720"/>
        <w:jc w:val="both"/>
        <w:rPr>
          <w:rFonts w:eastAsia="Times New Roman"/>
          <w:szCs w:val="24"/>
        </w:rPr>
      </w:pPr>
      <w:r>
        <w:rPr>
          <w:rFonts w:eastAsia="Times New Roman" w:cs="Times New Roman"/>
          <w:szCs w:val="24"/>
        </w:rPr>
        <w:lastRenderedPageBreak/>
        <w:t>Θα ήθελα να τονίσω ότι οι καθ’ ύλην αρμόδιοι, οι δήμοι</w:t>
      </w:r>
      <w:r>
        <w:rPr>
          <w:rFonts w:eastAsia="Times New Roman" w:cs="Times New Roman"/>
          <w:szCs w:val="24"/>
        </w:rPr>
        <w:t>,</w:t>
      </w:r>
      <w:r>
        <w:rPr>
          <w:rFonts w:eastAsia="Times New Roman" w:cs="Times New Roman"/>
          <w:szCs w:val="24"/>
        </w:rPr>
        <w:t xml:space="preserve"> δεν κλήθηκαν σε αυτή τη σύσκεψη. </w:t>
      </w:r>
      <w:r>
        <w:rPr>
          <w:rFonts w:eastAsia="Times New Roman"/>
          <w:szCs w:val="24"/>
        </w:rPr>
        <w:t>Παράλληλα, είπε ότι σε ορισμένες εβδομάδες θα συζητηθούν οι προτάσ</w:t>
      </w:r>
      <w:r>
        <w:rPr>
          <w:rFonts w:eastAsia="Times New Roman"/>
          <w:szCs w:val="24"/>
        </w:rPr>
        <w:t>εις της περιφέρειας. Ήδη έκλεισε μήνας. Δεν πήραμε καμμία απάντηση</w:t>
      </w:r>
      <w:r>
        <w:rPr>
          <w:rFonts w:eastAsia="Times New Roman"/>
          <w:szCs w:val="24"/>
        </w:rPr>
        <w:t>,</w:t>
      </w:r>
      <w:r>
        <w:rPr>
          <w:rFonts w:eastAsia="Times New Roman"/>
          <w:szCs w:val="24"/>
        </w:rPr>
        <w:t xml:space="preserve"> σε σχέση με τη διαφάνεια των αντισταθμιστικών.</w:t>
      </w:r>
    </w:p>
    <w:p w14:paraId="39BC70AD" w14:textId="77777777" w:rsidR="00C46B37" w:rsidRDefault="002E6CD8">
      <w:pPr>
        <w:spacing w:line="600" w:lineRule="auto"/>
        <w:ind w:firstLine="720"/>
        <w:jc w:val="both"/>
        <w:rPr>
          <w:rFonts w:eastAsia="Times New Roman"/>
          <w:szCs w:val="24"/>
        </w:rPr>
      </w:pPr>
      <w:r>
        <w:rPr>
          <w:rFonts w:eastAsia="Times New Roman"/>
          <w:szCs w:val="24"/>
        </w:rPr>
        <w:t>Θεωρώ ότι αυτά τα 32 εκατομμύρια ανήκουν στις τοπικές κοινωνίες. Είναι ευθύνη των δήμων να κάνουν προτάσεις. Πρέπει να υπάρξει διαφάνεια, όπω</w:t>
      </w:r>
      <w:r>
        <w:rPr>
          <w:rFonts w:eastAsia="Times New Roman"/>
          <w:szCs w:val="24"/>
        </w:rPr>
        <w:t>ς επίσης πρέπει να υπάρξουν ξεκάθαροι όροι για το πώς θα γίνουν οι χρηματοδοτήσεις αντίστοιχα των δήμων, σύμφωνα και με τα χιλιόμετρα που επιβαρύνει η όδευση του αγωγού από κάθε δήμο.</w:t>
      </w:r>
    </w:p>
    <w:p w14:paraId="39BC70AE" w14:textId="77777777" w:rsidR="00C46B37" w:rsidRDefault="002E6CD8">
      <w:pPr>
        <w:spacing w:line="600" w:lineRule="auto"/>
        <w:ind w:firstLine="720"/>
        <w:jc w:val="both"/>
        <w:rPr>
          <w:rFonts w:eastAsia="Times New Roman"/>
          <w:szCs w:val="24"/>
        </w:rPr>
      </w:pPr>
      <w:r>
        <w:rPr>
          <w:rFonts w:eastAsia="Times New Roman"/>
          <w:szCs w:val="24"/>
        </w:rPr>
        <w:t xml:space="preserve">Κλείνοντας, κύριε Πρόεδρε, θα ήθελα να πω ότι, όπως σε κάθε αναπτυξιακή </w:t>
      </w:r>
      <w:r>
        <w:rPr>
          <w:rFonts w:eastAsia="Times New Roman"/>
          <w:szCs w:val="24"/>
        </w:rPr>
        <w:t>προσπάθεια, η Κυβέρνηση χωλαίνει ή διάκειται εχθρική σε κάθε επιχειρηματική δραστηριότητα, γιατί αποστρέφεται ό,τι δημιουργεί και παράγει αυτός ο τόπος. Έτσι μετράμε άλλα δύο χρόνια χαμένα και για τον τομέα της ενέργειας.</w:t>
      </w:r>
    </w:p>
    <w:p w14:paraId="39BC70AF" w14:textId="77777777" w:rsidR="00C46B37" w:rsidRDefault="002E6CD8">
      <w:pPr>
        <w:spacing w:line="600" w:lineRule="auto"/>
        <w:ind w:firstLine="720"/>
        <w:jc w:val="both"/>
        <w:rPr>
          <w:rFonts w:eastAsia="Times New Roman"/>
          <w:szCs w:val="24"/>
        </w:rPr>
      </w:pPr>
      <w:r>
        <w:rPr>
          <w:rFonts w:eastAsia="Times New Roman"/>
          <w:szCs w:val="24"/>
        </w:rPr>
        <w:t>Ευχαριστώ.</w:t>
      </w:r>
    </w:p>
    <w:p w14:paraId="39BC70B0" w14:textId="77777777" w:rsidR="00C46B37" w:rsidRDefault="002E6CD8">
      <w:pPr>
        <w:spacing w:line="600" w:lineRule="auto"/>
        <w:ind w:firstLine="720"/>
        <w:jc w:val="both"/>
        <w:rPr>
          <w:rFonts w:eastAsia="Times New Roman" w:cs="Times New Roman"/>
          <w:szCs w:val="24"/>
        </w:rPr>
      </w:pPr>
      <w:r>
        <w:rPr>
          <w:rFonts w:eastAsia="Times New Roman" w:cs="Times New Roman"/>
          <w:b/>
          <w:szCs w:val="24"/>
        </w:rPr>
        <w:t>ΠΡΟΕΔΡΕΥΩΝ (Σπυρίδων Λυ</w:t>
      </w:r>
      <w:r>
        <w:rPr>
          <w:rFonts w:eastAsia="Times New Roman" w:cs="Times New Roman"/>
          <w:b/>
          <w:szCs w:val="24"/>
        </w:rPr>
        <w:t xml:space="preserve">κούδης): </w:t>
      </w:r>
      <w:r>
        <w:rPr>
          <w:rFonts w:eastAsia="Times New Roman" w:cs="Times New Roman"/>
          <w:szCs w:val="24"/>
        </w:rPr>
        <w:t>Ευχαριστούμε, κύριε συνάδελφε.</w:t>
      </w:r>
    </w:p>
    <w:p w14:paraId="39BC70B1"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lastRenderedPageBreak/>
        <w:t xml:space="preserve">Ο συνάδελφος κ. Μανιάτης, έχει τον λόγο. Και θα κλείσουμε την συνεδρίαση με τον Αναπληρωτή Υπουργό Περιβάλλοντος και Ενέργειας κ. </w:t>
      </w:r>
      <w:proofErr w:type="spellStart"/>
      <w:r>
        <w:rPr>
          <w:rFonts w:eastAsia="Times New Roman" w:cs="Times New Roman"/>
          <w:szCs w:val="24"/>
        </w:rPr>
        <w:t>Φάμελλο</w:t>
      </w:r>
      <w:proofErr w:type="spellEnd"/>
      <w:r>
        <w:rPr>
          <w:rFonts w:eastAsia="Times New Roman" w:cs="Times New Roman"/>
          <w:szCs w:val="24"/>
        </w:rPr>
        <w:t>.</w:t>
      </w:r>
    </w:p>
    <w:p w14:paraId="39BC70B2" w14:textId="77777777" w:rsidR="00C46B37" w:rsidRDefault="002E6CD8">
      <w:pPr>
        <w:spacing w:line="600" w:lineRule="auto"/>
        <w:ind w:firstLine="720"/>
        <w:jc w:val="both"/>
        <w:rPr>
          <w:rFonts w:eastAsia="Times New Roman"/>
          <w:szCs w:val="24"/>
        </w:rPr>
      </w:pPr>
      <w:r>
        <w:rPr>
          <w:rFonts w:eastAsia="Times New Roman" w:cs="Times New Roman"/>
          <w:szCs w:val="24"/>
        </w:rPr>
        <w:t>Ορίστε, κύριε Μανιάτη, έχετε τον λόγο για έξι λεπτά</w:t>
      </w:r>
    </w:p>
    <w:p w14:paraId="39BC70B3" w14:textId="77777777" w:rsidR="00C46B37" w:rsidRDefault="002E6CD8">
      <w:pPr>
        <w:spacing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Ας ξεκι</w:t>
      </w:r>
      <w:r>
        <w:rPr>
          <w:rFonts w:eastAsia="Times New Roman"/>
          <w:szCs w:val="24"/>
        </w:rPr>
        <w:t xml:space="preserve">νήσουμε με τα εύκολα, για να διευκολύνουμε και τη δουλειά του Υπουργείου. </w:t>
      </w:r>
    </w:p>
    <w:p w14:paraId="39BC70B4" w14:textId="77777777" w:rsidR="00C46B37" w:rsidRDefault="002E6CD8">
      <w:pPr>
        <w:spacing w:line="600" w:lineRule="auto"/>
        <w:ind w:firstLine="720"/>
        <w:jc w:val="both"/>
        <w:rPr>
          <w:rFonts w:eastAsia="Times New Roman"/>
          <w:szCs w:val="24"/>
        </w:rPr>
      </w:pPr>
      <w:r>
        <w:rPr>
          <w:rFonts w:eastAsia="Times New Roman"/>
          <w:szCs w:val="24"/>
        </w:rPr>
        <w:t xml:space="preserve">Καταθέτω για τα Πρακτικά τη μελέτη της Ευρωπαϊκής Επιτροπής, με βάση την οποία η εθνική στρατηγική εξοικονόμησης ενέργειας έχει χαρακτηριστεί ως η δεύτερη καλύτερη της Ευρώπης. </w:t>
      </w:r>
    </w:p>
    <w:p w14:paraId="39BC70B5" w14:textId="77777777" w:rsidR="00C46B37" w:rsidRDefault="002E6CD8">
      <w:pPr>
        <w:spacing w:line="600" w:lineRule="auto"/>
        <w:ind w:firstLine="720"/>
        <w:jc w:val="both"/>
        <w:rPr>
          <w:rFonts w:eastAsia="Times New Roman"/>
          <w:szCs w:val="24"/>
        </w:rPr>
      </w:pPr>
      <w:r>
        <w:rPr>
          <w:rFonts w:eastAsia="Times New Roman"/>
          <w:szCs w:val="24"/>
        </w:rPr>
        <w:t xml:space="preserve">Το </w:t>
      </w:r>
      <w:r>
        <w:rPr>
          <w:rFonts w:eastAsia="Times New Roman"/>
          <w:szCs w:val="24"/>
        </w:rPr>
        <w:t>μόνο που έχετε να κάνετε, αξιότιμε κύριε Υπουργέ, είναι να ακολουθήσετε τη στρατηγική ακριβώς</w:t>
      </w:r>
      <w:r>
        <w:rPr>
          <w:rFonts w:eastAsia="Times New Roman"/>
          <w:szCs w:val="24"/>
        </w:rPr>
        <w:t>,</w:t>
      </w:r>
      <w:r>
        <w:rPr>
          <w:rFonts w:eastAsia="Times New Roman"/>
          <w:szCs w:val="24"/>
        </w:rPr>
        <w:t xml:space="preserve"> που η Ευρωπαϊκή Επιτροπή θεωρεί ως τη δεύτερη καλύτερη της Ευρώπης. Για χρήση </w:t>
      </w:r>
      <w:r>
        <w:rPr>
          <w:rFonts w:eastAsia="Times New Roman"/>
          <w:szCs w:val="24"/>
        </w:rPr>
        <w:t>σας,</w:t>
      </w:r>
      <w:r>
        <w:rPr>
          <w:rFonts w:eastAsia="Times New Roman"/>
          <w:szCs w:val="24"/>
        </w:rPr>
        <w:t xml:space="preserve"> το καταθέτω.</w:t>
      </w:r>
    </w:p>
    <w:p w14:paraId="39BC70B6" w14:textId="77777777" w:rsidR="00C46B37" w:rsidRDefault="002E6CD8">
      <w:pPr>
        <w:spacing w:line="600" w:lineRule="auto"/>
        <w:ind w:firstLine="720"/>
        <w:jc w:val="both"/>
        <w:rPr>
          <w:rFonts w:eastAsia="Times New Roman"/>
          <w:szCs w:val="24"/>
        </w:rPr>
      </w:pPr>
      <w:r>
        <w:rPr>
          <w:rFonts w:eastAsia="Times New Roman"/>
          <w:szCs w:val="24"/>
        </w:rPr>
        <w:t>Επειδή ο κ. Σταθάκης είχε απορίες για τον εθνικό ενεργειακό σχεδι</w:t>
      </w:r>
      <w:r>
        <w:rPr>
          <w:rFonts w:eastAsia="Times New Roman"/>
          <w:szCs w:val="24"/>
        </w:rPr>
        <w:t>ασμό, καταθέτω για τα Πρακτικά τον Εθνικό Ενεργειακό Σχεδιασμό, Μάρτιος 2012, ο οποίος συνεχίζει να είναι α</w:t>
      </w:r>
      <w:r>
        <w:rPr>
          <w:rFonts w:eastAsia="Times New Roman"/>
          <w:szCs w:val="24"/>
        </w:rPr>
        <w:lastRenderedPageBreak/>
        <w:t>ν</w:t>
      </w:r>
      <w:r>
        <w:rPr>
          <w:rFonts w:eastAsia="Times New Roman"/>
          <w:szCs w:val="24"/>
        </w:rPr>
        <w:t>α</w:t>
      </w:r>
      <w:r>
        <w:rPr>
          <w:rFonts w:eastAsia="Times New Roman"/>
          <w:szCs w:val="24"/>
        </w:rPr>
        <w:t>ρτημένος στην ιστοσελίδα του Υπουργείου</w:t>
      </w:r>
      <w:r>
        <w:rPr>
          <w:rFonts w:eastAsia="Times New Roman"/>
          <w:szCs w:val="24"/>
        </w:rPr>
        <w:t>,</w:t>
      </w:r>
      <w:r>
        <w:rPr>
          <w:rFonts w:eastAsia="Times New Roman"/>
          <w:szCs w:val="24"/>
        </w:rPr>
        <w:t xml:space="preserve"> στο οποίο είστε Υπουργός. Μάρτιος 2012, Εθνικός Ενεργειακός Στρατηγικός Σχεδιασμός. </w:t>
      </w:r>
    </w:p>
    <w:p w14:paraId="39BC70B7" w14:textId="77777777" w:rsidR="00C46B37" w:rsidRDefault="002E6CD8">
      <w:pPr>
        <w:spacing w:line="600" w:lineRule="auto"/>
        <w:ind w:firstLine="720"/>
        <w:jc w:val="both"/>
        <w:rPr>
          <w:rFonts w:eastAsia="Times New Roman"/>
          <w:szCs w:val="24"/>
        </w:rPr>
      </w:pPr>
      <w:r>
        <w:rPr>
          <w:rFonts w:eastAsia="Times New Roman"/>
          <w:szCs w:val="24"/>
        </w:rPr>
        <w:t xml:space="preserve">Επίσης, για δική σας </w:t>
      </w:r>
      <w:r>
        <w:rPr>
          <w:rFonts w:eastAsia="Times New Roman"/>
          <w:szCs w:val="24"/>
        </w:rPr>
        <w:t>χρήση</w:t>
      </w:r>
      <w:r>
        <w:rPr>
          <w:rFonts w:eastAsia="Times New Roman"/>
          <w:szCs w:val="24"/>
        </w:rPr>
        <w:t>,</w:t>
      </w:r>
      <w:r>
        <w:rPr>
          <w:rFonts w:eastAsia="Times New Roman"/>
          <w:szCs w:val="24"/>
        </w:rPr>
        <w:t xml:space="preserve"> με ημερομηνία Δεκέμβριος 2014, καταθέτω για τα Πρακτικά, το Εθνικό Σχέδιο Δράσης για την Ενεργειακή Απόδοση.</w:t>
      </w:r>
    </w:p>
    <w:p w14:paraId="39BC70B8"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Ιωάννης Μανιάτης καταθέτει για τα Πρακτικά τα προαναφερθέντα έγγραφα, τα οποία βρίσκονται στο </w:t>
      </w:r>
      <w:r>
        <w:rPr>
          <w:rFonts w:eastAsia="Times New Roman" w:cs="Times New Roman"/>
          <w:szCs w:val="24"/>
        </w:rPr>
        <w:t xml:space="preserve">αρχείο </w:t>
      </w:r>
      <w:r>
        <w:rPr>
          <w:rFonts w:eastAsia="Times New Roman" w:cs="Times New Roman"/>
          <w:szCs w:val="24"/>
        </w:rPr>
        <w:t>του Τμή</w:t>
      </w:r>
      <w:r>
        <w:rPr>
          <w:rFonts w:eastAsia="Times New Roman" w:cs="Times New Roman"/>
          <w:szCs w:val="24"/>
        </w:rPr>
        <w:t>ματος Γραμματείας της Διεύθυνσης Στενογραφίας και Πρακτικών της Βουλής)</w:t>
      </w:r>
    </w:p>
    <w:p w14:paraId="39BC70B9"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Ελπίζω να λύθηκαν όλες οι απορίες των κυρίων Υπουργών.</w:t>
      </w:r>
    </w:p>
    <w:p w14:paraId="39BC70BA"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 xml:space="preserve">Και πάμε στον ΔΕΣΦΑ. Το 2012 ο κ. Τσίπρας, σε δηλώσεις του, ζητούσε δημοψήφισμα για τον ΔΕΣΦΑ, λέγοντας ότι συνιστά ξεπούλημα να </w:t>
      </w:r>
      <w:r>
        <w:rPr>
          <w:rFonts w:eastAsia="Times New Roman" w:cs="Times New Roman"/>
          <w:szCs w:val="24"/>
        </w:rPr>
        <w:t xml:space="preserve">προχωρήσει η πώληση του 66% του ΔΕΣΦΑ. </w:t>
      </w:r>
    </w:p>
    <w:p w14:paraId="39BC70BB"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 xml:space="preserve">Ο κ. Τσίπρας σήμερα, ως </w:t>
      </w:r>
      <w:r>
        <w:rPr>
          <w:rFonts w:eastAsia="Times New Roman" w:cs="Times New Roman"/>
        </w:rPr>
        <w:t>Πρωθυπουργός</w:t>
      </w:r>
      <w:r>
        <w:rPr>
          <w:rFonts w:eastAsia="Times New Roman" w:cs="Times New Roman"/>
          <w:szCs w:val="24"/>
        </w:rPr>
        <w:t>, θα βάλει την υπογραφή του για το ξεπούλημα του ΔΕΣΦΑ κατά 66%, όπως μας είπε ο κ. Σταθάκης, ναι ή όχι; Δηλώσεις του κ. Τσίπρα στη</w:t>
      </w:r>
      <w:r>
        <w:rPr>
          <w:rFonts w:eastAsia="Times New Roman" w:cs="Times New Roman"/>
          <w:szCs w:val="24"/>
        </w:rPr>
        <w:t>ν</w:t>
      </w:r>
      <w:r>
        <w:rPr>
          <w:rFonts w:eastAsia="Times New Roman" w:cs="Times New Roman"/>
          <w:szCs w:val="24"/>
        </w:rPr>
        <w:t xml:space="preserve"> </w:t>
      </w:r>
      <w:r>
        <w:rPr>
          <w:rFonts w:eastAsia="Times New Roman" w:cs="Times New Roman"/>
          <w:szCs w:val="24"/>
        </w:rPr>
        <w:lastRenderedPageBreak/>
        <w:t>Κοζάνη το 2012: «Απαιτείται δημοψήφισμα</w:t>
      </w:r>
      <w:r>
        <w:rPr>
          <w:rFonts w:eastAsia="Times New Roman" w:cs="Times New Roman"/>
          <w:szCs w:val="24"/>
        </w:rPr>
        <w:t>,</w:t>
      </w:r>
      <w:r>
        <w:rPr>
          <w:rFonts w:eastAsia="Times New Roman" w:cs="Times New Roman"/>
          <w:szCs w:val="24"/>
        </w:rPr>
        <w:t xml:space="preserve"> για να μην προχωρήσει η πώληση του 66% του ΔΕΣΦΑ».</w:t>
      </w:r>
    </w:p>
    <w:p w14:paraId="39BC70BC"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Ξεπουλάτε τη ΔΕΗ. Δίνετε το 50%. Στο 51% που απομένει της μισής ΔΕΗ, θα πουλήσετε και το 17%; Δηλαδή, παραλάβατε μια ΔΕΗ</w:t>
      </w:r>
      <w:r>
        <w:rPr>
          <w:rFonts w:eastAsia="Times New Roman" w:cs="Times New Roman"/>
          <w:szCs w:val="24"/>
        </w:rPr>
        <w:t>,</w:t>
      </w:r>
      <w:r>
        <w:rPr>
          <w:rFonts w:eastAsia="Times New Roman" w:cs="Times New Roman"/>
          <w:szCs w:val="24"/>
        </w:rPr>
        <w:t xml:space="preserve"> η οποία</w:t>
      </w:r>
      <w:r>
        <w:rPr>
          <w:rFonts w:eastAsia="Times New Roman" w:cs="Times New Roman"/>
          <w:szCs w:val="24"/>
        </w:rPr>
        <w:t>,</w:t>
      </w:r>
      <w:r>
        <w:rPr>
          <w:rFonts w:eastAsia="Times New Roman" w:cs="Times New Roman"/>
          <w:szCs w:val="24"/>
        </w:rPr>
        <w:t xml:space="preserve"> από πλευράς πελατών</w:t>
      </w:r>
      <w:r>
        <w:rPr>
          <w:rFonts w:eastAsia="Times New Roman" w:cs="Times New Roman"/>
          <w:szCs w:val="24"/>
        </w:rPr>
        <w:t>,</w:t>
      </w:r>
      <w:r>
        <w:rPr>
          <w:rFonts w:eastAsia="Times New Roman" w:cs="Times New Roman"/>
          <w:szCs w:val="24"/>
        </w:rPr>
        <w:t xml:space="preserve"> ήταν περίπου στο 90% και από πλευράς παραγωγής και ε</w:t>
      </w:r>
      <w:r>
        <w:rPr>
          <w:rFonts w:eastAsia="Times New Roman" w:cs="Times New Roman"/>
          <w:szCs w:val="24"/>
        </w:rPr>
        <w:t>ισαγωγών ηλεκτρικής ενέργειας ήταν περίπου στο 75%. Την εταιρεία αυτή</w:t>
      </w:r>
      <w:r>
        <w:rPr>
          <w:rFonts w:eastAsia="Times New Roman" w:cs="Times New Roman"/>
          <w:szCs w:val="24"/>
        </w:rPr>
        <w:t xml:space="preserve"> </w:t>
      </w:r>
      <w:r>
        <w:rPr>
          <w:rFonts w:eastAsia="Times New Roman" w:cs="Times New Roman"/>
          <w:szCs w:val="24"/>
        </w:rPr>
        <w:t>την πάτε</w:t>
      </w:r>
      <w:r>
        <w:rPr>
          <w:rFonts w:eastAsia="Times New Roman" w:cs="Times New Roman"/>
          <w:szCs w:val="24"/>
        </w:rPr>
        <w:t>,</w:t>
      </w:r>
      <w:r>
        <w:rPr>
          <w:rFonts w:eastAsia="Times New Roman" w:cs="Times New Roman"/>
          <w:szCs w:val="24"/>
        </w:rPr>
        <w:t xml:space="preserve"> από πλευράς και παραγωγής και πελατών</w:t>
      </w:r>
      <w:r>
        <w:rPr>
          <w:rFonts w:eastAsia="Times New Roman" w:cs="Times New Roman"/>
          <w:szCs w:val="24"/>
        </w:rPr>
        <w:t>,</w:t>
      </w:r>
      <w:r>
        <w:rPr>
          <w:rFonts w:eastAsia="Times New Roman" w:cs="Times New Roman"/>
          <w:szCs w:val="24"/>
        </w:rPr>
        <w:t xml:space="preserve"> στο 50%. Χάνει </w:t>
      </w:r>
      <w:r>
        <w:rPr>
          <w:rFonts w:eastAsia="Times New Roman" w:cs="Times New Roman"/>
          <w:szCs w:val="24"/>
        </w:rPr>
        <w:t xml:space="preserve">το </w:t>
      </w:r>
      <w:r>
        <w:rPr>
          <w:rFonts w:eastAsia="Times New Roman" w:cs="Times New Roman"/>
          <w:szCs w:val="24"/>
        </w:rPr>
        <w:t xml:space="preserve">40% </w:t>
      </w:r>
      <w:r>
        <w:rPr>
          <w:rFonts w:eastAsia="Times New Roman" w:cs="Times New Roman"/>
          <w:szCs w:val="24"/>
        </w:rPr>
        <w:t>των πελατών</w:t>
      </w:r>
      <w:r>
        <w:rPr>
          <w:rFonts w:eastAsia="Times New Roman" w:cs="Times New Roman"/>
          <w:szCs w:val="24"/>
        </w:rPr>
        <w:t xml:space="preserve"> και </w:t>
      </w:r>
      <w:r>
        <w:rPr>
          <w:rFonts w:eastAsia="Times New Roman" w:cs="Times New Roman"/>
          <w:szCs w:val="24"/>
        </w:rPr>
        <w:t xml:space="preserve">το </w:t>
      </w:r>
      <w:r>
        <w:rPr>
          <w:rFonts w:eastAsia="Times New Roman" w:cs="Times New Roman"/>
          <w:szCs w:val="24"/>
        </w:rPr>
        <w:t xml:space="preserve">25% </w:t>
      </w:r>
      <w:r>
        <w:rPr>
          <w:rFonts w:eastAsia="Times New Roman" w:cs="Times New Roman"/>
          <w:szCs w:val="24"/>
        </w:rPr>
        <w:t xml:space="preserve">της </w:t>
      </w:r>
      <w:r>
        <w:rPr>
          <w:rFonts w:eastAsia="Times New Roman" w:cs="Times New Roman"/>
          <w:szCs w:val="24"/>
        </w:rPr>
        <w:t>παραγωγική</w:t>
      </w:r>
      <w:r>
        <w:rPr>
          <w:rFonts w:eastAsia="Times New Roman" w:cs="Times New Roman"/>
          <w:szCs w:val="24"/>
        </w:rPr>
        <w:t>ς</w:t>
      </w:r>
      <w:r>
        <w:rPr>
          <w:rFonts w:eastAsia="Times New Roman" w:cs="Times New Roman"/>
          <w:szCs w:val="24"/>
        </w:rPr>
        <w:t xml:space="preserve"> βάση</w:t>
      </w:r>
      <w:r>
        <w:rPr>
          <w:rFonts w:eastAsia="Times New Roman" w:cs="Times New Roman"/>
          <w:szCs w:val="24"/>
        </w:rPr>
        <w:t>ς</w:t>
      </w:r>
      <w:r>
        <w:rPr>
          <w:rFonts w:eastAsia="Times New Roman" w:cs="Times New Roman"/>
          <w:szCs w:val="24"/>
        </w:rPr>
        <w:t xml:space="preserve">, παραγωγή και εισαγωγές. Θα πουλήσετε από αυτό και το 17%; </w:t>
      </w:r>
    </w:p>
    <w:p w14:paraId="39BC70BD"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Αυτό δεν ε</w:t>
      </w:r>
      <w:r>
        <w:rPr>
          <w:rFonts w:eastAsia="Times New Roman" w:cs="Times New Roman"/>
          <w:szCs w:val="24"/>
        </w:rPr>
        <w:t>ίναι πια ξεπούλημα του εθνικού πλούτου</w:t>
      </w:r>
      <w:r>
        <w:rPr>
          <w:rFonts w:eastAsia="Times New Roman" w:cs="Times New Roman"/>
          <w:szCs w:val="24"/>
        </w:rPr>
        <w:t>. Α</w:t>
      </w:r>
      <w:r>
        <w:rPr>
          <w:rFonts w:eastAsia="Times New Roman" w:cs="Times New Roman"/>
          <w:szCs w:val="24"/>
        </w:rPr>
        <w:t>υτό δημιουργεί πια σοβαρότατα προβλήματα για το ζήτημα της ευστάθειας του ενεργειακού συστήματος της χώρας. Γι</w:t>
      </w:r>
      <w:r>
        <w:rPr>
          <w:rFonts w:eastAsia="Times New Roman" w:cs="Times New Roman"/>
          <w:szCs w:val="24"/>
        </w:rPr>
        <w:t xml:space="preserve">’ </w:t>
      </w:r>
      <w:r>
        <w:rPr>
          <w:rFonts w:eastAsia="Times New Roman" w:cs="Times New Roman"/>
          <w:szCs w:val="24"/>
        </w:rPr>
        <w:t>αυτό, λοιπόν, περιμένουμε</w:t>
      </w:r>
      <w:r>
        <w:rPr>
          <w:rFonts w:eastAsia="Times New Roman" w:cs="Times New Roman"/>
          <w:szCs w:val="24"/>
        </w:rPr>
        <w:t>,</w:t>
      </w:r>
      <w:r>
        <w:rPr>
          <w:rFonts w:eastAsia="Times New Roman" w:cs="Times New Roman"/>
          <w:szCs w:val="24"/>
        </w:rPr>
        <w:t xml:space="preserve"> εάν ο κ. Σταθάκης, ως Υπουργός Ενέργειας, τώρα συμφωνήσει με τον κ. Σταθάκη,</w:t>
      </w:r>
      <w:r>
        <w:rPr>
          <w:rFonts w:eastAsia="Times New Roman" w:cs="Times New Roman"/>
          <w:szCs w:val="24"/>
        </w:rPr>
        <w:t xml:space="preserve"> ως Υπουργό Ανάπτυξης τον Μάιο του 2016, το ΤΑΙΠΕΔ να προχωρήσει στην πώληση και του 17%. Όμως προφανώς</w:t>
      </w:r>
      <w:r>
        <w:rPr>
          <w:rFonts w:eastAsia="Times New Roman" w:cs="Times New Roman"/>
          <w:szCs w:val="24"/>
        </w:rPr>
        <w:t>,</w:t>
      </w:r>
      <w:r>
        <w:rPr>
          <w:rFonts w:eastAsia="Times New Roman" w:cs="Times New Roman"/>
          <w:szCs w:val="24"/>
        </w:rPr>
        <w:t xml:space="preserve"> το είπε ο άνθρωπος «ναι, έτσι θα προχωρήσουμε».</w:t>
      </w:r>
    </w:p>
    <w:p w14:paraId="39BC70BE" w14:textId="77777777" w:rsidR="00C46B37" w:rsidRDefault="002E6CD8">
      <w:pPr>
        <w:spacing w:line="600" w:lineRule="auto"/>
        <w:ind w:firstLine="720"/>
        <w:jc w:val="both"/>
        <w:rPr>
          <w:rFonts w:eastAsia="Times New Roman" w:cs="Times New Roman"/>
          <w:szCs w:val="24"/>
        </w:rPr>
      </w:pPr>
      <w:r>
        <w:rPr>
          <w:rFonts w:eastAsia="Times New Roman" w:cs="Times New Roman"/>
          <w:b/>
          <w:szCs w:val="24"/>
        </w:rPr>
        <w:lastRenderedPageBreak/>
        <w:t>ΣΩΚΡΑΤΗΣ ΦΑΜΕΛΛΟΣ (Αναπληρωτής Υπουργός Περιβάλλοντος και Ενέργειας):</w:t>
      </w:r>
      <w:r>
        <w:rPr>
          <w:rFonts w:eastAsia="Times New Roman" w:cs="Times New Roman"/>
          <w:szCs w:val="24"/>
        </w:rPr>
        <w:t xml:space="preserve"> Όχι, βέβαια. </w:t>
      </w:r>
    </w:p>
    <w:p w14:paraId="39BC70BF" w14:textId="77777777" w:rsidR="00C46B37" w:rsidRDefault="002E6CD8">
      <w:pPr>
        <w:spacing w:line="600" w:lineRule="auto"/>
        <w:ind w:firstLine="720"/>
        <w:jc w:val="both"/>
        <w:rPr>
          <w:rFonts w:eastAsia="Times New Roman" w:cs="Times New Roman"/>
          <w:szCs w:val="24"/>
        </w:rPr>
      </w:pPr>
      <w:r>
        <w:rPr>
          <w:rFonts w:eastAsia="Times New Roman"/>
          <w:b/>
          <w:szCs w:val="24"/>
        </w:rPr>
        <w:t xml:space="preserve">ΙΩΑΝΝΗΣ ΜΑΝΙΑΤΗΣ: </w:t>
      </w:r>
      <w:r>
        <w:rPr>
          <w:rFonts w:eastAsia="Times New Roman" w:cs="Times New Roman"/>
          <w:szCs w:val="24"/>
        </w:rPr>
        <w:t>Θ</w:t>
      </w:r>
      <w:r>
        <w:rPr>
          <w:rFonts w:eastAsia="Times New Roman" w:cs="Times New Roman"/>
          <w:szCs w:val="24"/>
        </w:rPr>
        <w:t>α προχωρήσουν. Έτσι είπε ο κ. Σταθάκης.</w:t>
      </w:r>
    </w:p>
    <w:p w14:paraId="39BC70C0" w14:textId="77777777" w:rsidR="00C46B37" w:rsidRDefault="002E6CD8">
      <w:pPr>
        <w:spacing w:line="600" w:lineRule="auto"/>
        <w:ind w:firstLine="720"/>
        <w:jc w:val="both"/>
        <w:rPr>
          <w:rFonts w:eastAsia="Times New Roman" w:cs="Times New Roman"/>
          <w:szCs w:val="24"/>
        </w:rPr>
      </w:pPr>
      <w:r>
        <w:rPr>
          <w:rFonts w:eastAsia="Times New Roman" w:cs="Times New Roman"/>
          <w:b/>
          <w:szCs w:val="24"/>
        </w:rPr>
        <w:t>ΣΩΚΡΑΤΗΣ ΦΑΜΕΛΛΟΣ (Αναπληρωτής Υπουργός Περιβάλλοντος και Ενέργειας):</w:t>
      </w:r>
      <w:r>
        <w:rPr>
          <w:rFonts w:eastAsia="Times New Roman" w:cs="Times New Roman"/>
          <w:szCs w:val="24"/>
        </w:rPr>
        <w:t xml:space="preserve"> Το αντίθετο είπε.</w:t>
      </w:r>
    </w:p>
    <w:p w14:paraId="39BC70C1" w14:textId="77777777" w:rsidR="00C46B37" w:rsidRDefault="002E6CD8">
      <w:pPr>
        <w:spacing w:line="600" w:lineRule="auto"/>
        <w:ind w:firstLine="720"/>
        <w:jc w:val="both"/>
        <w:rPr>
          <w:rFonts w:eastAsia="Times New Roman" w:cs="Times New Roman"/>
          <w:szCs w:val="24"/>
        </w:rPr>
      </w:pPr>
      <w:r>
        <w:rPr>
          <w:rFonts w:eastAsia="Times New Roman"/>
          <w:b/>
          <w:szCs w:val="24"/>
        </w:rPr>
        <w:t xml:space="preserve">ΙΩΑΝΝΗΣ ΜΑΝΙΑΤΗΣ: </w:t>
      </w:r>
      <w:r>
        <w:rPr>
          <w:rFonts w:eastAsia="Times New Roman" w:cs="Times New Roman"/>
          <w:szCs w:val="24"/>
        </w:rPr>
        <w:t>Μακάρι, να τον διαψεύσετε. Θα χαρούμε πάρα πολύ. Θα το χειροκροτήσουμε.</w:t>
      </w:r>
    </w:p>
    <w:p w14:paraId="39BC70C2"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 xml:space="preserve">Προσέξτε, όμως, κύριε Υπουργέ, στις 9 </w:t>
      </w:r>
      <w:r>
        <w:rPr>
          <w:rFonts w:eastAsia="Times New Roman" w:cs="Times New Roman"/>
          <w:szCs w:val="24"/>
        </w:rPr>
        <w:t xml:space="preserve">Φεβρουαρίου η </w:t>
      </w:r>
      <w:r>
        <w:rPr>
          <w:rFonts w:eastAsia="Times New Roman" w:cs="Times New Roman"/>
          <w:szCs w:val="24"/>
        </w:rPr>
        <w:t>«</w:t>
      </w:r>
      <w:r>
        <w:rPr>
          <w:rFonts w:eastAsia="Times New Roman" w:cs="Times New Roman"/>
          <w:szCs w:val="24"/>
          <w:lang w:val="en-US"/>
        </w:rPr>
        <w:t>STANDARD</w:t>
      </w:r>
      <w:r>
        <w:rPr>
          <w:rFonts w:eastAsia="Times New Roman" w:cs="Times New Roman"/>
          <w:szCs w:val="24"/>
        </w:rPr>
        <w:t xml:space="preserve"> </w:t>
      </w:r>
      <w:r>
        <w:rPr>
          <w:rFonts w:eastAsia="Times New Roman" w:cs="Times New Roman"/>
          <w:szCs w:val="24"/>
          <w:lang w:val="en-US"/>
        </w:rPr>
        <w:t>AND</w:t>
      </w:r>
      <w:r>
        <w:rPr>
          <w:rFonts w:eastAsia="Times New Roman" w:cs="Times New Roman"/>
          <w:szCs w:val="24"/>
        </w:rPr>
        <w:t xml:space="preserve"> </w:t>
      </w:r>
      <w:r>
        <w:rPr>
          <w:rFonts w:eastAsia="Times New Roman" w:cs="Times New Roman"/>
          <w:szCs w:val="24"/>
          <w:lang w:val="en-US"/>
        </w:rPr>
        <w:t>POORS</w:t>
      </w:r>
      <w:r>
        <w:rPr>
          <w:rFonts w:eastAsia="Times New Roman" w:cs="Times New Roman"/>
          <w:szCs w:val="24"/>
        </w:rPr>
        <w:t>»</w:t>
      </w:r>
      <w:r>
        <w:rPr>
          <w:rFonts w:eastAsia="Times New Roman" w:cs="Times New Roman"/>
          <w:szCs w:val="24"/>
        </w:rPr>
        <w:t xml:space="preserve"> υποβάθμισε πάλι τη ΔΕΗ για τέταρτη συνεχόμενη φορά τους τελευταίους μήνες. Και δείτε –δεν θέλω να το πω- σε ποια κατάσταση είναι η μετοχή της ΔΕΗ, πώς χαρακτηρίζουν σήμερα τη μετοχή της ΔΕΗ. </w:t>
      </w:r>
    </w:p>
    <w:p w14:paraId="39BC70C3"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Προτελευταίο θέμα. Κύριε Υπου</w:t>
      </w:r>
      <w:r>
        <w:rPr>
          <w:rFonts w:eastAsia="Times New Roman" w:cs="Times New Roman"/>
          <w:szCs w:val="24"/>
        </w:rPr>
        <w:t xml:space="preserve">ργέ, γύρω στα Χριστούγεννα, Δεκέμβρη-Ιανουάριο, η χώρα κινδύνευσε δυο φορές με </w:t>
      </w:r>
      <w:r>
        <w:rPr>
          <w:rFonts w:eastAsia="Times New Roman" w:cs="Times New Roman"/>
          <w:szCs w:val="24"/>
          <w:lang w:val="en-US"/>
        </w:rPr>
        <w:t>black</w:t>
      </w:r>
      <w:r>
        <w:rPr>
          <w:rFonts w:eastAsia="Times New Roman" w:cs="Times New Roman"/>
          <w:szCs w:val="24"/>
        </w:rPr>
        <w:t xml:space="preserve"> </w:t>
      </w:r>
      <w:r>
        <w:rPr>
          <w:rFonts w:eastAsia="Times New Roman" w:cs="Times New Roman"/>
          <w:szCs w:val="24"/>
          <w:lang w:val="en-US"/>
        </w:rPr>
        <w:t>out</w:t>
      </w:r>
      <w:r>
        <w:rPr>
          <w:rFonts w:eastAsia="Times New Roman" w:cs="Times New Roman"/>
          <w:szCs w:val="24"/>
        </w:rPr>
        <w:t>. Δεν βγάλαμε κουβέντα</w:t>
      </w:r>
      <w:r w:rsidRPr="00336EAA">
        <w:rPr>
          <w:rFonts w:eastAsia="Times New Roman" w:cs="Times New Roman"/>
          <w:szCs w:val="24"/>
        </w:rPr>
        <w:t>.</w:t>
      </w:r>
      <w:r>
        <w:rPr>
          <w:rFonts w:eastAsia="Times New Roman" w:cs="Times New Roman"/>
          <w:szCs w:val="24"/>
        </w:rPr>
        <w:t xml:space="preserve"> </w:t>
      </w:r>
      <w:r>
        <w:rPr>
          <w:rFonts w:eastAsia="Times New Roman" w:cs="Times New Roman"/>
          <w:szCs w:val="24"/>
          <w:lang w:val="en-US"/>
        </w:rPr>
        <w:t>E</w:t>
      </w:r>
      <w:r>
        <w:rPr>
          <w:rFonts w:eastAsia="Times New Roman" w:cs="Times New Roman"/>
          <w:szCs w:val="24"/>
        </w:rPr>
        <w:t xml:space="preserve">μείς, ως Δημοκρατική Συμπαράταξη, το παρακολουθούσαμε. Δεν θελήσαμε σε καμμιά περίπτωση να ανοίξουμε το θέμα. Ξέρουμε πολύ καλά ότι κοκκίνισε το ενεργειακό σύστημα της χώρας. </w:t>
      </w:r>
    </w:p>
    <w:p w14:paraId="39BC70C4"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lastRenderedPageBreak/>
        <w:t>Οι ευθύνες αυτών που έχετε διορίσει στις διοικήσεις των ενεργειακών εταιρειών εί</w:t>
      </w:r>
      <w:r>
        <w:rPr>
          <w:rFonts w:eastAsia="Times New Roman" w:cs="Times New Roman"/>
          <w:szCs w:val="24"/>
        </w:rPr>
        <w:t xml:space="preserve">ναι τεράστιες, είτε γιατί δεν υπήρχε ετοιμότητα από πλευράς </w:t>
      </w:r>
      <w:proofErr w:type="spellStart"/>
      <w:r>
        <w:rPr>
          <w:rFonts w:eastAsia="Times New Roman" w:cs="Times New Roman"/>
          <w:szCs w:val="24"/>
        </w:rPr>
        <w:t>λιγνιτικών</w:t>
      </w:r>
      <w:proofErr w:type="spellEnd"/>
      <w:r>
        <w:rPr>
          <w:rFonts w:eastAsia="Times New Roman" w:cs="Times New Roman"/>
          <w:szCs w:val="24"/>
        </w:rPr>
        <w:t xml:space="preserve"> μονάδων είτε επειδή η προμήθεια φυσικού αερίου υστερούσε σε σχέση με τις ανάγκες της χώρας ή και επειδή αυτοί που όφειλαν να προβλέπουν τις έκτακτες ανάγκες δεν είχαν κάνει απολύτως τίπ</w:t>
      </w:r>
      <w:r>
        <w:rPr>
          <w:rFonts w:eastAsia="Times New Roman" w:cs="Times New Roman"/>
          <w:szCs w:val="24"/>
        </w:rPr>
        <w:t xml:space="preserve">οτα. </w:t>
      </w:r>
    </w:p>
    <w:p w14:paraId="39BC70C5"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Ευτυχώς -με διαδικασίες που τις μάθαμε και δεν θέλω να σχολιάσω πώς- η χώρα την τελευταία στιγμή σώθηκε και δεν υπήρξαν διακοπές ηλεκτρικού ρεύματος. Αναμένω να μας ενημερώσετε αν η πολιτική ηγεσία του Υπουργείου έχει ζητήσει ευθύνες από αυτούς που έφθασαν</w:t>
      </w:r>
      <w:r>
        <w:rPr>
          <w:rFonts w:eastAsia="Times New Roman" w:cs="Times New Roman"/>
          <w:szCs w:val="24"/>
        </w:rPr>
        <w:t xml:space="preserve"> τη χώρα ένα βήμα πριν το </w:t>
      </w:r>
      <w:r>
        <w:rPr>
          <w:rFonts w:eastAsia="Times New Roman" w:cs="Times New Roman"/>
          <w:szCs w:val="24"/>
          <w:lang w:val="en-US"/>
        </w:rPr>
        <w:t>black</w:t>
      </w:r>
      <w:r>
        <w:rPr>
          <w:rFonts w:eastAsia="Times New Roman" w:cs="Times New Roman"/>
          <w:szCs w:val="24"/>
        </w:rPr>
        <w:t xml:space="preserve"> </w:t>
      </w:r>
      <w:r>
        <w:rPr>
          <w:rFonts w:eastAsia="Times New Roman" w:cs="Times New Roman"/>
          <w:szCs w:val="24"/>
          <w:lang w:val="en-US"/>
        </w:rPr>
        <w:t>out</w:t>
      </w:r>
      <w:r>
        <w:rPr>
          <w:rFonts w:eastAsia="Times New Roman" w:cs="Times New Roman"/>
          <w:szCs w:val="24"/>
        </w:rPr>
        <w:t xml:space="preserve">. </w:t>
      </w:r>
    </w:p>
    <w:p w14:paraId="39BC70C6"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 xml:space="preserve">Και θα τελειώσω με τον κ. </w:t>
      </w:r>
      <w:proofErr w:type="spellStart"/>
      <w:r>
        <w:rPr>
          <w:rFonts w:eastAsia="Times New Roman" w:cs="Times New Roman"/>
          <w:szCs w:val="24"/>
        </w:rPr>
        <w:t>Δένδια</w:t>
      </w:r>
      <w:proofErr w:type="spellEnd"/>
      <w:r>
        <w:rPr>
          <w:rFonts w:eastAsia="Times New Roman" w:cs="Times New Roman"/>
          <w:szCs w:val="24"/>
        </w:rPr>
        <w:t>, τη Νέα Δημοκρατία. Πραγματικά είναι πρωτοφανές ιστορικά. Για τον κ. Καραμανλή νοιάζεται και το κόμμα του, η Νέα Δημοκρατία -εύλογο- αλλά και ο ΣΥΡΙΖΑ. Ο κ. Τσίπρας ποτέ δεν έχει πει κο</w:t>
      </w:r>
      <w:r>
        <w:rPr>
          <w:rFonts w:eastAsia="Times New Roman" w:cs="Times New Roman"/>
          <w:szCs w:val="24"/>
        </w:rPr>
        <w:t xml:space="preserve">υβέντα, ούτε και ο κ. Σταθάκης είπε τίποτα ούτε οι ΑΝΕΛ. </w:t>
      </w:r>
    </w:p>
    <w:p w14:paraId="39BC70C7"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lastRenderedPageBreak/>
        <w:t>Θυμίζω τρεις αριθμούς, γιατί όλα πρέπει να λέγονται για λόγους μάθησης και παιδείας όσο το δυνατόν περισσότερες φορές. Από το 2004 έως το 2009 το έλλειμμα, το χρέος από 180 δισεκατομμύρια έφτασε 300</w:t>
      </w:r>
      <w:r>
        <w:rPr>
          <w:rFonts w:eastAsia="Times New Roman" w:cs="Times New Roman"/>
          <w:szCs w:val="24"/>
        </w:rPr>
        <w:t xml:space="preserve"> δισεκατομμύρια. </w:t>
      </w:r>
    </w:p>
    <w:p w14:paraId="39BC70C8"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Το έλλειμμα της χώρας συνολικά το 2009 ήταν 24 δισεκατομμύρια το πρωτογενές και αθροιστικά 36 δισεκατομμύρια. Η χώρα για να ζήσει το 2009, συνολικά για να αποπληρώσει τόκους και να πληρώσει μισθούς και συντάξεις δανείστηκε 36 δισεκατομμύρ</w:t>
      </w:r>
      <w:r>
        <w:rPr>
          <w:rFonts w:eastAsia="Times New Roman" w:cs="Times New Roman"/>
          <w:szCs w:val="24"/>
        </w:rPr>
        <w:t xml:space="preserve">ια. </w:t>
      </w:r>
    </w:p>
    <w:p w14:paraId="39BC70C9"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 xml:space="preserve">Και τρίτος αριθμός που για πολλούς οικονομολόγους είναι και ο πιο σκληρός, είναι το έλλειμα τρεχουσών συναλλαγών, που είναι το έλλειμα ανταγωνιστικότητας στο 15%. </w:t>
      </w:r>
    </w:p>
    <w:p w14:paraId="39BC70CA"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Οποιαδήποτε, λοιπόν, προσπάθεια πολιτική ή κομματική ή οποιαδήποτε προσπάθεια αγιοποίησ</w:t>
      </w:r>
      <w:r>
        <w:rPr>
          <w:rFonts w:eastAsia="Times New Roman" w:cs="Times New Roman"/>
          <w:szCs w:val="24"/>
        </w:rPr>
        <w:t>ης καταστάσεων που οδήγησαν τη χώρα στο μνημόνιο και πολιτικών ευθυνών που έχουν καταγραφεί ιστορικά, δεν μπορεί να περάσει και δεν μπορεί να περάσει γιατί όποιος θέλει να είναι έντιμος με τους πολίτες που τον έχουν ψηφίσει –και απευθύνομαι τώρα στην Κυβέρ</w:t>
      </w:r>
      <w:r>
        <w:rPr>
          <w:rFonts w:eastAsia="Times New Roman" w:cs="Times New Roman"/>
          <w:szCs w:val="24"/>
        </w:rPr>
        <w:t xml:space="preserve">νηση- </w:t>
      </w:r>
      <w:r>
        <w:rPr>
          <w:rFonts w:eastAsia="Times New Roman" w:cs="Times New Roman"/>
          <w:szCs w:val="24"/>
        </w:rPr>
        <w:lastRenderedPageBreak/>
        <w:t xml:space="preserve">οφείλει να αποδεχθεί την πρόταση της Δημοκρατικής Συμπαράταξης για μία μόνο Εξεταστική Επιτροπή από το 2000 έως και το 2016. </w:t>
      </w:r>
    </w:p>
    <w:p w14:paraId="39BC70CB"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 xml:space="preserve">Διότι δεν φθάνει να περιλάβουμε μόνο το πρώτο και το δεύτερο μνημόνιο και το πώς μπήκαμε στην Ευρωζώνη, αλλά να περιλάβουμε </w:t>
      </w:r>
      <w:r>
        <w:rPr>
          <w:rFonts w:eastAsia="Times New Roman" w:cs="Times New Roman"/>
          <w:szCs w:val="24"/>
        </w:rPr>
        <w:t>και το τρίτο μνημόνιο Τσίπρα-</w:t>
      </w:r>
      <w:proofErr w:type="spellStart"/>
      <w:r>
        <w:rPr>
          <w:rFonts w:eastAsia="Times New Roman" w:cs="Times New Roman"/>
          <w:szCs w:val="24"/>
        </w:rPr>
        <w:t>Βαρουφάκη</w:t>
      </w:r>
      <w:proofErr w:type="spellEnd"/>
      <w:r>
        <w:rPr>
          <w:rFonts w:eastAsia="Times New Roman" w:cs="Times New Roman"/>
          <w:szCs w:val="24"/>
        </w:rPr>
        <w:t xml:space="preserve"> και το τέταρτο μνημόνιο, το μνημόνιο που έρχεται τώρα -χωρίς μάλιστα χρήματα- το μνημόνιο Τσίπρα-</w:t>
      </w:r>
      <w:proofErr w:type="spellStart"/>
      <w:r>
        <w:rPr>
          <w:rFonts w:eastAsia="Times New Roman" w:cs="Times New Roman"/>
          <w:szCs w:val="24"/>
        </w:rPr>
        <w:t>Τσακαλώτου</w:t>
      </w:r>
      <w:proofErr w:type="spellEnd"/>
      <w:r>
        <w:rPr>
          <w:rFonts w:eastAsia="Times New Roman" w:cs="Times New Roman"/>
          <w:szCs w:val="24"/>
        </w:rPr>
        <w:t xml:space="preserve">, ώστε να περιληφθεί πια όλη αυτή η περίοδος και οι Έλληνες πολίτες να μάθουν πλήρως την αλήθεια. </w:t>
      </w:r>
    </w:p>
    <w:p w14:paraId="39BC70CC"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39BC70CD" w14:textId="77777777" w:rsidR="00C46B37" w:rsidRDefault="002E6CD8">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Ευχαριστούμε, κύριε Μανιάτη. </w:t>
      </w:r>
    </w:p>
    <w:p w14:paraId="39BC70CE"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 xml:space="preserve">Τον λόγο έχει ο Αναπληρωτής Υπουργός Περιβάλλοντος και Ενέργειας κ. Σωκράτης </w:t>
      </w:r>
      <w:proofErr w:type="spellStart"/>
      <w:r>
        <w:rPr>
          <w:rFonts w:eastAsia="Times New Roman" w:cs="Times New Roman"/>
          <w:szCs w:val="24"/>
        </w:rPr>
        <w:t>Φάμελλος</w:t>
      </w:r>
      <w:proofErr w:type="spellEnd"/>
      <w:r>
        <w:rPr>
          <w:rFonts w:eastAsia="Times New Roman" w:cs="Times New Roman"/>
          <w:szCs w:val="24"/>
        </w:rPr>
        <w:t xml:space="preserve"> για έξι λεπτά.  </w:t>
      </w:r>
    </w:p>
    <w:p w14:paraId="39BC70CF" w14:textId="77777777" w:rsidR="00C46B37" w:rsidRDefault="002E6CD8">
      <w:pPr>
        <w:spacing w:line="600" w:lineRule="auto"/>
        <w:ind w:firstLine="720"/>
        <w:jc w:val="both"/>
        <w:rPr>
          <w:rFonts w:eastAsia="Times New Roman" w:cs="Times New Roman"/>
          <w:szCs w:val="24"/>
        </w:rPr>
      </w:pPr>
      <w:r>
        <w:rPr>
          <w:rFonts w:eastAsia="Times New Roman" w:cs="Times New Roman"/>
          <w:b/>
          <w:szCs w:val="24"/>
        </w:rPr>
        <w:t xml:space="preserve">ΣΩΚΡΑΤΗΣ ΦΑΜΕΛΛΟΣ (Αναπληρωτής Υπουργός Περιβάλλοντος και Ενέργειας): </w:t>
      </w:r>
      <w:r>
        <w:rPr>
          <w:rFonts w:eastAsia="Times New Roman" w:cs="Times New Roman"/>
          <w:szCs w:val="24"/>
        </w:rPr>
        <w:t>Κύριε Πρόεδρε, πρέπε</w:t>
      </w:r>
      <w:r>
        <w:rPr>
          <w:rFonts w:eastAsia="Times New Roman" w:cs="Times New Roman"/>
          <w:szCs w:val="24"/>
        </w:rPr>
        <w:t xml:space="preserve">ι να έχω και από τη δευτερολογία τέσσερα λεπτά. Αν μπορούσατε, να μου δώσετε παραπάνω χρόνο για να κλείσουμε ομαλά. </w:t>
      </w:r>
    </w:p>
    <w:p w14:paraId="39BC70D0" w14:textId="77777777" w:rsidR="00C46B37" w:rsidRDefault="002E6CD8">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(Σπυρίδων Λυκούδης): </w:t>
      </w:r>
      <w:r>
        <w:rPr>
          <w:rFonts w:eastAsia="Times New Roman" w:cs="Times New Roman"/>
          <w:szCs w:val="24"/>
        </w:rPr>
        <w:t xml:space="preserve">Έχετε και δευτερολογία και </w:t>
      </w:r>
      <w:proofErr w:type="spellStart"/>
      <w:r>
        <w:rPr>
          <w:rFonts w:eastAsia="Times New Roman" w:cs="Times New Roman"/>
          <w:szCs w:val="24"/>
        </w:rPr>
        <w:t>πρωτολογία</w:t>
      </w:r>
      <w:proofErr w:type="spellEnd"/>
      <w:r>
        <w:rPr>
          <w:rFonts w:eastAsia="Times New Roman" w:cs="Times New Roman"/>
          <w:szCs w:val="24"/>
        </w:rPr>
        <w:t xml:space="preserve">. </w:t>
      </w:r>
    </w:p>
    <w:p w14:paraId="39BC70D1" w14:textId="77777777" w:rsidR="00C46B37" w:rsidRDefault="002E6CD8">
      <w:pPr>
        <w:spacing w:line="600" w:lineRule="auto"/>
        <w:ind w:firstLine="720"/>
        <w:jc w:val="both"/>
        <w:rPr>
          <w:rFonts w:eastAsia="Times New Roman" w:cs="Times New Roman"/>
          <w:szCs w:val="24"/>
        </w:rPr>
      </w:pPr>
      <w:r>
        <w:rPr>
          <w:rFonts w:eastAsia="Times New Roman" w:cs="Times New Roman"/>
          <w:b/>
          <w:szCs w:val="24"/>
        </w:rPr>
        <w:t>ΣΩΚΡΑΤΗΣ ΦΑΜΕΛΛΟΣ (Αναπληρωτής Υπουργός Περιβάλλοντος και Ενέργειας</w:t>
      </w:r>
      <w:r>
        <w:rPr>
          <w:rFonts w:eastAsia="Times New Roman" w:cs="Times New Roman"/>
          <w:b/>
          <w:szCs w:val="24"/>
        </w:rPr>
        <w:t xml:space="preserve">): </w:t>
      </w:r>
      <w:r>
        <w:rPr>
          <w:rFonts w:eastAsia="Times New Roman" w:cs="Times New Roman"/>
          <w:szCs w:val="24"/>
        </w:rPr>
        <w:t>Μίλησα έξι αντί για δέκα…</w:t>
      </w:r>
    </w:p>
    <w:p w14:paraId="39BC70D2" w14:textId="77777777" w:rsidR="00C46B37" w:rsidRDefault="002E6CD8">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Θα υπάρχει κάποια ανοχή, απλώς είμαστε στο τέλος τώρα. </w:t>
      </w:r>
    </w:p>
    <w:p w14:paraId="39BC70D3" w14:textId="77777777" w:rsidR="00C46B37" w:rsidRDefault="002E6CD8">
      <w:pPr>
        <w:spacing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b/>
          <w:szCs w:val="24"/>
        </w:rPr>
        <w:t xml:space="preserve"> </w:t>
      </w:r>
      <w:r>
        <w:rPr>
          <w:rFonts w:eastAsia="Times New Roman" w:cs="Times New Roman"/>
          <w:b/>
          <w:szCs w:val="24"/>
        </w:rPr>
        <w:t xml:space="preserve">(Αναπληρωτής Υπουργός Περιβάλλοντος και Ενέργειας): </w:t>
      </w:r>
      <w:r>
        <w:rPr>
          <w:rFonts w:eastAsia="Times New Roman" w:cs="Times New Roman"/>
          <w:szCs w:val="24"/>
        </w:rPr>
        <w:t xml:space="preserve">Ευχαριστώ, κύριε Πρόεδρε. Θα κλείσουμε, ελπίζω, εποικοδομητικά. </w:t>
      </w:r>
    </w:p>
    <w:p w14:paraId="39BC70D4"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Κύρι</w:t>
      </w:r>
      <w:r>
        <w:rPr>
          <w:rFonts w:eastAsia="Times New Roman" w:cs="Times New Roman"/>
          <w:szCs w:val="24"/>
        </w:rPr>
        <w:t xml:space="preserve">οι συνάδελφοι, είναι γεγονός ότι σήμερα συζητάμε για ένα πολύ σοβαρό θέμα, τον ενεργειακό σχεδιασμό της χώρας. Θα μου επιτρέψετε να συνδέσω εξ αρχής το ζήτημα αυτό με τα ζητήματα της κλιματικής αλλαγής και του περιβάλλοντος, με τη δέσμευση της χώρας, αλλά </w:t>
      </w:r>
      <w:r>
        <w:rPr>
          <w:rFonts w:eastAsia="Times New Roman" w:cs="Times New Roman"/>
          <w:szCs w:val="24"/>
        </w:rPr>
        <w:t>και της Ευρώπης, να προχωρήσουμε στη μείωση των εκπομπών του άνθρακα και στην απεξάρτηση από τα ορυκτά καύσιμα, σε ένα σχέδιο το οποίο ουσιαστικά είναι βιώσιμο και κοινωνικά και οικονομικά, ένα νέο μοντέλο λειτουργίας της αγοράς ενέργειας, που έχει σαν σκο</w:t>
      </w:r>
      <w:r>
        <w:rPr>
          <w:rFonts w:eastAsia="Times New Roman" w:cs="Times New Roman"/>
          <w:szCs w:val="24"/>
        </w:rPr>
        <w:t xml:space="preserve">πό και τη μείωση του </w:t>
      </w:r>
      <w:r>
        <w:rPr>
          <w:rFonts w:eastAsia="Times New Roman" w:cs="Times New Roman"/>
          <w:szCs w:val="24"/>
        </w:rPr>
        <w:lastRenderedPageBreak/>
        <w:t xml:space="preserve">ενεργειακού κόστους για τα νοικοκυριά και τις επιχειρήσεις, αλλά και την προώθηση των ενεργειακών επενδύσεων. </w:t>
      </w:r>
    </w:p>
    <w:p w14:paraId="39BC70D5"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Θα μου επιτρέψετε να πω εξ αρχής ότι αυτό το μοντέλο -το οποίο καταθέτουμε και υλοποιούμε την τελευταία διετία- είναι απολύτ</w:t>
      </w:r>
      <w:r>
        <w:rPr>
          <w:rFonts w:eastAsia="Times New Roman" w:cs="Times New Roman"/>
          <w:szCs w:val="24"/>
        </w:rPr>
        <w:t>ως αντίθετο με το μοντέλο, το οποίο υλοποιήσατε εσείς, ένα μοντέλο το οποίο ήθελε πολύ απλά την πλήρη ιδιωτικοποίηση του ενεργειακού τομέα, χωρίς σχέδιο, χωρίς προοπτική, χωρίς σχέση με την εργασία, χωρίς προϊόν για τη χώρα μας, με έναν πολύ νεοφιλελεύθερο</w:t>
      </w:r>
      <w:r>
        <w:rPr>
          <w:rFonts w:eastAsia="Times New Roman" w:cs="Times New Roman"/>
          <w:szCs w:val="24"/>
        </w:rPr>
        <w:t xml:space="preserve"> τρόπο ανάγνωσης που δεν αντιστοιχεί ούτε καν στις καταστατικές αρχές του κόμματος στο οποίο συμμετέχετε. </w:t>
      </w:r>
    </w:p>
    <w:p w14:paraId="39BC70D6" w14:textId="77777777" w:rsidR="00C46B37" w:rsidRDefault="002E6CD8">
      <w:pPr>
        <w:spacing w:line="600" w:lineRule="auto"/>
        <w:ind w:firstLine="720"/>
        <w:jc w:val="both"/>
        <w:rPr>
          <w:rFonts w:eastAsia="Times New Roman"/>
          <w:szCs w:val="24"/>
        </w:rPr>
      </w:pPr>
      <w:r>
        <w:rPr>
          <w:rFonts w:eastAsia="Times New Roman"/>
          <w:szCs w:val="24"/>
        </w:rPr>
        <w:t xml:space="preserve">Στη δική μας περίπτωση, προφανώς και αντιλαμβανόμαστε πολύ πιο αποτελεσματικά την ουσία της χώρας μας, τη </w:t>
      </w:r>
      <w:proofErr w:type="spellStart"/>
      <w:r>
        <w:rPr>
          <w:rFonts w:eastAsia="Times New Roman"/>
          <w:szCs w:val="24"/>
        </w:rPr>
        <w:t>γεωστρατηγική</w:t>
      </w:r>
      <w:proofErr w:type="spellEnd"/>
      <w:r>
        <w:rPr>
          <w:rFonts w:eastAsia="Times New Roman"/>
          <w:szCs w:val="24"/>
        </w:rPr>
        <w:t xml:space="preserve"> θέση και τη δυνατότητα λειτου</w:t>
      </w:r>
      <w:r>
        <w:rPr>
          <w:rFonts w:eastAsia="Times New Roman"/>
          <w:szCs w:val="24"/>
        </w:rPr>
        <w:t>ργίας ως ενεργειακού κόμβου, κάτι που συνδέεται με τεχνογνωσία, με καινοτομία, με εργασία, με αξιοποίηση των νέων επιστημόνων εδώ στη χώρα και με υπεραξία στην παραγωγή, κάτι το οποίο αγνοήσατε, μιας και η λογική των νεοφιλελεύθερων που ακολουθήσατε έως τώ</w:t>
      </w:r>
      <w:r>
        <w:rPr>
          <w:rFonts w:eastAsia="Times New Roman"/>
          <w:szCs w:val="24"/>
        </w:rPr>
        <w:t xml:space="preserve">ρα, </w:t>
      </w:r>
      <w:r>
        <w:rPr>
          <w:rFonts w:eastAsia="Times New Roman"/>
          <w:szCs w:val="24"/>
        </w:rPr>
        <w:lastRenderedPageBreak/>
        <w:t xml:space="preserve">τα τελευταία χρόνια, ήταν απλά να ξεπουλήσετε και να μην αφήστε ούτε δημόσιο τομέα στην ενέργεια, προφανώς, ούτε την εξυπηρέτηση του δημόσιου οφέλους στο επίπεδο της κοινωνίας. </w:t>
      </w:r>
    </w:p>
    <w:p w14:paraId="39BC70D7" w14:textId="77777777" w:rsidR="00C46B37" w:rsidRDefault="002E6CD8">
      <w:pPr>
        <w:spacing w:line="600" w:lineRule="auto"/>
        <w:ind w:firstLine="720"/>
        <w:jc w:val="both"/>
        <w:rPr>
          <w:rFonts w:eastAsia="Times New Roman"/>
          <w:szCs w:val="24"/>
        </w:rPr>
      </w:pPr>
      <w:r>
        <w:rPr>
          <w:rFonts w:eastAsia="Times New Roman"/>
          <w:szCs w:val="24"/>
        </w:rPr>
        <w:t xml:space="preserve">Η δικιά μας ανάγνωση συνδέει τον ενεργειακό τομέα όχι απλά με την εργασία </w:t>
      </w:r>
      <w:r>
        <w:rPr>
          <w:rFonts w:eastAsia="Times New Roman"/>
          <w:szCs w:val="24"/>
        </w:rPr>
        <w:t>και με την ανάπτυξη, αλλά και με την κοινωνική συνοχή, διότι, σαφέστατα, χρειάζεται να αναστείλουμε σοβαρές παραλείψεις και λάθη του παρελθόντος και να δημιουργήσουμε, ταυτόχρονα, ένα νέο περιβάλλον όπου θα υπάρχει πιο ασφαλής πρόσβαση στην ενέργεια για όλ</w:t>
      </w:r>
      <w:r>
        <w:rPr>
          <w:rFonts w:eastAsia="Times New Roman"/>
          <w:szCs w:val="24"/>
        </w:rPr>
        <w:t xml:space="preserve">α τα νοικοκυριά. </w:t>
      </w:r>
    </w:p>
    <w:p w14:paraId="39BC70D8" w14:textId="77777777" w:rsidR="00C46B37" w:rsidRDefault="002E6CD8">
      <w:pPr>
        <w:spacing w:line="600" w:lineRule="auto"/>
        <w:ind w:firstLine="720"/>
        <w:jc w:val="both"/>
        <w:rPr>
          <w:rFonts w:eastAsia="Times New Roman"/>
          <w:szCs w:val="24"/>
        </w:rPr>
      </w:pPr>
      <w:r>
        <w:rPr>
          <w:rFonts w:eastAsia="Times New Roman"/>
          <w:szCs w:val="24"/>
        </w:rPr>
        <w:t>Έγιναν ερωτήσεις σχετικά με το πού βρίσκεται σήμερα η χώρα μας για το μίγμα ενέργειας. Πρέπει να σας πω ότι σήμερα η χώρα μας έχει πολύ χαμηλό συντελεστή εξάρτησης από τα ορυκτά καύσιμα, μπορεί να φτάσει και μέχρι 30% το 2016, στο 27% βρί</w:t>
      </w:r>
      <w:r>
        <w:rPr>
          <w:rFonts w:eastAsia="Times New Roman"/>
          <w:szCs w:val="24"/>
        </w:rPr>
        <w:t xml:space="preserve">σκεται το φυσικό αέριο, στο 25% είναι οι ανανεώσιμες πηγές, συμπεριλαμβανομένων των υδροηλεκτρικών κι έχουμε 18% εισαγωγές. </w:t>
      </w:r>
    </w:p>
    <w:p w14:paraId="39BC70D9" w14:textId="77777777" w:rsidR="00C46B37" w:rsidRDefault="002E6CD8">
      <w:pPr>
        <w:spacing w:line="600" w:lineRule="auto"/>
        <w:ind w:firstLine="720"/>
        <w:jc w:val="both"/>
        <w:rPr>
          <w:rFonts w:eastAsia="Times New Roman"/>
          <w:szCs w:val="24"/>
        </w:rPr>
      </w:pPr>
      <w:r>
        <w:rPr>
          <w:rFonts w:eastAsia="Times New Roman"/>
          <w:szCs w:val="24"/>
        </w:rPr>
        <w:t>Έχουμε και καθυστερήσεις σε αρκετές ΑΠΕ. Προηγουμένως ο κ. Τζελέπης αναφέρθηκε στη γεωθερμία. Να του πούμε λοιπόν ότι τα ελλείμματα</w:t>
      </w:r>
      <w:r>
        <w:rPr>
          <w:rFonts w:eastAsia="Times New Roman"/>
          <w:szCs w:val="24"/>
        </w:rPr>
        <w:t xml:space="preserve"> του θεσμικού πλαισίου και οι καθυστε</w:t>
      </w:r>
      <w:r>
        <w:rPr>
          <w:rFonts w:eastAsia="Times New Roman"/>
          <w:szCs w:val="24"/>
        </w:rPr>
        <w:lastRenderedPageBreak/>
        <w:t>ρήσεις στη μίσθωση πεδίων έχουν δημιουργήσει σοβαρό πρόβλημα στη γεωθερμία, πράγματι. Παρ</w:t>
      </w:r>
      <w:r>
        <w:rPr>
          <w:rFonts w:eastAsia="Times New Roman"/>
          <w:szCs w:val="24"/>
        </w:rPr>
        <w:t xml:space="preserve">’ </w:t>
      </w:r>
      <w:r>
        <w:rPr>
          <w:rFonts w:eastAsia="Times New Roman"/>
          <w:szCs w:val="24"/>
        </w:rPr>
        <w:t>ότι εξελίσσεται πρόσφατα η διαδικασία στην Αλεξανδρούπολη, έχουμε και την ανάγκη να διορθώσουμε αρκετά θέματα στο πλαίσιο, αντίσ</w:t>
      </w:r>
      <w:r>
        <w:rPr>
          <w:rFonts w:eastAsia="Times New Roman"/>
          <w:szCs w:val="24"/>
        </w:rPr>
        <w:t xml:space="preserve">τοιχα με αυτά που έχουν δημιουργηθεί στα αιολικά πάρκα, όπου το ανταποδοτικό τέλος δεν έχει, πράγματι, καταβληθεί. </w:t>
      </w:r>
    </w:p>
    <w:p w14:paraId="39BC70DA" w14:textId="77777777" w:rsidR="00C46B37" w:rsidRDefault="002E6CD8">
      <w:pPr>
        <w:spacing w:line="600" w:lineRule="auto"/>
        <w:ind w:firstLine="720"/>
        <w:jc w:val="both"/>
        <w:rPr>
          <w:rFonts w:eastAsia="Times New Roman"/>
          <w:szCs w:val="24"/>
        </w:rPr>
      </w:pPr>
      <w:r>
        <w:rPr>
          <w:rFonts w:eastAsia="Times New Roman"/>
          <w:szCs w:val="24"/>
        </w:rPr>
        <w:t>Πρέπει να σας πω ότι τώρα δουλεύουμε για να καταβάλουμε το τέλος για το 2010-2014, που ποτέ δεν μεριμνήσατε να κάνετε τίποτα, προφανώς, ούτε</w:t>
      </w:r>
      <w:r>
        <w:rPr>
          <w:rFonts w:eastAsia="Times New Roman"/>
          <w:szCs w:val="24"/>
        </w:rPr>
        <w:t xml:space="preserve"> να βοηθήσετε την Αυτοδιοίκηση ούτε να βοηθήσετε τις τοπικές κοινότητες. Όμως θα καταβληθεί το ποσό αυτό για τους δικαιούχους του 2010-2014 και βρισκόμαστε στη φάση της οριστικοποίησης των πινάκων.</w:t>
      </w:r>
    </w:p>
    <w:p w14:paraId="39BC70DB" w14:textId="77777777" w:rsidR="00C46B37" w:rsidRDefault="002E6CD8">
      <w:pPr>
        <w:spacing w:line="600" w:lineRule="auto"/>
        <w:ind w:firstLine="720"/>
        <w:jc w:val="both"/>
        <w:rPr>
          <w:rFonts w:eastAsia="Times New Roman"/>
          <w:szCs w:val="24"/>
        </w:rPr>
      </w:pPr>
      <w:r>
        <w:rPr>
          <w:rFonts w:eastAsia="Times New Roman"/>
          <w:szCs w:val="24"/>
        </w:rPr>
        <w:t xml:space="preserve">Πράγματι, όμως, συζητάμε τώρα -και έχει δίκιο ο κ. </w:t>
      </w:r>
      <w:proofErr w:type="spellStart"/>
      <w:r>
        <w:rPr>
          <w:rFonts w:eastAsia="Times New Roman"/>
          <w:szCs w:val="24"/>
        </w:rPr>
        <w:t>Αμυράς</w:t>
      </w:r>
      <w:proofErr w:type="spellEnd"/>
      <w:r>
        <w:rPr>
          <w:rFonts w:eastAsia="Times New Roman"/>
          <w:szCs w:val="24"/>
        </w:rPr>
        <w:t>-</w:t>
      </w:r>
      <w:r>
        <w:rPr>
          <w:rFonts w:eastAsia="Times New Roman"/>
          <w:szCs w:val="24"/>
        </w:rPr>
        <w:t xml:space="preserve"> για θέματα της ενεργειακής απόδοσης. Κι εμάς μας δημιούργησε μία, αν θέλετε, αναζήτηση του γιατί η χώρα άραγε βρέθηκε σε αυτή τη θέση. Να σας πω λοιπόν -δεν είναι εδώ ο κ. </w:t>
      </w:r>
      <w:proofErr w:type="spellStart"/>
      <w:r>
        <w:rPr>
          <w:rFonts w:eastAsia="Times New Roman"/>
          <w:szCs w:val="24"/>
        </w:rPr>
        <w:t>Αμυράς</w:t>
      </w:r>
      <w:proofErr w:type="spellEnd"/>
      <w:r>
        <w:rPr>
          <w:rFonts w:eastAsia="Times New Roman"/>
          <w:szCs w:val="24"/>
        </w:rPr>
        <w:t xml:space="preserve">, θα το δει από τα Πρακτικά- ότι η παραπομπή της χώρας μας για παράβαση στην </w:t>
      </w:r>
      <w:r>
        <w:rPr>
          <w:rFonts w:eastAsia="Times New Roman"/>
          <w:szCs w:val="24"/>
        </w:rPr>
        <w:t xml:space="preserve">ενεργειακή απόδοση κτιρίων, μάλλον θα το θυμάστε, έγινε στις 11-7-2015, κύριε Μανιάτη. </w:t>
      </w:r>
    </w:p>
    <w:p w14:paraId="39BC70DC" w14:textId="77777777" w:rsidR="00C46B37" w:rsidRDefault="002E6CD8">
      <w:pPr>
        <w:spacing w:line="600" w:lineRule="auto"/>
        <w:ind w:firstLine="720"/>
        <w:jc w:val="both"/>
        <w:rPr>
          <w:rFonts w:eastAsia="Times New Roman"/>
          <w:szCs w:val="24"/>
        </w:rPr>
      </w:pPr>
      <w:r>
        <w:rPr>
          <w:rFonts w:eastAsia="Times New Roman"/>
          <w:szCs w:val="24"/>
        </w:rPr>
        <w:lastRenderedPageBreak/>
        <w:t>Αυτό νομίζω τα λέει όλα. Η χώρα μας, πράγματι, έχει σοβαρή καθυστέρηση κι όχι μόνο στον τομέα αυτό. Πρέπει να σας πω ότι και στον τομέα του περιβάλλοντος έχουμε, περίπο</w:t>
      </w:r>
      <w:r>
        <w:rPr>
          <w:rFonts w:eastAsia="Times New Roman"/>
          <w:szCs w:val="24"/>
        </w:rPr>
        <w:t>υ, 67,5 εκατομμύρια ευρώ από πρόστιμα, από παραλείψεις του ΠΑΣΟΚ και της Νέας Δημοκρατίας στην πολιτική περιβάλλοντος και στην καθυστέρηση της χώρας μας στο περιβάλλον και στην ενέργεια, που τώρα η χώρα, σε μια δύσκολή δημοσιονομική κατάσταση, πρέπει όλα α</w:t>
      </w:r>
      <w:r>
        <w:rPr>
          <w:rFonts w:eastAsia="Times New Roman"/>
          <w:szCs w:val="24"/>
        </w:rPr>
        <w:t xml:space="preserve">υτά να τα καλύψει και να κερδίσει. </w:t>
      </w:r>
    </w:p>
    <w:p w14:paraId="39BC70DD" w14:textId="77777777" w:rsidR="00C46B37" w:rsidRDefault="002E6CD8">
      <w:pPr>
        <w:spacing w:line="600" w:lineRule="auto"/>
        <w:ind w:firstLine="720"/>
        <w:jc w:val="both"/>
        <w:rPr>
          <w:rFonts w:eastAsia="Times New Roman"/>
          <w:szCs w:val="24"/>
        </w:rPr>
      </w:pPr>
      <w:r>
        <w:rPr>
          <w:rFonts w:eastAsia="Times New Roman"/>
          <w:szCs w:val="24"/>
        </w:rPr>
        <w:t>Γι’ αυτό στείλαμε ενδιάμεση έκθεση τον Απρίλιο του 2015 για την απόδοση κτιρίων και τις οριστικές μονοκατοικίες Μάιο του 2016, πολυκατοικίες Δεκέμβριο 2016, κενά Ιανουάριο 2017, πρωτογενή τομέα Φλεβάρη του 2017, για να κ</w:t>
      </w:r>
      <w:r>
        <w:rPr>
          <w:rFonts w:eastAsia="Times New Roman"/>
          <w:szCs w:val="24"/>
        </w:rPr>
        <w:t>αλύψουμε υποχρεώσεις που δεν καλύψατε κι αφήσατε τη χώρα ανοχύρωτη και στον τομέα αυτόν.</w:t>
      </w:r>
    </w:p>
    <w:p w14:paraId="39BC70DE" w14:textId="77777777" w:rsidR="00C46B37" w:rsidRDefault="002E6CD8">
      <w:pPr>
        <w:spacing w:line="600" w:lineRule="auto"/>
        <w:ind w:firstLine="720"/>
        <w:jc w:val="both"/>
        <w:rPr>
          <w:rFonts w:eastAsia="Times New Roman"/>
          <w:szCs w:val="24"/>
        </w:rPr>
      </w:pPr>
      <w:r>
        <w:rPr>
          <w:rFonts w:eastAsia="Times New Roman"/>
          <w:szCs w:val="24"/>
        </w:rPr>
        <w:t>Δεν αναστέλλουμε, όμως, μόνο καθυστερήσεις προφανώς στο νομοθετικό πλαίσιο και στην οργάνωση των ρυθμιστικών διατάξεων, αλλά ασχολούμαστε και με την ουσία της πολιτική</w:t>
      </w:r>
      <w:r>
        <w:rPr>
          <w:rFonts w:eastAsia="Times New Roman"/>
          <w:szCs w:val="24"/>
        </w:rPr>
        <w:t>ς. Να τα πούμε ξανά, λοιπόν, για το 17% της ΔΕΗ, γιατί μάλλον δεν ακούσατε τον κ. Σταθάκη.</w:t>
      </w:r>
    </w:p>
    <w:p w14:paraId="39BC70DF" w14:textId="77777777" w:rsidR="00C46B37" w:rsidRDefault="002E6CD8">
      <w:pPr>
        <w:spacing w:line="600" w:lineRule="auto"/>
        <w:ind w:firstLine="720"/>
        <w:jc w:val="both"/>
        <w:rPr>
          <w:rFonts w:eastAsia="Times New Roman"/>
          <w:szCs w:val="24"/>
        </w:rPr>
      </w:pPr>
      <w:r>
        <w:rPr>
          <w:rFonts w:eastAsia="Times New Roman"/>
          <w:szCs w:val="24"/>
        </w:rPr>
        <w:lastRenderedPageBreak/>
        <w:t>Η πολιτική ηγεσία του Υπουργείου, λοιπόν, διαφωνεί με την προοπτική αυτή, την υπαγωγή στο ΤΑΙΠΕΔ του 17%, και προτείνουμε την εισαγωγή του 17% στην Εταιρεία Δημόσιων Συμμετοχών. Διότι η ΔΕΗ, στις νέες συνθήκες της ευρωπαϊκής συνολικής αγοράς ηλεκτρισμού, μ</w:t>
      </w:r>
      <w:r>
        <w:rPr>
          <w:rFonts w:eastAsia="Times New Roman"/>
          <w:szCs w:val="24"/>
        </w:rPr>
        <w:t xml:space="preserve">πορεί να αποτελέσει, επιτέλους, μια ολοκληρωμένη επιχείρηση, με σημαντική θέση στην εγχώρια ενεργειακή αγορά και σε άλλους τομείς, εκτός από τα ορυκτά καύσιμα, προφανώς στις ανανεώσιμες πηγές ενέργειας, προφανώς στο φυσικό αέριο, προφανώς στη γεωθερμία. </w:t>
      </w:r>
    </w:p>
    <w:p w14:paraId="39BC70E0" w14:textId="77777777" w:rsidR="00C46B37" w:rsidRDefault="002E6CD8">
      <w:pPr>
        <w:spacing w:line="600" w:lineRule="auto"/>
        <w:ind w:firstLine="720"/>
        <w:jc w:val="both"/>
        <w:rPr>
          <w:rFonts w:eastAsia="Times New Roman"/>
          <w:szCs w:val="24"/>
        </w:rPr>
      </w:pPr>
      <w:r>
        <w:rPr>
          <w:rFonts w:eastAsia="Times New Roman"/>
          <w:szCs w:val="24"/>
        </w:rPr>
        <w:t>Ε</w:t>
      </w:r>
      <w:r>
        <w:rPr>
          <w:rFonts w:eastAsia="Times New Roman"/>
          <w:szCs w:val="24"/>
        </w:rPr>
        <w:t>πιδίωξή μας είναι η ΔΕΗ να συνεργαστεί με σοβαρούς και αξιόπιστους επενδυτές, σε κοινά εταιρικά σχήματα κι όχι να ξεπουλήσει. Γιατί, εμείς πιστεύουμε και στην περιβαλλοντική αναβάθμιση των μονάδων ηλεκτροπαραγωγής, κάτι που διεκδικήσαμε, εξάλλου, για να μπ</w:t>
      </w:r>
      <w:r>
        <w:rPr>
          <w:rFonts w:eastAsia="Times New Roman"/>
          <w:szCs w:val="24"/>
        </w:rPr>
        <w:t xml:space="preserve">ορέσει η χώρα και στην εμπορία των αέριων ρίπων να γλιτώσει, να ξεφύγει από τη δυσμενή πρόβλεψη που είχε το σχέδιο οδηγίας που εσείς υιοθετήσατε το 2014 και να μπούμε στο ταμείο εκσυγχρονισμού, κάτι που ανήκει στη χώρα, ήταν κάτι που το δικαιούνταν η χώρα </w:t>
      </w:r>
      <w:r>
        <w:rPr>
          <w:rFonts w:eastAsia="Times New Roman"/>
          <w:szCs w:val="24"/>
        </w:rPr>
        <w:t xml:space="preserve">με βάση το ΑΕΠ του 2015-2016. </w:t>
      </w:r>
    </w:p>
    <w:p w14:paraId="39BC70E1" w14:textId="77777777" w:rsidR="00C46B37" w:rsidRDefault="002E6CD8">
      <w:pPr>
        <w:spacing w:line="600" w:lineRule="auto"/>
        <w:ind w:firstLine="720"/>
        <w:jc w:val="both"/>
        <w:rPr>
          <w:rFonts w:eastAsia="Times New Roman"/>
          <w:szCs w:val="24"/>
        </w:rPr>
      </w:pPr>
      <w:r>
        <w:rPr>
          <w:rFonts w:eastAsia="Times New Roman"/>
          <w:szCs w:val="24"/>
        </w:rPr>
        <w:lastRenderedPageBreak/>
        <w:t xml:space="preserve">Γιατί πιστεύουμε ότι πρέπει ό,τι διεκδικεί η χώρα να μεταφέρεται στους καταναλωτές, να υπάρχει αυτή η πρόσβαση σε αυτό το κοινωνικό αγαθό. Γι’ αυτό και η ΔΕΗ έχει εισάγει -κάτι που δεν ακούστηκε- για πρώτη φορά έκπτωση στους </w:t>
      </w:r>
      <w:r>
        <w:rPr>
          <w:rFonts w:eastAsia="Times New Roman"/>
          <w:szCs w:val="24"/>
        </w:rPr>
        <w:t>συνεπείς καταναλωτές, της τάξης του 15% και ταυτόχρονα βοηθάει για να αποφύγουμε και τη διακοπή στις ευαίσθητες κοινωνικές ομάδες, να έχουμε νέα προγράμματα ρύθμισης λογαριασμών, διακανονισμό παλαιότερων οφειλών, έτσι ώστε να μπορέσουμε να συνομιλούμε με τ</w:t>
      </w:r>
      <w:r>
        <w:rPr>
          <w:rFonts w:eastAsia="Times New Roman"/>
          <w:szCs w:val="24"/>
        </w:rPr>
        <w:t>ην κοινωνία, να εξασφαλίζουμε έσοδα και ταυτόχρονα να κρατάμε, αν θέλετε και τη λειτουργία της ΔΕΗ και της ηλεκτρικής παραγωγής στη χώρα μας.</w:t>
      </w:r>
    </w:p>
    <w:p w14:paraId="39BC70E2" w14:textId="77777777" w:rsidR="00C46B37" w:rsidRDefault="002E6CD8">
      <w:pPr>
        <w:spacing w:line="600" w:lineRule="auto"/>
        <w:ind w:firstLine="720"/>
        <w:jc w:val="both"/>
        <w:rPr>
          <w:rFonts w:eastAsia="Times New Roman"/>
          <w:szCs w:val="24"/>
        </w:rPr>
      </w:pPr>
      <w:r>
        <w:rPr>
          <w:rFonts w:eastAsia="Times New Roman"/>
          <w:szCs w:val="24"/>
        </w:rPr>
        <w:t>Όσον αφορά στη μείωση του μεριδίου της ΔΕΗ, πρέπει να εξασφαλίσουμε και να διασφαλίσουμε ότι αυτό θα γίνει με έναν</w:t>
      </w:r>
      <w:r>
        <w:rPr>
          <w:rFonts w:eastAsia="Times New Roman"/>
          <w:szCs w:val="24"/>
        </w:rPr>
        <w:t xml:space="preserve"> τρόπο συντεταγμένο. Η λογική ξεπουλήματος της μικρής ΔΕΗ, που είχατε, για εμάς έχει κλείσει. Εμείς πιστεύουμε ότι χρειάζεται κάτι τελείως διαφορετικό, η ΔΕΗ να συζητήσει με τη διαδικασία μετάβασης στην αγορά των τμημάτων εμπορίας, οι οποίοι αντιστοιχούν μ</w:t>
      </w:r>
      <w:r>
        <w:rPr>
          <w:rFonts w:eastAsia="Times New Roman"/>
          <w:szCs w:val="24"/>
        </w:rPr>
        <w:t>ε βάση τις συμφωνίες που είχατε κλείσει και δεν μπορέσαμε ίσως όλες να τις επιλύσουμε, έτσι ώστε μέχρι το 2030 η επιχείρηση να μπορέσει να ανταποκριθεί στις υποχρεώσεις της.</w:t>
      </w:r>
    </w:p>
    <w:p w14:paraId="39BC70E3" w14:textId="77777777" w:rsidR="00C46B37" w:rsidRDefault="002E6CD8">
      <w:pPr>
        <w:spacing w:line="600" w:lineRule="auto"/>
        <w:ind w:firstLine="720"/>
        <w:jc w:val="both"/>
        <w:rPr>
          <w:rFonts w:eastAsia="Times New Roman"/>
          <w:szCs w:val="24"/>
        </w:rPr>
      </w:pPr>
      <w:r>
        <w:rPr>
          <w:rFonts w:eastAsia="Times New Roman"/>
          <w:szCs w:val="24"/>
        </w:rPr>
        <w:lastRenderedPageBreak/>
        <w:t xml:space="preserve">Και ξέρετε, το δημόσιο όφελος είναι αυτό που μας ενδιαφέρει σε όλη τη συζήτηση. </w:t>
      </w:r>
    </w:p>
    <w:p w14:paraId="39BC70E4" w14:textId="77777777" w:rsidR="00C46B37" w:rsidRDefault="002E6CD8">
      <w:pPr>
        <w:spacing w:line="600" w:lineRule="auto"/>
        <w:ind w:firstLine="720"/>
        <w:jc w:val="both"/>
        <w:rPr>
          <w:rFonts w:eastAsia="Times New Roman"/>
          <w:szCs w:val="24"/>
        </w:rPr>
      </w:pPr>
      <w:r>
        <w:rPr>
          <w:rFonts w:eastAsia="Times New Roman"/>
          <w:szCs w:val="24"/>
        </w:rPr>
        <w:t>Ό</w:t>
      </w:r>
      <w:r>
        <w:rPr>
          <w:rFonts w:eastAsia="Times New Roman"/>
          <w:szCs w:val="24"/>
        </w:rPr>
        <w:t>σον αφορά τους καταναλωτές, σαφέστατα και μας ενδιαφέρει η επέκταση του κοινωνικού τιμολογίου. Μας ενδιαφέρει να μην κόβεται το ρεύμα μέχρι ένα ποσό της τάξης των 1.000 ευρώ. Μας ενδιαφέρει το ότι έχουμε 92.000 νοικοκυριά που είναι ενταγμένα σήμερα στο πρό</w:t>
      </w:r>
      <w:r>
        <w:rPr>
          <w:rFonts w:eastAsia="Times New Roman"/>
          <w:szCs w:val="24"/>
        </w:rPr>
        <w:t xml:space="preserve">γραμμα της ανθρωπιστικής κρίσης. </w:t>
      </w:r>
    </w:p>
    <w:p w14:paraId="39BC70E5" w14:textId="77777777" w:rsidR="00C46B37" w:rsidRDefault="002E6CD8">
      <w:pPr>
        <w:spacing w:line="600" w:lineRule="auto"/>
        <w:ind w:firstLine="720"/>
        <w:jc w:val="both"/>
        <w:rPr>
          <w:rFonts w:eastAsia="Times New Roman"/>
          <w:szCs w:val="24"/>
        </w:rPr>
      </w:pPr>
      <w:r>
        <w:rPr>
          <w:rFonts w:eastAsia="Times New Roman"/>
          <w:szCs w:val="24"/>
        </w:rPr>
        <w:t xml:space="preserve">Όμως, και στον τομέα της εργασίας μας ενδιαφέρει να διεκδικήσουμε και να διασφαλίσουμε ότι παρά την απελευθέρωση της αγοράς ενέργειας, οι εργαζόμενοι, παραδείγματος χάριν, στις εταιρείες παροχής αερίου και στη ΔΕΠΑ για τα </w:t>
      </w:r>
      <w:r>
        <w:rPr>
          <w:rFonts w:eastAsia="Times New Roman"/>
          <w:szCs w:val="24"/>
        </w:rPr>
        <w:t>επόμενα πέντε χρόνια δεν θα χάσουν τη θέση τους, παρ</w:t>
      </w:r>
      <w:r>
        <w:rPr>
          <w:rFonts w:eastAsia="Times New Roman"/>
          <w:szCs w:val="24"/>
        </w:rPr>
        <w:t xml:space="preserve">’ </w:t>
      </w:r>
      <w:r>
        <w:rPr>
          <w:rFonts w:eastAsia="Times New Roman"/>
          <w:szCs w:val="24"/>
        </w:rPr>
        <w:t>ότι τροποποιείται η αγορά εξαιτίας του διαχωρισμού εξαιτίας του κλάδου εμπορίας και διανομής.</w:t>
      </w:r>
    </w:p>
    <w:p w14:paraId="39BC70E6" w14:textId="77777777" w:rsidR="00C46B37" w:rsidRDefault="002E6CD8">
      <w:pPr>
        <w:spacing w:line="600" w:lineRule="auto"/>
        <w:ind w:firstLine="720"/>
        <w:jc w:val="both"/>
        <w:rPr>
          <w:rFonts w:eastAsia="Times New Roman"/>
          <w:szCs w:val="24"/>
        </w:rPr>
      </w:pPr>
      <w:r>
        <w:rPr>
          <w:rFonts w:eastAsia="Times New Roman"/>
          <w:szCs w:val="24"/>
        </w:rPr>
        <w:t>Το ίδιο, όμως, δημόσιο όφελος έχουμε και στα μεγάλα στρατηγικά ζητήματα, όπως, παραδείγματος χάρ</w:t>
      </w:r>
      <w:r>
        <w:rPr>
          <w:rFonts w:eastAsia="Times New Roman"/>
          <w:szCs w:val="24"/>
        </w:rPr>
        <w:t>ιν</w:t>
      </w:r>
      <w:r>
        <w:rPr>
          <w:rFonts w:eastAsia="Times New Roman"/>
          <w:szCs w:val="24"/>
        </w:rPr>
        <w:t>, στο ΔΕΣΦ</w:t>
      </w:r>
      <w:r>
        <w:rPr>
          <w:rFonts w:eastAsia="Times New Roman"/>
          <w:szCs w:val="24"/>
        </w:rPr>
        <w:t xml:space="preserve">Α. Εκεί πρέπει να πούμε ότι με ευθύνη της </w:t>
      </w:r>
      <w:proofErr w:type="spellStart"/>
      <w:r>
        <w:rPr>
          <w:rFonts w:eastAsia="Times New Roman"/>
          <w:szCs w:val="24"/>
        </w:rPr>
        <w:t>Αζέρικης</w:t>
      </w:r>
      <w:proofErr w:type="spellEnd"/>
      <w:r>
        <w:rPr>
          <w:rFonts w:eastAsia="Times New Roman"/>
          <w:szCs w:val="24"/>
        </w:rPr>
        <w:t xml:space="preserve"> πλευράς χάλασε μία συμφωνία, η οποία ενώ θα είχε έσοδα τάχατες με τη συμφωνία σας 400 εκατομμύρια, ξέρουμε πάρα πολύ καλά -και αποκαλύφθηκε εδώ όταν συζητάγαμε την τροπολογία του κ. </w:t>
      </w:r>
      <w:r>
        <w:rPr>
          <w:rFonts w:eastAsia="Times New Roman"/>
          <w:szCs w:val="24"/>
        </w:rPr>
        <w:lastRenderedPageBreak/>
        <w:t xml:space="preserve">Σκουρλέτη- ότι θα είχε </w:t>
      </w:r>
      <w:r>
        <w:rPr>
          <w:rFonts w:eastAsia="Times New Roman"/>
          <w:szCs w:val="24"/>
        </w:rPr>
        <w:t>σχεδόν διπλάσιο κόστος. Διότι, η διαμόρφωση των τιμών χρήσης δικτύου είχε μία προοπτική αύξησης 68%. Και αυτό μας το είχε προτείνει και επισημάνει η ΡΑΕ. Το αρνείστε αυτό; Ήταν μια συμφωνία η οποία ήταν όχι απλά σε πήλινα πόδια, αλλά έβαζε μέσα τη χώρα.</w:t>
      </w:r>
    </w:p>
    <w:p w14:paraId="39BC70E7" w14:textId="77777777" w:rsidR="00C46B37" w:rsidRDefault="002E6CD8">
      <w:pPr>
        <w:spacing w:line="600" w:lineRule="auto"/>
        <w:ind w:firstLine="720"/>
        <w:jc w:val="both"/>
        <w:rPr>
          <w:rFonts w:eastAsia="Times New Roman"/>
          <w:szCs w:val="24"/>
        </w:rPr>
      </w:pPr>
      <w:r>
        <w:rPr>
          <w:rFonts w:eastAsia="Times New Roman"/>
          <w:szCs w:val="24"/>
        </w:rPr>
        <w:t>Το</w:t>
      </w:r>
      <w:r>
        <w:rPr>
          <w:rFonts w:eastAsia="Times New Roman"/>
          <w:szCs w:val="24"/>
        </w:rPr>
        <w:t xml:space="preserve"> δημόσιο όφελος, λοιπόν, είναι αυτό που χαρακτηρίζει όλη τη δική μας προσπάθεια. Γι’ αυτό και στο πρόσφατο συμβούλιο Υπουργών διεκδικήσαμε να μπει η χώρα στο Ταμείο Εκσυγχρονισμού, να μπορέσουμε να διεκδικήσουμε μέχρι περίπου 400 εκατομμύρια ευρώ ώστε να ε</w:t>
      </w:r>
      <w:r>
        <w:rPr>
          <w:rFonts w:eastAsia="Times New Roman"/>
          <w:szCs w:val="24"/>
        </w:rPr>
        <w:t>κσυγχρονίσουμε το δίκτυο ηλεκτρικής ενέργειας στα νησιά, για να μπορέσουμε να εισάγουμε τις ανανεώσιμες πηγές ενέργειας από την ηπειρωτική χώρα στα νησιά. Ταυτόχρονα, με δική μας πρωτοβουλία έχουμε σε εξέλιξη τον δεύτερο διαγωνισμό για είκοσι περίπου περιο</w:t>
      </w:r>
      <w:r>
        <w:rPr>
          <w:rFonts w:eastAsia="Times New Roman"/>
          <w:szCs w:val="24"/>
        </w:rPr>
        <w:t xml:space="preserve">χές για τα πετρέλαια. Με δική μας πρωτοβουλία αυτό το διάστημα δουλεύει η </w:t>
      </w:r>
      <w:proofErr w:type="spellStart"/>
      <w:r>
        <w:rPr>
          <w:rFonts w:eastAsia="Times New Roman"/>
          <w:szCs w:val="24"/>
        </w:rPr>
        <w:t>Ρεβυθούσα</w:t>
      </w:r>
      <w:proofErr w:type="spellEnd"/>
      <w:r>
        <w:rPr>
          <w:rFonts w:eastAsia="Times New Roman"/>
          <w:szCs w:val="24"/>
        </w:rPr>
        <w:t xml:space="preserve">. Επίσης, ξεκίνησε ο ΤΑΠ. Και πρέπει να πω ότι από τα 11 εκατομμύρια αντισταθμιστικά οφέλη εμείς διεκδικήσαμε και κερδίσαμε 32 εκατομμύρια. Τριπλασιάσαμε τα αντισταθμιστικά </w:t>
      </w:r>
      <w:r>
        <w:rPr>
          <w:rFonts w:eastAsia="Times New Roman"/>
          <w:szCs w:val="24"/>
        </w:rPr>
        <w:t>για τη χώρα.</w:t>
      </w:r>
    </w:p>
    <w:p w14:paraId="39BC70E8" w14:textId="77777777" w:rsidR="00C46B37" w:rsidRDefault="002E6CD8">
      <w:pPr>
        <w:spacing w:line="600" w:lineRule="auto"/>
        <w:ind w:firstLine="720"/>
        <w:jc w:val="both"/>
        <w:rPr>
          <w:rFonts w:eastAsia="Times New Roman"/>
          <w:szCs w:val="24"/>
        </w:rPr>
      </w:pPr>
      <w:r>
        <w:rPr>
          <w:rFonts w:eastAsia="Times New Roman"/>
          <w:szCs w:val="24"/>
        </w:rPr>
        <w:lastRenderedPageBreak/>
        <w:t>Με δική μας πρωτοβουλία στο «Εξοικονομώ 2» -στο οποίο είχατε εντάξει περίπου 50 χιλιάδες νοικοκυριά, αλλά είχαν κατορθώσει να μείνουν εκτός 35 χιλιάδες, δηλαδή από τα 50 χιλιάδες, τα 35 χιλιάδες δεν χρηματοδοτούνταν με τον ελλιπή προϋπολογισμό</w:t>
      </w:r>
      <w:r>
        <w:rPr>
          <w:rFonts w:eastAsia="Times New Roman"/>
          <w:szCs w:val="24"/>
        </w:rPr>
        <w:t xml:space="preserve"> που είχατε κάνει- και με δική μας χρηματοδότηση, </w:t>
      </w:r>
      <w:proofErr w:type="spellStart"/>
      <w:r>
        <w:rPr>
          <w:rFonts w:eastAsia="Times New Roman"/>
          <w:szCs w:val="24"/>
        </w:rPr>
        <w:t>εισάγαμε</w:t>
      </w:r>
      <w:proofErr w:type="spellEnd"/>
      <w:r>
        <w:rPr>
          <w:rFonts w:eastAsia="Times New Roman"/>
          <w:szCs w:val="24"/>
        </w:rPr>
        <w:t xml:space="preserve"> επιπλέον 8 χιλιάδες και προσπαθούμε να βρούμε πόρους και για νέο συμπλήρωμα στο «Εξοικονομώ 1». Όμως, το «Εξοικονομώ 2» δεν θα εξαρτάται από τις τράπεζες, αλλά θα δίνει τη δυνατότητα σε οικογένειες</w:t>
      </w:r>
      <w:r>
        <w:rPr>
          <w:rFonts w:eastAsia="Times New Roman"/>
          <w:szCs w:val="24"/>
        </w:rPr>
        <w:t xml:space="preserve"> με πολλές κλίμακες κοινωνικής -αν θέλετε- και οικογενειακής κατάστασης να εισάγονται στο </w:t>
      </w:r>
      <w:r>
        <w:rPr>
          <w:rFonts w:eastAsia="Times New Roman"/>
          <w:szCs w:val="24"/>
        </w:rPr>
        <w:t>πρόγραμμα</w:t>
      </w:r>
      <w:r>
        <w:rPr>
          <w:rFonts w:eastAsia="Times New Roman"/>
          <w:szCs w:val="24"/>
        </w:rPr>
        <w:t>.</w:t>
      </w:r>
    </w:p>
    <w:p w14:paraId="39BC70E9" w14:textId="77777777" w:rsidR="00C46B37" w:rsidRDefault="002E6CD8">
      <w:pPr>
        <w:spacing w:line="600" w:lineRule="auto"/>
        <w:ind w:firstLine="720"/>
        <w:jc w:val="both"/>
        <w:rPr>
          <w:rFonts w:eastAsia="Times New Roman"/>
          <w:szCs w:val="24"/>
        </w:rPr>
      </w:pPr>
      <w:r>
        <w:rPr>
          <w:rFonts w:eastAsia="Times New Roman"/>
          <w:szCs w:val="24"/>
        </w:rPr>
        <w:t>Και πρέπει να μιλήσουμε και για το φυσικό αέριο, το οποίο με δική μας πρωτοβουλία επεκτείνεται σε όλες τις κωμοπόλεις του Νομού Θεσσαλονίκης. Να το πούμε α</w:t>
      </w:r>
      <w:r>
        <w:rPr>
          <w:rFonts w:eastAsia="Times New Roman"/>
          <w:szCs w:val="24"/>
        </w:rPr>
        <w:t xml:space="preserve">υτό. Έχουμε κρατήσει χαμηλά τον </w:t>
      </w:r>
      <w:r>
        <w:rPr>
          <w:rFonts w:eastAsia="Times New Roman"/>
          <w:szCs w:val="24"/>
        </w:rPr>
        <w:t>ειδικό φόρο κατανάλωσης</w:t>
      </w:r>
      <w:r>
        <w:rPr>
          <w:rFonts w:eastAsia="Times New Roman"/>
          <w:szCs w:val="24"/>
        </w:rPr>
        <w:t>, γιατί έτσι ο πολίτης θα έχει 40% μείωση στο κόστος ενέργειας, στο κόστος θέρμανσης, όπως  και ο επαγγελματίας θα έχει την ίδια μείωση κόστους. Και όλα αυτά προφανώς και δεν γίνονται μόνο στη Θεσσαλον</w:t>
      </w:r>
      <w:r>
        <w:rPr>
          <w:rFonts w:eastAsia="Times New Roman"/>
          <w:szCs w:val="24"/>
        </w:rPr>
        <w:t xml:space="preserve">ίκη, αλλά έχει διατεθεί και εταιρεία διανομής λοιπής Ελλάδος που έχει σημαντικό πρόγραμμα και για τη </w:t>
      </w:r>
      <w:r>
        <w:rPr>
          <w:rFonts w:eastAsia="Times New Roman"/>
          <w:szCs w:val="24"/>
        </w:rPr>
        <w:t xml:space="preserve">βόρεια </w:t>
      </w:r>
      <w:r>
        <w:rPr>
          <w:rFonts w:eastAsia="Times New Roman"/>
          <w:szCs w:val="24"/>
        </w:rPr>
        <w:t xml:space="preserve">Ελλάδα αλλά και για τη </w:t>
      </w:r>
      <w:r>
        <w:rPr>
          <w:rFonts w:eastAsia="Times New Roman"/>
          <w:szCs w:val="24"/>
        </w:rPr>
        <w:lastRenderedPageBreak/>
        <w:t>Στερεά Ελλάδα, γιατί εμάς μας ενδιαφέρει να προχωράνε ταυτόχρονα οι επενδύσεις με τη διεκδίκηση του κοινωνικού οφέλους για όλ</w:t>
      </w:r>
      <w:r>
        <w:rPr>
          <w:rFonts w:eastAsia="Times New Roman"/>
          <w:szCs w:val="24"/>
        </w:rPr>
        <w:t>η την κοινωνία.</w:t>
      </w:r>
    </w:p>
    <w:p w14:paraId="39BC70EA" w14:textId="77777777" w:rsidR="00C46B37" w:rsidRDefault="002E6CD8">
      <w:pPr>
        <w:spacing w:line="600" w:lineRule="auto"/>
        <w:ind w:firstLine="720"/>
        <w:jc w:val="both"/>
        <w:rPr>
          <w:rFonts w:eastAsia="Times New Roman"/>
          <w:szCs w:val="24"/>
        </w:rPr>
      </w:pPr>
      <w:r>
        <w:rPr>
          <w:rFonts w:eastAsia="Times New Roman"/>
          <w:szCs w:val="24"/>
        </w:rPr>
        <w:t xml:space="preserve">Αυτό είναι το διαφορετικό -αν θέλετε- το οποίο υπάρχει πλέον και στον τομέα της ενέργειας. Γι’ αυτό και </w:t>
      </w:r>
      <w:proofErr w:type="spellStart"/>
      <w:r>
        <w:rPr>
          <w:rFonts w:eastAsia="Times New Roman"/>
          <w:szCs w:val="24"/>
        </w:rPr>
        <w:t>επαναδραστηριοποιούμαστε</w:t>
      </w:r>
      <w:proofErr w:type="spellEnd"/>
      <w:r>
        <w:rPr>
          <w:rFonts w:eastAsia="Times New Roman"/>
          <w:szCs w:val="24"/>
        </w:rPr>
        <w:t xml:space="preserve"> ακόμα και στον τομέα των </w:t>
      </w:r>
      <w:r>
        <w:rPr>
          <w:rFonts w:eastAsia="Times New Roman"/>
          <w:szCs w:val="24"/>
        </w:rPr>
        <w:t>ανανεώσιμων πηγών</w:t>
      </w:r>
      <w:r>
        <w:rPr>
          <w:rFonts w:eastAsia="Times New Roman"/>
          <w:szCs w:val="24"/>
        </w:rPr>
        <w:t xml:space="preserve"> </w:t>
      </w:r>
      <w:r>
        <w:rPr>
          <w:rFonts w:eastAsia="Times New Roman"/>
          <w:szCs w:val="24"/>
        </w:rPr>
        <w:t xml:space="preserve">ενέργειας </w:t>
      </w:r>
      <w:r>
        <w:rPr>
          <w:rFonts w:eastAsia="Times New Roman"/>
          <w:szCs w:val="24"/>
        </w:rPr>
        <w:t>που η ΔΕΗ είχε μικρό ποσοστό συμμετοχής και θέλουμε να ενι</w:t>
      </w:r>
      <w:r>
        <w:rPr>
          <w:rFonts w:eastAsia="Times New Roman"/>
          <w:szCs w:val="24"/>
        </w:rPr>
        <w:t xml:space="preserve">σχυθεί. Υλοποιούνται, λοιπόν, πλέον στη χώρα μας μεγάλες πρωτοβουλίες. </w:t>
      </w:r>
    </w:p>
    <w:p w14:paraId="39BC70EB" w14:textId="77777777" w:rsidR="00C46B37" w:rsidRDefault="002E6CD8">
      <w:pPr>
        <w:spacing w:line="600" w:lineRule="auto"/>
        <w:ind w:firstLine="720"/>
        <w:jc w:val="both"/>
        <w:rPr>
          <w:rFonts w:eastAsia="Times New Roman"/>
          <w:szCs w:val="24"/>
        </w:rPr>
      </w:pPr>
      <w:r>
        <w:rPr>
          <w:rFonts w:eastAsia="Times New Roman"/>
          <w:szCs w:val="24"/>
        </w:rPr>
        <w:t xml:space="preserve">Ρώτησε ο κ. </w:t>
      </w:r>
      <w:proofErr w:type="spellStart"/>
      <w:r>
        <w:rPr>
          <w:rFonts w:eastAsia="Times New Roman"/>
          <w:szCs w:val="24"/>
        </w:rPr>
        <w:t>Δένδιας</w:t>
      </w:r>
      <w:proofErr w:type="spellEnd"/>
      <w:r>
        <w:rPr>
          <w:rFonts w:eastAsia="Times New Roman"/>
          <w:szCs w:val="24"/>
        </w:rPr>
        <w:t xml:space="preserve"> τι έχουμε κάνει. Ανέφερα αρκετά. Να αναφέρω, όμως, και το έργο της </w:t>
      </w:r>
      <w:proofErr w:type="spellStart"/>
      <w:r>
        <w:rPr>
          <w:rFonts w:eastAsia="Times New Roman"/>
          <w:szCs w:val="24"/>
        </w:rPr>
        <w:t>Ρεβυθούσας</w:t>
      </w:r>
      <w:proofErr w:type="spellEnd"/>
      <w:r>
        <w:rPr>
          <w:rFonts w:eastAsia="Times New Roman"/>
          <w:szCs w:val="24"/>
        </w:rPr>
        <w:t xml:space="preserve"> και τον υγροποιημένο σταθμό της Αλεξανδρούπολης και την προώθηση από τη ΔΕΠΑ, το </w:t>
      </w:r>
      <w:proofErr w:type="spellStart"/>
      <w:r>
        <w:rPr>
          <w:rFonts w:eastAsia="Times New Roman"/>
          <w:szCs w:val="24"/>
        </w:rPr>
        <w:t>διασυ</w:t>
      </w:r>
      <w:r>
        <w:rPr>
          <w:rFonts w:eastAsia="Times New Roman"/>
          <w:szCs w:val="24"/>
        </w:rPr>
        <w:t>νδετήριο</w:t>
      </w:r>
      <w:proofErr w:type="spellEnd"/>
      <w:r>
        <w:rPr>
          <w:rFonts w:eastAsia="Times New Roman"/>
          <w:szCs w:val="24"/>
        </w:rPr>
        <w:t xml:space="preserve"> αγωγού Ελλάδας-Βουλγαρίας. Είναι πάρα πολλά έργα. Και προφανώς είναι και τα έργα στα θαλάσσια οικόπεδα αναφορικά με τις πετρελαϊκές έρευνες και η μονογραφή των συμφωνιών.</w:t>
      </w:r>
    </w:p>
    <w:p w14:paraId="39BC70EC" w14:textId="77777777" w:rsidR="00C46B37" w:rsidRDefault="002E6CD8">
      <w:pPr>
        <w:spacing w:line="600" w:lineRule="auto"/>
        <w:ind w:firstLine="720"/>
        <w:jc w:val="both"/>
        <w:rPr>
          <w:rFonts w:eastAsia="Times New Roman"/>
          <w:szCs w:val="24"/>
        </w:rPr>
      </w:pPr>
      <w:r>
        <w:rPr>
          <w:rFonts w:eastAsia="Times New Roman"/>
          <w:szCs w:val="24"/>
        </w:rPr>
        <w:t xml:space="preserve">Είπε ο κ. </w:t>
      </w:r>
      <w:proofErr w:type="spellStart"/>
      <w:r>
        <w:rPr>
          <w:rFonts w:eastAsia="Times New Roman"/>
          <w:szCs w:val="24"/>
        </w:rPr>
        <w:t>Κεγκέρογλου</w:t>
      </w:r>
      <w:proofErr w:type="spellEnd"/>
      <w:r>
        <w:rPr>
          <w:rFonts w:eastAsia="Times New Roman"/>
          <w:szCs w:val="24"/>
        </w:rPr>
        <w:t xml:space="preserve"> -μου έκανε εντύπωση- ότι τάχατες αυτά τα δημοσιοποιήσα</w:t>
      </w:r>
      <w:r>
        <w:rPr>
          <w:rFonts w:eastAsia="Times New Roman"/>
          <w:szCs w:val="24"/>
        </w:rPr>
        <w:t xml:space="preserve">με την τελευταία εβδομάδα γιατί ερχόταν η ερώτησή σας. Μάλλον δεν έχουν καλή γνώση οι Βουλευτές της </w:t>
      </w:r>
      <w:r>
        <w:rPr>
          <w:rFonts w:eastAsia="Times New Roman"/>
          <w:szCs w:val="24"/>
        </w:rPr>
        <w:lastRenderedPageBreak/>
        <w:t xml:space="preserve">Δημοκρατικής Συμπαράταξης πόσο έργο χρειάζεται για την περιβαλλοντική </w:t>
      </w:r>
      <w:proofErr w:type="spellStart"/>
      <w:r>
        <w:rPr>
          <w:rFonts w:eastAsia="Times New Roman"/>
          <w:szCs w:val="24"/>
        </w:rPr>
        <w:t>αδειοδότηση</w:t>
      </w:r>
      <w:proofErr w:type="spellEnd"/>
      <w:r>
        <w:rPr>
          <w:rFonts w:eastAsia="Times New Roman"/>
          <w:szCs w:val="24"/>
        </w:rPr>
        <w:t xml:space="preserve"> και για τη διαπραγμάτευση των συμβάσεων, για να πουν ότι θα μπορούσαμε να </w:t>
      </w:r>
      <w:r>
        <w:rPr>
          <w:rFonts w:eastAsia="Times New Roman"/>
          <w:szCs w:val="24"/>
        </w:rPr>
        <w:t>το κάνουμε σε μία μέρα μόνο και μόνο για να δημιουργήσουμε δημόσιο γεγονός, για να αντιπαρέλθουμε στη δική σας ερώτηση.</w:t>
      </w:r>
    </w:p>
    <w:p w14:paraId="39BC70ED" w14:textId="77777777" w:rsidR="00C46B37" w:rsidRDefault="002E6CD8">
      <w:pPr>
        <w:spacing w:line="600" w:lineRule="auto"/>
        <w:ind w:firstLine="720"/>
        <w:jc w:val="both"/>
        <w:rPr>
          <w:rFonts w:eastAsia="Times New Roman"/>
          <w:szCs w:val="24"/>
        </w:rPr>
      </w:pPr>
      <w:r>
        <w:rPr>
          <w:rFonts w:eastAsia="Times New Roman"/>
          <w:szCs w:val="24"/>
        </w:rPr>
        <w:t>Εμείς, κύριοι συνάδελφοι, δουλεύουμε δύο χρόνια για να μπορέσουμε να καλύψουμε τα κενά της διαπραγμάτευσης, το έλλειμμα πολιτικής, την α</w:t>
      </w:r>
      <w:r>
        <w:rPr>
          <w:rFonts w:eastAsia="Times New Roman"/>
          <w:szCs w:val="24"/>
        </w:rPr>
        <w:t>ποσπασματικότητα και το ξεπούλημα και κύρια το ότι αυτή η διοίκηση, αυτές οι κυβερνήσεις μέχρι τώρα ξεχνούσαν την κοινωνία. Δεν μιλούσαν με την κοινωνία, δεν μιλούσαν με τους πολίτες. Μιλούσαν μόνο με τους δανειστές και με ξένα έγγραφα ξεπούλαγαν την περιο</w:t>
      </w:r>
      <w:r>
        <w:rPr>
          <w:rFonts w:eastAsia="Times New Roman"/>
          <w:szCs w:val="24"/>
        </w:rPr>
        <w:t>υσία της χώρας.</w:t>
      </w:r>
    </w:p>
    <w:p w14:paraId="39BC70EE" w14:textId="77777777" w:rsidR="00C46B37" w:rsidRDefault="002E6CD8">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Κύριε Υπουργέ, είμαστε ήδη στο δεκάλεπτο.</w:t>
      </w:r>
    </w:p>
    <w:p w14:paraId="39BC70EF" w14:textId="77777777" w:rsidR="00C46B37" w:rsidRDefault="002E6CD8">
      <w:pPr>
        <w:spacing w:line="600" w:lineRule="auto"/>
        <w:ind w:firstLine="720"/>
        <w:jc w:val="both"/>
        <w:rPr>
          <w:rFonts w:eastAsia="Times New Roman"/>
          <w:szCs w:val="24"/>
        </w:rPr>
      </w:pPr>
      <w:r>
        <w:rPr>
          <w:rFonts w:eastAsia="Times New Roman" w:cs="Times New Roman"/>
          <w:b/>
          <w:szCs w:val="24"/>
        </w:rPr>
        <w:t>ΣΩΚΡΑΤΗΣ ΦΑΜΕΛΛΟΣ (Αναπληρωτής Υπουργός Περιβάλλοντος και Ενέργειας):</w:t>
      </w:r>
      <w:r>
        <w:rPr>
          <w:rFonts w:eastAsia="Times New Roman"/>
          <w:b/>
          <w:szCs w:val="24"/>
        </w:rPr>
        <w:t xml:space="preserve"> </w:t>
      </w:r>
      <w:r>
        <w:rPr>
          <w:rFonts w:eastAsia="Times New Roman"/>
          <w:szCs w:val="24"/>
        </w:rPr>
        <w:t>Το κοινωνικό όφελος, λοιπόν, επιστρέφει ως βασικό κριτήριο άσκησης πολιτικής και στον ενεργειακό</w:t>
      </w:r>
      <w:r>
        <w:rPr>
          <w:rFonts w:eastAsia="Times New Roman"/>
          <w:szCs w:val="24"/>
        </w:rPr>
        <w:t xml:space="preserve"> τομέα και προφανώς έχοντας ως προτεραιότητα την περιβαλλοντική συνιστώσα στην ενέργεια. Γιατί πράγματι περιβάλλον </w:t>
      </w:r>
      <w:r>
        <w:rPr>
          <w:rFonts w:eastAsia="Times New Roman"/>
          <w:szCs w:val="24"/>
        </w:rPr>
        <w:lastRenderedPageBreak/>
        <w:t xml:space="preserve">και κοινωνική συνοχή μας δίνουν το καλύτερο εφόδιο για να γίνει η χώρα μας ένας σημαντικός και διεθνής παράγων, αλλά και μεγάλος επενδυτικός </w:t>
      </w:r>
      <w:r>
        <w:rPr>
          <w:rFonts w:eastAsia="Times New Roman"/>
          <w:szCs w:val="24"/>
        </w:rPr>
        <w:t>τόπος για την ενέργεια.</w:t>
      </w:r>
    </w:p>
    <w:p w14:paraId="39BC70F0" w14:textId="77777777" w:rsidR="00C46B37" w:rsidRDefault="002E6CD8">
      <w:pPr>
        <w:spacing w:line="600" w:lineRule="auto"/>
        <w:ind w:firstLine="720"/>
        <w:jc w:val="both"/>
        <w:rPr>
          <w:rFonts w:eastAsia="Times New Roman"/>
          <w:szCs w:val="24"/>
        </w:rPr>
      </w:pPr>
      <w:r>
        <w:rPr>
          <w:rFonts w:eastAsia="Times New Roman"/>
          <w:szCs w:val="24"/>
        </w:rPr>
        <w:t>Ευχαριστώ.</w:t>
      </w:r>
    </w:p>
    <w:p w14:paraId="39BC70F1" w14:textId="77777777" w:rsidR="00C46B37" w:rsidRDefault="002E6CD8">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Ευχαριστούμε, κύριε Υπουργέ.</w:t>
      </w:r>
    </w:p>
    <w:p w14:paraId="39BC70F2" w14:textId="77777777" w:rsidR="00C46B37" w:rsidRDefault="002E6CD8">
      <w:pPr>
        <w:spacing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Κύριε Πρόεδρε, ζητώ τον λόγο για μισό λεπτό.</w:t>
      </w:r>
    </w:p>
    <w:p w14:paraId="39BC70F3" w14:textId="77777777" w:rsidR="00C46B37" w:rsidRDefault="002E6CD8">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Κύριε Μανιάτη…</w:t>
      </w:r>
    </w:p>
    <w:p w14:paraId="39BC70F4" w14:textId="77777777" w:rsidR="00C46B37" w:rsidRDefault="002E6CD8">
      <w:pPr>
        <w:spacing w:line="600" w:lineRule="auto"/>
        <w:ind w:firstLine="720"/>
        <w:jc w:val="both"/>
        <w:rPr>
          <w:rFonts w:eastAsia="Times New Roman" w:cs="Times New Roman"/>
          <w:szCs w:val="24"/>
        </w:rPr>
      </w:pPr>
      <w:r>
        <w:rPr>
          <w:rFonts w:eastAsia="Times New Roman" w:cs="Times New Roman"/>
          <w:b/>
          <w:szCs w:val="24"/>
        </w:rPr>
        <w:t>ΣΩΚΡΑΤΗΣ ΦΑΜΕΛΛΟΣ (Αναπληρωτής Υπουργός Περιβάλλον</w:t>
      </w:r>
      <w:r>
        <w:rPr>
          <w:rFonts w:eastAsia="Times New Roman" w:cs="Times New Roman"/>
          <w:b/>
          <w:szCs w:val="24"/>
        </w:rPr>
        <w:t>τος και Ενέργειας):</w:t>
      </w:r>
      <w:r>
        <w:rPr>
          <w:rFonts w:eastAsia="Times New Roman" w:cs="Times New Roman"/>
          <w:szCs w:val="24"/>
        </w:rPr>
        <w:t xml:space="preserve"> Κύριε Πρόεδρε, επιτρέπεται αυτό; Θα πάρω και εγώ τον λόγο αν χρειαστεί.</w:t>
      </w:r>
    </w:p>
    <w:p w14:paraId="39BC70F5" w14:textId="77777777" w:rsidR="00C46B37" w:rsidRDefault="002E6CD8">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Ο κ. </w:t>
      </w:r>
      <w:proofErr w:type="spellStart"/>
      <w:r>
        <w:rPr>
          <w:rFonts w:eastAsia="Times New Roman" w:cs="Times New Roman"/>
          <w:szCs w:val="24"/>
        </w:rPr>
        <w:t>Φάμελλος</w:t>
      </w:r>
      <w:proofErr w:type="spellEnd"/>
      <w:r>
        <w:rPr>
          <w:rFonts w:eastAsia="Times New Roman" w:cs="Times New Roman"/>
          <w:szCs w:val="24"/>
        </w:rPr>
        <w:t xml:space="preserve"> λέει ότι αν μιλήσετε, θα ξαναπάρει τον λόγο. Έχει κλείσει η διαδικασία.</w:t>
      </w:r>
    </w:p>
    <w:p w14:paraId="39BC70F6" w14:textId="77777777" w:rsidR="00C46B37" w:rsidRDefault="002E6CD8">
      <w:pPr>
        <w:spacing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Για μισό λεπτό, κύριε Πρόεδρ</w:t>
      </w:r>
      <w:r>
        <w:rPr>
          <w:rFonts w:eastAsia="Times New Roman" w:cs="Times New Roman"/>
          <w:szCs w:val="24"/>
        </w:rPr>
        <w:t>ε.</w:t>
      </w:r>
    </w:p>
    <w:p w14:paraId="39BC70F7" w14:textId="77777777" w:rsidR="00C46B37" w:rsidRDefault="002E6CD8">
      <w:pPr>
        <w:spacing w:line="600" w:lineRule="auto"/>
        <w:ind w:firstLine="720"/>
        <w:jc w:val="both"/>
        <w:rPr>
          <w:rFonts w:eastAsia="Times New Roman" w:cs="Times New Roman"/>
          <w:szCs w:val="24"/>
        </w:rPr>
      </w:pPr>
      <w:r>
        <w:rPr>
          <w:rFonts w:eastAsia="Times New Roman" w:cs="Times New Roman"/>
          <w:b/>
          <w:szCs w:val="24"/>
        </w:rPr>
        <w:lastRenderedPageBreak/>
        <w:t>ΠΡΟΕΔΡΕΥΩΝ (Σπυρίδων Λυκούδης):</w:t>
      </w:r>
      <w:r>
        <w:rPr>
          <w:rFonts w:eastAsia="Times New Roman" w:cs="Times New Roman"/>
          <w:szCs w:val="24"/>
        </w:rPr>
        <w:t xml:space="preserve"> Ορίστε, έχετε τον λόγο για μισό λεπτό.</w:t>
      </w:r>
    </w:p>
    <w:p w14:paraId="39BC70F8" w14:textId="77777777" w:rsidR="00C46B37" w:rsidRDefault="002E6CD8">
      <w:pPr>
        <w:spacing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Απλώς επειδή ο κύριος Υπουργός πολύ ηρωικά μας είπε ότι μονόγραψαν μία συμφωνία, να τον ενημερώσω ότι υπογράψαμε τρεις συμφωνίες, τις περάσαμε από το Ελεγκτικό Συνέ</w:t>
      </w:r>
      <w:r>
        <w:rPr>
          <w:rFonts w:eastAsia="Times New Roman" w:cs="Times New Roman"/>
          <w:szCs w:val="24"/>
        </w:rPr>
        <w:t xml:space="preserve">δριο και τις κυρώσαμε στη Βουλή των Ελλήνων. Μπροστά τους, λοιπόν, είχαν τρία υποδείγματα, που όχι απλώς είχαν μονογραφηθεί, αλλά είχαν τελικά υπογραφεί, είχαν περάσει από τον έλεγχο του Ελεγκτικού Συνεδρίου, που δεν έχουν ακόμα περάσει, είχαν στρατηγικές </w:t>
      </w:r>
      <w:r>
        <w:rPr>
          <w:rFonts w:eastAsia="Times New Roman" w:cs="Times New Roman"/>
          <w:szCs w:val="24"/>
        </w:rPr>
        <w:t>μελέτες περιβαλλοντικών επιπτώσεων και είχαν κυρωθεί με τη σύμφωνη γνώμη και της Επιστημονικής Επιτροπής της Βουλής από το Ελληνικό Κοινοβούλιο. Ας το χρησιμοποιήσουν. Θα είναι χρήσιμο για τη χώρα να αξιοποιήσουν τη δική μας εμπειρία.</w:t>
      </w:r>
    </w:p>
    <w:p w14:paraId="39BC70F9" w14:textId="77777777" w:rsidR="00C46B37" w:rsidRDefault="002E6CD8">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w:t>
      </w:r>
      <w:r>
        <w:rPr>
          <w:rFonts w:eastAsia="Times New Roman" w:cs="Times New Roman"/>
          <w:b/>
          <w:szCs w:val="24"/>
        </w:rPr>
        <w:t>Λυκούδης):</w:t>
      </w:r>
      <w:r>
        <w:rPr>
          <w:rFonts w:eastAsia="Times New Roman" w:cs="Times New Roman"/>
          <w:szCs w:val="24"/>
        </w:rPr>
        <w:t xml:space="preserve"> Ευχαριστούμε πολύ.</w:t>
      </w:r>
    </w:p>
    <w:p w14:paraId="39BC70FA"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έχω την τιμή να ανακοινώσω στο Σώμα ότι τη συνεδρίασή μας παρακολουθούν από τα </w:t>
      </w:r>
      <w:r>
        <w:rPr>
          <w:rFonts w:eastAsia="Times New Roman" w:cs="Times New Roman"/>
          <w:szCs w:val="24"/>
        </w:rPr>
        <w:lastRenderedPageBreak/>
        <w:t xml:space="preserve">άνω δυτικά θεωρεία, αφού προηγουμένως ξεναγήθηκαν στην έκθεση της αίθουσας «ΕΛΕΥΘΕΡΙΟΣ ΒΕΝΙΖΕΛΟΣ» και ενημερώθηκαν για την ιστορία του κτηρίου και </w:t>
      </w:r>
      <w:r>
        <w:rPr>
          <w:rFonts w:eastAsia="Times New Roman" w:cs="Times New Roman"/>
          <w:szCs w:val="24"/>
        </w:rPr>
        <w:t>τον τρόπο οργάνωσης και λειτουργίας της Βουλής τριάντα μαθητές και μαθήτριες και τρεις εκπαιδευτικοί συνοδοί από το 2</w:t>
      </w:r>
      <w:r>
        <w:rPr>
          <w:rFonts w:eastAsia="Times New Roman" w:cs="Times New Roman"/>
          <w:szCs w:val="24"/>
          <w:vertAlign w:val="superscript"/>
        </w:rPr>
        <w:t>ο</w:t>
      </w:r>
      <w:r>
        <w:rPr>
          <w:rFonts w:eastAsia="Times New Roman" w:cs="Times New Roman"/>
          <w:szCs w:val="24"/>
        </w:rPr>
        <w:t xml:space="preserve"> Γυμνάσιο Λέρου.</w:t>
      </w:r>
    </w:p>
    <w:p w14:paraId="39BC70FB"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Η Βουλή τούς καλωσορίζει.</w:t>
      </w:r>
    </w:p>
    <w:p w14:paraId="39BC70FC" w14:textId="77777777" w:rsidR="00C46B37" w:rsidRDefault="002E6CD8">
      <w:pPr>
        <w:spacing w:line="600" w:lineRule="auto"/>
        <w:ind w:firstLine="720"/>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39BC70FD"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Κ</w:t>
      </w:r>
      <w:r>
        <w:rPr>
          <w:rFonts w:eastAsia="Times New Roman" w:cs="Times New Roman"/>
          <w:szCs w:val="24"/>
        </w:rPr>
        <w:t>ηρύσσεται περαιωμένη η συζήτηση επί της υπ’ αριθμόν 10/9/14-2-2017 επίκαιρης επερώτησης με θέμα: «Σε αδιέξοδο η ενέργεια, κίνδυνοι για την κοινωνία και τη</w:t>
      </w:r>
      <w:r>
        <w:rPr>
          <w:rFonts w:eastAsia="Times New Roman" w:cs="Times New Roman"/>
          <w:szCs w:val="24"/>
        </w:rPr>
        <w:t>ν</w:t>
      </w:r>
      <w:r>
        <w:rPr>
          <w:rFonts w:eastAsia="Times New Roman" w:cs="Times New Roman"/>
          <w:szCs w:val="24"/>
        </w:rPr>
        <w:t xml:space="preserve"> εθνική οικονομία».</w:t>
      </w:r>
    </w:p>
    <w:p w14:paraId="39BC70FE"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επανερχόμαστε</w:t>
      </w:r>
      <w:r>
        <w:rPr>
          <w:rFonts w:eastAsia="Times New Roman" w:cs="Times New Roman"/>
          <w:szCs w:val="24"/>
        </w:rPr>
        <w:t xml:space="preserve"> στο δελτίο των επικαίρων ερωτήσεων κα</w:t>
      </w:r>
      <w:r>
        <w:rPr>
          <w:rFonts w:eastAsia="Times New Roman" w:cs="Times New Roman"/>
          <w:szCs w:val="24"/>
        </w:rPr>
        <w:t xml:space="preserve">ι προχωρούμε στην ανάγνωση των </w:t>
      </w:r>
      <w:r>
        <w:rPr>
          <w:rFonts w:eastAsia="Times New Roman" w:cs="Times New Roman"/>
          <w:szCs w:val="24"/>
        </w:rPr>
        <w:t>σημερινών επίκαιρων ερωτήσεων</w:t>
      </w:r>
      <w:r>
        <w:rPr>
          <w:rFonts w:eastAsia="Times New Roman" w:cs="Times New Roman"/>
          <w:szCs w:val="24"/>
        </w:rPr>
        <w:t xml:space="preserve"> που διαγράφονται</w:t>
      </w:r>
      <w:r>
        <w:rPr>
          <w:rFonts w:eastAsia="Times New Roman" w:cs="Times New Roman"/>
          <w:szCs w:val="24"/>
        </w:rPr>
        <w:t>, όπως μας έχει ενημερώσει και η Ειδική Γραμματεία του Προέδρου της Βουλής.</w:t>
      </w:r>
    </w:p>
    <w:p w14:paraId="39BC70FF"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Η πρώτη με αριθμό 590/13-3-2017 επίκαιρη ερώτηση πρώτου κύκλου του Βουλευτή Ρεθύμνου της Νέας Δημοκρατί</w:t>
      </w:r>
      <w:r>
        <w:rPr>
          <w:rFonts w:eastAsia="Times New Roman" w:cs="Times New Roman"/>
          <w:szCs w:val="24"/>
        </w:rPr>
        <w:t xml:space="preserve">ας κ. </w:t>
      </w:r>
      <w:r>
        <w:rPr>
          <w:rFonts w:eastAsia="Times New Roman" w:cs="Times New Roman"/>
          <w:bCs/>
          <w:szCs w:val="24"/>
        </w:rPr>
        <w:t>Ιωάννη Κεφαλογιάννη</w:t>
      </w:r>
      <w:r>
        <w:rPr>
          <w:rFonts w:eastAsia="Times New Roman" w:cs="Times New Roman"/>
          <w:b/>
          <w:szCs w:val="24"/>
        </w:rPr>
        <w:t xml:space="preserve"> </w:t>
      </w:r>
      <w:r>
        <w:rPr>
          <w:rFonts w:eastAsia="Times New Roman" w:cs="Times New Roman"/>
          <w:szCs w:val="24"/>
        </w:rPr>
        <w:t xml:space="preserve">προς τον Υπουργό </w:t>
      </w:r>
      <w:r>
        <w:rPr>
          <w:rFonts w:eastAsia="Times New Roman" w:cs="Times New Roman"/>
          <w:bCs/>
          <w:szCs w:val="24"/>
        </w:rPr>
        <w:t>Εσωτερικών,</w:t>
      </w:r>
      <w:r>
        <w:rPr>
          <w:rFonts w:eastAsia="Times New Roman" w:cs="Times New Roman"/>
          <w:b/>
          <w:bCs/>
          <w:szCs w:val="24"/>
        </w:rPr>
        <w:t xml:space="preserve"> </w:t>
      </w:r>
      <w:r>
        <w:rPr>
          <w:rFonts w:eastAsia="Times New Roman" w:cs="Times New Roman"/>
          <w:szCs w:val="24"/>
        </w:rPr>
        <w:t xml:space="preserve">σχετικά με τη διαχείριση των απορριμμάτων του Νομού Ζακύνθου, </w:t>
      </w:r>
      <w:r>
        <w:rPr>
          <w:rFonts w:eastAsia="Times New Roman" w:cs="Times New Roman"/>
          <w:szCs w:val="24"/>
        </w:rPr>
        <w:lastRenderedPageBreak/>
        <w:t>δεν θα συζητηθεί λόγω κωλύματος του Υπουργού Εσωτερικών κ. Παναγιώτη Σκουρλέτη.</w:t>
      </w:r>
    </w:p>
    <w:p w14:paraId="39BC7100"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Η έβδομη με αριθμό 568/6-3-2017 επίκαιρη ερώτηση δεύτερου κ</w:t>
      </w:r>
      <w:r>
        <w:rPr>
          <w:rFonts w:eastAsia="Times New Roman" w:cs="Times New Roman"/>
          <w:szCs w:val="24"/>
        </w:rPr>
        <w:t xml:space="preserve">ύκλου της Βουλευτού Β΄ Αθηνών του Λαϊκού Συνδέσμου - Χρυσή Αυγή </w:t>
      </w:r>
      <w:r>
        <w:rPr>
          <w:rFonts w:eastAsia="Times New Roman" w:cs="Times New Roman"/>
          <w:szCs w:val="24"/>
        </w:rPr>
        <w:t xml:space="preserve">κ. </w:t>
      </w:r>
      <w:r>
        <w:rPr>
          <w:rFonts w:eastAsia="Times New Roman" w:cs="Times New Roman"/>
          <w:bCs/>
          <w:szCs w:val="24"/>
        </w:rPr>
        <w:t xml:space="preserve">Ελένης </w:t>
      </w:r>
      <w:proofErr w:type="spellStart"/>
      <w:r>
        <w:rPr>
          <w:rFonts w:eastAsia="Times New Roman" w:cs="Times New Roman"/>
          <w:bCs/>
          <w:szCs w:val="24"/>
        </w:rPr>
        <w:t>Ζαρούλια</w:t>
      </w:r>
      <w:proofErr w:type="spellEnd"/>
      <w:r>
        <w:rPr>
          <w:rFonts w:eastAsia="Times New Roman" w:cs="Times New Roman"/>
          <w:szCs w:val="24"/>
        </w:rPr>
        <w:t xml:space="preserve"> προς τον Υπουργό </w:t>
      </w:r>
      <w:r>
        <w:rPr>
          <w:rFonts w:eastAsia="Times New Roman" w:cs="Times New Roman"/>
          <w:bCs/>
          <w:szCs w:val="24"/>
        </w:rPr>
        <w:t>Εσωτερικών</w:t>
      </w:r>
      <w:r>
        <w:rPr>
          <w:rFonts w:eastAsia="Times New Roman" w:cs="Times New Roman"/>
          <w:b/>
          <w:bCs/>
          <w:szCs w:val="24"/>
        </w:rPr>
        <w:t xml:space="preserve"> </w:t>
      </w:r>
      <w:r>
        <w:rPr>
          <w:rFonts w:eastAsia="Times New Roman" w:cs="Times New Roman"/>
          <w:szCs w:val="24"/>
        </w:rPr>
        <w:t>με θέμα «Ο δήμος Καβάλας νομιμοποιεί το ψευδοκράτος σε τουριστική έκθεση στην Κωνσταντινούπολη», δεν θα συζητηθεί λόγω κωλύματος του Υπουργού Εσω</w:t>
      </w:r>
      <w:r>
        <w:rPr>
          <w:rFonts w:eastAsia="Times New Roman" w:cs="Times New Roman"/>
          <w:szCs w:val="24"/>
        </w:rPr>
        <w:t>τερικών κ. Παναγιώτη Σκουρλέτη.</w:t>
      </w:r>
    </w:p>
    <w:p w14:paraId="39BC7101"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 xml:space="preserve">Η δεύτερη με αριθμό 587/13-3-2017 επίκαιρη ερώτηση πρώτου κύκλου του Βουλευτή Ηρακλείου της Δημοκρατικής Συμπαράταξης ΠΑΣΟΚ - ΔΗΜΑΡ κ. </w:t>
      </w:r>
      <w:r>
        <w:rPr>
          <w:rFonts w:eastAsia="Times New Roman" w:cs="Times New Roman"/>
          <w:bCs/>
          <w:szCs w:val="24"/>
        </w:rPr>
        <w:t xml:space="preserve">Βασιλείου </w:t>
      </w:r>
      <w:proofErr w:type="spellStart"/>
      <w:r>
        <w:rPr>
          <w:rFonts w:eastAsia="Times New Roman" w:cs="Times New Roman"/>
          <w:bCs/>
          <w:szCs w:val="24"/>
        </w:rPr>
        <w:t>Κεγκέρογλου</w:t>
      </w:r>
      <w:proofErr w:type="spellEnd"/>
      <w:r>
        <w:rPr>
          <w:rFonts w:eastAsia="Times New Roman" w:cs="Times New Roman"/>
          <w:szCs w:val="24"/>
        </w:rPr>
        <w:t xml:space="preserve"> προς τον Υπουργό </w:t>
      </w:r>
      <w:r>
        <w:rPr>
          <w:rFonts w:eastAsia="Times New Roman" w:cs="Times New Roman"/>
          <w:bCs/>
          <w:szCs w:val="24"/>
        </w:rPr>
        <w:t xml:space="preserve">Υποδομών και Μεταφορών, </w:t>
      </w:r>
      <w:r>
        <w:rPr>
          <w:rFonts w:eastAsia="Times New Roman" w:cs="Times New Roman"/>
          <w:szCs w:val="24"/>
        </w:rPr>
        <w:t>με θέμα «το Υπουργείο διχο</w:t>
      </w:r>
      <w:r>
        <w:rPr>
          <w:rFonts w:eastAsia="Times New Roman" w:cs="Times New Roman"/>
          <w:szCs w:val="24"/>
        </w:rPr>
        <w:t xml:space="preserve">τομεί τον Βόρειο Οδικό Άξονα Κρήτης (ΒΟΑΚ), σύγχυση και με τις αρμοδιότητες συντήρησης και ασφαλούς λειτουργίας του», δεν θα συζητηθεί λόγω κωλύματος του Υπουργού Υποδομών και Μεταφορών κ. Χρήστου </w:t>
      </w:r>
      <w:proofErr w:type="spellStart"/>
      <w:r>
        <w:rPr>
          <w:rFonts w:eastAsia="Times New Roman" w:cs="Times New Roman"/>
          <w:szCs w:val="24"/>
        </w:rPr>
        <w:t>Σπίρτζη</w:t>
      </w:r>
      <w:proofErr w:type="spellEnd"/>
      <w:r>
        <w:rPr>
          <w:rFonts w:eastAsia="Times New Roman" w:cs="Times New Roman"/>
          <w:szCs w:val="24"/>
        </w:rPr>
        <w:t>.</w:t>
      </w:r>
    </w:p>
    <w:p w14:paraId="39BC7102"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Η τέταρτη με αριθμό 601/14-3-2017 επίκαιρη ερώτηση</w:t>
      </w:r>
      <w:r>
        <w:rPr>
          <w:rFonts w:eastAsia="Times New Roman" w:cs="Times New Roman"/>
          <w:szCs w:val="24"/>
        </w:rPr>
        <w:t xml:space="preserve"> πρώτου κύκλου του Βουλευτή Αχαΐας του Κομμουνιστικού Κόμ</w:t>
      </w:r>
      <w:r>
        <w:rPr>
          <w:rFonts w:eastAsia="Times New Roman" w:cs="Times New Roman"/>
          <w:szCs w:val="24"/>
        </w:rPr>
        <w:lastRenderedPageBreak/>
        <w:t>ματος Ελλάδ</w:t>
      </w:r>
      <w:r>
        <w:rPr>
          <w:rFonts w:eastAsia="Times New Roman" w:cs="Times New Roman"/>
          <w:szCs w:val="24"/>
        </w:rPr>
        <w:t>α</w:t>
      </w:r>
      <w:r>
        <w:rPr>
          <w:rFonts w:eastAsia="Times New Roman" w:cs="Times New Roman"/>
          <w:szCs w:val="24"/>
        </w:rPr>
        <w:t xml:space="preserve">ς κ. </w:t>
      </w:r>
      <w:r>
        <w:rPr>
          <w:rFonts w:eastAsia="Times New Roman" w:cs="Times New Roman"/>
          <w:bCs/>
          <w:szCs w:val="24"/>
        </w:rPr>
        <w:t xml:space="preserve">Νικολάου </w:t>
      </w:r>
      <w:proofErr w:type="spellStart"/>
      <w:r>
        <w:rPr>
          <w:rFonts w:eastAsia="Times New Roman" w:cs="Times New Roman"/>
          <w:bCs/>
          <w:szCs w:val="24"/>
        </w:rPr>
        <w:t>Καραθανασόπουλου</w:t>
      </w:r>
      <w:proofErr w:type="spellEnd"/>
      <w:r>
        <w:rPr>
          <w:rFonts w:eastAsia="Times New Roman" w:cs="Times New Roman"/>
          <w:szCs w:val="24"/>
        </w:rPr>
        <w:t xml:space="preserve"> προς τον Υπουργό </w:t>
      </w:r>
      <w:r>
        <w:rPr>
          <w:rFonts w:eastAsia="Times New Roman" w:cs="Times New Roman"/>
          <w:bCs/>
          <w:szCs w:val="24"/>
        </w:rPr>
        <w:t>Ψηφιακής Πολιτικής, Τηλεπικοινωνιών και Ενημέρωσης,</w:t>
      </w:r>
      <w:r>
        <w:rPr>
          <w:rFonts w:eastAsia="Times New Roman" w:cs="Times New Roman"/>
          <w:b/>
          <w:bCs/>
          <w:szCs w:val="24"/>
        </w:rPr>
        <w:t xml:space="preserve"> </w:t>
      </w:r>
      <w:r>
        <w:rPr>
          <w:rFonts w:eastAsia="Times New Roman" w:cs="Times New Roman"/>
          <w:szCs w:val="24"/>
        </w:rPr>
        <w:t>σχετικά με την αναγνώριση προϋπηρεσίας στην ΕΡΤ Α.Ε. για τους υπαλλήλους του Προεδρικού</w:t>
      </w:r>
      <w:r>
        <w:rPr>
          <w:rFonts w:eastAsia="Times New Roman" w:cs="Times New Roman"/>
          <w:szCs w:val="24"/>
        </w:rPr>
        <w:t xml:space="preserve"> Διατάγματος 164/2006, δεν θα συζητηθεί λόγω κωλύματος του Υπουργού Ψηφιακής Πολιτικής, Τηλεπικοινωνιών και Ενημέρωσης κ. Νικόλαου Παππά.</w:t>
      </w:r>
    </w:p>
    <w:p w14:paraId="39BC7103"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 xml:space="preserve">Η πρώτη με αριθμό 591/13-3-2017 επίκαιρη ερώτηση δεύτερου κύκλου του Βουλευτή Μαγνησίας της Νέας Δημοκρατίας κ. </w:t>
      </w:r>
      <w:r>
        <w:rPr>
          <w:rFonts w:eastAsia="Times New Roman" w:cs="Times New Roman"/>
          <w:bCs/>
          <w:szCs w:val="24"/>
        </w:rPr>
        <w:t>Χρήστο</w:t>
      </w:r>
      <w:r>
        <w:rPr>
          <w:rFonts w:eastAsia="Times New Roman" w:cs="Times New Roman"/>
          <w:bCs/>
          <w:szCs w:val="24"/>
        </w:rPr>
        <w:t xml:space="preserve">υ </w:t>
      </w:r>
      <w:proofErr w:type="spellStart"/>
      <w:r>
        <w:rPr>
          <w:rFonts w:eastAsia="Times New Roman" w:cs="Times New Roman"/>
          <w:bCs/>
          <w:szCs w:val="24"/>
        </w:rPr>
        <w:t>Μπουκώρου</w:t>
      </w:r>
      <w:proofErr w:type="spellEnd"/>
      <w:r>
        <w:rPr>
          <w:rFonts w:eastAsia="Times New Roman" w:cs="Times New Roman"/>
          <w:b/>
          <w:bCs/>
          <w:szCs w:val="24"/>
        </w:rPr>
        <w:t xml:space="preserve"> </w:t>
      </w:r>
      <w:r>
        <w:rPr>
          <w:rFonts w:eastAsia="Times New Roman" w:cs="Times New Roman"/>
          <w:szCs w:val="24"/>
        </w:rPr>
        <w:t xml:space="preserve">προς τον Υπουργό </w:t>
      </w:r>
      <w:r>
        <w:rPr>
          <w:rFonts w:eastAsia="Times New Roman" w:cs="Times New Roman"/>
          <w:bCs/>
          <w:szCs w:val="24"/>
        </w:rPr>
        <w:t>Υγείας,</w:t>
      </w:r>
      <w:r>
        <w:rPr>
          <w:rFonts w:eastAsia="Times New Roman" w:cs="Times New Roman"/>
          <w:b/>
          <w:bCs/>
          <w:szCs w:val="24"/>
        </w:rPr>
        <w:t xml:space="preserve"> </w:t>
      </w:r>
      <w:r>
        <w:rPr>
          <w:rFonts w:eastAsia="Times New Roman" w:cs="Times New Roman"/>
          <w:szCs w:val="24"/>
        </w:rPr>
        <w:t xml:space="preserve">σχετικά με την «υγειονομική εγκατάλειψη της Αλοννήσου», δεν θα συζητηθεί λόγω κωλύματος </w:t>
      </w:r>
      <w:r>
        <w:rPr>
          <w:rFonts w:eastAsia="Times New Roman" w:cs="Times New Roman"/>
          <w:szCs w:val="24"/>
        </w:rPr>
        <w:t xml:space="preserve">του </w:t>
      </w:r>
      <w:r>
        <w:rPr>
          <w:rFonts w:eastAsia="Times New Roman" w:cs="Times New Roman"/>
          <w:szCs w:val="24"/>
        </w:rPr>
        <w:t>Υπουργού Υγείας κ. Ανδρέα Ξανθού.</w:t>
      </w:r>
    </w:p>
    <w:p w14:paraId="39BC7104"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Η τρίτη με αριθμό 577/9-3-2017 επίκαιρη ερώτηση δεύτερου κύκλου του Ανεξάρτητου Βουλευτή Β΄ Α</w:t>
      </w:r>
      <w:r>
        <w:rPr>
          <w:rFonts w:eastAsia="Times New Roman" w:cs="Times New Roman"/>
          <w:szCs w:val="24"/>
        </w:rPr>
        <w:t xml:space="preserve">θηνών κ. </w:t>
      </w:r>
      <w:r>
        <w:rPr>
          <w:rFonts w:eastAsia="Times New Roman" w:cs="Times New Roman"/>
          <w:bCs/>
          <w:szCs w:val="24"/>
        </w:rPr>
        <w:t>Ευσταθίου Παναγούλη</w:t>
      </w:r>
      <w:r>
        <w:rPr>
          <w:rFonts w:eastAsia="Times New Roman" w:cs="Times New Roman"/>
          <w:szCs w:val="24"/>
        </w:rPr>
        <w:t xml:space="preserve"> προς τον Υπουργό </w:t>
      </w:r>
      <w:r>
        <w:rPr>
          <w:rFonts w:eastAsia="Times New Roman" w:cs="Times New Roman"/>
          <w:bCs/>
          <w:szCs w:val="24"/>
        </w:rPr>
        <w:t>Εσωτερικών</w:t>
      </w:r>
      <w:r>
        <w:rPr>
          <w:rFonts w:eastAsia="Times New Roman" w:cs="Times New Roman"/>
          <w:b/>
          <w:bCs/>
          <w:szCs w:val="24"/>
        </w:rPr>
        <w:t xml:space="preserve">, </w:t>
      </w:r>
      <w:r>
        <w:rPr>
          <w:rFonts w:eastAsia="Times New Roman" w:cs="Times New Roman"/>
          <w:szCs w:val="24"/>
        </w:rPr>
        <w:t xml:space="preserve">σχετικά με «την προκλητική χρήση χημικών σε διαδηλωτές παρά την πρόσφατη ρητή απαγόρευση της Κυβέρνησης και τη δέσμευση του Υπουργού», δεν θα συζητηθεί λόγω κωλύματος του Αναπληρωτή Υπουργού </w:t>
      </w:r>
      <w:r>
        <w:rPr>
          <w:rFonts w:eastAsia="Times New Roman" w:cs="Times New Roman"/>
          <w:szCs w:val="24"/>
        </w:rPr>
        <w:t xml:space="preserve">Εσωτερικών κ. Νικολάου </w:t>
      </w:r>
      <w:proofErr w:type="spellStart"/>
      <w:r>
        <w:rPr>
          <w:rFonts w:eastAsia="Times New Roman" w:cs="Times New Roman"/>
          <w:szCs w:val="24"/>
        </w:rPr>
        <w:t>Τόσκα</w:t>
      </w:r>
      <w:proofErr w:type="spellEnd"/>
      <w:r>
        <w:rPr>
          <w:rFonts w:eastAsia="Times New Roman" w:cs="Times New Roman"/>
          <w:szCs w:val="24"/>
        </w:rPr>
        <w:t>.</w:t>
      </w:r>
    </w:p>
    <w:p w14:paraId="39BC7105"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lastRenderedPageBreak/>
        <w:t xml:space="preserve">Η τέταρτη με αριθμό 538/24-2-2017 επίκαιρη ερώτηση δεύτερου κύκλου της Βουλευτού Δράμας της Δημοκρατικής Συμπαράταξης ΠΑΣΟΚ - ΔΗΜΑΡ </w:t>
      </w:r>
      <w:r>
        <w:rPr>
          <w:rFonts w:eastAsia="Times New Roman" w:cs="Times New Roman"/>
          <w:szCs w:val="24"/>
        </w:rPr>
        <w:t xml:space="preserve">κ. </w:t>
      </w:r>
      <w:r>
        <w:rPr>
          <w:rFonts w:eastAsia="Times New Roman" w:cs="Times New Roman"/>
          <w:bCs/>
          <w:szCs w:val="24"/>
        </w:rPr>
        <w:t xml:space="preserve">Χαράς </w:t>
      </w:r>
      <w:proofErr w:type="spellStart"/>
      <w:r>
        <w:rPr>
          <w:rFonts w:eastAsia="Times New Roman" w:cs="Times New Roman"/>
          <w:bCs/>
          <w:szCs w:val="24"/>
        </w:rPr>
        <w:t>Κεφαλίδου</w:t>
      </w:r>
      <w:proofErr w:type="spellEnd"/>
      <w:r>
        <w:rPr>
          <w:rFonts w:eastAsia="Times New Roman" w:cs="Times New Roman"/>
          <w:szCs w:val="24"/>
        </w:rPr>
        <w:t xml:space="preserve"> προς την Υπουργό </w:t>
      </w:r>
      <w:r>
        <w:rPr>
          <w:rFonts w:eastAsia="Times New Roman" w:cs="Times New Roman"/>
          <w:bCs/>
          <w:szCs w:val="24"/>
        </w:rPr>
        <w:t>Πολιτισμού και Αθλητισμού,</w:t>
      </w:r>
      <w:r>
        <w:rPr>
          <w:rFonts w:eastAsia="Times New Roman" w:cs="Times New Roman"/>
          <w:b/>
          <w:bCs/>
          <w:szCs w:val="24"/>
        </w:rPr>
        <w:t xml:space="preserve"> </w:t>
      </w:r>
      <w:r>
        <w:rPr>
          <w:rFonts w:eastAsia="Times New Roman" w:cs="Times New Roman"/>
          <w:szCs w:val="24"/>
        </w:rPr>
        <w:t>με θέμα «στον αέρα το έργο επέκ</w:t>
      </w:r>
      <w:r>
        <w:rPr>
          <w:rFonts w:eastAsia="Times New Roman" w:cs="Times New Roman"/>
          <w:szCs w:val="24"/>
        </w:rPr>
        <w:t xml:space="preserve">τασης της Εθνικής Πινακοθήκης», δεν θα συζητηθεί λόγω κωλύματος της Υπουργού Πολιτισμού και Αθλητισμού κ. Λυδίας </w:t>
      </w:r>
      <w:proofErr w:type="spellStart"/>
      <w:r>
        <w:rPr>
          <w:rFonts w:eastAsia="Times New Roman" w:cs="Times New Roman"/>
          <w:szCs w:val="24"/>
        </w:rPr>
        <w:t>Κονιόρδου</w:t>
      </w:r>
      <w:proofErr w:type="spellEnd"/>
      <w:r>
        <w:rPr>
          <w:rFonts w:eastAsia="Times New Roman" w:cs="Times New Roman"/>
          <w:szCs w:val="24"/>
        </w:rPr>
        <w:t>.</w:t>
      </w:r>
    </w:p>
    <w:p w14:paraId="39BC7106"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 xml:space="preserve">Η πέμπτη με αριθμό 531/24-2-2017 επίκαιρη ερώτηση δεύτερου κύκλου του Βουλευτή Αρκαδίας της Δημοκρατικής Συμπαράταξης ΠΑΣΟΚ - ΔΗΜΑΡ </w:t>
      </w:r>
      <w:r>
        <w:rPr>
          <w:rFonts w:eastAsia="Times New Roman" w:cs="Times New Roman"/>
          <w:szCs w:val="24"/>
        </w:rPr>
        <w:t xml:space="preserve">κ. Οδυσσέα Κωνσταντινόπουλου προς τον Υπουργό Οικονομίας και Ανάπτυξης, σχετικά με την ένταξη έργων αποχετευτικών δικτύων και επεξεργασίας λυμάτων </w:t>
      </w:r>
      <w:proofErr w:type="spellStart"/>
      <w:r>
        <w:rPr>
          <w:rFonts w:eastAsia="Times New Roman" w:cs="Times New Roman"/>
          <w:szCs w:val="24"/>
        </w:rPr>
        <w:t>Κοντοβάζαινας</w:t>
      </w:r>
      <w:proofErr w:type="spellEnd"/>
      <w:r>
        <w:rPr>
          <w:rFonts w:eastAsia="Times New Roman" w:cs="Times New Roman"/>
          <w:szCs w:val="24"/>
        </w:rPr>
        <w:t xml:space="preserve">, </w:t>
      </w:r>
      <w:proofErr w:type="spellStart"/>
      <w:r>
        <w:rPr>
          <w:rFonts w:eastAsia="Times New Roman" w:cs="Times New Roman"/>
          <w:szCs w:val="24"/>
        </w:rPr>
        <w:t>Λεβιδίου</w:t>
      </w:r>
      <w:proofErr w:type="spellEnd"/>
      <w:r>
        <w:rPr>
          <w:rFonts w:eastAsia="Times New Roman" w:cs="Times New Roman"/>
          <w:szCs w:val="24"/>
        </w:rPr>
        <w:t xml:space="preserve"> και </w:t>
      </w:r>
      <w:proofErr w:type="spellStart"/>
      <w:r>
        <w:rPr>
          <w:rFonts w:eastAsia="Times New Roman" w:cs="Times New Roman"/>
          <w:szCs w:val="24"/>
        </w:rPr>
        <w:t>Καλλιανίου</w:t>
      </w:r>
      <w:proofErr w:type="spellEnd"/>
      <w:r>
        <w:rPr>
          <w:rFonts w:eastAsia="Times New Roman" w:cs="Times New Roman"/>
          <w:szCs w:val="24"/>
        </w:rPr>
        <w:t xml:space="preserve"> Αρκαδίας, δεν θα συζητηθεί λόγω κωλύματος του Αναπληρωτή Υπουργού Οικο</w:t>
      </w:r>
      <w:r>
        <w:rPr>
          <w:rFonts w:eastAsia="Times New Roman" w:cs="Times New Roman"/>
          <w:szCs w:val="24"/>
        </w:rPr>
        <w:t xml:space="preserve">νομίας και Ανάπτυξης κ. Αλεξάνδρου </w:t>
      </w:r>
      <w:proofErr w:type="spellStart"/>
      <w:r>
        <w:rPr>
          <w:rFonts w:eastAsia="Times New Roman" w:cs="Times New Roman"/>
          <w:szCs w:val="24"/>
        </w:rPr>
        <w:t>Χαρίτση</w:t>
      </w:r>
      <w:proofErr w:type="spellEnd"/>
      <w:r>
        <w:rPr>
          <w:rFonts w:eastAsia="Times New Roman" w:cs="Times New Roman"/>
          <w:szCs w:val="24"/>
        </w:rPr>
        <w:t>.</w:t>
      </w:r>
    </w:p>
    <w:p w14:paraId="39BC7107"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Η έκτη με αριθμό 479/14-2-2017 επίκαιρη ερώτηση δεύτερου κύκλου του Βουλευτή Ευβοίας του Λαϊκού Συνδέσμου - Χρυσή Αυγή κ. Νικολάου Μίχου προς τον Υπουργό Περιβάλλο</w:t>
      </w:r>
      <w:r>
        <w:rPr>
          <w:rFonts w:eastAsia="Times New Roman" w:cs="Times New Roman"/>
          <w:szCs w:val="24"/>
        </w:rPr>
        <w:lastRenderedPageBreak/>
        <w:t>ντος και Ενέργειας, σχετικά με την επιβάρυνση θαλ</w:t>
      </w:r>
      <w:r>
        <w:rPr>
          <w:rFonts w:eastAsia="Times New Roman" w:cs="Times New Roman"/>
          <w:szCs w:val="24"/>
        </w:rPr>
        <w:t>άσσιων οικοσυστημάτων της Μεσογείου με ραδιενεργά απόβλητα, δεν συζητείται.</w:t>
      </w:r>
    </w:p>
    <w:p w14:paraId="39BC7108"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 xml:space="preserve">Η όγδοη με αριθμό 569/7-3-2017 επίκαιρη ερώτηση δεύτερου κύκλου του Βουλευτή Αργολίδας της Δημοκρατικής Συμπαράταξης ΠΑΣΟΚ - ΔΗΜΑΡ κ. </w:t>
      </w:r>
      <w:r>
        <w:rPr>
          <w:rFonts w:eastAsia="Times New Roman" w:cs="Times New Roman"/>
          <w:bCs/>
          <w:szCs w:val="24"/>
        </w:rPr>
        <w:t>Ιωάννη Μανιάτη</w:t>
      </w:r>
      <w:r>
        <w:rPr>
          <w:rFonts w:eastAsia="Times New Roman" w:cs="Times New Roman"/>
          <w:b/>
          <w:szCs w:val="24"/>
        </w:rPr>
        <w:t xml:space="preserve"> </w:t>
      </w:r>
      <w:r>
        <w:rPr>
          <w:rFonts w:eastAsia="Times New Roman" w:cs="Times New Roman"/>
          <w:szCs w:val="24"/>
        </w:rPr>
        <w:t>προς τον Υπουργό</w:t>
      </w:r>
      <w:r>
        <w:rPr>
          <w:rFonts w:eastAsia="Times New Roman" w:cs="Times New Roman"/>
          <w:b/>
          <w:szCs w:val="24"/>
        </w:rPr>
        <w:t xml:space="preserve"> </w:t>
      </w:r>
      <w:r>
        <w:rPr>
          <w:rFonts w:eastAsia="Times New Roman" w:cs="Times New Roman"/>
          <w:bCs/>
          <w:szCs w:val="24"/>
        </w:rPr>
        <w:t xml:space="preserve">Περιβάλλοντος </w:t>
      </w:r>
      <w:r>
        <w:rPr>
          <w:rFonts w:eastAsia="Times New Roman" w:cs="Times New Roman"/>
          <w:bCs/>
          <w:szCs w:val="24"/>
        </w:rPr>
        <w:t>και Ενέργειας,</w:t>
      </w:r>
      <w:r>
        <w:rPr>
          <w:rFonts w:eastAsia="Times New Roman" w:cs="Times New Roman"/>
          <w:b/>
          <w:bCs/>
          <w:szCs w:val="24"/>
        </w:rPr>
        <w:t xml:space="preserve"> </w:t>
      </w:r>
      <w:r>
        <w:rPr>
          <w:rFonts w:eastAsia="Times New Roman" w:cs="Times New Roman"/>
          <w:szCs w:val="24"/>
        </w:rPr>
        <w:t>σχετικά με την ενεργοποίηση της απόφασης για την πιλοτική μελέτη της Ζώνης Οικιστικού Ελέγχου (Ζ.Ο.Ε.) του Άργους, δεν θα συζητηθεί λόγω κωλύματος του Υπουργού Περιβάλλοντος και Ενέργειας κ. Γεωργίου Σταθάκη.</w:t>
      </w:r>
    </w:p>
    <w:p w14:paraId="39BC7109"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Η ένατη με αριθμό 571/7-3-2017 ε</w:t>
      </w:r>
      <w:r>
        <w:rPr>
          <w:rFonts w:eastAsia="Times New Roman" w:cs="Times New Roman"/>
          <w:szCs w:val="24"/>
        </w:rPr>
        <w:t xml:space="preserve">πίκαιρη ερώτηση δεύτερου κύκλου του Ανεξάρτητου Βουλευτή Αχαΐας κ. Νικολάου Νικολόπουλου προς τον Υπουργό Οικονομίας και Ανάπτυξης σχετικά με «την υπόθεση της μπύρας και αν υπάρχουν επίορκοι στην Επιτροπή Ανταγωνισμού», δεν θα συζητηθεί λόγω κωλύματος του </w:t>
      </w:r>
      <w:r>
        <w:rPr>
          <w:rFonts w:eastAsia="Times New Roman" w:cs="Times New Roman"/>
          <w:szCs w:val="24"/>
        </w:rPr>
        <w:t>Υπουργού Οικονομίας και Ανάπτυξης κ. Δήμου Παπαδημητρίου.</w:t>
      </w:r>
    </w:p>
    <w:p w14:paraId="39BC710A"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 xml:space="preserve">Η τρίτη με αριθμό 596/13-3-2017 επίκαιρη ερώτηση πρώτου κύκλου της Βουλευτού Β΄ Αθηνών του Λαϊκού Συνδέσμου - </w:t>
      </w:r>
      <w:r>
        <w:rPr>
          <w:rFonts w:eastAsia="Times New Roman" w:cs="Times New Roman"/>
          <w:szCs w:val="24"/>
        </w:rPr>
        <w:lastRenderedPageBreak/>
        <w:t xml:space="preserve">Χρυσή Αυγή </w:t>
      </w:r>
      <w:r>
        <w:rPr>
          <w:rFonts w:eastAsia="Times New Roman" w:cs="Times New Roman"/>
          <w:szCs w:val="24"/>
        </w:rPr>
        <w:t xml:space="preserve">κ. </w:t>
      </w:r>
      <w:r>
        <w:rPr>
          <w:rFonts w:eastAsia="Times New Roman" w:cs="Times New Roman"/>
          <w:bCs/>
          <w:szCs w:val="24"/>
        </w:rPr>
        <w:t xml:space="preserve">Ελένης </w:t>
      </w:r>
      <w:proofErr w:type="spellStart"/>
      <w:r>
        <w:rPr>
          <w:rFonts w:eastAsia="Times New Roman" w:cs="Times New Roman"/>
          <w:bCs/>
          <w:szCs w:val="24"/>
        </w:rPr>
        <w:t>Ζαρούλια</w:t>
      </w:r>
      <w:proofErr w:type="spellEnd"/>
      <w:r>
        <w:rPr>
          <w:rFonts w:eastAsia="Times New Roman" w:cs="Times New Roman"/>
          <w:b/>
          <w:szCs w:val="24"/>
        </w:rPr>
        <w:t xml:space="preserve"> </w:t>
      </w:r>
      <w:r>
        <w:rPr>
          <w:rFonts w:eastAsia="Times New Roman" w:cs="Times New Roman"/>
          <w:szCs w:val="24"/>
        </w:rPr>
        <w:t>προς τον Υπουργό</w:t>
      </w:r>
      <w:r>
        <w:rPr>
          <w:rFonts w:eastAsia="Times New Roman" w:cs="Times New Roman"/>
          <w:szCs w:val="24"/>
        </w:rPr>
        <w:t xml:space="preserve"> </w:t>
      </w:r>
      <w:r>
        <w:rPr>
          <w:rFonts w:eastAsia="Times New Roman" w:cs="Times New Roman"/>
          <w:bCs/>
          <w:szCs w:val="24"/>
        </w:rPr>
        <w:t>Εξωτερικών</w:t>
      </w:r>
      <w:r>
        <w:rPr>
          <w:rFonts w:eastAsia="Times New Roman" w:cs="Times New Roman"/>
          <w:b/>
          <w:bCs/>
          <w:szCs w:val="24"/>
        </w:rPr>
        <w:t xml:space="preserve"> </w:t>
      </w:r>
      <w:r>
        <w:rPr>
          <w:rFonts w:eastAsia="Times New Roman" w:cs="Times New Roman"/>
          <w:szCs w:val="24"/>
        </w:rPr>
        <w:t>με θέμα «η Παγκόσμια Τράπεζα “</w:t>
      </w:r>
      <w:r>
        <w:rPr>
          <w:rFonts w:eastAsia="Times New Roman" w:cs="Times New Roman"/>
          <w:szCs w:val="24"/>
        </w:rPr>
        <w:t>χαρίζει” το Αιγαίο στην Τουρκία», δεν θα συζητηθεί λόγω κωλύματος του Υφυπουργού Εξωτερικών κ. Ιωάννη Αμανατίδη.</w:t>
      </w:r>
    </w:p>
    <w:p w14:paraId="39BC710B"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 xml:space="preserve">Η δεύτερη με αριθμό 602/14-3-2017 επίκαιρη ερώτηση δεύτερου κύκλου του Βουλευτή Α΄ Θεσσαλονίκης του Κομμουνιστικού Κόμματος </w:t>
      </w:r>
      <w:r>
        <w:rPr>
          <w:rFonts w:eastAsia="Times New Roman" w:cs="Times New Roman"/>
          <w:szCs w:val="24"/>
        </w:rPr>
        <w:t xml:space="preserve">Ελλάδας </w:t>
      </w:r>
      <w:r>
        <w:rPr>
          <w:rFonts w:eastAsia="Times New Roman" w:cs="Times New Roman"/>
          <w:szCs w:val="24"/>
        </w:rPr>
        <w:t xml:space="preserve">κ. </w:t>
      </w:r>
      <w:r>
        <w:rPr>
          <w:rFonts w:eastAsia="Times New Roman" w:cs="Times New Roman"/>
          <w:bCs/>
          <w:szCs w:val="24"/>
        </w:rPr>
        <w:t>Ιωάννη Δ</w:t>
      </w:r>
      <w:r>
        <w:rPr>
          <w:rFonts w:eastAsia="Times New Roman" w:cs="Times New Roman"/>
          <w:bCs/>
          <w:szCs w:val="24"/>
        </w:rPr>
        <w:t>ελή</w:t>
      </w:r>
      <w:r>
        <w:rPr>
          <w:rFonts w:eastAsia="Times New Roman" w:cs="Times New Roman"/>
          <w:szCs w:val="24"/>
        </w:rPr>
        <w:t xml:space="preserve"> προς τον Υπουργό </w:t>
      </w:r>
      <w:r>
        <w:rPr>
          <w:rFonts w:eastAsia="Times New Roman" w:cs="Times New Roman"/>
          <w:bCs/>
          <w:szCs w:val="24"/>
        </w:rPr>
        <w:t>Παιδείας, Έρευνας και Θρησκευμάτων,</w:t>
      </w:r>
      <w:r>
        <w:rPr>
          <w:rFonts w:eastAsia="Times New Roman" w:cs="Times New Roman"/>
          <w:b/>
          <w:bCs/>
          <w:szCs w:val="24"/>
        </w:rPr>
        <w:t xml:space="preserve"> </w:t>
      </w:r>
      <w:r>
        <w:rPr>
          <w:rFonts w:eastAsia="Times New Roman" w:cs="Times New Roman"/>
          <w:szCs w:val="24"/>
        </w:rPr>
        <w:t>σχετικά με τις άδειες των αναπληρωτών εκπαιδευτικών, δεν θα συζητηθεί λόγω κωλύματος του Υπουργού</w:t>
      </w:r>
      <w:r>
        <w:rPr>
          <w:rFonts w:eastAsia="Times New Roman" w:cs="Times New Roman"/>
          <w:bCs/>
          <w:szCs w:val="24"/>
        </w:rPr>
        <w:t xml:space="preserve"> Παιδείας, Έρευνας και Θρησκευμάτων κ. Κωνσταντίνου </w:t>
      </w:r>
      <w:proofErr w:type="spellStart"/>
      <w:r>
        <w:rPr>
          <w:rFonts w:eastAsia="Times New Roman" w:cs="Times New Roman"/>
          <w:bCs/>
          <w:szCs w:val="24"/>
        </w:rPr>
        <w:t>Γαβρόγλου</w:t>
      </w:r>
      <w:proofErr w:type="spellEnd"/>
      <w:r>
        <w:rPr>
          <w:rFonts w:eastAsia="Times New Roman" w:cs="Times New Roman"/>
          <w:szCs w:val="24"/>
        </w:rPr>
        <w:t>.</w:t>
      </w:r>
    </w:p>
    <w:p w14:paraId="39BC710C"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έχω την τ</w:t>
      </w:r>
      <w:r>
        <w:rPr>
          <w:rFonts w:eastAsia="Times New Roman" w:cs="Times New Roman"/>
          <w:szCs w:val="24"/>
        </w:rPr>
        <w:t xml:space="preserve">ιμή να ανακοινώσω στο Σώμα ότι η Διαρκής Επιτροπή Οικονομικών Υποθέσεων καταθέτει την </w:t>
      </w:r>
      <w:r>
        <w:rPr>
          <w:rFonts w:eastAsia="Times New Roman" w:cs="Times New Roman"/>
          <w:szCs w:val="24"/>
        </w:rPr>
        <w:t xml:space="preserve">έκθεσή </w:t>
      </w:r>
      <w:r>
        <w:rPr>
          <w:rFonts w:eastAsia="Times New Roman" w:cs="Times New Roman"/>
          <w:szCs w:val="24"/>
        </w:rPr>
        <w:t>της στο σχέδιο νόμου του Υπουργείου Οικονομικών «Ενσωμάτωση στην εθνική νομοθεσία της Οδηγίας 2014/92/</w:t>
      </w:r>
      <w:r>
        <w:rPr>
          <w:rFonts w:eastAsia="Times New Roman"/>
          <w:color w:val="000000" w:themeColor="text1"/>
          <w:szCs w:val="24"/>
        </w:rPr>
        <w:t>ΕΕ</w:t>
      </w:r>
      <w:r>
        <w:rPr>
          <w:rFonts w:eastAsia="Times New Roman" w:cs="Times New Roman"/>
          <w:szCs w:val="24"/>
        </w:rPr>
        <w:t xml:space="preserve"> του Ευρωπαϊκού Κοινοβουλίου και του Συμβουλίου της 23ης Ιο</w:t>
      </w:r>
      <w:r>
        <w:rPr>
          <w:rFonts w:eastAsia="Times New Roman" w:cs="Times New Roman"/>
          <w:szCs w:val="24"/>
        </w:rPr>
        <w:t xml:space="preserve">υλίου 2014 για τη </w:t>
      </w:r>
      <w:proofErr w:type="spellStart"/>
      <w:r>
        <w:rPr>
          <w:rFonts w:eastAsia="Times New Roman" w:cs="Times New Roman"/>
          <w:szCs w:val="24"/>
        </w:rPr>
        <w:t>συγκρισιμότητα</w:t>
      </w:r>
      <w:proofErr w:type="spellEnd"/>
      <w:r>
        <w:rPr>
          <w:rFonts w:eastAsia="Times New Roman" w:cs="Times New Roman"/>
          <w:szCs w:val="24"/>
        </w:rPr>
        <w:t xml:space="preserve"> των τελών που συνδέονται με λογαριασμούς πληρωμών, την αλλαγή λογαριασμού πληρωμών και την πρόσβαση σε λογαριασμούς πληρωμών με βασικά χαρακτηριστικά και άλλες διατάξεις». </w:t>
      </w:r>
    </w:p>
    <w:p w14:paraId="39BC710D" w14:textId="77777777" w:rsidR="00C46B37" w:rsidRDefault="002E6CD8">
      <w:pPr>
        <w:spacing w:line="600" w:lineRule="auto"/>
        <w:ind w:firstLine="720"/>
        <w:jc w:val="both"/>
        <w:rPr>
          <w:rFonts w:eastAsia="Times New Roman" w:cs="Times New Roman"/>
          <w:szCs w:val="24"/>
        </w:rPr>
      </w:pPr>
      <w:r>
        <w:rPr>
          <w:rFonts w:eastAsia="Times New Roman" w:cs="Times New Roman"/>
          <w:szCs w:val="24"/>
        </w:rPr>
        <w:lastRenderedPageBreak/>
        <w:t>Ο</w:t>
      </w:r>
      <w:r>
        <w:rPr>
          <w:rFonts w:eastAsia="Times New Roman" w:cs="Times New Roman"/>
          <w:szCs w:val="24"/>
        </w:rPr>
        <w:t>λοκληρώθηκε η συζήτηση των επικαίρων ερωτήσεων.</w:t>
      </w:r>
    </w:p>
    <w:p w14:paraId="39BC710E" w14:textId="77777777" w:rsidR="00C46B37" w:rsidRDefault="002E6CD8">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Κ</w:t>
      </w:r>
      <w:r>
        <w:rPr>
          <w:rFonts w:eastAsia="Times New Roman" w:cs="Times New Roman"/>
          <w:szCs w:val="24"/>
        </w:rPr>
        <w:t>υρίες και κύριοι συνάδελφοι, δ</w:t>
      </w:r>
      <w:r>
        <w:rPr>
          <w:rFonts w:eastAsia="Times New Roman" w:cs="Times New Roman"/>
          <w:szCs w:val="24"/>
        </w:rPr>
        <w:t>έχεστε στο σημείο αυτό να λύσουμε τη συνεδρίαση;</w:t>
      </w:r>
    </w:p>
    <w:p w14:paraId="39BC710F" w14:textId="77777777" w:rsidR="00C46B37" w:rsidRDefault="002E6CD8">
      <w:pPr>
        <w:spacing w:line="600" w:lineRule="auto"/>
        <w:ind w:firstLine="720"/>
        <w:jc w:val="both"/>
        <w:rPr>
          <w:rFonts w:eastAsia="Times New Roman" w:cs="Times New Roman"/>
          <w:szCs w:val="24"/>
        </w:rPr>
      </w:pPr>
      <w:r>
        <w:rPr>
          <w:rFonts w:eastAsia="Times New Roman" w:cs="Times New Roman"/>
          <w:b/>
          <w:bCs/>
          <w:szCs w:val="24"/>
        </w:rPr>
        <w:t>ΟΛΟΙ ΟΙ ΒΟΥΛΕΥΤΕΣ:</w:t>
      </w:r>
      <w:r>
        <w:rPr>
          <w:rFonts w:eastAsia="Times New Roman" w:cs="Times New Roman"/>
          <w:szCs w:val="24"/>
        </w:rPr>
        <w:t xml:space="preserve"> Μάλιστα, μάλιστα.</w:t>
      </w:r>
    </w:p>
    <w:p w14:paraId="39BC7110" w14:textId="77777777" w:rsidR="00C46B37" w:rsidRDefault="002E6CD8">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Με τη συναίνεση του Σώματος και ώρα 15.</w:t>
      </w:r>
      <w:r>
        <w:rPr>
          <w:rFonts w:eastAsia="Times New Roman" w:cs="Times New Roman"/>
          <w:szCs w:val="24"/>
        </w:rPr>
        <w:t xml:space="preserve">23΄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τη Δευτέρα 20 Μαρτίου 2017 και ώρα 17.00΄, με αντικείμενο εργασιών του Σώματος κοινοβουλευτικό έλεγχο: α) συζήτηση επικαίρων ερωτήσεων και β) συζήτηση </w:t>
      </w:r>
      <w:proofErr w:type="spellStart"/>
      <w:r>
        <w:rPr>
          <w:rFonts w:eastAsia="Times New Roman" w:cs="Times New Roman"/>
          <w:szCs w:val="24"/>
        </w:rPr>
        <w:t>επερωτήσ</w:t>
      </w:r>
      <w:r>
        <w:rPr>
          <w:rFonts w:eastAsia="Times New Roman" w:cs="Times New Roman"/>
          <w:szCs w:val="24"/>
        </w:rPr>
        <w:t>η</w:t>
      </w:r>
      <w:r>
        <w:rPr>
          <w:rFonts w:eastAsia="Times New Roman" w:cs="Times New Roman"/>
          <w:szCs w:val="24"/>
        </w:rPr>
        <w:t>ς</w:t>
      </w:r>
      <w:proofErr w:type="spellEnd"/>
      <w:r>
        <w:rPr>
          <w:rFonts w:eastAsia="Times New Roman" w:cs="Times New Roman"/>
          <w:szCs w:val="24"/>
        </w:rPr>
        <w:t>, σύμφωνα με το άρθρο 134 παρ</w:t>
      </w:r>
      <w:r>
        <w:rPr>
          <w:rFonts w:eastAsia="Times New Roman" w:cs="Times New Roman"/>
          <w:szCs w:val="24"/>
        </w:rPr>
        <w:t>άγραφος</w:t>
      </w:r>
      <w:r>
        <w:rPr>
          <w:rFonts w:eastAsia="Times New Roman" w:cs="Times New Roman"/>
          <w:szCs w:val="24"/>
        </w:rPr>
        <w:t xml:space="preserve"> 2 του Κανονισμού της Βουλής του Βο</w:t>
      </w:r>
      <w:r>
        <w:rPr>
          <w:rFonts w:eastAsia="Times New Roman" w:cs="Times New Roman"/>
          <w:szCs w:val="24"/>
        </w:rPr>
        <w:t>υλευτή Ηρακλείου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ΔΗΜΑΡ κ. Βασιλείου </w:t>
      </w:r>
      <w:proofErr w:type="spellStart"/>
      <w:r>
        <w:rPr>
          <w:rFonts w:eastAsia="Times New Roman" w:cs="Times New Roman"/>
          <w:szCs w:val="24"/>
        </w:rPr>
        <w:t>Κεγκέρογλου</w:t>
      </w:r>
      <w:proofErr w:type="spellEnd"/>
      <w:r>
        <w:rPr>
          <w:rFonts w:eastAsia="Times New Roman" w:cs="Times New Roman"/>
          <w:szCs w:val="24"/>
        </w:rPr>
        <w:t xml:space="preserve">. </w:t>
      </w:r>
    </w:p>
    <w:p w14:paraId="39BC7111" w14:textId="77777777" w:rsidR="00C46B37" w:rsidRDefault="002E6CD8">
      <w:pPr>
        <w:spacing w:line="600" w:lineRule="auto"/>
        <w:ind w:left="720"/>
        <w:jc w:val="both"/>
        <w:rPr>
          <w:rFonts w:eastAsia="Times New Roman" w:cs="Times New Roman"/>
          <w:szCs w:val="24"/>
        </w:rPr>
      </w:pPr>
      <w:r>
        <w:rPr>
          <w:rFonts w:eastAsia="Times New Roman" w:cs="Times New Roman"/>
          <w:b/>
          <w:bCs/>
          <w:szCs w:val="24"/>
        </w:rPr>
        <w:t xml:space="preserve">    Ο ΠΡΟΕΔΡΟΣ                                                        ΟΙ ΓΡΑΜΜΑΤΕΙΣ</w:t>
      </w:r>
      <w:r>
        <w:rPr>
          <w:rFonts w:eastAsia="Times New Roman" w:cs="Times New Roman"/>
          <w:szCs w:val="24"/>
        </w:rPr>
        <w:t xml:space="preserve">  </w:t>
      </w:r>
    </w:p>
    <w:sectPr w:rsidR="00C46B37">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00002FF" w:usb1="4000ACFF" w:usb2="00000001"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ocumentProtection w:edit="trackedChanges" w:enforcement="1" w:cryptProviderType="rsaFull" w:cryptAlgorithmClass="hash" w:cryptAlgorithmType="typeAny" w:cryptAlgorithmSid="4" w:cryptSpinCount="50000" w:hash="HpvoZKXGD0ZPaurv/3pUhH7lh1E=" w:salt="G3stvMHAb2pvqPKT/P4d4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6B37"/>
    <w:rsid w:val="002E6CD8"/>
    <w:rsid w:val="00C46B37"/>
    <w:rsid w:val="00F76CF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C6D94"/>
  <w15:docId w15:val="{68230931-D662-4BE0-9FF2-E579AF444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36EAA"/>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336EAA"/>
    <w:rPr>
      <w:rFonts w:ascii="Segoe UI" w:hAnsi="Segoe UI" w:cs="Segoe UI"/>
      <w:sz w:val="18"/>
      <w:szCs w:val="18"/>
    </w:rPr>
  </w:style>
  <w:style w:type="paragraph" w:styleId="a4">
    <w:name w:val="List Paragraph"/>
    <w:basedOn w:val="a"/>
    <w:uiPriority w:val="34"/>
    <w:qFormat/>
    <w:rsid w:val="00825C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Ϟ´</Period>
    <Recordings xmlns="641f345b-441b-4b81-9152-adc2e73ba5e1">1</Recordings>
    <MetadataID xmlns="641f345b-441b-4b81-9152-adc2e73ba5e1">419</MetadataID>
    <Session xmlns="641f345b-441b-4b81-9152-adc2e73ba5e1">Δ´</Session>
    <Date xmlns="641f345b-441b-4b81-9152-adc2e73ba5e1">2017-03-16T22:00:00+00:00</Date>
    <Status xmlns="641f345b-441b-4b81-9152-adc2e73ba5e1">
      <Url>http://srv-sp1/praktika/Lists/Incoming_Metadata/EditForm.aspx?ID=419&amp;Source=/praktika/Recordings_Library/Forms/AllItems.aspx</Url>
      <Description>Δημοσιεύτηκε</Description>
    </Status>
    <Meeting xmlns="641f345b-441b-4b81-9152-adc2e73ba5e1">ϞΒ´</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67D8125-84BD-4CFD-BDA0-142C659BEF04}">
  <ds:schemaRefs>
    <ds:schemaRef ds:uri="http://www.w3.org/XML/1998/namespace"/>
    <ds:schemaRef ds:uri="http://purl.org/dc/terms/"/>
    <ds:schemaRef ds:uri="http://schemas.microsoft.com/office/infopath/2007/PartnerControls"/>
    <ds:schemaRef ds:uri="http://purl.org/dc/dcmitype/"/>
    <ds:schemaRef ds:uri="http://schemas.microsoft.com/office/2006/documentManagement/types"/>
    <ds:schemaRef ds:uri="http://purl.org/dc/elements/1.1/"/>
    <ds:schemaRef ds:uri="http://schemas.openxmlformats.org/package/2006/metadata/core-properties"/>
    <ds:schemaRef ds:uri="641f345b-441b-4b81-9152-adc2e73ba5e1"/>
    <ds:schemaRef ds:uri="http://schemas.microsoft.com/office/2006/metadata/properties"/>
  </ds:schemaRefs>
</ds:datastoreItem>
</file>

<file path=customXml/itemProps2.xml><?xml version="1.0" encoding="utf-8"?>
<ds:datastoreItem xmlns:ds="http://schemas.openxmlformats.org/officeDocument/2006/customXml" ds:itemID="{F799CF3E-C24A-4E40-BBA0-8B31CAFE50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4B42518-5690-4511-90E8-1BE744AB3CB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215</Pages>
  <Words>40084</Words>
  <Characters>216457</Characters>
  <Application>Microsoft Office Word</Application>
  <DocSecurity>0</DocSecurity>
  <Lines>1803</Lines>
  <Paragraphs>512</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256029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2017-03-28T10:33:00Z</dcterms:created>
  <dcterms:modified xsi:type="dcterms:W3CDTF">2017-03-28T10:33:00Z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