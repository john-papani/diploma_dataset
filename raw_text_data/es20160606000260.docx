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49644" w14:textId="77777777" w:rsidR="006D165B" w:rsidRPr="006D165B" w:rsidRDefault="006D165B" w:rsidP="006D165B">
      <w:pPr>
        <w:spacing w:after="0" w:line="360" w:lineRule="auto"/>
        <w:rPr>
          <w:ins w:id="0" w:author="Φλούδα Χριστίνα" w:date="2016-06-27T12:04:00Z"/>
          <w:rFonts w:eastAsia="Times New Roman"/>
          <w:szCs w:val="24"/>
          <w:lang w:eastAsia="en-US"/>
        </w:rPr>
      </w:pPr>
      <w:bookmarkStart w:id="1" w:name="_GoBack"/>
      <w:bookmarkEnd w:id="1"/>
      <w:ins w:id="2" w:author="Φλούδα Χριστίνα" w:date="2016-06-27T12:04:00Z">
        <w:r w:rsidRPr="006D165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525530B" w14:textId="77777777" w:rsidR="006D165B" w:rsidRPr="006D165B" w:rsidRDefault="006D165B" w:rsidP="006D165B">
      <w:pPr>
        <w:spacing w:after="0" w:line="360" w:lineRule="auto"/>
        <w:rPr>
          <w:ins w:id="3" w:author="Φλούδα Χριστίνα" w:date="2016-06-27T12:04:00Z"/>
          <w:rFonts w:eastAsia="Times New Roman"/>
          <w:szCs w:val="24"/>
          <w:lang w:eastAsia="en-US"/>
        </w:rPr>
      </w:pPr>
    </w:p>
    <w:p w14:paraId="43EFAA82" w14:textId="77777777" w:rsidR="006D165B" w:rsidRPr="006D165B" w:rsidRDefault="006D165B" w:rsidP="006D165B">
      <w:pPr>
        <w:spacing w:after="0" w:line="360" w:lineRule="auto"/>
        <w:rPr>
          <w:ins w:id="4" w:author="Φλούδα Χριστίνα" w:date="2016-06-27T12:04:00Z"/>
          <w:rFonts w:eastAsia="Times New Roman"/>
          <w:szCs w:val="24"/>
          <w:lang w:eastAsia="en-US"/>
        </w:rPr>
      </w:pPr>
      <w:ins w:id="5" w:author="Φλούδα Χριστίνα" w:date="2016-06-27T12:04:00Z">
        <w:r w:rsidRPr="006D165B">
          <w:rPr>
            <w:rFonts w:eastAsia="Times New Roman"/>
            <w:szCs w:val="24"/>
            <w:lang w:eastAsia="en-US"/>
          </w:rPr>
          <w:t>ΠΙΝΑΚΑΣ ΠΕΡΙΕΧΟΜΕΝΩΝ</w:t>
        </w:r>
      </w:ins>
    </w:p>
    <w:p w14:paraId="5C6D168A" w14:textId="77777777" w:rsidR="006D165B" w:rsidRPr="006D165B" w:rsidRDefault="006D165B" w:rsidP="006D165B">
      <w:pPr>
        <w:spacing w:after="0" w:line="360" w:lineRule="auto"/>
        <w:rPr>
          <w:ins w:id="6" w:author="Φλούδα Χριστίνα" w:date="2016-06-27T12:04:00Z"/>
          <w:rFonts w:eastAsia="Times New Roman"/>
          <w:szCs w:val="24"/>
          <w:lang w:eastAsia="en-US"/>
        </w:rPr>
      </w:pPr>
      <w:ins w:id="7" w:author="Φλούδα Χριστίνα" w:date="2016-06-27T12:04:00Z">
        <w:r w:rsidRPr="006D165B">
          <w:rPr>
            <w:rFonts w:eastAsia="Times New Roman"/>
            <w:szCs w:val="24"/>
            <w:lang w:eastAsia="en-US"/>
          </w:rPr>
          <w:t xml:space="preserve">ΙΖ΄ ΠΕΡΙΟΔΟΣ </w:t>
        </w:r>
      </w:ins>
    </w:p>
    <w:p w14:paraId="600699C0" w14:textId="77777777" w:rsidR="006D165B" w:rsidRPr="006D165B" w:rsidRDefault="006D165B" w:rsidP="006D165B">
      <w:pPr>
        <w:spacing w:after="0" w:line="360" w:lineRule="auto"/>
        <w:rPr>
          <w:ins w:id="8" w:author="Φλούδα Χριστίνα" w:date="2016-06-27T12:04:00Z"/>
          <w:rFonts w:eastAsia="Times New Roman"/>
          <w:szCs w:val="24"/>
          <w:lang w:eastAsia="en-US"/>
        </w:rPr>
      </w:pPr>
      <w:ins w:id="9" w:author="Φλούδα Χριστίνα" w:date="2016-06-27T12:04:00Z">
        <w:r w:rsidRPr="006D165B">
          <w:rPr>
            <w:rFonts w:eastAsia="Times New Roman"/>
            <w:szCs w:val="24"/>
            <w:lang w:eastAsia="en-US"/>
          </w:rPr>
          <w:t>ΠΡΟΕΔΡΕΥΟΜΕΝΗΣ ΚΟΙΝΟΒΟΥΛΕΥΤΙΚΗΣ ΔΗΜΟΚΡΑΤΙΑΣ</w:t>
        </w:r>
      </w:ins>
    </w:p>
    <w:p w14:paraId="784550FC" w14:textId="77777777" w:rsidR="006D165B" w:rsidRPr="006D165B" w:rsidRDefault="006D165B" w:rsidP="006D165B">
      <w:pPr>
        <w:spacing w:after="0" w:line="360" w:lineRule="auto"/>
        <w:rPr>
          <w:ins w:id="10" w:author="Φλούδα Χριστίνα" w:date="2016-06-27T12:04:00Z"/>
          <w:rFonts w:eastAsia="Times New Roman"/>
          <w:szCs w:val="24"/>
          <w:lang w:eastAsia="en-US"/>
        </w:rPr>
      </w:pPr>
      <w:ins w:id="11" w:author="Φλούδα Χριστίνα" w:date="2016-06-27T12:04:00Z">
        <w:r w:rsidRPr="006D165B">
          <w:rPr>
            <w:rFonts w:eastAsia="Times New Roman"/>
            <w:szCs w:val="24"/>
            <w:lang w:eastAsia="en-US"/>
          </w:rPr>
          <w:t>ΣΥΝΟΔΟΣ Α΄</w:t>
        </w:r>
      </w:ins>
    </w:p>
    <w:p w14:paraId="1640C584" w14:textId="77777777" w:rsidR="006D165B" w:rsidRPr="006D165B" w:rsidRDefault="006D165B" w:rsidP="006D165B">
      <w:pPr>
        <w:spacing w:after="0" w:line="360" w:lineRule="auto"/>
        <w:rPr>
          <w:ins w:id="12" w:author="Φλούδα Χριστίνα" w:date="2016-06-27T12:04:00Z"/>
          <w:rFonts w:eastAsia="Times New Roman"/>
          <w:szCs w:val="24"/>
          <w:lang w:eastAsia="en-US"/>
        </w:rPr>
      </w:pPr>
    </w:p>
    <w:p w14:paraId="4DE61711" w14:textId="77777777" w:rsidR="006D165B" w:rsidRPr="006D165B" w:rsidRDefault="006D165B" w:rsidP="006D165B">
      <w:pPr>
        <w:spacing w:after="0" w:line="360" w:lineRule="auto"/>
        <w:rPr>
          <w:ins w:id="13" w:author="Φλούδα Χριστίνα" w:date="2016-06-27T12:04:00Z"/>
          <w:rFonts w:eastAsia="Times New Roman"/>
          <w:szCs w:val="24"/>
          <w:lang w:eastAsia="en-US"/>
        </w:rPr>
      </w:pPr>
      <w:ins w:id="14" w:author="Φλούδα Χριστίνα" w:date="2016-06-27T12:04:00Z">
        <w:r w:rsidRPr="006D165B">
          <w:rPr>
            <w:rFonts w:eastAsia="Times New Roman"/>
            <w:szCs w:val="24"/>
            <w:lang w:eastAsia="en-US"/>
          </w:rPr>
          <w:t>ΣΥΝΕΔΡΙΑΣΗ ΡΛΘ΄</w:t>
        </w:r>
      </w:ins>
    </w:p>
    <w:p w14:paraId="0F0FD746" w14:textId="77777777" w:rsidR="006D165B" w:rsidRPr="006D165B" w:rsidRDefault="006D165B" w:rsidP="006D165B">
      <w:pPr>
        <w:spacing w:after="0" w:line="360" w:lineRule="auto"/>
        <w:rPr>
          <w:ins w:id="15" w:author="Φλούδα Χριστίνα" w:date="2016-06-27T12:04:00Z"/>
          <w:rFonts w:eastAsia="Times New Roman"/>
          <w:szCs w:val="24"/>
          <w:lang w:eastAsia="en-US"/>
        </w:rPr>
      </w:pPr>
      <w:ins w:id="16" w:author="Φλούδα Χριστίνα" w:date="2016-06-27T12:04:00Z">
        <w:r w:rsidRPr="006D165B">
          <w:rPr>
            <w:rFonts w:eastAsia="Times New Roman"/>
            <w:szCs w:val="24"/>
            <w:lang w:eastAsia="en-US"/>
          </w:rPr>
          <w:t>Δευτέρα  6 Ιουνίου 2016</w:t>
        </w:r>
      </w:ins>
    </w:p>
    <w:p w14:paraId="6DC241B6" w14:textId="77777777" w:rsidR="006D165B" w:rsidRPr="006D165B" w:rsidRDefault="006D165B" w:rsidP="006D165B">
      <w:pPr>
        <w:spacing w:after="0" w:line="360" w:lineRule="auto"/>
        <w:rPr>
          <w:ins w:id="17" w:author="Φλούδα Χριστίνα" w:date="2016-06-27T12:04:00Z"/>
          <w:rFonts w:eastAsia="Times New Roman"/>
          <w:szCs w:val="24"/>
          <w:lang w:eastAsia="en-US"/>
        </w:rPr>
      </w:pPr>
    </w:p>
    <w:p w14:paraId="505FE68A" w14:textId="77777777" w:rsidR="006D165B" w:rsidRPr="006D165B" w:rsidRDefault="006D165B" w:rsidP="006D165B">
      <w:pPr>
        <w:spacing w:after="0" w:line="360" w:lineRule="auto"/>
        <w:rPr>
          <w:ins w:id="18" w:author="Φλούδα Χριστίνα" w:date="2016-06-27T12:04:00Z"/>
          <w:rFonts w:eastAsia="Times New Roman"/>
          <w:szCs w:val="24"/>
          <w:lang w:eastAsia="en-US"/>
        </w:rPr>
      </w:pPr>
      <w:ins w:id="19" w:author="Φλούδα Χριστίνα" w:date="2016-06-27T12:04:00Z">
        <w:r w:rsidRPr="006D165B">
          <w:rPr>
            <w:rFonts w:eastAsia="Times New Roman"/>
            <w:szCs w:val="24"/>
            <w:lang w:eastAsia="en-US"/>
          </w:rPr>
          <w:t>ΘΕΜΑΤΑ</w:t>
        </w:r>
      </w:ins>
    </w:p>
    <w:p w14:paraId="0A1C2D0E" w14:textId="77777777" w:rsidR="006D165B" w:rsidRPr="006D165B" w:rsidRDefault="006D165B" w:rsidP="006D165B">
      <w:pPr>
        <w:spacing w:after="0" w:line="360" w:lineRule="auto"/>
        <w:rPr>
          <w:ins w:id="20" w:author="Φλούδα Χριστίνα" w:date="2016-06-27T12:04:00Z"/>
          <w:rFonts w:eastAsia="Times New Roman"/>
          <w:szCs w:val="24"/>
          <w:lang w:eastAsia="en-US"/>
        </w:rPr>
      </w:pPr>
      <w:ins w:id="21" w:author="Φλούδα Χριστίνα" w:date="2016-06-27T12:04:00Z">
        <w:r w:rsidRPr="006D165B">
          <w:rPr>
            <w:rFonts w:eastAsia="Times New Roman"/>
            <w:szCs w:val="24"/>
            <w:lang w:eastAsia="en-US"/>
          </w:rPr>
          <w:t xml:space="preserve"> </w:t>
        </w:r>
        <w:r w:rsidRPr="006D165B">
          <w:rPr>
            <w:rFonts w:eastAsia="Times New Roman"/>
            <w:szCs w:val="24"/>
            <w:lang w:eastAsia="en-US"/>
          </w:rPr>
          <w:br/>
          <w:t xml:space="preserve">Α. ΕΙΔΙΚΑ ΘΕΜΑΤΑ </w:t>
        </w:r>
        <w:r w:rsidRPr="006D165B">
          <w:rPr>
            <w:rFonts w:eastAsia="Times New Roman"/>
            <w:szCs w:val="24"/>
            <w:lang w:eastAsia="en-US"/>
          </w:rPr>
          <w:br/>
          <w:t xml:space="preserve">1. Επί διαδικαστικού θέματος, σελ. </w:t>
        </w:r>
        <w:r w:rsidRPr="006D165B">
          <w:rPr>
            <w:rFonts w:eastAsia="Times New Roman"/>
            <w:szCs w:val="24"/>
            <w:lang w:eastAsia="en-US"/>
          </w:rPr>
          <w:br/>
          <w:t xml:space="preserve">2.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2-6-2016, ποινική δικογραφία που αφορά στον Υπουργό Υγείας, σελ. </w:t>
        </w:r>
        <w:r w:rsidRPr="006D165B">
          <w:rPr>
            <w:rFonts w:eastAsia="Times New Roman"/>
            <w:szCs w:val="24"/>
            <w:lang w:eastAsia="en-US"/>
          </w:rPr>
          <w:br/>
          <w:t xml:space="preserve"> </w:t>
        </w:r>
        <w:r w:rsidRPr="006D165B">
          <w:rPr>
            <w:rFonts w:eastAsia="Times New Roman"/>
            <w:szCs w:val="24"/>
            <w:lang w:eastAsia="en-US"/>
          </w:rPr>
          <w:br/>
          <w:t xml:space="preserve">Β. ΚΟΙΝΟΒΟΥΛΕΥΤΙΚΟΣ ΕΛΕΓΧΟΣ </w:t>
        </w:r>
        <w:r w:rsidRPr="006D165B">
          <w:rPr>
            <w:rFonts w:eastAsia="Times New Roman"/>
            <w:szCs w:val="24"/>
            <w:lang w:eastAsia="en-US"/>
          </w:rPr>
          <w:br/>
          <w:t>Συζήτηση επικαίρων ερωτήσεων:</w:t>
        </w:r>
        <w:r w:rsidRPr="006D165B">
          <w:rPr>
            <w:rFonts w:eastAsia="Times New Roman"/>
            <w:szCs w:val="24"/>
            <w:lang w:eastAsia="en-US"/>
          </w:rPr>
          <w:br/>
          <w:t xml:space="preserve">   α) Προς τον Υπουργό Περιβάλλοντος και Ενέργειας, σχετικά με την προστασία των </w:t>
        </w:r>
        <w:proofErr w:type="spellStart"/>
        <w:r w:rsidRPr="006D165B">
          <w:rPr>
            <w:rFonts w:eastAsia="Times New Roman"/>
            <w:szCs w:val="24"/>
            <w:lang w:eastAsia="en-US"/>
          </w:rPr>
          <w:t>γεωτόπων</w:t>
        </w:r>
        <w:proofErr w:type="spellEnd"/>
        <w:r w:rsidRPr="006D165B">
          <w:rPr>
            <w:rFonts w:eastAsia="Times New Roman"/>
            <w:szCs w:val="24"/>
            <w:lang w:eastAsia="en-US"/>
          </w:rPr>
          <w:t xml:space="preserve">, σελ. </w:t>
        </w:r>
        <w:r w:rsidRPr="006D165B">
          <w:rPr>
            <w:rFonts w:eastAsia="Times New Roman"/>
            <w:szCs w:val="24"/>
            <w:lang w:eastAsia="en-US"/>
          </w:rPr>
          <w:br/>
          <w:t xml:space="preserve">   β) Προς τον Υπουργό Εθνικής  Άμυνας, σχετικά με τη δημιουργία </w:t>
        </w:r>
        <w:proofErr w:type="spellStart"/>
        <w:r w:rsidRPr="006D165B">
          <w:rPr>
            <w:rFonts w:eastAsia="Times New Roman"/>
            <w:szCs w:val="24"/>
            <w:lang w:eastAsia="en-US"/>
          </w:rPr>
          <w:t>hot</w:t>
        </w:r>
        <w:proofErr w:type="spellEnd"/>
        <w:r w:rsidRPr="006D165B">
          <w:rPr>
            <w:rFonts w:eastAsia="Times New Roman"/>
            <w:szCs w:val="24"/>
            <w:lang w:eastAsia="en-US"/>
          </w:rPr>
          <w:t xml:space="preserve"> </w:t>
        </w:r>
        <w:proofErr w:type="spellStart"/>
        <w:r w:rsidRPr="006D165B">
          <w:rPr>
            <w:rFonts w:eastAsia="Times New Roman"/>
            <w:szCs w:val="24"/>
            <w:lang w:eastAsia="en-US"/>
          </w:rPr>
          <w:t>spot</w:t>
        </w:r>
        <w:proofErr w:type="spellEnd"/>
        <w:r w:rsidRPr="006D165B">
          <w:rPr>
            <w:rFonts w:eastAsia="Times New Roman"/>
            <w:szCs w:val="24"/>
            <w:lang w:eastAsia="en-US"/>
          </w:rPr>
          <w:t xml:space="preserve"> στη συνοικία των </w:t>
        </w:r>
        <w:proofErr w:type="spellStart"/>
        <w:r w:rsidRPr="006D165B">
          <w:rPr>
            <w:rFonts w:eastAsia="Times New Roman"/>
            <w:szCs w:val="24"/>
            <w:lang w:eastAsia="en-US"/>
          </w:rPr>
          <w:t>νεοπροσφύγων</w:t>
        </w:r>
        <w:proofErr w:type="spellEnd"/>
        <w:r w:rsidRPr="006D165B">
          <w:rPr>
            <w:rFonts w:eastAsia="Times New Roman"/>
            <w:szCs w:val="24"/>
            <w:lang w:eastAsia="en-US"/>
          </w:rPr>
          <w:t xml:space="preserve"> Ποντίων, </w:t>
        </w:r>
        <w:proofErr w:type="spellStart"/>
        <w:r w:rsidRPr="006D165B">
          <w:rPr>
            <w:rFonts w:eastAsia="Times New Roman"/>
            <w:szCs w:val="24"/>
            <w:lang w:eastAsia="en-US"/>
          </w:rPr>
          <w:t>Γκορυτσά</w:t>
        </w:r>
        <w:proofErr w:type="spellEnd"/>
        <w:r w:rsidRPr="006D165B">
          <w:rPr>
            <w:rFonts w:eastAsia="Times New Roman"/>
            <w:szCs w:val="24"/>
            <w:lang w:eastAsia="en-US"/>
          </w:rPr>
          <w:t xml:space="preserve"> Ασπροπύργου, σελ. </w:t>
        </w:r>
        <w:r w:rsidRPr="006D165B">
          <w:rPr>
            <w:rFonts w:eastAsia="Times New Roman"/>
            <w:szCs w:val="24"/>
            <w:lang w:eastAsia="en-US"/>
          </w:rPr>
          <w:br/>
          <w:t xml:space="preserve"> </w:t>
        </w:r>
        <w:r w:rsidRPr="006D165B">
          <w:rPr>
            <w:rFonts w:eastAsia="Times New Roman"/>
            <w:szCs w:val="24"/>
            <w:lang w:eastAsia="en-US"/>
          </w:rPr>
          <w:br/>
          <w:t xml:space="preserve">Β. ΝΟΜΟΘΕΤΙΚΗ ΕΡΓΑΣΙΑ </w:t>
        </w:r>
        <w:r w:rsidRPr="006D165B">
          <w:rPr>
            <w:rFonts w:eastAsia="Times New Roman"/>
            <w:szCs w:val="24"/>
            <w:lang w:eastAsia="en-US"/>
          </w:rPr>
          <w:br/>
          <w:t>Κατάθεση σχεδίου νόμου:</w:t>
        </w:r>
      </w:ins>
    </w:p>
    <w:p w14:paraId="75F91B4B" w14:textId="77777777" w:rsidR="006D165B" w:rsidRPr="006D165B" w:rsidRDefault="006D165B" w:rsidP="006D165B">
      <w:pPr>
        <w:spacing w:after="0" w:line="360" w:lineRule="auto"/>
        <w:rPr>
          <w:ins w:id="22" w:author="Φλούδα Χριστίνα" w:date="2016-06-27T12:04:00Z"/>
          <w:rFonts w:eastAsia="Times New Roman"/>
          <w:szCs w:val="24"/>
          <w:lang w:eastAsia="en-US"/>
        </w:rPr>
      </w:pPr>
      <w:ins w:id="23" w:author="Φλούδα Χριστίνα" w:date="2016-06-27T12:04:00Z">
        <w:r w:rsidRPr="006D165B">
          <w:rPr>
            <w:rFonts w:eastAsia="Times New Roman"/>
            <w:szCs w:val="24"/>
            <w:lang w:eastAsia="en-US"/>
          </w:rPr>
          <w:t xml:space="preserve">Οι Υπουργοί Οικονομίας, Ανάπτυξης και Τουρισμού, Εσωτερικών και Διοικητικής Ανασυγκρότησης, Δικαιοσύνης, Διαφάνειας και Ανθρωπίνων Δικαιωμάτων, Εργασίας, Κοινωνικής Ασφάλισης και Κοινωνικής Ασφάλισης και Κοινωνικής Αλληλεγγύης, Πολιτισμού και Αθλητισμού, Οικονομικών, Περιβάλλοντος και Ενέργειας, Υποδομών, Μεταφορών και Δικτύων, Αγροτικής Ανάπτυξης και Τροφίμων, οι Αναπληρωτές Υπουργοί Εσωτερικών και Διοικητικής Ανασυγκρότησης, Οικονομίας, Ανάπτυξης και Τουρισμού, Εργασίας, Κοινωνικής Ασφάλισης και Κοινωνικής Αλληλεγγύης, Οικονομικών, Περιβάλλοντος και Ενέργειας, καθώς και η Υφυπουργός Οικονομίας, Ανάπτυξης και Τουρισμού κατέθεσαν στις 3-6-2016 σχέδιο νόμου: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Συμβουλίου και του Συμβουλίου (ΕΕ L 330/1 της 15ης Νοεμβρίου 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και Τουρισμού», σελ. </w:t>
        </w:r>
        <w:r w:rsidRPr="006D165B">
          <w:rPr>
            <w:rFonts w:eastAsia="Times New Roman"/>
            <w:szCs w:val="24"/>
            <w:lang w:eastAsia="en-US"/>
          </w:rPr>
          <w:br/>
        </w:r>
      </w:ins>
    </w:p>
    <w:p w14:paraId="709908B3" w14:textId="77777777" w:rsidR="006D165B" w:rsidRPr="006D165B" w:rsidRDefault="006D165B" w:rsidP="006D165B">
      <w:pPr>
        <w:spacing w:after="0" w:line="360" w:lineRule="auto"/>
        <w:rPr>
          <w:ins w:id="24" w:author="Φλούδα Χριστίνα" w:date="2016-06-27T12:04:00Z"/>
          <w:rFonts w:eastAsia="Times New Roman"/>
          <w:szCs w:val="24"/>
          <w:lang w:eastAsia="en-US"/>
        </w:rPr>
      </w:pPr>
    </w:p>
    <w:p w14:paraId="39EFAFFE" w14:textId="77777777" w:rsidR="006D165B" w:rsidRPr="006D165B" w:rsidRDefault="006D165B" w:rsidP="006D165B">
      <w:pPr>
        <w:spacing w:after="0" w:line="360" w:lineRule="auto"/>
        <w:rPr>
          <w:ins w:id="25" w:author="Φλούδα Χριστίνα" w:date="2016-06-27T12:04:00Z"/>
          <w:rFonts w:eastAsia="Times New Roman"/>
          <w:szCs w:val="24"/>
          <w:lang w:eastAsia="en-US"/>
        </w:rPr>
      </w:pPr>
      <w:ins w:id="26" w:author="Φλούδα Χριστίνα" w:date="2016-06-27T12:04:00Z">
        <w:r w:rsidRPr="006D165B">
          <w:rPr>
            <w:rFonts w:eastAsia="Times New Roman"/>
            <w:szCs w:val="24"/>
            <w:lang w:eastAsia="en-US"/>
          </w:rPr>
          <w:t>ΠΡΟΕΔΡΕΥΩΝ</w:t>
        </w:r>
      </w:ins>
    </w:p>
    <w:p w14:paraId="3B3F6B94" w14:textId="77777777" w:rsidR="006D165B" w:rsidRPr="006D165B" w:rsidRDefault="006D165B" w:rsidP="006D165B">
      <w:pPr>
        <w:spacing w:after="0" w:line="360" w:lineRule="auto"/>
        <w:rPr>
          <w:ins w:id="27" w:author="Φλούδα Χριστίνα" w:date="2016-06-27T12:04:00Z"/>
          <w:rFonts w:eastAsia="Times New Roman"/>
          <w:szCs w:val="24"/>
          <w:lang w:eastAsia="en-US"/>
        </w:rPr>
      </w:pPr>
    </w:p>
    <w:p w14:paraId="0B0EF179" w14:textId="77777777" w:rsidR="006D165B" w:rsidRPr="006D165B" w:rsidRDefault="006D165B" w:rsidP="006D165B">
      <w:pPr>
        <w:spacing w:after="0" w:line="360" w:lineRule="auto"/>
        <w:rPr>
          <w:ins w:id="28" w:author="Φλούδα Χριστίνα" w:date="2016-06-27T12:04:00Z"/>
          <w:rFonts w:eastAsia="Times New Roman"/>
          <w:szCs w:val="24"/>
          <w:lang w:eastAsia="en-US"/>
        </w:rPr>
      </w:pPr>
      <w:ins w:id="29" w:author="Φλούδα Χριστίνα" w:date="2016-06-27T12:04:00Z">
        <w:r w:rsidRPr="006D165B">
          <w:rPr>
            <w:rFonts w:eastAsia="Times New Roman"/>
            <w:szCs w:val="24"/>
            <w:lang w:eastAsia="en-US"/>
          </w:rPr>
          <w:t>ΒΑΡΕΜΕΝΟΣ Γ. , σελ.</w:t>
        </w:r>
        <w:r w:rsidRPr="006D165B">
          <w:rPr>
            <w:rFonts w:eastAsia="Times New Roman"/>
            <w:szCs w:val="24"/>
            <w:lang w:eastAsia="en-US"/>
          </w:rPr>
          <w:br/>
        </w:r>
      </w:ins>
    </w:p>
    <w:p w14:paraId="5752673A" w14:textId="77777777" w:rsidR="006D165B" w:rsidRPr="006D165B" w:rsidRDefault="006D165B" w:rsidP="006D165B">
      <w:pPr>
        <w:spacing w:after="0" w:line="360" w:lineRule="auto"/>
        <w:rPr>
          <w:ins w:id="30" w:author="Φλούδα Χριστίνα" w:date="2016-06-27T12:04:00Z"/>
          <w:rFonts w:eastAsia="Times New Roman"/>
          <w:szCs w:val="24"/>
          <w:lang w:eastAsia="en-US"/>
        </w:rPr>
      </w:pPr>
    </w:p>
    <w:p w14:paraId="0F4F05B9" w14:textId="77777777" w:rsidR="006D165B" w:rsidRPr="006D165B" w:rsidRDefault="006D165B" w:rsidP="006D165B">
      <w:pPr>
        <w:spacing w:after="0" w:line="360" w:lineRule="auto"/>
        <w:rPr>
          <w:ins w:id="31" w:author="Φλούδα Χριστίνα" w:date="2016-06-27T12:04:00Z"/>
          <w:rFonts w:eastAsia="Times New Roman"/>
          <w:szCs w:val="24"/>
          <w:lang w:eastAsia="en-US"/>
        </w:rPr>
      </w:pPr>
    </w:p>
    <w:p w14:paraId="659B4207" w14:textId="77777777" w:rsidR="006D165B" w:rsidRPr="006D165B" w:rsidRDefault="006D165B" w:rsidP="006D165B">
      <w:pPr>
        <w:spacing w:after="0" w:line="360" w:lineRule="auto"/>
        <w:rPr>
          <w:ins w:id="32" w:author="Φλούδα Χριστίνα" w:date="2016-06-27T12:04:00Z"/>
          <w:rFonts w:eastAsia="Times New Roman"/>
          <w:szCs w:val="24"/>
          <w:lang w:eastAsia="en-US"/>
        </w:rPr>
      </w:pPr>
    </w:p>
    <w:p w14:paraId="1040ECC0" w14:textId="77777777" w:rsidR="006D165B" w:rsidRPr="006D165B" w:rsidRDefault="006D165B" w:rsidP="006D165B">
      <w:pPr>
        <w:spacing w:after="0" w:line="360" w:lineRule="auto"/>
        <w:rPr>
          <w:ins w:id="33" w:author="Φλούδα Χριστίνα" w:date="2016-06-27T12:04:00Z"/>
          <w:rFonts w:eastAsia="Times New Roman"/>
          <w:szCs w:val="24"/>
          <w:lang w:eastAsia="en-US"/>
        </w:rPr>
      </w:pPr>
      <w:ins w:id="34" w:author="Φλούδα Χριστίνα" w:date="2016-06-27T12:04:00Z">
        <w:r w:rsidRPr="006D165B">
          <w:rPr>
            <w:rFonts w:eastAsia="Times New Roman"/>
            <w:szCs w:val="24"/>
            <w:lang w:eastAsia="en-US"/>
          </w:rPr>
          <w:t>ΟΜΙΛΗΤΕΣ</w:t>
        </w:r>
      </w:ins>
    </w:p>
    <w:p w14:paraId="25C72BF0" w14:textId="77777777" w:rsidR="006D165B" w:rsidRPr="006D165B" w:rsidRDefault="006D165B" w:rsidP="006D165B">
      <w:pPr>
        <w:spacing w:after="0" w:line="360" w:lineRule="auto"/>
        <w:rPr>
          <w:ins w:id="35" w:author="Φλούδα Χριστίνα" w:date="2016-06-27T12:04:00Z"/>
          <w:rFonts w:eastAsia="Times New Roman"/>
          <w:szCs w:val="24"/>
          <w:lang w:eastAsia="en-US"/>
        </w:rPr>
      </w:pPr>
      <w:ins w:id="36" w:author="Φλούδα Χριστίνα" w:date="2016-06-27T12:04:00Z">
        <w:r w:rsidRPr="006D165B">
          <w:rPr>
            <w:rFonts w:eastAsia="Times New Roman"/>
            <w:szCs w:val="24"/>
            <w:lang w:eastAsia="en-US"/>
          </w:rPr>
          <w:br/>
          <w:t>Α. Επί διαδικαστικού θέματος:</w:t>
        </w:r>
        <w:r w:rsidRPr="006D165B">
          <w:rPr>
            <w:rFonts w:eastAsia="Times New Roman"/>
            <w:szCs w:val="24"/>
            <w:lang w:eastAsia="en-US"/>
          </w:rPr>
          <w:br/>
          <w:t>ΒΑΡΕΜΕΝΟΣ Γ. , σελ.</w:t>
        </w:r>
        <w:r w:rsidRPr="006D165B">
          <w:rPr>
            <w:rFonts w:eastAsia="Times New Roman"/>
            <w:szCs w:val="24"/>
            <w:lang w:eastAsia="en-US"/>
          </w:rPr>
          <w:br/>
        </w:r>
        <w:r w:rsidRPr="006D165B">
          <w:rPr>
            <w:rFonts w:eastAsia="Times New Roman"/>
            <w:szCs w:val="24"/>
            <w:lang w:eastAsia="en-US"/>
          </w:rPr>
          <w:br/>
          <w:t>Β. Επί των επικαίρων ερωτήσεων:</w:t>
        </w:r>
        <w:r w:rsidRPr="006D165B">
          <w:rPr>
            <w:rFonts w:eastAsia="Times New Roman"/>
            <w:szCs w:val="24"/>
            <w:lang w:eastAsia="en-US"/>
          </w:rPr>
          <w:br/>
          <w:t>ΒΙΤΣΑΣ Δ. , σελ.</w:t>
        </w:r>
        <w:r w:rsidRPr="006D165B">
          <w:rPr>
            <w:rFonts w:eastAsia="Times New Roman"/>
            <w:szCs w:val="24"/>
            <w:lang w:eastAsia="en-US"/>
          </w:rPr>
          <w:br/>
          <w:t>ΚΑΦΑΝΤΑΡΗ Χ. , σελ.</w:t>
        </w:r>
        <w:r w:rsidRPr="006D165B">
          <w:rPr>
            <w:rFonts w:eastAsia="Times New Roman"/>
            <w:szCs w:val="24"/>
            <w:lang w:eastAsia="en-US"/>
          </w:rPr>
          <w:br/>
          <w:t>ΤΣΙΡΩΝΗΣ Ι. , σελ.</w:t>
        </w:r>
        <w:r w:rsidRPr="006D165B">
          <w:rPr>
            <w:rFonts w:eastAsia="Times New Roman"/>
            <w:szCs w:val="24"/>
            <w:lang w:eastAsia="en-US"/>
          </w:rPr>
          <w:br/>
          <w:t>ΧΡΙΣΤΟΦΙΛΟΠΟΥΛΟΥ Π. , σελ.</w:t>
        </w:r>
        <w:r w:rsidRPr="006D165B">
          <w:rPr>
            <w:rFonts w:eastAsia="Times New Roman"/>
            <w:szCs w:val="24"/>
            <w:lang w:eastAsia="en-US"/>
          </w:rPr>
          <w:br/>
        </w:r>
      </w:ins>
    </w:p>
    <w:p w14:paraId="42F21011" w14:textId="77777777" w:rsidR="006D165B" w:rsidRDefault="006D165B" w:rsidP="006D165B">
      <w:pPr>
        <w:spacing w:line="600" w:lineRule="auto"/>
        <w:ind w:firstLine="720"/>
        <w:contextualSpacing/>
        <w:jc w:val="both"/>
        <w:rPr>
          <w:ins w:id="37" w:author="Φλούδα Χριστίνα" w:date="2016-06-27T12:04:00Z"/>
          <w:rFonts w:eastAsia="Times New Roman"/>
          <w:szCs w:val="24"/>
        </w:rPr>
        <w:pPrChange w:id="38" w:author="Φλούδα Χριστίνα" w:date="2016-06-27T12:04:00Z">
          <w:pPr>
            <w:spacing w:line="600" w:lineRule="auto"/>
            <w:ind w:firstLine="720"/>
            <w:contextualSpacing/>
            <w:jc w:val="center"/>
          </w:pPr>
        </w:pPrChange>
      </w:pPr>
    </w:p>
    <w:p w14:paraId="043C90A3" w14:textId="77777777" w:rsidR="00857459" w:rsidRDefault="006D165B">
      <w:pPr>
        <w:spacing w:line="600" w:lineRule="auto"/>
        <w:ind w:firstLine="720"/>
        <w:contextualSpacing/>
        <w:jc w:val="center"/>
        <w:rPr>
          <w:rFonts w:eastAsia="Times New Roman"/>
          <w:szCs w:val="24"/>
        </w:rPr>
      </w:pPr>
      <w:r>
        <w:rPr>
          <w:rFonts w:eastAsia="Times New Roman"/>
          <w:szCs w:val="24"/>
        </w:rPr>
        <w:t>ΠΡΑΚΤΙΚΑ ΒΟΥΛΗΣ</w:t>
      </w:r>
    </w:p>
    <w:p w14:paraId="043C90A4" w14:textId="77777777" w:rsidR="00857459" w:rsidRDefault="006D165B">
      <w:pPr>
        <w:spacing w:line="600" w:lineRule="auto"/>
        <w:ind w:firstLine="720"/>
        <w:contextualSpacing/>
        <w:jc w:val="center"/>
        <w:rPr>
          <w:rFonts w:eastAsia="Times New Roman"/>
          <w:szCs w:val="24"/>
        </w:rPr>
      </w:pPr>
      <w:r>
        <w:rPr>
          <w:rFonts w:eastAsia="Times New Roman"/>
          <w:szCs w:val="24"/>
        </w:rPr>
        <w:t xml:space="preserve">ΙΖ΄ ΠΕΡΙΟΔΟΣ </w:t>
      </w:r>
    </w:p>
    <w:p w14:paraId="043C90A5" w14:textId="77777777" w:rsidR="00857459" w:rsidRDefault="006D165B">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43C90A6" w14:textId="77777777" w:rsidR="00857459" w:rsidRDefault="006D165B">
      <w:pPr>
        <w:spacing w:line="600" w:lineRule="auto"/>
        <w:ind w:firstLine="720"/>
        <w:contextualSpacing/>
        <w:jc w:val="center"/>
        <w:rPr>
          <w:rFonts w:eastAsia="Times New Roman"/>
          <w:szCs w:val="24"/>
        </w:rPr>
      </w:pPr>
      <w:r>
        <w:rPr>
          <w:rFonts w:eastAsia="Times New Roman"/>
          <w:szCs w:val="24"/>
        </w:rPr>
        <w:t>ΣΥΝΟΔΟΣ Α΄</w:t>
      </w:r>
    </w:p>
    <w:p w14:paraId="043C90A7" w14:textId="77777777" w:rsidR="00857459" w:rsidRDefault="006D165B">
      <w:pPr>
        <w:spacing w:line="600" w:lineRule="auto"/>
        <w:ind w:firstLine="720"/>
        <w:contextualSpacing/>
        <w:jc w:val="center"/>
        <w:rPr>
          <w:rFonts w:eastAsia="Times New Roman"/>
          <w:szCs w:val="24"/>
        </w:rPr>
      </w:pPr>
      <w:r>
        <w:rPr>
          <w:rFonts w:eastAsia="Times New Roman"/>
          <w:szCs w:val="24"/>
        </w:rPr>
        <w:t>ΣΥΝΕΔΡΙΑΣΗ  ΡΛΘ΄</w:t>
      </w:r>
    </w:p>
    <w:p w14:paraId="043C90A8" w14:textId="77777777" w:rsidR="00857459" w:rsidRDefault="006D165B">
      <w:pPr>
        <w:spacing w:line="600" w:lineRule="auto"/>
        <w:ind w:firstLine="720"/>
        <w:contextualSpacing/>
        <w:jc w:val="center"/>
        <w:rPr>
          <w:rFonts w:eastAsia="Times New Roman"/>
          <w:szCs w:val="24"/>
        </w:rPr>
      </w:pPr>
      <w:r>
        <w:rPr>
          <w:rFonts w:eastAsia="Times New Roman"/>
          <w:szCs w:val="24"/>
        </w:rPr>
        <w:t>Δευτέρα 6 Ιουνίου 2016</w:t>
      </w:r>
    </w:p>
    <w:p w14:paraId="043C90A9"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Αθήνα, σήμερα στις 6 Ιουνίου 2016, ημέρα Δευτέρα και ώρα 18.13΄ συνήλθε στην Αίθουσα των συνεδριάσεων του Βουλευτηρίου η Βουλή σε </w:t>
      </w:r>
      <w:r>
        <w:rPr>
          <w:rFonts w:eastAsia="Times New Roman"/>
          <w:szCs w:val="24"/>
        </w:rPr>
        <w:t>ολομέλεια για να συνεδριάσει υπό την προεδρία του Β</w:t>
      </w:r>
      <w:r>
        <w:rPr>
          <w:rFonts w:eastAsia="Times New Roman"/>
          <w:szCs w:val="24"/>
        </w:rPr>
        <w:t>΄</w:t>
      </w:r>
      <w:r>
        <w:rPr>
          <w:rFonts w:eastAsia="Times New Roman"/>
          <w:szCs w:val="24"/>
        </w:rPr>
        <w:t xml:space="preserve"> Αντιπροέδρου αυτής κ. </w:t>
      </w:r>
      <w:r w:rsidRPr="00C6472A">
        <w:rPr>
          <w:rFonts w:eastAsia="Times New Roman"/>
          <w:b/>
          <w:szCs w:val="24"/>
        </w:rPr>
        <w:t>ΓΕΩΡΓΙΟΥ ΒΑΡΕΜΕΝΟΥ</w:t>
      </w:r>
      <w:r>
        <w:rPr>
          <w:rFonts w:eastAsia="Times New Roman"/>
          <w:szCs w:val="24"/>
        </w:rPr>
        <w:t>.</w:t>
      </w:r>
    </w:p>
    <w:p w14:paraId="043C90AA" w14:textId="77777777" w:rsidR="00857459" w:rsidRDefault="006D165B">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αρχίζει η συνεδρίαση.</w:t>
      </w:r>
    </w:p>
    <w:p w14:paraId="043C90AB" w14:textId="77777777" w:rsidR="00857459" w:rsidRDefault="006D165B">
      <w:pPr>
        <w:tabs>
          <w:tab w:val="left" w:pos="2820"/>
        </w:tabs>
        <w:spacing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ισερχόμαστε στην ημερήσια διάταξη των </w:t>
      </w:r>
    </w:p>
    <w:p w14:paraId="043C90AC" w14:textId="77777777" w:rsidR="00857459" w:rsidRDefault="006D165B">
      <w:pPr>
        <w:tabs>
          <w:tab w:val="left" w:pos="2820"/>
        </w:tabs>
        <w:spacing w:line="600" w:lineRule="auto"/>
        <w:ind w:firstLine="720"/>
        <w:contextualSpacing/>
        <w:jc w:val="center"/>
        <w:rPr>
          <w:rFonts w:eastAsia="Times New Roman"/>
          <w:b/>
          <w:szCs w:val="24"/>
        </w:rPr>
      </w:pPr>
      <w:r>
        <w:rPr>
          <w:rFonts w:eastAsia="Times New Roman"/>
          <w:b/>
          <w:szCs w:val="24"/>
        </w:rPr>
        <w:t>ΕΠΙΚΑΙΡΩΝ ΕΡΩΤΗΣΕΩΝ</w:t>
      </w:r>
    </w:p>
    <w:p w14:paraId="043C90AD" w14:textId="77777777" w:rsidR="00857459" w:rsidRDefault="006D165B">
      <w:pPr>
        <w:tabs>
          <w:tab w:val="left" w:pos="2820"/>
        </w:tabs>
        <w:spacing w:line="600" w:lineRule="auto"/>
        <w:ind w:firstLine="720"/>
        <w:contextualSpacing/>
        <w:jc w:val="both"/>
        <w:rPr>
          <w:rFonts w:eastAsia="Times New Roman" w:cs="Times New Roman"/>
          <w:szCs w:val="24"/>
        </w:rPr>
      </w:pPr>
      <w:r>
        <w:rPr>
          <w:rFonts w:eastAsia="Times New Roman"/>
          <w:szCs w:val="24"/>
        </w:rPr>
        <w:lastRenderedPageBreak/>
        <w:t>Θα συζητηθεί η π</w:t>
      </w:r>
      <w:r>
        <w:rPr>
          <w:rFonts w:eastAsia="Times New Roman"/>
          <w:szCs w:val="24"/>
        </w:rPr>
        <w:t xml:space="preserve">ρώτη με αριθμό </w:t>
      </w:r>
      <w:r>
        <w:rPr>
          <w:rFonts w:eastAsia="Times New Roman" w:cs="Times New Roman"/>
          <w:szCs w:val="24"/>
        </w:rPr>
        <w:t xml:space="preserve">933/31-5-2016 </w:t>
      </w:r>
      <w:r>
        <w:rPr>
          <w:rFonts w:eastAsia="Times New Roman" w:cs="Times New Roman"/>
          <w:szCs w:val="24"/>
        </w:rPr>
        <w:t xml:space="preserve">επίκαιρη ερώτηση </w:t>
      </w:r>
      <w:r>
        <w:rPr>
          <w:rFonts w:eastAsia="Times New Roman"/>
          <w:szCs w:val="24"/>
        </w:rPr>
        <w:t xml:space="preserve">πρώτου κύκλου </w:t>
      </w:r>
      <w:r>
        <w:rPr>
          <w:rFonts w:eastAsia="Times New Roman" w:cs="Times New Roman"/>
          <w:szCs w:val="24"/>
        </w:rPr>
        <w:t xml:space="preserve">της Βουλευτού Β΄ Αθηνών του Συνασπισμού Ριζοσπαστικής Αριστεράς κ. </w:t>
      </w:r>
      <w:r>
        <w:rPr>
          <w:rFonts w:eastAsia="Times New Roman" w:cs="Times New Roman"/>
          <w:bCs/>
          <w:szCs w:val="24"/>
        </w:rPr>
        <w:t xml:space="preserve">Χαρούλας </w:t>
      </w:r>
      <w:r>
        <w:rPr>
          <w:rFonts w:eastAsia="Times New Roman" w:cs="Times New Roman"/>
          <w:bCs/>
          <w:szCs w:val="24"/>
        </w:rPr>
        <w:t xml:space="preserve">(Χαράς) </w:t>
      </w:r>
      <w:r>
        <w:rPr>
          <w:rFonts w:eastAsia="Times New Roman" w:cs="Times New Roman"/>
          <w:bCs/>
          <w:szCs w:val="24"/>
        </w:rPr>
        <w:t>Καφαντάρη</w:t>
      </w:r>
      <w:r>
        <w:rPr>
          <w:rFonts w:eastAsia="Times New Roman" w:cs="Times New Roman"/>
          <w:szCs w:val="24"/>
        </w:rPr>
        <w:t>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προστασία των </w:t>
      </w:r>
      <w:proofErr w:type="spellStart"/>
      <w:r>
        <w:rPr>
          <w:rFonts w:eastAsia="Times New Roman" w:cs="Times New Roman"/>
          <w:szCs w:val="24"/>
        </w:rPr>
        <w:t>γεωτόπων</w:t>
      </w:r>
      <w:proofErr w:type="spellEnd"/>
      <w:r>
        <w:rPr>
          <w:rFonts w:eastAsia="Times New Roman" w:cs="Times New Roman"/>
          <w:szCs w:val="24"/>
        </w:rPr>
        <w:t>.</w:t>
      </w:r>
    </w:p>
    <w:p w14:paraId="043C90AE" w14:textId="77777777" w:rsidR="00857459" w:rsidRDefault="006D165B">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Κυρία Καφαντάρη,</w:t>
      </w:r>
      <w:r>
        <w:rPr>
          <w:rFonts w:eastAsia="Times New Roman" w:cs="Times New Roman"/>
          <w:szCs w:val="24"/>
        </w:rPr>
        <w:t xml:space="preserve"> έχετε τον λόγο.</w:t>
      </w:r>
    </w:p>
    <w:p w14:paraId="043C90AF" w14:textId="77777777" w:rsidR="00857459" w:rsidRDefault="006D165B">
      <w:pPr>
        <w:tabs>
          <w:tab w:val="left" w:pos="2820"/>
        </w:tabs>
        <w:spacing w:line="600" w:lineRule="auto"/>
        <w:ind w:firstLine="720"/>
        <w:contextualSpacing/>
        <w:jc w:val="both"/>
        <w:rPr>
          <w:rFonts w:eastAsia="Times New Roman"/>
          <w:szCs w:val="24"/>
        </w:rPr>
      </w:pPr>
      <w:r>
        <w:rPr>
          <w:rFonts w:eastAsia="Times New Roman"/>
          <w:b/>
          <w:szCs w:val="24"/>
        </w:rPr>
        <w:t xml:space="preserve">ΧΑΡΟΥΛΑ (ΧΑΡΑ) ΚΑΦΑΝΤΑΡΗ: </w:t>
      </w:r>
      <w:r>
        <w:rPr>
          <w:rFonts w:eastAsia="Times New Roman"/>
          <w:szCs w:val="24"/>
        </w:rPr>
        <w:t>Καλησπέρα σας.</w:t>
      </w:r>
    </w:p>
    <w:p w14:paraId="043C90B0" w14:textId="77777777" w:rsidR="00857459" w:rsidRDefault="006D165B">
      <w:pPr>
        <w:tabs>
          <w:tab w:val="left" w:pos="2820"/>
        </w:tabs>
        <w:spacing w:line="600" w:lineRule="auto"/>
        <w:ind w:firstLine="720"/>
        <w:contextualSpacing/>
        <w:jc w:val="both"/>
        <w:rPr>
          <w:rFonts w:eastAsia="Times New Roman"/>
          <w:szCs w:val="24"/>
        </w:rPr>
      </w:pPr>
      <w:r>
        <w:rPr>
          <w:rFonts w:eastAsia="Times New Roman"/>
          <w:szCs w:val="24"/>
        </w:rPr>
        <w:t xml:space="preserve">Όπως όλοι ξέρουμε, χθες ήταν η Παγκόσμια Ημέρα Περιβάλλοντος και για όλους μας φυσικά είναι πρωταρχική αναγκαιότητα η προστασία του. Τι είναι, όμως, περιβάλλον; Εγώ θα απαντήσω και θα </w:t>
      </w:r>
      <w:r>
        <w:rPr>
          <w:rFonts w:eastAsia="Times New Roman"/>
          <w:szCs w:val="24"/>
        </w:rPr>
        <w:t>πω αυτό που</w:t>
      </w:r>
      <w:r>
        <w:rPr>
          <w:rFonts w:eastAsia="Times New Roman"/>
          <w:szCs w:val="24"/>
        </w:rPr>
        <w:t xml:space="preserve"> έλ</w:t>
      </w:r>
      <w:r>
        <w:rPr>
          <w:rFonts w:eastAsia="Times New Roman"/>
          <w:szCs w:val="24"/>
        </w:rPr>
        <w:t xml:space="preserve">εγε ο Αϊνστάιν: «Περιβάλλον είναι ό,τι δεν είμαι εγώ». Και με αυτή την έννοια ο άνθρωπος, οι φυσικές δυνάμεις, βιοτικά και αβιοτικά χαρακτηριστικά και οι μεταξύ τους σχέσεις συμμετέχουν σε αυτό το οικοδόμημα το οποίο ονομάζουμε περιβάλλον. </w:t>
      </w:r>
    </w:p>
    <w:p w14:paraId="043C90B1" w14:textId="77777777" w:rsidR="00857459" w:rsidRDefault="006D165B">
      <w:pPr>
        <w:tabs>
          <w:tab w:val="left" w:pos="2820"/>
        </w:tabs>
        <w:spacing w:line="600" w:lineRule="auto"/>
        <w:ind w:firstLine="720"/>
        <w:contextualSpacing/>
        <w:jc w:val="both"/>
        <w:rPr>
          <w:rFonts w:eastAsia="Times New Roman"/>
          <w:szCs w:val="24"/>
        </w:rPr>
      </w:pPr>
      <w:r>
        <w:rPr>
          <w:rFonts w:eastAsia="Times New Roman"/>
          <w:szCs w:val="24"/>
        </w:rPr>
        <w:t xml:space="preserve">Η Ελλάδα είναι </w:t>
      </w:r>
      <w:r>
        <w:rPr>
          <w:rFonts w:eastAsia="Times New Roman"/>
          <w:szCs w:val="24"/>
        </w:rPr>
        <w:t xml:space="preserve">μία από τις πρωτοπόρες χώρες στην ίδρυση του ευρωπαϊκού δικτύου </w:t>
      </w:r>
      <w:proofErr w:type="spellStart"/>
      <w:r>
        <w:rPr>
          <w:rFonts w:eastAsia="Times New Roman"/>
          <w:szCs w:val="24"/>
        </w:rPr>
        <w:t>γεωπάρκων</w:t>
      </w:r>
      <w:proofErr w:type="spellEnd"/>
      <w:r>
        <w:rPr>
          <w:rFonts w:eastAsia="Times New Roman"/>
          <w:szCs w:val="24"/>
        </w:rPr>
        <w:t xml:space="preserve">, τα οποία πλέον εντάσσονται επίσημα από τον Νοέμβριο του 2015 </w:t>
      </w:r>
      <w:r>
        <w:rPr>
          <w:rFonts w:eastAsia="Times New Roman"/>
          <w:szCs w:val="24"/>
        </w:rPr>
        <w:t>υ</w:t>
      </w:r>
      <w:r>
        <w:rPr>
          <w:rFonts w:eastAsia="Times New Roman"/>
          <w:szCs w:val="24"/>
        </w:rPr>
        <w:t xml:space="preserve">πό την αιγίδα της </w:t>
      </w:r>
      <w:r>
        <w:rPr>
          <w:rFonts w:eastAsia="Times New Roman"/>
          <w:szCs w:val="24"/>
          <w:lang w:val="en-US"/>
        </w:rPr>
        <w:t>UNESCO</w:t>
      </w:r>
      <w:r>
        <w:rPr>
          <w:rFonts w:eastAsia="Times New Roman"/>
          <w:szCs w:val="24"/>
        </w:rPr>
        <w:t xml:space="preserve">. Πέντε </w:t>
      </w:r>
      <w:r>
        <w:rPr>
          <w:rFonts w:eastAsia="Times New Roman"/>
          <w:szCs w:val="24"/>
        </w:rPr>
        <w:lastRenderedPageBreak/>
        <w:t xml:space="preserve">περιοχές της Ελλάδας συγκαταλέγονται σε αυτά τα πάρκα, στα </w:t>
      </w:r>
      <w:proofErr w:type="spellStart"/>
      <w:r>
        <w:rPr>
          <w:rFonts w:eastAsia="Times New Roman"/>
          <w:szCs w:val="24"/>
        </w:rPr>
        <w:t>εκατόν</w:t>
      </w:r>
      <w:proofErr w:type="spellEnd"/>
      <w:r>
        <w:rPr>
          <w:rFonts w:eastAsia="Times New Roman"/>
          <w:szCs w:val="24"/>
        </w:rPr>
        <w:t xml:space="preserve"> είκοσι παγκόσμια </w:t>
      </w:r>
      <w:proofErr w:type="spellStart"/>
      <w:r>
        <w:rPr>
          <w:rFonts w:eastAsia="Times New Roman"/>
          <w:szCs w:val="24"/>
        </w:rPr>
        <w:t>γεω</w:t>
      </w:r>
      <w:r>
        <w:rPr>
          <w:rFonts w:eastAsia="Times New Roman"/>
          <w:szCs w:val="24"/>
        </w:rPr>
        <w:t>πάρκα</w:t>
      </w:r>
      <w:proofErr w:type="spellEnd"/>
      <w:r>
        <w:rPr>
          <w:rFonts w:eastAsia="Times New Roman"/>
          <w:szCs w:val="24"/>
        </w:rPr>
        <w:t>: το απολιθωμένο δάσος της Λέσβου, ο Ψηλορείτης της Κρήτης, η περιοχή της Σητείας, ο Εθνικός Δρυμός Βίκου-Αώου, το Εθνικό Πάρκο Χελμού-</w:t>
      </w:r>
      <w:proofErr w:type="spellStart"/>
      <w:r>
        <w:rPr>
          <w:rFonts w:eastAsia="Times New Roman"/>
          <w:szCs w:val="24"/>
        </w:rPr>
        <w:t>Βουραϊκού</w:t>
      </w:r>
      <w:proofErr w:type="spellEnd"/>
      <w:r>
        <w:rPr>
          <w:rFonts w:eastAsia="Times New Roman"/>
          <w:szCs w:val="24"/>
        </w:rPr>
        <w:t xml:space="preserve">. </w:t>
      </w:r>
    </w:p>
    <w:p w14:paraId="043C90B2" w14:textId="77777777" w:rsidR="00857459" w:rsidRDefault="006D165B">
      <w:pPr>
        <w:tabs>
          <w:tab w:val="left" w:pos="2820"/>
        </w:tabs>
        <w:spacing w:line="600" w:lineRule="auto"/>
        <w:ind w:firstLine="720"/>
        <w:contextualSpacing/>
        <w:jc w:val="both"/>
        <w:rPr>
          <w:rFonts w:eastAsia="Times New Roman"/>
          <w:szCs w:val="24"/>
        </w:rPr>
      </w:pPr>
      <w:r>
        <w:rPr>
          <w:rFonts w:eastAsia="Times New Roman"/>
          <w:szCs w:val="24"/>
        </w:rPr>
        <w:t xml:space="preserve">Η σημασία της αναγκαιότητας προστασίας του </w:t>
      </w:r>
      <w:proofErr w:type="spellStart"/>
      <w:r>
        <w:rPr>
          <w:rFonts w:eastAsia="Times New Roman"/>
          <w:szCs w:val="24"/>
        </w:rPr>
        <w:t>γεωπεριβάλλοντος</w:t>
      </w:r>
      <w:proofErr w:type="spellEnd"/>
      <w:r>
        <w:rPr>
          <w:rFonts w:eastAsia="Times New Roman"/>
          <w:szCs w:val="24"/>
        </w:rPr>
        <w:t xml:space="preserve"> δεν είναι επαρκώς κατανοητή, ούτε και ευρέως</w:t>
      </w:r>
      <w:r>
        <w:rPr>
          <w:rFonts w:eastAsia="Times New Roman"/>
          <w:szCs w:val="24"/>
        </w:rPr>
        <w:t xml:space="preserve"> διαδεδομένη. Το θεσμικό πλαίσιο της προηγούμενης δεκαετίας έσπευσε να προστατεύσει το βιοτικό περιβάλλον, το οποίο κινδύνευε από την έντονη δραστηριότητα του ανθρώπου και λησμόνησε να ασχοληθεί με το βάθρο όλων των οικοσυστημάτων που είναι το έδαφος.</w:t>
      </w:r>
    </w:p>
    <w:p w14:paraId="043C90B3" w14:textId="77777777" w:rsidR="00857459" w:rsidRDefault="006D165B">
      <w:pPr>
        <w:tabs>
          <w:tab w:val="left" w:pos="2820"/>
        </w:tabs>
        <w:spacing w:line="600" w:lineRule="auto"/>
        <w:ind w:firstLine="720"/>
        <w:contextualSpacing/>
        <w:jc w:val="both"/>
        <w:rPr>
          <w:rFonts w:eastAsia="Times New Roman"/>
          <w:szCs w:val="24"/>
        </w:rPr>
      </w:pPr>
      <w:r>
        <w:rPr>
          <w:rFonts w:eastAsia="Times New Roman"/>
          <w:szCs w:val="24"/>
        </w:rPr>
        <w:t>Σκοπ</w:t>
      </w:r>
      <w:r>
        <w:rPr>
          <w:rFonts w:eastAsia="Times New Roman"/>
          <w:szCs w:val="24"/>
        </w:rPr>
        <w:t>ός της ερώτησης είναι, κύριε Υπουργέ, ο έλεγχος της επάρκειας του θεσμικού πλαισίου και η ανάδειξη των ζητημάτων που προκύπτουν σε σχέση με την προστασία της γεωλογικής κληρονομ</w:t>
      </w:r>
      <w:r>
        <w:rPr>
          <w:rFonts w:eastAsia="Times New Roman"/>
          <w:szCs w:val="24"/>
        </w:rPr>
        <w:t>ιά</w:t>
      </w:r>
      <w:r>
        <w:rPr>
          <w:rFonts w:eastAsia="Times New Roman"/>
          <w:szCs w:val="24"/>
        </w:rPr>
        <w:t>ς τόσο σε γενικότερο όσο και σε ειδικότερο επίπεδο, ανάλογο των χωρικών παραδ</w:t>
      </w:r>
      <w:r>
        <w:rPr>
          <w:rFonts w:eastAsia="Times New Roman"/>
          <w:szCs w:val="24"/>
        </w:rPr>
        <w:t>ειγμάτων τα οποία περιγράφουν τις δυνατότητες και τις ανάγκες διαφορετικών περιοχών. Είναι δεδομένο</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ότι θεωρούμε ότι το ενδιαφέρον του Υπουργείου είναι ύψιστο για τις συγκεκριμένες ενέργειες στον τομέα αυτό.</w:t>
      </w:r>
    </w:p>
    <w:p w14:paraId="043C90B4"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lastRenderedPageBreak/>
        <w:t>Τα υπάρχοντα θεσμικά μέτρα προστασίας τ</w:t>
      </w:r>
      <w:r>
        <w:rPr>
          <w:rFonts w:eastAsia="UB-Helvetica" w:cs="Times New Roman"/>
          <w:szCs w:val="24"/>
        </w:rPr>
        <w:t xml:space="preserve">ων </w:t>
      </w:r>
      <w:proofErr w:type="spellStart"/>
      <w:r>
        <w:rPr>
          <w:rFonts w:eastAsia="UB-Helvetica" w:cs="Times New Roman"/>
          <w:szCs w:val="24"/>
        </w:rPr>
        <w:t>γεωτόπων</w:t>
      </w:r>
      <w:proofErr w:type="spellEnd"/>
      <w:r>
        <w:rPr>
          <w:rFonts w:eastAsia="UB-Helvetica" w:cs="Times New Roman"/>
          <w:szCs w:val="24"/>
        </w:rPr>
        <w:t xml:space="preserve"> βασίζονται στον ν. 3937/2011. Με τον νόμο αυτό πραγματοποιήθηκε ένα βήμα στην αποσαφήνιση των </w:t>
      </w:r>
      <w:proofErr w:type="spellStart"/>
      <w:r>
        <w:rPr>
          <w:rFonts w:eastAsia="UB-Helvetica" w:cs="Times New Roman"/>
          <w:szCs w:val="24"/>
        </w:rPr>
        <w:t>γεωπεριβαλλοντικών</w:t>
      </w:r>
      <w:proofErr w:type="spellEnd"/>
      <w:r>
        <w:rPr>
          <w:rFonts w:eastAsia="UB-Helvetica" w:cs="Times New Roman"/>
          <w:szCs w:val="24"/>
        </w:rPr>
        <w:t xml:space="preserve"> εννοιών και την αποσύνδεση της αξίας τους αμιγώς από την φιλοξενούμενη βιοποικιλότητα, αν και το συνολικό νομοθέτημα στοχεύει στη δ</w:t>
      </w:r>
      <w:r>
        <w:rPr>
          <w:rFonts w:eastAsia="UB-Helvetica" w:cs="Times New Roman"/>
          <w:szCs w:val="24"/>
        </w:rPr>
        <w:t xml:space="preserve">ιατήρηση αυτής. </w:t>
      </w:r>
    </w:p>
    <w:p w14:paraId="043C90B5"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Ο εν λόγω νόμος του 2011</w:t>
      </w:r>
      <w:r>
        <w:rPr>
          <w:rFonts w:eastAsia="UB-Helvetica" w:cs="Times New Roman"/>
          <w:szCs w:val="24"/>
        </w:rPr>
        <w:t>,</w:t>
      </w:r>
      <w:r>
        <w:rPr>
          <w:rFonts w:eastAsia="UB-Helvetica" w:cs="Times New Roman"/>
          <w:szCs w:val="24"/>
        </w:rPr>
        <w:t xml:space="preserve"> τροποποιώντας προηγούμενα άρθρα του ν. 1650/1986</w:t>
      </w:r>
      <w:r>
        <w:rPr>
          <w:rFonts w:eastAsia="UB-Helvetica" w:cs="Times New Roman"/>
          <w:szCs w:val="24"/>
        </w:rPr>
        <w:t>,</w:t>
      </w:r>
      <w:r>
        <w:rPr>
          <w:rFonts w:eastAsia="UB-Helvetica" w:cs="Times New Roman"/>
          <w:szCs w:val="24"/>
        </w:rPr>
        <w:t xml:space="preserve"> κατηγοριοποίησε προστατευόμενες περιοχές με βάση αντίστοιχες κατηγορίες της Διεθνούς Ένωσης για την Προστασία της Φύσης. </w:t>
      </w:r>
    </w:p>
    <w:p w14:paraId="043C90B6"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Η ουσιαστική διαφορά είναι ότι στις πρόσφ</w:t>
      </w:r>
      <w:r>
        <w:rPr>
          <w:rFonts w:eastAsia="UB-Helvetica" w:cs="Times New Roman"/>
          <w:szCs w:val="24"/>
        </w:rPr>
        <w:t xml:space="preserve">ατες διατάξεις υπογραμμίζεται η </w:t>
      </w:r>
      <w:proofErr w:type="spellStart"/>
      <w:r>
        <w:rPr>
          <w:rFonts w:eastAsia="UB-Helvetica" w:cs="Times New Roman"/>
          <w:szCs w:val="24"/>
        </w:rPr>
        <w:t>αυταξία</w:t>
      </w:r>
      <w:proofErr w:type="spellEnd"/>
      <w:r>
        <w:rPr>
          <w:rFonts w:eastAsia="UB-Helvetica" w:cs="Times New Roman"/>
          <w:szCs w:val="24"/>
        </w:rPr>
        <w:t xml:space="preserve"> ενός σχηματισμού, η εγγενής γεωλογική και γεωμορφολογική αξία του, ανεξαρτήτως του εάν συμβάλλει στη διατήρηση φυσικών διεργασιών, στην προστασία φυσικών πόρων ή εάν έχει κάποια επιστημονική αξία. </w:t>
      </w:r>
    </w:p>
    <w:p w14:paraId="043C90B7"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 xml:space="preserve">Επίσης, για πρώτη </w:t>
      </w:r>
      <w:r>
        <w:rPr>
          <w:rFonts w:eastAsia="UB-Helvetica" w:cs="Times New Roman"/>
          <w:szCs w:val="24"/>
        </w:rPr>
        <w:t xml:space="preserve">φορά δίνεται ο ορισμός του </w:t>
      </w:r>
      <w:proofErr w:type="spellStart"/>
      <w:r>
        <w:rPr>
          <w:rFonts w:eastAsia="UB-Helvetica" w:cs="Times New Roman"/>
          <w:szCs w:val="24"/>
        </w:rPr>
        <w:t>γε</w:t>
      </w:r>
      <w:r>
        <w:rPr>
          <w:rFonts w:eastAsia="UB-Helvetica" w:cs="Times New Roman"/>
          <w:szCs w:val="24"/>
        </w:rPr>
        <w:t>ω</w:t>
      </w:r>
      <w:r>
        <w:rPr>
          <w:rFonts w:eastAsia="UB-Helvetica" w:cs="Times New Roman"/>
          <w:szCs w:val="24"/>
        </w:rPr>
        <w:t>τ</w:t>
      </w:r>
      <w:r>
        <w:rPr>
          <w:rFonts w:eastAsia="UB-Helvetica" w:cs="Times New Roman"/>
          <w:szCs w:val="24"/>
        </w:rPr>
        <w:t>ό</w:t>
      </w:r>
      <w:r>
        <w:rPr>
          <w:rFonts w:eastAsia="UB-Helvetica" w:cs="Times New Roman"/>
          <w:szCs w:val="24"/>
        </w:rPr>
        <w:t>που</w:t>
      </w:r>
      <w:proofErr w:type="spellEnd"/>
      <w:r>
        <w:rPr>
          <w:rFonts w:eastAsia="UB-Helvetica" w:cs="Times New Roman"/>
          <w:szCs w:val="24"/>
        </w:rPr>
        <w:t xml:space="preserve">, ενώ στη διάταξη για τα προστατευόμενα τοπία αναφέρεται η έννοια του </w:t>
      </w:r>
      <w:proofErr w:type="spellStart"/>
      <w:r>
        <w:rPr>
          <w:rFonts w:eastAsia="UB-Helvetica" w:cs="Times New Roman"/>
          <w:szCs w:val="24"/>
        </w:rPr>
        <w:t>γεωπάρκου</w:t>
      </w:r>
      <w:proofErr w:type="spellEnd"/>
      <w:r>
        <w:rPr>
          <w:rFonts w:eastAsia="UB-Helvetica" w:cs="Times New Roman"/>
          <w:szCs w:val="24"/>
        </w:rPr>
        <w:t>.</w:t>
      </w:r>
    </w:p>
    <w:p w14:paraId="043C90B8"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lastRenderedPageBreak/>
        <w:t xml:space="preserve">Το Σχέδιο Εθνικής Στρατηγικής για τη Βιοποικιλότητα, που ολοκληρώθηκε τον Ιανουάριο του 2014 έχει έναν χρονικό ορίζοντα μέχρι το 2020. Στις </w:t>
      </w:r>
      <w:r>
        <w:rPr>
          <w:rFonts w:eastAsia="UB-Helvetica" w:cs="Times New Roman"/>
          <w:szCs w:val="24"/>
        </w:rPr>
        <w:t>προτάσεις του</w:t>
      </w:r>
      <w:r>
        <w:rPr>
          <w:rFonts w:eastAsia="UB-Helvetica" w:cs="Times New Roman"/>
          <w:szCs w:val="24"/>
        </w:rPr>
        <w:t>,</w:t>
      </w:r>
      <w:r>
        <w:rPr>
          <w:rFonts w:eastAsia="UB-Helvetica" w:cs="Times New Roman"/>
          <w:szCs w:val="24"/>
        </w:rPr>
        <w:t xml:space="preserve"> σχετικά με την προστασία του τοπίου</w:t>
      </w:r>
      <w:r>
        <w:rPr>
          <w:rFonts w:eastAsia="UB-Helvetica" w:cs="Times New Roman"/>
          <w:szCs w:val="24"/>
        </w:rPr>
        <w:t>,</w:t>
      </w:r>
      <w:r>
        <w:rPr>
          <w:rFonts w:eastAsia="UB-Helvetica" w:cs="Times New Roman"/>
          <w:szCs w:val="24"/>
        </w:rPr>
        <w:t xml:space="preserve"> προστίθεται η αναγκαιότητα διατήρησης </w:t>
      </w:r>
      <w:proofErr w:type="spellStart"/>
      <w:r>
        <w:rPr>
          <w:rFonts w:eastAsia="UB-Helvetica" w:cs="Times New Roman"/>
          <w:szCs w:val="24"/>
        </w:rPr>
        <w:t>γεωτόπων</w:t>
      </w:r>
      <w:proofErr w:type="spellEnd"/>
      <w:r>
        <w:rPr>
          <w:rFonts w:eastAsia="UB-Helvetica" w:cs="Times New Roman"/>
          <w:szCs w:val="24"/>
        </w:rPr>
        <w:t xml:space="preserve"> και της βιολογικής ποικιλότητας. </w:t>
      </w:r>
    </w:p>
    <w:p w14:paraId="043C90B9"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 xml:space="preserve">Όμως, ολοκληρωμένη προστασία της γεωλογικής κληρονομιάς υπάρχει μόνο αναφορικά με την προστασία των αρχαιολογικών σπηλαίων </w:t>
      </w:r>
      <w:r>
        <w:rPr>
          <w:rFonts w:eastAsia="UB-Helvetica" w:cs="Times New Roman"/>
          <w:szCs w:val="24"/>
        </w:rPr>
        <w:t xml:space="preserve">βάσει του αρχαιολογικού νόμου. </w:t>
      </w:r>
    </w:p>
    <w:p w14:paraId="043C90BA"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 xml:space="preserve">Η εθνική νομοθεσία για τα υπόλοιπα σπήλαια, παλαιοντολογικά κατάλοιπα και λοιπές γεωμορφολογικές θέσεις είναι εξαιρετικά ελλιπής και καμμία υπηρεσία Υπουργείου ή περιφερειακή δεν αναλαμβάνει την προστασία τους. </w:t>
      </w:r>
    </w:p>
    <w:p w14:paraId="043C90BB"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Στις γεωμορφ</w:t>
      </w:r>
      <w:r>
        <w:rPr>
          <w:rFonts w:eastAsia="UB-Helvetica" w:cs="Times New Roman"/>
          <w:szCs w:val="24"/>
        </w:rPr>
        <w:t xml:space="preserve">ολογικές θέσεις εντάσσονται και αυτές που έχουν δημιουργηθεί από τον άνθρωπο, για παράδειγμα τα μεταλλεία, ενώ στον ν.3937/2011 παρατηρούμε ότι είναι αναγκαίος ο διοικητικός χαρακτηρισμός των </w:t>
      </w:r>
      <w:proofErr w:type="spellStart"/>
      <w:r>
        <w:rPr>
          <w:rFonts w:eastAsia="UB-Helvetica" w:cs="Times New Roman"/>
          <w:szCs w:val="24"/>
        </w:rPr>
        <w:t>γεωτόπων</w:t>
      </w:r>
      <w:proofErr w:type="spellEnd"/>
      <w:r>
        <w:rPr>
          <w:rFonts w:eastAsia="UB-Helvetica" w:cs="Times New Roman"/>
          <w:szCs w:val="24"/>
        </w:rPr>
        <w:t xml:space="preserve"> με την περαίωση μιας σειράς εξαιρετικά χρονοβόρων ενεργ</w:t>
      </w:r>
      <w:r>
        <w:rPr>
          <w:rFonts w:eastAsia="UB-Helvetica" w:cs="Times New Roman"/>
          <w:szCs w:val="24"/>
        </w:rPr>
        <w:t xml:space="preserve">ειών. Δηλαδή, δεν υπάρχει δυνατότητα άμεσης ενεργοποίησης διαδικασιών προστασίας. </w:t>
      </w:r>
    </w:p>
    <w:p w14:paraId="043C90BC"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lastRenderedPageBreak/>
        <w:t xml:space="preserve">Με βάση αυτά, θέλουμε να ρωτήσουμε, κύριε Υπουργέ, πώς επιτυγχάνεται η άμεση προστασία των </w:t>
      </w:r>
      <w:proofErr w:type="spellStart"/>
      <w:r>
        <w:rPr>
          <w:rFonts w:eastAsia="UB-Helvetica" w:cs="Times New Roman"/>
          <w:szCs w:val="24"/>
        </w:rPr>
        <w:t>γεωτόπων</w:t>
      </w:r>
      <w:proofErr w:type="spellEnd"/>
      <w:r>
        <w:rPr>
          <w:rFonts w:eastAsia="UB-Helvetica" w:cs="Times New Roman"/>
          <w:szCs w:val="24"/>
        </w:rPr>
        <w:t xml:space="preserve"> και γεωλογικών σχηματισμών, όταν κινδυνεύουν από καταστροφή ή μειώνεται η</w:t>
      </w:r>
      <w:r>
        <w:rPr>
          <w:rFonts w:eastAsia="UB-Helvetica" w:cs="Times New Roman"/>
          <w:szCs w:val="24"/>
        </w:rPr>
        <w:t xml:space="preserve"> αξία τους και σε τι κινήσεις πρόκειται να προχωρήσει το Υπουργείο στο εν λόγω θέμα προστασίας της </w:t>
      </w:r>
      <w:proofErr w:type="spellStart"/>
      <w:r>
        <w:rPr>
          <w:rFonts w:eastAsia="UB-Helvetica" w:cs="Times New Roman"/>
          <w:szCs w:val="24"/>
        </w:rPr>
        <w:t>γεωποικιλότητας</w:t>
      </w:r>
      <w:proofErr w:type="spellEnd"/>
      <w:r>
        <w:rPr>
          <w:rFonts w:eastAsia="UB-Helvetica" w:cs="Times New Roman"/>
          <w:szCs w:val="24"/>
        </w:rPr>
        <w:t xml:space="preserve">. </w:t>
      </w:r>
    </w:p>
    <w:p w14:paraId="043C90BD"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Επίσης, ποιες υπηρεσίες έχουν την αρμοδιότητα σε τοπικό και περιφερειακό επίπεδο να επεμβαίνουν σε περιπτώσεις καταστροφής των γεωλογικών α</w:t>
      </w:r>
      <w:r>
        <w:rPr>
          <w:rFonts w:eastAsia="UB-Helvetica" w:cs="Times New Roman"/>
          <w:szCs w:val="24"/>
        </w:rPr>
        <w:t xml:space="preserve">υτών σχηματισμών. </w:t>
      </w:r>
    </w:p>
    <w:p w14:paraId="043C90BE"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Τσιρώνη, έχετε τον λόγο. </w:t>
      </w:r>
    </w:p>
    <w:p w14:paraId="043C90BF"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b/>
          <w:szCs w:val="24"/>
        </w:rPr>
        <w:t>ΙΩΑΝΝΗΣ ΤΣΙΡΩΝΗΣ (Αναπληρωτής Υπουργός Περιβάλλοντος και Ενέργειας):</w:t>
      </w:r>
      <w:r>
        <w:rPr>
          <w:rFonts w:eastAsia="UB-Helvetica" w:cs="Times New Roman"/>
          <w:szCs w:val="24"/>
        </w:rPr>
        <w:t xml:space="preserve"> Ευχαριστώ, κύριε Πρόεδρε. </w:t>
      </w:r>
    </w:p>
    <w:p w14:paraId="043C90C0"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Κυρία Βουλευτά, πραγματικά συμμερίζομαι το ενδιαφέρον σας. Θα ήθελα κι εγώ ν</w:t>
      </w:r>
      <w:r>
        <w:rPr>
          <w:rFonts w:eastAsia="UB-Helvetica" w:cs="Times New Roman"/>
          <w:szCs w:val="24"/>
        </w:rPr>
        <w:t xml:space="preserve">α πω ότι πραγματικά η έννοια «περιβάλλον» στην Ελλάδα συχνά </w:t>
      </w:r>
      <w:proofErr w:type="spellStart"/>
      <w:r>
        <w:rPr>
          <w:rFonts w:eastAsia="UB-Helvetica" w:cs="Times New Roman"/>
          <w:szCs w:val="24"/>
        </w:rPr>
        <w:t>παρανοείται</w:t>
      </w:r>
      <w:proofErr w:type="spellEnd"/>
      <w:r>
        <w:rPr>
          <w:rFonts w:eastAsia="UB-Helvetica" w:cs="Times New Roman"/>
          <w:szCs w:val="24"/>
        </w:rPr>
        <w:t xml:space="preserve"> και ξεχνάμε ότι περιβάλλον</w:t>
      </w:r>
      <w:r>
        <w:rPr>
          <w:rFonts w:eastAsia="UB-Helvetica" w:cs="Times New Roman"/>
          <w:szCs w:val="24"/>
        </w:rPr>
        <w:t>,</w:t>
      </w:r>
      <w:r>
        <w:rPr>
          <w:rFonts w:eastAsia="UB-Helvetica" w:cs="Times New Roman"/>
          <w:szCs w:val="24"/>
        </w:rPr>
        <w:t xml:space="preserve"> πραγματικά</w:t>
      </w:r>
      <w:r>
        <w:rPr>
          <w:rFonts w:eastAsia="UB-Helvetica" w:cs="Times New Roman"/>
          <w:szCs w:val="24"/>
        </w:rPr>
        <w:t>,</w:t>
      </w:r>
      <w:r>
        <w:rPr>
          <w:rFonts w:eastAsia="UB-Helvetica" w:cs="Times New Roman"/>
          <w:szCs w:val="24"/>
        </w:rPr>
        <w:t xml:space="preserve"> </w:t>
      </w:r>
      <w:r>
        <w:rPr>
          <w:rFonts w:eastAsia="UB-Helvetica" w:cs="Times New Roman"/>
          <w:szCs w:val="24"/>
        </w:rPr>
        <w:lastRenderedPageBreak/>
        <w:t>είναι ό,τι μας περιβάλλει, δηλαδή ακόμα και ο χρόνος που χρειάζεται για να πάμε στη δουλειά μας κάθε μέρα είναι περιβαλλοντικό ζήτημα.</w:t>
      </w:r>
    </w:p>
    <w:p w14:paraId="043C90C1"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Υπάρχει τ</w:t>
      </w:r>
      <w:r>
        <w:rPr>
          <w:rFonts w:eastAsia="UB-Helvetica" w:cs="Times New Roman"/>
          <w:szCs w:val="24"/>
        </w:rPr>
        <w:t>ο ανθρωπογενές περιβάλλον και το τοπίο δεν είναι μόνο το φυσικό αλλά και το ανθρωπογενές τοπίο. Άρα</w:t>
      </w:r>
      <w:r>
        <w:rPr>
          <w:rFonts w:eastAsia="UB-Helvetica" w:cs="Times New Roman"/>
          <w:szCs w:val="24"/>
        </w:rPr>
        <w:t xml:space="preserve"> </w:t>
      </w:r>
      <w:r>
        <w:rPr>
          <w:rFonts w:eastAsia="UB-Helvetica" w:cs="Times New Roman"/>
          <w:szCs w:val="24"/>
        </w:rPr>
        <w:t>είναι πολύ σύνθετο ζήτημα</w:t>
      </w:r>
      <w:r>
        <w:rPr>
          <w:rFonts w:eastAsia="UB-Helvetica" w:cs="Times New Roman"/>
          <w:szCs w:val="24"/>
        </w:rPr>
        <w:t>,</w:t>
      </w:r>
      <w:r>
        <w:rPr>
          <w:rFonts w:eastAsia="UB-Helvetica" w:cs="Times New Roman"/>
          <w:szCs w:val="24"/>
        </w:rPr>
        <w:t xml:space="preserve"> το οποίο αφορά όλους μας και κυρίως είναι η περιουσία του ελληνικού λαού, που είναι κοινόχρηστη και αυτό είναι το σημαντικότερο. </w:t>
      </w:r>
    </w:p>
    <w:p w14:paraId="043C90C2"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 xml:space="preserve">Όσον αφορά στα συγκεκριμένα </w:t>
      </w:r>
      <w:proofErr w:type="spellStart"/>
      <w:r>
        <w:rPr>
          <w:rFonts w:eastAsia="UB-Helvetica" w:cs="Times New Roman"/>
          <w:szCs w:val="24"/>
        </w:rPr>
        <w:t>γεωπάρκα</w:t>
      </w:r>
      <w:proofErr w:type="spellEnd"/>
      <w:r>
        <w:rPr>
          <w:rFonts w:eastAsia="UB-Helvetica" w:cs="Times New Roman"/>
          <w:szCs w:val="24"/>
        </w:rPr>
        <w:t xml:space="preserve">, να θυμίσω ότι στον ν.3937 αναφέρεται με σχετική ακρίβεια το πώς καθορίζονται. Εδώ μάλιστα να επισημάνω ότι η διαδικασία χαρακτηρισμού και η διαδικασία ένταξης είναι σχετικά απλή, απλούστερη από τις περιοχές </w:t>
      </w:r>
      <w:r>
        <w:rPr>
          <w:rFonts w:eastAsia="UB-Helvetica" w:cs="Times New Roman"/>
          <w:szCs w:val="24"/>
        </w:rPr>
        <w:t>«</w:t>
      </w:r>
      <w:r>
        <w:rPr>
          <w:rFonts w:eastAsia="UB-Helvetica" w:cs="Times New Roman"/>
          <w:szCs w:val="24"/>
          <w:lang w:val="en-US"/>
        </w:rPr>
        <w:t>NATURA</w:t>
      </w:r>
      <w:r>
        <w:rPr>
          <w:rFonts w:eastAsia="UB-Helvetica" w:cs="Times New Roman"/>
          <w:szCs w:val="24"/>
        </w:rPr>
        <w:t>»</w:t>
      </w:r>
      <w:r>
        <w:rPr>
          <w:rFonts w:eastAsia="UB-Helvetica" w:cs="Times New Roman"/>
          <w:szCs w:val="24"/>
        </w:rPr>
        <w:t xml:space="preserve">, αν και τα περισσότερα από αυτά τα </w:t>
      </w:r>
      <w:proofErr w:type="spellStart"/>
      <w:r>
        <w:rPr>
          <w:rFonts w:eastAsia="UB-Helvetica" w:cs="Times New Roman"/>
          <w:szCs w:val="24"/>
        </w:rPr>
        <w:t>γεωπάρκα</w:t>
      </w:r>
      <w:proofErr w:type="spellEnd"/>
      <w:r>
        <w:rPr>
          <w:rFonts w:eastAsia="UB-Helvetica" w:cs="Times New Roman"/>
          <w:szCs w:val="24"/>
        </w:rPr>
        <w:t xml:space="preserve"> είναι όντως σε περιοχές </w:t>
      </w:r>
      <w:r>
        <w:rPr>
          <w:rFonts w:eastAsia="UB-Helvetica" w:cs="Times New Roman"/>
          <w:szCs w:val="24"/>
        </w:rPr>
        <w:t>«</w:t>
      </w:r>
      <w:r>
        <w:rPr>
          <w:rFonts w:eastAsia="UB-Helvetica" w:cs="Times New Roman"/>
          <w:szCs w:val="24"/>
          <w:lang w:val="en-US"/>
        </w:rPr>
        <w:t>NATURA</w:t>
      </w:r>
      <w:r>
        <w:rPr>
          <w:rFonts w:eastAsia="UB-Helvetica" w:cs="Times New Roman"/>
          <w:szCs w:val="24"/>
        </w:rPr>
        <w:t>»</w:t>
      </w:r>
      <w:r>
        <w:rPr>
          <w:rFonts w:eastAsia="UB-Helvetica" w:cs="Times New Roman"/>
          <w:szCs w:val="24"/>
        </w:rPr>
        <w:t>, που σημαίνει ότι εκεί το πλαίσιο είναι πολύ αυστηρά καθορισμένο με διαδικασίες –ομολογώ- πραγματικά, όπως πολύ σωστά είπατε, χρονοβόρες. Όμως, καλώς είναι χρονοβόρες</w:t>
      </w:r>
      <w:r>
        <w:rPr>
          <w:rFonts w:eastAsia="UB-Helvetica" w:cs="Times New Roman"/>
          <w:szCs w:val="24"/>
        </w:rPr>
        <w:t>,</w:t>
      </w:r>
      <w:r>
        <w:rPr>
          <w:rFonts w:eastAsia="UB-Helvetica" w:cs="Times New Roman"/>
          <w:szCs w:val="24"/>
        </w:rPr>
        <w:t xml:space="preserve"> γιατί θυμί</w:t>
      </w:r>
      <w:r>
        <w:rPr>
          <w:rFonts w:eastAsia="UB-Helvetica" w:cs="Times New Roman"/>
          <w:szCs w:val="24"/>
        </w:rPr>
        <w:t xml:space="preserve">ζω ότι για μια περιοχή </w:t>
      </w:r>
      <w:r>
        <w:rPr>
          <w:rFonts w:eastAsia="UB-Helvetica" w:cs="Times New Roman"/>
          <w:szCs w:val="24"/>
        </w:rPr>
        <w:t>«</w:t>
      </w:r>
      <w:r>
        <w:rPr>
          <w:rFonts w:eastAsia="UB-Helvetica" w:cs="Times New Roman"/>
          <w:szCs w:val="24"/>
          <w:lang w:val="en-US"/>
        </w:rPr>
        <w:t>NATURA</w:t>
      </w:r>
      <w:r>
        <w:rPr>
          <w:rFonts w:eastAsia="UB-Helvetica" w:cs="Times New Roman"/>
          <w:szCs w:val="24"/>
        </w:rPr>
        <w:t>»</w:t>
      </w:r>
      <w:r>
        <w:rPr>
          <w:rFonts w:eastAsia="UB-Helvetica" w:cs="Times New Roman"/>
          <w:szCs w:val="24"/>
        </w:rPr>
        <w:t xml:space="preserve"> απαιτείται πρώτα από όλα ειδική </w:t>
      </w:r>
      <w:r>
        <w:rPr>
          <w:rFonts w:eastAsia="UB-Helvetica" w:cs="Times New Roman"/>
          <w:szCs w:val="24"/>
        </w:rPr>
        <w:lastRenderedPageBreak/>
        <w:t>περιβαλλοντική μελέτη, απαιτείται το προεδρικό διάταγμα, το οποίο είναι -για να καταλαβαίνουν και οι συμπολίτες μας- ό,τι είναι το σχέδιο πόλεως για την πόλη, καθορίζει δηλαδή τις ζώνες χρήσει</w:t>
      </w:r>
      <w:r>
        <w:rPr>
          <w:rFonts w:eastAsia="UB-Helvetica" w:cs="Times New Roman"/>
          <w:szCs w:val="24"/>
        </w:rPr>
        <w:t xml:space="preserve">ς. </w:t>
      </w:r>
    </w:p>
    <w:p w14:paraId="043C90C3"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 xml:space="preserve">Από εκεί και πέρα χρειάζεται φυσικά και το διαχειριστικό σχέδιο, το οποίο θα </w:t>
      </w:r>
      <w:proofErr w:type="spellStart"/>
      <w:r>
        <w:rPr>
          <w:rFonts w:eastAsia="UB-Helvetica" w:cs="Times New Roman"/>
          <w:szCs w:val="24"/>
        </w:rPr>
        <w:t>ποσοτικοποιεί</w:t>
      </w:r>
      <w:proofErr w:type="spellEnd"/>
      <w:r>
        <w:rPr>
          <w:rFonts w:eastAsia="UB-Helvetica" w:cs="Times New Roman"/>
          <w:szCs w:val="24"/>
        </w:rPr>
        <w:t xml:space="preserve"> από αυτές τις ζώνες τι μπορεί και σε τι ποσότητα μπορεί να γίνεται, </w:t>
      </w:r>
      <w:r>
        <w:rPr>
          <w:rFonts w:eastAsia="UB-Helvetica" w:cs="Times New Roman"/>
          <w:szCs w:val="24"/>
        </w:rPr>
        <w:t>όπως,</w:t>
      </w:r>
      <w:r>
        <w:rPr>
          <w:rFonts w:eastAsia="UB-Helvetica" w:cs="Times New Roman"/>
          <w:szCs w:val="24"/>
        </w:rPr>
        <w:t xml:space="preserve"> για παράδειγμα</w:t>
      </w:r>
      <w:r>
        <w:rPr>
          <w:rFonts w:eastAsia="UB-Helvetica" w:cs="Times New Roman"/>
          <w:szCs w:val="24"/>
        </w:rPr>
        <w:t>,</w:t>
      </w:r>
      <w:r>
        <w:rPr>
          <w:rFonts w:eastAsia="UB-Helvetica" w:cs="Times New Roman"/>
          <w:szCs w:val="24"/>
        </w:rPr>
        <w:t xml:space="preserve"> σε σημαντικά δάση ότι επιτρέπεται η βόσκηση αλλά σε τι βαθμό. </w:t>
      </w:r>
    </w:p>
    <w:p w14:paraId="043C90C4"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Αντίθετα</w:t>
      </w:r>
      <w:r>
        <w:rPr>
          <w:rFonts w:eastAsia="UB-Helvetica" w:cs="Times New Roman"/>
          <w:szCs w:val="24"/>
        </w:rPr>
        <w:t xml:space="preserve">, για τα </w:t>
      </w:r>
      <w:proofErr w:type="spellStart"/>
      <w:r>
        <w:rPr>
          <w:rFonts w:eastAsia="UB-Helvetica" w:cs="Times New Roman"/>
          <w:szCs w:val="24"/>
        </w:rPr>
        <w:t>γεωπάρκα</w:t>
      </w:r>
      <w:proofErr w:type="spellEnd"/>
      <w:r>
        <w:rPr>
          <w:rFonts w:eastAsia="UB-Helvetica" w:cs="Times New Roman"/>
          <w:szCs w:val="24"/>
        </w:rPr>
        <w:t xml:space="preserve"> δεν είναι τόσο δύσκολη η διαδικασία. Θαυμάσια, με μια απλή περιβαλλοντική έκθεση, η οποία δεν είναι περιβαλλοντική μελέτη αλλά κάτι απλούστερο και με μια απόφαση της αποκεντρωμένης διοίκησης μπορεί ένα πάρκο να χαρακτηριστεί </w:t>
      </w:r>
      <w:proofErr w:type="spellStart"/>
      <w:r>
        <w:rPr>
          <w:rFonts w:eastAsia="UB-Helvetica" w:cs="Times New Roman"/>
          <w:szCs w:val="24"/>
        </w:rPr>
        <w:t>γεωπάρκο</w:t>
      </w:r>
      <w:proofErr w:type="spellEnd"/>
      <w:r>
        <w:rPr>
          <w:rFonts w:eastAsia="UB-Helvetica" w:cs="Times New Roman"/>
          <w:szCs w:val="24"/>
        </w:rPr>
        <w:t xml:space="preserve">. </w:t>
      </w:r>
    </w:p>
    <w:p w14:paraId="043C90C5" w14:textId="77777777" w:rsidR="00857459" w:rsidRDefault="006D165B">
      <w:pPr>
        <w:spacing w:after="0" w:line="600" w:lineRule="auto"/>
        <w:ind w:firstLine="720"/>
        <w:contextualSpacing/>
        <w:jc w:val="both"/>
        <w:rPr>
          <w:rFonts w:eastAsia="UB-Helvetica" w:cs="Times New Roman"/>
          <w:szCs w:val="24"/>
        </w:rPr>
      </w:pPr>
      <w:r>
        <w:rPr>
          <w:rFonts w:eastAsia="UB-Helvetica" w:cs="Times New Roman"/>
          <w:szCs w:val="24"/>
        </w:rPr>
        <w:t>Με</w:t>
      </w:r>
      <w:r>
        <w:rPr>
          <w:rFonts w:eastAsia="UB-Helvetica" w:cs="Times New Roman"/>
          <w:szCs w:val="24"/>
        </w:rPr>
        <w:t xml:space="preserve"> αυτή την έννοια, ομολογώ ότι είναι κάτι σχετικά απλό για να χαρακτηριστεί μια περιοχή </w:t>
      </w:r>
      <w:proofErr w:type="spellStart"/>
      <w:r>
        <w:rPr>
          <w:rFonts w:eastAsia="UB-Helvetica" w:cs="Times New Roman"/>
          <w:szCs w:val="24"/>
        </w:rPr>
        <w:t>γεωπάρκο</w:t>
      </w:r>
      <w:proofErr w:type="spellEnd"/>
      <w:r>
        <w:rPr>
          <w:rFonts w:eastAsia="UB-Helvetica" w:cs="Times New Roman"/>
          <w:szCs w:val="24"/>
        </w:rPr>
        <w:t xml:space="preserve"> αλλά</w:t>
      </w:r>
      <w:r>
        <w:rPr>
          <w:rFonts w:eastAsia="UB-Helvetica" w:cs="Times New Roman"/>
          <w:szCs w:val="24"/>
        </w:rPr>
        <w:t>,</w:t>
      </w:r>
      <w:r>
        <w:rPr>
          <w:rFonts w:eastAsia="UB-Helvetica" w:cs="Times New Roman"/>
          <w:szCs w:val="24"/>
        </w:rPr>
        <w:t xml:space="preserve"> πραγματικά</w:t>
      </w:r>
      <w:r>
        <w:rPr>
          <w:rFonts w:eastAsia="UB-Helvetica" w:cs="Times New Roman"/>
          <w:szCs w:val="24"/>
        </w:rPr>
        <w:t>,</w:t>
      </w:r>
      <w:r>
        <w:rPr>
          <w:rFonts w:eastAsia="UB-Helvetica" w:cs="Times New Roman"/>
          <w:szCs w:val="24"/>
        </w:rPr>
        <w:t xml:space="preserve"> θέτετε έναν γόνιμο διάλογο, που δεν έχουμε αντίρρηση να κάνουμε με μια τοπική κοινωνία, ότι σε έναν τέτοιο</w:t>
      </w:r>
      <w:r>
        <w:rPr>
          <w:rFonts w:eastAsia="UB-Helvetica" w:cs="Times New Roman"/>
          <w:szCs w:val="24"/>
        </w:rPr>
        <w:t>ν</w:t>
      </w:r>
      <w:r>
        <w:rPr>
          <w:rFonts w:eastAsia="UB-Helvetica" w:cs="Times New Roman"/>
          <w:szCs w:val="24"/>
        </w:rPr>
        <w:t xml:space="preserve"> απλό χαρακτηρισμό, με μια απλή οικ</w:t>
      </w:r>
      <w:r>
        <w:rPr>
          <w:rFonts w:eastAsia="UB-Helvetica" w:cs="Times New Roman"/>
          <w:szCs w:val="24"/>
        </w:rPr>
        <w:t>ολογική μελέτη</w:t>
      </w:r>
      <w:r>
        <w:rPr>
          <w:rFonts w:eastAsia="UB-Helvetica" w:cs="Times New Roman"/>
          <w:szCs w:val="24"/>
        </w:rPr>
        <w:t>,</w:t>
      </w:r>
      <w:r>
        <w:rPr>
          <w:rFonts w:eastAsia="UB-Helvetica" w:cs="Times New Roman"/>
          <w:szCs w:val="24"/>
        </w:rPr>
        <w:t xml:space="preserve"> φυσικά</w:t>
      </w:r>
      <w:r>
        <w:rPr>
          <w:rFonts w:eastAsia="UB-Helvetica" w:cs="Times New Roman"/>
          <w:szCs w:val="24"/>
        </w:rPr>
        <w:t>,</w:t>
      </w:r>
      <w:r>
        <w:rPr>
          <w:rFonts w:eastAsia="UB-Helvetica" w:cs="Times New Roman"/>
          <w:szCs w:val="24"/>
        </w:rPr>
        <w:t xml:space="preserve"> δεν ορίζονται ζώνες προστασίας. </w:t>
      </w:r>
    </w:p>
    <w:p w14:paraId="043C90C6" w14:textId="77777777" w:rsidR="00857459" w:rsidRDefault="006D165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ορισθούν ζώνες προστασίας –αν θέλαμε να αλλάξουμε τον νόμο- θα έπρεπε πραγματικά να βγει προεδρικό διάταγμα, να γίνει </w:t>
      </w:r>
      <w:proofErr w:type="spellStart"/>
      <w:r>
        <w:rPr>
          <w:rFonts w:eastAsia="Times New Roman" w:cs="Times New Roman"/>
          <w:szCs w:val="24"/>
        </w:rPr>
        <w:t>ζωνοποίηση</w:t>
      </w:r>
      <w:proofErr w:type="spellEnd"/>
      <w:r>
        <w:rPr>
          <w:rFonts w:eastAsia="Times New Roman" w:cs="Times New Roman"/>
          <w:szCs w:val="24"/>
        </w:rPr>
        <w:t>,</w:t>
      </w:r>
      <w:r>
        <w:rPr>
          <w:rFonts w:eastAsia="Times New Roman" w:cs="Times New Roman"/>
          <w:szCs w:val="24"/>
        </w:rPr>
        <w:t xml:space="preserve"> δηλαδή με απαγόρευση σε κάποιες χρήσεις. Αυτό, φυσικά, δεν είν</w:t>
      </w:r>
      <w:r>
        <w:rPr>
          <w:rFonts w:eastAsia="Times New Roman" w:cs="Times New Roman"/>
          <w:szCs w:val="24"/>
        </w:rPr>
        <w:t xml:space="preserve">αι απλό να γίνει γιατί στα προεδρικά διατάγματα εμπλέκεται το Συμβούλιο της Επικρατείας. </w:t>
      </w:r>
    </w:p>
    <w:p w14:paraId="043C90C7" w14:textId="77777777" w:rsidR="00857459" w:rsidRDefault="006D165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λοιπόν, ένα θέμα αν θέλουμε αυτό το απλό που έχουμε σήμερα -το οποίο</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ομολογώ ότι δεν έχει τον υψηλό βαθμό προστασίας που έχει η </w:t>
      </w:r>
      <w:r>
        <w:rPr>
          <w:rFonts w:eastAsia="Times New Roman" w:cs="Times New Roman"/>
          <w:szCs w:val="24"/>
        </w:rPr>
        <w:t xml:space="preserve">περιοχή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ή αν</w:t>
      </w:r>
      <w:r>
        <w:rPr>
          <w:rFonts w:eastAsia="Times New Roman" w:cs="Times New Roman"/>
          <w:szCs w:val="24"/>
        </w:rPr>
        <w:t xml:space="preserve"> θέλουμε να πάμε σε κάτι ανώτερο, όπως είναι</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ένα προεδρικό διάταγμα. Πολλές φορές θα έλεγε κανείς, για παράδειγμα, ότι για την Καλντέρα της Σαντορίνης θα χρειαζόταν ένα προεδρικό διάταγμα</w:t>
      </w:r>
      <w:r>
        <w:rPr>
          <w:rFonts w:eastAsia="Times New Roman" w:cs="Times New Roman"/>
          <w:szCs w:val="24"/>
        </w:rPr>
        <w:t>,</w:t>
      </w:r>
      <w:r>
        <w:rPr>
          <w:rFonts w:eastAsia="Times New Roman" w:cs="Times New Roman"/>
          <w:szCs w:val="24"/>
        </w:rPr>
        <w:t xml:space="preserve"> που να ορίζει και όρους δόμησης και άλλες απαγορεύσεις. </w:t>
      </w:r>
    </w:p>
    <w:p w14:paraId="043C90C8" w14:textId="77777777" w:rsidR="00857459" w:rsidRDefault="006D165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043C90C9" w14:textId="77777777" w:rsidR="00857459" w:rsidRDefault="006D165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043C90CA" w14:textId="77777777" w:rsidR="00857459" w:rsidRDefault="006D165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Με αυτή την έννοια, λοιπόν, νομίζω ότι έτσι όπως είμαστε σήμερα, υπάρχει ένας</w:t>
      </w:r>
      <w:r>
        <w:rPr>
          <w:rFonts w:eastAsia="Times New Roman" w:cs="Times New Roman"/>
          <w:szCs w:val="24"/>
        </w:rPr>
        <w:t xml:space="preserve"> επαρκής ορισμός και μια επαρκής διαδικασία σε σχέση και με το διεθνές κεκτημένο. Από εκεί και πέρα, βέβαια, αν θέλουμε να ανεβάσουμε το επίπεδο προστασίας, είναι καλό να το συζητήσουμε. </w:t>
      </w:r>
    </w:p>
    <w:p w14:paraId="043C90CB" w14:textId="77777777" w:rsidR="00857459" w:rsidRDefault="006D165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43C90CC" w14:textId="77777777" w:rsidR="00857459" w:rsidRDefault="006D165B">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κυρία Καφαντάρη</w:t>
      </w:r>
      <w:r>
        <w:rPr>
          <w:rFonts w:eastAsia="Times New Roman"/>
          <w:szCs w:val="24"/>
        </w:rPr>
        <w:t xml:space="preserve">, έχετε τον λόγο. </w:t>
      </w:r>
    </w:p>
    <w:p w14:paraId="043C90CD" w14:textId="77777777" w:rsidR="00857459" w:rsidRDefault="006D165B">
      <w:pPr>
        <w:spacing w:line="600" w:lineRule="auto"/>
        <w:ind w:firstLine="720"/>
        <w:contextualSpacing/>
        <w:jc w:val="both"/>
        <w:rPr>
          <w:rFonts w:eastAsia="Times New Roman"/>
          <w:szCs w:val="24"/>
        </w:rPr>
      </w:pPr>
      <w:r>
        <w:rPr>
          <w:rFonts w:eastAsia="Times New Roman"/>
          <w:b/>
          <w:szCs w:val="24"/>
        </w:rPr>
        <w:t xml:space="preserve">ΧΑΡΟΥΛΑ (ΧΑΡΑ) ΚΑΦΑΝΤΑΡΗ: </w:t>
      </w:r>
      <w:r>
        <w:rPr>
          <w:rFonts w:eastAsia="Times New Roman"/>
          <w:szCs w:val="24"/>
        </w:rPr>
        <w:t>Κατ’ αρχάς θεωρώ ότι υπάρχ</w:t>
      </w:r>
      <w:r>
        <w:rPr>
          <w:rFonts w:eastAsia="Times New Roman"/>
          <w:szCs w:val="24"/>
        </w:rPr>
        <w:t>ει</w:t>
      </w:r>
      <w:r>
        <w:rPr>
          <w:rFonts w:eastAsia="Times New Roman"/>
          <w:szCs w:val="24"/>
        </w:rPr>
        <w:t xml:space="preserve"> μια σειρά θεσμικ</w:t>
      </w:r>
      <w:r>
        <w:rPr>
          <w:rFonts w:eastAsia="Times New Roman"/>
          <w:szCs w:val="24"/>
        </w:rPr>
        <w:t>ών</w:t>
      </w:r>
      <w:r>
        <w:rPr>
          <w:rFonts w:eastAsia="Times New Roman"/>
          <w:szCs w:val="24"/>
        </w:rPr>
        <w:t xml:space="preserve"> ζητ</w:t>
      </w:r>
      <w:r>
        <w:rPr>
          <w:rFonts w:eastAsia="Times New Roman"/>
          <w:szCs w:val="24"/>
        </w:rPr>
        <w:t>ημάτων</w:t>
      </w:r>
      <w:r>
        <w:rPr>
          <w:rFonts w:eastAsia="Times New Roman"/>
          <w:szCs w:val="24"/>
        </w:rPr>
        <w:t xml:space="preserve"> για το εν λόγω θέμα, κύριε Υπουργέ. Υπάρχει παράλειψη άμεσης προστασίας </w:t>
      </w:r>
      <w:proofErr w:type="spellStart"/>
      <w:r>
        <w:rPr>
          <w:rFonts w:eastAsia="Times New Roman"/>
          <w:szCs w:val="24"/>
        </w:rPr>
        <w:t>γεωτόπων</w:t>
      </w:r>
      <w:proofErr w:type="spellEnd"/>
      <w:r>
        <w:rPr>
          <w:rFonts w:eastAsia="Times New Roman"/>
          <w:szCs w:val="24"/>
        </w:rPr>
        <w:t xml:space="preserve"> χωρίς την ανάγκη εξακρίβωσης της αξίας τους μέσω διοικητικής πράξης και </w:t>
      </w:r>
      <w:r>
        <w:rPr>
          <w:rFonts w:eastAsia="Times New Roman"/>
          <w:szCs w:val="24"/>
        </w:rPr>
        <w:t>χωρίς την εξάρτησή τους από το βιοτικό στοιχείο</w:t>
      </w:r>
      <w:r>
        <w:rPr>
          <w:rFonts w:eastAsia="Times New Roman"/>
          <w:szCs w:val="24"/>
        </w:rPr>
        <w:t>,</w:t>
      </w:r>
      <w:r>
        <w:rPr>
          <w:rFonts w:eastAsia="Times New Roman"/>
          <w:szCs w:val="24"/>
        </w:rPr>
        <w:t xml:space="preserve"> που ενδέχεται να φιλοξενούν, παράλειψη κατηγοριοποίησης, τυποποίησης </w:t>
      </w:r>
      <w:proofErr w:type="spellStart"/>
      <w:r>
        <w:rPr>
          <w:rFonts w:eastAsia="Times New Roman"/>
          <w:szCs w:val="24"/>
        </w:rPr>
        <w:t>γεωμορφών</w:t>
      </w:r>
      <w:proofErr w:type="spellEnd"/>
      <w:r>
        <w:rPr>
          <w:rFonts w:eastAsia="Times New Roman"/>
          <w:szCs w:val="24"/>
        </w:rPr>
        <w:t xml:space="preserve"> και </w:t>
      </w:r>
      <w:proofErr w:type="spellStart"/>
      <w:r>
        <w:rPr>
          <w:rFonts w:eastAsia="Times New Roman"/>
          <w:szCs w:val="24"/>
        </w:rPr>
        <w:t>γεωτόπων</w:t>
      </w:r>
      <w:proofErr w:type="spellEnd"/>
      <w:r>
        <w:rPr>
          <w:rFonts w:eastAsia="Times New Roman"/>
          <w:szCs w:val="24"/>
        </w:rPr>
        <w:t xml:space="preserve"> σε θεσμικό επίπεδο, απουσία συνολικής καταγραφής και αποτύπωσης και έλλειψη συνεργασίας μεταξύ φορέων, απουσία θεσμ</w:t>
      </w:r>
      <w:r>
        <w:rPr>
          <w:rFonts w:eastAsia="Times New Roman"/>
          <w:szCs w:val="24"/>
        </w:rPr>
        <w:t>ικού πλαισίου που να προδιαγράφει το είδος των μελετών και τις επιτρεπόμενες επεμβάσεις.</w:t>
      </w:r>
    </w:p>
    <w:p w14:paraId="043C90CE" w14:textId="77777777" w:rsidR="00857459" w:rsidRDefault="006D165B">
      <w:pPr>
        <w:spacing w:line="600" w:lineRule="auto"/>
        <w:ind w:firstLine="720"/>
        <w:contextualSpacing/>
        <w:jc w:val="both"/>
        <w:rPr>
          <w:rFonts w:eastAsia="Times New Roman"/>
          <w:szCs w:val="24"/>
        </w:rPr>
      </w:pPr>
      <w:r>
        <w:rPr>
          <w:rFonts w:eastAsia="Times New Roman"/>
          <w:szCs w:val="24"/>
        </w:rPr>
        <w:lastRenderedPageBreak/>
        <w:t xml:space="preserve">Υπάρχει, όμως και η παράλειψη ανάληψης αρμοδιοτήτων από το ΥΠΕΚΑ, σύμφωνα με την παραδοχή ότι οι </w:t>
      </w:r>
      <w:proofErr w:type="spellStart"/>
      <w:r>
        <w:rPr>
          <w:rFonts w:eastAsia="Times New Roman"/>
          <w:szCs w:val="24"/>
        </w:rPr>
        <w:t>γεώτοποι</w:t>
      </w:r>
      <w:proofErr w:type="spellEnd"/>
      <w:r>
        <w:rPr>
          <w:rFonts w:eastAsia="Times New Roman"/>
          <w:szCs w:val="24"/>
        </w:rPr>
        <w:t xml:space="preserve"> αποτελούν τμήματα του περιβάλλοντος και</w:t>
      </w:r>
      <w:r>
        <w:rPr>
          <w:rFonts w:eastAsia="Times New Roman"/>
          <w:szCs w:val="24"/>
        </w:rPr>
        <w:t>,</w:t>
      </w:r>
      <w:r>
        <w:rPr>
          <w:rFonts w:eastAsia="Times New Roman"/>
          <w:szCs w:val="24"/>
        </w:rPr>
        <w:t xml:space="preserve"> βέβαια, υπάρχει αποσ</w:t>
      </w:r>
      <w:r>
        <w:rPr>
          <w:rFonts w:eastAsia="Times New Roman"/>
          <w:szCs w:val="24"/>
        </w:rPr>
        <w:t xml:space="preserve">πασματική διοικητική κάλυψη από το Υπουργείο Πολιτισμού. </w:t>
      </w:r>
    </w:p>
    <w:p w14:paraId="043C90CF" w14:textId="77777777" w:rsidR="00857459" w:rsidRDefault="006D165B">
      <w:pPr>
        <w:spacing w:line="600" w:lineRule="auto"/>
        <w:ind w:firstLine="720"/>
        <w:contextualSpacing/>
        <w:jc w:val="both"/>
        <w:rPr>
          <w:rFonts w:eastAsia="Times New Roman"/>
          <w:szCs w:val="24"/>
        </w:rPr>
      </w:pPr>
      <w:r>
        <w:rPr>
          <w:rFonts w:eastAsia="Times New Roman"/>
          <w:szCs w:val="24"/>
        </w:rPr>
        <w:t>Επίσης, υπάρχουν αντικρουόμενοι χωροταξικοί σχεδιασμοί και σημαντικά οργανωτικά προβλήματα υπηρεσιών</w:t>
      </w:r>
      <w:r>
        <w:rPr>
          <w:rFonts w:eastAsia="Times New Roman"/>
          <w:szCs w:val="24"/>
        </w:rPr>
        <w:t>,</w:t>
      </w:r>
      <w:r>
        <w:rPr>
          <w:rFonts w:eastAsia="Times New Roman"/>
          <w:szCs w:val="24"/>
        </w:rPr>
        <w:t xml:space="preserve"> που έχουν σχέση με αυτό. </w:t>
      </w:r>
    </w:p>
    <w:p w14:paraId="043C90D0"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Για όλα αυτά, όμως </w:t>
      </w:r>
      <w:r>
        <w:rPr>
          <w:rFonts w:eastAsia="Times New Roman"/>
          <w:szCs w:val="24"/>
        </w:rPr>
        <w:t>-</w:t>
      </w:r>
      <w:r>
        <w:rPr>
          <w:rFonts w:eastAsia="Times New Roman"/>
          <w:szCs w:val="24"/>
        </w:rPr>
        <w:t xml:space="preserve">και με βάση και την τοποθέτησή </w:t>
      </w:r>
      <w:r>
        <w:rPr>
          <w:rFonts w:eastAsia="Times New Roman"/>
          <w:szCs w:val="24"/>
        </w:rPr>
        <w:t>σας-</w:t>
      </w:r>
      <w:r>
        <w:rPr>
          <w:rFonts w:eastAsia="Times New Roman"/>
          <w:szCs w:val="24"/>
        </w:rPr>
        <w:t xml:space="preserve"> εγώ θα έλεγα ότι για να γίνει οτιδήποτε είναι </w:t>
      </w:r>
      <w:proofErr w:type="spellStart"/>
      <w:r>
        <w:rPr>
          <w:rFonts w:eastAsia="Times New Roman"/>
          <w:szCs w:val="24"/>
        </w:rPr>
        <w:t>προαπαιτούμενο</w:t>
      </w:r>
      <w:proofErr w:type="spellEnd"/>
      <w:r>
        <w:rPr>
          <w:rFonts w:eastAsia="Times New Roman"/>
          <w:szCs w:val="24"/>
        </w:rPr>
        <w:t xml:space="preserve"> να αλλάξει η αντίληψή μας, </w:t>
      </w:r>
      <w:r>
        <w:rPr>
          <w:rFonts w:eastAsia="Times New Roman"/>
          <w:szCs w:val="24"/>
        </w:rPr>
        <w:t>σχετικά με</w:t>
      </w:r>
      <w:r>
        <w:rPr>
          <w:rFonts w:eastAsia="Times New Roman"/>
          <w:szCs w:val="24"/>
        </w:rPr>
        <w:t xml:space="preserve"> τη</w:t>
      </w:r>
      <w:r>
        <w:rPr>
          <w:rFonts w:eastAsia="Times New Roman"/>
          <w:szCs w:val="24"/>
        </w:rPr>
        <w:t>ν</w:t>
      </w:r>
      <w:r>
        <w:rPr>
          <w:rFonts w:eastAsia="Times New Roman"/>
          <w:szCs w:val="24"/>
        </w:rPr>
        <w:t xml:space="preserve"> προστασία του περιβάλλοντος και να τύχουν</w:t>
      </w:r>
      <w:r>
        <w:rPr>
          <w:rFonts w:eastAsia="Times New Roman"/>
          <w:szCs w:val="24"/>
        </w:rPr>
        <w:t xml:space="preserve">, </w:t>
      </w:r>
      <w:r>
        <w:rPr>
          <w:rFonts w:eastAsia="Times New Roman"/>
          <w:szCs w:val="24"/>
        </w:rPr>
        <w:t>θα έλεγα</w:t>
      </w:r>
      <w:r>
        <w:rPr>
          <w:rFonts w:eastAsia="Times New Roman"/>
          <w:szCs w:val="24"/>
        </w:rPr>
        <w:t>,</w:t>
      </w:r>
      <w:r>
        <w:rPr>
          <w:rFonts w:eastAsia="Times New Roman"/>
          <w:szCs w:val="24"/>
        </w:rPr>
        <w:t xml:space="preserve"> ίσης προσοχής και σεβασμού τα βιοτικά με τα αβιοτικά στοιχεία της φύσης. </w:t>
      </w:r>
    </w:p>
    <w:p w14:paraId="043C90D1" w14:textId="77777777" w:rsidR="00857459" w:rsidRDefault="006D165B">
      <w:pPr>
        <w:spacing w:line="600" w:lineRule="auto"/>
        <w:ind w:firstLine="720"/>
        <w:contextualSpacing/>
        <w:jc w:val="both"/>
        <w:rPr>
          <w:rFonts w:eastAsia="Times New Roman"/>
          <w:szCs w:val="24"/>
        </w:rPr>
      </w:pPr>
      <w:r>
        <w:rPr>
          <w:rFonts w:eastAsia="Times New Roman"/>
          <w:szCs w:val="24"/>
        </w:rPr>
        <w:t>Γι’ αυτό, στο πλαίσιο αυτ</w:t>
      </w:r>
      <w:r>
        <w:rPr>
          <w:rFonts w:eastAsia="Times New Roman"/>
          <w:szCs w:val="24"/>
        </w:rPr>
        <w:t>ό εγώ θα κάνω κάποιες προτάσεις, όπως είναι η ανάγκη δημιουργίας ενός θεσμικού πλαισίου</w:t>
      </w:r>
      <w:r>
        <w:rPr>
          <w:rFonts w:eastAsia="Times New Roman"/>
          <w:szCs w:val="24"/>
        </w:rPr>
        <w:t>,</w:t>
      </w:r>
      <w:r>
        <w:rPr>
          <w:rFonts w:eastAsia="Times New Roman"/>
          <w:szCs w:val="24"/>
        </w:rPr>
        <w:t xml:space="preserve"> με το οποίο θα καθίσταται σαφές ότι η γεωλογική κληρονομιά προστατεύεται ευθέως και άμεσα άνευ ανάγκης διοικητικής αναγνώρισής της ως προστατευόμενης, η καταγραφή και </w:t>
      </w:r>
      <w:r>
        <w:rPr>
          <w:rFonts w:eastAsia="Times New Roman"/>
          <w:szCs w:val="24"/>
        </w:rPr>
        <w:t xml:space="preserve">η αποτύπωση σε γεωγραφικό σύστημα πληροφοριών των </w:t>
      </w:r>
      <w:proofErr w:type="spellStart"/>
      <w:r>
        <w:rPr>
          <w:rFonts w:eastAsia="Times New Roman"/>
          <w:szCs w:val="24"/>
        </w:rPr>
        <w:t>γεωτόπων</w:t>
      </w:r>
      <w:proofErr w:type="spellEnd"/>
      <w:r>
        <w:rPr>
          <w:rFonts w:eastAsia="Times New Roman"/>
          <w:szCs w:val="24"/>
        </w:rPr>
        <w:t xml:space="preserve"> για το σύνολο της χώρας με συνεργασία </w:t>
      </w:r>
      <w:r>
        <w:rPr>
          <w:rFonts w:eastAsia="Times New Roman"/>
          <w:szCs w:val="24"/>
        </w:rPr>
        <w:lastRenderedPageBreak/>
        <w:t>κρατικών και ιδιωτικών φορέων. Η δράση αυτή μπορεί να υλοποιηθεί τουλάχιστον κατά την έναρξή της στο πλαίσιο των ήδη εκπονούμενων προγραμμάτων από το ΙΓΜΕ, αρκ</w:t>
      </w:r>
      <w:r>
        <w:rPr>
          <w:rFonts w:eastAsia="Times New Roman"/>
          <w:szCs w:val="24"/>
        </w:rPr>
        <w:t xml:space="preserve">εί να επεκταθεί και σε περιοχές που δεν προκρίνονται ως </w:t>
      </w:r>
      <w:proofErr w:type="spellStart"/>
      <w:r>
        <w:rPr>
          <w:rFonts w:eastAsia="Times New Roman"/>
          <w:szCs w:val="24"/>
        </w:rPr>
        <w:t>γεωπάρκα</w:t>
      </w:r>
      <w:proofErr w:type="spellEnd"/>
      <w:r>
        <w:rPr>
          <w:rFonts w:eastAsia="Times New Roman"/>
          <w:szCs w:val="24"/>
        </w:rPr>
        <w:t xml:space="preserve">. Ήδη το ΙΓΜΕ είχε συμβάλει πολύ με τις μελέτες που είχε κάνει και στα </w:t>
      </w:r>
      <w:proofErr w:type="spellStart"/>
      <w:r>
        <w:rPr>
          <w:rFonts w:eastAsia="Times New Roman"/>
          <w:szCs w:val="24"/>
        </w:rPr>
        <w:t>γεωπάρκα</w:t>
      </w:r>
      <w:proofErr w:type="spellEnd"/>
      <w:r>
        <w:rPr>
          <w:rFonts w:eastAsia="Times New Roman"/>
          <w:szCs w:val="24"/>
        </w:rPr>
        <w:t xml:space="preserve">, τα οποία είναι υπό την προστασία της </w:t>
      </w:r>
      <w:r>
        <w:rPr>
          <w:rFonts w:eastAsia="Times New Roman"/>
          <w:szCs w:val="24"/>
          <w:lang w:val="en-US"/>
        </w:rPr>
        <w:t>UNESCO</w:t>
      </w:r>
      <w:r>
        <w:rPr>
          <w:rFonts w:eastAsia="Times New Roman"/>
          <w:szCs w:val="24"/>
        </w:rPr>
        <w:t xml:space="preserve"> σήμερα. </w:t>
      </w:r>
    </w:p>
    <w:p w14:paraId="043C90D2"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Όμως, απαραίτητη κρίνεται και η συμμετοχή λοιπών κρατικών </w:t>
      </w:r>
      <w:r>
        <w:rPr>
          <w:rFonts w:eastAsia="Times New Roman"/>
          <w:szCs w:val="24"/>
        </w:rPr>
        <w:t>φορέων</w:t>
      </w:r>
      <w:r>
        <w:rPr>
          <w:rFonts w:eastAsia="Times New Roman"/>
          <w:szCs w:val="24"/>
        </w:rPr>
        <w:t>,</w:t>
      </w:r>
      <w:r>
        <w:rPr>
          <w:rFonts w:eastAsia="Times New Roman"/>
          <w:szCs w:val="24"/>
        </w:rPr>
        <w:t xml:space="preserve"> που διαθέτουν αρχεία, αλλά και ιδιωτικών συλλόγων με αξιόλογο αρχειακό υλικό. </w:t>
      </w:r>
    </w:p>
    <w:p w14:paraId="043C90D3" w14:textId="77777777" w:rsidR="00857459" w:rsidRDefault="006D165B">
      <w:pPr>
        <w:spacing w:line="600" w:lineRule="auto"/>
        <w:ind w:firstLine="720"/>
        <w:contextualSpacing/>
        <w:jc w:val="both"/>
        <w:rPr>
          <w:rFonts w:eastAsia="Times New Roman"/>
          <w:szCs w:val="24"/>
        </w:rPr>
      </w:pPr>
      <w:r>
        <w:rPr>
          <w:rFonts w:eastAsia="Times New Roman"/>
          <w:szCs w:val="24"/>
        </w:rPr>
        <w:t>Επίσης, κατά τη διαδικασία της έρευνας πεδίου προτείνεται ο φορέας</w:t>
      </w:r>
      <w:r>
        <w:rPr>
          <w:rFonts w:eastAsia="Times New Roman"/>
          <w:szCs w:val="24"/>
        </w:rPr>
        <w:t>,</w:t>
      </w:r>
      <w:r>
        <w:rPr>
          <w:rFonts w:eastAsia="Times New Roman"/>
          <w:szCs w:val="24"/>
        </w:rPr>
        <w:t xml:space="preserve"> που θα αναλάβει</w:t>
      </w:r>
      <w:r>
        <w:rPr>
          <w:rFonts w:eastAsia="Times New Roman"/>
          <w:szCs w:val="24"/>
        </w:rPr>
        <w:t>,</w:t>
      </w:r>
      <w:r>
        <w:rPr>
          <w:rFonts w:eastAsia="Times New Roman"/>
          <w:szCs w:val="24"/>
        </w:rPr>
        <w:t xml:space="preserve"> να στελεχωθεί με προσωπικό με τεχνικές γνώσεις προσέγγισης του φυσικού περιβάλλοντος</w:t>
      </w:r>
      <w:r>
        <w:rPr>
          <w:rFonts w:eastAsia="Times New Roman"/>
          <w:szCs w:val="24"/>
        </w:rPr>
        <w:t xml:space="preserve">. Ο κατάλογος που θα δημιουργηθεί προτείνουμε να επικυρωθεί νομοθετικά και να ανανεώνεται κατά διαστήματα. </w:t>
      </w:r>
    </w:p>
    <w:p w14:paraId="043C90D4"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Προτείνουμε να ορισθούν νομοθετικά οι προδιαγραφές για το είδος των μελετών, αλλά και για τις επιτρεπόμενες επεμβάσεις σε συνάρτηση με την </w:t>
      </w:r>
      <w:proofErr w:type="spellStart"/>
      <w:r>
        <w:rPr>
          <w:rFonts w:eastAsia="Times New Roman"/>
          <w:szCs w:val="24"/>
        </w:rPr>
        <w:t>προηγηθείσα</w:t>
      </w:r>
      <w:proofErr w:type="spellEnd"/>
      <w:r>
        <w:rPr>
          <w:rFonts w:eastAsia="Times New Roman"/>
          <w:szCs w:val="24"/>
        </w:rPr>
        <w:t xml:space="preserve"> τυποποίηση των </w:t>
      </w:r>
      <w:proofErr w:type="spellStart"/>
      <w:r>
        <w:rPr>
          <w:rFonts w:eastAsia="Times New Roman"/>
          <w:szCs w:val="24"/>
        </w:rPr>
        <w:t>γεωτόπων</w:t>
      </w:r>
      <w:proofErr w:type="spellEnd"/>
      <w:r>
        <w:rPr>
          <w:rFonts w:eastAsia="Times New Roman"/>
          <w:szCs w:val="24"/>
        </w:rPr>
        <w:t>. Οι προδιαγραφές αυτές δεν πρέπει να αφορούν μόνο τα προστατευόμενα τοπία ή τα μν</w:t>
      </w:r>
      <w:r>
        <w:rPr>
          <w:rFonts w:eastAsia="Times New Roman"/>
          <w:szCs w:val="24"/>
        </w:rPr>
        <w:t xml:space="preserve">ημεία της φύσης, αλλά </w:t>
      </w:r>
      <w:r>
        <w:rPr>
          <w:rFonts w:eastAsia="Times New Roman"/>
          <w:szCs w:val="24"/>
        </w:rPr>
        <w:lastRenderedPageBreak/>
        <w:t xml:space="preserve">όλους ανεξαιρέτως τους </w:t>
      </w:r>
      <w:proofErr w:type="spellStart"/>
      <w:r>
        <w:rPr>
          <w:rFonts w:eastAsia="Times New Roman"/>
          <w:szCs w:val="24"/>
        </w:rPr>
        <w:t>γεωτόπους</w:t>
      </w:r>
      <w:proofErr w:type="spellEnd"/>
      <w:r>
        <w:rPr>
          <w:rFonts w:eastAsia="Times New Roman"/>
          <w:szCs w:val="24"/>
        </w:rPr>
        <w:t xml:space="preserve"> και τα επιμέρους στοιχεία τους άνευ εξάρτησής τους από διοικητική αναγνώριση. Επίσης, προτείνουμε απόπειρα για ενιαία νομοθετική αντιμετώπιση και διοικητική προσέγγιση της προστασίας των </w:t>
      </w:r>
      <w:proofErr w:type="spellStart"/>
      <w:r>
        <w:rPr>
          <w:rFonts w:eastAsia="Times New Roman"/>
          <w:szCs w:val="24"/>
        </w:rPr>
        <w:t>γεωτόπων</w:t>
      </w:r>
      <w:proofErr w:type="spellEnd"/>
      <w:r>
        <w:rPr>
          <w:rFonts w:eastAsia="Times New Roman"/>
          <w:szCs w:val="24"/>
        </w:rPr>
        <w:t>, ώστε</w:t>
      </w:r>
      <w:r>
        <w:rPr>
          <w:rFonts w:eastAsia="Times New Roman"/>
          <w:szCs w:val="24"/>
        </w:rPr>
        <w:t xml:space="preserve"> να είναι σαφές ποιος φορέας αναλαμβάνει την ευθύνη της φύλαξής τους. </w:t>
      </w:r>
    </w:p>
    <w:p w14:paraId="043C90D5"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Ακόμη και αν δεν καταστεί εφικτό να αναλάβει αποκλειστικά μόνο ένας φορέας, είναι αναγκαίο να κατανεμηθούν αρμοδιότητες σύμφωνα με την τυποποίηση των </w:t>
      </w:r>
      <w:proofErr w:type="spellStart"/>
      <w:r>
        <w:rPr>
          <w:rFonts w:eastAsia="Times New Roman"/>
          <w:szCs w:val="24"/>
        </w:rPr>
        <w:t>γεωτόπων</w:t>
      </w:r>
      <w:proofErr w:type="spellEnd"/>
      <w:r>
        <w:rPr>
          <w:rFonts w:eastAsia="Times New Roman"/>
          <w:szCs w:val="24"/>
        </w:rPr>
        <w:t xml:space="preserve">. </w:t>
      </w:r>
    </w:p>
    <w:p w14:paraId="043C90D6" w14:textId="77777777" w:rsidR="00857459" w:rsidRDefault="006D165B">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βέβαια, πρέπει να υ</w:t>
      </w:r>
      <w:r>
        <w:rPr>
          <w:rFonts w:eastAsia="Times New Roman"/>
          <w:szCs w:val="24"/>
        </w:rPr>
        <w:t xml:space="preserve">πάρξει άρση της σύγχυσης μεταξύ διοικητικών, ελεγκτικών και εκπαιδευτικών ερευνητικών αρμοδιοτήτων μεταξύ των φορέων και καταβολή κάθε δυνατής προσπάθειας για συνεργασία και σύμπλευση με την πραγμάτωση της προστασίας. </w:t>
      </w:r>
    </w:p>
    <w:p w14:paraId="043C90D7" w14:textId="77777777" w:rsidR="00857459" w:rsidRDefault="006D165B">
      <w:pPr>
        <w:spacing w:line="600" w:lineRule="auto"/>
        <w:ind w:firstLine="720"/>
        <w:contextualSpacing/>
        <w:jc w:val="both"/>
        <w:rPr>
          <w:rFonts w:eastAsia="Times New Roman"/>
          <w:szCs w:val="24"/>
        </w:rPr>
      </w:pPr>
      <w:r>
        <w:rPr>
          <w:rFonts w:eastAsia="Times New Roman"/>
          <w:szCs w:val="24"/>
        </w:rPr>
        <w:t>Κλείνοντας θα έλεγα ότι υπάρχει ανάγκ</w:t>
      </w:r>
      <w:r>
        <w:rPr>
          <w:rFonts w:eastAsia="Times New Roman"/>
          <w:szCs w:val="24"/>
        </w:rPr>
        <w:t xml:space="preserve">η για θεσμική εθνική κατοχύρωση </w:t>
      </w:r>
      <w:proofErr w:type="spellStart"/>
      <w:r>
        <w:rPr>
          <w:rFonts w:eastAsia="Times New Roman"/>
          <w:szCs w:val="24"/>
        </w:rPr>
        <w:t>γεωπάρκων</w:t>
      </w:r>
      <w:proofErr w:type="spellEnd"/>
      <w:r>
        <w:rPr>
          <w:rFonts w:eastAsia="Times New Roman"/>
          <w:szCs w:val="24"/>
        </w:rPr>
        <w:t xml:space="preserve"> και</w:t>
      </w:r>
      <w:r>
        <w:rPr>
          <w:rFonts w:eastAsia="Times New Roman"/>
          <w:szCs w:val="24"/>
        </w:rPr>
        <w:t xml:space="preserve"> καθορισμός δραστηριοτήτων</w:t>
      </w:r>
      <w:r>
        <w:rPr>
          <w:rFonts w:eastAsia="Times New Roman"/>
          <w:szCs w:val="24"/>
        </w:rPr>
        <w:t>,</w:t>
      </w:r>
      <w:r>
        <w:rPr>
          <w:rFonts w:eastAsia="Times New Roman"/>
          <w:szCs w:val="24"/>
        </w:rPr>
        <w:t xml:space="preserve"> οι οποίες μπορούν να γίνονται εντός αυτών. </w:t>
      </w:r>
    </w:p>
    <w:p w14:paraId="043C90D8"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Ευχαριστώ. </w:t>
      </w:r>
    </w:p>
    <w:p w14:paraId="043C90D9" w14:textId="77777777" w:rsidR="00857459" w:rsidRDefault="006D165B">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Ορίστε, κύριε Υπουργέ, έχετε τον λόγο. </w:t>
      </w:r>
    </w:p>
    <w:p w14:paraId="043C90DA" w14:textId="77777777" w:rsidR="00857459" w:rsidRDefault="006D165B">
      <w:pPr>
        <w:spacing w:line="600" w:lineRule="auto"/>
        <w:ind w:firstLine="720"/>
        <w:contextualSpacing/>
        <w:jc w:val="both"/>
        <w:rPr>
          <w:rFonts w:eastAsia="Times New Roman"/>
          <w:szCs w:val="24"/>
        </w:rPr>
      </w:pPr>
      <w:r>
        <w:rPr>
          <w:rFonts w:eastAsia="Times New Roman"/>
          <w:b/>
          <w:szCs w:val="24"/>
        </w:rPr>
        <w:t>ΙΩΑΝΝΗΣ ΤΣΙΡΩΝΗΣ (Αναπληρωτής Υπουργός Περιβάλλοντος κ</w:t>
      </w:r>
      <w:r>
        <w:rPr>
          <w:rFonts w:eastAsia="Times New Roman"/>
          <w:b/>
          <w:szCs w:val="24"/>
        </w:rPr>
        <w:t xml:space="preserve">αι Ενέργειας): </w:t>
      </w:r>
      <w:r>
        <w:rPr>
          <w:rFonts w:eastAsia="Times New Roman"/>
          <w:szCs w:val="24"/>
        </w:rPr>
        <w:t xml:space="preserve">Ευχαριστώ, κύριε Πρόεδρε. </w:t>
      </w:r>
    </w:p>
    <w:p w14:paraId="043C90DB" w14:textId="77777777" w:rsidR="00857459" w:rsidRDefault="006D165B">
      <w:pPr>
        <w:spacing w:line="600" w:lineRule="auto"/>
        <w:ind w:firstLine="720"/>
        <w:contextualSpacing/>
        <w:jc w:val="both"/>
        <w:rPr>
          <w:rFonts w:eastAsia="Times New Roman"/>
          <w:szCs w:val="24"/>
        </w:rPr>
      </w:pPr>
      <w:r>
        <w:rPr>
          <w:rFonts w:eastAsia="Times New Roman"/>
          <w:szCs w:val="24"/>
        </w:rPr>
        <w:t>Πραγματικά έχετε δίκιο ότι υπάρχουν μερικά διαφορετικά ζητήματα. Άλλο πράγμα είναι η καταγραφή, άλλο πράγμα είναι η θεσμοθέτηση, άλλο πράγμα είναι οι κανόνες προστασίας και φυσικά άλλο πράγμα είναι ο έλεγχος για το</w:t>
      </w:r>
      <w:r>
        <w:rPr>
          <w:rFonts w:eastAsia="Times New Roman"/>
          <w:szCs w:val="24"/>
        </w:rPr>
        <w:t xml:space="preserve"> αν τηρούνται ή δεν τηρούνται αυτοί οι κανόνες. </w:t>
      </w:r>
    </w:p>
    <w:p w14:paraId="043C90DC" w14:textId="77777777" w:rsidR="00857459" w:rsidRDefault="006D165B">
      <w:pPr>
        <w:spacing w:line="600" w:lineRule="auto"/>
        <w:ind w:firstLine="720"/>
        <w:contextualSpacing/>
        <w:jc w:val="both"/>
        <w:rPr>
          <w:rFonts w:eastAsia="Times New Roman"/>
          <w:szCs w:val="24"/>
        </w:rPr>
      </w:pPr>
      <w:r>
        <w:rPr>
          <w:rFonts w:eastAsia="Times New Roman"/>
          <w:szCs w:val="24"/>
        </w:rPr>
        <w:t>Στο ΙΓΜΕ, το οποίο πολύ ορθά αναφέρατε, στο τελευταίο ΕΣΠΑ 2009 – 2013 έχει ενταχθεί το έργο «</w:t>
      </w:r>
      <w:proofErr w:type="spellStart"/>
      <w:r>
        <w:rPr>
          <w:rFonts w:eastAsia="Times New Roman"/>
          <w:szCs w:val="24"/>
        </w:rPr>
        <w:t>Γεώτοποι</w:t>
      </w:r>
      <w:proofErr w:type="spellEnd"/>
      <w:r>
        <w:rPr>
          <w:rFonts w:eastAsia="Times New Roman"/>
          <w:szCs w:val="24"/>
        </w:rPr>
        <w:t xml:space="preserve">, </w:t>
      </w:r>
      <w:proofErr w:type="spellStart"/>
      <w:r>
        <w:rPr>
          <w:rFonts w:eastAsia="Times New Roman"/>
          <w:szCs w:val="24"/>
        </w:rPr>
        <w:t>γεωδιαδρομές</w:t>
      </w:r>
      <w:proofErr w:type="spellEnd"/>
      <w:r>
        <w:rPr>
          <w:rFonts w:eastAsia="Times New Roman"/>
          <w:szCs w:val="24"/>
        </w:rPr>
        <w:t xml:space="preserve">, υποδομή για </w:t>
      </w:r>
      <w:proofErr w:type="spellStart"/>
      <w:r>
        <w:rPr>
          <w:rFonts w:eastAsia="Times New Roman"/>
          <w:szCs w:val="24"/>
        </w:rPr>
        <w:t>γεωπάρκα</w:t>
      </w:r>
      <w:proofErr w:type="spellEnd"/>
      <w:r>
        <w:rPr>
          <w:rFonts w:eastAsia="Times New Roman"/>
          <w:szCs w:val="24"/>
        </w:rPr>
        <w:t xml:space="preserve"> και ένταξή τους στο παγκόσμιο δίκτυο </w:t>
      </w:r>
      <w:proofErr w:type="spellStart"/>
      <w:r>
        <w:rPr>
          <w:rFonts w:eastAsia="Times New Roman"/>
          <w:szCs w:val="24"/>
        </w:rPr>
        <w:t>γεωπάρκων</w:t>
      </w:r>
      <w:proofErr w:type="spellEnd"/>
      <w:r>
        <w:rPr>
          <w:rFonts w:eastAsia="Times New Roman"/>
          <w:szCs w:val="24"/>
        </w:rPr>
        <w:t xml:space="preserve"> </w:t>
      </w:r>
      <w:r>
        <w:rPr>
          <w:rFonts w:eastAsia="Times New Roman"/>
          <w:szCs w:val="24"/>
          <w:lang w:val="en-US"/>
        </w:rPr>
        <w:t>UNESCO</w:t>
      </w:r>
      <w:r>
        <w:rPr>
          <w:rFonts w:eastAsia="Times New Roman"/>
          <w:szCs w:val="24"/>
        </w:rPr>
        <w:t>». Σήμερα στο Ι</w:t>
      </w:r>
      <w:r>
        <w:rPr>
          <w:rFonts w:eastAsia="Times New Roman"/>
          <w:szCs w:val="24"/>
        </w:rPr>
        <w:t xml:space="preserve">ΓΜΕ υπάρχει μία </w:t>
      </w:r>
      <w:proofErr w:type="spellStart"/>
      <w:r>
        <w:rPr>
          <w:rFonts w:eastAsia="Times New Roman"/>
          <w:szCs w:val="24"/>
        </w:rPr>
        <w:t>γεωχωρική</w:t>
      </w:r>
      <w:proofErr w:type="spellEnd"/>
      <w:r>
        <w:rPr>
          <w:rFonts w:eastAsia="Times New Roman"/>
          <w:szCs w:val="24"/>
        </w:rPr>
        <w:t xml:space="preserve"> βάση δεδομένων με χίλιους τριακόσιους πενήντα </w:t>
      </w:r>
      <w:proofErr w:type="spellStart"/>
      <w:r>
        <w:rPr>
          <w:rFonts w:eastAsia="Times New Roman"/>
          <w:szCs w:val="24"/>
        </w:rPr>
        <w:t>καταγγεγραμμένους</w:t>
      </w:r>
      <w:proofErr w:type="spellEnd"/>
      <w:r>
        <w:rPr>
          <w:rFonts w:eastAsia="Times New Roman"/>
          <w:szCs w:val="24"/>
        </w:rPr>
        <w:t xml:space="preserve"> και κατηγοριοποιημένους </w:t>
      </w:r>
      <w:proofErr w:type="spellStart"/>
      <w:r>
        <w:rPr>
          <w:rFonts w:eastAsia="Times New Roman"/>
          <w:szCs w:val="24"/>
        </w:rPr>
        <w:t>γεωτόπους</w:t>
      </w:r>
      <w:proofErr w:type="spellEnd"/>
      <w:r>
        <w:rPr>
          <w:rFonts w:eastAsia="Times New Roman"/>
          <w:szCs w:val="24"/>
        </w:rPr>
        <w:t xml:space="preserve">, ένας άτλαντας των </w:t>
      </w:r>
      <w:proofErr w:type="spellStart"/>
      <w:r>
        <w:rPr>
          <w:rFonts w:eastAsia="Times New Roman"/>
          <w:szCs w:val="24"/>
        </w:rPr>
        <w:t>γεωτόπων</w:t>
      </w:r>
      <w:proofErr w:type="spellEnd"/>
      <w:r>
        <w:rPr>
          <w:rFonts w:eastAsia="Times New Roman"/>
          <w:szCs w:val="24"/>
        </w:rPr>
        <w:t xml:space="preserve"> της Ελλάδας, </w:t>
      </w:r>
      <w:proofErr w:type="spellStart"/>
      <w:r>
        <w:rPr>
          <w:rFonts w:eastAsia="Times New Roman"/>
          <w:szCs w:val="24"/>
        </w:rPr>
        <w:t>διαδραστικές</w:t>
      </w:r>
      <w:proofErr w:type="spellEnd"/>
      <w:r>
        <w:rPr>
          <w:rFonts w:eastAsia="Times New Roman"/>
          <w:szCs w:val="24"/>
        </w:rPr>
        <w:t xml:space="preserve"> χαρτογραφικές εφαρμογές διαδικτύου και εννέα </w:t>
      </w:r>
      <w:proofErr w:type="spellStart"/>
      <w:r>
        <w:rPr>
          <w:rFonts w:eastAsia="Times New Roman"/>
          <w:szCs w:val="24"/>
        </w:rPr>
        <w:t>γεωδιαδρομές</w:t>
      </w:r>
      <w:proofErr w:type="spellEnd"/>
      <w:r>
        <w:rPr>
          <w:rFonts w:eastAsia="Times New Roman"/>
          <w:szCs w:val="24"/>
        </w:rPr>
        <w:t xml:space="preserve"> και επιχειρησιακά σχ</w:t>
      </w:r>
      <w:r>
        <w:rPr>
          <w:rFonts w:eastAsia="Times New Roman"/>
          <w:szCs w:val="24"/>
        </w:rPr>
        <w:t xml:space="preserve">έδια </w:t>
      </w:r>
      <w:r>
        <w:rPr>
          <w:rFonts w:eastAsia="Times New Roman"/>
          <w:szCs w:val="24"/>
        </w:rPr>
        <w:lastRenderedPageBreak/>
        <w:t xml:space="preserve">για δύο </w:t>
      </w:r>
      <w:proofErr w:type="spellStart"/>
      <w:r>
        <w:rPr>
          <w:rFonts w:eastAsia="Times New Roman"/>
          <w:szCs w:val="24"/>
        </w:rPr>
        <w:t>γεωπάρκα</w:t>
      </w:r>
      <w:proofErr w:type="spellEnd"/>
      <w:r>
        <w:rPr>
          <w:rFonts w:eastAsia="Times New Roman"/>
          <w:szCs w:val="24"/>
        </w:rPr>
        <w:t xml:space="preserve"> του Βίκου – Αώου και της Λαυρεωτικής. Αυτά</w:t>
      </w:r>
      <w:r>
        <w:rPr>
          <w:rFonts w:eastAsia="Times New Roman"/>
          <w:szCs w:val="24"/>
        </w:rPr>
        <w:t>,</w:t>
      </w:r>
      <w:r>
        <w:rPr>
          <w:rFonts w:eastAsia="Times New Roman"/>
          <w:szCs w:val="24"/>
        </w:rPr>
        <w:t xml:space="preserve"> όσον αφορά την καταγραφή. Φυσικά αυτή η δουλειά μπορεί να προχωρήσει.</w:t>
      </w:r>
    </w:p>
    <w:p w14:paraId="043C90DD" w14:textId="77777777" w:rsidR="00857459" w:rsidRDefault="006D165B">
      <w:pPr>
        <w:spacing w:line="600" w:lineRule="auto"/>
        <w:ind w:firstLine="720"/>
        <w:contextualSpacing/>
        <w:jc w:val="both"/>
        <w:rPr>
          <w:rFonts w:eastAsia="Times New Roman"/>
          <w:szCs w:val="24"/>
        </w:rPr>
      </w:pPr>
      <w:r>
        <w:rPr>
          <w:rFonts w:eastAsia="Times New Roman"/>
          <w:szCs w:val="24"/>
        </w:rPr>
        <w:t>Θυμίζω ότι όσον αφορά το καινούρ</w:t>
      </w:r>
      <w:r>
        <w:rPr>
          <w:rFonts w:eastAsia="Times New Roman"/>
          <w:szCs w:val="24"/>
        </w:rPr>
        <w:t>γ</w:t>
      </w:r>
      <w:r>
        <w:rPr>
          <w:rFonts w:eastAsia="Times New Roman"/>
          <w:szCs w:val="24"/>
        </w:rPr>
        <w:t xml:space="preserve">ιο ΕΣΠΑ είμαστε η πρώτη Κυβέρνηση που ενέταξε το σύνολο των περιοχών </w:t>
      </w:r>
      <w:r>
        <w:rPr>
          <w:rFonts w:eastAsia="Times New Roman"/>
          <w:szCs w:val="24"/>
        </w:rPr>
        <w:t>«</w:t>
      </w:r>
      <w:r>
        <w:rPr>
          <w:rFonts w:eastAsia="Times New Roman"/>
          <w:szCs w:val="24"/>
        </w:rPr>
        <w:t>NATURA</w:t>
      </w:r>
      <w:r>
        <w:rPr>
          <w:rFonts w:eastAsia="Times New Roman"/>
          <w:szCs w:val="24"/>
        </w:rPr>
        <w:t>»</w:t>
      </w:r>
      <w:r>
        <w:rPr>
          <w:rFonts w:eastAsia="Times New Roman"/>
          <w:szCs w:val="24"/>
        </w:rPr>
        <w:t xml:space="preserve"> της Ελλάδ</w:t>
      </w:r>
      <w:r>
        <w:rPr>
          <w:rFonts w:eastAsia="Times New Roman"/>
          <w:szCs w:val="24"/>
        </w:rPr>
        <w:t xml:space="preserve">ας, με 17 εκατομμύρια ευρώ, για όλες τις </w:t>
      </w:r>
      <w:r>
        <w:rPr>
          <w:rFonts w:eastAsia="Times New Roman"/>
          <w:szCs w:val="24"/>
        </w:rPr>
        <w:t>«</w:t>
      </w:r>
      <w:r>
        <w:rPr>
          <w:rFonts w:eastAsia="Times New Roman"/>
          <w:szCs w:val="24"/>
        </w:rPr>
        <w:t>NATURA</w:t>
      </w:r>
      <w:r>
        <w:rPr>
          <w:rFonts w:eastAsia="Times New Roman"/>
          <w:szCs w:val="24"/>
        </w:rPr>
        <w:t>»</w:t>
      </w:r>
      <w:r>
        <w:rPr>
          <w:rFonts w:eastAsia="Times New Roman"/>
          <w:szCs w:val="24"/>
        </w:rPr>
        <w:t xml:space="preserve">, που είναι το 28% όλης της ελληνικής επικράτειας. Προβλέπεται να εκπονηθούν και ειδικές περιβαλλοντικές μελέτες και τα προεδρικά διατάγματα και τα διαχειριστικά σχέδια. </w:t>
      </w:r>
    </w:p>
    <w:p w14:paraId="043C90DE"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Με αυτή </w:t>
      </w:r>
      <w:r>
        <w:rPr>
          <w:rFonts w:eastAsia="Times New Roman"/>
          <w:szCs w:val="24"/>
        </w:rPr>
        <w:t xml:space="preserve">την </w:t>
      </w:r>
      <w:r>
        <w:rPr>
          <w:rFonts w:eastAsia="Times New Roman"/>
          <w:szCs w:val="24"/>
        </w:rPr>
        <w:t>έννοια</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σε </w:t>
      </w:r>
      <w:r>
        <w:rPr>
          <w:rFonts w:eastAsia="Times New Roman"/>
          <w:szCs w:val="24"/>
        </w:rPr>
        <w:t xml:space="preserve">όσες περιοχές, όπως είναι η περιοχή Βίκου – Αώου, το </w:t>
      </w:r>
      <w:proofErr w:type="spellStart"/>
      <w:r>
        <w:rPr>
          <w:rFonts w:eastAsia="Times New Roman"/>
          <w:szCs w:val="24"/>
        </w:rPr>
        <w:t>γεωπάρκο</w:t>
      </w:r>
      <w:proofErr w:type="spellEnd"/>
      <w:r>
        <w:rPr>
          <w:rFonts w:eastAsia="Times New Roman"/>
          <w:szCs w:val="24"/>
        </w:rPr>
        <w:t xml:space="preserve"> είναι σε μία περιοχή </w:t>
      </w:r>
      <w:r>
        <w:rPr>
          <w:rFonts w:eastAsia="Times New Roman"/>
          <w:szCs w:val="24"/>
        </w:rPr>
        <w:t>«</w:t>
      </w:r>
      <w:r>
        <w:rPr>
          <w:rFonts w:eastAsia="Times New Roman"/>
          <w:szCs w:val="24"/>
        </w:rPr>
        <w:t>NATURA</w:t>
      </w:r>
      <w:r>
        <w:rPr>
          <w:rFonts w:eastAsia="Times New Roman"/>
          <w:szCs w:val="24"/>
        </w:rPr>
        <w:t>»</w:t>
      </w:r>
      <w:r>
        <w:rPr>
          <w:rFonts w:eastAsia="Times New Roman"/>
          <w:szCs w:val="24"/>
        </w:rPr>
        <w:t xml:space="preserve"> -γιατί όπως σας είπα τα περισσότερα από αυτά είναι σε περιοχές </w:t>
      </w:r>
      <w:r>
        <w:rPr>
          <w:rFonts w:eastAsia="Times New Roman"/>
          <w:szCs w:val="24"/>
        </w:rPr>
        <w:t>«</w:t>
      </w:r>
      <w:r>
        <w:rPr>
          <w:rFonts w:eastAsia="Times New Roman"/>
          <w:szCs w:val="24"/>
        </w:rPr>
        <w:t>NATURA</w:t>
      </w:r>
      <w:r>
        <w:rPr>
          <w:rFonts w:eastAsia="Times New Roman"/>
          <w:szCs w:val="24"/>
        </w:rPr>
        <w:t>»</w:t>
      </w:r>
      <w:r>
        <w:rPr>
          <w:rFonts w:eastAsia="Times New Roman"/>
          <w:szCs w:val="24"/>
        </w:rPr>
        <w:t xml:space="preserve">- </w:t>
      </w:r>
      <w:r>
        <w:rPr>
          <w:rFonts w:eastAsia="Times New Roman"/>
          <w:szCs w:val="24"/>
        </w:rPr>
        <w:t>αντικείμενο υπό προστασία,</w:t>
      </w:r>
      <w:r>
        <w:rPr>
          <w:rFonts w:eastAsia="Times New Roman"/>
          <w:szCs w:val="24"/>
        </w:rPr>
        <w:t xml:space="preserve"> βάσει του ν.3937</w:t>
      </w:r>
      <w:r>
        <w:rPr>
          <w:rFonts w:eastAsia="Times New Roman"/>
          <w:szCs w:val="24"/>
        </w:rPr>
        <w:t xml:space="preserve">, </w:t>
      </w:r>
      <w:r>
        <w:rPr>
          <w:rFonts w:eastAsia="Times New Roman"/>
          <w:szCs w:val="24"/>
        </w:rPr>
        <w:t>δεν είναι φυσικά μόνο τα έμβια -είναι ρητό αυτ</w:t>
      </w:r>
      <w:r>
        <w:rPr>
          <w:rFonts w:eastAsia="Times New Roman"/>
          <w:szCs w:val="24"/>
        </w:rPr>
        <w:t>ό- αλλά είναι και τα άβια, όπως, για παράδειγμα, στην Κυπαρισσία</w:t>
      </w:r>
      <w:r>
        <w:rPr>
          <w:rFonts w:eastAsia="Times New Roman"/>
          <w:szCs w:val="24"/>
        </w:rPr>
        <w:t>, όπου</w:t>
      </w:r>
      <w:r>
        <w:rPr>
          <w:rFonts w:eastAsia="Times New Roman"/>
          <w:szCs w:val="24"/>
        </w:rPr>
        <w:t xml:space="preserve"> με το προεδρικό διάταγμα το μείζον που προστατεύουμε αυτή τη στιγμή δεν είναι η καρέτα–καρέτα –που είναι και αυτό- αλλά </w:t>
      </w:r>
      <w:r>
        <w:rPr>
          <w:rFonts w:eastAsia="Times New Roman"/>
          <w:szCs w:val="24"/>
        </w:rPr>
        <w:t xml:space="preserve">είναι, </w:t>
      </w:r>
      <w:r>
        <w:rPr>
          <w:rFonts w:eastAsia="Times New Roman"/>
          <w:szCs w:val="24"/>
        </w:rPr>
        <w:t>ακριβώς</w:t>
      </w:r>
      <w:r>
        <w:rPr>
          <w:rFonts w:eastAsia="Times New Roman"/>
          <w:szCs w:val="24"/>
        </w:rPr>
        <w:t>,</w:t>
      </w:r>
      <w:r>
        <w:rPr>
          <w:rFonts w:eastAsia="Times New Roman"/>
          <w:szCs w:val="24"/>
        </w:rPr>
        <w:t xml:space="preserve"> οι </w:t>
      </w:r>
      <w:proofErr w:type="spellStart"/>
      <w:r>
        <w:rPr>
          <w:rFonts w:eastAsia="Times New Roman"/>
          <w:szCs w:val="24"/>
        </w:rPr>
        <w:t>αμμοθίνες</w:t>
      </w:r>
      <w:proofErr w:type="spellEnd"/>
      <w:r>
        <w:rPr>
          <w:rFonts w:eastAsia="Times New Roman"/>
          <w:szCs w:val="24"/>
        </w:rPr>
        <w:t xml:space="preserve"> που συντηρούν και αυτό το εντυπωσιακ</w:t>
      </w:r>
      <w:r>
        <w:rPr>
          <w:rFonts w:eastAsia="Times New Roman"/>
          <w:szCs w:val="24"/>
        </w:rPr>
        <w:t>ό οικοσύστημα με το πευκοδάσος.</w:t>
      </w:r>
    </w:p>
    <w:p w14:paraId="043C90DF" w14:textId="77777777" w:rsidR="00857459" w:rsidRDefault="006D165B">
      <w:pPr>
        <w:spacing w:line="600" w:lineRule="auto"/>
        <w:ind w:firstLine="720"/>
        <w:contextualSpacing/>
        <w:jc w:val="both"/>
        <w:rPr>
          <w:rFonts w:eastAsia="Times New Roman"/>
          <w:szCs w:val="24"/>
        </w:rPr>
      </w:pPr>
      <w:r>
        <w:rPr>
          <w:rFonts w:eastAsia="Times New Roman"/>
          <w:szCs w:val="24"/>
        </w:rPr>
        <w:lastRenderedPageBreak/>
        <w:t xml:space="preserve">Είναι σαφές, λοιπόν, ότι δεν υπάρχει κάποια υποτιμητική διαδικασία ανάμεσα στα γεωλογικά </w:t>
      </w:r>
      <w:proofErr w:type="spellStart"/>
      <w:r>
        <w:rPr>
          <w:rFonts w:eastAsia="Times New Roman"/>
          <w:szCs w:val="24"/>
        </w:rPr>
        <w:t>προστατευτέα</w:t>
      </w:r>
      <w:proofErr w:type="spellEnd"/>
      <w:r>
        <w:rPr>
          <w:rFonts w:eastAsia="Times New Roman"/>
          <w:szCs w:val="24"/>
        </w:rPr>
        <w:t xml:space="preserve"> και τα </w:t>
      </w:r>
      <w:proofErr w:type="spellStart"/>
      <w:r>
        <w:rPr>
          <w:rFonts w:eastAsia="Times New Roman"/>
          <w:szCs w:val="24"/>
        </w:rPr>
        <w:t>έμβρια</w:t>
      </w:r>
      <w:proofErr w:type="spellEnd"/>
      <w:r>
        <w:rPr>
          <w:rFonts w:eastAsia="Times New Roman"/>
          <w:szCs w:val="24"/>
        </w:rPr>
        <w:t xml:space="preserve"> </w:t>
      </w:r>
      <w:proofErr w:type="spellStart"/>
      <w:r>
        <w:rPr>
          <w:rFonts w:eastAsia="Times New Roman"/>
          <w:szCs w:val="24"/>
        </w:rPr>
        <w:t>προστατευτέα</w:t>
      </w:r>
      <w:proofErr w:type="spellEnd"/>
      <w:r>
        <w:rPr>
          <w:rFonts w:eastAsia="Times New Roman"/>
          <w:szCs w:val="24"/>
        </w:rPr>
        <w:t xml:space="preserve">. Το αντίθετο μάλιστα, γιατί αναφέρονται χωριστά. Απλώς είναι μία πολιτική επιλογή και έχουμε </w:t>
      </w:r>
      <w:r>
        <w:rPr>
          <w:rFonts w:eastAsia="Times New Roman"/>
          <w:szCs w:val="24"/>
        </w:rPr>
        <w:t xml:space="preserve">όλη την καλή διάθεση να συζητήσουμε το εάν πραγματικά στο τρίτο επίπεδο, που είναι η προστασία αυτών των αντικειμένων, χρειάζεται να πάμε πραγματικά σε </w:t>
      </w:r>
      <w:proofErr w:type="spellStart"/>
      <w:r>
        <w:rPr>
          <w:rFonts w:eastAsia="Times New Roman"/>
          <w:szCs w:val="24"/>
        </w:rPr>
        <w:t>ζωνοποίηση</w:t>
      </w:r>
      <w:proofErr w:type="spellEnd"/>
      <w:r>
        <w:rPr>
          <w:rFonts w:eastAsia="Times New Roman"/>
          <w:szCs w:val="24"/>
        </w:rPr>
        <w:t xml:space="preserve">, δηλαδή σε περιορισμούς. Αν πάμε σε </w:t>
      </w:r>
      <w:proofErr w:type="spellStart"/>
      <w:r>
        <w:rPr>
          <w:rFonts w:eastAsia="Times New Roman"/>
          <w:szCs w:val="24"/>
        </w:rPr>
        <w:t>ζωνοποίηση</w:t>
      </w:r>
      <w:proofErr w:type="spellEnd"/>
      <w:r>
        <w:rPr>
          <w:rFonts w:eastAsia="Times New Roman"/>
          <w:szCs w:val="24"/>
        </w:rPr>
        <w:t>, αυτό πρέπει να γίνει μόνο με προεδρικό διάταγ</w:t>
      </w:r>
      <w:r>
        <w:rPr>
          <w:rFonts w:eastAsia="Times New Roman"/>
          <w:szCs w:val="24"/>
        </w:rPr>
        <w:t>μα και είναι φυσιολογικό αυτό, γιατί σε αντίθετη περίπτωση οποιοσδήποτε πολίτης ένιωθε ότι κατά κάποιον τρόπο δεσμεύεται από αυτή την αυξημένη προστασία, άρα από την πιο αυστηρά ελεγχόμενη δραστηριότητα, θα μπορούσε να προσφεύγει σε δικαστήρια και να δικαι</w:t>
      </w:r>
      <w:r>
        <w:rPr>
          <w:rFonts w:eastAsia="Times New Roman"/>
          <w:szCs w:val="24"/>
        </w:rPr>
        <w:t>ώνεται.</w:t>
      </w:r>
    </w:p>
    <w:p w14:paraId="043C90E0"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Αν θέλουμε, λοιπόν, να φτάσουμε τα </w:t>
      </w:r>
      <w:proofErr w:type="spellStart"/>
      <w:r>
        <w:rPr>
          <w:rFonts w:eastAsia="Times New Roman"/>
          <w:szCs w:val="24"/>
        </w:rPr>
        <w:t>γεωπάρκα</w:t>
      </w:r>
      <w:proofErr w:type="spellEnd"/>
      <w:r>
        <w:rPr>
          <w:rFonts w:eastAsia="Times New Roman"/>
          <w:szCs w:val="24"/>
        </w:rPr>
        <w:t xml:space="preserve"> σε ένα επίπεδο, που είναι η </w:t>
      </w:r>
      <w:r>
        <w:rPr>
          <w:rFonts w:eastAsia="Times New Roman"/>
          <w:szCs w:val="24"/>
        </w:rPr>
        <w:t>«</w:t>
      </w:r>
      <w:r>
        <w:rPr>
          <w:rFonts w:eastAsia="Times New Roman"/>
          <w:szCs w:val="24"/>
        </w:rPr>
        <w:t>NATURA</w:t>
      </w:r>
      <w:r>
        <w:rPr>
          <w:rFonts w:eastAsia="Times New Roman"/>
          <w:szCs w:val="24"/>
        </w:rPr>
        <w:t>»</w:t>
      </w:r>
      <w:r>
        <w:rPr>
          <w:rFonts w:eastAsia="Times New Roman"/>
          <w:szCs w:val="24"/>
        </w:rPr>
        <w:t>, να έχουν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προεδρικά διατάγματα, αυτό κατά τη γνώμη τη δική μου –ξέρετε την ευαισθησία μου- είμαι πλησίστιος, να το κάνουμε. Αυτό, όμως, σημαίνει φυσικά πιο αυ</w:t>
      </w:r>
      <w:r>
        <w:rPr>
          <w:rFonts w:eastAsia="Times New Roman"/>
          <w:szCs w:val="24"/>
        </w:rPr>
        <w:t xml:space="preserve">στηρές διαδικασίες και ό,τι αυτό συνεπάγεται. </w:t>
      </w:r>
      <w:r>
        <w:rPr>
          <w:rFonts w:eastAsia="Times New Roman"/>
          <w:szCs w:val="24"/>
        </w:rPr>
        <w:lastRenderedPageBreak/>
        <w:t>Και εγώ νομίζω –το έχω πει επανειλημμένα στη Βουλή- ότι η αυστηρότερη προστασία καλό κάνει στην οικονομία, κακό δεν κάνει.</w:t>
      </w:r>
    </w:p>
    <w:p w14:paraId="043C90E1" w14:textId="77777777" w:rsidR="00857459" w:rsidRDefault="006D165B">
      <w:pPr>
        <w:spacing w:line="600" w:lineRule="auto"/>
        <w:ind w:firstLine="720"/>
        <w:contextualSpacing/>
        <w:jc w:val="both"/>
        <w:rPr>
          <w:rFonts w:eastAsia="Times New Roman"/>
          <w:szCs w:val="24"/>
        </w:rPr>
      </w:pPr>
      <w:r>
        <w:rPr>
          <w:rFonts w:eastAsia="Times New Roman"/>
          <w:szCs w:val="24"/>
        </w:rPr>
        <w:t>Σας ευχαριστώ πολύ.</w:t>
      </w:r>
    </w:p>
    <w:p w14:paraId="043C90E2" w14:textId="77777777" w:rsidR="00857459" w:rsidRDefault="006D165B">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εμείς ευχαριστούμε για την παρ</w:t>
      </w:r>
      <w:r>
        <w:rPr>
          <w:rFonts w:eastAsia="Times New Roman"/>
          <w:szCs w:val="24"/>
        </w:rPr>
        <w:t>ουσία.</w:t>
      </w:r>
    </w:p>
    <w:p w14:paraId="043C90E3" w14:textId="77777777" w:rsidR="00857459" w:rsidRDefault="006D165B">
      <w:pPr>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κάνω δύο ανακοινώσεις προς το Σώμα.</w:t>
      </w:r>
    </w:p>
    <w:p w14:paraId="043C90E4" w14:textId="77777777" w:rsidR="00857459" w:rsidRDefault="006D165B">
      <w:pPr>
        <w:spacing w:line="600" w:lineRule="auto"/>
        <w:ind w:firstLine="720"/>
        <w:contextualSpacing/>
        <w:jc w:val="both"/>
        <w:rPr>
          <w:rFonts w:eastAsia="Times New Roman"/>
          <w:szCs w:val="24"/>
        </w:rPr>
      </w:pPr>
      <w:r>
        <w:rPr>
          <w:rFonts w:eastAsia="Times New Roman"/>
          <w:szCs w:val="24"/>
        </w:rPr>
        <w:t>Οι Υπουργοί Οικονομίας, Ανάπτυξης και Τουρισμού, Εσωτερικών και Διοικητικής Ανασυγκρότησης, Δικαιοσύνης, Διαφάνειας και Ανθρωπίνων Δικαιωμάτων, Εργασίας, Κοινωνικής Ασ</w:t>
      </w:r>
      <w:r>
        <w:rPr>
          <w:rFonts w:eastAsia="Times New Roman"/>
          <w:szCs w:val="24"/>
        </w:rPr>
        <w:t>φάλισης και Κοινωνικής Ασφάλισης και Κοινωνικής Αλληλεγγύης, Πολιτισμού και Αθλητισμού, Οικονομικών, Περιβάλλοντος και Ενέργειας, Υποδομών, Μεταφορών και Δικτύων, Αγροτικής Ανάπτυξης και Τροφίμων, οι Αναπληρωτές Υπουργοί Εσωτερικών και Διοικητικής Ανασυγκρ</w:t>
      </w:r>
      <w:r>
        <w:rPr>
          <w:rFonts w:eastAsia="Times New Roman"/>
          <w:szCs w:val="24"/>
        </w:rPr>
        <w:t>ότησης, Οικονομίας, Ανάπτυξης και Τουρισμού, Εργασίας, Κοινωνικής Ασφάλισης και Κοινωνικής Αλληλεγγύης, Οικονομικών, Περιβάλλοντος και Ενέργειας, καθώς και η Υφυπουργός Οικονομίας, Ανάπτυξης και Τουρισμού κατέθεσαν στις 3</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2016 σχέδιο νόμου: </w:t>
      </w:r>
      <w:r>
        <w:rPr>
          <w:rFonts w:eastAsia="Times New Roman"/>
          <w:szCs w:val="24"/>
        </w:rPr>
        <w:lastRenderedPageBreak/>
        <w:t>«Προσαρμογή τ</w:t>
      </w:r>
      <w:r>
        <w:rPr>
          <w:rFonts w:eastAsia="Times New Roman"/>
          <w:szCs w:val="24"/>
        </w:rPr>
        <w:t>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w:t>
      </w:r>
      <w:r>
        <w:rPr>
          <w:rFonts w:eastAsia="Times New Roman"/>
          <w:szCs w:val="24"/>
        </w:rPr>
        <w:t xml:space="preserve">οποποίηση της Οδηγίας 2006/43/ΕΚ του Ευρωπαϊκού Κοινοβουλίου και του Συμβουλίου και την κατάργηση των Οδηγιών 78/660/ΕΟΚ και 83/349/ΕΟΚ του Συμβουλίου» (ΕΕ </w:t>
      </w:r>
      <w:r>
        <w:rPr>
          <w:rFonts w:eastAsia="Times New Roman"/>
          <w:szCs w:val="24"/>
          <w:lang w:val="en-US"/>
        </w:rPr>
        <w:t>L</w:t>
      </w:r>
      <w:r>
        <w:rPr>
          <w:rFonts w:eastAsia="Times New Roman"/>
          <w:szCs w:val="24"/>
        </w:rPr>
        <w:t xml:space="preserve"> 189 της 29ης Ιουνίου 2013) και στις διατάξεις της Οδηγίας 2014/95/ΕΕ του Ευρωπαϊκού Συμβουλίου και</w:t>
      </w:r>
      <w:r>
        <w:rPr>
          <w:rFonts w:eastAsia="Times New Roman"/>
          <w:szCs w:val="24"/>
        </w:rPr>
        <w:t xml:space="preserve"> του Συμβουλίου (ΕΕ </w:t>
      </w:r>
      <w:r>
        <w:rPr>
          <w:rFonts w:eastAsia="Times New Roman"/>
          <w:szCs w:val="24"/>
          <w:lang w:val="en-US"/>
        </w:rPr>
        <w:t>L</w:t>
      </w:r>
      <w:r>
        <w:rPr>
          <w:rFonts w:eastAsia="Times New Roman"/>
          <w:szCs w:val="24"/>
        </w:rPr>
        <w:t xml:space="preserve"> 330/1 της 15ης Νοεμβρίου 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w:t>
      </w:r>
      <w:r>
        <w:rPr>
          <w:rFonts w:eastAsia="Times New Roman"/>
          <w:szCs w:val="24"/>
        </w:rPr>
        <w:t xml:space="preserve">άξεις αρμοδιότητας Υπουργείου Οικονομίας, Ανάπτυξης και Τουρισμού». </w:t>
      </w:r>
    </w:p>
    <w:p w14:paraId="043C90E5" w14:textId="77777777" w:rsidR="00857459" w:rsidRDefault="006D165B">
      <w:pPr>
        <w:spacing w:line="600" w:lineRule="auto"/>
        <w:ind w:firstLine="720"/>
        <w:contextualSpacing/>
        <w:jc w:val="both"/>
        <w:rPr>
          <w:rFonts w:eastAsia="Times New Roman"/>
          <w:szCs w:val="24"/>
        </w:rPr>
      </w:pPr>
      <w:r>
        <w:rPr>
          <w:rFonts w:eastAsia="Times New Roman"/>
          <w:szCs w:val="24"/>
        </w:rPr>
        <w:t>Παραπέμπεται στην αρμόδια Διαρκή Επιτροπή.</w:t>
      </w:r>
    </w:p>
    <w:p w14:paraId="043C90E6"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Επίσης, έχω την τιμή να ανακοινώσω στο Σώμα ότι ο Υπουργός Δικαιοσύνης, Διαφάνειας και Ανθρωπίνων Δικαιωμάτων διαβίβασε στη Βουλή, σύμφωνα με το</w:t>
      </w:r>
      <w:r>
        <w:rPr>
          <w:rFonts w:eastAsia="Times New Roman" w:cs="Times New Roman"/>
          <w:szCs w:val="24"/>
        </w:rPr>
        <w:t xml:space="preserve"> άρθρο 86 του Συντάγματος και τον </w:t>
      </w:r>
      <w:r>
        <w:rPr>
          <w:rFonts w:eastAsia="Times New Roman" w:cs="Times New Roman"/>
          <w:szCs w:val="24"/>
        </w:rPr>
        <w:lastRenderedPageBreak/>
        <w:t>ν.3126/2003 «Ποινική ευθύνη των Υπουργών», όπως ισχύει, στις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ποινική δικογραφία που αφορά στον Υπουργό Υγείας.</w:t>
      </w:r>
    </w:p>
    <w:p w14:paraId="043C90E7"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προχωρούμε στην τέταρτη με αριθμό 906/24-5-2016 επίκαιρη ερώτηση </w:t>
      </w:r>
      <w:r>
        <w:rPr>
          <w:rFonts w:eastAsia="Times New Roman" w:cs="Times New Roman"/>
          <w:szCs w:val="24"/>
        </w:rPr>
        <w:t xml:space="preserve">πρώτου κύκλου </w:t>
      </w:r>
      <w:r>
        <w:rPr>
          <w:rFonts w:eastAsia="Times New Roman" w:cs="Times New Roman"/>
          <w:szCs w:val="24"/>
        </w:rPr>
        <w:t>της Βουλευτού Αττι</w:t>
      </w:r>
      <w:r>
        <w:rPr>
          <w:rFonts w:eastAsia="Times New Roman" w:cs="Times New Roman"/>
          <w:szCs w:val="24"/>
        </w:rPr>
        <w:t>κής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szCs w:val="24"/>
        </w:rPr>
        <w:t xml:space="preserve"> σχετικά με τη δημιουργία </w:t>
      </w:r>
      <w:proofErr w:type="spellStart"/>
      <w:r>
        <w:rPr>
          <w:rFonts w:eastAsia="Times New Roman" w:cs="Times New Roman"/>
          <w:szCs w:val="24"/>
        </w:rPr>
        <w:t>hot</w:t>
      </w:r>
      <w:proofErr w:type="spellEnd"/>
      <w:r>
        <w:rPr>
          <w:rFonts w:eastAsia="Times New Roman" w:cs="Times New Roman"/>
          <w:szCs w:val="24"/>
        </w:rPr>
        <w:t xml:space="preserve"> </w:t>
      </w:r>
      <w:proofErr w:type="spellStart"/>
      <w:r>
        <w:rPr>
          <w:rFonts w:eastAsia="Times New Roman" w:cs="Times New Roman"/>
          <w:szCs w:val="24"/>
        </w:rPr>
        <w:t>spot</w:t>
      </w:r>
      <w:proofErr w:type="spellEnd"/>
      <w:r>
        <w:rPr>
          <w:rFonts w:eastAsia="Times New Roman" w:cs="Times New Roman"/>
          <w:szCs w:val="24"/>
        </w:rPr>
        <w:t xml:space="preserve"> στη συνοικία των </w:t>
      </w:r>
      <w:proofErr w:type="spellStart"/>
      <w:r>
        <w:rPr>
          <w:rFonts w:eastAsia="Times New Roman" w:cs="Times New Roman"/>
          <w:szCs w:val="24"/>
        </w:rPr>
        <w:t>νεοπροσφύγων</w:t>
      </w:r>
      <w:proofErr w:type="spellEnd"/>
      <w:r>
        <w:rPr>
          <w:rFonts w:eastAsia="Times New Roman" w:cs="Times New Roman"/>
          <w:szCs w:val="24"/>
        </w:rPr>
        <w:t xml:space="preserve"> Ποντίων, </w:t>
      </w:r>
      <w:proofErr w:type="spellStart"/>
      <w:r>
        <w:rPr>
          <w:rFonts w:eastAsia="Times New Roman" w:cs="Times New Roman"/>
          <w:szCs w:val="24"/>
        </w:rPr>
        <w:t>Γκορυτσά</w:t>
      </w:r>
      <w:proofErr w:type="spellEnd"/>
      <w:r>
        <w:rPr>
          <w:rFonts w:eastAsia="Times New Roman" w:cs="Times New Roman"/>
          <w:szCs w:val="24"/>
        </w:rPr>
        <w:t xml:space="preserve"> Ασπροπύργου.</w:t>
      </w:r>
    </w:p>
    <w:p w14:paraId="043C90E8"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 για δύο λε</w:t>
      </w:r>
      <w:r>
        <w:rPr>
          <w:rFonts w:eastAsia="Times New Roman" w:cs="Times New Roman"/>
          <w:szCs w:val="24"/>
        </w:rPr>
        <w:t>πτά.</w:t>
      </w:r>
    </w:p>
    <w:p w14:paraId="043C90E9"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043C90EA"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Αναμφισβήτητα, οι διαστάσεις του προσφυγικού ζητήματος είναι πολλές, ξεκινώντας από την ανθρωπιστική και καταλήγοντας στην κοινωνική και οικονομική. </w:t>
      </w:r>
    </w:p>
    <w:p w14:paraId="043C90EB"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Κυβέρνηση έχει χάσει πολύτιμο χρόνο και βλέπει ακόμη και σήμερα το ζήτημα πρώτα επικοινωνιακά και μετά με οποιονδήποτε άλλο τρόπο. Προχθές, συζητούσα με τον κ. Ξανθό για </w:t>
      </w:r>
      <w:r>
        <w:rPr>
          <w:rFonts w:eastAsia="Times New Roman" w:cs="Times New Roman"/>
          <w:szCs w:val="24"/>
        </w:rPr>
        <w:lastRenderedPageBreak/>
        <w:t xml:space="preserve">το υγειονομικό σχέδιο αντιμετώπισης των κινδύνων που έχουν </w:t>
      </w:r>
      <w:r>
        <w:rPr>
          <w:rFonts w:eastAsia="Times New Roman" w:cs="Times New Roman"/>
          <w:szCs w:val="24"/>
        </w:rPr>
        <w:t>οι πολίτες</w:t>
      </w:r>
      <w:r>
        <w:rPr>
          <w:rFonts w:eastAsia="Times New Roman" w:cs="Times New Roman"/>
          <w:szCs w:val="24"/>
        </w:rPr>
        <w:t xml:space="preserve"> αλλά </w:t>
      </w:r>
      <w:r>
        <w:rPr>
          <w:rFonts w:eastAsia="Times New Roman" w:cs="Times New Roman"/>
          <w:szCs w:val="24"/>
        </w:rPr>
        <w:t>και οι ίδιοι οι πρόσφυγες ως άνθρωποι, ως οικογένειες</w:t>
      </w:r>
      <w:r>
        <w:rPr>
          <w:rFonts w:eastAsia="Times New Roman" w:cs="Times New Roman"/>
          <w:szCs w:val="24"/>
        </w:rPr>
        <w:t>,</w:t>
      </w:r>
      <w:r>
        <w:rPr>
          <w:rFonts w:eastAsia="Times New Roman" w:cs="Times New Roman"/>
          <w:szCs w:val="24"/>
        </w:rPr>
        <w:t xml:space="preserve"> που είναι μέσα στους συγκεκριμένους επίσημους καταυλισμούς, αλλά και τους ανεπίσημους.</w:t>
      </w:r>
    </w:p>
    <w:p w14:paraId="043C90EC"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 τον ίδιο τρόπο θέλω πραγματικά να ασχοληθούμε </w:t>
      </w:r>
      <w:r>
        <w:rPr>
          <w:rFonts w:eastAsia="Times New Roman" w:cs="Times New Roman"/>
          <w:szCs w:val="24"/>
        </w:rPr>
        <w:t xml:space="preserve">με το πώς η τοπική διάσταση των ζητημάτων δεν πρέπει να είναι </w:t>
      </w:r>
      <w:proofErr w:type="spellStart"/>
      <w:r>
        <w:rPr>
          <w:rFonts w:eastAsia="Times New Roman" w:cs="Times New Roman"/>
          <w:szCs w:val="24"/>
        </w:rPr>
        <w:t>προεξάρχουσα</w:t>
      </w:r>
      <w:proofErr w:type="spellEnd"/>
      <w:r>
        <w:rPr>
          <w:rFonts w:eastAsia="Times New Roman" w:cs="Times New Roman"/>
          <w:szCs w:val="24"/>
        </w:rPr>
        <w:t xml:space="preserve">. Πρέπει να γίνει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rPr>
        <w:t xml:space="preserve"> σε όλους τους τόπους, όπως και στη </w:t>
      </w:r>
      <w:r>
        <w:rPr>
          <w:rFonts w:eastAsia="Times New Roman" w:cs="Times New Roman"/>
          <w:szCs w:val="24"/>
        </w:rPr>
        <w:t>δ</w:t>
      </w:r>
      <w:r>
        <w:rPr>
          <w:rFonts w:eastAsia="Times New Roman" w:cs="Times New Roman"/>
          <w:szCs w:val="24"/>
        </w:rPr>
        <w:t>υτική Αττική, την οποία αυτή τη στιγμή έχω την εξαιρετική τιμή να εκπροσωπώ για την παράταξή μου στη Βουλή των Ελλήνων,</w:t>
      </w:r>
      <w:r>
        <w:rPr>
          <w:rFonts w:eastAsia="Times New Roman" w:cs="Times New Roman"/>
          <w:szCs w:val="24"/>
        </w:rPr>
        <w:t xml:space="preserve"> αλλά, κύριε Υπουργέ, ο σχεδιασμός </w:t>
      </w:r>
      <w:r>
        <w:rPr>
          <w:rFonts w:eastAsia="Times New Roman" w:cs="Times New Roman"/>
          <w:szCs w:val="24"/>
        </w:rPr>
        <w:t xml:space="preserve">σας </w:t>
      </w:r>
      <w:r>
        <w:rPr>
          <w:rFonts w:eastAsia="Times New Roman" w:cs="Times New Roman"/>
          <w:szCs w:val="24"/>
        </w:rPr>
        <w:t xml:space="preserve">έχει πρόβλημα. </w:t>
      </w:r>
    </w:p>
    <w:p w14:paraId="043C90ED"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Σας έχω γράψει στην ερώτηση μια σειρά από παράγοντες, όπως η ύπαρξη επιχειρήσεων υγραερίου, επιχειρήσεων χημικών στην περιοχή, που έχουν έναν αυξημένο κίνδυνο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 αρχάς,</w:t>
      </w:r>
      <w:r>
        <w:rPr>
          <w:rFonts w:eastAsia="Times New Roman" w:cs="Times New Roman"/>
          <w:szCs w:val="24"/>
        </w:rPr>
        <w:t xml:space="preserve"> για τους ίδιους τους ανθρώπου</w:t>
      </w:r>
      <w:r>
        <w:rPr>
          <w:rFonts w:eastAsia="Times New Roman" w:cs="Times New Roman"/>
          <w:szCs w:val="24"/>
        </w:rPr>
        <w:t xml:space="preserve">ς που </w:t>
      </w:r>
      <w:r>
        <w:rPr>
          <w:rFonts w:eastAsia="Times New Roman" w:cs="Times New Roman"/>
          <w:szCs w:val="24"/>
        </w:rPr>
        <w:t xml:space="preserve">θα </w:t>
      </w:r>
      <w:r>
        <w:rPr>
          <w:rFonts w:eastAsia="Times New Roman" w:cs="Times New Roman"/>
          <w:szCs w:val="24"/>
        </w:rPr>
        <w:t>είναι μέσα</w:t>
      </w:r>
      <w:r>
        <w:rPr>
          <w:rFonts w:eastAsia="Times New Roman" w:cs="Times New Roman"/>
          <w:szCs w:val="24"/>
        </w:rPr>
        <w:t xml:space="preserve"> στο</w:t>
      </w:r>
      <w:r w:rsidRPr="00BE35CB">
        <w:rPr>
          <w:rFonts w:eastAsia="Times New Roman" w:cs="Times New Roman"/>
          <w:szCs w:val="24"/>
        </w:rPr>
        <w:t xml:space="preserve"> </w:t>
      </w:r>
      <w:r>
        <w:rPr>
          <w:rFonts w:eastAsia="Times New Roman" w:cs="Times New Roman"/>
          <w:szCs w:val="24"/>
          <w:lang w:val="en-US"/>
        </w:rPr>
        <w:t>hot</w:t>
      </w:r>
      <w:r w:rsidRPr="00BE35CB">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Αναφέρω, επίσης, ότι βρίσκεται πάνω στη </w:t>
      </w:r>
      <w:r>
        <w:rPr>
          <w:rFonts w:eastAsia="Times New Roman" w:cs="Times New Roman"/>
          <w:szCs w:val="24"/>
        </w:rPr>
        <w:t>λ</w:t>
      </w:r>
      <w:r>
        <w:rPr>
          <w:rFonts w:eastAsia="Times New Roman" w:cs="Times New Roman"/>
          <w:szCs w:val="24"/>
        </w:rPr>
        <w:t>εωφόρο</w:t>
      </w:r>
      <w:r>
        <w:rPr>
          <w:rFonts w:eastAsia="Times New Roman" w:cs="Times New Roman"/>
          <w:szCs w:val="24"/>
        </w:rPr>
        <w:t xml:space="preserve"> Ειρήνης, πρώην</w:t>
      </w:r>
      <w:r>
        <w:rPr>
          <w:rFonts w:eastAsia="Times New Roman" w:cs="Times New Roman"/>
          <w:szCs w:val="24"/>
        </w:rPr>
        <w:t xml:space="preserve"> ΝΑΤΟ.</w:t>
      </w:r>
    </w:p>
    <w:p w14:paraId="043C90EE"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θέλω να σταθώ σε κάτι που για μένα </w:t>
      </w:r>
      <w:r>
        <w:rPr>
          <w:rFonts w:eastAsia="Times New Roman" w:cs="Times New Roman"/>
          <w:szCs w:val="24"/>
        </w:rPr>
        <w:t>-</w:t>
      </w:r>
      <w:r>
        <w:rPr>
          <w:rFonts w:eastAsia="Times New Roman" w:cs="Times New Roman"/>
          <w:szCs w:val="24"/>
        </w:rPr>
        <w:t>για εμάς στη Δημοκρατική Συμπαράταξη</w:t>
      </w:r>
      <w:r>
        <w:rPr>
          <w:rFonts w:eastAsia="Times New Roman" w:cs="Times New Roman"/>
          <w:szCs w:val="24"/>
        </w:rPr>
        <w:t>-</w:t>
      </w:r>
      <w:r>
        <w:rPr>
          <w:rFonts w:eastAsia="Times New Roman" w:cs="Times New Roman"/>
          <w:szCs w:val="24"/>
        </w:rPr>
        <w:t xml:space="preserve"> έχει μεγάλη σημασία</w:t>
      </w:r>
      <w:r>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την κοινωνική διάσταση. Στη συγκεκριμένη συνοικία, </w:t>
      </w:r>
      <w:r>
        <w:rPr>
          <w:rFonts w:eastAsia="Times New Roman" w:cs="Times New Roman"/>
          <w:szCs w:val="24"/>
        </w:rPr>
        <w:t xml:space="preserve">πρέπει να γνωρίζετε ότι υπάρχει πολύ υψηλός βαθμός ανεργίας, φτώχειας και αποκλεισμού, μεγάλος αριθμός εγκληματικών περιστατικών και </w:t>
      </w:r>
      <w:proofErr w:type="spellStart"/>
      <w:r>
        <w:rPr>
          <w:rFonts w:eastAsia="Times New Roman" w:cs="Times New Roman"/>
          <w:szCs w:val="24"/>
        </w:rPr>
        <w:t>παραβατικών</w:t>
      </w:r>
      <w:proofErr w:type="spellEnd"/>
      <w:r>
        <w:rPr>
          <w:rFonts w:eastAsia="Times New Roman" w:cs="Times New Roman"/>
          <w:szCs w:val="24"/>
        </w:rPr>
        <w:t xml:space="preserve"> συμπεριφορών. </w:t>
      </w:r>
    </w:p>
    <w:p w14:paraId="043C90EF"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την περιοχή, λοιπόν, που έχει φτώχεια, ανεργία, που έχει ανθρώπους που είναι και αυτοί </w:t>
      </w:r>
      <w:proofErr w:type="spellStart"/>
      <w:r>
        <w:rPr>
          <w:rFonts w:eastAsia="Times New Roman" w:cs="Times New Roman"/>
          <w:szCs w:val="24"/>
        </w:rPr>
        <w:t>ν</w:t>
      </w:r>
      <w:r>
        <w:rPr>
          <w:rFonts w:eastAsia="Times New Roman" w:cs="Times New Roman"/>
          <w:szCs w:val="24"/>
        </w:rPr>
        <w:t>εοπρόσφυγες</w:t>
      </w:r>
      <w:proofErr w:type="spellEnd"/>
      <w:r>
        <w:rPr>
          <w:rFonts w:eastAsia="Times New Roman" w:cs="Times New Roman"/>
          <w:szCs w:val="24"/>
        </w:rPr>
        <w:t>, ίσως λίγο πιο παλιοί …</w:t>
      </w:r>
    </w:p>
    <w:p w14:paraId="043C90F0"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της κυρίας Βουλευτού)</w:t>
      </w:r>
    </w:p>
    <w:p w14:paraId="043C90F1"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Κύριε Πρόεδρε, μισό λεπτό την ανοχή σας.</w:t>
      </w:r>
    </w:p>
    <w:p w14:paraId="043C90F2"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κυρία </w:t>
      </w:r>
      <w:proofErr w:type="spellStart"/>
      <w:r>
        <w:rPr>
          <w:rFonts w:eastAsia="Times New Roman" w:cs="Times New Roman"/>
          <w:szCs w:val="24"/>
        </w:rPr>
        <w:t>Χριστοφιλοπούλου</w:t>
      </w:r>
      <w:proofErr w:type="spellEnd"/>
      <w:r>
        <w:rPr>
          <w:rFonts w:eastAsia="Times New Roman" w:cs="Times New Roman"/>
          <w:szCs w:val="24"/>
        </w:rPr>
        <w:t>.</w:t>
      </w:r>
    </w:p>
    <w:p w14:paraId="043C90F3"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Καλά-καλά, τώρα μαθαίνουν τη γλώσσα και ενσωματώνονται στην τοπική κοινωνία, στην οποία πρέπει να ενσωματωθούν. </w:t>
      </w:r>
    </w:p>
    <w:p w14:paraId="043C90F4"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πρόβλημα αποκλεισμού. Δεν πας δίπλα στο πρόβλημα του αποκλεισμού</w:t>
      </w:r>
      <w:r>
        <w:rPr>
          <w:rFonts w:eastAsia="Times New Roman" w:cs="Times New Roman"/>
          <w:szCs w:val="24"/>
        </w:rPr>
        <w:t xml:space="preserve"> να βάλεις άλλο ένα πρόβλημα</w:t>
      </w:r>
      <w:r>
        <w:rPr>
          <w:rFonts w:eastAsia="Times New Roman" w:cs="Times New Roman"/>
          <w:szCs w:val="24"/>
        </w:rPr>
        <w:t>, διότι αυτό αντ</w:t>
      </w:r>
      <w:r>
        <w:rPr>
          <w:rFonts w:eastAsia="Times New Roman" w:cs="Times New Roman"/>
          <w:szCs w:val="24"/>
        </w:rPr>
        <w:t xml:space="preserve">ί να βελτιωθεί και να πάμε σε συνθήκες κοινωνικής ενσωμάτωσης, πάμε αντίθετα σε λογικές </w:t>
      </w:r>
      <w:proofErr w:type="spellStart"/>
      <w:r>
        <w:rPr>
          <w:rFonts w:eastAsia="Times New Roman" w:cs="Times New Roman"/>
          <w:szCs w:val="24"/>
        </w:rPr>
        <w:t>εθνικολαϊκιστικές</w:t>
      </w:r>
      <w:proofErr w:type="spellEnd"/>
      <w:r>
        <w:rPr>
          <w:rFonts w:eastAsia="Times New Roman" w:cs="Times New Roman"/>
          <w:szCs w:val="24"/>
        </w:rPr>
        <w:t xml:space="preserve">, κορώνες ρατσιστικές και ξενοφοβίας. </w:t>
      </w:r>
    </w:p>
    <w:p w14:paraId="043C90F5"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Κύριε Πρόεδρε, δυστυχώς -απευθύνομαι και σε εσάς- τα έχουμε δει και σε άλλες περιοχές της χώρας και νομίζω ότι ε</w:t>
      </w:r>
      <w:r>
        <w:rPr>
          <w:rFonts w:eastAsia="Times New Roman" w:cs="Times New Roman"/>
          <w:szCs w:val="24"/>
        </w:rPr>
        <w:t xml:space="preserve">ίναι ακραίες εκφράσεις ενός φανατισμού, τον οποίο πρέπει να αποτρέψουμε. Γι’ αυτό, παρά την κριτική που εμείς ασκήσαμε κατά καιρούς στο προσφυγικό ζήτημα, θα είδατε, κύριε Υπουργέ, ότι στα μεγάλα ζητήματα, στο Συμβούλιο των Αρχηγών, εμείς «βάλαμε πλάτη». </w:t>
      </w:r>
    </w:p>
    <w:p w14:paraId="043C90F6"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λέω να γίνει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rPr>
        <w:t xml:space="preserve"> και στον Ασπρόπυργο, αν το επιλέξετε. Δεν με ενδιαφέρει τι προτείνει ο </w:t>
      </w:r>
      <w:r>
        <w:rPr>
          <w:rFonts w:eastAsia="Times New Roman" w:cs="Times New Roman"/>
          <w:szCs w:val="24"/>
        </w:rPr>
        <w:t>δ</w:t>
      </w:r>
      <w:r>
        <w:rPr>
          <w:rFonts w:eastAsia="Times New Roman" w:cs="Times New Roman"/>
          <w:szCs w:val="24"/>
        </w:rPr>
        <w:t xml:space="preserve">ήμαρχος και ο </w:t>
      </w:r>
      <w:proofErr w:type="spellStart"/>
      <w:r>
        <w:rPr>
          <w:rFonts w:eastAsia="Times New Roman" w:cs="Times New Roman"/>
          <w:szCs w:val="24"/>
        </w:rPr>
        <w:t>α</w:t>
      </w:r>
      <w:r>
        <w:rPr>
          <w:rFonts w:eastAsia="Times New Roman" w:cs="Times New Roman"/>
          <w:szCs w:val="24"/>
        </w:rPr>
        <w:t>ντιπεριφερειάρχης</w:t>
      </w:r>
      <w:proofErr w:type="spellEnd"/>
      <w:r>
        <w:rPr>
          <w:rFonts w:eastAsia="Times New Roman" w:cs="Times New Roman"/>
          <w:szCs w:val="24"/>
        </w:rPr>
        <w:t xml:space="preserve">. Ας προτείνουν ό,τι νομίζουν. Εσείς, αφού τους ακούσετε και ακούσετε τους φορείς, επιλέξτε μια περιοχή. Δόξα τω </w:t>
      </w:r>
      <w:r>
        <w:rPr>
          <w:rFonts w:eastAsia="Times New Roman" w:cs="Times New Roman"/>
          <w:szCs w:val="24"/>
        </w:rPr>
        <w:t>θ</w:t>
      </w:r>
      <w:r>
        <w:rPr>
          <w:rFonts w:eastAsia="Times New Roman" w:cs="Times New Roman"/>
          <w:szCs w:val="24"/>
        </w:rPr>
        <w:t>εώ,</w:t>
      </w:r>
      <w:r>
        <w:rPr>
          <w:rFonts w:eastAsia="Times New Roman" w:cs="Times New Roman"/>
          <w:szCs w:val="24"/>
        </w:rPr>
        <w:t xml:space="preserve"> υπάρχουν ευρύτατες εκτάσεις στη </w:t>
      </w:r>
      <w:r>
        <w:rPr>
          <w:rFonts w:eastAsia="Times New Roman" w:cs="Times New Roman"/>
          <w:szCs w:val="24"/>
        </w:rPr>
        <w:t>δ</w:t>
      </w:r>
      <w:r>
        <w:rPr>
          <w:rFonts w:eastAsia="Times New Roman" w:cs="Times New Roman"/>
          <w:szCs w:val="24"/>
        </w:rPr>
        <w:t xml:space="preserve">υτική Αττική, αφού έχει επιλεγεί </w:t>
      </w:r>
      <w:r>
        <w:rPr>
          <w:rFonts w:eastAsia="Times New Roman" w:cs="Times New Roman"/>
          <w:szCs w:val="24"/>
        </w:rPr>
        <w:t xml:space="preserve">και </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υτική Αττική για να γίνει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rPr>
        <w:t xml:space="preserve">, όχι όμως εκεί, γιατί εκεί υπάρχει κίνδυνος </w:t>
      </w:r>
      <w:r>
        <w:rPr>
          <w:rFonts w:eastAsia="Times New Roman" w:cs="Times New Roman"/>
          <w:szCs w:val="24"/>
        </w:rPr>
        <w:lastRenderedPageBreak/>
        <w:t>και ουσιαστικός και κοινωνικός, κύριε Υπουργέ, αλλά και πολιτικός, όπως σας ανέφερα και δεν θέλω για ευ</w:t>
      </w:r>
      <w:r>
        <w:rPr>
          <w:rFonts w:eastAsia="Times New Roman" w:cs="Times New Roman"/>
          <w:szCs w:val="24"/>
        </w:rPr>
        <w:t xml:space="preserve">νόητους λόγους να επεκταθώ. </w:t>
      </w:r>
    </w:p>
    <w:p w14:paraId="043C90F7"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w:t>
      </w:r>
    </w:p>
    <w:p w14:paraId="043C90F8" w14:textId="77777777" w:rsidR="00857459" w:rsidRDefault="006D165B">
      <w:pPr>
        <w:spacing w:line="600" w:lineRule="auto"/>
        <w:ind w:firstLine="720"/>
        <w:contextualSpacing/>
        <w:jc w:val="both"/>
        <w:rPr>
          <w:rFonts w:eastAsia="Times New Roman" w:cs="Times New Roman"/>
          <w:szCs w:val="24"/>
        </w:rPr>
      </w:pPr>
      <w:r>
        <w:rPr>
          <w:rFonts w:eastAsia="Times New Roman"/>
          <w:b/>
          <w:bCs/>
          <w:color w:val="242424"/>
          <w:szCs w:val="24"/>
        </w:rPr>
        <w:t>ΔΗΜΗΤΡΙΟΣ ΒΙΤΣΑΣ (Αναπληρωτής Υπουργός Εθνικής Άμυνας):</w:t>
      </w:r>
      <w:r>
        <w:rPr>
          <w:rFonts w:eastAsia="Times New Roman" w:cs="Times New Roman"/>
          <w:szCs w:val="24"/>
        </w:rPr>
        <w:t xml:space="preserve"> Ευχαριστώ, κύριε Πρόεδρε.</w:t>
      </w:r>
    </w:p>
    <w:p w14:paraId="043C90F9"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r>
        <w:rPr>
          <w:rFonts w:eastAsia="Times New Roman" w:cs="Times New Roman"/>
          <w:szCs w:val="24"/>
        </w:rPr>
        <w:t xml:space="preserve">κατ’ αρχάς </w:t>
      </w:r>
      <w:r>
        <w:rPr>
          <w:rFonts w:eastAsia="Times New Roman" w:cs="Times New Roman"/>
          <w:szCs w:val="24"/>
        </w:rPr>
        <w:t xml:space="preserve">θέλω να σας πω ότι </w:t>
      </w:r>
      <w:r>
        <w:rPr>
          <w:rFonts w:eastAsia="Times New Roman" w:cs="Times New Roman"/>
          <w:szCs w:val="24"/>
        </w:rPr>
        <w:t xml:space="preserve">είμαι ικανοποιημένος </w:t>
      </w:r>
      <w:r>
        <w:rPr>
          <w:rFonts w:eastAsia="Times New Roman" w:cs="Times New Roman"/>
          <w:szCs w:val="24"/>
        </w:rPr>
        <w:t xml:space="preserve">από </w:t>
      </w:r>
      <w:r>
        <w:rPr>
          <w:rFonts w:eastAsia="Times New Roman" w:cs="Times New Roman"/>
          <w:szCs w:val="24"/>
        </w:rPr>
        <w:t xml:space="preserve">το γεγονός ότι στην προφορική σας τοποθέτηση αλλάξατε πολλά πράγματα σε σχέση με το περιεχόμενο της ερώτησής σας. </w:t>
      </w:r>
    </w:p>
    <w:p w14:paraId="043C90FA"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Θα έρθω, όμως, και θα αναφερθώ πολύ συγκεκριμένα και αντικειμενικά στο περιεχόμενο της ερώτησής σας, ακριβώς γιατί ένα κομμάτι είναι, θα λέγα</w:t>
      </w:r>
      <w:r>
        <w:rPr>
          <w:rFonts w:eastAsia="Times New Roman" w:cs="Times New Roman"/>
          <w:szCs w:val="24"/>
        </w:rPr>
        <w:t>με,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όχι από την ερώτησή σας αλλά από τις ανακοινώσεις που έχουν βγει από τη δημοτική αρχή και κάποιους φορείς στον Ασπρόπυργο </w:t>
      </w:r>
      <w:r>
        <w:rPr>
          <w:rFonts w:eastAsia="Times New Roman" w:cs="Times New Roman"/>
          <w:szCs w:val="24"/>
        </w:rPr>
        <w:t>κ</w:t>
      </w:r>
      <w:r>
        <w:rPr>
          <w:rFonts w:eastAsia="Times New Roman" w:cs="Times New Roman"/>
          <w:szCs w:val="24"/>
        </w:rPr>
        <w:t>αι θεωρείστε ότι απευθύνομαι και προς αυτούς.</w:t>
      </w:r>
    </w:p>
    <w:p w14:paraId="043C90FB"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κυρία </w:t>
      </w:r>
      <w:proofErr w:type="spellStart"/>
      <w:r>
        <w:rPr>
          <w:rFonts w:eastAsia="Times New Roman" w:cs="Times New Roman"/>
          <w:szCs w:val="24"/>
        </w:rPr>
        <w:t>Χριστοφιλοπούλου</w:t>
      </w:r>
      <w:proofErr w:type="spellEnd"/>
      <w:r>
        <w:rPr>
          <w:rFonts w:eastAsia="Times New Roman" w:cs="Times New Roman"/>
          <w:szCs w:val="24"/>
        </w:rPr>
        <w:t>, για εμένα είναι φανερό πως η Αντιπ</w:t>
      </w:r>
      <w:r>
        <w:rPr>
          <w:rFonts w:eastAsia="Times New Roman" w:cs="Times New Roman"/>
          <w:szCs w:val="24"/>
        </w:rPr>
        <w:t>ολίτευση –</w:t>
      </w:r>
      <w:r>
        <w:rPr>
          <w:rFonts w:eastAsia="Times New Roman" w:cs="Times New Roman"/>
          <w:szCs w:val="24"/>
        </w:rPr>
        <w:t>Μ</w:t>
      </w:r>
      <w:r>
        <w:rPr>
          <w:rFonts w:eastAsia="Times New Roman" w:cs="Times New Roman"/>
          <w:szCs w:val="24"/>
        </w:rPr>
        <w:t xml:space="preserve">είζονα και </w:t>
      </w:r>
      <w:r>
        <w:rPr>
          <w:rFonts w:eastAsia="Times New Roman" w:cs="Times New Roman"/>
          <w:szCs w:val="24"/>
        </w:rPr>
        <w:t>Ε</w:t>
      </w:r>
      <w:r>
        <w:rPr>
          <w:rFonts w:eastAsia="Times New Roman" w:cs="Times New Roman"/>
          <w:szCs w:val="24"/>
        </w:rPr>
        <w:t xml:space="preserve">λάσσονα- έχει επιλέξει έναν δρόμο, αυτόν της αντιπολίτευσης για την αντιπολίτευση. Γιατί δεν εξηγείται διαφορετικά ότι βλέπετε καταστροφή, όσον αφορά το προσφυγικό, ακριβώς εκεί που διεθνείς οργανισμοί, ξένες κυβερνήσεις και μεγάλοι </w:t>
      </w:r>
      <w:r>
        <w:rPr>
          <w:rFonts w:eastAsia="Times New Roman" w:cs="Times New Roman"/>
          <w:szCs w:val="24"/>
        </w:rPr>
        <w:t>φορείς -όχι που λειτουργούν εκ του μακρόθεν, αλλά και εντός της Ελλάδας- μας δίνουν συγχαρητήρια.</w:t>
      </w:r>
    </w:p>
    <w:p w14:paraId="043C90FC"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Μέσα σε λιγότερο χρονικό διάστημα από τρεις μήνες εξήντα χιλιάδες άνθρωποι κυνηγημένοι από τον πόλεμο και τον τόπο τους βρήκαν πρώτο καταφύγιο, φαγητό, ιατροφ</w:t>
      </w:r>
      <w:r>
        <w:rPr>
          <w:rFonts w:eastAsia="Times New Roman" w:cs="Times New Roman"/>
          <w:szCs w:val="24"/>
        </w:rPr>
        <w:t xml:space="preserve">αρμακευτική μέριμνα, κρατική και κοινωνική συμπαράσταση. </w:t>
      </w:r>
      <w:r>
        <w:rPr>
          <w:rFonts w:eastAsia="Times New Roman" w:cs="Times New Roman"/>
          <w:szCs w:val="24"/>
        </w:rPr>
        <w:t>Ό</w:t>
      </w:r>
      <w:r>
        <w:rPr>
          <w:rFonts w:eastAsia="Times New Roman" w:cs="Times New Roman"/>
          <w:szCs w:val="24"/>
        </w:rPr>
        <w:t>λα αυτά –και πρέπει να το αναγνωρίσουν όλοι- σε ένα κράτος που όλα τα προηγούμενα χρόνια η μόνη και μόνιμη φροντίδα του ήταν να δημιουργεί κέντρα κράτησης, ένα κράτος ανέτοιμο να αντιμετωπίσει τέτοι</w:t>
      </w:r>
      <w:r>
        <w:rPr>
          <w:rFonts w:eastAsia="Times New Roman" w:cs="Times New Roman"/>
          <w:szCs w:val="24"/>
        </w:rPr>
        <w:t>ες</w:t>
      </w:r>
      <w:r>
        <w:rPr>
          <w:rFonts w:eastAsia="Times New Roman" w:cs="Times New Roman"/>
          <w:szCs w:val="24"/>
        </w:rPr>
        <w:t xml:space="preserve"> κρίσεις, ανοχύρωτο θεσμικά, και, αυτό που μετράει, ανέτοιμο πρακτικά.</w:t>
      </w:r>
    </w:p>
    <w:p w14:paraId="043C90FD"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Αυτή τη στιγμή που μιλάμε</w:t>
      </w:r>
      <w:r>
        <w:rPr>
          <w:rFonts w:eastAsia="Times New Roman" w:cs="Times New Roman"/>
          <w:szCs w:val="24"/>
        </w:rPr>
        <w:t>,</w:t>
      </w:r>
      <w:r>
        <w:rPr>
          <w:rFonts w:eastAsia="Times New Roman" w:cs="Times New Roman"/>
          <w:szCs w:val="24"/>
        </w:rPr>
        <w:t xml:space="preserve"> λειτουργούν πέντε κέντρα υποδοχής στα νησιά και σαράντα δύο κέντρα φιλοξενίας στην ηπειρωτική Ελλάδα. Σε αυτά πρέπει να σας πω ότι δεν συμπεριλαμβάνονται το</w:t>
      </w:r>
      <w:r>
        <w:rPr>
          <w:rFonts w:eastAsia="Times New Roman" w:cs="Times New Roman"/>
          <w:szCs w:val="24"/>
        </w:rPr>
        <w:t xml:space="preserve"> λιμάνι </w:t>
      </w:r>
      <w:r>
        <w:rPr>
          <w:rFonts w:eastAsia="Times New Roman" w:cs="Times New Roman"/>
          <w:szCs w:val="24"/>
        </w:rPr>
        <w:lastRenderedPageBreak/>
        <w:t>του Πειραιά και το Ελληνικό, όπως και οι δομές που έχουν ενοικιαστεί από την Ύπατη Αρμοστεία</w:t>
      </w:r>
      <w:r>
        <w:rPr>
          <w:rFonts w:eastAsia="Times New Roman" w:cs="Times New Roman"/>
          <w:szCs w:val="24"/>
        </w:rPr>
        <w:t>,</w:t>
      </w:r>
      <w:r>
        <w:rPr>
          <w:rFonts w:eastAsia="Times New Roman" w:cs="Times New Roman"/>
          <w:szCs w:val="24"/>
        </w:rPr>
        <w:t xml:space="preserve"> στις οποίες, με αρκετά χρήματα, φιλοξενούνται περίπου πέντε χιλιάδες πρόσφυγες της Ύπατης Αρμοστείας. </w:t>
      </w:r>
    </w:p>
    <w:p w14:paraId="043C90FE"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Συγχρόνως δημιουργούνται άλλες δώδεκα νέες δομές κα</w:t>
      </w:r>
      <w:r>
        <w:rPr>
          <w:rFonts w:eastAsia="Times New Roman" w:cs="Times New Roman"/>
          <w:szCs w:val="24"/>
        </w:rPr>
        <w:t>ι σε λίγες ημέρες με την πλήρη εκκένωση για δεύτερη φορά του Πειραιά και την ουσιαστική ως πλήρη ανακούφιση στο Ελληνικό, ολοκληρώνεται η πρώτη φάση και συγχρόνως, εκκινεί η δεύτερη φάση, με ανακατασκευή ορισμένων κέντρων που δεν τα θεωρούμε καλά, με δημιο</w:t>
      </w:r>
      <w:r>
        <w:rPr>
          <w:rFonts w:eastAsia="Times New Roman" w:cs="Times New Roman"/>
          <w:szCs w:val="24"/>
        </w:rPr>
        <w:t>υργία πιο σταθερών δομών, με έναρξη διαδικασιών εκπαίδευσης κ.λπ.</w:t>
      </w:r>
      <w:r>
        <w:rPr>
          <w:rFonts w:eastAsia="Times New Roman" w:cs="Times New Roman"/>
          <w:szCs w:val="24"/>
        </w:rPr>
        <w:t>.</w:t>
      </w:r>
      <w:r>
        <w:rPr>
          <w:rFonts w:eastAsia="Times New Roman" w:cs="Times New Roman"/>
          <w:szCs w:val="24"/>
        </w:rPr>
        <w:t xml:space="preserve"> Αυτά αν τα λέτε εσείς καταστροφή, εμείς τα λέμε καθημερινή προσπάθεια φιλοξενίας και βελτίωσης της φιλοξενίας. </w:t>
      </w:r>
    </w:p>
    <w:p w14:paraId="043C90FF"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Όλο αυτό το διάστημα η προσπάθειά μας ήταν να συνεννοούμαστε με τους περιφερε</w:t>
      </w:r>
      <w:r>
        <w:rPr>
          <w:rFonts w:eastAsia="Times New Roman" w:cs="Times New Roman"/>
          <w:szCs w:val="24"/>
        </w:rPr>
        <w:t xml:space="preserve">ιάρχες, τους δημάρχους, τους τοπικούς φορείς συνεχώς, ακριβώς γιατί κατανοούμε ότι η κοινωνική συναίνεση είναι όρος της εύρυθμης λειτουργίας </w:t>
      </w:r>
      <w:r>
        <w:rPr>
          <w:rFonts w:eastAsia="Times New Roman" w:cs="Times New Roman"/>
          <w:szCs w:val="24"/>
        </w:rPr>
        <w:t>κ</w:t>
      </w:r>
      <w:r>
        <w:rPr>
          <w:rFonts w:eastAsia="Times New Roman" w:cs="Times New Roman"/>
          <w:szCs w:val="24"/>
        </w:rPr>
        <w:t>αι σας δηλώνω ότι συνηθέστατα η κοινωνική συναίνεση και η αλληλεγγύη ήταν ευρύτερη και βαθύτερη από αυτή των τοπικ</w:t>
      </w:r>
      <w:r>
        <w:rPr>
          <w:rFonts w:eastAsia="Times New Roman" w:cs="Times New Roman"/>
          <w:szCs w:val="24"/>
        </w:rPr>
        <w:t>ών θεσμών. Το ζήσαμε άλλωστε.</w:t>
      </w:r>
    </w:p>
    <w:p w14:paraId="043C9100" w14:textId="77777777" w:rsidR="00857459" w:rsidRDefault="006D165B">
      <w:pPr>
        <w:spacing w:line="600" w:lineRule="auto"/>
        <w:ind w:firstLine="720"/>
        <w:contextualSpacing/>
        <w:jc w:val="both"/>
        <w:rPr>
          <w:rFonts w:eastAsia="Times New Roman"/>
          <w:bCs/>
        </w:rPr>
      </w:pPr>
      <w:r>
        <w:rPr>
          <w:rFonts w:eastAsia="Times New Roman"/>
          <w:bCs/>
        </w:rPr>
        <w:lastRenderedPageBreak/>
        <w:t>(Στο σημείο αυτό κτυπάει το κουδούνι λήξεως του χρόνου ομιλίας του κυρίου Αναπληρωτή Υπουργού)</w:t>
      </w:r>
    </w:p>
    <w:p w14:paraId="043C9101"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να πάρω και τον χρόνο της δευτερολογίας μου. Δεν θα μιλήσω μετά.</w:t>
      </w:r>
    </w:p>
    <w:p w14:paraId="043C9102"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όσον αφορά την ερώτησή σ</w:t>
      </w:r>
      <w:r>
        <w:rPr>
          <w:rFonts w:eastAsia="Times New Roman" w:cs="Times New Roman"/>
          <w:szCs w:val="24"/>
        </w:rPr>
        <w:t xml:space="preserve">ας, έκανα δυο φορές κοινή σύσκεψη με τους δημάρχους της </w:t>
      </w:r>
      <w:r>
        <w:rPr>
          <w:rFonts w:eastAsia="Times New Roman" w:cs="Times New Roman"/>
          <w:szCs w:val="24"/>
        </w:rPr>
        <w:t>δ</w:t>
      </w:r>
      <w:r>
        <w:rPr>
          <w:rFonts w:eastAsia="Times New Roman" w:cs="Times New Roman"/>
          <w:szCs w:val="24"/>
        </w:rPr>
        <w:t xml:space="preserve">υτικής Αττικής. </w:t>
      </w:r>
      <w:r>
        <w:rPr>
          <w:rFonts w:eastAsia="Times New Roman" w:cs="Times New Roman"/>
          <w:szCs w:val="24"/>
        </w:rPr>
        <w:t>Π</w:t>
      </w:r>
      <w:r>
        <w:rPr>
          <w:rFonts w:eastAsia="Times New Roman" w:cs="Times New Roman"/>
          <w:szCs w:val="24"/>
        </w:rPr>
        <w:t xml:space="preserve">ρέπει να πούμε ότι αυτή τη στιγμή στη </w:t>
      </w:r>
      <w:r>
        <w:rPr>
          <w:rFonts w:eastAsia="Times New Roman" w:cs="Times New Roman"/>
          <w:szCs w:val="24"/>
        </w:rPr>
        <w:t>δ</w:t>
      </w:r>
      <w:r>
        <w:rPr>
          <w:rFonts w:eastAsia="Times New Roman" w:cs="Times New Roman"/>
          <w:szCs w:val="24"/>
        </w:rPr>
        <w:t>υτική Αττική δεν έχει μεταφερθεί ούτε ένας πρόσφυγας. Αυτή την εβδομάδα θα μεταφερθούν οι τριακόσιοι πρώτοι από τον Πειραιά σε χώρο μαθητείας π</w:t>
      </w:r>
      <w:r>
        <w:rPr>
          <w:rFonts w:eastAsia="Times New Roman" w:cs="Times New Roman"/>
          <w:szCs w:val="24"/>
        </w:rPr>
        <w:t>ου είναι κοντά στα ναυπηγεία της Ελευσίνας και σε συμφωνία και με τον δήμαρχο.</w:t>
      </w:r>
    </w:p>
    <w:p w14:paraId="043C9103"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Δύο φορές, λοιπόν, έκανα μια τέτοια συνάντηση με τους δημάρχους και ακόμη μια φορά με τον </w:t>
      </w:r>
      <w:r>
        <w:rPr>
          <w:rFonts w:eastAsia="Times New Roman" w:cs="Times New Roman"/>
          <w:szCs w:val="24"/>
        </w:rPr>
        <w:t>Δ</w:t>
      </w:r>
      <w:r>
        <w:rPr>
          <w:rFonts w:eastAsia="Times New Roman" w:cs="Times New Roman"/>
          <w:szCs w:val="24"/>
        </w:rPr>
        <w:t xml:space="preserve">ήμαρχο Ασπροπύργου και εκπροσώπους δημοτικών συμβουλίων και τοπικών φορέων. </w:t>
      </w:r>
    </w:p>
    <w:p w14:paraId="043C9104"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Στις πρώτ</w:t>
      </w:r>
      <w:r>
        <w:rPr>
          <w:rFonts w:eastAsia="Times New Roman" w:cs="Times New Roman"/>
          <w:szCs w:val="24"/>
        </w:rPr>
        <w:t xml:space="preserve">ες δύο συσκέψεις έγινε το εξής φαινόμενο, το οποίο θεωρώ πλέον συνηθισμένο. Κάθε δήμαρχος προτείνει έναν χώρο στα όρια άλλου δήμου, ο οποίος δεν δέχεται και προτείνει έναν χώρο στα </w:t>
      </w:r>
      <w:r>
        <w:rPr>
          <w:rFonts w:eastAsia="Times New Roman" w:cs="Times New Roman"/>
          <w:szCs w:val="24"/>
        </w:rPr>
        <w:lastRenderedPageBreak/>
        <w:t>όρια άλλου δήμου –για να μιλήσουμε με ειλικρίνεια- ή προτείνει, ας πούμε, έ</w:t>
      </w:r>
      <w:r>
        <w:rPr>
          <w:rFonts w:eastAsia="Times New Roman" w:cs="Times New Roman"/>
          <w:szCs w:val="24"/>
        </w:rPr>
        <w:t>να στρατόπεδο. Από τα σαράντα δύο τα περίπου είκοσι είναι πρώην στρατόπεδα, για να ξεκαθαρίσουμε και αυτό το πράγμα.</w:t>
      </w:r>
    </w:p>
    <w:p w14:paraId="043C9105"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Αυτό έχει συμβεί σε πολλές, λοιπόν, περιπτώσεις και κάθε φορά με τη δικαιολογία της ιδιαιτερότητας. Πρέπει, όμως, εδώ να καταλήξουμε ότι δε</w:t>
      </w:r>
      <w:r>
        <w:rPr>
          <w:rFonts w:eastAsia="Times New Roman" w:cs="Times New Roman"/>
          <w:szCs w:val="24"/>
        </w:rPr>
        <w:t>ν φτάνουν τα καλά λόγια αλληλεγγύης. Πρέπει κάθε φορά το πράγμα να αποδεικνύεται στην πράξη.</w:t>
      </w:r>
    </w:p>
    <w:p w14:paraId="043C9106"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Δεν φτάνει η σωστή απαίτηση να εκκενωθεί η </w:t>
      </w:r>
      <w:proofErr w:type="spellStart"/>
      <w:r>
        <w:rPr>
          <w:rFonts w:eastAsia="Times New Roman" w:cs="Times New Roman"/>
          <w:szCs w:val="24"/>
        </w:rPr>
        <w:t>Ειδομένη</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πιτρέψτε μου σε αυτή την περίπτωση να εξάρω, για άλλη μια φορά, τη συμβολή του </w:t>
      </w:r>
      <w:r>
        <w:rPr>
          <w:rFonts w:eastAsia="Times New Roman" w:cs="Times New Roman"/>
          <w:szCs w:val="24"/>
        </w:rPr>
        <w:t>Δ</w:t>
      </w:r>
      <w:r>
        <w:rPr>
          <w:rFonts w:eastAsia="Times New Roman" w:cs="Times New Roman"/>
          <w:szCs w:val="24"/>
        </w:rPr>
        <w:t xml:space="preserve">ημάρχου </w:t>
      </w:r>
      <w:proofErr w:type="spellStart"/>
      <w:r>
        <w:rPr>
          <w:rFonts w:eastAsia="Times New Roman" w:cs="Times New Roman"/>
          <w:szCs w:val="24"/>
        </w:rPr>
        <w:t>Παιονίας</w:t>
      </w:r>
      <w:proofErr w:type="spellEnd"/>
      <w:r>
        <w:rPr>
          <w:rFonts w:eastAsia="Times New Roman" w:cs="Times New Roman"/>
          <w:szCs w:val="24"/>
        </w:rPr>
        <w:t>. Δεν είναι ο</w:t>
      </w:r>
      <w:r>
        <w:rPr>
          <w:rFonts w:eastAsia="Times New Roman" w:cs="Times New Roman"/>
          <w:szCs w:val="24"/>
        </w:rPr>
        <w:t xml:space="preserve"> μόνος, αλλά είναι χαρακτηριστικό παράδειγμα στην όλη διαχείριση. </w:t>
      </w:r>
    </w:p>
    <w:p w14:paraId="043C9107"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Δεν φτάνει να εκκενωθεί ο Πειραιάς ή το Ελληνικό. Αυτοί οι άνθρωποι κάπου πρέπει να πάνε, με συνεννόηση και συναίνεση και όχι με επιτάξεις χώρων, όπως ορθώς –και το </w:t>
      </w:r>
      <w:proofErr w:type="spellStart"/>
      <w:r>
        <w:rPr>
          <w:rFonts w:eastAsia="Times New Roman" w:cs="Times New Roman"/>
          <w:szCs w:val="24"/>
        </w:rPr>
        <w:t>ξανατονίζω</w:t>
      </w:r>
      <w:proofErr w:type="spellEnd"/>
      <w:r>
        <w:rPr>
          <w:rFonts w:eastAsia="Times New Roman" w:cs="Times New Roman"/>
          <w:szCs w:val="24"/>
        </w:rPr>
        <w:t xml:space="preserve">- έκανε η </w:t>
      </w:r>
      <w:r>
        <w:rPr>
          <w:rFonts w:eastAsia="Times New Roman" w:cs="Times New Roman"/>
          <w:szCs w:val="24"/>
        </w:rPr>
        <w:t>κ</w:t>
      </w:r>
      <w:r>
        <w:rPr>
          <w:rFonts w:eastAsia="Times New Roman" w:cs="Times New Roman"/>
          <w:szCs w:val="24"/>
        </w:rPr>
        <w:t>υβέρνηση του ΠΑΣΟΚ, στην περίπτωση του μεγάλου σεισμού της Αθήνας. Γιατί είχαμε και τότε τέτοια φαινό</w:t>
      </w:r>
      <w:r>
        <w:rPr>
          <w:rFonts w:eastAsia="Times New Roman" w:cs="Times New Roman"/>
          <w:szCs w:val="24"/>
        </w:rPr>
        <w:lastRenderedPageBreak/>
        <w:t>μενα, όπως είχαμε και προβλήματα σε σχέση με τους Έλληνες –δεν μπορώ να τους θεωρήσω εγώ πρόσφυγες και φαντάζομαι ότι ούτε εσείς θα τους θεωρείτε- που ήρθα</w:t>
      </w:r>
      <w:r>
        <w:rPr>
          <w:rFonts w:eastAsia="Times New Roman" w:cs="Times New Roman"/>
          <w:szCs w:val="24"/>
        </w:rPr>
        <w:t>ν από άλλες χώρες και συνάντησαν προβλήματα. Με αυτή την έννοια το λέω.</w:t>
      </w:r>
    </w:p>
    <w:p w14:paraId="043C9108"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Είναι πρόσφυγες.</w:t>
      </w:r>
    </w:p>
    <w:p w14:paraId="043C9109"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Με βάση, λοιπόν, τις παραπάνω δυσκολίες σκεφθήκαμε να αξιοποιήσουμε ένα μέρος -τα 3</w:t>
      </w:r>
      <w:r>
        <w:rPr>
          <w:rFonts w:eastAsia="Times New Roman" w:cs="Times New Roman"/>
          <w:szCs w:val="24"/>
        </w:rPr>
        <w:t>/8 συγκεκριμένα- χώρου του Υπουργείου Οικονομικών, πρώην χώρος ΥΠΕΚΑ, κατά τα πρότυπα του οικισμού στον Σκαραμαγκά, ο οποίος χαίρει εκτίμησης -τι να κάνουμε;- με φιλοξενία έως χιλίων πεντακοσίων προσφύγων.</w:t>
      </w:r>
    </w:p>
    <w:p w14:paraId="043C910A"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Η αντίδραση του Δημοτικού Συμβουλίου και του </w:t>
      </w:r>
      <w:r>
        <w:rPr>
          <w:rFonts w:eastAsia="Times New Roman" w:cs="Times New Roman"/>
          <w:szCs w:val="24"/>
        </w:rPr>
        <w:t>Δημάρχου Ασπροπύργου ήταν άμεση και ορισμένων φορέων και λεκτικά βίαιη, με μία ακατανόητη για εμένα επιχειρηματολογία, την οποία δυστυχώς επαναλαμβάνετε και στην ερώτησή σας.</w:t>
      </w:r>
    </w:p>
    <w:p w14:paraId="043C910B"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lastRenderedPageBreak/>
        <w:t>Εδώ, όμως, πρέπει να απαντήσει κάθε ενδιαφερόμενος. Τι πάει να πει περιοχή με μεγ</w:t>
      </w:r>
      <w:r>
        <w:rPr>
          <w:rFonts w:eastAsia="Times New Roman" w:cs="Times New Roman"/>
          <w:szCs w:val="24"/>
        </w:rPr>
        <w:t>άλη εγκληματικότητα, οικονομικά και περιβαλλοντικά υποβαθμισμένη; Πάει να πει ότι η παρουσία των προσφύγων συμβάλλει στην αύξηση της παραβατικότητας; Αποτελεί μόλυνση η παρουσία των προσφύγων σε μια υποβαθμισμένη περιοχή με είκοσι χιλιάδες Έλληνες πολίτες,</w:t>
      </w:r>
      <w:r>
        <w:rPr>
          <w:rFonts w:eastAsia="Times New Roman" w:cs="Times New Roman"/>
          <w:szCs w:val="24"/>
        </w:rPr>
        <w:t xml:space="preserve"> </w:t>
      </w:r>
      <w:proofErr w:type="spellStart"/>
      <w:r>
        <w:rPr>
          <w:rFonts w:eastAsia="Times New Roman" w:cs="Times New Roman"/>
          <w:szCs w:val="24"/>
        </w:rPr>
        <w:t>νεοπρόσφυγες</w:t>
      </w:r>
      <w:proofErr w:type="spellEnd"/>
      <w:r>
        <w:rPr>
          <w:rFonts w:eastAsia="Times New Roman" w:cs="Times New Roman"/>
          <w:szCs w:val="24"/>
        </w:rPr>
        <w:t>, να δεχθώ και εγώ τη δική σας ορολογία;</w:t>
      </w:r>
    </w:p>
    <w:p w14:paraId="043C910C"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Αντί, λοιπόν</w:t>
      </w:r>
      <w:r>
        <w:rPr>
          <w:rFonts w:eastAsia="Times New Roman" w:cs="Times New Roman"/>
          <w:szCs w:val="24"/>
        </w:rPr>
        <w:t>,</w:t>
      </w:r>
      <w:r>
        <w:rPr>
          <w:rFonts w:eastAsia="Times New Roman" w:cs="Times New Roman"/>
          <w:szCs w:val="24"/>
        </w:rPr>
        <w:t xml:space="preserve"> και εσείς και εγώ και ο κ. </w:t>
      </w:r>
      <w:proofErr w:type="spellStart"/>
      <w:r>
        <w:rPr>
          <w:rFonts w:eastAsia="Times New Roman" w:cs="Times New Roman"/>
          <w:szCs w:val="24"/>
        </w:rPr>
        <w:t>Τόσκας</w:t>
      </w:r>
      <w:proofErr w:type="spellEnd"/>
      <w:r>
        <w:rPr>
          <w:rFonts w:eastAsia="Times New Roman" w:cs="Times New Roman"/>
          <w:szCs w:val="24"/>
        </w:rPr>
        <w:t xml:space="preserve"> και το Υπουργείο Οικονομίας και το Υπουργείο Διοικητικής Ανασυγκρότησης</w:t>
      </w:r>
      <w:r>
        <w:rPr>
          <w:rFonts w:eastAsia="Times New Roman" w:cs="Times New Roman"/>
          <w:szCs w:val="24"/>
        </w:rPr>
        <w:t>,</w:t>
      </w:r>
      <w:r>
        <w:rPr>
          <w:rFonts w:eastAsia="Times New Roman" w:cs="Times New Roman"/>
          <w:szCs w:val="24"/>
        </w:rPr>
        <w:t xml:space="preserve"> να κάτσουμε να δούμε σε αυτή την περιοχή</w:t>
      </w:r>
      <w:r>
        <w:rPr>
          <w:rFonts w:eastAsia="Times New Roman" w:cs="Times New Roman"/>
          <w:szCs w:val="24"/>
        </w:rPr>
        <w:t>,</w:t>
      </w:r>
      <w:r>
        <w:rPr>
          <w:rFonts w:eastAsia="Times New Roman" w:cs="Times New Roman"/>
          <w:szCs w:val="24"/>
        </w:rPr>
        <w:t xml:space="preserve"> που υπάρχουν τέτοια φαινόμενα -που έτσι</w:t>
      </w:r>
      <w:r>
        <w:rPr>
          <w:rFonts w:eastAsia="Times New Roman" w:cs="Times New Roman"/>
          <w:szCs w:val="24"/>
        </w:rPr>
        <w:t xml:space="preserve"> και αλλιώς δεν έχει πάει κανένας πρόσφυγας αυτή τη στιγμή- πώς θα τα λύσουμε και με μέτρα ανάπτυξης της περιοχής και με μέτρα, πιθανώς, καταστολής -είναι σωστό και αυτό- ή και με μέτρα πρόληψης -που είναι ακόμη χειρότερο- συζητούμε ότι εάν έρθουν οι πρόσφ</w:t>
      </w:r>
      <w:r>
        <w:rPr>
          <w:rFonts w:eastAsia="Times New Roman" w:cs="Times New Roman"/>
          <w:szCs w:val="24"/>
        </w:rPr>
        <w:t xml:space="preserve">υγες, αυτό θα ανέβει. Δεν είναι σωστό. Τι πάει να πει ότι υπάρχει η </w:t>
      </w:r>
      <w:r>
        <w:rPr>
          <w:rFonts w:eastAsia="Times New Roman" w:cs="Times New Roman"/>
          <w:szCs w:val="24"/>
        </w:rPr>
        <w:t>λ</w:t>
      </w:r>
      <w:r>
        <w:rPr>
          <w:rFonts w:eastAsia="Times New Roman" w:cs="Times New Roman"/>
          <w:szCs w:val="24"/>
        </w:rPr>
        <w:t xml:space="preserve">εωφόρος Ειρήνης, η πρώην </w:t>
      </w:r>
      <w:r>
        <w:rPr>
          <w:rFonts w:eastAsia="Times New Roman" w:cs="Times New Roman"/>
          <w:szCs w:val="24"/>
        </w:rPr>
        <w:t>λ</w:t>
      </w:r>
      <w:r>
        <w:rPr>
          <w:rFonts w:eastAsia="Times New Roman" w:cs="Times New Roman"/>
          <w:szCs w:val="24"/>
        </w:rPr>
        <w:t xml:space="preserve">εωφόρος ΝΑΤΟ, η οποία είναι ταχείας </w:t>
      </w:r>
      <w:r>
        <w:rPr>
          <w:rFonts w:eastAsia="Times New Roman" w:cs="Times New Roman"/>
          <w:szCs w:val="24"/>
        </w:rPr>
        <w:lastRenderedPageBreak/>
        <w:t xml:space="preserve">κυκλοφορίας; Θα υπάρχει μόνο για τους πρόσφυγες; Για τους είκοσι χιλιάδες ανθρώπους στην </w:t>
      </w:r>
      <w:proofErr w:type="spellStart"/>
      <w:r>
        <w:rPr>
          <w:rFonts w:eastAsia="Times New Roman" w:cs="Times New Roman"/>
          <w:szCs w:val="24"/>
        </w:rPr>
        <w:t>Γκορυτσά</w:t>
      </w:r>
      <w:proofErr w:type="spellEnd"/>
      <w:r>
        <w:rPr>
          <w:rFonts w:eastAsia="Times New Roman" w:cs="Times New Roman"/>
          <w:szCs w:val="24"/>
        </w:rPr>
        <w:t xml:space="preserve"> δεν υπάρχει ο δρόμος της Ει</w:t>
      </w:r>
      <w:r>
        <w:rPr>
          <w:rFonts w:eastAsia="Times New Roman" w:cs="Times New Roman"/>
          <w:szCs w:val="24"/>
        </w:rPr>
        <w:t>ρήνης; Υπάρχει.</w:t>
      </w:r>
    </w:p>
    <w:p w14:paraId="043C910D"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Τι εννοούμε -και εδώ είναι το χειρότερο- ότι σε λίγα μέτρα υπάρχει το αεροδρόμιο της Ελευσίνας; Εσείς δεν το γράφετε, αλλά έχουν αρχίσει και γράφουν πράγματα -πώς να το πω;- απλώς τελείως παλαβά, στην επιστολή του </w:t>
      </w:r>
      <w:r>
        <w:rPr>
          <w:rFonts w:eastAsia="Times New Roman" w:cs="Times New Roman"/>
          <w:szCs w:val="24"/>
        </w:rPr>
        <w:t>δ</w:t>
      </w:r>
      <w:r>
        <w:rPr>
          <w:rFonts w:eastAsia="Times New Roman" w:cs="Times New Roman"/>
          <w:szCs w:val="24"/>
        </w:rPr>
        <w:t xml:space="preserve">ήμου, ότι εκεί είναι το </w:t>
      </w:r>
      <w:r>
        <w:rPr>
          <w:rFonts w:eastAsia="Times New Roman" w:cs="Times New Roman"/>
          <w:szCs w:val="24"/>
          <w:lang w:val="en-US"/>
        </w:rPr>
        <w:t>E</w:t>
      </w:r>
      <w:r>
        <w:rPr>
          <w:rFonts w:eastAsia="Times New Roman" w:cs="Times New Roman"/>
          <w:szCs w:val="24"/>
          <w:lang w:val="en-US"/>
        </w:rPr>
        <w:t>mpire</w:t>
      </w:r>
      <w:r>
        <w:rPr>
          <w:rFonts w:eastAsia="Times New Roman" w:cs="Times New Roman"/>
          <w:szCs w:val="24"/>
        </w:rPr>
        <w:t xml:space="preserve"> και δεν συμμαζεύεται, ότι είναι το αεροδρόμιο της Ελευσίνας, ότι είναι το διυλιστήριο της ΕΥΔΑΠ, ότι είναι το διυλιστήριο του πετρελαίου. Υπονοεί κανένας ότι υπάρχουν ζητήματα εθνικής ασφαλείας από την παρουσία αυτών των ανθρώπων, που ξέφυγαν από τη </w:t>
      </w:r>
      <w:r>
        <w:rPr>
          <w:rFonts w:eastAsia="Times New Roman" w:cs="Times New Roman"/>
          <w:szCs w:val="24"/>
        </w:rPr>
        <w:t xml:space="preserve">φρίκη του πολέμου και ψάχνουν ασφάλεια και ζωή ή εννοεί κανείς ότι αυτό σημαίνει κακές συνθήκες; Όμως αν το εννοεί για τους χίλιους πρόσφυγες, γιατί δεν το εννοεί για τις είκοσι χιλιάδες των κατοίκων της </w:t>
      </w:r>
      <w:proofErr w:type="spellStart"/>
      <w:r>
        <w:rPr>
          <w:rFonts w:eastAsia="Times New Roman" w:cs="Times New Roman"/>
          <w:szCs w:val="24"/>
        </w:rPr>
        <w:t>Γκορυτσάς</w:t>
      </w:r>
      <w:proofErr w:type="spellEnd"/>
      <w:r>
        <w:rPr>
          <w:rFonts w:eastAsia="Times New Roman" w:cs="Times New Roman"/>
          <w:szCs w:val="24"/>
        </w:rPr>
        <w:t>;</w:t>
      </w:r>
    </w:p>
    <w:p w14:paraId="043C910E"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θέλω να σας πω το</w:t>
      </w:r>
      <w:r>
        <w:rPr>
          <w:rFonts w:eastAsia="Times New Roman" w:cs="Times New Roman"/>
          <w:szCs w:val="24"/>
        </w:rPr>
        <w:t xml:space="preserve"> εξής, γιατί το γράφετε και εσείς. Η περιοχή της </w:t>
      </w:r>
      <w:proofErr w:type="spellStart"/>
      <w:r>
        <w:rPr>
          <w:rFonts w:eastAsia="Times New Roman" w:cs="Times New Roman"/>
          <w:szCs w:val="24"/>
        </w:rPr>
        <w:t>Γκορυτσάς</w:t>
      </w:r>
      <w:proofErr w:type="spellEnd"/>
      <w:r>
        <w:rPr>
          <w:rFonts w:eastAsia="Times New Roman" w:cs="Times New Roman"/>
          <w:szCs w:val="24"/>
        </w:rPr>
        <w:t xml:space="preserve"> απέχει από το </w:t>
      </w:r>
      <w:r>
        <w:rPr>
          <w:rFonts w:eastAsia="Times New Roman" w:cs="Times New Roman"/>
          <w:szCs w:val="24"/>
        </w:rPr>
        <w:t>δ</w:t>
      </w:r>
      <w:r>
        <w:rPr>
          <w:rFonts w:eastAsia="Times New Roman" w:cs="Times New Roman"/>
          <w:szCs w:val="24"/>
        </w:rPr>
        <w:t xml:space="preserve">ιυλιστήριο της Ελευσίνας </w:t>
      </w:r>
      <w:r>
        <w:rPr>
          <w:rFonts w:eastAsia="Times New Roman" w:cs="Times New Roman"/>
          <w:szCs w:val="24"/>
        </w:rPr>
        <w:t>έξι</w:t>
      </w:r>
      <w:r>
        <w:rPr>
          <w:rFonts w:eastAsia="Times New Roman" w:cs="Times New Roman"/>
          <w:szCs w:val="24"/>
        </w:rPr>
        <w:t xml:space="preserve"> χιλιόμετρα. Η περιοχή της </w:t>
      </w:r>
      <w:proofErr w:type="spellStart"/>
      <w:r>
        <w:rPr>
          <w:rFonts w:eastAsia="Times New Roman" w:cs="Times New Roman"/>
          <w:szCs w:val="24"/>
        </w:rPr>
        <w:t>Γκορυτσάς</w:t>
      </w:r>
      <w:proofErr w:type="spellEnd"/>
      <w:r>
        <w:rPr>
          <w:rFonts w:eastAsia="Times New Roman" w:cs="Times New Roman"/>
          <w:szCs w:val="24"/>
        </w:rPr>
        <w:t xml:space="preserve"> απέχει από </w:t>
      </w:r>
      <w:r>
        <w:rPr>
          <w:rFonts w:eastAsia="Times New Roman" w:cs="Times New Roman"/>
          <w:szCs w:val="24"/>
        </w:rPr>
        <w:lastRenderedPageBreak/>
        <w:t xml:space="preserve">τα ΕΛΠΕ Ασπροπύργου 5,9 χιλιόμετρα. Η περιοχή της </w:t>
      </w:r>
      <w:proofErr w:type="spellStart"/>
      <w:r>
        <w:rPr>
          <w:rFonts w:eastAsia="Times New Roman" w:cs="Times New Roman"/>
          <w:szCs w:val="24"/>
        </w:rPr>
        <w:t>Γκορυτσάς</w:t>
      </w:r>
      <w:proofErr w:type="spellEnd"/>
      <w:r>
        <w:rPr>
          <w:rFonts w:eastAsia="Times New Roman" w:cs="Times New Roman"/>
          <w:szCs w:val="24"/>
        </w:rPr>
        <w:t xml:space="preserve"> απέχει -αυτό δεν μπορώ να το καταλάβω, ίσως εσ</w:t>
      </w:r>
      <w:r>
        <w:rPr>
          <w:rFonts w:eastAsia="Times New Roman" w:cs="Times New Roman"/>
          <w:szCs w:val="24"/>
        </w:rPr>
        <w:t xml:space="preserve">είς μπορείτε να μου το εξηγήσετε- από τη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ε</w:t>
      </w:r>
      <w:r>
        <w:rPr>
          <w:rFonts w:eastAsia="Times New Roman" w:cs="Times New Roman"/>
          <w:szCs w:val="24"/>
        </w:rPr>
        <w:t xml:space="preserve">πεξεργασίας </w:t>
      </w:r>
      <w:r>
        <w:rPr>
          <w:rFonts w:eastAsia="Times New Roman" w:cs="Times New Roman"/>
          <w:szCs w:val="24"/>
        </w:rPr>
        <w:t>ν</w:t>
      </w:r>
      <w:r>
        <w:rPr>
          <w:rFonts w:eastAsia="Times New Roman" w:cs="Times New Roman"/>
          <w:szCs w:val="24"/>
        </w:rPr>
        <w:t xml:space="preserve">ερού Ασπροπύργου 4,8 χιλιόμετρα. </w:t>
      </w:r>
      <w:r>
        <w:rPr>
          <w:rFonts w:eastAsia="Times New Roman" w:cs="Times New Roman"/>
          <w:szCs w:val="24"/>
        </w:rPr>
        <w:t>Ό</w:t>
      </w:r>
      <w:r>
        <w:rPr>
          <w:rFonts w:eastAsia="Times New Roman" w:cs="Times New Roman"/>
          <w:szCs w:val="24"/>
        </w:rPr>
        <w:t xml:space="preserve">μως έρχεται ο </w:t>
      </w:r>
      <w:r>
        <w:rPr>
          <w:rFonts w:eastAsia="Times New Roman" w:cs="Times New Roman"/>
          <w:szCs w:val="24"/>
        </w:rPr>
        <w:t>δ</w:t>
      </w:r>
      <w:r>
        <w:rPr>
          <w:rFonts w:eastAsia="Times New Roman" w:cs="Times New Roman"/>
          <w:szCs w:val="24"/>
        </w:rPr>
        <w:t xml:space="preserve">ήμος και κάνει μια πρόταση για πρώην </w:t>
      </w:r>
      <w:proofErr w:type="spellStart"/>
      <w:r>
        <w:rPr>
          <w:rFonts w:eastAsia="Times New Roman" w:cs="Times New Roman"/>
          <w:szCs w:val="24"/>
        </w:rPr>
        <w:t>κυνοκομείο</w:t>
      </w:r>
      <w:proofErr w:type="spellEnd"/>
      <w:r>
        <w:rPr>
          <w:rFonts w:eastAsia="Times New Roman" w:cs="Times New Roman"/>
          <w:szCs w:val="24"/>
        </w:rPr>
        <w:t xml:space="preserve"> στην άκρη του πουθενά -την οποία πρέπει να σας πω ότι την εξετάζουμε, να δούμε πώς μπορούμε να βε</w:t>
      </w:r>
      <w:r>
        <w:rPr>
          <w:rFonts w:eastAsia="Times New Roman" w:cs="Times New Roman"/>
          <w:szCs w:val="24"/>
        </w:rPr>
        <w:t>λτιώσουμε την όλη κατάσταση και αν μπορεί να χρησιμοποιηθεί- το οποίο είναι μόλις 1,9 χιλιόμετρα από τη δεξαμενή της ΕΥΔΑΠ.</w:t>
      </w:r>
    </w:p>
    <w:p w14:paraId="043C910F"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λοιπόν, ότι εδώ είναι ζητήματα που πρέπει σοβαρά να αντιμετωπίσουμε και θα σας πω γιατί. Θέλω να με καταλάβετε, γιατί απ’ </w:t>
      </w:r>
      <w:r>
        <w:rPr>
          <w:rFonts w:eastAsia="Times New Roman" w:cs="Times New Roman"/>
          <w:szCs w:val="24"/>
        </w:rPr>
        <w:t>ότι γνωρίζω -αν κάνω λάθος, διορθώστε με- και εσείς είστε από προσφυγική οικογένεια ή έχετε την καταγωγή, άρα η ευαισθησία σας είναι δεδομένη για εμένα. Από τα μεγαλύτερα προβλήματα που έχουμε στη διαχείριση του προσφυγικού</w:t>
      </w:r>
      <w:r>
        <w:rPr>
          <w:rFonts w:eastAsia="Times New Roman" w:cs="Times New Roman"/>
          <w:szCs w:val="24"/>
        </w:rPr>
        <w:t>,</w:t>
      </w:r>
      <w:r>
        <w:rPr>
          <w:rFonts w:eastAsia="Times New Roman" w:cs="Times New Roman"/>
          <w:szCs w:val="24"/>
        </w:rPr>
        <w:t xml:space="preserve"> είναι η εξεύρεση χώρων φιλοξενί</w:t>
      </w:r>
      <w:r>
        <w:rPr>
          <w:rFonts w:eastAsia="Times New Roman" w:cs="Times New Roman"/>
          <w:szCs w:val="24"/>
        </w:rPr>
        <w:t xml:space="preserve">ας λόγω αρνήσεων διαφόρων και λόγω ιδιαιτεροτήτων. Το έχουμε ξαναζήσει όχι με Κυβέρνηση ΣΥΡΙΖΑ </w:t>
      </w:r>
      <w:r>
        <w:rPr>
          <w:rFonts w:eastAsia="Times New Roman" w:cs="Times New Roman"/>
          <w:szCs w:val="24"/>
        </w:rPr>
        <w:lastRenderedPageBreak/>
        <w:t>αλλά με άλλες κυβερνήσεις που κλήθηκαν να αντιμετωπίσουν το ίδιο περίπου πρόβλημα σε άλλες καταστάσεις.</w:t>
      </w:r>
    </w:p>
    <w:p w14:paraId="043C9110"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Προσωπικά, θα ήθελα να σας πω ότι θα περίμενα από τους εμ</w:t>
      </w:r>
      <w:r>
        <w:rPr>
          <w:rFonts w:eastAsia="Times New Roman" w:cs="Times New Roman"/>
          <w:szCs w:val="24"/>
        </w:rPr>
        <w:t xml:space="preserve">πλεκομένους περισσότερη παληκαριά και όχι </w:t>
      </w:r>
      <w:proofErr w:type="spellStart"/>
      <w:r>
        <w:rPr>
          <w:rFonts w:eastAsia="Times New Roman" w:cs="Times New Roman"/>
          <w:szCs w:val="24"/>
        </w:rPr>
        <w:t>ψευτομαγκιές</w:t>
      </w:r>
      <w:proofErr w:type="spellEnd"/>
      <w:r>
        <w:rPr>
          <w:rFonts w:eastAsia="Times New Roman" w:cs="Times New Roman"/>
          <w:szCs w:val="24"/>
        </w:rPr>
        <w:t xml:space="preserve">. Όταν μιλάω για παληκαριά, για μένα παληκαριά είναι να λες ότι το άγνωστο με φοβίζει, για να κάτσουμε να το συζητήσουμε, να βρούμε τον κατάλληλο τρόπο λύσης. Διότι αν δεν το κάνουμε αυτό, τότε ο φόβος </w:t>
      </w:r>
      <w:r>
        <w:rPr>
          <w:rFonts w:eastAsia="Times New Roman" w:cs="Times New Roman"/>
          <w:szCs w:val="24"/>
        </w:rPr>
        <w:t>για το άγνωστο γίνεται το κατάλληλο έδαφος ανάπτυξης ιδεών ξενοφοβίας. Αυτό εμείς πρέπει όλοι μαζί, οι δημοκράτες άνθρωποι, να το αντιπαρέλθουμε.</w:t>
      </w:r>
    </w:p>
    <w:p w14:paraId="043C9111"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-και να δώσω μια οριστική απάντηση στην ερώτησή </w:t>
      </w:r>
      <w:r>
        <w:rPr>
          <w:rFonts w:eastAsia="Times New Roman" w:cs="Times New Roman"/>
          <w:szCs w:val="24"/>
        </w:rPr>
        <w:t>σας,</w:t>
      </w:r>
      <w:r>
        <w:rPr>
          <w:rFonts w:eastAsia="Times New Roman" w:cs="Times New Roman"/>
          <w:szCs w:val="24"/>
        </w:rPr>
        <w:t xml:space="preserve"> αν εκείνο το κομμάτι θα γίνει, δε</w:t>
      </w:r>
      <w:r>
        <w:rPr>
          <w:rFonts w:eastAsia="Times New Roman" w:cs="Times New Roman"/>
          <w:szCs w:val="24"/>
        </w:rPr>
        <w:t xml:space="preserve">ν θα γίνει- όπως έγινε στο 90% και πλέον των περιπτώσεων, δεν πρόκειται να ανοίξουμε διαμάχες τοπικού χαρακτήρα, ούτε αν θέλετε, να αφήνουμε για </w:t>
      </w:r>
      <w:proofErr w:type="spellStart"/>
      <w:r>
        <w:rPr>
          <w:rFonts w:eastAsia="Times New Roman" w:cs="Times New Roman"/>
          <w:szCs w:val="24"/>
        </w:rPr>
        <w:t>ευθετότερο</w:t>
      </w:r>
      <w:proofErr w:type="spellEnd"/>
      <w:r>
        <w:rPr>
          <w:rFonts w:eastAsia="Times New Roman" w:cs="Times New Roman"/>
          <w:szCs w:val="24"/>
        </w:rPr>
        <w:t xml:space="preserve"> χρόνο τη συζήτηση που φέρνει σε αντίθεση φτωχούς και κατατρεγμένους ανθρώπους ενάντια σε φτωχούς και</w:t>
      </w:r>
      <w:r>
        <w:rPr>
          <w:rFonts w:eastAsia="Times New Roman" w:cs="Times New Roman"/>
          <w:szCs w:val="24"/>
        </w:rPr>
        <w:t xml:space="preserve"> κατατρεγμένους </w:t>
      </w:r>
      <w:r>
        <w:rPr>
          <w:rFonts w:eastAsia="Times New Roman" w:cs="Times New Roman"/>
          <w:szCs w:val="24"/>
        </w:rPr>
        <w:lastRenderedPageBreak/>
        <w:t xml:space="preserve">ανθρώπους. Δεν το κάναμε πουθενά. Άλλωστε στον Ασπρόπυργο το έχετε ζήσει αυτό, εννοώ οι </w:t>
      </w:r>
      <w:proofErr w:type="spellStart"/>
      <w:r>
        <w:rPr>
          <w:rFonts w:eastAsia="Times New Roman" w:cs="Times New Roman"/>
          <w:szCs w:val="24"/>
        </w:rPr>
        <w:t>Ασπροπυργιώτες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 μέρει ζούμε το ίδιο πράγμα ακόμα και στη Νέα Ζωή, όπως και στα Νεόκτιστα και στη Μαύρη Ώρα και αλλού. </w:t>
      </w:r>
      <w:r>
        <w:rPr>
          <w:rFonts w:eastAsia="Times New Roman" w:cs="Times New Roman"/>
          <w:szCs w:val="24"/>
        </w:rPr>
        <w:t>Μ</w:t>
      </w:r>
      <w:r>
        <w:rPr>
          <w:rFonts w:eastAsia="Times New Roman" w:cs="Times New Roman"/>
          <w:szCs w:val="24"/>
        </w:rPr>
        <w:t>ιλάμε για μια περιοχή όπου έχω</w:t>
      </w:r>
      <w:r>
        <w:rPr>
          <w:rFonts w:eastAsia="Times New Roman" w:cs="Times New Roman"/>
          <w:szCs w:val="24"/>
        </w:rPr>
        <w:t xml:space="preserve"> δουλέψει επί δεκατέσσερα χρόνια, ήμουν κάθε μέρα εκεί, άρα τη γνωρίζω και αρκετά καλά.</w:t>
      </w:r>
    </w:p>
    <w:p w14:paraId="043C9112"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Ήδη μπορείτε να πείτε, όπως και ο ίδιος ο </w:t>
      </w:r>
      <w:r>
        <w:rPr>
          <w:rFonts w:eastAsia="Times New Roman" w:cs="Times New Roman"/>
          <w:szCs w:val="24"/>
        </w:rPr>
        <w:t>δ</w:t>
      </w:r>
      <w:r>
        <w:rPr>
          <w:rFonts w:eastAsia="Times New Roman" w:cs="Times New Roman"/>
          <w:szCs w:val="24"/>
        </w:rPr>
        <w:t>ήμαρχος μπορεί να πει, στους κατοίκους εκεί ότι δεν πρόκειται να γίνει</w:t>
      </w:r>
      <w:r>
        <w:rPr>
          <w:rFonts w:eastAsia="Times New Roman" w:cs="Times New Roman"/>
          <w:szCs w:val="24"/>
        </w:rPr>
        <w:t>-</w:t>
      </w:r>
      <w:r>
        <w:rPr>
          <w:rFonts w:eastAsia="Times New Roman" w:cs="Times New Roman"/>
          <w:szCs w:val="24"/>
        </w:rPr>
        <w:t xml:space="preserve"> και με απόφαση του συντονιστικού</w:t>
      </w:r>
      <w:r>
        <w:rPr>
          <w:rFonts w:eastAsia="Times New Roman" w:cs="Times New Roman"/>
          <w:szCs w:val="24"/>
        </w:rPr>
        <w:t>-</w:t>
      </w:r>
      <w:r>
        <w:rPr>
          <w:rFonts w:eastAsia="Times New Roman" w:cs="Times New Roman"/>
          <w:szCs w:val="24"/>
        </w:rPr>
        <w:t xml:space="preserve"> αυτό το κέντρο φιλοξενίας σε εκείνη την περιοχή. Μπορεί και να μη γίνει και πουθενά στον Ασπρόπυργο, γιατί οι προτάσεις που μας γίνονται, έχω γράψει ότι δεν είναι πραγματικές, τώρα θα κάνω και ένα βήμα παραπάνω, είναι ψεύτικες. </w:t>
      </w:r>
    </w:p>
    <w:p w14:paraId="043C9113"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Μας κάνουν προτάσεις</w:t>
      </w:r>
      <w:r>
        <w:rPr>
          <w:rFonts w:eastAsia="Times New Roman" w:cs="Times New Roman"/>
          <w:szCs w:val="24"/>
        </w:rPr>
        <w:t>,</w:t>
      </w:r>
      <w:r>
        <w:rPr>
          <w:rFonts w:eastAsia="Times New Roman" w:cs="Times New Roman"/>
          <w:szCs w:val="24"/>
        </w:rPr>
        <w:t xml:space="preserve"> </w:t>
      </w:r>
      <w:r>
        <w:rPr>
          <w:rFonts w:eastAsia="Times New Roman"/>
          <w:szCs w:val="24"/>
        </w:rPr>
        <w:t>οι ο</w:t>
      </w:r>
      <w:r>
        <w:rPr>
          <w:rFonts w:eastAsia="Times New Roman"/>
          <w:szCs w:val="24"/>
        </w:rPr>
        <w:t>ποίες</w:t>
      </w:r>
      <w:r>
        <w:rPr>
          <w:rFonts w:eastAsia="Times New Roman" w:cs="Times New Roman"/>
          <w:szCs w:val="24"/>
        </w:rPr>
        <w:t xml:space="preserve"> δεν είναι υπαρκτές. Μας κάνουν προτάσεις για δύο βιομηχανικούς χώρους και πηγαίνουμε και μας λένε οι άνθρωποι που είναι ιδιοκτησία τους «μα δεν τους δίνουμε, τους χρειαζόμαστε για τον άλφα ή τον βήτα λόγο».</w:t>
      </w:r>
    </w:p>
    <w:p w14:paraId="043C9114"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έχω όμως, κα</w:t>
      </w:r>
      <w:r>
        <w:rPr>
          <w:rFonts w:eastAsia="Times New Roman" w:cs="Times New Roman"/>
          <w:szCs w:val="24"/>
        </w:rPr>
        <w:t>μ</w:t>
      </w:r>
      <w:r>
        <w:rPr>
          <w:rFonts w:eastAsia="Times New Roman" w:cs="Times New Roman"/>
          <w:szCs w:val="24"/>
        </w:rPr>
        <w:t xml:space="preserve">μία αμφιβολία -και νομίζω </w:t>
      </w:r>
      <w:r>
        <w:rPr>
          <w:rFonts w:eastAsia="Times New Roman" w:cs="Times New Roman"/>
          <w:szCs w:val="24"/>
        </w:rPr>
        <w:t xml:space="preserve">ότι δεν έχετε και εσείς- ότι με τη συνεργασία δημάρχων, περιφερειακών και φορέων που αντιλαμβάνονται και την εθνική και την ανθρωπιστική σημασία του πράγματος που διαχειριζόμαστε, και θα αναπληρώσουμε αυτή τη δομή και θα βρούμε κατάλληλες δομές και θα τις </w:t>
      </w:r>
      <w:r>
        <w:rPr>
          <w:rFonts w:eastAsia="Times New Roman" w:cs="Times New Roman"/>
          <w:szCs w:val="24"/>
        </w:rPr>
        <w:t>δημιουργήσουμε.</w:t>
      </w:r>
    </w:p>
    <w:p w14:paraId="043C9115"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w:t>
      </w:r>
    </w:p>
    <w:p w14:paraId="043C9116"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Υπουργέ, σας ευχαριστώ για την απάντηση.</w:t>
      </w:r>
    </w:p>
    <w:p w14:paraId="043C9117"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Βεβαίως αυτά που θέλω να πω για το τοπικό</w:t>
      </w:r>
      <w:r>
        <w:rPr>
          <w:rFonts w:eastAsia="Times New Roman" w:cs="Times New Roman"/>
          <w:szCs w:val="24"/>
        </w:rPr>
        <w:t>,</w:t>
      </w:r>
      <w:r>
        <w:rPr>
          <w:rFonts w:eastAsia="Times New Roman" w:cs="Times New Roman"/>
          <w:szCs w:val="24"/>
        </w:rPr>
        <w:t xml:space="preserve"> δεν μπορώ να μην τα συνοδέψω στην αρχή –λίγο την </w:t>
      </w:r>
      <w:r>
        <w:rPr>
          <w:rFonts w:eastAsia="Times New Roman" w:cs="Times New Roman"/>
          <w:szCs w:val="24"/>
        </w:rPr>
        <w:t>ανοχή σας, κύριε Πρόεδρε- και με κάποια γενικά στοιχεία.</w:t>
      </w:r>
    </w:p>
    <w:p w14:paraId="043C9118"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σήμερα εδώ την είδηση ότι το Ελληνικό και ο Πειραιάς θα αδειάσει. Το ελπίζω. </w:t>
      </w:r>
    </w:p>
    <w:p w14:paraId="043C9119"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Ακούσαμε επίσης τον κύριο Υπουργό</w:t>
      </w:r>
      <w:r>
        <w:rPr>
          <w:rFonts w:eastAsia="Times New Roman" w:cs="Times New Roman"/>
          <w:szCs w:val="24"/>
        </w:rPr>
        <w:t>,</w:t>
      </w:r>
      <w:r>
        <w:rPr>
          <w:rFonts w:eastAsia="Times New Roman" w:cs="Times New Roman"/>
          <w:szCs w:val="24"/>
        </w:rPr>
        <w:t xml:space="preserve"> να μας λέει ότι η </w:t>
      </w:r>
      <w:proofErr w:type="spellStart"/>
      <w:r>
        <w:rPr>
          <w:rFonts w:eastAsia="Times New Roman" w:cs="Times New Roman"/>
          <w:szCs w:val="24"/>
        </w:rPr>
        <w:t>Ειδομένη</w:t>
      </w:r>
      <w:proofErr w:type="spellEnd"/>
      <w:r>
        <w:rPr>
          <w:rFonts w:eastAsia="Times New Roman" w:cs="Times New Roman"/>
          <w:szCs w:val="24"/>
        </w:rPr>
        <w:t xml:space="preserve"> ήταν μια ντροπή, δεν είπατε τη λέξη αυτή, θα την π</w:t>
      </w:r>
      <w:r>
        <w:rPr>
          <w:rFonts w:eastAsia="Times New Roman" w:cs="Times New Roman"/>
          <w:szCs w:val="24"/>
        </w:rPr>
        <w:t xml:space="preserve">ω εγώ. Κακώς άδειασε τόσο εν </w:t>
      </w:r>
      <w:proofErr w:type="spellStart"/>
      <w:r>
        <w:rPr>
          <w:rFonts w:eastAsia="Times New Roman" w:cs="Times New Roman"/>
          <w:szCs w:val="24"/>
        </w:rPr>
        <w:t>κρυπτώ</w:t>
      </w:r>
      <w:proofErr w:type="spellEnd"/>
      <w:r>
        <w:rPr>
          <w:rFonts w:eastAsia="Times New Roman" w:cs="Times New Roman"/>
          <w:szCs w:val="24"/>
        </w:rPr>
        <w:t>,</w:t>
      </w:r>
      <w:r>
        <w:rPr>
          <w:rFonts w:eastAsia="Times New Roman" w:cs="Times New Roman"/>
          <w:szCs w:val="24"/>
        </w:rPr>
        <w:t xml:space="preserve"> γιατί ήταν καλή η διαδικασία όπως εξελίχθηκε. Μπορεί να άργησε, αλλά έγινε καλά. Γιατί εμείς στη Δημοκρατική Συμπαράταξη δεν πρόκειται να λέμε το </w:t>
      </w:r>
      <w:r>
        <w:rPr>
          <w:rFonts w:eastAsia="Times New Roman" w:cs="Times New Roman"/>
          <w:szCs w:val="24"/>
        </w:rPr>
        <w:lastRenderedPageBreak/>
        <w:t>«όχι σε όλα». Σε αυτό επιτρέψτε μου να σας πω ότι δεν θα σας μοιάσουμε. Ν</w:t>
      </w:r>
      <w:r>
        <w:rPr>
          <w:rFonts w:eastAsia="Times New Roman" w:cs="Times New Roman"/>
          <w:szCs w:val="24"/>
        </w:rPr>
        <w:t xml:space="preserve">α σας θυμίσω τη </w:t>
      </w:r>
      <w:proofErr w:type="spellStart"/>
      <w:r>
        <w:rPr>
          <w:rFonts w:eastAsia="Times New Roman" w:cs="Times New Roman"/>
          <w:szCs w:val="24"/>
        </w:rPr>
        <w:t>δαιμονοποίηση</w:t>
      </w:r>
      <w:proofErr w:type="spellEnd"/>
      <w:r>
        <w:rPr>
          <w:rFonts w:eastAsia="Times New Roman" w:cs="Times New Roman"/>
          <w:szCs w:val="24"/>
        </w:rPr>
        <w:t xml:space="preserve"> της </w:t>
      </w:r>
      <w:proofErr w:type="spellStart"/>
      <w:r>
        <w:rPr>
          <w:rFonts w:eastAsia="Times New Roman" w:cs="Times New Roman"/>
          <w:szCs w:val="24"/>
        </w:rPr>
        <w:t>Αμυγδαλέζας</w:t>
      </w:r>
      <w:proofErr w:type="spellEnd"/>
      <w:r>
        <w:rPr>
          <w:rFonts w:eastAsia="Times New Roman" w:cs="Times New Roman"/>
          <w:szCs w:val="24"/>
        </w:rPr>
        <w:t xml:space="preserve">. Γιατί όταν κάναμε </w:t>
      </w:r>
      <w:proofErr w:type="spellStart"/>
      <w:r>
        <w:rPr>
          <w:rFonts w:eastAsia="Times New Roman" w:cs="Times New Roman"/>
          <w:szCs w:val="24"/>
        </w:rPr>
        <w:t>προαναχωρησιακό</w:t>
      </w:r>
      <w:proofErr w:type="spellEnd"/>
      <w:r>
        <w:rPr>
          <w:rFonts w:eastAsia="Times New Roman" w:cs="Times New Roman"/>
          <w:szCs w:val="24"/>
        </w:rPr>
        <w:t xml:space="preserve"> -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ήταν η </w:t>
      </w:r>
      <w:proofErr w:type="spellStart"/>
      <w:r>
        <w:rPr>
          <w:rFonts w:eastAsia="Times New Roman" w:cs="Times New Roman"/>
          <w:szCs w:val="24"/>
        </w:rPr>
        <w:t>Αμυγδαλέζα</w:t>
      </w:r>
      <w:proofErr w:type="spellEnd"/>
      <w:r>
        <w:rPr>
          <w:rFonts w:eastAsia="Times New Roman" w:cs="Times New Roman"/>
          <w:szCs w:val="24"/>
        </w:rPr>
        <w:t xml:space="preserve">- ας φωνάζατε να γίνει καλύτερη και όχι να γίνεται </w:t>
      </w:r>
      <w:proofErr w:type="spellStart"/>
      <w:r>
        <w:rPr>
          <w:rFonts w:eastAsia="Times New Roman" w:cs="Times New Roman"/>
          <w:szCs w:val="24"/>
        </w:rPr>
        <w:t>δαιμονοποίηση</w:t>
      </w:r>
      <w:proofErr w:type="spellEnd"/>
      <w:r>
        <w:rPr>
          <w:rFonts w:eastAsia="Times New Roman" w:cs="Times New Roman"/>
          <w:szCs w:val="24"/>
        </w:rPr>
        <w:t xml:space="preserve"> αυτού του πράγματος, μιας πολιτικής την οποία αναγκαστήκατε, έστω με</w:t>
      </w:r>
      <w:r>
        <w:rPr>
          <w:rFonts w:eastAsia="Times New Roman" w:cs="Times New Roman"/>
          <w:szCs w:val="24"/>
        </w:rPr>
        <w:t xml:space="preserve"> καθυστερήσεις, να την υλοποιήσετε.</w:t>
      </w:r>
    </w:p>
    <w:p w14:paraId="043C911A"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Λοιπόν, πάμε στο συγκεκριμένο. Θα συμφωνήσω, επίσης, και όντως η προσφυγική μου καταγωγή </w:t>
      </w:r>
      <w:r>
        <w:rPr>
          <w:rFonts w:eastAsia="Times New Roman" w:cs="Times New Roman"/>
          <w:szCs w:val="24"/>
        </w:rPr>
        <w:t xml:space="preserve">μου </w:t>
      </w:r>
      <w:r>
        <w:rPr>
          <w:rFonts w:eastAsia="Times New Roman" w:cs="Times New Roman"/>
          <w:szCs w:val="24"/>
        </w:rPr>
        <w:t>δίνει νομίζω, τουλάχιστον από την εμπειρία τη βιωμένη των προγόνων, η οποία μπαίνει μέσα στα σπίτια μας και μας γαλουχεί, την α</w:t>
      </w:r>
      <w:r>
        <w:rPr>
          <w:rFonts w:eastAsia="Times New Roman" w:cs="Times New Roman"/>
          <w:szCs w:val="24"/>
        </w:rPr>
        <w:t xml:space="preserve">ίσθηση ότι η λέξη «πρόσφυγας» δεν είναι μια λέξη η οποία δεν είναι τιμητική. Τι πάει να πει; Οι πρόσφυγες είναι άνθρωποι </w:t>
      </w:r>
      <w:r>
        <w:rPr>
          <w:rFonts w:eastAsia="Times New Roman"/>
          <w:szCs w:val="24"/>
        </w:rPr>
        <w:t>οι οποίοι</w:t>
      </w:r>
      <w:r>
        <w:rPr>
          <w:rFonts w:eastAsia="Times New Roman" w:cs="Times New Roman"/>
          <w:szCs w:val="24"/>
        </w:rPr>
        <w:t xml:space="preserve"> διώχθηκαν από τον τόπο τους. Μπορεί να είναι Έλληνες. Χαίρομαι που δέχεστε τον όρο μου. Είναι </w:t>
      </w:r>
      <w:proofErr w:type="spellStart"/>
      <w:r>
        <w:rPr>
          <w:rFonts w:eastAsia="Times New Roman" w:cs="Times New Roman"/>
          <w:szCs w:val="24"/>
        </w:rPr>
        <w:t>νεοπρόσφυγες</w:t>
      </w:r>
      <w:proofErr w:type="spellEnd"/>
      <w:r>
        <w:rPr>
          <w:rFonts w:eastAsia="Times New Roman" w:cs="Times New Roman"/>
          <w:szCs w:val="24"/>
        </w:rPr>
        <w:t>, με την έννοια ότι</w:t>
      </w:r>
      <w:r>
        <w:rPr>
          <w:rFonts w:eastAsia="Times New Roman" w:cs="Times New Roman"/>
          <w:szCs w:val="24"/>
        </w:rPr>
        <w:t xml:space="preserve"> δεν έχουν έρθει από παλιά, Έλληνες είναι, αλλά ακόμα δεν έχουν ενσωματωθεί καλά και οι άνθρωποι χρειάζονται στήριξη. </w:t>
      </w:r>
    </w:p>
    <w:p w14:paraId="043C911B"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χαίρομαι που είπατε ότι δεν θα γίνει εκεί. Γιατί; Γιατί, κύριε Υπουργέ, μπορεί να μου αντικρούσετε όλα τα επιχειρήματα και μπορούσα</w:t>
      </w:r>
      <w:r>
        <w:rPr>
          <w:rFonts w:eastAsia="Times New Roman" w:cs="Times New Roman"/>
          <w:szCs w:val="24"/>
        </w:rPr>
        <w:t xml:space="preserve">με να καθίσουμε κάτω και να σας λέω και να μου λέτε, αλλά θέλω δύο μόνο πράγματα να τονίσω. Το πρώτο έχει την τοπική διάσταση. Και το άλλο νομίζω ότι αφορά τον τόπο, </w:t>
      </w:r>
      <w:r>
        <w:rPr>
          <w:rFonts w:eastAsia="Times New Roman" w:cs="Times New Roman"/>
          <w:szCs w:val="24"/>
        </w:rPr>
        <w:t xml:space="preserve">τη δυτική Αττική </w:t>
      </w:r>
      <w:r>
        <w:rPr>
          <w:rFonts w:eastAsia="Times New Roman" w:cs="Times New Roman"/>
          <w:szCs w:val="24"/>
        </w:rPr>
        <w:t xml:space="preserve">αλλά αφορά και όλη την Ελλάδα, όπου υπάρχουν φαινόμενα. </w:t>
      </w:r>
    </w:p>
    <w:p w14:paraId="043C911C"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Για το τοπικό κο</w:t>
      </w:r>
      <w:r>
        <w:rPr>
          <w:rFonts w:eastAsia="Times New Roman" w:cs="Times New Roman"/>
          <w:szCs w:val="24"/>
        </w:rPr>
        <w:t xml:space="preserve">ιτάξτε να δείτε, παρότι και η ίδια, όπως σας είπα, είμαι γόνος προσφύγων, θέλω να </w:t>
      </w:r>
      <w:r>
        <w:rPr>
          <w:rFonts w:eastAsia="Times New Roman" w:cs="Times New Roman"/>
          <w:szCs w:val="24"/>
        </w:rPr>
        <w:t>κατανοήσε</w:t>
      </w:r>
      <w:r>
        <w:rPr>
          <w:rFonts w:eastAsia="Times New Roman" w:cs="Times New Roman"/>
          <w:szCs w:val="24"/>
        </w:rPr>
        <w:t>τε</w:t>
      </w:r>
      <w:r>
        <w:rPr>
          <w:rFonts w:eastAsia="Times New Roman" w:cs="Times New Roman"/>
          <w:szCs w:val="24"/>
        </w:rPr>
        <w:t xml:space="preserve"> </w:t>
      </w:r>
      <w:r>
        <w:rPr>
          <w:rFonts w:eastAsia="Times New Roman" w:cs="Times New Roman"/>
          <w:szCs w:val="24"/>
        </w:rPr>
        <w:t xml:space="preserve">την αίσθηση των κατοίκων της περιοχής. Έχετε δίκιο. Και έχουμε υποστεί και εμείς πολλές φορές τη μήνι των δημάρχων </w:t>
      </w:r>
      <w:r>
        <w:rPr>
          <w:rFonts w:eastAsia="Times New Roman"/>
          <w:szCs w:val="24"/>
        </w:rPr>
        <w:t>οι οποίοι</w:t>
      </w:r>
      <w:r>
        <w:rPr>
          <w:rFonts w:eastAsia="Times New Roman" w:cs="Times New Roman"/>
          <w:szCs w:val="24"/>
        </w:rPr>
        <w:t xml:space="preserve"> λένε: «Όχι εδώ, όχι σε εμένα». Ίσως κ</w:t>
      </w:r>
      <w:r>
        <w:rPr>
          <w:rFonts w:eastAsia="Times New Roman" w:cs="Times New Roman"/>
          <w:szCs w:val="24"/>
        </w:rPr>
        <w:t xml:space="preserve">αι ο κύριος Πρόεδρος που μας ακούει εδώ στη δική του περιοχή να έχει τέτοια φαινόμενα, όχι </w:t>
      </w:r>
      <w:r>
        <w:rPr>
          <w:rFonts w:eastAsia="Times New Roman" w:cs="Times New Roman"/>
          <w:szCs w:val="24"/>
        </w:rPr>
        <w:t xml:space="preserve">μόνο </w:t>
      </w:r>
      <w:r>
        <w:rPr>
          <w:rFonts w:eastAsia="Times New Roman" w:cs="Times New Roman"/>
          <w:szCs w:val="24"/>
        </w:rPr>
        <w:t xml:space="preserve">για το προσφυγικό, για άλλα. Ο δήμαρχος να λέει: «Όχι εδώ, όχι σε εμένα, στον άλλο». </w:t>
      </w:r>
    </w:p>
    <w:p w14:paraId="043C911D" w14:textId="77777777" w:rsidR="00857459" w:rsidRDefault="006D165B">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δήμαρχοι είναι έτσι, δυστυχώς, κυρίως για περιβαλλοντικά </w:t>
      </w:r>
      <w:proofErr w:type="spellStart"/>
      <w:r>
        <w:rPr>
          <w:rFonts w:eastAsia="Times New Roman" w:cs="Times New Roman"/>
          <w:szCs w:val="24"/>
        </w:rPr>
        <w:t>οχλούσες</w:t>
      </w:r>
      <w:proofErr w:type="spellEnd"/>
      <w:r>
        <w:rPr>
          <w:rFonts w:eastAsia="Times New Roman" w:cs="Times New Roman"/>
          <w:szCs w:val="24"/>
        </w:rPr>
        <w:t xml:space="preserve"> δ</w:t>
      </w:r>
      <w:r>
        <w:rPr>
          <w:rFonts w:eastAsia="Times New Roman" w:cs="Times New Roman"/>
          <w:szCs w:val="24"/>
        </w:rPr>
        <w:t xml:space="preserve">ράσεις πρωτοβουλίες και έργα, που ο παριστάμενος εδώ Υπουργός Περιβάλλοντος γνωρίζει. Αυτό, όμως, ειδικά οι κάτοικοι της </w:t>
      </w:r>
      <w:r>
        <w:rPr>
          <w:rFonts w:eastAsia="Times New Roman" w:cs="Times New Roman"/>
          <w:szCs w:val="24"/>
        </w:rPr>
        <w:t xml:space="preserve">δυτικής </w:t>
      </w:r>
      <w:r>
        <w:rPr>
          <w:rFonts w:eastAsia="Times New Roman" w:cs="Times New Roman"/>
          <w:szCs w:val="24"/>
        </w:rPr>
        <w:t xml:space="preserve">Αττικής, αφού την ξέρετε, έχουν έναν λόγο παραπάνω, έχουν μια ευαισθησία παραπάνω. </w:t>
      </w:r>
    </w:p>
    <w:p w14:paraId="043C911E" w14:textId="77777777" w:rsidR="00857459" w:rsidRDefault="006D165B">
      <w:pPr>
        <w:spacing w:line="600" w:lineRule="auto"/>
        <w:ind w:firstLine="720"/>
        <w:contextualSpacing/>
        <w:jc w:val="both"/>
        <w:rPr>
          <w:rFonts w:eastAsia="Times New Roman"/>
          <w:szCs w:val="24"/>
        </w:rPr>
      </w:pPr>
      <w:r>
        <w:rPr>
          <w:rFonts w:eastAsia="Times New Roman" w:cs="Times New Roman"/>
          <w:szCs w:val="24"/>
        </w:rPr>
        <w:lastRenderedPageBreak/>
        <w:t xml:space="preserve">Εγώ δεν λέω να μη γίνει τίποτα στη </w:t>
      </w:r>
      <w:r>
        <w:rPr>
          <w:rFonts w:eastAsia="Times New Roman" w:cs="Times New Roman"/>
          <w:szCs w:val="24"/>
        </w:rPr>
        <w:t xml:space="preserve">δυτική </w:t>
      </w:r>
      <w:r>
        <w:rPr>
          <w:rFonts w:eastAsia="Times New Roman" w:cs="Times New Roman"/>
          <w:szCs w:val="24"/>
        </w:rPr>
        <w:t xml:space="preserve">Αττική, να μην πάρουμε πρόσφυγες στη </w:t>
      </w:r>
      <w:r>
        <w:rPr>
          <w:rFonts w:eastAsia="Times New Roman" w:cs="Times New Roman"/>
          <w:szCs w:val="24"/>
        </w:rPr>
        <w:t xml:space="preserve">δυτική </w:t>
      </w:r>
      <w:r>
        <w:rPr>
          <w:rFonts w:eastAsia="Times New Roman" w:cs="Times New Roman"/>
          <w:szCs w:val="24"/>
        </w:rPr>
        <w:t xml:space="preserve">Αττική. </w:t>
      </w:r>
      <w:r>
        <w:rPr>
          <w:rFonts w:eastAsia="Times New Roman"/>
          <w:szCs w:val="24"/>
        </w:rPr>
        <w:t>Λέω όμως –και αυτό είναι το δεύτερο- πως ελπίζω και κατανοώ από την απάντησή σας ότι αναγνωρίζετε και εσείς ότι επιτέλους δεν μπορούμε στη φτώχεια να βάζουμε φτώχεια. Αν θέλουμε να υπάρχει κοινωνική μίξη,</w:t>
      </w:r>
      <w:r>
        <w:rPr>
          <w:rFonts w:eastAsia="Times New Roman"/>
          <w:szCs w:val="24"/>
        </w:rPr>
        <w:t xml:space="preserve"> αν θέλουμε να υπάρχει κοινωνική ευημερία και ενσωμάτωση, δεν θα βάλεις πρόσφυγες στις πιο δύσκολες περιοχές, κύριε Υπουργέ, σε αυτές, όπως μου τις είπατε, με τη φτώχεια τη μεγάλη, με το πρόβλημα ενσωμάτωσης και με τα εγκληματικά προβλήματα. </w:t>
      </w:r>
    </w:p>
    <w:p w14:paraId="043C911F" w14:textId="77777777" w:rsidR="00857459" w:rsidRDefault="006D165B">
      <w:pPr>
        <w:spacing w:line="600" w:lineRule="auto"/>
        <w:ind w:firstLine="720"/>
        <w:contextualSpacing/>
        <w:jc w:val="both"/>
        <w:rPr>
          <w:rFonts w:eastAsia="Times New Roman"/>
          <w:szCs w:val="24"/>
        </w:rPr>
      </w:pPr>
      <w:r>
        <w:rPr>
          <w:rFonts w:eastAsia="Times New Roman"/>
          <w:szCs w:val="24"/>
        </w:rPr>
        <w:t>Διότι και όσο</w:t>
      </w:r>
      <w:r>
        <w:rPr>
          <w:rFonts w:eastAsia="Times New Roman"/>
          <w:szCs w:val="24"/>
        </w:rPr>
        <w:t xml:space="preserve">ν αφορά αυτούς τους ανθρώπους, τους πρόσφυγες, εσείς ξέρετε πολύ καλά -και ίσως καλύτερα από εμένα- και αν είχαμε εδώ χρόνο να μιλήσουμε περισσότερο στη Βουλή, θα μου λέγατε ότι και στα συγκεκριμένα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xml:space="preserve"> που υπάρχουν γύρω-γύρω στην Ελλάδα οι πληθυσμοί</w:t>
      </w:r>
      <w:r>
        <w:rPr>
          <w:rFonts w:eastAsia="Times New Roman"/>
          <w:szCs w:val="24"/>
        </w:rPr>
        <w:t xml:space="preserve"> είναι μικτοί και εκεί και δεν μπορεί κάποιος να ελέγξει απολύτως την κατάσταση. </w:t>
      </w:r>
    </w:p>
    <w:p w14:paraId="043C9120"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κουδούνι λήξεως του χρόνου ομιλίας </w:t>
      </w:r>
      <w:r>
        <w:rPr>
          <w:rFonts w:eastAsia="Times New Roman"/>
          <w:szCs w:val="24"/>
        </w:rPr>
        <w:t xml:space="preserve">της κυρίας </w:t>
      </w:r>
      <w:r>
        <w:rPr>
          <w:rFonts w:eastAsia="Times New Roman"/>
          <w:szCs w:val="24"/>
        </w:rPr>
        <w:t>Βουλευτ</w:t>
      </w:r>
      <w:r>
        <w:rPr>
          <w:rFonts w:eastAsia="Times New Roman"/>
          <w:szCs w:val="24"/>
        </w:rPr>
        <w:t>ού</w:t>
      </w:r>
      <w:r>
        <w:rPr>
          <w:rFonts w:eastAsia="Times New Roman"/>
          <w:szCs w:val="24"/>
        </w:rPr>
        <w:t>)</w:t>
      </w:r>
    </w:p>
    <w:p w14:paraId="043C9121" w14:textId="77777777" w:rsidR="00857459" w:rsidRDefault="006D165B">
      <w:pPr>
        <w:spacing w:line="600" w:lineRule="auto"/>
        <w:ind w:firstLine="720"/>
        <w:contextualSpacing/>
        <w:jc w:val="both"/>
        <w:rPr>
          <w:rFonts w:eastAsia="Times New Roman"/>
          <w:szCs w:val="24"/>
        </w:rPr>
      </w:pPr>
      <w:r>
        <w:rPr>
          <w:rFonts w:eastAsia="Times New Roman"/>
          <w:szCs w:val="24"/>
        </w:rPr>
        <w:lastRenderedPageBreak/>
        <w:t>Α</w:t>
      </w:r>
      <w:r>
        <w:rPr>
          <w:rFonts w:eastAsia="Times New Roman"/>
          <w:szCs w:val="24"/>
        </w:rPr>
        <w:t>υτό δεν το λέω για να φοβίσω αλλά για να επισημάνω ότι για ένα πρόβλημα που κάποιες ομάδ</w:t>
      </w:r>
      <w:r>
        <w:rPr>
          <w:rFonts w:eastAsia="Times New Roman"/>
          <w:szCs w:val="24"/>
        </w:rPr>
        <w:t xml:space="preserve">ες κοινωνικές, κάποιες ομάδες πολιτικές, επενδύουν στον διχασμό, στον εθνικισμό, τον ρατσισμό και την ξενοφοβία, πολύ εύκολα θα ακούσουν τώρα αυτή τη ρητορική, όπως για παράδειγμα ο κάτοικος της </w:t>
      </w:r>
      <w:proofErr w:type="spellStart"/>
      <w:r>
        <w:rPr>
          <w:rFonts w:eastAsia="Times New Roman"/>
          <w:szCs w:val="24"/>
        </w:rPr>
        <w:t>Γκορυτσάς</w:t>
      </w:r>
      <w:proofErr w:type="spellEnd"/>
      <w:r>
        <w:rPr>
          <w:rFonts w:eastAsia="Times New Roman"/>
          <w:szCs w:val="24"/>
        </w:rPr>
        <w:t xml:space="preserve">. Εκεί υπάρχει ένα ξέσπασμα. Καλό είναι, λοιπόν, να </w:t>
      </w:r>
      <w:r>
        <w:rPr>
          <w:rFonts w:eastAsia="Times New Roman"/>
          <w:szCs w:val="24"/>
        </w:rPr>
        <w:t xml:space="preserve">μη γίνει εκεί. </w:t>
      </w:r>
    </w:p>
    <w:p w14:paraId="043C9122"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Και σε ό,τι με αφορά ως Βουλευτή της περιοχής και εκπροσωπώντας τη Δημοκρατική Συμπαράταξη, μπορώ να συμβάλω στο να βρεθεί μια κοινά αποδεκτή λύση. Θεωρώ ότι είναι καθήκον μου να το κάνω. </w:t>
      </w:r>
    </w:p>
    <w:p w14:paraId="043C9123" w14:textId="77777777" w:rsidR="00857459" w:rsidRDefault="006D165B">
      <w:pPr>
        <w:spacing w:line="600" w:lineRule="auto"/>
        <w:ind w:firstLine="720"/>
        <w:contextualSpacing/>
        <w:jc w:val="both"/>
        <w:rPr>
          <w:rFonts w:eastAsia="Times New Roman"/>
          <w:szCs w:val="24"/>
        </w:rPr>
      </w:pPr>
      <w:r>
        <w:rPr>
          <w:rFonts w:eastAsia="Times New Roman"/>
          <w:szCs w:val="24"/>
        </w:rPr>
        <w:t xml:space="preserve">Σας ευχαριστώ πολύ, κύριε Πρόεδρε, για την ανοχή σας. </w:t>
      </w:r>
    </w:p>
    <w:p w14:paraId="043C9124" w14:textId="77777777" w:rsidR="00857459" w:rsidRDefault="006D165B">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εμείς ευχαριστούμε, κυρία </w:t>
      </w:r>
      <w:proofErr w:type="spellStart"/>
      <w:r>
        <w:rPr>
          <w:rFonts w:eastAsia="Times New Roman"/>
          <w:szCs w:val="24"/>
        </w:rPr>
        <w:t>Χριστοφιλοπούλου</w:t>
      </w:r>
      <w:proofErr w:type="spellEnd"/>
      <w:r>
        <w:rPr>
          <w:rFonts w:eastAsia="Times New Roman"/>
          <w:szCs w:val="24"/>
        </w:rPr>
        <w:t xml:space="preserve">. </w:t>
      </w:r>
    </w:p>
    <w:p w14:paraId="043C9125" w14:textId="77777777" w:rsidR="00857459" w:rsidRDefault="006D165B">
      <w:pPr>
        <w:spacing w:line="600" w:lineRule="auto"/>
        <w:ind w:firstLine="720"/>
        <w:contextualSpacing/>
        <w:jc w:val="both"/>
        <w:rPr>
          <w:rFonts w:eastAsia="Times New Roman"/>
          <w:smallCaps/>
          <w:szCs w:val="24"/>
        </w:rPr>
      </w:pPr>
      <w:r>
        <w:rPr>
          <w:rFonts w:eastAsia="Times New Roman"/>
          <w:szCs w:val="24"/>
        </w:rPr>
        <w:t xml:space="preserve">Ορίστε, κύριε Υπουργέ, έχετε τον λόγο. </w:t>
      </w:r>
    </w:p>
    <w:p w14:paraId="043C9126" w14:textId="77777777" w:rsidR="00857459" w:rsidRDefault="006D165B">
      <w:pPr>
        <w:spacing w:line="600" w:lineRule="auto"/>
        <w:ind w:firstLine="720"/>
        <w:contextualSpacing/>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Κύριε Πρόεδρε, θέλω να </w:t>
      </w:r>
      <w:r>
        <w:rPr>
          <w:rFonts w:eastAsia="Times New Roman"/>
          <w:szCs w:val="24"/>
        </w:rPr>
        <w:t xml:space="preserve">πω κάτι μόνο για ένα λεπτό, γιατί ό,τι είχα να απαντήσω στην ερώτηση, το απάντησα. </w:t>
      </w:r>
    </w:p>
    <w:p w14:paraId="043C9127" w14:textId="77777777" w:rsidR="00857459" w:rsidRDefault="006D165B">
      <w:pPr>
        <w:spacing w:line="600" w:lineRule="auto"/>
        <w:ind w:firstLine="720"/>
        <w:contextualSpacing/>
        <w:jc w:val="both"/>
        <w:rPr>
          <w:rFonts w:eastAsia="Times New Roman"/>
          <w:szCs w:val="24"/>
        </w:rPr>
      </w:pPr>
      <w:r>
        <w:rPr>
          <w:rFonts w:eastAsia="Times New Roman"/>
          <w:szCs w:val="24"/>
        </w:rPr>
        <w:lastRenderedPageBreak/>
        <w:t xml:space="preserve">Περισσότερο όμως στο γνωστικό, κυρία </w:t>
      </w:r>
      <w:proofErr w:type="spellStart"/>
      <w:r>
        <w:rPr>
          <w:rFonts w:eastAsia="Times New Roman"/>
          <w:szCs w:val="24"/>
        </w:rPr>
        <w:t>Χριστοφιλοπούλου</w:t>
      </w:r>
      <w:proofErr w:type="spellEnd"/>
      <w:r>
        <w:rPr>
          <w:rFonts w:eastAsia="Times New Roman"/>
          <w:szCs w:val="24"/>
        </w:rPr>
        <w:t>, και χωρίς καμμιά διάθεση αντιπαράθεσης, θα ήθελα να σας πω ότι στη δεύτερη φάση θα γίνει και ένας διαχωρισμός, αναμέν</w:t>
      </w:r>
      <w:r>
        <w:rPr>
          <w:rFonts w:eastAsia="Times New Roman"/>
          <w:szCs w:val="24"/>
        </w:rPr>
        <w:t xml:space="preserve">οντας πάντοτε την έναρξη των διαδικασιών μετεγκατάστασης, γιατί είναι κατανοητό ότι είναι μια πηγή έντασης και ανησυχίας με βάση και την εθνικότητα. Αυτό είναι κάτι φυσιολογικό. </w:t>
      </w:r>
    </w:p>
    <w:p w14:paraId="043C9128" w14:textId="77777777" w:rsidR="00857459" w:rsidRDefault="006D165B">
      <w:pPr>
        <w:spacing w:line="600" w:lineRule="auto"/>
        <w:ind w:firstLine="720"/>
        <w:contextualSpacing/>
        <w:jc w:val="both"/>
        <w:rPr>
          <w:rFonts w:eastAsia="Times New Roman"/>
          <w:szCs w:val="24"/>
        </w:rPr>
      </w:pPr>
      <w:r>
        <w:rPr>
          <w:rFonts w:eastAsia="Times New Roman"/>
          <w:szCs w:val="24"/>
        </w:rPr>
        <w:t>Όμως, θέλω να σας πω ότι εγώ δεν συμφωνώ με την αντίληψη η οποία έχει εκφραστ</w:t>
      </w:r>
      <w:r>
        <w:rPr>
          <w:rFonts w:eastAsia="Times New Roman"/>
          <w:szCs w:val="24"/>
        </w:rPr>
        <w:t>εί και στον Δήμο Ασπροπύργου και από το Δημοτικό Συμβούλιο και από φορείς. Και θέλω να πω ότι αν θυμηθεί κάποιος στο πρόσφατο παρελθόν -δεν πάνε δυο μήνες δηλαδή- έχουμε περιπτώσεις έντονων αντιδράσεων οι οποίες την πρώτη, δεύτερη μέρα καταλάγιασαν. Για πα</w:t>
      </w:r>
      <w:r>
        <w:rPr>
          <w:rFonts w:eastAsia="Times New Roman"/>
          <w:szCs w:val="24"/>
        </w:rPr>
        <w:t xml:space="preserve">ράδειγμα, είχαμε τις </w:t>
      </w:r>
      <w:proofErr w:type="spellStart"/>
      <w:r>
        <w:rPr>
          <w:rFonts w:eastAsia="Times New Roman"/>
          <w:szCs w:val="24"/>
        </w:rPr>
        <w:t>γουρουνοκεφαλές</w:t>
      </w:r>
      <w:proofErr w:type="spellEnd"/>
      <w:r>
        <w:rPr>
          <w:rFonts w:eastAsia="Times New Roman"/>
          <w:szCs w:val="24"/>
        </w:rPr>
        <w:t xml:space="preserve"> στη Βέροια, στο Σχιστό, όπως και τις απειλές αλλού. Κι όμως, εκεί τώρα τα πράγματα καταλάγιασαν. </w:t>
      </w:r>
    </w:p>
    <w:p w14:paraId="043C9129" w14:textId="77777777" w:rsidR="00857459" w:rsidRDefault="006D165B">
      <w:pPr>
        <w:spacing w:line="600" w:lineRule="auto"/>
        <w:ind w:firstLine="720"/>
        <w:contextualSpacing/>
        <w:jc w:val="both"/>
        <w:rPr>
          <w:rFonts w:eastAsia="Times New Roman"/>
          <w:szCs w:val="24"/>
        </w:rPr>
      </w:pPr>
      <w:r>
        <w:rPr>
          <w:rFonts w:eastAsia="Times New Roman"/>
          <w:szCs w:val="24"/>
        </w:rPr>
        <w:t>Γι’ αυτό λέω ότι η πλειοψηφία -δεν το συζητάω, η συντριπτική πλειοψηφία- του ελληνικού λαού κατανοεί. Έτσι, δεν θέλω να α</w:t>
      </w:r>
      <w:r>
        <w:rPr>
          <w:rFonts w:eastAsia="Times New Roman"/>
          <w:szCs w:val="24"/>
        </w:rPr>
        <w:t xml:space="preserve">φήνω χώρο σε </w:t>
      </w:r>
      <w:proofErr w:type="spellStart"/>
      <w:r>
        <w:rPr>
          <w:rFonts w:eastAsia="Times New Roman"/>
          <w:szCs w:val="24"/>
        </w:rPr>
        <w:t>ξενοφοβικές</w:t>
      </w:r>
      <w:proofErr w:type="spellEnd"/>
      <w:r>
        <w:rPr>
          <w:rFonts w:eastAsia="Times New Roman"/>
          <w:szCs w:val="24"/>
        </w:rPr>
        <w:t xml:space="preserve"> και ρατσιστικές αντιλήψεις -προς Θεού, να μην παρεξηγηθούμε και μεταξύ μας- οι οποίες ψάχνουν και βρίσκουν χώρο πάνω στον φόβο του άγνωστου. </w:t>
      </w:r>
    </w:p>
    <w:p w14:paraId="043C912A" w14:textId="77777777" w:rsidR="00857459" w:rsidRDefault="006D165B">
      <w:pPr>
        <w:spacing w:line="600" w:lineRule="auto"/>
        <w:ind w:firstLine="720"/>
        <w:contextualSpacing/>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Αυτό είναι άσχημο. </w:t>
      </w:r>
    </w:p>
    <w:p w14:paraId="043C912B" w14:textId="77777777" w:rsidR="00857459" w:rsidRDefault="006D165B">
      <w:pPr>
        <w:spacing w:line="600" w:lineRule="auto"/>
        <w:ind w:firstLine="720"/>
        <w:contextualSpacing/>
        <w:jc w:val="both"/>
        <w:rPr>
          <w:rFonts w:eastAsia="Times New Roman"/>
          <w:szCs w:val="24"/>
        </w:rPr>
      </w:pPr>
      <w:r>
        <w:rPr>
          <w:rFonts w:eastAsia="Times New Roman"/>
          <w:b/>
          <w:szCs w:val="24"/>
        </w:rPr>
        <w:t>ΔΗΜΗΤΡΙΟΣ ΒΙΤΣΑΣ (Αναπληρωτής Υπουργός Εθ</w:t>
      </w:r>
      <w:r>
        <w:rPr>
          <w:rFonts w:eastAsia="Times New Roman"/>
          <w:b/>
          <w:szCs w:val="24"/>
        </w:rPr>
        <w:t>νικής Άμυνας):</w:t>
      </w:r>
      <w:r>
        <w:rPr>
          <w:rFonts w:eastAsia="Times New Roman"/>
          <w:szCs w:val="24"/>
        </w:rPr>
        <w:t xml:space="preserve"> Ο φόβος αυτός -και σ’ αυτό πρέπει να συμφωνήσουμε- πρέπει να καταπολεμηθεί. Όμως, δεν είναι η ώρα για να δίνω μάχες τέτοιου χαρακτήρα. Και είμαι σίγουρος ότι όταν ο φτωχός το κατανοήσει αυτό, τότε περιθάλπει τον φτωχό πολύ καλύτερα απ’ ό,τι </w:t>
      </w:r>
      <w:r>
        <w:rPr>
          <w:rFonts w:eastAsia="Times New Roman"/>
          <w:szCs w:val="24"/>
        </w:rPr>
        <w:t xml:space="preserve">ο πλούσιος που δεν κατανοεί τι σημαίνει να είσαι φτωχός. </w:t>
      </w:r>
    </w:p>
    <w:p w14:paraId="043C912C" w14:textId="77777777" w:rsidR="00857459" w:rsidRDefault="006D165B">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Όταν το κατανοεί! </w:t>
      </w:r>
    </w:p>
    <w:p w14:paraId="043C912D" w14:textId="77777777" w:rsidR="00857459" w:rsidRDefault="006D165B">
      <w:pPr>
        <w:spacing w:line="600" w:lineRule="auto"/>
        <w:ind w:firstLine="720"/>
        <w:contextualSpacing/>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Σας ευχαριστώ πολύ. </w:t>
      </w:r>
    </w:p>
    <w:p w14:paraId="043C912E" w14:textId="77777777" w:rsidR="00857459" w:rsidRDefault="006D165B">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είχαμε τη δ</w:t>
      </w:r>
      <w:r>
        <w:rPr>
          <w:rFonts w:eastAsia="Times New Roman"/>
          <w:szCs w:val="24"/>
        </w:rPr>
        <w:t xml:space="preserve">υνατότητα η απάντηση στην ερώτηση να εξελιχθεί σε συζήτηση. Ήταν πάρα πολύ καλή, λοιπόν, η συζήτηση που έγινε και σας ευχαριστώ πάρα πολύ γι’ αυτό. </w:t>
      </w:r>
    </w:p>
    <w:p w14:paraId="043C912F" w14:textId="77777777" w:rsidR="00857459" w:rsidRDefault="006D165B">
      <w:pPr>
        <w:spacing w:after="100" w:afterAutospacing="1" w:line="600" w:lineRule="auto"/>
        <w:ind w:firstLine="720"/>
        <w:contextualSpacing/>
        <w:jc w:val="both"/>
        <w:rPr>
          <w:rFonts w:eastAsia="Times New Roman"/>
          <w:szCs w:val="24"/>
        </w:rPr>
      </w:pPr>
      <w:r>
        <w:rPr>
          <w:rFonts w:eastAsia="Times New Roman"/>
          <w:szCs w:val="24"/>
        </w:rPr>
        <w:t xml:space="preserve">Στο σημείο αυτό, θα ήθελα να ανακοινώσω στο Σώμα ότι η δεύτερη με αριθμό 925/30-5-2016 επίκαιρη ερώτηση </w:t>
      </w:r>
      <w:r>
        <w:rPr>
          <w:rFonts w:eastAsia="Times New Roman"/>
          <w:szCs w:val="24"/>
        </w:rPr>
        <w:t>πρώ</w:t>
      </w:r>
      <w:r>
        <w:rPr>
          <w:rFonts w:eastAsia="Times New Roman"/>
          <w:szCs w:val="24"/>
        </w:rPr>
        <w:t xml:space="preserve">του κύκλου </w:t>
      </w:r>
      <w:r>
        <w:rPr>
          <w:rFonts w:eastAsia="Times New Roman"/>
          <w:szCs w:val="24"/>
        </w:rPr>
        <w:t xml:space="preserve">του Βουλευτή Ηρακλείου της Νέας Δημοκρατίας κ. </w:t>
      </w:r>
      <w:r>
        <w:rPr>
          <w:rFonts w:eastAsia="Times New Roman"/>
          <w:bCs/>
          <w:szCs w:val="24"/>
        </w:rPr>
        <w:t xml:space="preserve">Ελευθερίου </w:t>
      </w:r>
      <w:proofErr w:type="spellStart"/>
      <w:r>
        <w:rPr>
          <w:rFonts w:eastAsia="Times New Roman"/>
          <w:bCs/>
          <w:szCs w:val="24"/>
        </w:rPr>
        <w:t>Αυγενάκη</w:t>
      </w:r>
      <w:proofErr w:type="spellEnd"/>
      <w:r>
        <w:rPr>
          <w:rFonts w:eastAsia="Times New Roman"/>
          <w:szCs w:val="24"/>
        </w:rPr>
        <w:t xml:space="preserve"> </w:t>
      </w:r>
      <w:r>
        <w:rPr>
          <w:rFonts w:eastAsia="Times New Roman"/>
          <w:szCs w:val="24"/>
        </w:rPr>
        <w:lastRenderedPageBreak/>
        <w:t>προς τον Υπουργό</w:t>
      </w:r>
      <w:r>
        <w:rPr>
          <w:rFonts w:eastAsia="Times New Roman"/>
          <w:szCs w:val="24"/>
        </w:rPr>
        <w:t xml:space="preserve"> </w:t>
      </w:r>
      <w:r>
        <w:rPr>
          <w:rFonts w:eastAsia="Times New Roman"/>
          <w:bCs/>
          <w:szCs w:val="24"/>
        </w:rPr>
        <w:t>Οικονομίας, Ανάπτυξης και Τουρισμού,</w:t>
      </w:r>
      <w:r>
        <w:rPr>
          <w:rFonts w:eastAsia="Times New Roman"/>
          <w:szCs w:val="24"/>
        </w:rPr>
        <w:t xml:space="preserve"> σχετικά με την επιδείνωση του μεταποιητικού τομέα στη χώρα μας δεν </w:t>
      </w:r>
      <w:r>
        <w:rPr>
          <w:rFonts w:eastAsia="Times New Roman"/>
          <w:szCs w:val="24"/>
        </w:rPr>
        <w:t>συζητείται</w:t>
      </w:r>
      <w:r>
        <w:rPr>
          <w:rFonts w:eastAsia="Times New Roman"/>
          <w:szCs w:val="24"/>
        </w:rPr>
        <w:t xml:space="preserve"> λόγω κωλύματος του Υπουργού Οικονομίας, Ανάπτυξης και Τουρισμού κ. Σταθάκη.</w:t>
      </w:r>
    </w:p>
    <w:p w14:paraId="043C9130" w14:textId="77777777" w:rsidR="00857459" w:rsidRDefault="006D165B">
      <w:pPr>
        <w:spacing w:after="0" w:line="600" w:lineRule="auto"/>
        <w:ind w:firstLine="720"/>
        <w:contextualSpacing/>
        <w:jc w:val="both"/>
        <w:rPr>
          <w:rFonts w:eastAsia="Times New Roman"/>
          <w:szCs w:val="24"/>
        </w:rPr>
      </w:pPr>
      <w:r>
        <w:rPr>
          <w:rFonts w:eastAsia="Times New Roman"/>
          <w:szCs w:val="24"/>
        </w:rPr>
        <w:t xml:space="preserve">Ανάλογο κώλυμα έχει ο Αναπληρωτής Υπουργός Εσωτερικών και </w:t>
      </w:r>
      <w:r>
        <w:rPr>
          <w:rFonts w:eastAsia="Times New Roman"/>
          <w:bCs/>
          <w:szCs w:val="24"/>
        </w:rPr>
        <w:t>Διοικητικής Ανασυγκρότησης</w:t>
      </w:r>
      <w:r>
        <w:rPr>
          <w:rFonts w:eastAsia="Times New Roman"/>
          <w:b/>
          <w:szCs w:val="24"/>
        </w:rPr>
        <w:t xml:space="preserve"> </w:t>
      </w:r>
      <w:r>
        <w:rPr>
          <w:rFonts w:eastAsia="Times New Roman"/>
          <w:szCs w:val="24"/>
        </w:rPr>
        <w:t xml:space="preserve">κ. </w:t>
      </w:r>
      <w:proofErr w:type="spellStart"/>
      <w:r>
        <w:rPr>
          <w:rFonts w:eastAsia="Times New Roman"/>
          <w:szCs w:val="24"/>
        </w:rPr>
        <w:t>Τόσκας</w:t>
      </w:r>
      <w:proofErr w:type="spellEnd"/>
      <w:r>
        <w:rPr>
          <w:rFonts w:eastAsia="Times New Roman"/>
          <w:szCs w:val="24"/>
        </w:rPr>
        <w:t xml:space="preserve"> και γι’ αυτό δεν </w:t>
      </w:r>
      <w:r>
        <w:rPr>
          <w:rFonts w:eastAsia="Times New Roman"/>
          <w:szCs w:val="24"/>
        </w:rPr>
        <w:t xml:space="preserve">συζητείται </w:t>
      </w:r>
      <w:r>
        <w:rPr>
          <w:rFonts w:eastAsia="Times New Roman"/>
          <w:szCs w:val="24"/>
        </w:rPr>
        <w:t xml:space="preserve">η τρίτη με αριθμό 916/27-5-2016 επίκαιρη ερώτηση </w:t>
      </w:r>
      <w:r>
        <w:rPr>
          <w:rFonts w:eastAsia="Times New Roman"/>
          <w:szCs w:val="24"/>
        </w:rPr>
        <w:t xml:space="preserve">πρώτου </w:t>
      </w:r>
      <w:r>
        <w:rPr>
          <w:rFonts w:eastAsia="Times New Roman"/>
          <w:szCs w:val="24"/>
        </w:rPr>
        <w:t xml:space="preserve">κύκλου </w:t>
      </w:r>
      <w:r>
        <w:rPr>
          <w:rFonts w:eastAsia="Times New Roman"/>
          <w:szCs w:val="24"/>
        </w:rPr>
        <w:t xml:space="preserve">του Βουλευτή Β΄ Αθηνών του Λαϊκού Συνδέσμου–Χρυσή Αυγή κ. Ηλία </w:t>
      </w:r>
      <w:proofErr w:type="spellStart"/>
      <w:r>
        <w:rPr>
          <w:rFonts w:eastAsia="Times New Roman"/>
          <w:szCs w:val="24"/>
        </w:rPr>
        <w:t>Παναγιώταρου</w:t>
      </w:r>
      <w:proofErr w:type="spellEnd"/>
      <w:r>
        <w:rPr>
          <w:rFonts w:eastAsia="Times New Roman"/>
          <w:szCs w:val="24"/>
        </w:rPr>
        <w:t>,</w:t>
      </w:r>
      <w:r>
        <w:rPr>
          <w:rFonts w:eastAsia="Times New Roman"/>
          <w:szCs w:val="24"/>
        </w:rPr>
        <w:t xml:space="preserve"> σχετικά με τη «</w:t>
      </w:r>
      <w:proofErr w:type="spellStart"/>
      <w:r>
        <w:rPr>
          <w:rFonts w:eastAsia="Times New Roman"/>
          <w:szCs w:val="24"/>
        </w:rPr>
        <w:t>στοχοποίηση</w:t>
      </w:r>
      <w:proofErr w:type="spellEnd"/>
      <w:r>
        <w:rPr>
          <w:rFonts w:eastAsia="Times New Roman"/>
          <w:szCs w:val="24"/>
        </w:rPr>
        <w:t xml:space="preserve"> Ελλήνων πολιτών από γνωστή παρακρατική ιστοσελίδα </w:t>
      </w:r>
      <w:proofErr w:type="spellStart"/>
      <w:r>
        <w:rPr>
          <w:rFonts w:eastAsia="Times New Roman"/>
          <w:szCs w:val="24"/>
        </w:rPr>
        <w:t>αντιεξουσιαστών</w:t>
      </w:r>
      <w:proofErr w:type="spellEnd"/>
      <w:r>
        <w:rPr>
          <w:rFonts w:eastAsia="Times New Roman"/>
          <w:szCs w:val="24"/>
        </w:rPr>
        <w:t>».</w:t>
      </w:r>
    </w:p>
    <w:p w14:paraId="043C9131" w14:textId="77777777" w:rsidR="00857459" w:rsidRDefault="006D165B">
      <w:pPr>
        <w:spacing w:after="300" w:line="600" w:lineRule="auto"/>
        <w:ind w:firstLine="720"/>
        <w:contextualSpacing/>
        <w:jc w:val="both"/>
        <w:rPr>
          <w:rFonts w:eastAsia="Times New Roman"/>
          <w:szCs w:val="24"/>
        </w:rPr>
      </w:pPr>
      <w:r>
        <w:rPr>
          <w:rFonts w:eastAsia="Times New Roman"/>
          <w:szCs w:val="24"/>
        </w:rPr>
        <w:t xml:space="preserve">Η πέμπτη με αριθμό 937/31-5-2016 επίκαιρη ερώτηση πρώτου κύκλου του Βουλευτή </w:t>
      </w:r>
      <w:r>
        <w:rPr>
          <w:rFonts w:eastAsia="Times New Roman"/>
          <w:szCs w:val="24"/>
        </w:rPr>
        <w:t>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Σάκη </w:t>
      </w:r>
      <w:proofErr w:type="spellStart"/>
      <w:r>
        <w:rPr>
          <w:rFonts w:eastAsia="Times New Roman"/>
          <w:bCs/>
          <w:szCs w:val="24"/>
        </w:rPr>
        <w:t>Βαρδαλή</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την Ελληνική Βιομηχανία Οχημάτων («ΕΛΒΟ ΑΒΕ.»), δεν </w:t>
      </w:r>
      <w:r>
        <w:rPr>
          <w:rFonts w:eastAsia="Times New Roman"/>
          <w:szCs w:val="24"/>
        </w:rPr>
        <w:t xml:space="preserve">συζητείται </w:t>
      </w:r>
      <w:r>
        <w:rPr>
          <w:rFonts w:eastAsia="Times New Roman"/>
          <w:szCs w:val="24"/>
        </w:rPr>
        <w:t>λόγω κωλύματος (φόρτος εργασίας) του κ</w:t>
      </w:r>
      <w:r>
        <w:rPr>
          <w:rFonts w:eastAsia="Times New Roman"/>
          <w:szCs w:val="24"/>
        </w:rPr>
        <w:t>.</w:t>
      </w:r>
      <w:r>
        <w:rPr>
          <w:rFonts w:eastAsia="Times New Roman"/>
          <w:szCs w:val="24"/>
        </w:rPr>
        <w:t xml:space="preserve"> </w:t>
      </w:r>
      <w:proofErr w:type="spellStart"/>
      <w:r>
        <w:rPr>
          <w:rFonts w:eastAsia="Times New Roman"/>
          <w:szCs w:val="24"/>
        </w:rPr>
        <w:t>Τσακαλώτου</w:t>
      </w:r>
      <w:proofErr w:type="spellEnd"/>
      <w:r>
        <w:rPr>
          <w:rFonts w:eastAsia="Times New Roman"/>
          <w:szCs w:val="24"/>
        </w:rPr>
        <w:t xml:space="preserve">. </w:t>
      </w:r>
    </w:p>
    <w:p w14:paraId="043C9132" w14:textId="77777777" w:rsidR="00857459" w:rsidRDefault="006D165B">
      <w:pPr>
        <w:spacing w:after="300" w:line="600" w:lineRule="auto"/>
        <w:ind w:firstLine="720"/>
        <w:contextualSpacing/>
        <w:jc w:val="both"/>
        <w:rPr>
          <w:rFonts w:eastAsia="Times New Roman"/>
          <w:szCs w:val="24"/>
        </w:rPr>
      </w:pPr>
      <w:r>
        <w:rPr>
          <w:rFonts w:eastAsia="Times New Roman"/>
          <w:szCs w:val="24"/>
        </w:rPr>
        <w:lastRenderedPageBreak/>
        <w:t>Επίσης, η δεύτερη με αριθμό 907</w:t>
      </w:r>
      <w:r>
        <w:rPr>
          <w:rFonts w:eastAsia="Times New Roman"/>
          <w:szCs w:val="24"/>
        </w:rPr>
        <w:t xml:space="preserve">/25-5-2016 επίκαιρη ερώτηση δευτέρου κύκλου του Βουλευτή Αρκαδίας της Δημοκρατικής Συμπαράταξης ΠΑΣΟΚ-ΔΗΜΑΡ κ. </w:t>
      </w:r>
      <w:r>
        <w:rPr>
          <w:rFonts w:eastAsia="Times New Roman"/>
          <w:bCs/>
          <w:szCs w:val="24"/>
        </w:rPr>
        <w:t xml:space="preserve">Οδυσσέα Κωνσταντινόπουλου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σχετικά με την πρόοδο των έργων αξιοποίησης του πρώην αεροδρομίου του Ελληνικού, δεν </w:t>
      </w:r>
      <w:r>
        <w:rPr>
          <w:rFonts w:eastAsia="Times New Roman"/>
          <w:szCs w:val="24"/>
        </w:rPr>
        <w:t>συζη</w:t>
      </w:r>
      <w:r>
        <w:rPr>
          <w:rFonts w:eastAsia="Times New Roman"/>
          <w:szCs w:val="24"/>
        </w:rPr>
        <w:t xml:space="preserve">τείται </w:t>
      </w:r>
      <w:r>
        <w:rPr>
          <w:rFonts w:eastAsia="Times New Roman"/>
          <w:szCs w:val="24"/>
        </w:rPr>
        <w:t>λόγω κωλύματος του κυρίου Υπουργού.</w:t>
      </w:r>
    </w:p>
    <w:p w14:paraId="043C9133" w14:textId="77777777" w:rsidR="00857459" w:rsidRDefault="006D165B">
      <w:pPr>
        <w:spacing w:after="300" w:line="600" w:lineRule="auto"/>
        <w:ind w:firstLine="720"/>
        <w:contextualSpacing/>
        <w:jc w:val="both"/>
        <w:rPr>
          <w:rFonts w:eastAsia="Times New Roman"/>
          <w:szCs w:val="24"/>
        </w:rPr>
      </w:pPr>
      <w:r>
        <w:rPr>
          <w:rFonts w:eastAsia="Times New Roman"/>
          <w:szCs w:val="24"/>
        </w:rPr>
        <w:t xml:space="preserve">Η έκτη με αριθμό 935/31-5-2016 επίκαιρη ερώτηση πρώτου κύκλου του Βουλευτή Β΄ </w:t>
      </w:r>
      <w:r>
        <w:rPr>
          <w:rFonts w:eastAsia="Times New Roman"/>
          <w:szCs w:val="24"/>
        </w:rPr>
        <w:t xml:space="preserve">Πειραιώς </w:t>
      </w:r>
      <w:r>
        <w:rPr>
          <w:rFonts w:eastAsia="Times New Roman"/>
          <w:szCs w:val="24"/>
        </w:rPr>
        <w:t xml:space="preserve">των Ανεξαρτήτων Ελλήνων κ. </w:t>
      </w:r>
      <w:r>
        <w:rPr>
          <w:rFonts w:eastAsia="Times New Roman"/>
          <w:bCs/>
          <w:szCs w:val="24"/>
        </w:rPr>
        <w:t xml:space="preserve">Δημητρίου Καμμένου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σχετικά με τις ελλείψεις και τα προβλήματα του στόλου τ</w:t>
      </w:r>
      <w:r>
        <w:rPr>
          <w:rFonts w:eastAsia="Times New Roman"/>
          <w:szCs w:val="24"/>
        </w:rPr>
        <w:t xml:space="preserve">ου ΕΚΑΒ, δεν </w:t>
      </w:r>
      <w:r>
        <w:rPr>
          <w:rFonts w:eastAsia="Times New Roman"/>
          <w:szCs w:val="24"/>
        </w:rPr>
        <w:t xml:space="preserve">συζητείται </w:t>
      </w:r>
      <w:r>
        <w:rPr>
          <w:rFonts w:eastAsia="Times New Roman"/>
          <w:szCs w:val="24"/>
        </w:rPr>
        <w:t xml:space="preserve">λόγω κωλύματος του Αναπληρωτή Υπουργού Υγείας κ. </w:t>
      </w:r>
      <w:proofErr w:type="spellStart"/>
      <w:r>
        <w:rPr>
          <w:rFonts w:eastAsia="Times New Roman"/>
          <w:szCs w:val="24"/>
        </w:rPr>
        <w:t>Πολάκη</w:t>
      </w:r>
      <w:proofErr w:type="spellEnd"/>
      <w:r>
        <w:rPr>
          <w:rFonts w:eastAsia="Times New Roman"/>
          <w:szCs w:val="24"/>
        </w:rPr>
        <w:t>.</w:t>
      </w:r>
    </w:p>
    <w:p w14:paraId="043C9134" w14:textId="77777777" w:rsidR="00857459" w:rsidRDefault="006D165B">
      <w:pPr>
        <w:spacing w:after="300" w:line="600" w:lineRule="auto"/>
        <w:ind w:firstLine="720"/>
        <w:contextualSpacing/>
        <w:jc w:val="both"/>
        <w:rPr>
          <w:rFonts w:eastAsia="Times New Roman"/>
          <w:szCs w:val="24"/>
        </w:rPr>
      </w:pPr>
      <w:r>
        <w:rPr>
          <w:rFonts w:eastAsia="Times New Roman"/>
          <w:szCs w:val="24"/>
        </w:rPr>
        <w:t xml:space="preserve">Επίσης, η τέταρτη με αριθμό 846/9-5-2016 επίκαιρη ερώτηση δευτέρου κύκλου του Βουλευτή Αργολίδας της Δημοκρατικής Συμπαράταξης ΠΑΣΟΚ-ΔΗΜΑΡ κ. </w:t>
      </w:r>
      <w:r>
        <w:rPr>
          <w:rFonts w:eastAsia="Times New Roman"/>
          <w:bCs/>
          <w:szCs w:val="24"/>
        </w:rPr>
        <w:t xml:space="preserve">Ιωάννη Μανιάτη </w:t>
      </w:r>
      <w:r>
        <w:rPr>
          <w:rFonts w:eastAsia="Times New Roman"/>
          <w:szCs w:val="24"/>
        </w:rPr>
        <w:t xml:space="preserve">προς τον Υπουργό </w:t>
      </w:r>
      <w:r>
        <w:rPr>
          <w:rFonts w:eastAsia="Times New Roman"/>
          <w:bCs/>
          <w:szCs w:val="24"/>
        </w:rPr>
        <w:t>Υ</w:t>
      </w:r>
      <w:r>
        <w:rPr>
          <w:rFonts w:eastAsia="Times New Roman"/>
          <w:bCs/>
          <w:szCs w:val="24"/>
        </w:rPr>
        <w:t xml:space="preserve">γείας, </w:t>
      </w:r>
      <w:r>
        <w:rPr>
          <w:rFonts w:eastAsia="Times New Roman"/>
          <w:szCs w:val="24"/>
        </w:rPr>
        <w:t xml:space="preserve">σχετικά με την άμεση αντιμετώπιση του θέματος της εφημερίας παιδιάτρου στην Αργολίδα, δεν </w:t>
      </w:r>
      <w:r>
        <w:rPr>
          <w:rFonts w:eastAsia="Times New Roman"/>
          <w:szCs w:val="24"/>
        </w:rPr>
        <w:t xml:space="preserve">συζητείται </w:t>
      </w:r>
      <w:r>
        <w:rPr>
          <w:rFonts w:eastAsia="Times New Roman"/>
          <w:szCs w:val="24"/>
        </w:rPr>
        <w:t>λόγω κωλύματος του κυρίου Υπουργού.</w:t>
      </w:r>
    </w:p>
    <w:p w14:paraId="043C9135" w14:textId="77777777" w:rsidR="00857459" w:rsidRDefault="006D165B">
      <w:pPr>
        <w:spacing w:after="300" w:line="600" w:lineRule="auto"/>
        <w:ind w:firstLine="720"/>
        <w:contextualSpacing/>
        <w:jc w:val="both"/>
        <w:rPr>
          <w:rFonts w:eastAsia="Times New Roman"/>
          <w:szCs w:val="24"/>
        </w:rPr>
      </w:pPr>
      <w:r>
        <w:rPr>
          <w:rFonts w:eastAsia="Times New Roman"/>
          <w:szCs w:val="24"/>
        </w:rPr>
        <w:lastRenderedPageBreak/>
        <w:t xml:space="preserve">Η πέμπτη με αριθμό 825/25-4-2016 επίκαιρη ερώτηση δευτέρου κύκλου της Βουλευτού Β΄ Πειραιώς της Ένωσης Κεντρώων </w:t>
      </w:r>
      <w:r>
        <w:rPr>
          <w:rFonts w:eastAsia="Times New Roman"/>
          <w:szCs w:val="24"/>
        </w:rPr>
        <w:t>κ</w:t>
      </w:r>
      <w:r>
        <w:rPr>
          <w:rFonts w:eastAsia="Times New Roman"/>
          <w:szCs w:val="24"/>
        </w:rPr>
        <w:t>.</w:t>
      </w:r>
      <w:r>
        <w:rPr>
          <w:rFonts w:eastAsia="Times New Roman"/>
          <w:szCs w:val="24"/>
        </w:rPr>
        <w:t xml:space="preserve">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σχετικά με την υπολειτουργία του Αντικαρκινικού Νοσοκομείου </w:t>
      </w:r>
      <w:r>
        <w:rPr>
          <w:rFonts w:eastAsia="Times New Roman"/>
          <w:szCs w:val="24"/>
        </w:rPr>
        <w:t>«</w:t>
      </w:r>
      <w:r>
        <w:rPr>
          <w:rFonts w:eastAsia="Times New Roman"/>
          <w:szCs w:val="24"/>
        </w:rPr>
        <w:t>Μεταξά</w:t>
      </w:r>
      <w:r>
        <w:rPr>
          <w:rFonts w:eastAsia="Times New Roman"/>
          <w:szCs w:val="24"/>
        </w:rPr>
        <w:t>»</w:t>
      </w:r>
      <w:r>
        <w:rPr>
          <w:rFonts w:eastAsia="Times New Roman"/>
          <w:szCs w:val="24"/>
        </w:rPr>
        <w:t xml:space="preserve">, δεν </w:t>
      </w:r>
      <w:r>
        <w:rPr>
          <w:rFonts w:eastAsia="Times New Roman"/>
          <w:szCs w:val="24"/>
        </w:rPr>
        <w:t xml:space="preserve">συζητείται </w:t>
      </w:r>
      <w:r>
        <w:rPr>
          <w:rFonts w:eastAsia="Times New Roman"/>
          <w:szCs w:val="24"/>
        </w:rPr>
        <w:t>λόγω κωλύματος του κυρίου Υπουργού.</w:t>
      </w:r>
    </w:p>
    <w:p w14:paraId="043C9136" w14:textId="77777777" w:rsidR="00857459" w:rsidRDefault="006D165B">
      <w:pPr>
        <w:spacing w:after="300" w:line="600" w:lineRule="auto"/>
        <w:ind w:firstLine="720"/>
        <w:contextualSpacing/>
        <w:jc w:val="both"/>
        <w:rPr>
          <w:rFonts w:eastAsia="Times New Roman"/>
          <w:szCs w:val="24"/>
        </w:rPr>
      </w:pPr>
      <w:r>
        <w:rPr>
          <w:rFonts w:eastAsia="Times New Roman"/>
          <w:szCs w:val="24"/>
        </w:rPr>
        <w:t xml:space="preserve">Η πρώτη με αριθμό 926/30-5-2016 επίκαιρη ερώτηση </w:t>
      </w:r>
      <w:r>
        <w:rPr>
          <w:rFonts w:eastAsia="Times New Roman"/>
          <w:szCs w:val="24"/>
        </w:rPr>
        <w:t xml:space="preserve">δευτέρου κύκλου  του Βουλευτή Άρτας της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καταβολή της ελάχιστης δυνατής συνδεδεμένης ενίσχυσης στους παραγωγούς εσπεριδοειδών, δεν </w:t>
      </w:r>
      <w:r>
        <w:rPr>
          <w:rFonts w:eastAsia="Times New Roman"/>
          <w:szCs w:val="24"/>
        </w:rPr>
        <w:t xml:space="preserve">συζητείται </w:t>
      </w:r>
      <w:r>
        <w:rPr>
          <w:rFonts w:eastAsia="Times New Roman"/>
          <w:szCs w:val="24"/>
        </w:rPr>
        <w:t>λόγω κωλύματ</w:t>
      </w:r>
      <w:r>
        <w:rPr>
          <w:rFonts w:eastAsia="Times New Roman"/>
          <w:szCs w:val="24"/>
        </w:rPr>
        <w:t xml:space="preserve">ος του Υπουργού Αγροτικής Ανάπτυξης και Τροφίμων, κ. Ευάγγελου Αποστόλου. </w:t>
      </w:r>
    </w:p>
    <w:p w14:paraId="043C9137" w14:textId="77777777" w:rsidR="00857459" w:rsidRDefault="006D165B">
      <w:pPr>
        <w:spacing w:after="300" w:line="600" w:lineRule="auto"/>
        <w:ind w:firstLine="720"/>
        <w:contextualSpacing/>
        <w:jc w:val="both"/>
        <w:rPr>
          <w:rFonts w:eastAsia="Times New Roman"/>
          <w:szCs w:val="24"/>
        </w:rPr>
      </w:pPr>
      <w:r>
        <w:rPr>
          <w:rFonts w:eastAsia="Times New Roman"/>
          <w:szCs w:val="24"/>
        </w:rPr>
        <w:t>Η τρίτη με αριθμό 938/31-5-2016 επίκαιρη ερώτηση δευτέρου κύκλου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Παιδείας, Έρευνας</w:t>
      </w:r>
      <w:r>
        <w:rPr>
          <w:rFonts w:eastAsia="Times New Roman"/>
          <w:bCs/>
          <w:szCs w:val="24"/>
        </w:rPr>
        <w:t xml:space="preserve"> και </w:t>
      </w:r>
      <w:r>
        <w:rPr>
          <w:rFonts w:eastAsia="Times New Roman"/>
          <w:bCs/>
          <w:szCs w:val="24"/>
        </w:rPr>
        <w:lastRenderedPageBreak/>
        <w:t>Θρησκευμάτων,</w:t>
      </w:r>
      <w:r>
        <w:rPr>
          <w:rFonts w:eastAsia="Times New Roman"/>
          <w:szCs w:val="24"/>
        </w:rPr>
        <w:t xml:space="preserve"> σχετικά με την κατάσταση που επικρατεί στα </w:t>
      </w:r>
      <w:r>
        <w:rPr>
          <w:rFonts w:eastAsia="Times New Roman"/>
          <w:szCs w:val="24"/>
        </w:rPr>
        <w:t xml:space="preserve">Σχολεία </w:t>
      </w:r>
      <w:r>
        <w:rPr>
          <w:rFonts w:eastAsia="Times New Roman"/>
          <w:szCs w:val="24"/>
        </w:rPr>
        <w:t>Δεύτερης Ευκαιρίας</w:t>
      </w:r>
      <w:r>
        <w:rPr>
          <w:rFonts w:eastAsia="Times New Roman"/>
          <w:szCs w:val="24"/>
        </w:rPr>
        <w:t>,</w:t>
      </w:r>
      <w:r>
        <w:rPr>
          <w:rFonts w:eastAsia="Times New Roman"/>
          <w:szCs w:val="24"/>
        </w:rPr>
        <w:t xml:space="preserve"> δεν </w:t>
      </w:r>
      <w:r>
        <w:rPr>
          <w:rFonts w:eastAsia="Times New Roman"/>
          <w:szCs w:val="24"/>
        </w:rPr>
        <w:t xml:space="preserve">συζητείται </w:t>
      </w:r>
      <w:r>
        <w:rPr>
          <w:rFonts w:eastAsia="Times New Roman"/>
          <w:szCs w:val="24"/>
        </w:rPr>
        <w:t xml:space="preserve">λόγω κωλύματος του Υπουργού Παιδείας, Έρευνας και Θρησκευμάτων κ. Γεωργίου Φίλη. </w:t>
      </w:r>
    </w:p>
    <w:p w14:paraId="043C9138" w14:textId="77777777" w:rsidR="00857459" w:rsidRDefault="006D165B">
      <w:pPr>
        <w:spacing w:after="300" w:line="600" w:lineRule="auto"/>
        <w:ind w:firstLine="720"/>
        <w:contextualSpacing/>
        <w:jc w:val="both"/>
        <w:rPr>
          <w:rFonts w:eastAsia="Times New Roman"/>
          <w:szCs w:val="24"/>
        </w:rPr>
      </w:pPr>
      <w:r>
        <w:rPr>
          <w:rFonts w:eastAsia="Times New Roman"/>
          <w:szCs w:val="24"/>
        </w:rPr>
        <w:t xml:space="preserve">Η έκτη με αριθμό 929/30-5-2016 επίκαιρη ερώτηση δευτέρου κύκλου  του </w:t>
      </w:r>
      <w:r>
        <w:rPr>
          <w:rFonts w:eastAsia="Times New Roman"/>
          <w:szCs w:val="24"/>
        </w:rPr>
        <w:t xml:space="preserve">ΣΤ΄ Αντιπροέδρου της Βουλής και Βουλευτή Δωδεκανήσου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χρεοκοπία της </w:t>
      </w:r>
      <w:r>
        <w:rPr>
          <w:rFonts w:eastAsia="Times New Roman"/>
          <w:szCs w:val="24"/>
        </w:rPr>
        <w:t xml:space="preserve">χώρας </w:t>
      </w:r>
      <w:r>
        <w:rPr>
          <w:rFonts w:eastAsia="Times New Roman"/>
          <w:szCs w:val="24"/>
        </w:rPr>
        <w:t>και τη δημοσιονομική εκτροπή</w:t>
      </w:r>
      <w:r>
        <w:rPr>
          <w:rFonts w:eastAsia="Times New Roman"/>
          <w:szCs w:val="24"/>
        </w:rPr>
        <w:t>,</w:t>
      </w:r>
      <w:r>
        <w:rPr>
          <w:rFonts w:eastAsia="Times New Roman"/>
          <w:szCs w:val="24"/>
        </w:rPr>
        <w:t xml:space="preserve"> δεν </w:t>
      </w:r>
      <w:r>
        <w:rPr>
          <w:rFonts w:eastAsia="Times New Roman"/>
          <w:szCs w:val="24"/>
        </w:rPr>
        <w:t xml:space="preserve">συζητείται </w:t>
      </w:r>
      <w:r>
        <w:rPr>
          <w:rFonts w:eastAsia="Times New Roman"/>
          <w:szCs w:val="24"/>
        </w:rPr>
        <w:t>λόγω κωλύματος του Υπουργού</w:t>
      </w:r>
      <w:r>
        <w:rPr>
          <w:rFonts w:eastAsia="Times New Roman"/>
          <w:szCs w:val="24"/>
        </w:rPr>
        <w:t xml:space="preserve"> Οικονομικών κ. Γεωργίου </w:t>
      </w:r>
      <w:proofErr w:type="spellStart"/>
      <w:r>
        <w:rPr>
          <w:rFonts w:eastAsia="Times New Roman"/>
          <w:szCs w:val="24"/>
        </w:rPr>
        <w:t>Χουλιαράκη</w:t>
      </w:r>
      <w:proofErr w:type="spellEnd"/>
      <w:r>
        <w:rPr>
          <w:rFonts w:eastAsia="Times New Roman"/>
          <w:szCs w:val="24"/>
        </w:rPr>
        <w:t xml:space="preserve">. </w:t>
      </w:r>
    </w:p>
    <w:p w14:paraId="043C9139" w14:textId="77777777" w:rsidR="00857459" w:rsidRDefault="006D165B">
      <w:pPr>
        <w:spacing w:after="300"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043C913A" w14:textId="77777777" w:rsidR="00857459" w:rsidRDefault="006D165B">
      <w:pPr>
        <w:spacing w:after="300"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043C913B" w14:textId="77777777" w:rsidR="00857459" w:rsidRDefault="006D165B">
      <w:pPr>
        <w:spacing w:after="300"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Με τη συναίνεση του Σώματος και ώρα 18.56΄ </w:t>
      </w:r>
      <w:proofErr w:type="spellStart"/>
      <w:r>
        <w:rPr>
          <w:rFonts w:eastAsia="Times New Roman"/>
          <w:szCs w:val="24"/>
        </w:rPr>
        <w:t>λύεται</w:t>
      </w:r>
      <w:proofErr w:type="spellEnd"/>
      <w:r>
        <w:rPr>
          <w:rFonts w:eastAsia="Times New Roman"/>
          <w:szCs w:val="24"/>
        </w:rPr>
        <w:t xml:space="preserve"> η συνεδρίαση για την </w:t>
      </w:r>
      <w:r>
        <w:rPr>
          <w:rFonts w:eastAsia="Times New Roman"/>
          <w:szCs w:val="24"/>
        </w:rPr>
        <w:t xml:space="preserve">προσεχή </w:t>
      </w:r>
      <w:r>
        <w:rPr>
          <w:rFonts w:eastAsia="Times New Roman"/>
          <w:szCs w:val="24"/>
        </w:rPr>
        <w:t>Πέμπτη 9 Ιουνίου 2016 και ώρα 9.30΄, με αντικείμενο εργασιών του Σώματος</w:t>
      </w:r>
      <w:r>
        <w:rPr>
          <w:rFonts w:eastAsia="Times New Roman"/>
          <w:szCs w:val="24"/>
        </w:rPr>
        <w:t xml:space="preserve">: </w:t>
      </w:r>
      <w:r>
        <w:rPr>
          <w:rFonts w:eastAsia="Times New Roman"/>
          <w:szCs w:val="24"/>
        </w:rPr>
        <w:t>κοινοβουλευτικό έλεγχο</w:t>
      </w:r>
      <w:r>
        <w:rPr>
          <w:rFonts w:eastAsia="Times New Roman"/>
          <w:szCs w:val="24"/>
        </w:rPr>
        <w:t>,</w:t>
      </w:r>
      <w:r>
        <w:rPr>
          <w:rFonts w:eastAsia="Times New Roman"/>
          <w:szCs w:val="24"/>
        </w:rPr>
        <w:t xml:space="preserve"> συζήτηση επικαίρων ερωτήσεων. </w:t>
      </w:r>
    </w:p>
    <w:p w14:paraId="043C913C" w14:textId="77777777" w:rsidR="00857459" w:rsidRDefault="00857459">
      <w:pPr>
        <w:spacing w:line="600" w:lineRule="auto"/>
        <w:ind w:firstLine="540"/>
        <w:contextualSpacing/>
        <w:jc w:val="both"/>
        <w:rPr>
          <w:rFonts w:eastAsia="Times New Roman"/>
          <w:szCs w:val="24"/>
        </w:rPr>
      </w:pPr>
    </w:p>
    <w:p w14:paraId="043C913D" w14:textId="77777777" w:rsidR="00857459" w:rsidRDefault="006D165B">
      <w:pPr>
        <w:spacing w:line="600" w:lineRule="auto"/>
        <w:ind w:firstLine="720"/>
        <w:contextualSpacing/>
        <w:jc w:val="both"/>
        <w:rPr>
          <w:rFonts w:eastAsia="Times New Roman"/>
          <w:szCs w:val="24"/>
        </w:rPr>
      </w:pPr>
      <w:r>
        <w:rPr>
          <w:rFonts w:eastAsia="Times New Roman"/>
          <w:b/>
          <w:bCs/>
          <w:szCs w:val="24"/>
          <w:lang w:val="en-US"/>
        </w:rPr>
        <w:lastRenderedPageBreak/>
        <w:t>O</w:t>
      </w:r>
      <w:r>
        <w:rPr>
          <w:rFonts w:eastAsia="Times New Roman"/>
          <w:b/>
          <w:bCs/>
          <w:szCs w:val="24"/>
        </w:rPr>
        <w:t xml:space="preserve"> ΠΡΟΕΔΡΟΣ                                     </w:t>
      </w:r>
      <w:r>
        <w:rPr>
          <w:rFonts w:eastAsia="Times New Roman"/>
          <w:b/>
          <w:bCs/>
          <w:szCs w:val="24"/>
        </w:rPr>
        <w:t xml:space="preserve">                   ΟΙ ΓΡΑΜΜΑΤΕΙΣ</w:t>
      </w:r>
      <w:r>
        <w:rPr>
          <w:rFonts w:eastAsia="Times New Roman"/>
          <w:szCs w:val="24"/>
        </w:rPr>
        <w:t xml:space="preserve"> </w:t>
      </w:r>
    </w:p>
    <w:p w14:paraId="043C913E" w14:textId="77777777" w:rsidR="00857459" w:rsidRDefault="00857459">
      <w:pPr>
        <w:spacing w:line="600" w:lineRule="auto"/>
        <w:ind w:firstLine="720"/>
        <w:contextualSpacing/>
        <w:jc w:val="both"/>
        <w:rPr>
          <w:rFonts w:eastAsia="Times New Roman"/>
          <w:szCs w:val="24"/>
        </w:rPr>
      </w:pPr>
    </w:p>
    <w:sectPr w:rsidR="008574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JhPgfjnomLwTjqOi+66rH43csPg=" w:salt="XLiQVQrGW1a+wuylcveR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59"/>
    <w:rsid w:val="006441E9"/>
    <w:rsid w:val="006D165B"/>
    <w:rsid w:val="0085745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90A3"/>
  <w15:docId w15:val="{25582D38-B216-4B04-91F4-A479FFA4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472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647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260</MetadataID>
    <Session xmlns="641f345b-441b-4b81-9152-adc2e73ba5e1">Α´</Session>
    <Date xmlns="641f345b-441b-4b81-9152-adc2e73ba5e1">2016-06-05T21:00:00+00:00</Date>
    <Status xmlns="641f345b-441b-4b81-9152-adc2e73ba5e1">
      <Url>http://srv-sp1/praktika/Lists/Incoming_Metadata/EditForm.aspx?ID=260&amp;Source=/praktika/Recordings_Library/Forms/AllItems.aspx</Url>
      <Description>Δημοσιεύτηκε</Description>
    </Status>
    <Meeting xmlns="641f345b-441b-4b81-9152-adc2e73ba5e1">ΡΛΘ´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AF5C6D-EA31-4420-87A5-BBB36F990366}">
  <ds:schemaRefs>
    <ds:schemaRef ds:uri="http://schemas.openxmlformats.org/package/2006/metadata/core-properties"/>
    <ds:schemaRef ds:uri="http://purl.org/dc/elements/1.1/"/>
    <ds:schemaRef ds:uri="http://schemas.microsoft.com/office/infopath/2007/PartnerControls"/>
    <ds:schemaRef ds:uri="641f345b-441b-4b81-9152-adc2e73ba5e1"/>
    <ds:schemaRef ds:uri="http://purl.org/dc/term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810B1E34-1EE3-4E8A-AC8B-585F8384B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EC25DD-038E-4FE5-879B-45D8B1925A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6939</Words>
  <Characters>37471</Characters>
  <Application>Microsoft Office Word</Application>
  <DocSecurity>0</DocSecurity>
  <Lines>312</Lines>
  <Paragraphs>88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2016-06-27T09:04:00Z</dcterms:created>
  <dcterms:modified xsi:type="dcterms:W3CDTF">2016-06-27T09:04:00Z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