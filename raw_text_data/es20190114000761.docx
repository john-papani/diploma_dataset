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68DE" w14:textId="77777777" w:rsidR="00FD7DD2" w:rsidRPr="00FD7DD2" w:rsidRDefault="00FD7DD2" w:rsidP="00FD7DD2">
      <w:pPr>
        <w:spacing w:after="200" w:line="360" w:lineRule="auto"/>
        <w:rPr>
          <w:ins w:id="0" w:author="Φλούδα Χριστίνα" w:date="2019-01-22T10:34:00Z"/>
          <w:rFonts w:eastAsia="Times New Roman"/>
          <w:szCs w:val="24"/>
          <w:lang w:eastAsia="en-US"/>
        </w:rPr>
      </w:pPr>
      <w:ins w:id="1" w:author="Φλούδα Χριστίνα" w:date="2019-01-22T10:34:00Z">
        <w:r w:rsidRPr="00FD7DD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5B3E79D" w14:textId="77777777" w:rsidR="00FD7DD2" w:rsidRPr="00FD7DD2" w:rsidRDefault="00FD7DD2" w:rsidP="00FD7DD2">
      <w:pPr>
        <w:spacing w:after="200" w:line="360" w:lineRule="auto"/>
        <w:rPr>
          <w:ins w:id="2" w:author="Φλούδα Χριστίνα" w:date="2019-01-22T10:34:00Z"/>
          <w:rFonts w:eastAsia="Times New Roman"/>
          <w:szCs w:val="24"/>
          <w:lang w:eastAsia="en-US"/>
        </w:rPr>
      </w:pPr>
    </w:p>
    <w:p w14:paraId="51C93924" w14:textId="77777777" w:rsidR="00FD7DD2" w:rsidRPr="00FD7DD2" w:rsidRDefault="00FD7DD2" w:rsidP="00FD7DD2">
      <w:pPr>
        <w:spacing w:after="200" w:line="360" w:lineRule="auto"/>
        <w:rPr>
          <w:ins w:id="3" w:author="Φλούδα Χριστίνα" w:date="2019-01-22T10:34:00Z"/>
          <w:rFonts w:eastAsia="Times New Roman"/>
          <w:szCs w:val="24"/>
          <w:lang w:eastAsia="en-US"/>
        </w:rPr>
      </w:pPr>
      <w:ins w:id="4" w:author="Φλούδα Χριστίνα" w:date="2019-01-22T10:34:00Z">
        <w:r w:rsidRPr="00FD7DD2">
          <w:rPr>
            <w:rFonts w:eastAsia="Times New Roman"/>
            <w:szCs w:val="24"/>
            <w:lang w:eastAsia="en-US"/>
          </w:rPr>
          <w:t>ΠΙΝΑΚΑΣ ΠΕΡΙΕΧΟΜΕΝΩΝ</w:t>
        </w:r>
      </w:ins>
    </w:p>
    <w:p w14:paraId="2FA20261" w14:textId="77777777" w:rsidR="00FD7DD2" w:rsidRPr="00FD7DD2" w:rsidRDefault="00FD7DD2" w:rsidP="00FD7DD2">
      <w:pPr>
        <w:spacing w:after="200" w:line="360" w:lineRule="auto"/>
        <w:rPr>
          <w:ins w:id="5" w:author="Φλούδα Χριστίνα" w:date="2019-01-22T10:34:00Z"/>
          <w:rFonts w:eastAsia="Times New Roman"/>
          <w:szCs w:val="24"/>
          <w:lang w:eastAsia="en-US"/>
        </w:rPr>
      </w:pPr>
      <w:ins w:id="6" w:author="Φλούδα Χριστίνα" w:date="2019-01-22T10:34:00Z">
        <w:r w:rsidRPr="00FD7DD2">
          <w:rPr>
            <w:rFonts w:eastAsia="Times New Roman"/>
            <w:szCs w:val="24"/>
            <w:lang w:eastAsia="en-US"/>
          </w:rPr>
          <w:t xml:space="preserve">ΙΖ’ ΠΕΡΙΟΔΟΣ </w:t>
        </w:r>
      </w:ins>
    </w:p>
    <w:p w14:paraId="75421715" w14:textId="77777777" w:rsidR="00FD7DD2" w:rsidRPr="00FD7DD2" w:rsidRDefault="00FD7DD2" w:rsidP="00FD7DD2">
      <w:pPr>
        <w:spacing w:after="200" w:line="360" w:lineRule="auto"/>
        <w:rPr>
          <w:ins w:id="7" w:author="Φλούδα Χριστίνα" w:date="2019-01-22T10:34:00Z"/>
          <w:rFonts w:eastAsia="Times New Roman"/>
          <w:szCs w:val="24"/>
          <w:lang w:eastAsia="en-US"/>
        </w:rPr>
      </w:pPr>
      <w:ins w:id="8" w:author="Φλούδα Χριστίνα" w:date="2019-01-22T10:34:00Z">
        <w:r w:rsidRPr="00FD7DD2">
          <w:rPr>
            <w:rFonts w:eastAsia="Times New Roman"/>
            <w:szCs w:val="24"/>
            <w:lang w:eastAsia="en-US"/>
          </w:rPr>
          <w:t>ΠΡΟΕΔΡΕΥΟΜΕΝΗΣ ΚΟΙΝΟΒΟΥΛΕΥΤΙΚΗΣ ΔΗΜΟΚΡΑΤΙΑΣ</w:t>
        </w:r>
      </w:ins>
    </w:p>
    <w:p w14:paraId="037C644A" w14:textId="77777777" w:rsidR="00FD7DD2" w:rsidRPr="00FD7DD2" w:rsidRDefault="00FD7DD2" w:rsidP="00FD7DD2">
      <w:pPr>
        <w:spacing w:after="200" w:line="360" w:lineRule="auto"/>
        <w:rPr>
          <w:ins w:id="9" w:author="Φλούδα Χριστίνα" w:date="2019-01-22T10:34:00Z"/>
          <w:rFonts w:eastAsia="Times New Roman"/>
          <w:szCs w:val="24"/>
          <w:lang w:eastAsia="en-US"/>
        </w:rPr>
      </w:pPr>
      <w:ins w:id="10" w:author="Φλούδα Χριστίνα" w:date="2019-01-22T10:34:00Z">
        <w:r w:rsidRPr="00FD7DD2">
          <w:rPr>
            <w:rFonts w:eastAsia="Times New Roman"/>
            <w:szCs w:val="24"/>
            <w:lang w:eastAsia="en-US"/>
          </w:rPr>
          <w:t>ΣΥΝΟΔΟΣ Δ΄</w:t>
        </w:r>
      </w:ins>
    </w:p>
    <w:p w14:paraId="56200E79" w14:textId="77777777" w:rsidR="00FD7DD2" w:rsidRPr="00FD7DD2" w:rsidRDefault="00FD7DD2" w:rsidP="00FD7DD2">
      <w:pPr>
        <w:spacing w:after="200" w:line="360" w:lineRule="auto"/>
        <w:rPr>
          <w:ins w:id="11" w:author="Φλούδα Χριστίνα" w:date="2019-01-22T10:34:00Z"/>
          <w:rFonts w:eastAsia="Times New Roman"/>
          <w:szCs w:val="24"/>
          <w:lang w:eastAsia="en-US"/>
        </w:rPr>
      </w:pPr>
    </w:p>
    <w:p w14:paraId="26D81C83" w14:textId="77777777" w:rsidR="00FD7DD2" w:rsidRPr="00FD7DD2" w:rsidRDefault="00FD7DD2" w:rsidP="00FD7DD2">
      <w:pPr>
        <w:spacing w:after="200" w:line="360" w:lineRule="auto"/>
        <w:rPr>
          <w:ins w:id="12" w:author="Φλούδα Χριστίνα" w:date="2019-01-22T10:34:00Z"/>
          <w:rFonts w:eastAsia="Times New Roman"/>
          <w:szCs w:val="24"/>
          <w:lang w:eastAsia="en-US"/>
        </w:rPr>
      </w:pPr>
      <w:ins w:id="13" w:author="Φλούδα Χριστίνα" w:date="2019-01-22T10:34:00Z">
        <w:r w:rsidRPr="00FD7DD2">
          <w:rPr>
            <w:rFonts w:eastAsia="Times New Roman"/>
            <w:szCs w:val="24"/>
            <w:lang w:eastAsia="en-US"/>
          </w:rPr>
          <w:t>ΣΥΝΕΔΡΙΑΣΗ ΝΔ΄</w:t>
        </w:r>
      </w:ins>
    </w:p>
    <w:p w14:paraId="4BCA9E4A" w14:textId="77777777" w:rsidR="00FD7DD2" w:rsidRPr="00FD7DD2" w:rsidRDefault="00FD7DD2" w:rsidP="00FD7DD2">
      <w:pPr>
        <w:spacing w:after="200" w:line="360" w:lineRule="auto"/>
        <w:rPr>
          <w:ins w:id="14" w:author="Φλούδα Χριστίνα" w:date="2019-01-22T10:34:00Z"/>
          <w:rFonts w:eastAsia="Times New Roman"/>
          <w:szCs w:val="24"/>
          <w:lang w:eastAsia="en-US"/>
        </w:rPr>
      </w:pPr>
      <w:ins w:id="15" w:author="Φλούδα Χριστίνα" w:date="2019-01-22T10:34:00Z">
        <w:r w:rsidRPr="00FD7DD2">
          <w:rPr>
            <w:rFonts w:eastAsia="Times New Roman"/>
            <w:szCs w:val="24"/>
            <w:lang w:eastAsia="en-US"/>
          </w:rPr>
          <w:t>Δευτέρα  14 Ιανουαρίου 2019</w:t>
        </w:r>
      </w:ins>
    </w:p>
    <w:p w14:paraId="37274869" w14:textId="77777777" w:rsidR="00FD7DD2" w:rsidRPr="00FD7DD2" w:rsidRDefault="00FD7DD2" w:rsidP="00FD7DD2">
      <w:pPr>
        <w:spacing w:after="200" w:line="360" w:lineRule="auto"/>
        <w:rPr>
          <w:ins w:id="16" w:author="Φλούδα Χριστίνα" w:date="2019-01-22T10:34:00Z"/>
          <w:rFonts w:eastAsia="Times New Roman"/>
          <w:szCs w:val="24"/>
          <w:lang w:eastAsia="en-US"/>
        </w:rPr>
      </w:pPr>
    </w:p>
    <w:p w14:paraId="7911C194" w14:textId="77777777" w:rsidR="00FD7DD2" w:rsidRPr="00FD7DD2" w:rsidRDefault="00FD7DD2" w:rsidP="00FD7DD2">
      <w:pPr>
        <w:spacing w:after="200" w:line="360" w:lineRule="auto"/>
        <w:rPr>
          <w:ins w:id="17" w:author="Φλούδα Χριστίνα" w:date="2019-01-22T10:34:00Z"/>
          <w:rFonts w:eastAsia="Times New Roman"/>
          <w:szCs w:val="24"/>
          <w:lang w:eastAsia="en-US"/>
        </w:rPr>
      </w:pPr>
      <w:ins w:id="18" w:author="Φλούδα Χριστίνα" w:date="2019-01-22T10:34:00Z">
        <w:r w:rsidRPr="00FD7DD2">
          <w:rPr>
            <w:rFonts w:eastAsia="Times New Roman"/>
            <w:szCs w:val="24"/>
            <w:lang w:eastAsia="en-US"/>
          </w:rPr>
          <w:t>ΘΕΜΑΤΑ</w:t>
        </w:r>
      </w:ins>
    </w:p>
    <w:p w14:paraId="393C3803" w14:textId="77777777" w:rsidR="00FD7DD2" w:rsidRPr="00FD7DD2" w:rsidRDefault="00FD7DD2" w:rsidP="00FD7DD2">
      <w:pPr>
        <w:spacing w:after="200" w:line="360" w:lineRule="auto"/>
        <w:rPr>
          <w:ins w:id="19" w:author="Φλούδα Χριστίνα" w:date="2019-01-22T10:34:00Z"/>
          <w:rFonts w:eastAsia="Times New Roman"/>
          <w:szCs w:val="24"/>
          <w:lang w:eastAsia="en-US"/>
        </w:rPr>
      </w:pPr>
      <w:ins w:id="20" w:author="Φλούδα Χριστίνα" w:date="2019-01-22T10:34:00Z">
        <w:r w:rsidRPr="00FD7DD2">
          <w:rPr>
            <w:rFonts w:eastAsia="Times New Roman"/>
            <w:szCs w:val="24"/>
            <w:lang w:eastAsia="en-US"/>
          </w:rPr>
          <w:t xml:space="preserve"> </w:t>
        </w:r>
        <w:r w:rsidRPr="00FD7DD2">
          <w:rPr>
            <w:rFonts w:eastAsia="Times New Roman"/>
            <w:szCs w:val="24"/>
            <w:lang w:eastAsia="en-US"/>
          </w:rPr>
          <w:br/>
          <w:t xml:space="preserve">Α. ΕΙΔΙΚΑ ΘΕΜΑΤΑ </w:t>
        </w:r>
        <w:r w:rsidRPr="00FD7DD2">
          <w:rPr>
            <w:rFonts w:eastAsia="Times New Roman"/>
            <w:szCs w:val="24"/>
            <w:lang w:eastAsia="en-US"/>
          </w:rPr>
          <w:br/>
          <w:t xml:space="preserve">1. Μνεία στον </w:t>
        </w:r>
        <w:proofErr w:type="spellStart"/>
        <w:r w:rsidRPr="00FD7DD2">
          <w:rPr>
            <w:rFonts w:eastAsia="Times New Roman"/>
            <w:szCs w:val="24"/>
            <w:lang w:eastAsia="en-US"/>
          </w:rPr>
          <w:t>θανόντα</w:t>
        </w:r>
        <w:proofErr w:type="spellEnd"/>
        <w:r w:rsidRPr="00FD7DD2">
          <w:rPr>
            <w:rFonts w:eastAsia="Times New Roman"/>
            <w:szCs w:val="24"/>
            <w:lang w:eastAsia="en-US"/>
          </w:rPr>
          <w:t xml:space="preserve"> Δημήτριο Σιούφα, πρώην Πρόεδρο της Βουλής των Ελλήνων και Υπουργό και έκφραση συλλυπητηρίων στην οικογένειά του, σελ. </w:t>
        </w:r>
        <w:r w:rsidRPr="00FD7DD2">
          <w:rPr>
            <w:rFonts w:eastAsia="Times New Roman"/>
            <w:szCs w:val="24"/>
            <w:lang w:eastAsia="en-US"/>
          </w:rPr>
          <w:br/>
          <w:t xml:space="preserve">2. Ανακοινώνεται επιστολή του Πρωθυπουργού κ. Αλέξη Τσίπρα προς τον Πρόεδρο της Βουλής κ. Νικόλαο </w:t>
        </w:r>
        <w:proofErr w:type="spellStart"/>
        <w:r w:rsidRPr="00FD7DD2">
          <w:rPr>
            <w:rFonts w:eastAsia="Times New Roman"/>
            <w:szCs w:val="24"/>
            <w:lang w:eastAsia="en-US"/>
          </w:rPr>
          <w:t>Βούτση</w:t>
        </w:r>
        <w:proofErr w:type="spellEnd"/>
        <w:r w:rsidRPr="00FD7DD2">
          <w:rPr>
            <w:rFonts w:eastAsia="Times New Roman"/>
            <w:szCs w:val="24"/>
            <w:lang w:eastAsia="en-US"/>
          </w:rPr>
          <w:t xml:space="preserve">, με την οποία αιτείται να </w:t>
        </w:r>
        <w:proofErr w:type="spellStart"/>
        <w:r w:rsidRPr="00FD7DD2">
          <w:rPr>
            <w:rFonts w:eastAsia="Times New Roman"/>
            <w:szCs w:val="24"/>
            <w:lang w:eastAsia="en-US"/>
          </w:rPr>
          <w:t>επαναδιαβεβαιωθεί</w:t>
        </w:r>
        <w:proofErr w:type="spellEnd"/>
        <w:r w:rsidRPr="00FD7DD2">
          <w:rPr>
            <w:rFonts w:eastAsia="Times New Roman"/>
            <w:szCs w:val="24"/>
            <w:lang w:eastAsia="en-US"/>
          </w:rPr>
          <w:t xml:space="preserve"> η εμπιστοσύνη της Βουλής προς την Κυβέρνηση, σελ. </w:t>
        </w:r>
        <w:r w:rsidRPr="00FD7DD2">
          <w:rPr>
            <w:rFonts w:eastAsia="Times New Roman"/>
            <w:szCs w:val="24"/>
            <w:lang w:eastAsia="en-US"/>
          </w:rPr>
          <w:br/>
          <w:t xml:space="preserve">3.  Έγκριση της απόφασης της Διάσκεψης των Προέδρων, σύμφωνα με την οποία η  μόνη συζήτηση και ψήφιση επί της αρχής, των άρθρων, των τροπολογιών και του συνόλου του σχεδίου νόμου του Υπουργείου Παιδείας,  αναβάλλεται για την Πέμπτη 17 Ιανουαρίου 2019, μετά τη συζήτηση επικαίρων ερωτήσεων του Κοινοβουλευτικού Ελέγχου, σελ. </w:t>
        </w:r>
        <w:r w:rsidRPr="00FD7DD2">
          <w:rPr>
            <w:rFonts w:eastAsia="Times New Roman"/>
            <w:szCs w:val="24"/>
            <w:lang w:eastAsia="en-US"/>
          </w:rPr>
          <w:br/>
          <w:t xml:space="preserve">4. Ανακοινώνεται ψήφισμα του Διοικητικού Συμβουλίου του Συλλόγου των υπαλλήλων της Βουλής για την αναγγελία του θανάτου του πρώην Υπουργού και πρώην Προέδρου της Βουλής Δημητρίου Σιούφα, σελ. </w:t>
        </w:r>
        <w:r w:rsidRPr="00FD7DD2">
          <w:rPr>
            <w:rFonts w:eastAsia="Times New Roman"/>
            <w:szCs w:val="24"/>
            <w:lang w:eastAsia="en-US"/>
          </w:rPr>
          <w:br/>
          <w:t xml:space="preserve">5. Ανακοινώνονται δύο επιστολές του Προέδρου της Κοινοβουλευτικής Ομάδας των Ανεξάρτητων Ελλήνων κ. Πάνου Καμμένου προς τον Πρόεδρο της Βουλής κ. Νικόλαο </w:t>
        </w:r>
        <w:proofErr w:type="spellStart"/>
        <w:r w:rsidRPr="00FD7DD2">
          <w:rPr>
            <w:rFonts w:eastAsia="Times New Roman"/>
            <w:szCs w:val="24"/>
            <w:lang w:eastAsia="en-US"/>
          </w:rPr>
          <w:t>Βούτση</w:t>
        </w:r>
        <w:proofErr w:type="spellEnd"/>
        <w:r w:rsidRPr="00FD7DD2">
          <w:rPr>
            <w:rFonts w:eastAsia="Times New Roman"/>
            <w:szCs w:val="24"/>
            <w:lang w:eastAsia="en-US"/>
          </w:rPr>
          <w:t xml:space="preserve">, με την οποία δηλώνει ότι η Βουλευτής κ.  Έλενα Κουντουρά και ο Βουλευτής κ. Βασίλειος Κόκκαλης δεν ανήκουν, από την 14η Ιανουαρίου 2019, στην Κοινοβουλευτική Ομάδα "ΑΝΕΞ ΆΡΤΗΤΟΙ ΕΛΛΗΝΕΣ-Εθνική Πατριωτική Δημοκρατική Συμμαχία", σελ. </w:t>
        </w:r>
        <w:r w:rsidRPr="00FD7DD2">
          <w:rPr>
            <w:rFonts w:eastAsia="Times New Roman"/>
            <w:szCs w:val="24"/>
            <w:lang w:eastAsia="en-US"/>
          </w:rPr>
          <w:br/>
          <w:t xml:space="preserve">6. Ανακοινώνεται επιστολή του Βουλευτή κ. Βασιλείου Κόκκαλη προς τον Πρόεδρο της Βουλής κ. Νικόλαο </w:t>
        </w:r>
        <w:proofErr w:type="spellStart"/>
        <w:r w:rsidRPr="00FD7DD2">
          <w:rPr>
            <w:rFonts w:eastAsia="Times New Roman"/>
            <w:szCs w:val="24"/>
            <w:lang w:eastAsia="en-US"/>
          </w:rPr>
          <w:t>Βούτση</w:t>
        </w:r>
        <w:proofErr w:type="spellEnd"/>
        <w:r w:rsidRPr="00FD7DD2">
          <w:rPr>
            <w:rFonts w:eastAsia="Times New Roman"/>
            <w:szCs w:val="24"/>
            <w:lang w:eastAsia="en-US"/>
          </w:rPr>
          <w:t xml:space="preserve">, με την οποία δηλώνει ότι αποχωρεί, από τις 12 Ιανουαρίου 2019, από την Κοινοβουλευτική Ομάδα των Ανεξάρτητων Ελλήνων, σελ. </w:t>
        </w:r>
        <w:r w:rsidRPr="00FD7DD2">
          <w:rPr>
            <w:rFonts w:eastAsia="Times New Roman"/>
            <w:szCs w:val="24"/>
            <w:lang w:eastAsia="en-US"/>
          </w:rPr>
          <w:br/>
          <w:t xml:space="preserve">7. Αναφορά στα επεισόδια τα οποία έλαβαν χώρα κατά τη διάρκεια της διαδήλωσης των αναπληρωτών εκπαιδευτικών, σελ. </w:t>
        </w:r>
        <w:r w:rsidRPr="00FD7DD2">
          <w:rPr>
            <w:rFonts w:eastAsia="Times New Roman"/>
            <w:szCs w:val="24"/>
            <w:lang w:eastAsia="en-US"/>
          </w:rPr>
          <w:br/>
          <w:t xml:space="preserve">8. Επί διαδικαστικού θέματος, σελ. </w:t>
        </w:r>
      </w:ins>
    </w:p>
    <w:p w14:paraId="563D9EA2" w14:textId="77777777" w:rsidR="00FD7DD2" w:rsidRPr="00FD7DD2" w:rsidRDefault="00FD7DD2" w:rsidP="00FD7DD2">
      <w:pPr>
        <w:spacing w:after="200" w:line="360" w:lineRule="auto"/>
        <w:rPr>
          <w:ins w:id="21" w:author="Φλούδα Χριστίνα" w:date="2019-01-22T10:34:00Z"/>
          <w:rFonts w:eastAsia="Times New Roman"/>
          <w:szCs w:val="24"/>
          <w:lang w:eastAsia="en-US"/>
        </w:rPr>
      </w:pPr>
    </w:p>
    <w:p w14:paraId="14FB9B00" w14:textId="77777777" w:rsidR="00FD7DD2" w:rsidRPr="00FD7DD2" w:rsidRDefault="00FD7DD2" w:rsidP="00FD7DD2">
      <w:pPr>
        <w:spacing w:after="200" w:line="360" w:lineRule="auto"/>
        <w:rPr>
          <w:ins w:id="22" w:author="Φλούδα Χριστίνα" w:date="2019-01-22T10:34:00Z"/>
          <w:rFonts w:eastAsia="Times New Roman"/>
          <w:szCs w:val="24"/>
          <w:lang w:eastAsia="en-US"/>
        </w:rPr>
      </w:pPr>
      <w:ins w:id="23" w:author="Φλούδα Χριστίνα" w:date="2019-01-22T10:34:00Z">
        <w:r w:rsidRPr="00FD7DD2">
          <w:rPr>
            <w:rFonts w:eastAsia="Times New Roman"/>
            <w:szCs w:val="24"/>
            <w:lang w:eastAsia="en-US"/>
          </w:rPr>
          <w:t>ΠΡΟΕΔΡΕΥΟΥΣΑ</w:t>
        </w:r>
      </w:ins>
    </w:p>
    <w:p w14:paraId="137602EE" w14:textId="77777777" w:rsidR="00FD7DD2" w:rsidRPr="00FD7DD2" w:rsidRDefault="00FD7DD2" w:rsidP="00FD7DD2">
      <w:pPr>
        <w:spacing w:after="200" w:line="360" w:lineRule="auto"/>
        <w:rPr>
          <w:ins w:id="24" w:author="Φλούδα Χριστίνα" w:date="2019-01-22T10:34:00Z"/>
          <w:rFonts w:eastAsia="Times New Roman"/>
          <w:szCs w:val="24"/>
          <w:lang w:eastAsia="en-US"/>
        </w:rPr>
      </w:pPr>
      <w:ins w:id="25" w:author="Φλούδα Χριστίνα" w:date="2019-01-22T10:34:00Z">
        <w:r w:rsidRPr="00FD7DD2">
          <w:rPr>
            <w:rFonts w:eastAsia="Times New Roman"/>
            <w:szCs w:val="24"/>
            <w:lang w:eastAsia="en-US"/>
          </w:rPr>
          <w:t>ΧΡΙΣΤΟΔΟΥΛΟΠΟΥΛΟΥ Α., σελ.</w:t>
        </w:r>
        <w:r w:rsidRPr="00FD7DD2">
          <w:rPr>
            <w:rFonts w:eastAsia="Times New Roman"/>
            <w:szCs w:val="24"/>
            <w:lang w:eastAsia="en-US"/>
          </w:rPr>
          <w:br/>
        </w:r>
      </w:ins>
    </w:p>
    <w:p w14:paraId="315B1338" w14:textId="77777777" w:rsidR="00FD7DD2" w:rsidRPr="00FD7DD2" w:rsidRDefault="00FD7DD2" w:rsidP="00FD7DD2">
      <w:pPr>
        <w:spacing w:after="200" w:line="360" w:lineRule="auto"/>
        <w:rPr>
          <w:ins w:id="26" w:author="Φλούδα Χριστίνα" w:date="2019-01-22T10:34:00Z"/>
          <w:rFonts w:eastAsia="Times New Roman"/>
          <w:szCs w:val="24"/>
          <w:lang w:eastAsia="en-US"/>
        </w:rPr>
      </w:pPr>
      <w:ins w:id="27" w:author="Φλούδα Χριστίνα" w:date="2019-01-22T10:34:00Z">
        <w:r w:rsidRPr="00FD7DD2">
          <w:rPr>
            <w:rFonts w:eastAsia="Times New Roman"/>
            <w:szCs w:val="24"/>
            <w:lang w:eastAsia="en-US"/>
          </w:rPr>
          <w:t>ΟΜΙΛΗΤΕΣ</w:t>
        </w:r>
      </w:ins>
    </w:p>
    <w:p w14:paraId="0DFD0C03" w14:textId="77777777" w:rsidR="00FD7DD2" w:rsidRPr="00FD7DD2" w:rsidRDefault="00FD7DD2" w:rsidP="00FD7DD2">
      <w:pPr>
        <w:spacing w:after="200" w:line="360" w:lineRule="auto"/>
        <w:rPr>
          <w:ins w:id="28" w:author="Φλούδα Χριστίνα" w:date="2019-01-22T10:34:00Z"/>
          <w:rFonts w:eastAsia="Times New Roman"/>
          <w:szCs w:val="24"/>
          <w:lang w:eastAsia="en-US"/>
        </w:rPr>
      </w:pPr>
      <w:ins w:id="29" w:author="Φλούδα Χριστίνα" w:date="2019-01-22T10:34:00Z">
        <w:r w:rsidRPr="00FD7DD2">
          <w:rPr>
            <w:rFonts w:eastAsia="Times New Roman"/>
            <w:szCs w:val="24"/>
            <w:lang w:eastAsia="en-US"/>
          </w:rPr>
          <w:br/>
          <w:t>Α. Επί διαδικαστικού θέματος:</w:t>
        </w:r>
        <w:r w:rsidRPr="00FD7DD2">
          <w:rPr>
            <w:rFonts w:eastAsia="Times New Roman"/>
            <w:szCs w:val="24"/>
            <w:lang w:eastAsia="en-US"/>
          </w:rPr>
          <w:br/>
          <w:t>ΑΝΔΡΙΑΝΟΣ Ι. , σελ.</w:t>
        </w:r>
        <w:r w:rsidRPr="00FD7DD2">
          <w:rPr>
            <w:rFonts w:eastAsia="Times New Roman"/>
            <w:szCs w:val="24"/>
            <w:lang w:eastAsia="en-US"/>
          </w:rPr>
          <w:br/>
          <w:t>ΒΟΡΙΔΗΣ Μ. , σελ.</w:t>
        </w:r>
        <w:r w:rsidRPr="00FD7DD2">
          <w:rPr>
            <w:rFonts w:eastAsia="Times New Roman"/>
            <w:szCs w:val="24"/>
            <w:lang w:eastAsia="en-US"/>
          </w:rPr>
          <w:br/>
          <w:t>ΧΡΙΣΤΟΔΟΥΛΟΠΟΥΛΟΥ Α. , σελ.</w:t>
        </w:r>
      </w:ins>
    </w:p>
    <w:p w14:paraId="3FC27933" w14:textId="77777777" w:rsidR="00FD7DD2" w:rsidRPr="00FD7DD2" w:rsidRDefault="00FD7DD2" w:rsidP="00FD7DD2">
      <w:pPr>
        <w:spacing w:after="200" w:line="360" w:lineRule="auto"/>
        <w:rPr>
          <w:ins w:id="30" w:author="Φλούδα Χριστίνα" w:date="2019-01-22T10:34:00Z"/>
          <w:rFonts w:eastAsia="Times New Roman"/>
          <w:szCs w:val="24"/>
          <w:lang w:eastAsia="en-US"/>
        </w:rPr>
      </w:pPr>
    </w:p>
    <w:p w14:paraId="22B07684" w14:textId="77777777" w:rsidR="00FD7DD2" w:rsidRPr="00FD7DD2" w:rsidRDefault="00FD7DD2" w:rsidP="00FD7DD2">
      <w:pPr>
        <w:spacing w:after="200" w:line="360" w:lineRule="auto"/>
        <w:rPr>
          <w:ins w:id="31" w:author="Φλούδα Χριστίνα" w:date="2019-01-22T10:34:00Z"/>
          <w:rFonts w:eastAsia="Times New Roman"/>
          <w:szCs w:val="24"/>
          <w:lang w:eastAsia="en-US"/>
        </w:rPr>
      </w:pPr>
      <w:ins w:id="32" w:author="Φλούδα Χριστίνα" w:date="2019-01-22T10:34:00Z">
        <w:r w:rsidRPr="00FD7DD2">
          <w:rPr>
            <w:rFonts w:eastAsia="Times New Roman"/>
            <w:szCs w:val="24"/>
            <w:lang w:eastAsia="en-US"/>
          </w:rPr>
          <w:t>Β. Επί της αναφοράς στα επεισόδια τα οποία έλαβαν χώρα κατά τη διάρκεια της διαδήλωσης των αναπληρωτών εκπαιδευτικών:</w:t>
        </w:r>
        <w:r w:rsidRPr="00FD7DD2">
          <w:rPr>
            <w:rFonts w:eastAsia="Times New Roman"/>
            <w:szCs w:val="24"/>
            <w:lang w:eastAsia="en-US"/>
          </w:rPr>
          <w:br/>
          <w:t>ΦΙΛΗΣ Ν. , σελ.</w:t>
        </w:r>
        <w:r w:rsidRPr="00FD7DD2">
          <w:rPr>
            <w:rFonts w:eastAsia="Times New Roman"/>
            <w:szCs w:val="24"/>
            <w:lang w:eastAsia="en-US"/>
          </w:rPr>
          <w:br/>
          <w:t>ΧΡΙΣΤΟΔΟΥΛΟΠΟΥΛΟΥ Α. , σελ.</w:t>
        </w:r>
      </w:ins>
    </w:p>
    <w:p w14:paraId="4D78A074" w14:textId="77777777" w:rsidR="00FD7DD2" w:rsidRDefault="00FD7DD2">
      <w:pPr>
        <w:spacing w:line="600" w:lineRule="auto"/>
        <w:ind w:firstLine="720"/>
        <w:contextualSpacing/>
        <w:jc w:val="center"/>
        <w:rPr>
          <w:ins w:id="33" w:author="Φλούδα Χριστίνα" w:date="2019-01-22T10:34:00Z"/>
          <w:rFonts w:eastAsia="Times New Roman"/>
          <w:szCs w:val="24"/>
        </w:rPr>
      </w:pPr>
      <w:bookmarkStart w:id="34" w:name="_GoBack"/>
      <w:bookmarkEnd w:id="34"/>
    </w:p>
    <w:p w14:paraId="2E6A9785" w14:textId="5BA11392" w:rsidR="00421C3E" w:rsidRDefault="00FD7DD2">
      <w:pPr>
        <w:spacing w:line="600" w:lineRule="auto"/>
        <w:ind w:firstLine="720"/>
        <w:contextualSpacing/>
        <w:jc w:val="center"/>
        <w:rPr>
          <w:rFonts w:eastAsia="Times New Roman"/>
          <w:szCs w:val="24"/>
        </w:rPr>
      </w:pPr>
      <w:r>
        <w:rPr>
          <w:rFonts w:eastAsia="Times New Roman"/>
          <w:szCs w:val="24"/>
        </w:rPr>
        <w:t>ΠΡΑΚΤΙΚΑ ΒΟΥΛΗΣ</w:t>
      </w:r>
    </w:p>
    <w:p w14:paraId="2E6A9786" w14:textId="77777777" w:rsidR="00421C3E" w:rsidRDefault="00FD7DD2">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2E6A9787" w14:textId="77777777" w:rsidR="00421C3E" w:rsidRDefault="00FD7DD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E6A9788" w14:textId="77777777" w:rsidR="00421C3E" w:rsidRDefault="00FD7DD2">
      <w:pPr>
        <w:spacing w:line="600" w:lineRule="auto"/>
        <w:ind w:firstLine="720"/>
        <w:contextualSpacing/>
        <w:jc w:val="center"/>
        <w:rPr>
          <w:rFonts w:eastAsia="Times New Roman"/>
          <w:szCs w:val="24"/>
        </w:rPr>
      </w:pPr>
      <w:r>
        <w:rPr>
          <w:rFonts w:eastAsia="Times New Roman"/>
          <w:szCs w:val="24"/>
        </w:rPr>
        <w:t>ΣΥΝΟΔΟΣ Δ΄</w:t>
      </w:r>
    </w:p>
    <w:p w14:paraId="2E6A9789" w14:textId="77777777" w:rsidR="00421C3E" w:rsidRDefault="00FD7DD2">
      <w:pPr>
        <w:spacing w:line="600" w:lineRule="auto"/>
        <w:ind w:firstLine="720"/>
        <w:contextualSpacing/>
        <w:jc w:val="center"/>
        <w:rPr>
          <w:rFonts w:eastAsia="Times New Roman"/>
          <w:szCs w:val="24"/>
        </w:rPr>
      </w:pPr>
      <w:r>
        <w:rPr>
          <w:rFonts w:eastAsia="Times New Roman"/>
          <w:szCs w:val="24"/>
        </w:rPr>
        <w:t>ΣΥΝΕΔΡΙΑΣΗ ΝΔ΄</w:t>
      </w:r>
    </w:p>
    <w:p w14:paraId="2E6A978A" w14:textId="77777777" w:rsidR="00421C3E" w:rsidRDefault="00FD7DD2">
      <w:pPr>
        <w:spacing w:line="600" w:lineRule="auto"/>
        <w:ind w:firstLine="720"/>
        <w:contextualSpacing/>
        <w:jc w:val="center"/>
        <w:rPr>
          <w:rFonts w:eastAsia="Times New Roman"/>
          <w:szCs w:val="24"/>
        </w:rPr>
      </w:pPr>
      <w:r>
        <w:rPr>
          <w:rFonts w:eastAsia="Times New Roman"/>
          <w:szCs w:val="24"/>
        </w:rPr>
        <w:t>Δευτέρα 14 Ιανουαρίου 2019</w:t>
      </w:r>
    </w:p>
    <w:p w14:paraId="2E6A978B" w14:textId="77777777" w:rsidR="00421C3E" w:rsidRDefault="00FD7DD2">
      <w:pPr>
        <w:spacing w:line="600" w:lineRule="auto"/>
        <w:ind w:firstLine="720"/>
        <w:contextualSpacing/>
        <w:jc w:val="both"/>
        <w:rPr>
          <w:rFonts w:eastAsia="Times New Roman"/>
          <w:szCs w:val="24"/>
        </w:rPr>
      </w:pPr>
      <w:r>
        <w:rPr>
          <w:rFonts w:eastAsia="Times New Roman"/>
          <w:szCs w:val="24"/>
        </w:rPr>
        <w:t>Αθήνα, σήμερα 14 Ιανουαρίου 2019, ημέρα Δευτέρα και ώρα 12.11΄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4C3C86">
        <w:rPr>
          <w:rFonts w:eastAsia="Times New Roman"/>
          <w:b/>
          <w:szCs w:val="24"/>
        </w:rPr>
        <w:t>ΑΝΑΣΤΑΣΙΑΣ ΧΡΙΣΤΟΔΟΥΛΟΠΟΥΛΟΥ</w:t>
      </w:r>
      <w:r>
        <w:rPr>
          <w:rFonts w:eastAsia="Times New Roman"/>
          <w:szCs w:val="24"/>
        </w:rPr>
        <w:t>.</w:t>
      </w:r>
    </w:p>
    <w:p w14:paraId="2E6A978C" w14:textId="77777777" w:rsidR="00421C3E" w:rsidRDefault="00FD7DD2">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b/>
          <w:szCs w:val="24"/>
        </w:rPr>
        <w:t xml:space="preserve"> </w:t>
      </w:r>
      <w:r>
        <w:rPr>
          <w:rFonts w:eastAsia="Times New Roman"/>
          <w:szCs w:val="24"/>
        </w:rPr>
        <w:t xml:space="preserve">Κυρίες και κύριοι συνάδελφοι, αρχίζει η </w:t>
      </w:r>
      <w:r>
        <w:rPr>
          <w:rFonts w:eastAsia="Times New Roman"/>
          <w:szCs w:val="24"/>
        </w:rPr>
        <w:t>συνεδρίαση.</w:t>
      </w:r>
    </w:p>
    <w:p w14:paraId="2E6A978D" w14:textId="77777777" w:rsidR="00421C3E" w:rsidRDefault="00FD7DD2">
      <w:pPr>
        <w:spacing w:line="600" w:lineRule="auto"/>
        <w:ind w:firstLine="720"/>
        <w:contextualSpacing/>
        <w:jc w:val="both"/>
        <w:rPr>
          <w:rFonts w:eastAsia="Times New Roman"/>
          <w:szCs w:val="24"/>
        </w:rPr>
      </w:pPr>
      <w:r>
        <w:rPr>
          <w:rFonts w:eastAsia="Times New Roman"/>
          <w:szCs w:val="24"/>
        </w:rPr>
        <w:t xml:space="preserve">Θα ξεκινήσω με μνεία στο </w:t>
      </w:r>
      <w:proofErr w:type="spellStart"/>
      <w:r>
        <w:rPr>
          <w:rFonts w:eastAsia="Times New Roman"/>
          <w:szCs w:val="24"/>
        </w:rPr>
        <w:t>θανόντα</w:t>
      </w:r>
      <w:proofErr w:type="spellEnd"/>
      <w:r>
        <w:rPr>
          <w:rFonts w:eastAsia="Times New Roman"/>
          <w:szCs w:val="24"/>
        </w:rPr>
        <w:t xml:space="preserve"> Δημήτριο Σιούφα. Σε λίγη ώρα, όπως ξέρετε, η οικογένειά του, η Βουλή και ο πολιτικός κόσμος της χώρας θα αποχαιρετήσουν τον πρώην Πρόεδρο της Βουλής των Ελλήνων και Υπουργό Δημήτριο Σιούφα</w:t>
      </w:r>
      <w:r>
        <w:rPr>
          <w:rFonts w:eastAsia="Times New Roman"/>
          <w:szCs w:val="24"/>
        </w:rPr>
        <w:t>,</w:t>
      </w:r>
      <w:r>
        <w:rPr>
          <w:rFonts w:eastAsia="Times New Roman"/>
          <w:szCs w:val="24"/>
        </w:rPr>
        <w:t xml:space="preserve"> που έφυγε </w:t>
      </w:r>
      <w:r>
        <w:rPr>
          <w:rFonts w:eastAsia="Times New Roman"/>
          <w:szCs w:val="24"/>
        </w:rPr>
        <w:lastRenderedPageBreak/>
        <w:t>αιφνίδια απ</w:t>
      </w:r>
      <w:r>
        <w:rPr>
          <w:rFonts w:eastAsia="Times New Roman"/>
          <w:szCs w:val="24"/>
        </w:rPr>
        <w:t xml:space="preserve">ό κοντά </w:t>
      </w:r>
      <w:r>
        <w:rPr>
          <w:rFonts w:eastAsia="Times New Roman"/>
          <w:szCs w:val="24"/>
        </w:rPr>
        <w:t>μας,</w:t>
      </w:r>
      <w:r>
        <w:rPr>
          <w:rFonts w:eastAsia="Times New Roman"/>
          <w:szCs w:val="24"/>
        </w:rPr>
        <w:t xml:space="preserve"> μετά από μια τόσο σημαντική παρουσία και προσφορά στα δημόσια πράγματα της χώρας. </w:t>
      </w:r>
    </w:p>
    <w:p w14:paraId="2E6A978E" w14:textId="77777777" w:rsidR="00421C3E" w:rsidRDefault="00FD7DD2">
      <w:pPr>
        <w:spacing w:line="600" w:lineRule="auto"/>
        <w:ind w:firstLine="720"/>
        <w:contextualSpacing/>
        <w:jc w:val="both"/>
        <w:rPr>
          <w:rFonts w:eastAsia="Times New Roman"/>
          <w:szCs w:val="24"/>
        </w:rPr>
      </w:pPr>
      <w:r>
        <w:rPr>
          <w:rFonts w:eastAsia="Times New Roman"/>
          <w:szCs w:val="24"/>
        </w:rPr>
        <w:t>Το ότι τα τελευταία χρόνια δεν ήταν Βουλευτής, δεν σήμαινε ότι δεν ήταν πάντα παρών. Ήταν αρωγός όλων των πρωτοβουλιών της Βουλής. Ήταν και στο Διοικητικό Συμβο</w:t>
      </w:r>
      <w:r>
        <w:rPr>
          <w:rFonts w:eastAsia="Times New Roman"/>
          <w:szCs w:val="24"/>
        </w:rPr>
        <w:t xml:space="preserve">ύλιο του Ιδρύματος της Βουλής και κατέθετε προτάσεις. Επίσης δώρισε το πολιτικό </w:t>
      </w:r>
      <w:r>
        <w:rPr>
          <w:rFonts w:eastAsia="Times New Roman"/>
          <w:szCs w:val="24"/>
        </w:rPr>
        <w:t xml:space="preserve">του </w:t>
      </w:r>
      <w:r>
        <w:rPr>
          <w:rFonts w:eastAsia="Times New Roman"/>
          <w:szCs w:val="24"/>
        </w:rPr>
        <w:t>αρχείο στη Βουλή και δεν έλειψε από κα</w:t>
      </w:r>
      <w:r>
        <w:rPr>
          <w:rFonts w:eastAsia="Times New Roman"/>
          <w:szCs w:val="24"/>
        </w:rPr>
        <w:t>μ</w:t>
      </w:r>
      <w:r>
        <w:rPr>
          <w:rFonts w:eastAsia="Times New Roman"/>
          <w:szCs w:val="24"/>
        </w:rPr>
        <w:t>μία εκδήλωση της Βουλής.</w:t>
      </w:r>
    </w:p>
    <w:p w14:paraId="2E6A978F" w14:textId="77777777" w:rsidR="00421C3E" w:rsidRDefault="00FD7DD2">
      <w:pPr>
        <w:spacing w:line="600" w:lineRule="auto"/>
        <w:ind w:firstLine="720"/>
        <w:contextualSpacing/>
        <w:jc w:val="both"/>
        <w:rPr>
          <w:rFonts w:eastAsia="Times New Roman"/>
          <w:szCs w:val="24"/>
        </w:rPr>
      </w:pPr>
      <w:r>
        <w:rPr>
          <w:rFonts w:eastAsia="Times New Roman"/>
          <w:szCs w:val="24"/>
        </w:rPr>
        <w:t>Ήταν πάντα παρών, διακριτικός, σεμνός, τρυφερός</w:t>
      </w:r>
      <w:r>
        <w:rPr>
          <w:rFonts w:eastAsia="Times New Roman"/>
          <w:szCs w:val="24"/>
        </w:rPr>
        <w:t>,</w:t>
      </w:r>
      <w:r>
        <w:rPr>
          <w:rFonts w:eastAsia="Times New Roman"/>
          <w:szCs w:val="24"/>
        </w:rPr>
        <w:t xml:space="preserve"> και είναι από τους ανθρώπους που όλοι συνομολογούν ότι τίμη</w:t>
      </w:r>
      <w:r>
        <w:rPr>
          <w:rFonts w:eastAsia="Times New Roman"/>
          <w:szCs w:val="24"/>
        </w:rPr>
        <w:t>σε τον ρόλο του από όποια θέση και αν υπηρέτησε, χωρίς πολιτική σκοπιμότητα, χωρίς πολιτική εμπάθεια. Ήταν ένας άνθρωπος του μέτρου</w:t>
      </w:r>
      <w:r>
        <w:rPr>
          <w:rFonts w:eastAsia="Times New Roman"/>
          <w:szCs w:val="24"/>
        </w:rPr>
        <w:t>,</w:t>
      </w:r>
      <w:r>
        <w:rPr>
          <w:rFonts w:eastAsia="Times New Roman"/>
          <w:szCs w:val="24"/>
        </w:rPr>
        <w:t xml:space="preserve"> </w:t>
      </w:r>
      <w:r>
        <w:rPr>
          <w:rFonts w:eastAsia="Times New Roman"/>
          <w:szCs w:val="24"/>
        </w:rPr>
        <w:t xml:space="preserve">και </w:t>
      </w:r>
      <w:r>
        <w:rPr>
          <w:rFonts w:eastAsia="Times New Roman"/>
          <w:szCs w:val="24"/>
        </w:rPr>
        <w:t xml:space="preserve">γι’ αυτό νομίζω ότι όλη η Βουλή τον συμπαθούσε και τον τιμούσε. </w:t>
      </w:r>
    </w:p>
    <w:p w14:paraId="2E6A9790" w14:textId="77777777" w:rsidR="00421C3E" w:rsidRDefault="00FD7DD2">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ε λίγη ώρα, σε μία ώρα </w:t>
      </w:r>
      <w:r>
        <w:rPr>
          <w:rFonts w:eastAsia="Times New Roman"/>
          <w:szCs w:val="24"/>
        </w:rPr>
        <w:t xml:space="preserve">από τώρα </w:t>
      </w:r>
      <w:r>
        <w:rPr>
          <w:rFonts w:eastAsia="Times New Roman"/>
          <w:szCs w:val="24"/>
        </w:rPr>
        <w:t>που θα γίνει ο αποχαι</w:t>
      </w:r>
      <w:r>
        <w:rPr>
          <w:rFonts w:eastAsia="Times New Roman"/>
          <w:szCs w:val="24"/>
        </w:rPr>
        <w:t>ρετισμός</w:t>
      </w:r>
      <w:r>
        <w:rPr>
          <w:rFonts w:eastAsia="Times New Roman"/>
          <w:szCs w:val="24"/>
        </w:rPr>
        <w:t>,</w:t>
      </w:r>
      <w:r>
        <w:rPr>
          <w:rFonts w:eastAsia="Times New Roman"/>
          <w:szCs w:val="24"/>
        </w:rPr>
        <w:t xml:space="preserve"> θα είμαστε όλοι εκεί. Εκφράζουμε τα συλλυπητήριά μας στην οικογένειά του, στο κόμμα του και στους ανθρώπους που τον αγάπησαν. Νομίζω ότι εν καιρώ η Βουλή θα βρει τον τρόπο να τον τιμήσει. Αυτή ήταν η πρώτη ανακοίνωση.</w:t>
      </w:r>
    </w:p>
    <w:p w14:paraId="2E6A9791" w14:textId="77777777" w:rsidR="00421C3E" w:rsidRDefault="00FD7DD2">
      <w:pPr>
        <w:spacing w:line="600" w:lineRule="auto"/>
        <w:ind w:firstLine="720"/>
        <w:contextualSpacing/>
        <w:jc w:val="both"/>
        <w:rPr>
          <w:rFonts w:eastAsia="Times New Roman"/>
          <w:szCs w:val="24"/>
        </w:rPr>
      </w:pPr>
      <w:r>
        <w:rPr>
          <w:rFonts w:eastAsia="Times New Roman"/>
          <w:szCs w:val="24"/>
        </w:rPr>
        <w:lastRenderedPageBreak/>
        <w:t>Προχωρώ στη δεύτερη ανακοίνω</w:t>
      </w:r>
      <w:r>
        <w:rPr>
          <w:rFonts w:eastAsia="Times New Roman"/>
          <w:szCs w:val="24"/>
        </w:rPr>
        <w:t xml:space="preserve">ση. </w:t>
      </w:r>
    </w:p>
    <w:p w14:paraId="2E6A9792" w14:textId="77777777" w:rsidR="00421C3E" w:rsidRDefault="00FD7DD2">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έχω την τιμή να σας ανακοινώσω την επιστολή που υπέβαλε την Κυριακή 13 Ιανουαρίου 2019 ο Πρωθυπουργός κ. Αλέξης Τσίπρας προς τον Πρόεδρο της Βουλής, η οποία έχει ως εξής: </w:t>
      </w:r>
    </w:p>
    <w:p w14:paraId="2E6A9793"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Πρόεδρε, </w:t>
      </w:r>
    </w:p>
    <w:p w14:paraId="2E6A9794"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Σας γνωστοποιώ την πρό</w:t>
      </w:r>
      <w:r>
        <w:rPr>
          <w:rFonts w:eastAsia="Times New Roman" w:cs="Times New Roman"/>
          <w:szCs w:val="24"/>
        </w:rPr>
        <w:t>θεσή μου</w:t>
      </w:r>
      <w:r>
        <w:rPr>
          <w:rFonts w:eastAsia="Times New Roman" w:cs="Times New Roman"/>
          <w:szCs w:val="24"/>
        </w:rPr>
        <w:t>,</w:t>
      </w:r>
      <w:r>
        <w:rPr>
          <w:rFonts w:eastAsia="Times New Roman" w:cs="Times New Roman"/>
          <w:szCs w:val="24"/>
        </w:rPr>
        <w:t xml:space="preserve"> να ζητήσω την επαναβεβαίωση της εμπιστοσύνης της Βουλής των Ελλήνων στη Κυβέρνησή μου, σύμφωνα με το άρθρο 84 του Συντάγματος και το άρθρο 141 του Κανονισμού της Βουλής.</w:t>
      </w:r>
    </w:p>
    <w:p w14:paraId="2E6A9795"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όπως εκκινήσετε άμεσα τις διαδικασίες για την έναρξη της </w:t>
      </w:r>
      <w:r>
        <w:rPr>
          <w:rFonts w:eastAsia="Times New Roman" w:cs="Times New Roman"/>
          <w:szCs w:val="24"/>
        </w:rPr>
        <w:t>συζήτησης στην Ολομέλεια της Βουλής».</w:t>
      </w:r>
    </w:p>
    <w:p w14:paraId="2E6A9796"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Η προαναφερθείσα επιστολή κατατίθεται στα Πρακτικά και έχει ως εξής:</w:t>
      </w:r>
    </w:p>
    <w:p w14:paraId="2E6A9797" w14:textId="77777777" w:rsidR="00421C3E" w:rsidRDefault="00FD7DD2">
      <w:pPr>
        <w:spacing w:line="600" w:lineRule="auto"/>
        <w:ind w:firstLine="720"/>
        <w:contextualSpacing/>
        <w:jc w:val="center"/>
        <w:rPr>
          <w:rFonts w:eastAsia="Times New Roman" w:cs="Times New Roman"/>
          <w:color w:val="FF0000"/>
          <w:szCs w:val="24"/>
        </w:rPr>
      </w:pPr>
      <w:r w:rsidRPr="0050269B">
        <w:rPr>
          <w:rFonts w:eastAsia="Times New Roman" w:cs="Times New Roman"/>
          <w:color w:val="FF0000"/>
          <w:szCs w:val="24"/>
        </w:rPr>
        <w:t>(ΑΛΛΑΓΗ ΣΕΛΙΔΑΣ)</w:t>
      </w:r>
    </w:p>
    <w:p w14:paraId="2E6A9798" w14:textId="77777777" w:rsidR="00421C3E" w:rsidRDefault="00FD7DD2">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4)</w:t>
      </w:r>
    </w:p>
    <w:p w14:paraId="2E6A9799" w14:textId="77777777" w:rsidR="00421C3E" w:rsidRDefault="00FD7DD2">
      <w:pPr>
        <w:spacing w:line="600" w:lineRule="auto"/>
        <w:ind w:firstLine="720"/>
        <w:contextualSpacing/>
        <w:jc w:val="center"/>
        <w:rPr>
          <w:rFonts w:eastAsia="Times New Roman" w:cs="Times New Roman"/>
          <w:color w:val="FF0000"/>
          <w:szCs w:val="24"/>
        </w:rPr>
      </w:pPr>
      <w:r w:rsidRPr="0050269B">
        <w:rPr>
          <w:rFonts w:eastAsia="Times New Roman" w:cs="Times New Roman"/>
          <w:color w:val="FF0000"/>
          <w:szCs w:val="24"/>
        </w:rPr>
        <w:t>(ΑΛΛΑΓΗ ΣΕΛΙΔΑΣ)</w:t>
      </w:r>
    </w:p>
    <w:p w14:paraId="2E6A979A" w14:textId="77777777" w:rsidR="00421C3E" w:rsidRDefault="00FD7DD2">
      <w:pPr>
        <w:spacing w:line="600" w:lineRule="auto"/>
        <w:ind w:firstLine="720"/>
        <w:contextualSpacing/>
        <w:jc w:val="both"/>
        <w:rPr>
          <w:rFonts w:eastAsia="Times New Roman" w:cs="Times New Roman"/>
          <w:szCs w:val="24"/>
        </w:rPr>
      </w:pPr>
      <w:r w:rsidRPr="00FA7E8B">
        <w:rPr>
          <w:rFonts w:eastAsia="Times New Roman"/>
          <w:b/>
          <w:szCs w:val="24"/>
        </w:rPr>
        <w:lastRenderedPageBreak/>
        <w:t>ΠΡΟΕΔΡΕΥΟΥΣΑ (Αναστασία Χριστοδουλοπούλου):</w:t>
      </w:r>
      <w:r w:rsidRPr="001634BA">
        <w:rPr>
          <w:rFonts w:eastAsia="Times New Roman"/>
          <w:b/>
          <w:szCs w:val="24"/>
        </w:rPr>
        <w:t xml:space="preserve"> </w:t>
      </w:r>
      <w:r>
        <w:rPr>
          <w:rFonts w:eastAsia="Times New Roman" w:cs="Times New Roman"/>
          <w:szCs w:val="24"/>
        </w:rPr>
        <w:t>Κ</w:t>
      </w:r>
      <w:r>
        <w:rPr>
          <w:rFonts w:eastAsia="Times New Roman" w:cs="Times New Roman"/>
          <w:szCs w:val="24"/>
        </w:rPr>
        <w:t>υρίες και κύριοι συνάδελφοι, με την επιστολή του</w:t>
      </w:r>
      <w:r>
        <w:rPr>
          <w:rFonts w:eastAsia="Times New Roman" w:cs="Times New Roman"/>
          <w:szCs w:val="24"/>
        </w:rPr>
        <w:t xml:space="preserve"> Πρωθυπουργού με την οποία αιτείται να </w:t>
      </w:r>
      <w:proofErr w:type="spellStart"/>
      <w:r>
        <w:rPr>
          <w:rFonts w:eastAsia="Times New Roman" w:cs="Times New Roman"/>
          <w:szCs w:val="24"/>
        </w:rPr>
        <w:t>επαναδιαβεβαιωθεί</w:t>
      </w:r>
      <w:proofErr w:type="spellEnd"/>
      <w:r>
        <w:rPr>
          <w:rFonts w:eastAsia="Times New Roman" w:cs="Times New Roman"/>
          <w:szCs w:val="24"/>
        </w:rPr>
        <w:t xml:space="preserve"> η εμπιστοσύνη της Βουλής προς την </w:t>
      </w:r>
      <w:r w:rsidRPr="001866BC">
        <w:rPr>
          <w:rFonts w:eastAsia="Times New Roman" w:cs="Times New Roman"/>
          <w:szCs w:val="24"/>
        </w:rPr>
        <w:t>Κυβέρνηση</w:t>
      </w:r>
      <w:r>
        <w:rPr>
          <w:rFonts w:eastAsia="Times New Roman" w:cs="Times New Roman"/>
          <w:szCs w:val="24"/>
        </w:rPr>
        <w:t>, θα καταρτιστεί και θα σας διανεμηθεί ειδική ημερήσια διάταξη, σύμφωνα με το Σύνταγμα και τον Κανονισμό της Βουλής, με αντικείμενο τη συζήτηση και ψηφοφορί</w:t>
      </w:r>
      <w:r>
        <w:rPr>
          <w:rFonts w:eastAsia="Times New Roman" w:cs="Times New Roman"/>
          <w:szCs w:val="24"/>
        </w:rPr>
        <w:t xml:space="preserve">α επί της προτάσεως του Πρωθυπουργού για παροχή ψήφου εμπιστοσύνης, η οποία θα ξεκινήσει αύριο Τρίτη 15 Ιανουαρίου 2019 και ώρα 10.00΄. </w:t>
      </w:r>
    </w:p>
    <w:p w14:paraId="2E6A979B"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Στη συνέχεια έχω την τιμή να ανακοινώσω στο Σώμα ότι η Διαρκής Επιτροπή Μορφωτικών Υποθέσεων καταθέτει την έκθεσή της σ</w:t>
      </w:r>
      <w:r>
        <w:rPr>
          <w:rFonts w:eastAsia="Times New Roman" w:cs="Times New Roman"/>
          <w:szCs w:val="24"/>
        </w:rPr>
        <w:t>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Pr>
          <w:rFonts w:eastAsia="Times New Roman" w:cs="Times New Roman"/>
          <w:szCs w:val="24"/>
        </w:rPr>
        <w:t>Παλλημνιακό</w:t>
      </w:r>
      <w:proofErr w:type="spellEnd"/>
      <w:r>
        <w:rPr>
          <w:rFonts w:eastAsia="Times New Roman" w:cs="Times New Roman"/>
          <w:szCs w:val="24"/>
        </w:rPr>
        <w:t xml:space="preserve"> Ταμείο και άλλες δ</w:t>
      </w:r>
      <w:r>
        <w:rPr>
          <w:rFonts w:eastAsia="Times New Roman" w:cs="Times New Roman"/>
          <w:szCs w:val="24"/>
        </w:rPr>
        <w:t xml:space="preserve">ιατάξεις». </w:t>
      </w:r>
    </w:p>
    <w:p w14:paraId="2E6A979C"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Πριν λίγο ολοκληρώθηκε η Διάσκεψη των Προέδρων και σύμφωνα με απόφασή της η συζήτηση και ψήφιση επί της αρ</w:t>
      </w:r>
      <w:r>
        <w:rPr>
          <w:rFonts w:eastAsia="Times New Roman" w:cs="Times New Roman"/>
          <w:szCs w:val="24"/>
        </w:rPr>
        <w:lastRenderedPageBreak/>
        <w:t>χής, των άρθρων, των τροπολογιών και του συνόλου του σχεδίου νόμου του Υπουργείου Παιδείας, αναβάλλεται για την</w:t>
      </w:r>
      <w:r>
        <w:rPr>
          <w:rFonts w:eastAsia="Times New Roman" w:cs="Times New Roman"/>
          <w:szCs w:val="24"/>
        </w:rPr>
        <w:t xml:space="preserve"> προσεχή</w:t>
      </w:r>
      <w:r>
        <w:rPr>
          <w:rFonts w:eastAsia="Times New Roman" w:cs="Times New Roman"/>
          <w:szCs w:val="24"/>
        </w:rPr>
        <w:t xml:space="preserve"> Πέμπτη 17 Ιανουαρί</w:t>
      </w:r>
      <w:r>
        <w:rPr>
          <w:rFonts w:eastAsia="Times New Roman" w:cs="Times New Roman"/>
          <w:szCs w:val="24"/>
        </w:rPr>
        <w:t xml:space="preserve">ου 2019, μετά τη συζήτηση </w:t>
      </w:r>
      <w:r>
        <w:rPr>
          <w:rFonts w:eastAsia="Times New Roman" w:cs="Times New Roman"/>
          <w:szCs w:val="24"/>
        </w:rPr>
        <w:t xml:space="preserve">των </w:t>
      </w:r>
      <w:r>
        <w:rPr>
          <w:rFonts w:eastAsia="Times New Roman" w:cs="Times New Roman"/>
          <w:szCs w:val="24"/>
        </w:rPr>
        <w:t xml:space="preserve">επικαίρων ερωτήσεων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2E6A979D"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E6A979E" w14:textId="77777777" w:rsidR="00421C3E" w:rsidRDefault="00FD7DD2">
      <w:pPr>
        <w:spacing w:line="600" w:lineRule="auto"/>
        <w:ind w:firstLine="720"/>
        <w:contextualSpacing/>
        <w:jc w:val="both"/>
        <w:rPr>
          <w:rFonts w:eastAsia="Times New Roman"/>
          <w:szCs w:val="24"/>
        </w:rPr>
      </w:pPr>
      <w:r w:rsidRPr="00FA7E8B">
        <w:rPr>
          <w:rFonts w:eastAsia="Times New Roman"/>
          <w:b/>
          <w:szCs w:val="24"/>
        </w:rPr>
        <w:t xml:space="preserve">ΠΡΟΕΔΡΕΥΟΥΣΑ (Αναστασία Χριστοδουλοπούλου): </w:t>
      </w:r>
      <w:r w:rsidRPr="000418B1">
        <w:rPr>
          <w:rFonts w:eastAsia="Times New Roman"/>
          <w:szCs w:val="24"/>
        </w:rPr>
        <w:t xml:space="preserve">Το Σώμα </w:t>
      </w:r>
      <w:proofErr w:type="spellStart"/>
      <w:r w:rsidRPr="000418B1">
        <w:rPr>
          <w:rFonts w:eastAsia="Times New Roman"/>
          <w:szCs w:val="24"/>
        </w:rPr>
        <w:t>σ</w:t>
      </w:r>
      <w:r>
        <w:rPr>
          <w:rFonts w:eastAsia="Times New Roman"/>
          <w:szCs w:val="24"/>
        </w:rPr>
        <w:t>υνεφώνησε</w:t>
      </w:r>
      <w:proofErr w:type="spellEnd"/>
      <w:r w:rsidRPr="000418B1">
        <w:rPr>
          <w:rFonts w:eastAsia="Times New Roman"/>
          <w:szCs w:val="24"/>
        </w:rPr>
        <w:t>.</w:t>
      </w:r>
    </w:p>
    <w:p w14:paraId="2E6A979F" w14:textId="77777777" w:rsidR="00421C3E" w:rsidRDefault="00FD7DD2">
      <w:pPr>
        <w:spacing w:line="600" w:lineRule="auto"/>
        <w:ind w:firstLine="720"/>
        <w:contextualSpacing/>
        <w:jc w:val="both"/>
        <w:rPr>
          <w:rFonts w:eastAsia="Times New Roman"/>
          <w:szCs w:val="24"/>
        </w:rPr>
      </w:pPr>
      <w:r>
        <w:rPr>
          <w:rFonts w:eastAsia="Times New Roman"/>
          <w:szCs w:val="24"/>
        </w:rPr>
        <w:t>Επίσης</w:t>
      </w:r>
      <w:r>
        <w:rPr>
          <w:rFonts w:eastAsia="Times New Roman"/>
          <w:szCs w:val="24"/>
        </w:rPr>
        <w:t xml:space="preserve"> έχουμε ψήφισμα του Διοικητικού Συμβουλίου του Συλλόγου των </w:t>
      </w:r>
      <w:r>
        <w:rPr>
          <w:rFonts w:eastAsia="Times New Roman"/>
          <w:szCs w:val="24"/>
        </w:rPr>
        <w:t>Υ</w:t>
      </w:r>
      <w:r>
        <w:rPr>
          <w:rFonts w:eastAsia="Times New Roman"/>
          <w:szCs w:val="24"/>
        </w:rPr>
        <w:t>παλλήλων της Βουλής για την αναγγελία του θανάτου του πρώην Υπουργού και πρώην Προέδρου της Βουλής Δημητρίου Σιούφα</w:t>
      </w:r>
      <w:r>
        <w:rPr>
          <w:rFonts w:eastAsia="Times New Roman"/>
          <w:szCs w:val="24"/>
        </w:rPr>
        <w:t>:</w:t>
      </w:r>
    </w:p>
    <w:p w14:paraId="2E6A97A0" w14:textId="77777777" w:rsidR="00421C3E" w:rsidRDefault="00FD7DD2">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συνήλθε έκτακτα και εκφράζει τη θλίψη για τον θάνατο </w:t>
      </w:r>
      <w:r>
        <w:rPr>
          <w:rFonts w:eastAsia="Times New Roman"/>
          <w:szCs w:val="24"/>
        </w:rPr>
        <w:t>του μεγάλου πολιτικού άνδρα</w:t>
      </w:r>
      <w:r>
        <w:rPr>
          <w:rFonts w:eastAsia="Times New Roman"/>
          <w:szCs w:val="24"/>
        </w:rPr>
        <w:t>,</w:t>
      </w:r>
      <w:r>
        <w:rPr>
          <w:rFonts w:eastAsia="Times New Roman"/>
          <w:szCs w:val="24"/>
        </w:rPr>
        <w:t xml:space="preserve"> που υπηρέτησε με συνέπεια και ανιδιοτέλεια τόσο τη </w:t>
      </w:r>
      <w:r>
        <w:rPr>
          <w:rFonts w:eastAsia="Times New Roman"/>
          <w:szCs w:val="24"/>
        </w:rPr>
        <w:t>δ</w:t>
      </w:r>
      <w:r>
        <w:rPr>
          <w:rFonts w:eastAsia="Times New Roman"/>
          <w:szCs w:val="24"/>
        </w:rPr>
        <w:t>ημοκρατία όσο και το δημόσιο συμφέρον, κερδίζοντας τον σεβασμό και την αγάπη όλων. Αποφάσισε ομόφωνα να σταλεί στεφάνι και να παρακολουθήσει την εξόδιο ακολουθία με τιμητική α</w:t>
      </w:r>
      <w:r>
        <w:rPr>
          <w:rFonts w:eastAsia="Times New Roman"/>
          <w:szCs w:val="24"/>
        </w:rPr>
        <w:t xml:space="preserve">ντιπροσωπεία από μέλη του </w:t>
      </w:r>
      <w:r>
        <w:rPr>
          <w:rFonts w:eastAsia="Times New Roman"/>
          <w:szCs w:val="24"/>
        </w:rPr>
        <w:t>σ</w:t>
      </w:r>
      <w:r>
        <w:rPr>
          <w:rFonts w:eastAsia="Times New Roman"/>
          <w:szCs w:val="24"/>
        </w:rPr>
        <w:t xml:space="preserve">υμβουλίου του Συλλόγου των Υπαλλήλων της </w:t>
      </w:r>
      <w:r>
        <w:rPr>
          <w:rFonts w:eastAsia="Times New Roman"/>
          <w:szCs w:val="24"/>
        </w:rPr>
        <w:lastRenderedPageBreak/>
        <w:t xml:space="preserve">Βουλής, να ανακοινωθεί το παρόν ψήφισμα στην Ολομέλεια της Βουλής και να τηρηθεί ενός λεπτού σιγής στη συνεδρίαση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w:t>
      </w:r>
      <w:r>
        <w:rPr>
          <w:rFonts w:eastAsia="Times New Roman"/>
          <w:szCs w:val="24"/>
        </w:rPr>
        <w:t>».</w:t>
      </w:r>
      <w:r>
        <w:rPr>
          <w:rFonts w:eastAsia="Times New Roman"/>
          <w:szCs w:val="24"/>
        </w:rPr>
        <w:t xml:space="preserve"> </w:t>
      </w:r>
    </w:p>
    <w:p w14:paraId="2E6A97A1" w14:textId="77777777" w:rsidR="00421C3E" w:rsidRDefault="00FD7DD2">
      <w:pPr>
        <w:spacing w:line="600" w:lineRule="auto"/>
        <w:ind w:firstLine="720"/>
        <w:contextualSpacing/>
        <w:jc w:val="both"/>
        <w:rPr>
          <w:rFonts w:eastAsia="Times New Roman"/>
          <w:szCs w:val="24"/>
        </w:rPr>
      </w:pPr>
      <w:r>
        <w:rPr>
          <w:rFonts w:eastAsia="Times New Roman"/>
          <w:szCs w:val="24"/>
        </w:rPr>
        <w:t>Εμείς νομίζω ότι δεν πρέπει να τηρήσουμε ενό</w:t>
      </w:r>
      <w:r>
        <w:rPr>
          <w:rFonts w:eastAsia="Times New Roman"/>
          <w:szCs w:val="24"/>
        </w:rPr>
        <w:t xml:space="preserve">ς λεπτού σιγή, πριν ολοκληρωθεί η νεκρώσιμη ακολουθία. Δεν νοείται χρονικά αυτό. </w:t>
      </w:r>
    </w:p>
    <w:p w14:paraId="2E6A97A2" w14:textId="77777777" w:rsidR="00421C3E" w:rsidRDefault="00FD7DD2">
      <w:pPr>
        <w:spacing w:line="600" w:lineRule="auto"/>
        <w:ind w:firstLine="720"/>
        <w:contextualSpacing/>
        <w:jc w:val="both"/>
        <w:rPr>
          <w:rFonts w:eastAsia="Times New Roman"/>
          <w:szCs w:val="24"/>
        </w:rPr>
      </w:pPr>
      <w:r>
        <w:rPr>
          <w:rFonts w:eastAsia="Times New Roman"/>
          <w:szCs w:val="24"/>
        </w:rPr>
        <w:t>Επίσης θα σας διαβάσω δύο επιστολές του Προέδρου της Κοινοβουλευτικής Ομάδας των Ανεξαρτήτων Ελλήνων, που απευθύνονται στον Πρόεδρο της Βουλής.</w:t>
      </w:r>
    </w:p>
    <w:p w14:paraId="2E6A97A3" w14:textId="77777777" w:rsidR="00421C3E" w:rsidRDefault="00FD7DD2">
      <w:pPr>
        <w:spacing w:line="600" w:lineRule="auto"/>
        <w:ind w:firstLine="720"/>
        <w:contextualSpacing/>
        <w:jc w:val="both"/>
        <w:rPr>
          <w:rFonts w:eastAsia="Times New Roman"/>
          <w:szCs w:val="24"/>
        </w:rPr>
      </w:pPr>
      <w:r>
        <w:rPr>
          <w:rFonts w:eastAsia="Times New Roman"/>
          <w:szCs w:val="24"/>
        </w:rPr>
        <w:t>Στην πρώτη επιστολή αναφέρεται</w:t>
      </w:r>
      <w:r>
        <w:rPr>
          <w:rFonts w:eastAsia="Times New Roman"/>
          <w:szCs w:val="24"/>
        </w:rPr>
        <w:t xml:space="preserve"> το εξής:</w:t>
      </w:r>
    </w:p>
    <w:p w14:paraId="2E6A97A4" w14:textId="77777777" w:rsidR="00421C3E" w:rsidRDefault="00FD7DD2">
      <w:pPr>
        <w:spacing w:line="600" w:lineRule="auto"/>
        <w:ind w:firstLine="720"/>
        <w:contextualSpacing/>
        <w:jc w:val="both"/>
        <w:rPr>
          <w:rFonts w:eastAsia="Times New Roman"/>
          <w:szCs w:val="24"/>
        </w:rPr>
      </w:pPr>
      <w:r>
        <w:rPr>
          <w:rFonts w:eastAsia="Times New Roman"/>
          <w:szCs w:val="24"/>
        </w:rPr>
        <w:t>«Σας δηλώνω ότι η Βουλευτής Έλενα Κουντουρά του Αλεξάνδρου, από σήμερα 14 Ιανουαρίου 2019</w:t>
      </w:r>
      <w:r>
        <w:rPr>
          <w:rFonts w:eastAsia="Times New Roman"/>
          <w:szCs w:val="24"/>
        </w:rPr>
        <w:t>,</w:t>
      </w:r>
      <w:r>
        <w:rPr>
          <w:rFonts w:eastAsia="Times New Roman"/>
          <w:szCs w:val="24"/>
        </w:rPr>
        <w:t xml:space="preserve"> δεν ανήκει στην Κοινοβουλευτική Ομάδα «ΑΝΕΞΑΡΤΗΤΟΙ ΕΛΛΗΝΕΣ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Εθνική Πατριωτική Δημοκρατική Συμμαχία».</w:t>
      </w:r>
    </w:p>
    <w:p w14:paraId="2E6A97A5" w14:textId="77777777" w:rsidR="00421C3E" w:rsidRDefault="00FD7DD2">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Η προαναφερθείσα επιστολή </w:t>
      </w:r>
      <w:r>
        <w:rPr>
          <w:rFonts w:eastAsia="Times New Roman"/>
          <w:szCs w:val="24"/>
        </w:rPr>
        <w:t>κατατίθεται στα Πρακτικά κ</w:t>
      </w:r>
      <w:r>
        <w:rPr>
          <w:rFonts w:eastAsia="Times New Roman"/>
          <w:szCs w:val="24"/>
        </w:rPr>
        <w:t xml:space="preserve">αι </w:t>
      </w:r>
      <w:r>
        <w:rPr>
          <w:rFonts w:eastAsia="Times New Roman"/>
          <w:szCs w:val="24"/>
        </w:rPr>
        <w:t>έχει ως εξής:</w:t>
      </w:r>
    </w:p>
    <w:p w14:paraId="2E6A97A6" w14:textId="77777777" w:rsidR="00421C3E" w:rsidRDefault="00FD7DD2">
      <w:pPr>
        <w:spacing w:line="600" w:lineRule="auto"/>
        <w:ind w:firstLine="720"/>
        <w:contextualSpacing/>
        <w:jc w:val="center"/>
        <w:rPr>
          <w:rFonts w:eastAsia="Times New Roman"/>
          <w:color w:val="FF0000"/>
          <w:szCs w:val="24"/>
        </w:rPr>
      </w:pPr>
      <w:r w:rsidRPr="000F1FCD">
        <w:rPr>
          <w:rFonts w:eastAsia="Times New Roman"/>
          <w:color w:val="FF0000"/>
          <w:szCs w:val="24"/>
        </w:rPr>
        <w:t>(</w:t>
      </w:r>
      <w:r w:rsidRPr="000F1FCD">
        <w:rPr>
          <w:rFonts w:eastAsia="Times New Roman"/>
          <w:color w:val="FF0000"/>
          <w:szCs w:val="24"/>
        </w:rPr>
        <w:t>ΑΛΛΑΓΗ ΣΕΛΙΔΑΣ)</w:t>
      </w:r>
    </w:p>
    <w:p w14:paraId="2E6A97A7" w14:textId="77777777" w:rsidR="00421C3E" w:rsidRDefault="00FD7DD2">
      <w:pPr>
        <w:spacing w:line="600" w:lineRule="auto"/>
        <w:ind w:firstLine="720"/>
        <w:contextualSpacing/>
        <w:jc w:val="center"/>
        <w:rPr>
          <w:rFonts w:eastAsia="Times New Roman"/>
          <w:szCs w:val="24"/>
        </w:rPr>
      </w:pPr>
      <w:r>
        <w:rPr>
          <w:rFonts w:eastAsia="Times New Roman"/>
          <w:szCs w:val="24"/>
        </w:rPr>
        <w:t>(Να μπει η σελίδα 8)</w:t>
      </w:r>
    </w:p>
    <w:p w14:paraId="2E6A97A8" w14:textId="77777777" w:rsidR="00421C3E" w:rsidRDefault="00FD7DD2">
      <w:pPr>
        <w:spacing w:line="600" w:lineRule="auto"/>
        <w:ind w:firstLine="720"/>
        <w:contextualSpacing/>
        <w:jc w:val="center"/>
        <w:rPr>
          <w:rFonts w:eastAsia="Times New Roman"/>
          <w:color w:val="FF0000"/>
          <w:szCs w:val="24"/>
        </w:rPr>
      </w:pPr>
      <w:r w:rsidRPr="000F1FCD">
        <w:rPr>
          <w:rFonts w:eastAsia="Times New Roman"/>
          <w:color w:val="FF0000"/>
          <w:szCs w:val="24"/>
        </w:rPr>
        <w:t>(ΑΛΛΑΓΗ ΣΕΛΙΔΑΣ)</w:t>
      </w:r>
    </w:p>
    <w:p w14:paraId="2E6A97A9" w14:textId="77777777" w:rsidR="00421C3E" w:rsidRDefault="00FD7DD2">
      <w:pPr>
        <w:spacing w:line="600" w:lineRule="auto"/>
        <w:ind w:firstLine="720"/>
        <w:contextualSpacing/>
        <w:jc w:val="both"/>
        <w:rPr>
          <w:rFonts w:eastAsia="Times New Roman"/>
          <w:szCs w:val="24"/>
        </w:rPr>
      </w:pPr>
      <w:r w:rsidRPr="00FA7E8B">
        <w:rPr>
          <w:rFonts w:eastAsia="Times New Roman"/>
          <w:b/>
          <w:szCs w:val="24"/>
        </w:rPr>
        <w:lastRenderedPageBreak/>
        <w:t>ΠΡΟΕΔΡΕΥΟΥΣΑ (Αναστασία Χριστοδουλοπούλου):</w:t>
      </w:r>
      <w:r w:rsidRPr="001634BA">
        <w:rPr>
          <w:rFonts w:eastAsia="Times New Roman"/>
          <w:b/>
          <w:szCs w:val="24"/>
        </w:rPr>
        <w:t xml:space="preserve"> </w:t>
      </w:r>
      <w:r>
        <w:rPr>
          <w:rFonts w:eastAsia="Times New Roman"/>
          <w:szCs w:val="24"/>
        </w:rPr>
        <w:t>Στη δεύτερη επιστολή αναφέρεται το εξής:</w:t>
      </w:r>
    </w:p>
    <w:p w14:paraId="2E6A97AA" w14:textId="77777777" w:rsidR="00421C3E" w:rsidRDefault="00FD7DD2">
      <w:pPr>
        <w:spacing w:line="600" w:lineRule="auto"/>
        <w:ind w:firstLine="720"/>
        <w:contextualSpacing/>
        <w:jc w:val="both"/>
        <w:rPr>
          <w:rFonts w:eastAsia="Times New Roman"/>
          <w:szCs w:val="24"/>
        </w:rPr>
      </w:pPr>
      <w:r>
        <w:rPr>
          <w:rFonts w:eastAsia="Times New Roman"/>
          <w:szCs w:val="24"/>
        </w:rPr>
        <w:t>«Σας δηλώνω ότι ο Βουλευτής Κόκκαλης Βασίλειος του Κωνσταντίου, από σήμερα 14 Ιανουαρίου 2019</w:t>
      </w:r>
      <w:r>
        <w:rPr>
          <w:rFonts w:eastAsia="Times New Roman"/>
          <w:szCs w:val="24"/>
        </w:rPr>
        <w:t>,</w:t>
      </w:r>
      <w:r>
        <w:rPr>
          <w:rFonts w:eastAsia="Times New Roman"/>
          <w:szCs w:val="24"/>
        </w:rPr>
        <w:t xml:space="preserve"> δεν ανήκει στην Κοινοβουλευτική Ομάδα «ΑΝΕΞΑΡΤΗΤΟΙ ΕΛΛΗΝΕΣ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Εθνική Πατριωτική Δημοκρατική Συμμαχία».»</w:t>
      </w:r>
    </w:p>
    <w:p w14:paraId="2E6A97AB" w14:textId="77777777" w:rsidR="00421C3E" w:rsidRDefault="00FD7DD2">
      <w:pPr>
        <w:spacing w:line="600" w:lineRule="auto"/>
        <w:ind w:firstLine="720"/>
        <w:contextualSpacing/>
        <w:jc w:val="both"/>
        <w:rPr>
          <w:rFonts w:eastAsia="Times New Roman"/>
          <w:szCs w:val="24"/>
        </w:rPr>
      </w:pPr>
      <w:r>
        <w:rPr>
          <w:rFonts w:eastAsia="Times New Roman"/>
          <w:szCs w:val="24"/>
        </w:rPr>
        <w:t>(Η προαναφερθείσα επιστολή κατατίθεται στα Πρακτικά και έχει ως εξής:</w:t>
      </w:r>
    </w:p>
    <w:p w14:paraId="2E6A97AC" w14:textId="77777777" w:rsidR="00421C3E" w:rsidRDefault="00FD7DD2">
      <w:pPr>
        <w:spacing w:line="600" w:lineRule="auto"/>
        <w:ind w:firstLine="720"/>
        <w:contextualSpacing/>
        <w:jc w:val="center"/>
        <w:rPr>
          <w:rFonts w:eastAsia="Times New Roman"/>
          <w:color w:val="FF0000"/>
          <w:szCs w:val="24"/>
        </w:rPr>
      </w:pPr>
      <w:r w:rsidDel="00D52ED1">
        <w:rPr>
          <w:rFonts w:eastAsia="Times New Roman"/>
          <w:szCs w:val="24"/>
        </w:rPr>
        <w:t xml:space="preserve"> </w:t>
      </w:r>
      <w:r w:rsidRPr="000F1FCD">
        <w:rPr>
          <w:rFonts w:eastAsia="Times New Roman"/>
          <w:color w:val="FF0000"/>
          <w:szCs w:val="24"/>
        </w:rPr>
        <w:t>(ΑΛΛΑΓΗ ΣΕΛΙΔΑΣ)</w:t>
      </w:r>
    </w:p>
    <w:p w14:paraId="2E6A97AD" w14:textId="77777777" w:rsidR="00421C3E" w:rsidRDefault="00FD7DD2">
      <w:pPr>
        <w:spacing w:line="600" w:lineRule="auto"/>
        <w:ind w:firstLine="720"/>
        <w:contextualSpacing/>
        <w:jc w:val="center"/>
        <w:rPr>
          <w:rFonts w:eastAsia="Times New Roman"/>
          <w:szCs w:val="24"/>
        </w:rPr>
      </w:pPr>
      <w:r>
        <w:rPr>
          <w:rFonts w:eastAsia="Times New Roman"/>
          <w:szCs w:val="24"/>
        </w:rPr>
        <w:t>(Να μπει η σελίδα 10)</w:t>
      </w:r>
    </w:p>
    <w:p w14:paraId="2E6A97AE" w14:textId="77777777" w:rsidR="00421C3E" w:rsidRDefault="00FD7DD2">
      <w:pPr>
        <w:spacing w:line="600" w:lineRule="auto"/>
        <w:ind w:firstLine="720"/>
        <w:contextualSpacing/>
        <w:jc w:val="center"/>
        <w:rPr>
          <w:rFonts w:eastAsia="Times New Roman"/>
          <w:color w:val="FF0000"/>
          <w:szCs w:val="24"/>
        </w:rPr>
      </w:pPr>
      <w:r w:rsidRPr="000F1FCD">
        <w:rPr>
          <w:rFonts w:eastAsia="Times New Roman"/>
          <w:color w:val="FF0000"/>
          <w:szCs w:val="24"/>
        </w:rPr>
        <w:t>(ΑΛΛΑΓΗ ΣΕΛΙΔΑΣ)</w:t>
      </w:r>
    </w:p>
    <w:p w14:paraId="2E6A97AF" w14:textId="77777777" w:rsidR="00421C3E" w:rsidRDefault="00FD7DD2">
      <w:pPr>
        <w:spacing w:line="600" w:lineRule="auto"/>
        <w:ind w:firstLine="720"/>
        <w:contextualSpacing/>
        <w:jc w:val="both"/>
        <w:rPr>
          <w:rFonts w:eastAsia="Times New Roman"/>
          <w:szCs w:val="24"/>
        </w:rPr>
      </w:pPr>
      <w:r w:rsidRPr="00FA7E8B">
        <w:rPr>
          <w:rFonts w:eastAsia="Times New Roman"/>
          <w:b/>
          <w:szCs w:val="24"/>
        </w:rPr>
        <w:t>ΠΡΟΕΔΡΕΥΟΥΣΑ (Αναστασία Χ</w:t>
      </w:r>
      <w:r w:rsidRPr="00FA7E8B">
        <w:rPr>
          <w:rFonts w:eastAsia="Times New Roman"/>
          <w:b/>
          <w:szCs w:val="24"/>
        </w:rPr>
        <w:t>ριστοδουλοπούλου):</w:t>
      </w:r>
      <w:r w:rsidRPr="001634BA">
        <w:rPr>
          <w:rFonts w:eastAsia="Times New Roman"/>
          <w:b/>
          <w:szCs w:val="24"/>
        </w:rPr>
        <w:t xml:space="preserve"> </w:t>
      </w:r>
      <w:r>
        <w:rPr>
          <w:rFonts w:eastAsia="Times New Roman"/>
          <w:szCs w:val="24"/>
        </w:rPr>
        <w:t xml:space="preserve">Τέλος, σε δήλωση του </w:t>
      </w:r>
      <w:r>
        <w:rPr>
          <w:rFonts w:eastAsia="Times New Roman"/>
          <w:szCs w:val="24"/>
        </w:rPr>
        <w:t xml:space="preserve">κ. </w:t>
      </w:r>
      <w:r>
        <w:rPr>
          <w:rFonts w:eastAsia="Times New Roman"/>
          <w:szCs w:val="24"/>
        </w:rPr>
        <w:t>Βασίλειου Κόκκαλη προς τον Πρόεδρο της Βουλής –η οποία έχει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ημερομηνία 12 Ιανουαρίου, ενώ οι άλλες έχουν ημερομηνία 14 Ιανουαρίου- αναφέρεται το εξής: </w:t>
      </w:r>
    </w:p>
    <w:p w14:paraId="2E6A97B0" w14:textId="77777777" w:rsidR="00421C3E" w:rsidRDefault="00FD7DD2">
      <w:pPr>
        <w:spacing w:line="600" w:lineRule="auto"/>
        <w:ind w:firstLine="720"/>
        <w:contextualSpacing/>
        <w:jc w:val="both"/>
        <w:rPr>
          <w:rFonts w:eastAsia="Times New Roman"/>
          <w:szCs w:val="24"/>
        </w:rPr>
      </w:pPr>
      <w:r>
        <w:rPr>
          <w:rFonts w:eastAsia="Times New Roman"/>
          <w:szCs w:val="24"/>
        </w:rPr>
        <w:t>«Με την παρούσα δηλώνω ότι από σήμερα αποχωρώ από τη</w:t>
      </w:r>
      <w:r>
        <w:rPr>
          <w:rFonts w:eastAsia="Times New Roman"/>
          <w:szCs w:val="24"/>
        </w:rPr>
        <w:t>ν Κοινοβουλευτική Ομάδα των Ανεξαρτήτων Ελλήνων (ΑΝΕΛ)».</w:t>
      </w:r>
    </w:p>
    <w:p w14:paraId="2E6A97B1" w14:textId="77777777" w:rsidR="00421C3E" w:rsidRDefault="00FD7DD2">
      <w:pPr>
        <w:spacing w:line="600" w:lineRule="auto"/>
        <w:ind w:firstLine="720"/>
        <w:contextualSpacing/>
        <w:jc w:val="both"/>
        <w:rPr>
          <w:rFonts w:eastAsia="Times New Roman"/>
          <w:szCs w:val="24"/>
        </w:rPr>
      </w:pPr>
      <w:r>
        <w:rPr>
          <w:rFonts w:eastAsia="Times New Roman"/>
          <w:szCs w:val="24"/>
        </w:rPr>
        <w:lastRenderedPageBreak/>
        <w:t>(Η προαναφερθείσα επιστολή κατατίθεται στα Πρακτικά και έχει ως εξής:</w:t>
      </w:r>
    </w:p>
    <w:p w14:paraId="2E6A97B2" w14:textId="77777777" w:rsidR="00421C3E" w:rsidRDefault="00FD7DD2">
      <w:pPr>
        <w:spacing w:line="600" w:lineRule="auto"/>
        <w:ind w:firstLine="720"/>
        <w:contextualSpacing/>
        <w:jc w:val="center"/>
        <w:rPr>
          <w:rFonts w:eastAsia="Times New Roman"/>
          <w:color w:val="FF0000"/>
          <w:szCs w:val="24"/>
        </w:rPr>
      </w:pPr>
      <w:r w:rsidDel="00D52ED1">
        <w:rPr>
          <w:rFonts w:eastAsia="Times New Roman"/>
          <w:szCs w:val="24"/>
        </w:rPr>
        <w:t xml:space="preserve"> </w:t>
      </w:r>
      <w:r w:rsidRPr="007A35CE">
        <w:rPr>
          <w:rFonts w:eastAsia="Times New Roman"/>
          <w:color w:val="FF0000"/>
          <w:szCs w:val="24"/>
        </w:rPr>
        <w:t>(ΑΛΛΑΓΗ ΣΕΛΙΔΑΣ)</w:t>
      </w:r>
    </w:p>
    <w:p w14:paraId="2E6A97B3" w14:textId="77777777" w:rsidR="00421C3E" w:rsidRDefault="00FD7DD2">
      <w:pPr>
        <w:spacing w:line="600" w:lineRule="auto"/>
        <w:ind w:firstLine="720"/>
        <w:contextualSpacing/>
        <w:jc w:val="center"/>
        <w:rPr>
          <w:rFonts w:eastAsia="Times New Roman"/>
          <w:szCs w:val="24"/>
        </w:rPr>
      </w:pPr>
      <w:r>
        <w:rPr>
          <w:rFonts w:eastAsia="Times New Roman"/>
          <w:szCs w:val="24"/>
        </w:rPr>
        <w:t>(Να μπει η σελίδα 12)</w:t>
      </w:r>
    </w:p>
    <w:p w14:paraId="2E6A97B4" w14:textId="77777777" w:rsidR="00421C3E" w:rsidRDefault="00FD7DD2">
      <w:pPr>
        <w:spacing w:line="600" w:lineRule="auto"/>
        <w:ind w:firstLine="720"/>
        <w:contextualSpacing/>
        <w:jc w:val="center"/>
        <w:rPr>
          <w:rFonts w:eastAsia="Times New Roman"/>
          <w:color w:val="FF0000"/>
          <w:szCs w:val="24"/>
        </w:rPr>
      </w:pPr>
      <w:r w:rsidRPr="007A35CE">
        <w:rPr>
          <w:rFonts w:eastAsia="Times New Roman"/>
          <w:color w:val="FF0000"/>
          <w:szCs w:val="24"/>
        </w:rPr>
        <w:t>(ΑΛΛΑΓΗ ΣΕΛΙΔΑΣ)</w:t>
      </w:r>
    </w:p>
    <w:p w14:paraId="2E6A97B5" w14:textId="77777777" w:rsidR="00421C3E" w:rsidRDefault="00FD7DD2">
      <w:pPr>
        <w:spacing w:line="600" w:lineRule="auto"/>
        <w:ind w:firstLine="709"/>
        <w:contextualSpacing/>
        <w:jc w:val="both"/>
        <w:rPr>
          <w:rFonts w:eastAsia="Times New Roman" w:cs="Times New Roman"/>
          <w:szCs w:val="24"/>
        </w:rPr>
      </w:pPr>
      <w:r>
        <w:rPr>
          <w:rFonts w:eastAsia="Times New Roman"/>
          <w:szCs w:val="24"/>
        </w:rPr>
        <w:t xml:space="preserve"> </w:t>
      </w:r>
      <w:r w:rsidRPr="00536E1D">
        <w:rPr>
          <w:rFonts w:eastAsia="Times New Roman" w:cs="Times New Roman"/>
          <w:b/>
          <w:szCs w:val="24"/>
        </w:rPr>
        <w:t>ΠΡΟΕΔΡΕΥΟΥΣΑ (Αναστασία Χριστοδουλοπούλου)</w:t>
      </w:r>
      <w:r w:rsidRPr="00035379">
        <w:rPr>
          <w:rFonts w:eastAsia="Times New Roman" w:cs="Times New Roman"/>
          <w:b/>
          <w:szCs w:val="24"/>
        </w:rPr>
        <w:t>:</w:t>
      </w:r>
      <w:r>
        <w:rPr>
          <w:rFonts w:eastAsia="Times New Roman" w:cs="Times New Roman"/>
          <w:szCs w:val="24"/>
        </w:rPr>
        <w:t xml:space="preserve"> Μετά, λοιπόν, από τις ανακο</w:t>
      </w:r>
      <w:r>
        <w:rPr>
          <w:rFonts w:eastAsia="Times New Roman" w:cs="Times New Roman"/>
          <w:szCs w:val="24"/>
        </w:rPr>
        <w:t>ινώσεις που σας ανέγνωσα, νομίζω ότι μπορούμε να λύσουμε τη συνεδρίασή μας για αύριο…</w:t>
      </w:r>
    </w:p>
    <w:p w14:paraId="2E6A97B6"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sidRPr="00035379">
        <w:rPr>
          <w:rFonts w:eastAsia="Times New Roman" w:cs="Times New Roman"/>
          <w:b/>
          <w:szCs w:val="24"/>
        </w:rPr>
        <w:t>:</w:t>
      </w:r>
      <w:r w:rsidRPr="00035379">
        <w:rPr>
          <w:rFonts w:eastAsia="Times New Roman" w:cs="Times New Roman"/>
          <w:szCs w:val="24"/>
        </w:rPr>
        <w:t xml:space="preserve"> </w:t>
      </w:r>
      <w:r>
        <w:rPr>
          <w:rFonts w:eastAsia="Times New Roman" w:cs="Times New Roman"/>
          <w:szCs w:val="24"/>
        </w:rPr>
        <w:t>Κυρία Πρόεδρε, ζητώ τον λόγο.</w:t>
      </w:r>
    </w:p>
    <w:p w14:paraId="2E6A97B7" w14:textId="77777777" w:rsidR="00421C3E" w:rsidRDefault="00FD7DD2">
      <w:pPr>
        <w:spacing w:line="600" w:lineRule="auto"/>
        <w:ind w:firstLine="720"/>
        <w:contextualSpacing/>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035379">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Κύριε Φίλη, αν και δεν προβλέπεται σ’ αυτή τη διαδικασία, έχετε τον λόγο.</w:t>
      </w:r>
    </w:p>
    <w:p w14:paraId="2E6A97B8"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sidRPr="00035379">
        <w:rPr>
          <w:rFonts w:eastAsia="Times New Roman" w:cs="Times New Roman"/>
          <w:b/>
          <w:szCs w:val="24"/>
        </w:rPr>
        <w:t>:</w:t>
      </w:r>
      <w:r w:rsidRPr="00035379">
        <w:rPr>
          <w:rFonts w:eastAsia="Times New Roman" w:cs="Times New Roman"/>
          <w:szCs w:val="24"/>
        </w:rPr>
        <w:t xml:space="preserve"> </w:t>
      </w:r>
      <w:r>
        <w:rPr>
          <w:rFonts w:eastAsia="Times New Roman" w:cs="Times New Roman"/>
          <w:szCs w:val="24"/>
        </w:rPr>
        <w:t>Θα ήθελα, μια και είμαστε σε συνεδρίαση, να εκφράσουμε την έντονη αντίθεσή μας και την κατηγορηματική μας στάση απέναντι στα φαινόμενα βίας, τα οποία ξετυλίχθηκαν προχθές στη διαδήλωση εναντίον των αναπληρωτών εκπαιδευτικών από δυνάμεις της</w:t>
      </w:r>
      <w:r>
        <w:rPr>
          <w:rFonts w:eastAsia="Times New Roman" w:cs="Times New Roman"/>
          <w:szCs w:val="24"/>
        </w:rPr>
        <w:t xml:space="preserve"> ΕΛΑΣ</w:t>
      </w:r>
      <w:r>
        <w:rPr>
          <w:rFonts w:eastAsia="Times New Roman" w:cs="Times New Roman"/>
          <w:szCs w:val="24"/>
        </w:rPr>
        <w:t>,</w:t>
      </w:r>
      <w:r>
        <w:rPr>
          <w:rFonts w:eastAsia="Times New Roman" w:cs="Times New Roman"/>
          <w:szCs w:val="24"/>
        </w:rPr>
        <w:t xml:space="preserve"> και είχαν, επίσης, ως αποτέλεσμα τον τραυματισμό ενός συναδέλφου, του κ. Δελή του ΚΚΕ. </w:t>
      </w:r>
    </w:p>
    <w:p w14:paraId="2E6A97B9"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το Σώμα πρέπει να είναι σαφές </w:t>
      </w:r>
      <w:r>
        <w:rPr>
          <w:rFonts w:eastAsia="Times New Roman" w:cs="Times New Roman"/>
          <w:szCs w:val="24"/>
        </w:rPr>
        <w:t>-</w:t>
      </w:r>
      <w:r>
        <w:rPr>
          <w:rFonts w:eastAsia="Times New Roman" w:cs="Times New Roman"/>
          <w:szCs w:val="24"/>
        </w:rPr>
        <w:t>όχι μόνο ως προς την καταδίκη αλλά και στην προειδοποίηση</w:t>
      </w:r>
      <w:r>
        <w:rPr>
          <w:rFonts w:eastAsia="Times New Roman" w:cs="Times New Roman"/>
          <w:szCs w:val="24"/>
        </w:rPr>
        <w:t>-</w:t>
      </w:r>
      <w:r>
        <w:rPr>
          <w:rFonts w:eastAsia="Times New Roman" w:cs="Times New Roman"/>
          <w:szCs w:val="24"/>
        </w:rPr>
        <w:t xml:space="preserve"> ότι η επανάληψη τέτοιων φαινομένων τα οποία θίγουν άμεσα τη </w:t>
      </w:r>
      <w:r>
        <w:rPr>
          <w:rFonts w:eastAsia="Times New Roman" w:cs="Times New Roman"/>
          <w:szCs w:val="24"/>
        </w:rPr>
        <w:t>Δ</w:t>
      </w:r>
      <w:r>
        <w:rPr>
          <w:rFonts w:eastAsia="Times New Roman" w:cs="Times New Roman"/>
          <w:szCs w:val="24"/>
        </w:rPr>
        <w:t xml:space="preserve">ημοκρατία, θα πρέπει να τύχουν της σκληρής νόμιμης αντιμετώπισης. </w:t>
      </w:r>
    </w:p>
    <w:p w14:paraId="2E6A97BA"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6A97BB"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προβλέπεται τέτοια διαδικασία!</w:t>
      </w:r>
    </w:p>
    <w:p w14:paraId="2E6A97BC"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sidRPr="00035379">
        <w:rPr>
          <w:rFonts w:eastAsia="Times New Roman" w:cs="Times New Roman"/>
          <w:b/>
          <w:szCs w:val="24"/>
        </w:rPr>
        <w:t>:</w:t>
      </w:r>
      <w:r w:rsidRPr="00035379">
        <w:rPr>
          <w:rFonts w:eastAsia="Times New Roman" w:cs="Times New Roman"/>
          <w:szCs w:val="24"/>
        </w:rPr>
        <w:t xml:space="preserve"> </w:t>
      </w:r>
      <w:r>
        <w:rPr>
          <w:rFonts w:eastAsia="Times New Roman" w:cs="Times New Roman"/>
          <w:szCs w:val="24"/>
        </w:rPr>
        <w:t>Τέσσερα χρόνια κυβερνάτε!</w:t>
      </w:r>
    </w:p>
    <w:p w14:paraId="2E6A97BD" w14:textId="77777777" w:rsidR="00421C3E" w:rsidRDefault="00FD7DD2">
      <w:pPr>
        <w:spacing w:line="600" w:lineRule="auto"/>
        <w:ind w:firstLine="720"/>
        <w:contextualSpacing/>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035379">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Κύριε Φίλη, επειδή θα υπάρχει αύρι</w:t>
      </w:r>
      <w:r>
        <w:rPr>
          <w:rFonts w:eastAsia="Times New Roman" w:cs="Times New Roman"/>
          <w:szCs w:val="24"/>
        </w:rPr>
        <w:t>ο Ολομέλεια, νομίζω ότι αξίζει τον κόπο να είναι παρόντες όλοι οι Βουλευτές. Ήδη η πρώτη αντίδραση ήταν της ίδιας της Υπουργού Δημόσιας Τάξης. Φυσικά και εκφράζουμε τη συμπάθειά μας προς τον συνάδελφό μας για την κακοποίηση που υπέστη, αλλά νομίζω ότι καλό</w:t>
      </w:r>
      <w:r>
        <w:rPr>
          <w:rFonts w:eastAsia="Times New Roman" w:cs="Times New Roman"/>
          <w:szCs w:val="24"/>
        </w:rPr>
        <w:t xml:space="preserve"> θα ήταν να το συζητήσουμε αύριο και να είναι σύσσωμοι εδώ οι Βουλευτές. </w:t>
      </w:r>
    </w:p>
    <w:p w14:paraId="2E6A97BE" w14:textId="77777777" w:rsidR="00421C3E" w:rsidRDefault="00FD7D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E6A97BF" w14:textId="77777777" w:rsidR="00421C3E" w:rsidRDefault="00FD7DD2">
      <w:pPr>
        <w:spacing w:line="600" w:lineRule="auto"/>
        <w:ind w:firstLine="720"/>
        <w:contextualSpacing/>
        <w:jc w:val="both"/>
        <w:rPr>
          <w:rFonts w:eastAsia="Times New Roman" w:cs="Times New Roman"/>
          <w:szCs w:val="24"/>
        </w:rPr>
      </w:pPr>
      <w:r w:rsidRPr="00AD7495">
        <w:rPr>
          <w:rFonts w:eastAsia="Times New Roman" w:cs="Times New Roman"/>
          <w:b/>
          <w:szCs w:val="24"/>
        </w:rPr>
        <w:t>ΟΛΟΙ ΟΙ ΒΟΥΛΕΥΤΕΣ:</w:t>
      </w:r>
      <w:r>
        <w:rPr>
          <w:rFonts w:eastAsia="Times New Roman" w:cs="Times New Roman"/>
          <w:szCs w:val="24"/>
        </w:rPr>
        <w:t xml:space="preserve"> Μάλιστα, μάλιστα.</w:t>
      </w:r>
    </w:p>
    <w:p w14:paraId="2E6A97C0" w14:textId="77777777" w:rsidR="00421C3E" w:rsidRDefault="00FD7DD2">
      <w:pPr>
        <w:spacing w:line="600" w:lineRule="auto"/>
        <w:ind w:firstLine="720"/>
        <w:contextualSpacing/>
        <w:jc w:val="both"/>
        <w:rPr>
          <w:rFonts w:eastAsia="Times New Roman" w:cs="Times New Roman"/>
          <w:szCs w:val="24"/>
        </w:rPr>
      </w:pPr>
      <w:r w:rsidRPr="00536E1D">
        <w:rPr>
          <w:rFonts w:eastAsia="Times New Roman" w:cs="Times New Roman"/>
          <w:b/>
          <w:szCs w:val="24"/>
        </w:rPr>
        <w:lastRenderedPageBreak/>
        <w:t>ΠΡΟΕΔΡΕΥΟΥΣΑ (Αναστασία Χριστοδουλοπούλου)</w:t>
      </w:r>
      <w:r w:rsidRPr="00035379">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Με τη συναίνεση του Σ</w:t>
      </w:r>
      <w:r>
        <w:rPr>
          <w:rFonts w:eastAsia="Times New Roman" w:cs="Times New Roman"/>
          <w:szCs w:val="24"/>
        </w:rPr>
        <w:t xml:space="preserve">ώματος και ώρα 12.21΄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Τρίτη 15 Ιανουαρίου 2018 και ώρα 10.00΄.</w:t>
      </w:r>
    </w:p>
    <w:p w14:paraId="2E6A97C1" w14:textId="77777777" w:rsidR="00421C3E" w:rsidRDefault="00FD7DD2">
      <w:pPr>
        <w:spacing w:line="600" w:lineRule="auto"/>
        <w:contextualSpacing/>
        <w:jc w:val="both"/>
        <w:rPr>
          <w:rFonts w:eastAsia="Times New Roman" w:cs="Times New Roman"/>
          <w:szCs w:val="24"/>
        </w:rPr>
      </w:pPr>
      <w:r w:rsidRPr="00FA0071">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sidRPr="00FA0071">
        <w:rPr>
          <w:rFonts w:eastAsia="Times New Roman" w:cs="Times New Roman"/>
          <w:b/>
          <w:szCs w:val="24"/>
        </w:rPr>
        <w:t>ΟΙ ΓΡΑΜΜΑΤΕΙΣ</w:t>
      </w:r>
    </w:p>
    <w:sectPr w:rsidR="00421C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njpug5SCo+N2q1jJ1UHnje0/fGs=" w:salt="o4B3pZgwXKKj3mpxYG/G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3E"/>
    <w:rsid w:val="00421C3E"/>
    <w:rsid w:val="00896823"/>
    <w:rsid w:val="00FD7D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9785"/>
  <w15:docId w15:val="{95098906-A2D7-44D4-BE6E-A6A73A56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761</MetadataID>
    <Session xmlns="641f345b-441b-4b81-9152-adc2e73ba5e1">Δ´</Session>
    <Date xmlns="641f345b-441b-4b81-9152-adc2e73ba5e1">2019-01-13T22:00:00+00:00</Date>
    <Status xmlns="641f345b-441b-4b81-9152-adc2e73ba5e1">
      <Url>https://intra.parliament.gr/praktika/Lists/Incoming_Metadata/EditForm.aspx?ID=761&amp;Source=/praktika/Recordings_Library/Forms/AllItems.aspx</Url>
      <Description>Δημοσιεύτηκε</Description>
    </Status>
    <Meeting xmlns="641f345b-441b-4b81-9152-adc2e73ba5e1">ΝΔ´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FA0BCA-5EBB-42BE-BA85-11B166228BA4}">
  <ds:schemaRefs>
    <ds:schemaRef ds:uri="http://schemas.microsoft.com/sharepoint/v3/contenttype/forms"/>
  </ds:schemaRefs>
</ds:datastoreItem>
</file>

<file path=customXml/itemProps2.xml><?xml version="1.0" encoding="utf-8"?>
<ds:datastoreItem xmlns:ds="http://schemas.openxmlformats.org/officeDocument/2006/customXml" ds:itemID="{D5F9939C-2D0A-4BA1-8EAF-81D96CBDDEA1}">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E09EECA-9DA4-412E-992A-0F9AB365C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1559</Words>
  <Characters>8422</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2019-01-22T08:34:00Z</dcterms:created>
  <dcterms:modified xsi:type="dcterms:W3CDTF">2019-01-22T08:34:00Z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