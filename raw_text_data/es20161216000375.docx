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C5CA5" w14:textId="77777777" w:rsidR="009A1593" w:rsidRPr="009A1593" w:rsidRDefault="009A1593" w:rsidP="009A1593">
      <w:pPr>
        <w:spacing w:after="0" w:line="360" w:lineRule="auto"/>
        <w:rPr>
          <w:ins w:id="0" w:author="Φλούδα Χριστίνα" w:date="2017-01-04T11:16:00Z"/>
          <w:rFonts w:eastAsia="Times New Roman"/>
          <w:szCs w:val="24"/>
          <w:lang w:eastAsia="en-US"/>
        </w:rPr>
      </w:pPr>
      <w:ins w:id="1" w:author="Φλούδα Χριστίνα" w:date="2017-01-04T11:16:00Z">
        <w:r w:rsidRPr="009A159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7AEFF8" w14:textId="77777777" w:rsidR="009A1593" w:rsidRPr="009A1593" w:rsidRDefault="009A1593" w:rsidP="009A1593">
      <w:pPr>
        <w:spacing w:after="0" w:line="360" w:lineRule="auto"/>
        <w:rPr>
          <w:ins w:id="2" w:author="Φλούδα Χριστίνα" w:date="2017-01-04T11:16:00Z"/>
          <w:rFonts w:eastAsia="Times New Roman"/>
          <w:szCs w:val="24"/>
          <w:lang w:eastAsia="en-US"/>
        </w:rPr>
      </w:pPr>
    </w:p>
    <w:p w14:paraId="1754E89E" w14:textId="77777777" w:rsidR="009A1593" w:rsidRPr="009A1593" w:rsidRDefault="009A1593" w:rsidP="009A1593">
      <w:pPr>
        <w:spacing w:after="0" w:line="360" w:lineRule="auto"/>
        <w:rPr>
          <w:ins w:id="3" w:author="Φλούδα Χριστίνα" w:date="2017-01-04T11:16:00Z"/>
          <w:rFonts w:eastAsia="Times New Roman"/>
          <w:szCs w:val="24"/>
          <w:lang w:eastAsia="en-US"/>
        </w:rPr>
      </w:pPr>
      <w:ins w:id="4" w:author="Φλούδα Χριστίνα" w:date="2017-01-04T11:16:00Z">
        <w:r w:rsidRPr="009A1593">
          <w:rPr>
            <w:rFonts w:eastAsia="Times New Roman"/>
            <w:szCs w:val="24"/>
            <w:lang w:eastAsia="en-US"/>
          </w:rPr>
          <w:t>ΠΙΝΑΚΑΣ ΠΕΡΙΕΧΟΜΕΝΩΝ</w:t>
        </w:r>
      </w:ins>
    </w:p>
    <w:p w14:paraId="2F6CC1FA" w14:textId="77777777" w:rsidR="009A1593" w:rsidRPr="009A1593" w:rsidRDefault="009A1593" w:rsidP="009A1593">
      <w:pPr>
        <w:spacing w:after="0" w:line="360" w:lineRule="auto"/>
        <w:rPr>
          <w:ins w:id="5" w:author="Φλούδα Χριστίνα" w:date="2017-01-04T11:16:00Z"/>
          <w:rFonts w:eastAsia="Times New Roman"/>
          <w:szCs w:val="24"/>
          <w:lang w:eastAsia="en-US"/>
        </w:rPr>
      </w:pPr>
      <w:ins w:id="6" w:author="Φλούδα Χριστίνα" w:date="2017-01-04T11:16:00Z">
        <w:r w:rsidRPr="009A1593">
          <w:rPr>
            <w:rFonts w:eastAsia="Times New Roman"/>
            <w:szCs w:val="24"/>
            <w:lang w:eastAsia="en-US"/>
          </w:rPr>
          <w:t xml:space="preserve">ΙΖ΄ ΠΕΡΙΟΔΟΣ </w:t>
        </w:r>
      </w:ins>
    </w:p>
    <w:p w14:paraId="7A5A5FB8" w14:textId="77777777" w:rsidR="009A1593" w:rsidRPr="009A1593" w:rsidRDefault="009A1593" w:rsidP="009A1593">
      <w:pPr>
        <w:spacing w:after="0" w:line="360" w:lineRule="auto"/>
        <w:rPr>
          <w:ins w:id="7" w:author="Φλούδα Χριστίνα" w:date="2017-01-04T11:16:00Z"/>
          <w:rFonts w:eastAsia="Times New Roman"/>
          <w:szCs w:val="24"/>
          <w:lang w:eastAsia="en-US"/>
        </w:rPr>
      </w:pPr>
      <w:ins w:id="8" w:author="Φλούδα Χριστίνα" w:date="2017-01-04T11:16:00Z">
        <w:r w:rsidRPr="009A1593">
          <w:rPr>
            <w:rFonts w:eastAsia="Times New Roman"/>
            <w:szCs w:val="24"/>
            <w:lang w:eastAsia="en-US"/>
          </w:rPr>
          <w:t>ΠΡΟΕΔΡΕΥΟΜΕΝΗΣ ΚΟΙΝΟΒΟΥΛΕΥΤΙΚΗΣ ΔΗΜΟΚΡΑΤΙΑΣ</w:t>
        </w:r>
      </w:ins>
    </w:p>
    <w:p w14:paraId="7817161E" w14:textId="77777777" w:rsidR="009A1593" w:rsidRPr="009A1593" w:rsidRDefault="009A1593" w:rsidP="009A1593">
      <w:pPr>
        <w:spacing w:after="0" w:line="360" w:lineRule="auto"/>
        <w:rPr>
          <w:ins w:id="9" w:author="Φλούδα Χριστίνα" w:date="2017-01-04T11:16:00Z"/>
          <w:rFonts w:eastAsia="Times New Roman"/>
          <w:szCs w:val="24"/>
          <w:lang w:eastAsia="en-US"/>
        </w:rPr>
      </w:pPr>
      <w:ins w:id="10" w:author="Φλούδα Χριστίνα" w:date="2017-01-04T11:16:00Z">
        <w:r w:rsidRPr="009A1593">
          <w:rPr>
            <w:rFonts w:eastAsia="Times New Roman"/>
            <w:szCs w:val="24"/>
            <w:lang w:eastAsia="en-US"/>
          </w:rPr>
          <w:t>ΣΥΝΟΔΟΣ Β΄</w:t>
        </w:r>
      </w:ins>
    </w:p>
    <w:p w14:paraId="28B87BE7" w14:textId="77777777" w:rsidR="009A1593" w:rsidRPr="009A1593" w:rsidRDefault="009A1593" w:rsidP="009A1593">
      <w:pPr>
        <w:spacing w:after="0" w:line="360" w:lineRule="auto"/>
        <w:rPr>
          <w:ins w:id="11" w:author="Φλούδα Χριστίνα" w:date="2017-01-04T11:16:00Z"/>
          <w:rFonts w:eastAsia="Times New Roman"/>
          <w:szCs w:val="24"/>
          <w:lang w:eastAsia="en-US"/>
        </w:rPr>
      </w:pPr>
    </w:p>
    <w:p w14:paraId="48762243" w14:textId="77777777" w:rsidR="009A1593" w:rsidRPr="009A1593" w:rsidRDefault="009A1593" w:rsidP="009A1593">
      <w:pPr>
        <w:spacing w:after="0" w:line="360" w:lineRule="auto"/>
        <w:rPr>
          <w:ins w:id="12" w:author="Φλούδα Χριστίνα" w:date="2017-01-04T11:16:00Z"/>
          <w:rFonts w:eastAsia="Times New Roman"/>
          <w:szCs w:val="24"/>
          <w:lang w:eastAsia="en-US"/>
        </w:rPr>
      </w:pPr>
      <w:ins w:id="13" w:author="Φλούδα Χριστίνα" w:date="2017-01-04T11:16:00Z">
        <w:r w:rsidRPr="009A1593">
          <w:rPr>
            <w:rFonts w:eastAsia="Times New Roman"/>
            <w:szCs w:val="24"/>
            <w:lang w:eastAsia="en-US"/>
          </w:rPr>
          <w:t>ΣΥΝΕΔΡΙΑΣΗ ΜΘ΄</w:t>
        </w:r>
      </w:ins>
    </w:p>
    <w:p w14:paraId="770D39E8" w14:textId="77777777" w:rsidR="009A1593" w:rsidRPr="009A1593" w:rsidRDefault="009A1593" w:rsidP="009A1593">
      <w:pPr>
        <w:spacing w:after="0" w:line="360" w:lineRule="auto"/>
        <w:rPr>
          <w:ins w:id="14" w:author="Φλούδα Χριστίνα" w:date="2017-01-04T11:16:00Z"/>
          <w:rFonts w:eastAsia="Times New Roman"/>
          <w:szCs w:val="24"/>
          <w:lang w:eastAsia="en-US"/>
        </w:rPr>
      </w:pPr>
      <w:ins w:id="15" w:author="Φλούδα Χριστίνα" w:date="2017-01-04T11:16:00Z">
        <w:r w:rsidRPr="009A1593">
          <w:rPr>
            <w:rFonts w:eastAsia="Times New Roman"/>
            <w:szCs w:val="24"/>
            <w:lang w:eastAsia="en-US"/>
          </w:rPr>
          <w:t>Παρασκευή  16 Δεκεμβρίου 2016</w:t>
        </w:r>
      </w:ins>
    </w:p>
    <w:p w14:paraId="517363C1" w14:textId="77777777" w:rsidR="009A1593" w:rsidRPr="009A1593" w:rsidRDefault="009A1593" w:rsidP="009A1593">
      <w:pPr>
        <w:spacing w:after="0" w:line="360" w:lineRule="auto"/>
        <w:rPr>
          <w:ins w:id="16" w:author="Φλούδα Χριστίνα" w:date="2017-01-04T11:16:00Z"/>
          <w:rFonts w:eastAsia="Times New Roman"/>
          <w:szCs w:val="24"/>
          <w:lang w:eastAsia="en-US"/>
        </w:rPr>
      </w:pPr>
    </w:p>
    <w:p w14:paraId="52C6C14C" w14:textId="77777777" w:rsidR="009A1593" w:rsidRPr="009A1593" w:rsidRDefault="009A1593" w:rsidP="009A1593">
      <w:pPr>
        <w:spacing w:after="0" w:line="360" w:lineRule="auto"/>
        <w:rPr>
          <w:ins w:id="17" w:author="Φλούδα Χριστίνα" w:date="2017-01-04T11:16:00Z"/>
          <w:rFonts w:eastAsia="Times New Roman"/>
          <w:szCs w:val="24"/>
          <w:lang w:eastAsia="en-US"/>
        </w:rPr>
      </w:pPr>
      <w:ins w:id="18" w:author="Φλούδα Χριστίνα" w:date="2017-01-04T11:16:00Z">
        <w:r w:rsidRPr="009A1593">
          <w:rPr>
            <w:rFonts w:eastAsia="Times New Roman"/>
            <w:szCs w:val="24"/>
            <w:lang w:eastAsia="en-US"/>
          </w:rPr>
          <w:t>ΘΕΜΑΤΑ</w:t>
        </w:r>
      </w:ins>
    </w:p>
    <w:p w14:paraId="2DF266D0" w14:textId="77777777" w:rsidR="009A1593" w:rsidRPr="009A1593" w:rsidRDefault="009A1593" w:rsidP="009A1593">
      <w:pPr>
        <w:spacing w:after="0" w:line="360" w:lineRule="auto"/>
        <w:rPr>
          <w:ins w:id="19" w:author="Φλούδα Χριστίνα" w:date="2017-01-04T11:16:00Z"/>
          <w:rFonts w:eastAsia="Times New Roman"/>
          <w:szCs w:val="24"/>
          <w:lang w:eastAsia="en-US"/>
        </w:rPr>
      </w:pPr>
      <w:ins w:id="20" w:author="Φλούδα Χριστίνα" w:date="2017-01-04T11:16:00Z">
        <w:r w:rsidRPr="009A1593">
          <w:rPr>
            <w:rFonts w:eastAsia="Times New Roman"/>
            <w:szCs w:val="24"/>
            <w:lang w:eastAsia="en-US"/>
          </w:rPr>
          <w:t xml:space="preserve"> </w:t>
        </w:r>
        <w:r w:rsidRPr="009A1593">
          <w:rPr>
            <w:rFonts w:eastAsia="Times New Roman"/>
            <w:szCs w:val="24"/>
            <w:lang w:eastAsia="en-US"/>
          </w:rPr>
          <w:br/>
          <w:t xml:space="preserve">Α. ΕΙΔΙΚΑ ΘΕΜΑΤΑ </w:t>
        </w:r>
        <w:r w:rsidRPr="009A1593">
          <w:rPr>
            <w:rFonts w:eastAsia="Times New Roman"/>
            <w:szCs w:val="24"/>
            <w:lang w:eastAsia="en-US"/>
          </w:rPr>
          <w:br/>
          <w:t xml:space="preserve">1. Επικύρωση Πρακτικών, σελ. </w:t>
        </w:r>
        <w:r w:rsidRPr="009A1593">
          <w:rPr>
            <w:rFonts w:eastAsia="Times New Roman"/>
            <w:szCs w:val="24"/>
            <w:lang w:eastAsia="en-US"/>
          </w:rPr>
          <w:br/>
          <w:t xml:space="preserve">2. Ανακοινώνεται ότι τη συνεδρίαση παρακολουθούν μαθητές από το Δημοτικό Σχολείο της Σχολής Μωραΐτη, το 1ο ΕΠΑΛ Γλυφάδας, το 7ο Γυμνάσιο Καβάλας, το Εσπερινό ΕΠΑΛ Κορίνθου και το 3ο Γυμνάσιο </w:t>
        </w:r>
        <w:proofErr w:type="spellStart"/>
        <w:r w:rsidRPr="009A1593">
          <w:rPr>
            <w:rFonts w:eastAsia="Times New Roman"/>
            <w:szCs w:val="24"/>
            <w:lang w:eastAsia="en-US"/>
          </w:rPr>
          <w:t>Ναυπάκτου</w:t>
        </w:r>
        <w:proofErr w:type="spellEnd"/>
        <w:r w:rsidRPr="009A1593">
          <w:rPr>
            <w:rFonts w:eastAsia="Times New Roman"/>
            <w:szCs w:val="24"/>
            <w:lang w:eastAsia="en-US"/>
          </w:rPr>
          <w:t xml:space="preserve">, σελ. </w:t>
        </w:r>
        <w:r w:rsidRPr="009A1593">
          <w:rPr>
            <w:rFonts w:eastAsia="Times New Roman"/>
            <w:szCs w:val="24"/>
            <w:lang w:eastAsia="en-US"/>
          </w:rPr>
          <w:br/>
          <w:t xml:space="preserve">3. Επί διαδικαστικού θέματος, σελ. </w:t>
        </w:r>
        <w:r w:rsidRPr="009A1593">
          <w:rPr>
            <w:rFonts w:eastAsia="Times New Roman"/>
            <w:szCs w:val="24"/>
            <w:lang w:eastAsia="en-US"/>
          </w:rPr>
          <w:br/>
          <w:t xml:space="preserve">4. Ανακοινώνεται η παράταση της προθεσμίας της λειτουργίας για την υποβολή του Πορίσματος της Εξεταστικής Επιτροπής για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έχει συσταθεί κατά τα άρθρα 144 και επόμενα του Κανονισμού της Βουλής, μέχρι την 16η Ιανουαρίου 2017, σελ. </w:t>
        </w:r>
        <w:r w:rsidRPr="009A1593">
          <w:rPr>
            <w:rFonts w:eastAsia="Times New Roman"/>
            <w:szCs w:val="24"/>
            <w:lang w:eastAsia="en-US"/>
          </w:rPr>
          <w:br/>
          <w:t xml:space="preserve"> </w:t>
        </w:r>
        <w:r w:rsidRPr="009A1593">
          <w:rPr>
            <w:rFonts w:eastAsia="Times New Roman"/>
            <w:szCs w:val="24"/>
            <w:lang w:eastAsia="en-US"/>
          </w:rPr>
          <w:br/>
          <w:t xml:space="preserve">Β. ΚΟΙΝΟΒΟΥΛΕΥΤΙΚΟΣ ΕΛΕΓΧΟΣ </w:t>
        </w:r>
        <w:r w:rsidRPr="009A1593">
          <w:rPr>
            <w:rFonts w:eastAsia="Times New Roman"/>
            <w:szCs w:val="24"/>
            <w:lang w:eastAsia="en-US"/>
          </w:rPr>
          <w:br/>
          <w:t xml:space="preserve">1. Ανακοίνωση του δελτίου επικαίρων ερωτήσεων της Δευτέρας 19 Δεκεμβρίου 2016, σελ. </w:t>
        </w:r>
        <w:r w:rsidRPr="009A1593">
          <w:rPr>
            <w:rFonts w:eastAsia="Times New Roman"/>
            <w:szCs w:val="24"/>
            <w:lang w:eastAsia="en-US"/>
          </w:rPr>
          <w:br/>
          <w:t>2. Συζήτηση επικαίρων ερωτήσεων:</w:t>
        </w:r>
        <w:r w:rsidRPr="009A1593">
          <w:rPr>
            <w:rFonts w:eastAsia="Times New Roman"/>
            <w:szCs w:val="24"/>
            <w:lang w:eastAsia="en-US"/>
          </w:rPr>
          <w:br/>
          <w:t xml:space="preserve">    α) Προς την Υπουργό Πολιτισμού και Αθλητισμού:</w:t>
        </w:r>
        <w:r w:rsidRPr="009A1593">
          <w:rPr>
            <w:rFonts w:eastAsia="Times New Roman"/>
            <w:szCs w:val="24"/>
            <w:lang w:eastAsia="en-US"/>
          </w:rPr>
          <w:br/>
          <w:t xml:space="preserve">        i. σχετικά με την εγκατάλειψη του ακτινοβόλου μνημείου της Αμφίπολης, σελ. </w:t>
        </w:r>
        <w:r w:rsidRPr="009A1593">
          <w:rPr>
            <w:rFonts w:eastAsia="Times New Roman"/>
            <w:szCs w:val="24"/>
            <w:lang w:eastAsia="en-US"/>
          </w:rPr>
          <w:br/>
          <w:t xml:space="preserve">        </w:t>
        </w:r>
        <w:proofErr w:type="spellStart"/>
        <w:r w:rsidRPr="009A1593">
          <w:rPr>
            <w:rFonts w:eastAsia="Times New Roman"/>
            <w:szCs w:val="24"/>
            <w:lang w:eastAsia="en-US"/>
          </w:rPr>
          <w:t>ii</w:t>
        </w:r>
        <w:proofErr w:type="spellEnd"/>
        <w:r w:rsidRPr="009A1593">
          <w:rPr>
            <w:rFonts w:eastAsia="Times New Roman"/>
            <w:szCs w:val="24"/>
            <w:lang w:eastAsia="en-US"/>
          </w:rPr>
          <w:t xml:space="preserve">. σχετικά με τη θέση του Γενικού Διευθυντή στο Ελληνικό Φεστιβάλ, σελ. </w:t>
        </w:r>
        <w:r w:rsidRPr="009A1593">
          <w:rPr>
            <w:rFonts w:eastAsia="Times New Roman"/>
            <w:szCs w:val="24"/>
            <w:lang w:eastAsia="en-US"/>
          </w:rPr>
          <w:br/>
          <w:t xml:space="preserve">    β) Προς τον Υπουργό Οικονομικών, σχετικά με την ανάγκη να θεσμοθετηθεί άμεσα ο ειδικός ακατάσχετος λογαριασμός για όλες τις επιχειρήσεις, σελ. </w:t>
        </w:r>
        <w:r w:rsidRPr="009A1593">
          <w:rPr>
            <w:rFonts w:eastAsia="Times New Roman"/>
            <w:szCs w:val="24"/>
            <w:lang w:eastAsia="en-US"/>
          </w:rPr>
          <w:br/>
          <w:t xml:space="preserve">    γ) Προς τον Υπουργό Υγείας:</w:t>
        </w:r>
        <w:r w:rsidRPr="009A1593">
          <w:rPr>
            <w:rFonts w:eastAsia="Times New Roman"/>
            <w:szCs w:val="24"/>
            <w:lang w:eastAsia="en-US"/>
          </w:rPr>
          <w:br/>
          <w:t xml:space="preserve">        i. σχετικά με τα οξυμμένα προβλήματα του Νοσοκομείου «Ευαγγελισμός», σελ. </w:t>
        </w:r>
        <w:r w:rsidRPr="009A1593">
          <w:rPr>
            <w:rFonts w:eastAsia="Times New Roman"/>
            <w:szCs w:val="24"/>
            <w:lang w:eastAsia="en-US"/>
          </w:rPr>
          <w:br/>
          <w:t xml:space="preserve">        </w:t>
        </w:r>
        <w:proofErr w:type="spellStart"/>
        <w:r w:rsidRPr="009A1593">
          <w:rPr>
            <w:rFonts w:eastAsia="Times New Roman"/>
            <w:szCs w:val="24"/>
            <w:lang w:eastAsia="en-US"/>
          </w:rPr>
          <w:t>ii</w:t>
        </w:r>
        <w:proofErr w:type="spellEnd"/>
        <w:r w:rsidRPr="009A1593">
          <w:rPr>
            <w:rFonts w:eastAsia="Times New Roman"/>
            <w:szCs w:val="24"/>
            <w:lang w:eastAsia="en-US"/>
          </w:rPr>
          <w:t xml:space="preserve">. σχετικά με τη δυσλειτουργία της Παθολογικής Κλινικής και το κλείσιμο του διαβητολογικού ιατρείου στο </w:t>
        </w:r>
        <w:proofErr w:type="spellStart"/>
        <w:r w:rsidRPr="009A1593">
          <w:rPr>
            <w:rFonts w:eastAsia="Times New Roman"/>
            <w:szCs w:val="24"/>
            <w:lang w:eastAsia="en-US"/>
          </w:rPr>
          <w:t>Μαμάτσειο</w:t>
        </w:r>
        <w:proofErr w:type="spellEnd"/>
        <w:r w:rsidRPr="009A1593">
          <w:rPr>
            <w:rFonts w:eastAsia="Times New Roman"/>
            <w:szCs w:val="24"/>
            <w:lang w:eastAsia="en-US"/>
          </w:rPr>
          <w:t xml:space="preserve"> Νοσοκομείο Κοζάνης, παρά την παγκόσμια αναγνώριση της προσφοράς του, σελ. </w:t>
        </w:r>
        <w:r w:rsidRPr="009A1593">
          <w:rPr>
            <w:rFonts w:eastAsia="Times New Roman"/>
            <w:szCs w:val="24"/>
            <w:lang w:eastAsia="en-US"/>
          </w:rPr>
          <w:br/>
          <w:t xml:space="preserve"> </w:t>
        </w:r>
        <w:r w:rsidRPr="009A1593">
          <w:rPr>
            <w:rFonts w:eastAsia="Times New Roman"/>
            <w:szCs w:val="24"/>
            <w:lang w:eastAsia="en-US"/>
          </w:rPr>
          <w:br/>
          <w:t xml:space="preserve">Γ. ΝΟΜΟΘΕΤΙΚΗ ΕΡΓΑΣΙΑ </w:t>
        </w:r>
        <w:r w:rsidRPr="009A1593">
          <w:rPr>
            <w:rFonts w:eastAsia="Times New Roman"/>
            <w:szCs w:val="24"/>
            <w:lang w:eastAsia="en-US"/>
          </w:rPr>
          <w:br/>
          <w:t xml:space="preserve">1. Συζήτηση επί της αρχής του σχεδίου νόμου του Υπουργείου Δικαιοσύνης, Διαφάνειας και Ανθρωπίνων Δικαιωμάτων: «Πτωχευτικός Κώδικας, Διοικητική Δικαιοσύνη, Τέλη-Παράβολα, Οικειοθελής αποκάλυψη αδήλωτων εισοδημάτων, Ηλεκτρονικές συναλλαγές, Τροποποιήσεις του ν. 4270/2014 και λοιπές διατάξεις», σελ. </w:t>
        </w:r>
        <w:r w:rsidRPr="009A1593">
          <w:rPr>
            <w:rFonts w:eastAsia="Times New Roman"/>
            <w:szCs w:val="24"/>
            <w:lang w:eastAsia="en-US"/>
          </w:rPr>
          <w:br/>
          <w:t>2. Κατάθεση Εκθέσεως Διαρκούς Επιτροπής:</w:t>
        </w:r>
      </w:ins>
    </w:p>
    <w:p w14:paraId="475F0A1C" w14:textId="77777777" w:rsidR="009A1593" w:rsidRPr="009A1593" w:rsidRDefault="009A1593" w:rsidP="009A1593">
      <w:pPr>
        <w:spacing w:after="0" w:line="360" w:lineRule="auto"/>
        <w:rPr>
          <w:ins w:id="21" w:author="Φλούδα Χριστίνα" w:date="2017-01-04T11:16:00Z"/>
          <w:rFonts w:eastAsia="Times New Roman"/>
          <w:szCs w:val="24"/>
          <w:lang w:eastAsia="en-US"/>
        </w:rPr>
      </w:pPr>
      <w:ins w:id="22" w:author="Φλούδα Χριστίνα" w:date="2017-01-04T11:16:00Z">
        <w:r w:rsidRPr="009A1593">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«Χωρικός σχεδιασμός - βιώσιμη ανάπτυξη», σελ. </w:t>
        </w:r>
        <w:r w:rsidRPr="009A1593">
          <w:rPr>
            <w:rFonts w:eastAsia="Times New Roman"/>
            <w:szCs w:val="24"/>
            <w:lang w:eastAsia="en-US"/>
          </w:rPr>
          <w:br/>
          <w:t xml:space="preserve"> </w:t>
        </w:r>
        <w:r w:rsidRPr="009A1593">
          <w:rPr>
            <w:rFonts w:eastAsia="Times New Roman"/>
            <w:szCs w:val="24"/>
            <w:lang w:eastAsia="en-US"/>
          </w:rPr>
          <w:br/>
          <w:t>ΠΡΟΕΔΡΕΥΟΝΤΕΣ</w:t>
        </w:r>
      </w:ins>
    </w:p>
    <w:p w14:paraId="2413B821" w14:textId="77777777" w:rsidR="009A1593" w:rsidRPr="009A1593" w:rsidRDefault="009A1593" w:rsidP="009A1593">
      <w:pPr>
        <w:spacing w:after="0" w:line="360" w:lineRule="auto"/>
        <w:rPr>
          <w:ins w:id="23" w:author="Φλούδα Χριστίνα" w:date="2017-01-04T11:16:00Z"/>
          <w:rFonts w:eastAsia="Times New Roman"/>
          <w:szCs w:val="24"/>
          <w:lang w:eastAsia="en-US"/>
        </w:rPr>
      </w:pPr>
      <w:ins w:id="24" w:author="Φλούδα Χριστίνα" w:date="2017-01-04T11:16:00Z">
        <w:r w:rsidRPr="009A1593">
          <w:rPr>
            <w:rFonts w:eastAsia="Times New Roman"/>
            <w:szCs w:val="24"/>
            <w:lang w:eastAsia="en-US"/>
          </w:rPr>
          <w:t>ΚΑΚΛΑΜΑΝΗΣ Ν. , σελ.</w:t>
        </w:r>
        <w:r w:rsidRPr="009A1593">
          <w:rPr>
            <w:rFonts w:eastAsia="Times New Roman"/>
            <w:szCs w:val="24"/>
            <w:lang w:eastAsia="en-US"/>
          </w:rPr>
          <w:br/>
          <w:t>ΛΑΜΠΡΟΥΛΗΣ Γ. , σελ.</w:t>
        </w:r>
        <w:r w:rsidRPr="009A1593">
          <w:rPr>
            <w:rFonts w:eastAsia="Times New Roman"/>
            <w:szCs w:val="24"/>
            <w:lang w:eastAsia="en-US"/>
          </w:rPr>
          <w:br/>
          <w:t>ΛΥΚΟΥΔΗΣ Σ. , σελ.</w:t>
        </w:r>
        <w:r w:rsidRPr="009A1593">
          <w:rPr>
            <w:rFonts w:eastAsia="Times New Roman"/>
            <w:szCs w:val="24"/>
            <w:lang w:eastAsia="en-US"/>
          </w:rPr>
          <w:br/>
        </w:r>
        <w:r w:rsidRPr="009A1593">
          <w:rPr>
            <w:rFonts w:eastAsia="Times New Roman"/>
            <w:szCs w:val="24"/>
            <w:lang w:eastAsia="en-US"/>
          </w:rPr>
          <w:br/>
        </w:r>
      </w:ins>
    </w:p>
    <w:p w14:paraId="238B894E" w14:textId="77777777" w:rsidR="009A1593" w:rsidRPr="009A1593" w:rsidRDefault="009A1593" w:rsidP="009A1593">
      <w:pPr>
        <w:spacing w:after="0" w:line="360" w:lineRule="auto"/>
        <w:rPr>
          <w:ins w:id="25" w:author="Φλούδα Χριστίνα" w:date="2017-01-04T11:16:00Z"/>
          <w:rFonts w:eastAsia="Times New Roman"/>
          <w:szCs w:val="24"/>
          <w:lang w:eastAsia="en-US"/>
        </w:rPr>
      </w:pPr>
      <w:ins w:id="26" w:author="Φλούδα Χριστίνα" w:date="2017-01-04T11:16:00Z">
        <w:r w:rsidRPr="009A1593">
          <w:rPr>
            <w:rFonts w:eastAsia="Times New Roman"/>
            <w:szCs w:val="24"/>
            <w:lang w:eastAsia="en-US"/>
          </w:rPr>
          <w:t>ΟΜΙΛΗΤΕΣ</w:t>
        </w:r>
      </w:ins>
    </w:p>
    <w:p w14:paraId="547C05EE" w14:textId="3B1F3B78" w:rsidR="009A1593" w:rsidRDefault="009A1593" w:rsidP="009A1593">
      <w:pPr>
        <w:spacing w:after="0" w:line="600" w:lineRule="auto"/>
        <w:ind w:firstLine="720"/>
        <w:jc w:val="both"/>
        <w:rPr>
          <w:ins w:id="27" w:author="Φλούδα Χριστίνα" w:date="2017-01-04T11:16:00Z"/>
          <w:rFonts w:eastAsia="Times New Roman" w:cs="Times New Roman"/>
          <w:szCs w:val="24"/>
        </w:rPr>
        <w:pPrChange w:id="28" w:author="Φλούδα Χριστίνα" w:date="2017-01-04T11:16:00Z">
          <w:pPr>
            <w:spacing w:after="0" w:line="600" w:lineRule="auto"/>
            <w:ind w:firstLine="720"/>
            <w:jc w:val="center"/>
          </w:pPr>
        </w:pPrChange>
      </w:pPr>
      <w:ins w:id="29" w:author="Φλούδα Χριστίνα" w:date="2017-01-04T11:16:00Z">
        <w:r w:rsidRPr="009A1593">
          <w:rPr>
            <w:rFonts w:eastAsia="Times New Roman"/>
            <w:szCs w:val="24"/>
            <w:lang w:eastAsia="en-US"/>
          </w:rPr>
          <w:br/>
          <w:t>Α. Επί διαδικαστικού θέματος:</w:t>
        </w:r>
        <w:r w:rsidRPr="009A1593">
          <w:rPr>
            <w:rFonts w:eastAsia="Times New Roman"/>
            <w:szCs w:val="24"/>
            <w:lang w:eastAsia="en-US"/>
          </w:rPr>
          <w:br/>
          <w:t>ΒΑΚΗ Φ. , σελ.</w:t>
        </w:r>
        <w:r w:rsidRPr="009A1593">
          <w:rPr>
            <w:rFonts w:eastAsia="Times New Roman"/>
            <w:szCs w:val="24"/>
            <w:lang w:eastAsia="en-US"/>
          </w:rPr>
          <w:br/>
          <w:t>ΒΕΣΥΡΟΠΟΥΛΟΣ Α. , σελ.</w:t>
        </w:r>
        <w:r w:rsidRPr="009A1593">
          <w:rPr>
            <w:rFonts w:eastAsia="Times New Roman"/>
            <w:szCs w:val="24"/>
            <w:lang w:eastAsia="en-US"/>
          </w:rPr>
          <w:br/>
          <w:t>ΘΕΟΧΑΡΟΠΟΥΛΟΣ Α. , σελ.</w:t>
        </w:r>
        <w:r w:rsidRPr="009A1593">
          <w:rPr>
            <w:rFonts w:eastAsia="Times New Roman"/>
            <w:szCs w:val="24"/>
            <w:lang w:eastAsia="en-US"/>
          </w:rPr>
          <w:br/>
          <w:t>ΚΑΚΛΑΜΑΝΗΣ Ν. , σελ.</w:t>
        </w:r>
        <w:r w:rsidRPr="009A1593">
          <w:rPr>
            <w:rFonts w:eastAsia="Times New Roman"/>
            <w:szCs w:val="24"/>
            <w:lang w:eastAsia="en-US"/>
          </w:rPr>
          <w:br/>
          <w:t>ΚΑΜΑΤΕΡΟΣ Η. , σελ.</w:t>
        </w:r>
        <w:r w:rsidRPr="009A1593">
          <w:rPr>
            <w:rFonts w:eastAsia="Times New Roman"/>
            <w:szCs w:val="24"/>
            <w:lang w:eastAsia="en-US"/>
          </w:rPr>
          <w:br/>
          <w:t>ΚΕΓΚΕΡΟΓΛΟΥ Β. , σελ.</w:t>
        </w:r>
        <w:r w:rsidRPr="009A1593">
          <w:rPr>
            <w:rFonts w:eastAsia="Times New Roman"/>
            <w:szCs w:val="24"/>
            <w:lang w:eastAsia="en-US"/>
          </w:rPr>
          <w:br/>
          <w:t>ΚΟΝΤΟΝΗΣ Χ. , σελ.</w:t>
        </w:r>
        <w:r w:rsidRPr="009A1593">
          <w:rPr>
            <w:rFonts w:eastAsia="Times New Roman"/>
            <w:szCs w:val="24"/>
            <w:lang w:eastAsia="en-US"/>
          </w:rPr>
          <w:br/>
          <w:t>ΛΑΜΠΡΟΥΛΗΣ Γ. , σελ.</w:t>
        </w:r>
        <w:r w:rsidRPr="009A1593">
          <w:rPr>
            <w:rFonts w:eastAsia="Times New Roman"/>
            <w:szCs w:val="24"/>
            <w:lang w:eastAsia="en-US"/>
          </w:rPr>
          <w:br/>
          <w:t>ΛΥΚΟΥΔΗΣ Σ. , σελ.</w:t>
        </w:r>
        <w:r w:rsidRPr="009A1593">
          <w:rPr>
            <w:rFonts w:eastAsia="Times New Roman"/>
            <w:szCs w:val="24"/>
            <w:lang w:eastAsia="en-US"/>
          </w:rPr>
          <w:br/>
          <w:t>ΜΗΤΑΦΙΔΗΣ Τ. , σελ.</w:t>
        </w:r>
        <w:r w:rsidRPr="009A1593">
          <w:rPr>
            <w:rFonts w:eastAsia="Times New Roman"/>
            <w:szCs w:val="24"/>
            <w:lang w:eastAsia="en-US"/>
          </w:rPr>
          <w:br/>
          <w:t>ΠΑΠΑΦΙΛΙΠΠΟΥ Γ. , σελ.</w:t>
        </w:r>
        <w:r w:rsidRPr="009A1593">
          <w:rPr>
            <w:rFonts w:eastAsia="Times New Roman"/>
            <w:szCs w:val="24"/>
            <w:lang w:eastAsia="en-US"/>
          </w:rPr>
          <w:br/>
        </w:r>
        <w:r w:rsidRPr="009A1593">
          <w:rPr>
            <w:rFonts w:eastAsia="Times New Roman"/>
            <w:szCs w:val="24"/>
            <w:lang w:eastAsia="en-US"/>
          </w:rPr>
          <w:br/>
          <w:t>Β. Επί των επικαίρων ερωτήσεων:</w:t>
        </w:r>
        <w:r w:rsidRPr="009A1593">
          <w:rPr>
            <w:rFonts w:eastAsia="Times New Roman"/>
            <w:szCs w:val="24"/>
            <w:lang w:eastAsia="en-US"/>
          </w:rPr>
          <w:br/>
          <w:t>ΑΡΑΜΠΑΤΖΗ Φ. , σελ.</w:t>
        </w:r>
        <w:r w:rsidRPr="009A1593">
          <w:rPr>
            <w:rFonts w:eastAsia="Times New Roman"/>
            <w:szCs w:val="24"/>
            <w:lang w:eastAsia="en-US"/>
          </w:rPr>
          <w:br/>
          <w:t>ΚΑΣΑΠΙΔΗΣ Γ. , σελ.</w:t>
        </w:r>
        <w:r w:rsidRPr="009A1593">
          <w:rPr>
            <w:rFonts w:eastAsia="Times New Roman"/>
            <w:szCs w:val="24"/>
            <w:lang w:eastAsia="en-US"/>
          </w:rPr>
          <w:br/>
          <w:t>ΚΕΓΚΕΡΟΓΛΟΥ Β. , σελ.</w:t>
        </w:r>
        <w:r w:rsidRPr="009A1593">
          <w:rPr>
            <w:rFonts w:eastAsia="Times New Roman"/>
            <w:szCs w:val="24"/>
            <w:lang w:eastAsia="en-US"/>
          </w:rPr>
          <w:br/>
          <w:t>ΚΕΦΑΛΙΔΟΥ Χ. , σελ.</w:t>
        </w:r>
        <w:r w:rsidRPr="009A1593">
          <w:rPr>
            <w:rFonts w:eastAsia="Times New Roman"/>
            <w:szCs w:val="24"/>
            <w:lang w:eastAsia="en-US"/>
          </w:rPr>
          <w:br/>
          <w:t>ΚΟΝΙΟΡΔΟΥ Λ. , σελ.</w:t>
        </w:r>
        <w:r w:rsidRPr="009A1593">
          <w:rPr>
            <w:rFonts w:eastAsia="Times New Roman"/>
            <w:szCs w:val="24"/>
            <w:lang w:eastAsia="en-US"/>
          </w:rPr>
          <w:br/>
          <w:t>ΛΑΜΠΡΟΥΛΗΣ Γ. , σελ.</w:t>
        </w:r>
        <w:r w:rsidRPr="009A1593">
          <w:rPr>
            <w:rFonts w:eastAsia="Times New Roman"/>
            <w:szCs w:val="24"/>
            <w:lang w:eastAsia="en-US"/>
          </w:rPr>
          <w:br/>
          <w:t>ΠΑΠΑΝΑΤΣΙΟΥ Α. , σελ.</w:t>
        </w:r>
        <w:r w:rsidRPr="009A1593">
          <w:rPr>
            <w:rFonts w:eastAsia="Times New Roman"/>
            <w:szCs w:val="24"/>
            <w:lang w:eastAsia="en-US"/>
          </w:rPr>
          <w:br/>
          <w:t>ΠΟΛΑΚΗΣ Π. , σελ.</w:t>
        </w:r>
        <w:r w:rsidRPr="009A1593">
          <w:rPr>
            <w:rFonts w:eastAsia="Times New Roman"/>
            <w:szCs w:val="24"/>
            <w:lang w:eastAsia="en-US"/>
          </w:rPr>
          <w:br/>
        </w:r>
        <w:r w:rsidRPr="009A1593">
          <w:rPr>
            <w:rFonts w:eastAsia="Times New Roman"/>
            <w:szCs w:val="24"/>
            <w:lang w:eastAsia="en-US"/>
          </w:rPr>
          <w:br/>
          <w:t>Γ. Επί του σχεδίου νόμου του Υπουργείου Δικαιοσύνης, Διαφάνειας και Ανθρωπίνων Δικαιωμάτων:</w:t>
        </w:r>
        <w:r w:rsidRPr="009A1593">
          <w:rPr>
            <w:rFonts w:eastAsia="Times New Roman"/>
            <w:szCs w:val="24"/>
            <w:lang w:eastAsia="en-US"/>
          </w:rPr>
          <w:br/>
          <w:t>ΑΘΑΝΑΣΙΟΥ Χ. , σελ.</w:t>
        </w:r>
        <w:r w:rsidRPr="009A1593">
          <w:rPr>
            <w:rFonts w:eastAsia="Times New Roman"/>
            <w:szCs w:val="24"/>
            <w:lang w:eastAsia="en-US"/>
          </w:rPr>
          <w:br/>
          <w:t>ΑΜΥΡΑΣ Γ. , σελ.</w:t>
        </w:r>
        <w:r w:rsidRPr="009A1593">
          <w:rPr>
            <w:rFonts w:eastAsia="Times New Roman"/>
            <w:szCs w:val="24"/>
            <w:lang w:eastAsia="en-US"/>
          </w:rPr>
          <w:br/>
          <w:t>ΒΑΚΗ Φ. , σελ.</w:t>
        </w:r>
        <w:r w:rsidRPr="009A1593">
          <w:rPr>
            <w:rFonts w:eastAsia="Times New Roman"/>
            <w:szCs w:val="24"/>
            <w:lang w:eastAsia="en-US"/>
          </w:rPr>
          <w:br/>
          <w:t>ΒΑΡΔΑΛΗΣ Α. , σελ.</w:t>
        </w:r>
        <w:r w:rsidRPr="009A1593">
          <w:rPr>
            <w:rFonts w:eastAsia="Times New Roman"/>
            <w:szCs w:val="24"/>
            <w:lang w:eastAsia="en-US"/>
          </w:rPr>
          <w:br/>
          <w:t>ΒΕΣΥΡΟΠΟΥΛΟΣ Α. , σελ.</w:t>
        </w:r>
        <w:r w:rsidRPr="009A1593">
          <w:rPr>
            <w:rFonts w:eastAsia="Times New Roman"/>
            <w:szCs w:val="24"/>
            <w:lang w:eastAsia="en-US"/>
          </w:rPr>
          <w:br/>
          <w:t>ΓΕΡΜΕΝΗΣ Γ. , σελ.</w:t>
        </w:r>
        <w:r w:rsidRPr="009A1593">
          <w:rPr>
            <w:rFonts w:eastAsia="Times New Roman"/>
            <w:szCs w:val="24"/>
            <w:lang w:eastAsia="en-US"/>
          </w:rPr>
          <w:br/>
          <w:t>ΓΡΕΓΟΣ Α. , σελ.</w:t>
        </w:r>
        <w:r w:rsidRPr="009A1593">
          <w:rPr>
            <w:rFonts w:eastAsia="Times New Roman"/>
            <w:szCs w:val="24"/>
            <w:lang w:eastAsia="en-US"/>
          </w:rPr>
          <w:br/>
          <w:t>ΔΕΝΔΙΑΣ Ν. , σελ.</w:t>
        </w:r>
        <w:r w:rsidRPr="009A1593">
          <w:rPr>
            <w:rFonts w:eastAsia="Times New Roman"/>
            <w:szCs w:val="24"/>
            <w:lang w:eastAsia="en-US"/>
          </w:rPr>
          <w:br/>
          <w:t>ΘΕΟΧΑΡΗΣ Θ. , σελ.</w:t>
        </w:r>
        <w:r w:rsidRPr="009A1593">
          <w:rPr>
            <w:rFonts w:eastAsia="Times New Roman"/>
            <w:szCs w:val="24"/>
            <w:lang w:eastAsia="en-US"/>
          </w:rPr>
          <w:br/>
          <w:t>ΘΕΟΧΑΡΟΠΟΥΛΟΣ Α. , σελ.</w:t>
        </w:r>
        <w:r w:rsidRPr="009A1593">
          <w:rPr>
            <w:rFonts w:eastAsia="Times New Roman"/>
            <w:szCs w:val="24"/>
            <w:lang w:eastAsia="en-US"/>
          </w:rPr>
          <w:br/>
          <w:t>ΚΑΜΜΕΝΟΣ Δ. , σελ.</w:t>
        </w:r>
        <w:r w:rsidRPr="009A1593">
          <w:rPr>
            <w:rFonts w:eastAsia="Times New Roman"/>
            <w:szCs w:val="24"/>
            <w:lang w:eastAsia="en-US"/>
          </w:rPr>
          <w:br/>
          <w:t>ΚΑΡΑΘΑΝΑΣΟΠΟΥΛΟΣ Ν. , σελ.</w:t>
        </w:r>
        <w:r w:rsidRPr="009A1593">
          <w:rPr>
            <w:rFonts w:eastAsia="Times New Roman"/>
            <w:szCs w:val="24"/>
            <w:lang w:eastAsia="en-US"/>
          </w:rPr>
          <w:br/>
          <w:t>ΚΑΡΡΑΣ Γ. , σελ.</w:t>
        </w:r>
        <w:r w:rsidRPr="009A1593">
          <w:rPr>
            <w:rFonts w:eastAsia="Times New Roman"/>
            <w:szCs w:val="24"/>
            <w:lang w:eastAsia="en-US"/>
          </w:rPr>
          <w:br/>
          <w:t>ΚΕΓΚΕΡΟΓΛΟΥ Β. , σελ.</w:t>
        </w:r>
        <w:r w:rsidRPr="009A1593">
          <w:rPr>
            <w:rFonts w:eastAsia="Times New Roman"/>
            <w:szCs w:val="24"/>
            <w:lang w:eastAsia="en-US"/>
          </w:rPr>
          <w:br/>
          <w:t>ΚΟΝΤΟΝΗΣ Χ. , σελ.</w:t>
        </w:r>
        <w:r w:rsidRPr="009A1593">
          <w:rPr>
            <w:rFonts w:eastAsia="Times New Roman"/>
            <w:szCs w:val="24"/>
            <w:lang w:eastAsia="en-US"/>
          </w:rPr>
          <w:br/>
          <w:t>ΚΟΥΖΗΛΟΣ Ν. , σελ.</w:t>
        </w:r>
        <w:r w:rsidRPr="009A1593">
          <w:rPr>
            <w:rFonts w:eastAsia="Times New Roman"/>
            <w:szCs w:val="24"/>
            <w:lang w:eastAsia="en-US"/>
          </w:rPr>
          <w:br/>
          <w:t>ΚΟΥΤΣΟΥΚΟΣ Γ. , σελ.</w:t>
        </w:r>
        <w:r w:rsidRPr="009A1593">
          <w:rPr>
            <w:rFonts w:eastAsia="Times New Roman"/>
            <w:szCs w:val="24"/>
            <w:lang w:eastAsia="en-US"/>
          </w:rPr>
          <w:br/>
          <w:t>ΛΑΓΟΣ Ι. , σελ.</w:t>
        </w:r>
        <w:r w:rsidRPr="009A1593">
          <w:rPr>
            <w:rFonts w:eastAsia="Times New Roman"/>
            <w:szCs w:val="24"/>
            <w:lang w:eastAsia="en-US"/>
          </w:rPr>
          <w:br/>
          <w:t>ΜΕΓΑΛΟΟΙΚΟΝΟΜΟΥ Θ. , σελ.</w:t>
        </w:r>
        <w:r w:rsidRPr="009A1593">
          <w:rPr>
            <w:rFonts w:eastAsia="Times New Roman"/>
            <w:szCs w:val="24"/>
            <w:lang w:eastAsia="en-US"/>
          </w:rPr>
          <w:br/>
          <w:t>ΜΗΤΑΦΙΔΗΣ Τ. , σελ.</w:t>
        </w:r>
        <w:r w:rsidRPr="009A1593">
          <w:rPr>
            <w:rFonts w:eastAsia="Times New Roman"/>
            <w:szCs w:val="24"/>
            <w:lang w:eastAsia="en-US"/>
          </w:rPr>
          <w:br/>
          <w:t>ΠΑΝΑΓΙΩΤΑΡΟΣ Η. , σελ.</w:t>
        </w:r>
        <w:r w:rsidRPr="009A1593">
          <w:rPr>
            <w:rFonts w:eastAsia="Times New Roman"/>
            <w:szCs w:val="24"/>
            <w:lang w:eastAsia="en-US"/>
          </w:rPr>
          <w:br/>
          <w:t>ΠΑΠΑΝΑΤΣΙΟΥ Α. , σελ.</w:t>
        </w:r>
        <w:r w:rsidRPr="009A1593">
          <w:rPr>
            <w:rFonts w:eastAsia="Times New Roman"/>
            <w:szCs w:val="24"/>
            <w:lang w:eastAsia="en-US"/>
          </w:rPr>
          <w:br/>
          <w:t>ΣΑΡΑΚΙΩΤΗΣ Ι. , σελ.</w:t>
        </w:r>
        <w:r w:rsidRPr="009A1593">
          <w:rPr>
            <w:rFonts w:eastAsia="Times New Roman"/>
            <w:szCs w:val="24"/>
            <w:lang w:eastAsia="en-US"/>
          </w:rPr>
          <w:br/>
          <w:t>ΤΡΙΑΝΤΑΦΥΛΛΙΔΗΣ Α. , σελ.</w:t>
        </w:r>
        <w:r w:rsidRPr="009A1593">
          <w:rPr>
            <w:rFonts w:eastAsia="Times New Roman"/>
            <w:szCs w:val="24"/>
            <w:lang w:eastAsia="en-US"/>
          </w:rPr>
          <w:br/>
          <w:t>ΤΣΙΡΚΑΣ Β. , σελ.</w:t>
        </w:r>
        <w:r w:rsidRPr="009A1593">
          <w:rPr>
            <w:rFonts w:eastAsia="Times New Roman"/>
            <w:szCs w:val="24"/>
            <w:lang w:eastAsia="en-US"/>
          </w:rPr>
          <w:br/>
        </w:r>
        <w:r w:rsidRPr="009A1593">
          <w:rPr>
            <w:rFonts w:eastAsia="Times New Roman"/>
            <w:szCs w:val="24"/>
            <w:lang w:eastAsia="en-US"/>
          </w:rPr>
          <w:br/>
          <w:t>ΠΑΡΕΜΒΑΣΕΙΣ:</w:t>
        </w:r>
        <w:r w:rsidRPr="009A1593">
          <w:rPr>
            <w:rFonts w:eastAsia="Times New Roman"/>
            <w:szCs w:val="24"/>
            <w:lang w:eastAsia="en-US"/>
          </w:rPr>
          <w:br/>
          <w:t>ΚΥΡΙΑΖΙΔΗΣ Δ. , σελ.</w:t>
        </w:r>
        <w:r w:rsidRPr="009A1593">
          <w:rPr>
            <w:rFonts w:eastAsia="Times New Roman"/>
            <w:szCs w:val="24"/>
            <w:lang w:eastAsia="en-US"/>
          </w:rPr>
          <w:br/>
          <w:t>ΜΠΑΡΚΑΣ Κ. , σελ.</w:t>
        </w:r>
        <w:r w:rsidRPr="009A1593">
          <w:rPr>
            <w:rFonts w:eastAsia="Times New Roman"/>
            <w:szCs w:val="24"/>
            <w:lang w:eastAsia="en-US"/>
          </w:rPr>
          <w:br/>
          <w:t>ΜΠΟΥΡΑΣ Α. , σελ.</w:t>
        </w:r>
        <w:r w:rsidRPr="009A1593">
          <w:rPr>
            <w:rFonts w:eastAsia="Times New Roman"/>
            <w:szCs w:val="24"/>
            <w:lang w:eastAsia="en-US"/>
          </w:rPr>
          <w:br/>
          <w:t>ΣΤΑΜΑΤΗΣ Δ. , σελ.</w:t>
        </w:r>
        <w:r w:rsidRPr="009A1593">
          <w:rPr>
            <w:rFonts w:eastAsia="Times New Roman"/>
            <w:szCs w:val="24"/>
            <w:lang w:eastAsia="en-US"/>
          </w:rPr>
          <w:br/>
          <w:t>ΨΥΧΟΓΙΟΣ Γ. , σελ.</w:t>
        </w:r>
        <w:r w:rsidRPr="009A1593">
          <w:rPr>
            <w:rFonts w:eastAsia="Times New Roman"/>
            <w:szCs w:val="24"/>
            <w:lang w:eastAsia="en-US"/>
          </w:rPr>
          <w:br/>
        </w:r>
        <w:bookmarkStart w:id="30" w:name="_GoBack"/>
        <w:bookmarkEnd w:id="30"/>
      </w:ins>
    </w:p>
    <w:p w14:paraId="6B86BB43"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6B86BB44"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6B86BB45"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B86BB46"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ΣΥΝΟΔΟΣ Β΄</w:t>
      </w:r>
    </w:p>
    <w:p w14:paraId="6B86BB47"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ΣΥΝΕΔΡΙΑΣΗ ΜΘ΄</w:t>
      </w:r>
    </w:p>
    <w:p w14:paraId="6B86BB48" w14:textId="77777777" w:rsidR="00CA44E2" w:rsidRDefault="009A1593">
      <w:pPr>
        <w:tabs>
          <w:tab w:val="left" w:pos="1996"/>
          <w:tab w:val="center" w:pos="4753"/>
        </w:tabs>
        <w:spacing w:after="0" w:line="600" w:lineRule="auto"/>
        <w:ind w:firstLine="720"/>
        <w:jc w:val="center"/>
        <w:rPr>
          <w:rFonts w:eastAsia="Times New Roman" w:cs="Times New Roman"/>
          <w:szCs w:val="24"/>
        </w:rPr>
      </w:pPr>
      <w:r>
        <w:rPr>
          <w:rFonts w:eastAsia="Times New Roman" w:cs="Times New Roman"/>
          <w:szCs w:val="24"/>
        </w:rPr>
        <w:t>Παρασκευή 16 Δεκεμβρίου 2016</w:t>
      </w:r>
    </w:p>
    <w:p w14:paraId="6B86BB4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Αθήνα, σήμερα στις 16 Δεκεμβρίου 2016, ημέρα Παρασκευή και ώρα 10</w:t>
      </w:r>
      <w:r>
        <w:rPr>
          <w:rFonts w:eastAsia="Times New Roman" w:cs="Times New Roman"/>
          <w:szCs w:val="24"/>
        </w:rPr>
        <w:t>.</w:t>
      </w:r>
      <w:r>
        <w:rPr>
          <w:rFonts w:eastAsia="Times New Roman" w:cs="Times New Roman"/>
          <w:szCs w:val="24"/>
        </w:rPr>
        <w:t>03΄</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w:t>
      </w:r>
      <w:r>
        <w:rPr>
          <w:rFonts w:eastAsia="Times New Roman" w:cs="Times New Roman"/>
          <w:szCs w:val="24"/>
        </w:rPr>
        <w:t xml:space="preserve"> </w:t>
      </w:r>
      <w:r>
        <w:rPr>
          <w:rFonts w:eastAsia="Times New Roman" w:cs="Times New Roman"/>
          <w:szCs w:val="24"/>
        </w:rPr>
        <w:t xml:space="preserve">για να συνεδριάσει υπό την προεδρία του Ζ΄ Αντιπροέδρου αυτής κ. </w:t>
      </w:r>
      <w:r w:rsidRPr="009761BD">
        <w:rPr>
          <w:rFonts w:eastAsia="Times New Roman" w:cs="Times New Roman"/>
          <w:b/>
          <w:szCs w:val="24"/>
        </w:rPr>
        <w:t>ΣΠΥΡΙΔΩΝΟΣ ΛΥΚΟΥΔΗ</w:t>
      </w:r>
      <w:r>
        <w:rPr>
          <w:rFonts w:eastAsia="Times New Roman" w:cs="Times New Roman"/>
          <w:szCs w:val="24"/>
        </w:rPr>
        <w:t>.</w:t>
      </w:r>
    </w:p>
    <w:p w14:paraId="6B86BB4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αρχίζει η συνεδρίαση.</w:t>
      </w:r>
    </w:p>
    <w:p w14:paraId="6B86BB4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(ΕΠΙΚΥΡΩΣΗ </w:t>
      </w:r>
      <w:r>
        <w:rPr>
          <w:rFonts w:eastAsia="Times New Roman" w:cs="Times New Roman"/>
          <w:szCs w:val="24"/>
        </w:rPr>
        <w:t>ΠΡΑΚΤΙΚΩΝ: Σύμφωνα με την από 15</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εξουσιοδότηση του Σώματος επικυρώθηκαν με ευθύνη του Προεδρείου τα </w:t>
      </w:r>
      <w:r>
        <w:rPr>
          <w:rFonts w:eastAsia="Times New Roman" w:cs="Times New Roman"/>
          <w:szCs w:val="24"/>
        </w:rPr>
        <w:lastRenderedPageBreak/>
        <w:t xml:space="preserve">Πρακτικά της ΜΗ΄ συνεδριάσεώς του, της Πέμπτης 15 Δεκεμβρίου 2016, σε ό,τι αφορά στην ψήφιση στο </w:t>
      </w:r>
      <w:r>
        <w:rPr>
          <w:rFonts w:eastAsia="Times New Roman" w:cs="Times New Roman"/>
          <w:szCs w:val="24"/>
        </w:rPr>
        <w:t>σύνολ</w:t>
      </w:r>
      <w:r>
        <w:rPr>
          <w:rFonts w:eastAsia="Times New Roman" w:cs="Times New Roman"/>
          <w:szCs w:val="24"/>
        </w:rPr>
        <w:t>ο</w:t>
      </w:r>
      <w:r>
        <w:rPr>
          <w:rFonts w:eastAsia="Times New Roman" w:cs="Times New Roman"/>
          <w:szCs w:val="24"/>
        </w:rPr>
        <w:t xml:space="preserve"> του σχεδίου νόμου: «Εθνικός Μηχανισμός Συντο</w:t>
      </w:r>
      <w:r>
        <w:rPr>
          <w:rFonts w:eastAsia="Times New Roman" w:cs="Times New Roman"/>
          <w:szCs w:val="24"/>
        </w:rPr>
        <w:t xml:space="preserve">νισμού, Παρακολούθηση και Αξιολόγηση των Πολιτικών Κοινωνικής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(Α΄ 85) και άλλες διατάξεις»)</w:t>
      </w:r>
    </w:p>
    <w:p w14:paraId="6B86BB4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ισερχόμαστε στη συζήτηση των</w:t>
      </w:r>
    </w:p>
    <w:p w14:paraId="6B86BB4D" w14:textId="77777777" w:rsidR="00CA44E2" w:rsidRDefault="009A1593">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6B86BB4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Ξεκινούμε με τη</w:t>
      </w:r>
      <w:r>
        <w:rPr>
          <w:rFonts w:eastAsia="Times New Roman" w:cs="Times New Roman"/>
          <w:szCs w:val="24"/>
        </w:rPr>
        <w:t xml:space="preserve">ν </w:t>
      </w:r>
      <w:r>
        <w:rPr>
          <w:rFonts w:eastAsia="Times New Roman" w:cs="Times New Roman"/>
          <w:szCs w:val="24"/>
        </w:rPr>
        <w:t xml:space="preserve">όγδοη με αριθμό 235/21-11-2016 επίκαιρη ερώτηση δεύτερου κύκλου της Βουλευτού Σερρών της Νέας Δημοκρατίας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Φωτεινής Αραμπατζή προς την Υπουργό Πολιτισμού και Αθλητισμού, σχετικά με την εγκατάλειψη του ακτινοβόλου μνημείου της Αμφίπολης.</w:t>
      </w:r>
    </w:p>
    <w:p w14:paraId="6B86BB4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6B86BB5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 </w:t>
      </w:r>
    </w:p>
    <w:p w14:paraId="6B86BB5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 </w:t>
      </w:r>
    </w:p>
    <w:p w14:paraId="6B86BB5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Κυρία Υπουργέ, πρέπει να σας πω ότι αισθάνομαι ιδιαίτερη χαρά για τη</w:t>
      </w:r>
      <w:r>
        <w:rPr>
          <w:rFonts w:eastAsia="Times New Roman" w:cs="Times New Roman"/>
          <w:szCs w:val="24"/>
        </w:rPr>
        <w:t xml:space="preserve">ν τοποθέτησή σας στο Υπουργείο Πολιτισμού, γιατί ελπίζω πραγματικά ότι με το κύρος και την εμβέλειά σας θα βάλετε ένα τέλος σε αυτή την ιδεοληπτική </w:t>
      </w:r>
      <w:r>
        <w:rPr>
          <w:rFonts w:eastAsia="Times New Roman" w:cs="Times New Roman"/>
          <w:szCs w:val="24"/>
        </w:rPr>
        <w:t>-</w:t>
      </w:r>
      <w:r>
        <w:rPr>
          <w:rFonts w:eastAsia="Times New Roman" w:cs="Times New Roman"/>
          <w:szCs w:val="24"/>
        </w:rPr>
        <w:t>να μου επιτρέψετε</w:t>
      </w:r>
      <w:r>
        <w:rPr>
          <w:rFonts w:eastAsia="Times New Roman" w:cs="Times New Roman"/>
          <w:szCs w:val="24"/>
        </w:rPr>
        <w:t>-</w:t>
      </w:r>
      <w:r>
        <w:rPr>
          <w:rFonts w:eastAsia="Times New Roman" w:cs="Times New Roman"/>
          <w:szCs w:val="24"/>
        </w:rPr>
        <w:t xml:space="preserve"> και στενά κομματικά διακυβέρνηση του πιο λαμπερού τομέα της χώρας μας, του πολιτισμού, από τους προκατόχους σας. Ήταν μία </w:t>
      </w:r>
      <w:r>
        <w:rPr>
          <w:rFonts w:eastAsia="Times New Roman" w:cs="Times New Roman"/>
          <w:szCs w:val="24"/>
        </w:rPr>
        <w:t>πολιτικ</w:t>
      </w:r>
      <w:r>
        <w:rPr>
          <w:rFonts w:eastAsia="Times New Roman" w:cs="Times New Roman"/>
          <w:szCs w:val="24"/>
        </w:rPr>
        <w:t>ή</w:t>
      </w:r>
      <w:r>
        <w:rPr>
          <w:rFonts w:eastAsia="Times New Roman" w:cs="Times New Roman"/>
          <w:szCs w:val="24"/>
        </w:rPr>
        <w:t>, κυρία Υπουργέ, των κ</w:t>
      </w:r>
      <w:r>
        <w:rPr>
          <w:rFonts w:eastAsia="Times New Roman" w:cs="Times New Roman"/>
          <w:szCs w:val="24"/>
        </w:rPr>
        <w:t>υρίων</w:t>
      </w:r>
      <w:r>
        <w:rPr>
          <w:rFonts w:eastAsia="Times New Roman" w:cs="Times New Roman"/>
          <w:szCs w:val="24"/>
        </w:rPr>
        <w:t xml:space="preserve"> </w:t>
      </w:r>
      <w:proofErr w:type="spellStart"/>
      <w:r>
        <w:rPr>
          <w:rFonts w:eastAsia="Times New Roman" w:cs="Times New Roman"/>
          <w:szCs w:val="24"/>
        </w:rPr>
        <w:t>Ξυδάκη</w:t>
      </w:r>
      <w:proofErr w:type="spellEnd"/>
      <w:r>
        <w:rPr>
          <w:rFonts w:eastAsia="Times New Roman" w:cs="Times New Roman"/>
          <w:szCs w:val="24"/>
        </w:rPr>
        <w:t xml:space="preserve"> και Μπαλτά, που θεωρούσαν, προφανώς, ως πολιτισμό μόνο ό,τι ανακαλύπτεται επί διακυβέρνηση</w:t>
      </w:r>
      <w:r>
        <w:rPr>
          <w:rFonts w:eastAsia="Times New Roman" w:cs="Times New Roman"/>
          <w:szCs w:val="24"/>
        </w:rPr>
        <w:t xml:space="preserve">ς ΣΥΡΙΖΑ. </w:t>
      </w:r>
    </w:p>
    <w:p w14:paraId="6B86BB53" w14:textId="77777777" w:rsidR="00CA44E2" w:rsidRDefault="009A1593">
      <w:pPr>
        <w:spacing w:after="0" w:line="600" w:lineRule="auto"/>
        <w:ind w:firstLine="720"/>
        <w:jc w:val="both"/>
        <w:rPr>
          <w:rFonts w:eastAsia="Times New Roman"/>
          <w:szCs w:val="24"/>
        </w:rPr>
      </w:pPr>
      <w:r>
        <w:rPr>
          <w:rFonts w:eastAsia="Times New Roman"/>
          <w:szCs w:val="24"/>
        </w:rPr>
        <w:t>Είναι εγκληματικό –όπως αντιλαμβάνεστε- για μία χώρα που διαθέτει, που είναι προικισμένη με μνημεία, με πολιτιστική κληρονομιά, να τα αφήνει στα αζήτητα. Χαρακτηριστικό παράδειγμα, κυρία Υπουργέ, η Αμ</w:t>
      </w:r>
      <w:r>
        <w:rPr>
          <w:rFonts w:eastAsia="Times New Roman"/>
          <w:szCs w:val="24"/>
        </w:rPr>
        <w:lastRenderedPageBreak/>
        <w:t>φίπολη. Αποτελεί πλέον κοινή ομολογία ότι η Α</w:t>
      </w:r>
      <w:r>
        <w:rPr>
          <w:rFonts w:eastAsia="Times New Roman"/>
          <w:szCs w:val="24"/>
        </w:rPr>
        <w:t xml:space="preserve">μφίπολη δεν εγκαταλείφθηκε, </w:t>
      </w:r>
      <w:r>
        <w:rPr>
          <w:rFonts w:eastAsia="Times New Roman"/>
          <w:szCs w:val="24"/>
        </w:rPr>
        <w:t>επειδή</w:t>
      </w:r>
      <w:r>
        <w:rPr>
          <w:rFonts w:eastAsia="Times New Roman"/>
          <w:szCs w:val="24"/>
        </w:rPr>
        <w:t xml:space="preserve"> δεν ήταν σπουδαία. Εγκαταλείφθηκε και αποκηρύχθηκε πολιτικά, κυρία Υπουργέ, γιατί είχε την ατυχία να ανακαλυφθεί επί προηγούμενης διακυβέρνησης. Και αναρωτιέμαι πραγματικά, κυρία Υπουργέ, αν έχουν χρώμα τα μνημεία.</w:t>
      </w:r>
    </w:p>
    <w:p w14:paraId="6B86BB54" w14:textId="77777777" w:rsidR="00CA44E2" w:rsidRDefault="009A1593">
      <w:pPr>
        <w:spacing w:after="0" w:line="600" w:lineRule="auto"/>
        <w:ind w:firstLine="720"/>
        <w:jc w:val="both"/>
        <w:rPr>
          <w:rFonts w:eastAsia="Times New Roman"/>
          <w:szCs w:val="24"/>
        </w:rPr>
      </w:pPr>
      <w:r>
        <w:rPr>
          <w:rFonts w:eastAsia="Times New Roman"/>
          <w:szCs w:val="24"/>
        </w:rPr>
        <w:t>Πώς αλ</w:t>
      </w:r>
      <w:r>
        <w:rPr>
          <w:rFonts w:eastAsia="Times New Roman"/>
          <w:szCs w:val="24"/>
        </w:rPr>
        <w:t>λιώς, όμως, και ο πλέον καλόπιστος να ερμηνεύσει αυτή την υποτίμηση που υπέστη τα τελευταία δύο χρόνια αυτό το ακτινοβόλο μνημείο</w:t>
      </w:r>
      <w:r>
        <w:rPr>
          <w:rFonts w:eastAsia="Times New Roman"/>
          <w:szCs w:val="24"/>
        </w:rPr>
        <w:t>;</w:t>
      </w:r>
      <w:r>
        <w:rPr>
          <w:rFonts w:eastAsia="Times New Roman"/>
          <w:szCs w:val="24"/>
        </w:rPr>
        <w:t xml:space="preserve"> Η πρώτη υποτίμηση αφορά τη χρονολόγησή του, ότι τάχα το μνημείο δεν είναι μακεδονικό -όπως περίτρανα, βεβαίως, αποδεικνύεται </w:t>
      </w:r>
      <w:r>
        <w:rPr>
          <w:rFonts w:eastAsia="Times New Roman"/>
          <w:szCs w:val="24"/>
        </w:rPr>
        <w:t xml:space="preserve">και από τα </w:t>
      </w:r>
      <w:proofErr w:type="spellStart"/>
      <w:r>
        <w:rPr>
          <w:rFonts w:eastAsia="Times New Roman"/>
          <w:szCs w:val="24"/>
        </w:rPr>
        <w:t>στ</w:t>
      </w:r>
      <w:r>
        <w:rPr>
          <w:rFonts w:eastAsia="Times New Roman"/>
          <w:szCs w:val="24"/>
        </w:rPr>
        <w:t>υ</w:t>
      </w:r>
      <w:r>
        <w:rPr>
          <w:rFonts w:eastAsia="Times New Roman"/>
          <w:szCs w:val="24"/>
        </w:rPr>
        <w:t>λιστικά</w:t>
      </w:r>
      <w:proofErr w:type="spellEnd"/>
      <w:r>
        <w:rPr>
          <w:rFonts w:eastAsia="Times New Roman"/>
          <w:szCs w:val="24"/>
        </w:rPr>
        <w:t xml:space="preserve"> και αρχιτεκτονικά δεδομένα και από τις αναλύσεις της ομάδας του ΑΠΘ- αλλά ότι ανήκει τάχα στη ρωμαϊκή εποχή. Και με την ευκαιρία θέλω να ρωτήσω αν συμμερίζεστε εσείς, κυρία Υπουργέ, όσα έχει δηλώσει η Γενική Γραμματέας σας, ότι δηλαδή</w:t>
      </w:r>
      <w:r>
        <w:rPr>
          <w:rFonts w:eastAsia="Times New Roman"/>
          <w:szCs w:val="24"/>
        </w:rPr>
        <w:t xml:space="preserve"> δεν είναι μακεδονικό το μνημείο.</w:t>
      </w:r>
    </w:p>
    <w:p w14:paraId="6B86BB55" w14:textId="77777777" w:rsidR="00CA44E2" w:rsidRDefault="009A1593">
      <w:pPr>
        <w:spacing w:after="0" w:line="600" w:lineRule="auto"/>
        <w:ind w:firstLine="720"/>
        <w:jc w:val="both"/>
        <w:rPr>
          <w:rFonts w:eastAsia="Times New Roman"/>
          <w:szCs w:val="24"/>
        </w:rPr>
      </w:pPr>
      <w:r>
        <w:rPr>
          <w:rFonts w:eastAsia="Times New Roman"/>
          <w:szCs w:val="24"/>
        </w:rPr>
        <w:lastRenderedPageBreak/>
        <w:t>Η δεύτερη και σημαντικότερη υποτίμηση είναι η πλήρης αποστράγγιση των στοιχειωδών χρηματοδοτήσεων, των ελάχιστων για τη συνέχιση όχι μόνο της ανασκαφικής δραστηριότητας αλλά και των στοιχειωδών εργασιών προστασίας και θωρά</w:t>
      </w:r>
      <w:r>
        <w:rPr>
          <w:rFonts w:eastAsia="Times New Roman"/>
          <w:szCs w:val="24"/>
        </w:rPr>
        <w:t>κισής του. Γιατί, κυρία Υπουργέ, οι προηγούμενες πολιτικές ηγεσίες όχι απλώς δεν έδωσαν τα χρήματα, όχι απλώς δεν έτρεξαν να εξασφαλίσουν χορηγίες αλλά</w:t>
      </w:r>
      <w:r>
        <w:rPr>
          <w:rFonts w:eastAsia="Times New Roman"/>
          <w:szCs w:val="24"/>
        </w:rPr>
        <w:t>,</w:t>
      </w:r>
      <w:r>
        <w:rPr>
          <w:rFonts w:eastAsia="Times New Roman"/>
          <w:szCs w:val="24"/>
        </w:rPr>
        <w:t xml:space="preserve"> ακόμη και σε υπηρεσιακό επίπεδο, αυτά που χωρίς κόστος θα μπορούσαν να γίνουν, όπως για παράδειγμα τη σ</w:t>
      </w:r>
      <w:r>
        <w:rPr>
          <w:rFonts w:eastAsia="Times New Roman"/>
          <w:szCs w:val="24"/>
        </w:rPr>
        <w:t xml:space="preserve">υντήρηση των επιστηλίων, τα πάγωσαν. </w:t>
      </w:r>
    </w:p>
    <w:p w14:paraId="6B86BB56" w14:textId="77777777" w:rsidR="00CA44E2" w:rsidRDefault="009A1593">
      <w:pPr>
        <w:spacing w:after="0" w:line="600" w:lineRule="auto"/>
        <w:ind w:firstLine="720"/>
        <w:jc w:val="both"/>
        <w:rPr>
          <w:rFonts w:eastAsia="Times New Roman"/>
          <w:szCs w:val="24"/>
        </w:rPr>
      </w:pPr>
      <w:r>
        <w:rPr>
          <w:rFonts w:eastAsia="Times New Roman"/>
          <w:szCs w:val="24"/>
        </w:rPr>
        <w:t xml:space="preserve">Και είναι πραγματικά θλιβερό ότι εκεί που πριν από δύο χρόνια </w:t>
      </w:r>
      <w:r>
        <w:rPr>
          <w:rFonts w:eastAsia="Times New Roman"/>
          <w:szCs w:val="24"/>
        </w:rPr>
        <w:t>έσπευδ</w:t>
      </w:r>
      <w:r>
        <w:rPr>
          <w:rFonts w:eastAsia="Times New Roman"/>
          <w:szCs w:val="24"/>
        </w:rPr>
        <w:t>ε</w:t>
      </w:r>
      <w:r>
        <w:rPr>
          <w:rFonts w:eastAsia="Times New Roman"/>
          <w:szCs w:val="24"/>
        </w:rPr>
        <w:t xml:space="preserve"> κατά χιλιάδες ο κόσμος για να δει έστω και από απόσταση αυτή τη σπουδαία ανακάλυψη</w:t>
      </w:r>
      <w:r>
        <w:rPr>
          <w:rFonts w:eastAsia="Times New Roman"/>
          <w:szCs w:val="24"/>
        </w:rPr>
        <w:t>,</w:t>
      </w:r>
      <w:r>
        <w:rPr>
          <w:rFonts w:eastAsia="Times New Roman"/>
          <w:szCs w:val="24"/>
        </w:rPr>
        <w:t xml:space="preserve"> που έφερε στο φως η αρχαιολογική σκαπάνη, σήμερα, κυρία Υπουργέ,</w:t>
      </w:r>
      <w:r>
        <w:rPr>
          <w:rFonts w:eastAsia="Times New Roman"/>
          <w:szCs w:val="24"/>
        </w:rPr>
        <w:t xml:space="preserve"> κυριαρχεί η ερημιά και η εγκατάλειψη. Ούτε τα σωστικά μέτρα δεν ελήφθησαν, προκειμένου να μην καταπλακωθεί ο περίβολος και ο τύμβος από τα χώματα, από τις καιρικές συνθήκες και από τον χρόνο. Μόνο το 30% αυτών έγινε την προηγούμενη χρονιά.</w:t>
      </w:r>
    </w:p>
    <w:p w14:paraId="6B86BB57" w14:textId="77777777" w:rsidR="00CA44E2" w:rsidRDefault="009A1593">
      <w:pPr>
        <w:spacing w:after="0" w:line="600" w:lineRule="auto"/>
        <w:ind w:firstLine="720"/>
        <w:jc w:val="both"/>
        <w:rPr>
          <w:rFonts w:eastAsia="Times New Roman"/>
          <w:szCs w:val="24"/>
        </w:rPr>
      </w:pPr>
      <w:r>
        <w:rPr>
          <w:rFonts w:eastAsia="Times New Roman"/>
          <w:szCs w:val="24"/>
        </w:rPr>
        <w:lastRenderedPageBreak/>
        <w:t>Και ό,τι γίνετα</w:t>
      </w:r>
      <w:r>
        <w:rPr>
          <w:rFonts w:eastAsia="Times New Roman"/>
          <w:szCs w:val="24"/>
        </w:rPr>
        <w:t>ι εκεί για να διασωθεί το μνημείο, για να προστατευθεί και όχι για να γίνει κάτι περαιτέρω, γίνεται αυτή τη στιγμή με ευθύνη και πρωτοβουλία του δήμου.</w:t>
      </w:r>
    </w:p>
    <w:p w14:paraId="6B86BB58" w14:textId="77777777" w:rsidR="00CA44E2" w:rsidRDefault="009A1593">
      <w:pPr>
        <w:spacing w:after="0" w:line="600" w:lineRule="auto"/>
        <w:ind w:firstLine="720"/>
        <w:jc w:val="both"/>
        <w:rPr>
          <w:rFonts w:eastAsia="Times New Roman"/>
          <w:szCs w:val="24"/>
        </w:rPr>
      </w:pPr>
      <w:r>
        <w:rPr>
          <w:rFonts w:eastAsia="Times New Roman"/>
          <w:szCs w:val="24"/>
        </w:rPr>
        <w:t>Κυρία Υπουργέ, η καταδίκη της Αμφίπολης –θα μου επιτρέψετε να το ονομάσω έτσι- είναι ένα πολιτιστικό άγο</w:t>
      </w:r>
      <w:r>
        <w:rPr>
          <w:rFonts w:eastAsia="Times New Roman"/>
          <w:szCs w:val="24"/>
        </w:rPr>
        <w:t>ς. Είμαι σίγουρη και ελπίζω ότι εσείς ταχύτατα θα το αποκαταστήσετε. Θέλω, λοιπόν, να ακούσω από τα χείλη σας, με τον πιο επίσημο τρόπο, ποιος είναι ο σχεδιασμός και το χρονοδιάγραμμα γι’ αυτό το ακτινοβόλο μνημείο και μέσα στο 2017.</w:t>
      </w:r>
    </w:p>
    <w:p w14:paraId="6B86BB59" w14:textId="77777777" w:rsidR="00CA44E2" w:rsidRDefault="009A1593">
      <w:pPr>
        <w:spacing w:after="0" w:line="600" w:lineRule="auto"/>
        <w:ind w:firstLine="720"/>
        <w:jc w:val="both"/>
        <w:rPr>
          <w:rFonts w:eastAsia="Times New Roman"/>
          <w:szCs w:val="24"/>
        </w:rPr>
      </w:pPr>
      <w:r>
        <w:rPr>
          <w:rFonts w:eastAsia="Times New Roman"/>
          <w:szCs w:val="24"/>
        </w:rPr>
        <w:t>Σας ευχαριστώ.</w:t>
      </w:r>
    </w:p>
    <w:p w14:paraId="6B86BB5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(Σπυρίδων Λυκούδης): </w:t>
      </w:r>
      <w:r>
        <w:rPr>
          <w:rFonts w:eastAsia="Times New Roman" w:cs="Times New Roman"/>
          <w:szCs w:val="24"/>
        </w:rPr>
        <w:t>Ευχαριστώ, κυρία συνάδελφε.</w:t>
      </w:r>
    </w:p>
    <w:p w14:paraId="6B86BB5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6B86BB5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Κυρία Αραμπατζή, θέλω, κατ’ αρχάς, να σας ευχαριστήσω για τα καλά σας </w:t>
      </w:r>
      <w:r>
        <w:rPr>
          <w:rFonts w:eastAsia="Times New Roman" w:cs="Times New Roman"/>
          <w:szCs w:val="24"/>
        </w:rPr>
        <w:lastRenderedPageBreak/>
        <w:t>λόγια και θέλω να σας διαβεβαιώσω ότι στη συνείδηση όλων μας η Αμφίπολη είναι ένα πολύ σημαντικό και ακτινοβόλο μνημείο. Είναι ένα μοναδικό εύρημα και ένα σημείο αναφοράς για την αρχαία</w:t>
      </w:r>
      <w:r>
        <w:rPr>
          <w:rFonts w:eastAsia="Times New Roman" w:cs="Times New Roman"/>
          <w:szCs w:val="24"/>
        </w:rPr>
        <w:t xml:space="preserve"> αρχιτεκτονική. Όλοι αναμένουμε με πολύ μεγάλο ενδιαφέρον την εξέλιξη της σκαπάνης και την ανάδειξη αυτού του μνημείου.</w:t>
      </w:r>
    </w:p>
    <w:p w14:paraId="6B86BB5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Ξέρετε, όμως, ότι η ανασκαφή στην αρχική της φάση έγινε με πάρα πολύ γρήγορους ρυθμούς. Δόθηκε για επικοινωνιακούς λόγους μια έμφαση στη</w:t>
      </w:r>
      <w:r>
        <w:rPr>
          <w:rFonts w:eastAsia="Times New Roman" w:cs="Times New Roman"/>
          <w:szCs w:val="24"/>
        </w:rPr>
        <w:t xml:space="preserve">ν ταχύτητα και υπήρχαν πάρα πολλές φωνές που αγωνιούσαν για την τήρηση της επιστημονικής δεοντολογίας. </w:t>
      </w:r>
    </w:p>
    <w:p w14:paraId="6B86BB5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Όπως και πραγματικά απεδείχθη, αυτή τη στιγμή το μνημείο παρουσιάζει πολύ σημαντικά προβλήματα. </w:t>
      </w:r>
      <w:r>
        <w:rPr>
          <w:rFonts w:eastAsia="Times New Roman" w:cs="Times New Roman"/>
          <w:szCs w:val="24"/>
        </w:rPr>
        <w:t>Υ</w:t>
      </w:r>
      <w:r>
        <w:rPr>
          <w:rFonts w:eastAsia="Times New Roman" w:cs="Times New Roman"/>
          <w:szCs w:val="24"/>
        </w:rPr>
        <w:t>πήρξαν</w:t>
      </w:r>
      <w:r>
        <w:rPr>
          <w:rFonts w:eastAsia="Times New Roman" w:cs="Times New Roman"/>
          <w:szCs w:val="24"/>
        </w:rPr>
        <w:t xml:space="preserve"> οι βροχές του χειμώνα του 2014</w:t>
      </w:r>
      <w:r>
        <w:rPr>
          <w:rFonts w:eastAsia="Times New Roman" w:cs="Times New Roman"/>
          <w:szCs w:val="24"/>
        </w:rPr>
        <w:t>,</w:t>
      </w:r>
      <w:r>
        <w:rPr>
          <w:rFonts w:eastAsia="Times New Roman" w:cs="Times New Roman"/>
          <w:szCs w:val="24"/>
        </w:rPr>
        <w:t xml:space="preserve"> που δημιούργησαν</w:t>
      </w:r>
      <w:r>
        <w:rPr>
          <w:rFonts w:eastAsia="Times New Roman" w:cs="Times New Roman"/>
          <w:szCs w:val="24"/>
        </w:rPr>
        <w:t xml:space="preserve"> εκτεταμένες κατολισθήσεις </w:t>
      </w:r>
      <w:r>
        <w:rPr>
          <w:rFonts w:eastAsia="Times New Roman" w:cs="Times New Roman"/>
          <w:szCs w:val="24"/>
        </w:rPr>
        <w:t>και</w:t>
      </w:r>
      <w:r>
        <w:rPr>
          <w:rFonts w:eastAsia="Times New Roman" w:cs="Times New Roman"/>
          <w:szCs w:val="24"/>
        </w:rPr>
        <w:t xml:space="preserve"> έθεσαν σε άμεσο κίνδυνο το μνημείο. </w:t>
      </w:r>
    </w:p>
    <w:p w14:paraId="6B86BB5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Μου δίνετε την ευκαιρία να τονίσω τις εργασίες που έχουν γίνει, πριν αναλάβω εγώ, γιατί πρέπει να λέγεται το σωστό και η αλήθεια. Από τη νέα </w:t>
      </w:r>
      <w:r>
        <w:rPr>
          <w:rFonts w:eastAsia="Times New Roman" w:cs="Times New Roman"/>
          <w:szCs w:val="24"/>
        </w:rPr>
        <w:lastRenderedPageBreak/>
        <w:t xml:space="preserve">Κυβέρνηση από το 2015 η πολιτική ηγεσία του Υπουργείου Πολιτισμού ζήτησε από την Εφορία Αρχαιοτήτων Σερρών και τις </w:t>
      </w:r>
      <w:r>
        <w:rPr>
          <w:rFonts w:eastAsia="Times New Roman" w:cs="Times New Roman"/>
          <w:szCs w:val="24"/>
        </w:rPr>
        <w:t xml:space="preserve">Διευθύνσεις του Υπουργείου να θέσουν σε απόλυτη προτεραιότητα την προστασία του μνημείου. </w:t>
      </w:r>
    </w:p>
    <w:p w14:paraId="6B86BB6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Αμέσως εξασφαλίστηκαν 250.000 ευρώ από τον προϋπολογισμό του Υπουργείου στη δύσκολη περίοδο του 2015, εν μέσω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να εκπονηθούν οι μελέτες που χρειάζον</w:t>
      </w:r>
      <w:r>
        <w:rPr>
          <w:rFonts w:eastAsia="Times New Roman" w:cs="Times New Roman"/>
          <w:szCs w:val="24"/>
        </w:rPr>
        <w:t>ταν, για να πραγματοποιηθούν οι εργασίες που θα προστάτευαν άμεσα το μνημείο. Είναι οι εργασίες στις οποίες αναφέρεστε και εσείς.</w:t>
      </w:r>
    </w:p>
    <w:p w14:paraId="6B86BB6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Ανατέθηκαν σε επιστήμονες ειδικές μελέτες</w:t>
      </w:r>
      <w:r>
        <w:rPr>
          <w:rFonts w:eastAsia="Times New Roman" w:cs="Times New Roman"/>
          <w:szCs w:val="24"/>
        </w:rPr>
        <w:t>,</w:t>
      </w:r>
      <w:r>
        <w:rPr>
          <w:rFonts w:eastAsia="Times New Roman" w:cs="Times New Roman"/>
          <w:szCs w:val="24"/>
        </w:rPr>
        <w:t xml:space="preserve"> ενώ μελέτες συντήρησης έγιναν -και το τονίζουμε- από την Εφορία Αρχαιοτήτων Σερρών </w:t>
      </w:r>
      <w:r>
        <w:rPr>
          <w:rFonts w:eastAsia="Times New Roman" w:cs="Times New Roman"/>
          <w:szCs w:val="24"/>
        </w:rPr>
        <w:t xml:space="preserve">και τις Διευθύνσεις του Υπουργείου, που είναι και οι αρμόδιες. </w:t>
      </w:r>
    </w:p>
    <w:p w14:paraId="6B86BB6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Κατ’ αρχάς εκπονήθηκε μελέτη, όπως έπρεπε να γίνει, για τη σταθερότητα των χωμάτων του λόφου και την προστασία τους από τα νερά της βροχής. Επίσης, εκπονήθηκαν και άλλες μελέτες για την υποστύ</w:t>
      </w:r>
      <w:r>
        <w:rPr>
          <w:rFonts w:eastAsia="Times New Roman" w:cs="Times New Roman"/>
          <w:szCs w:val="24"/>
        </w:rPr>
        <w:t xml:space="preserve">λωση του </w:t>
      </w:r>
      <w:r>
        <w:rPr>
          <w:rFonts w:eastAsia="Times New Roman" w:cs="Times New Roman"/>
          <w:szCs w:val="24"/>
        </w:rPr>
        <w:lastRenderedPageBreak/>
        <w:t xml:space="preserve">εσωτερικού του τάφου και μελέτες συντήρησης των μερών του μνημείου: κονιάματα, επιχρίσματα, ψηφιδωτά δάπεδα, αρχιτεκτονικά μέρη. </w:t>
      </w:r>
    </w:p>
    <w:p w14:paraId="6B86BB6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Μέσα στο 2015 οι υπηρεσίες του Υπουργείου ολοκλήρωσαν την προστασία των χωμάτων του λόφου από τα νερά της βροχής. Τα </w:t>
      </w:r>
      <w:r>
        <w:rPr>
          <w:rFonts w:eastAsia="Times New Roman" w:cs="Times New Roman"/>
          <w:szCs w:val="24"/>
        </w:rPr>
        <w:t xml:space="preserve">έργα έγιναν πολύ γρήγορα και με τη βοήθεια της εταιρείας </w:t>
      </w:r>
      <w:r>
        <w:rPr>
          <w:rFonts w:eastAsia="Times New Roman" w:cs="Times New Roman"/>
          <w:szCs w:val="24"/>
        </w:rPr>
        <w:t>«</w:t>
      </w:r>
      <w:r>
        <w:rPr>
          <w:rFonts w:eastAsia="Times New Roman" w:cs="Times New Roman"/>
          <w:szCs w:val="24"/>
        </w:rPr>
        <w:t>ΤΕΡΝΑ</w:t>
      </w:r>
      <w:r>
        <w:rPr>
          <w:rFonts w:eastAsia="Times New Roman" w:cs="Times New Roman"/>
          <w:szCs w:val="24"/>
        </w:rPr>
        <w:t>»</w:t>
      </w:r>
      <w:r>
        <w:rPr>
          <w:rFonts w:eastAsia="Times New Roman" w:cs="Times New Roman"/>
          <w:szCs w:val="24"/>
        </w:rPr>
        <w:t>,</w:t>
      </w:r>
      <w:r>
        <w:rPr>
          <w:rFonts w:eastAsia="Times New Roman" w:cs="Times New Roman"/>
          <w:szCs w:val="24"/>
        </w:rPr>
        <w:t xml:space="preserve"> ενώ και ο Δήμος Αμφίπολης συνεργάστηκε κυρίως για την ηλεκτροδότηση και μεμονωμένες </w:t>
      </w:r>
      <w:proofErr w:type="spellStart"/>
      <w:r>
        <w:rPr>
          <w:rFonts w:eastAsia="Times New Roman" w:cs="Times New Roman"/>
          <w:szCs w:val="24"/>
        </w:rPr>
        <w:t>εκσκαφικές</w:t>
      </w:r>
      <w:proofErr w:type="spellEnd"/>
      <w:r>
        <w:rPr>
          <w:rFonts w:eastAsia="Times New Roman" w:cs="Times New Roman"/>
          <w:szCs w:val="24"/>
        </w:rPr>
        <w:t xml:space="preserve"> εργασίες. Με τα έργα του Υπουργείου διαμορφώθηκαν τα χώματα του λόφου, ώστε να μην καταρρεύσουν</w:t>
      </w:r>
      <w:r>
        <w:rPr>
          <w:rFonts w:eastAsia="Times New Roman" w:cs="Times New Roman"/>
          <w:szCs w:val="24"/>
        </w:rPr>
        <w:t xml:space="preserve">, έγινε σύστημα αποστράγγισης, προστατεύτηκε ο περίβολος και γενικά έγιναν όλες οι εργασίες συντήρησης που έπρεπε. </w:t>
      </w:r>
    </w:p>
    <w:p w14:paraId="6B86BB6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είναι λάθος που αναφέρεστε ότι έγιναν από τον </w:t>
      </w:r>
      <w:r>
        <w:rPr>
          <w:rFonts w:eastAsia="Times New Roman" w:cs="Times New Roman"/>
          <w:szCs w:val="24"/>
        </w:rPr>
        <w:t>δ</w:t>
      </w:r>
      <w:r>
        <w:rPr>
          <w:rFonts w:eastAsia="Times New Roman" w:cs="Times New Roman"/>
          <w:szCs w:val="24"/>
        </w:rPr>
        <w:t xml:space="preserve">ήμο ή ότι υπήρχε αμέλεια και ότι οι εργασίες σταμάτησαν. Έγινε μάλιστα το αντίθετο, με </w:t>
      </w:r>
      <w:r>
        <w:rPr>
          <w:rFonts w:eastAsia="Times New Roman" w:cs="Times New Roman"/>
          <w:szCs w:val="24"/>
        </w:rPr>
        <w:t xml:space="preserve">βάση όσα σας </w:t>
      </w:r>
      <w:proofErr w:type="spellStart"/>
      <w:r>
        <w:rPr>
          <w:rFonts w:eastAsia="Times New Roman" w:cs="Times New Roman"/>
          <w:szCs w:val="24"/>
        </w:rPr>
        <w:t>προείπα</w:t>
      </w:r>
      <w:proofErr w:type="spellEnd"/>
      <w:r>
        <w:rPr>
          <w:rFonts w:eastAsia="Times New Roman" w:cs="Times New Roman"/>
          <w:szCs w:val="24"/>
        </w:rPr>
        <w:t xml:space="preserve">. </w:t>
      </w:r>
    </w:p>
    <w:p w14:paraId="6B86BB6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πού βρισκόμαστε; Έχουμε στη διάθεσή μας πλέον τις εγκεκριμένες από το ΚΑΣ μελέτες, που είναι απαραίτητη προϋπόθεση </w:t>
      </w:r>
      <w:r>
        <w:rPr>
          <w:rFonts w:eastAsia="Times New Roman" w:cs="Times New Roman"/>
          <w:szCs w:val="24"/>
        </w:rPr>
        <w:lastRenderedPageBreak/>
        <w:t>για να εντάξουμε την ανάδειξη του μνημείου σε χρηματοδοτικά προγράμματα. Από το 2016 έχουμε προγραμματ</w:t>
      </w:r>
      <w:r>
        <w:rPr>
          <w:rFonts w:eastAsia="Times New Roman" w:cs="Times New Roman"/>
          <w:szCs w:val="24"/>
        </w:rPr>
        <w:t xml:space="preserve">ίσει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εντάξεις: Το νέο ΕΣΠΑ 2014-2020, όπου υπάρχει πρόταση με προϋπολογισμό ένα εκατομμύριο για την Αμφίπολη, το περιμένουμε όλον αυτόν τον καιρό, για να μας δοθεί η απαραίτητη πρόσκληση από την Περιφέρεια Κεντρικής Μακεδονίας. Στο έργο θα γίνει η ορισ</w:t>
      </w:r>
      <w:r>
        <w:rPr>
          <w:rFonts w:eastAsia="Times New Roman" w:cs="Times New Roman"/>
          <w:szCs w:val="24"/>
        </w:rPr>
        <w:t xml:space="preserve">τική διαμόρφωση του τύμβου, η αποκατάσταση του ταφικού μνημείου και του περιβόλου και γενικά η συντήρηση και η ανάδειξη του. </w:t>
      </w:r>
    </w:p>
    <w:p w14:paraId="6B86BB6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Δεύτερον, έργο σημαντικό προβλέπεται να γίνει και με το διασυνοριακό πρόγραμμα Ελλάδας-Βουλγαρίας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και αυτό ένα ε</w:t>
      </w:r>
      <w:r>
        <w:rPr>
          <w:rFonts w:eastAsia="Times New Roman" w:cs="Times New Roman"/>
          <w:szCs w:val="24"/>
        </w:rPr>
        <w:t xml:space="preserve">υρωπαϊκό πρόγραμμα μεταξύ διαφορετικών κρατών, με προϋπολογισμό συνολικά περίπου ένα εκατομμύριο. </w:t>
      </w:r>
    </w:p>
    <w:p w14:paraId="6B86BB6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Επειδή στο πρόγραμμα –θα ήθελα να το τονίσω αυτό- μπορούσε να ενταχθεί μόνο ένα έργο πολιτισμού και παρά το ότι οι προτάσεις των υπηρεσιών του Υπουργείου Πολ</w:t>
      </w:r>
      <w:r>
        <w:rPr>
          <w:rFonts w:eastAsia="Times New Roman" w:cs="Times New Roman"/>
          <w:szCs w:val="24"/>
        </w:rPr>
        <w:t xml:space="preserve">ιτισμού στη Μακεδονία ήταν πολύ περισσότερες, εμείς επιλέξαμε την Αμφίπολη κατά προτεραιότητα. </w:t>
      </w:r>
    </w:p>
    <w:p w14:paraId="6B86BB6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έργο αυτό προβλέπεται να στερεωθεί εσωτερικά το ταφικό μνημείο, η κατασκευή διαδρομών περιήγησης, ώστε να είναι επισκέψιμο και η επίσκεψη στο σύνολο της αρχ</w:t>
      </w:r>
      <w:r>
        <w:rPr>
          <w:rFonts w:eastAsia="Times New Roman" w:cs="Times New Roman"/>
          <w:szCs w:val="24"/>
        </w:rPr>
        <w:t xml:space="preserve">αίας πόλης της Αμφίπολης, η ανακαίνιση του παλιού σχολείου, για να δημιουργηθεί κέντρο πληροφόρησης και ένας χώρος εκδηλώσεων και διαλέξεων. Το έργο αυτό είναι στην τελική φάση έγκρισης. </w:t>
      </w:r>
    </w:p>
    <w:p w14:paraId="6B86BB6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Υπουργέ, να αφήσουμε και για τ</w:t>
      </w:r>
      <w:r>
        <w:rPr>
          <w:rFonts w:eastAsia="Times New Roman" w:cs="Times New Roman"/>
          <w:szCs w:val="24"/>
        </w:rPr>
        <w:t>η δευτερολογία κάποια πράγματα; Έχετε και εσείς και η συνάδελφος δευτερολογία.</w:t>
      </w:r>
    </w:p>
    <w:p w14:paraId="6B86BB6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B86BB6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ΛΥΔΙΑ ΚΟΝΙΟΡΔΟΥ (Υπουργός Πολιτισμού και Αθλητισμού): </w:t>
      </w:r>
      <w:r>
        <w:rPr>
          <w:rFonts w:eastAsia="Times New Roman" w:cs="Times New Roman"/>
          <w:szCs w:val="24"/>
        </w:rPr>
        <w:t xml:space="preserve">Βεβαίως. </w:t>
      </w:r>
    </w:p>
    <w:p w14:paraId="6B86BB6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Έχετε τον λόγο, κυρία Αραμπατζή.</w:t>
      </w:r>
    </w:p>
    <w:p w14:paraId="6B86BB6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Κυρία </w:t>
      </w:r>
      <w:r>
        <w:rPr>
          <w:rFonts w:eastAsia="Times New Roman" w:cs="Times New Roman"/>
          <w:szCs w:val="24"/>
        </w:rPr>
        <w:t>Υπουργέ, θα ξεκινήσω από αυτό το οποίο είπατε ότι για επικοινωνιακούς λόγους δόθηκε έμφαση στη δημοσιότητα.</w:t>
      </w:r>
    </w:p>
    <w:p w14:paraId="6B86BB6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Στην ταχύτητα των ανασκαφών.</w:t>
      </w:r>
    </w:p>
    <w:p w14:paraId="6B86BB6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Να σας ομολογήσω ότι δεν περίμενα να το ακούσω</w:t>
      </w:r>
      <w:r>
        <w:rPr>
          <w:rFonts w:eastAsia="Times New Roman" w:cs="Times New Roman"/>
          <w:szCs w:val="24"/>
        </w:rPr>
        <w:t xml:space="preserve"> αυτό από εσάς. Γιατί αντιλαμβάνεστε ότι για ένα τέτοιο ακτινοβόλο μνημείο</w:t>
      </w:r>
      <w:r>
        <w:rPr>
          <w:rFonts w:eastAsia="Times New Roman" w:cs="Times New Roman"/>
          <w:szCs w:val="24"/>
        </w:rPr>
        <w:t>,</w:t>
      </w:r>
      <w:r>
        <w:rPr>
          <w:rFonts w:eastAsia="Times New Roman" w:cs="Times New Roman"/>
          <w:szCs w:val="24"/>
        </w:rPr>
        <w:t xml:space="preserve"> με αυτά τα ευρήματα τα οποία έβρισκε η αρχαιολογική σκαπάνη</w:t>
      </w:r>
      <w:r>
        <w:rPr>
          <w:rFonts w:eastAsia="Times New Roman" w:cs="Times New Roman"/>
          <w:szCs w:val="24"/>
        </w:rPr>
        <w:t>,</w:t>
      </w:r>
      <w:r>
        <w:rPr>
          <w:rFonts w:eastAsia="Times New Roman" w:cs="Times New Roman"/>
          <w:szCs w:val="24"/>
        </w:rPr>
        <w:t xml:space="preserve"> δεν μπορούσε κανείς να ανακόψει το ενδιαφέρον της παγκόσμιας κοινής γνώμης, κυρία Υπουργέ. Δεν το προκάλεσε κάποιος επί</w:t>
      </w:r>
      <w:r>
        <w:rPr>
          <w:rFonts w:eastAsia="Times New Roman" w:cs="Times New Roman"/>
          <w:szCs w:val="24"/>
        </w:rPr>
        <w:t xml:space="preserve"> τούτου. </w:t>
      </w:r>
    </w:p>
    <w:p w14:paraId="6B86BB7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Μακάρι να μπορούσαμε επί τούτου να προκαλέσουμε τη διεθνή δημοσιότητα, για την οποία να μου επιτρέψετε να πω ότι με τα χρήματα που διατέθηκαν </w:t>
      </w:r>
      <w:r>
        <w:rPr>
          <w:rFonts w:eastAsia="Times New Roman" w:cs="Times New Roman"/>
          <w:szCs w:val="24"/>
        </w:rPr>
        <w:t>-</w:t>
      </w:r>
      <w:r>
        <w:rPr>
          <w:rFonts w:eastAsia="Times New Roman" w:cs="Times New Roman"/>
          <w:szCs w:val="24"/>
        </w:rPr>
        <w:t>και ορθώς διατέθηκαν από την προηγούμενη πολιτική ηγεσία</w:t>
      </w:r>
      <w:r>
        <w:rPr>
          <w:rFonts w:eastAsia="Times New Roman" w:cs="Times New Roman"/>
          <w:szCs w:val="24"/>
        </w:rPr>
        <w:t>-</w:t>
      </w:r>
      <w:r>
        <w:rPr>
          <w:rFonts w:eastAsia="Times New Roman" w:cs="Times New Roman"/>
          <w:szCs w:val="24"/>
        </w:rPr>
        <w:t xml:space="preserve"> ούτε το ελάχιστο της παγκόσμιας διαφήμισης, π</w:t>
      </w:r>
      <w:r>
        <w:rPr>
          <w:rFonts w:eastAsia="Times New Roman" w:cs="Times New Roman"/>
          <w:szCs w:val="24"/>
        </w:rPr>
        <w:t xml:space="preserve">ου εξασφαλίστηκε για τη χώρα μας και τη Μακεδονία μας, δεν θα μπορούσαμε να αγοράσουμε. Το 2014, κυρία Υπουργέ, όπως πολύ καλά θα γνωρίζετε, η λέξη </w:t>
      </w:r>
      <w:r>
        <w:rPr>
          <w:rFonts w:eastAsia="Times New Roman" w:cs="Times New Roman"/>
          <w:szCs w:val="24"/>
        </w:rPr>
        <w:t>«</w:t>
      </w:r>
      <w:r>
        <w:rPr>
          <w:rFonts w:eastAsia="Times New Roman" w:cs="Times New Roman"/>
          <w:szCs w:val="24"/>
        </w:rPr>
        <w:t>Αμφίπολη</w:t>
      </w:r>
      <w:r>
        <w:rPr>
          <w:rFonts w:eastAsia="Times New Roman" w:cs="Times New Roman"/>
          <w:szCs w:val="24"/>
        </w:rPr>
        <w:t>»</w:t>
      </w:r>
      <w:r>
        <w:rPr>
          <w:rFonts w:eastAsia="Times New Roman" w:cs="Times New Roman"/>
          <w:szCs w:val="24"/>
        </w:rPr>
        <w:t xml:space="preserve"> ήταν η πρώτη στη μηχανή αναζήτησης του </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w:t>
      </w:r>
      <w:r>
        <w:rPr>
          <w:rFonts w:eastAsia="Times New Roman" w:cs="Times New Roman"/>
          <w:szCs w:val="24"/>
        </w:rPr>
        <w:t xml:space="preserve"> Φαντάζομαι να ομολογείτε κι εσείς ότι αυτό καμμιά </w:t>
      </w:r>
      <w:r>
        <w:rPr>
          <w:rFonts w:eastAsia="Times New Roman" w:cs="Times New Roman"/>
          <w:szCs w:val="24"/>
        </w:rPr>
        <w:t xml:space="preserve">πολιτική ηγεσία δεν θα μπορούσε να το προκαλέσει. Κι αν ακόμα το προκαλούσε, τι κακό θα έκανε αυτό στη χώρα και στην ανασκαφή; </w:t>
      </w:r>
    </w:p>
    <w:p w14:paraId="6B86BB7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Επειδή, λοιπόν, σας άκουσα να λέτε για χρηματοδοτήσεις</w:t>
      </w:r>
      <w:r>
        <w:rPr>
          <w:rFonts w:eastAsia="Times New Roman" w:cs="Times New Roman"/>
          <w:szCs w:val="24"/>
        </w:rPr>
        <w:t>,</w:t>
      </w:r>
      <w:r>
        <w:rPr>
          <w:rFonts w:eastAsia="Times New Roman" w:cs="Times New Roman"/>
          <w:szCs w:val="24"/>
        </w:rPr>
        <w:t xml:space="preserve"> οι οποίες έγιναν και επειδή, κυρία Υπουργέ, εγώ ζω στις Σέρρες και στην </w:t>
      </w:r>
      <w:r>
        <w:rPr>
          <w:rFonts w:eastAsia="Times New Roman" w:cs="Times New Roman"/>
          <w:szCs w:val="24"/>
        </w:rPr>
        <w:t xml:space="preserve">Αμφίπολη περνάω και από ενδιαφέρον κοινοβουλευτικό και από ενδιαφέρον ως πολίτης αυτού του </w:t>
      </w:r>
      <w:r>
        <w:rPr>
          <w:rFonts w:eastAsia="Times New Roman" w:cs="Times New Roman"/>
          <w:szCs w:val="24"/>
        </w:rPr>
        <w:t>ν</w:t>
      </w:r>
      <w:r>
        <w:rPr>
          <w:rFonts w:eastAsia="Times New Roman" w:cs="Times New Roman"/>
          <w:szCs w:val="24"/>
        </w:rPr>
        <w:t>ομού</w:t>
      </w:r>
      <w:r>
        <w:rPr>
          <w:rFonts w:eastAsia="Times New Roman" w:cs="Times New Roman"/>
          <w:szCs w:val="24"/>
        </w:rPr>
        <w:t xml:space="preserve"> και αυτής της χώρας, θα ήθελα, σας παρακαλώ, να </w:t>
      </w:r>
      <w:r>
        <w:rPr>
          <w:rFonts w:eastAsia="Times New Roman" w:cs="Times New Roman"/>
          <w:szCs w:val="24"/>
        </w:rPr>
        <w:lastRenderedPageBreak/>
        <w:t>μου καταθέσετε στα Πρακτικά, όπως είμαι βέβαιη ότι θα το κάνετε, αυτές τις χρηματοδοτήσεις στις οποίες αναφέρεσ</w:t>
      </w:r>
      <w:r>
        <w:rPr>
          <w:rFonts w:eastAsia="Times New Roman" w:cs="Times New Roman"/>
          <w:szCs w:val="24"/>
        </w:rPr>
        <w:t xml:space="preserve">τε. </w:t>
      </w:r>
    </w:p>
    <w:p w14:paraId="6B86BB7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Γιατί, για παράδειγμα, εγώ γνωρίζω ότι για μελέτες</w:t>
      </w:r>
      <w:r>
        <w:rPr>
          <w:rFonts w:eastAsia="Times New Roman" w:cs="Times New Roman"/>
          <w:szCs w:val="24"/>
        </w:rPr>
        <w:t>,</w:t>
      </w:r>
      <w:r>
        <w:rPr>
          <w:rFonts w:eastAsia="Times New Roman" w:cs="Times New Roman"/>
          <w:szCs w:val="24"/>
        </w:rPr>
        <w:t xml:space="preserve"> οι οποίες </w:t>
      </w:r>
      <w:proofErr w:type="spellStart"/>
      <w:r>
        <w:rPr>
          <w:rFonts w:eastAsia="Times New Roman" w:cs="Times New Roman"/>
          <w:szCs w:val="24"/>
        </w:rPr>
        <w:t>χρωστούνταν</w:t>
      </w:r>
      <w:proofErr w:type="spellEnd"/>
      <w:r>
        <w:rPr>
          <w:rFonts w:eastAsia="Times New Roman" w:cs="Times New Roman"/>
          <w:szCs w:val="24"/>
        </w:rPr>
        <w:t xml:space="preserve"> στον κ. Εγγλέζο</w:t>
      </w:r>
      <w:r>
        <w:rPr>
          <w:rFonts w:eastAsia="Times New Roman" w:cs="Times New Roman"/>
          <w:szCs w:val="24"/>
        </w:rPr>
        <w:t>,</w:t>
      </w:r>
      <w:r>
        <w:rPr>
          <w:rFonts w:eastAsia="Times New Roman" w:cs="Times New Roman"/>
          <w:szCs w:val="24"/>
        </w:rPr>
        <w:t xml:space="preserve"> δόθηκαν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φορές 15.000 ευρώ από χρήματα εξασφαλισμένα από το ΠΔΕ, από την προηγούμενη διακυβέρνηση, τα οποία, βεβαίως, δεν είχαν </w:t>
      </w:r>
      <w:proofErr w:type="spellStart"/>
      <w:r>
        <w:rPr>
          <w:rFonts w:eastAsia="Times New Roman" w:cs="Times New Roman"/>
          <w:szCs w:val="24"/>
        </w:rPr>
        <w:t>απορροφηθεί</w:t>
      </w:r>
      <w:proofErr w:type="spellEnd"/>
      <w:r>
        <w:rPr>
          <w:rFonts w:eastAsia="Times New Roman" w:cs="Times New Roman"/>
          <w:szCs w:val="24"/>
        </w:rPr>
        <w:t xml:space="preserve"> και ξαναδόθηκαν ω</w:t>
      </w:r>
      <w:r>
        <w:rPr>
          <w:rFonts w:eastAsia="Times New Roman" w:cs="Times New Roman"/>
          <w:szCs w:val="24"/>
        </w:rPr>
        <w:t xml:space="preserve">ς </w:t>
      </w:r>
      <w:proofErr w:type="spellStart"/>
      <w:r>
        <w:rPr>
          <w:rFonts w:eastAsia="Times New Roman" w:cs="Times New Roman"/>
          <w:szCs w:val="24"/>
        </w:rPr>
        <w:t>χρωστούμενα</w:t>
      </w:r>
      <w:proofErr w:type="spellEnd"/>
      <w:r>
        <w:rPr>
          <w:rFonts w:eastAsia="Times New Roman" w:cs="Times New Roman"/>
          <w:szCs w:val="24"/>
        </w:rPr>
        <w:t>.</w:t>
      </w:r>
    </w:p>
    <w:p w14:paraId="6B86BB7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Ξέρω, επίσης, ότι ο </w:t>
      </w:r>
      <w:r>
        <w:rPr>
          <w:rFonts w:eastAsia="Times New Roman" w:cs="Times New Roman"/>
          <w:szCs w:val="24"/>
        </w:rPr>
        <w:t>δ</w:t>
      </w:r>
      <w:r>
        <w:rPr>
          <w:rFonts w:eastAsia="Times New Roman" w:cs="Times New Roman"/>
          <w:szCs w:val="24"/>
        </w:rPr>
        <w:t xml:space="preserve">ήμος ανέλαβε μέχρι και τη φωταγώγηση από μια ιδιωτική εταιρεία, στην οποία εσείς αναφερθήκατε. Ανέλαβε τελικά ο </w:t>
      </w:r>
      <w:r>
        <w:rPr>
          <w:rFonts w:eastAsia="Times New Roman" w:cs="Times New Roman"/>
          <w:szCs w:val="24"/>
        </w:rPr>
        <w:t>δ</w:t>
      </w:r>
      <w:r>
        <w:rPr>
          <w:rFonts w:eastAsia="Times New Roman" w:cs="Times New Roman"/>
          <w:szCs w:val="24"/>
        </w:rPr>
        <w:t>ήμος</w:t>
      </w:r>
      <w:r>
        <w:rPr>
          <w:rFonts w:eastAsia="Times New Roman" w:cs="Times New Roman"/>
          <w:szCs w:val="24"/>
        </w:rPr>
        <w:t xml:space="preserve"> να κάνει τη φωταγώγηση.</w:t>
      </w:r>
    </w:p>
    <w:p w14:paraId="6B86BB7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w:t>
      </w:r>
      <w:r>
        <w:rPr>
          <w:rFonts w:eastAsia="Times New Roman" w:cs="Times New Roman"/>
          <w:szCs w:val="24"/>
        </w:rPr>
        <w:t>ευτού)</w:t>
      </w:r>
    </w:p>
    <w:p w14:paraId="6B86BB7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Θέλω να πω και με την ανοχή του Προέδρου για ένα λεπτό ότι στις χρηματοδοτήσεις, στις οποίες αναφερθήκατε, τόσο στο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xml:space="preserve"> όσο </w:t>
      </w:r>
      <w:r>
        <w:rPr>
          <w:rFonts w:eastAsia="Times New Roman" w:cs="Times New Roman"/>
          <w:szCs w:val="24"/>
        </w:rPr>
        <w:lastRenderedPageBreak/>
        <w:t xml:space="preserve">και στο ΕΣΠΑ έχω να κάνω τις εξής παρατηρήσεις: Πρώτον, αυτές οι χρηματοδοτήσεις δεν αφορούν όσα οφείλει να διαθέσει και να συνδράμει το Υπουργείο σας. Για να είμαστε πρακτικοί, το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w:t>
      </w:r>
      <w:r>
        <w:rPr>
          <w:rFonts w:eastAsia="Times New Roman" w:cs="Times New Roman"/>
          <w:szCs w:val="24"/>
        </w:rPr>
        <w:t xml:space="preserve"> κυρία Υπουργέ, δεν έχει εγκριθεί, άρα τα χρήματα δεν υπάρχ</w:t>
      </w:r>
      <w:r>
        <w:rPr>
          <w:rFonts w:eastAsia="Times New Roman" w:cs="Times New Roman"/>
          <w:szCs w:val="24"/>
        </w:rPr>
        <w:t xml:space="preserve">ουν. Ευελπιστούμε και παρακαλούμε πραγματικά να εγκριθούν. Όμως, και απ’ αυτό το ένα εκατομμύριο, στο οποίο αναφερθήκατε, μόνο 87.600 ευρώ αφορούν εκπόνηση μελέτης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λόφο </w:t>
      </w:r>
      <w:proofErr w:type="spellStart"/>
      <w:r>
        <w:rPr>
          <w:rFonts w:eastAsia="Times New Roman" w:cs="Times New Roman"/>
          <w:szCs w:val="24"/>
        </w:rPr>
        <w:t>Καστά</w:t>
      </w:r>
      <w:proofErr w:type="spellEnd"/>
      <w:r>
        <w:rPr>
          <w:rFonts w:eastAsia="Times New Roman" w:cs="Times New Roman"/>
          <w:szCs w:val="24"/>
        </w:rPr>
        <w:t xml:space="preserve"> και όλα τα υπόλοιπα αφορούν μονοπάτια και πορείες.</w:t>
      </w:r>
    </w:p>
    <w:p w14:paraId="6B86BB7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Βεβαίως, αυτός ο φάκελ</w:t>
      </w:r>
      <w:r>
        <w:rPr>
          <w:rFonts w:eastAsia="Times New Roman" w:cs="Times New Roman"/>
          <w:szCs w:val="24"/>
        </w:rPr>
        <w:t xml:space="preserve">ος, κυρία Υπουργέ, συγκροτήθηκε και υποβλήθηκε με ευθύνη της </w:t>
      </w:r>
      <w:r>
        <w:rPr>
          <w:rFonts w:eastAsia="Times New Roman" w:cs="Times New Roman"/>
          <w:szCs w:val="24"/>
        </w:rPr>
        <w:t>τοπικής αυτοδιοίκησης</w:t>
      </w:r>
      <w:r>
        <w:rPr>
          <w:rFonts w:eastAsia="Times New Roman" w:cs="Times New Roman"/>
          <w:szCs w:val="24"/>
        </w:rPr>
        <w:t xml:space="preserve"> και όχι του Υπουργείου. </w:t>
      </w:r>
    </w:p>
    <w:p w14:paraId="6B86BB7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το ΕΣΠΑ, γιατί το Υπουργείο δεν προχωρά, όπως οφείλει, στην κατάθεση των τεχνικών δελτίων για τον προσδιορισμό του φυσικού αντικειμένου, προκειμένου να «τρέξουν» τα έργα; </w:t>
      </w:r>
    </w:p>
    <w:p w14:paraId="6B86BB7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Φήμες λένε –και θέλω πραγματικά να μην ισχύουν- ότι η Γενική Γραμ</w:t>
      </w:r>
      <w:r>
        <w:rPr>
          <w:rFonts w:eastAsia="Times New Roman" w:cs="Times New Roman"/>
          <w:szCs w:val="24"/>
        </w:rPr>
        <w:t xml:space="preserve">ματέας του Υπουργείου κωλυσιεργεί, γιατί ακριβώς θέλει να αποσπάσει </w:t>
      </w:r>
      <w:r>
        <w:rPr>
          <w:rFonts w:eastAsia="Times New Roman" w:cs="Times New Roman"/>
          <w:szCs w:val="24"/>
        </w:rPr>
        <w:lastRenderedPageBreak/>
        <w:t>περισσότερα χρήματα για τη Βεργίνα. Ορθώς να τα αποσπάσει για τη Βεργίνα, αλλά να μην αδικηθεί η Αμφίπολη σε βάρος οποιασδήποτε άλλης αρχαιολογικής ανακάλυψης και δραστηριότητας.</w:t>
      </w:r>
    </w:p>
    <w:p w14:paraId="6B86BB7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Πρέπει να</w:t>
      </w:r>
      <w:r>
        <w:rPr>
          <w:rFonts w:eastAsia="Times New Roman" w:cs="Times New Roman"/>
          <w:szCs w:val="24"/>
        </w:rPr>
        <w:t xml:space="preserve"> θυμίσουμε για την ιστορία, κυρία Υπουργέ, ότι το 2012-2014 δόθηκαν 570.000 ευρώ από επιχορηγήσεις του Υπουργείου και από χορηγίες για την ανασκαφική δραστηριότητα στην Αμφίπολη, χρήματα που, κυρία Υπουργέ, έπιασαν τόπο δίχως άλλο. Δώρισαν στη χώρα μας αυτ</w:t>
      </w:r>
      <w:r>
        <w:rPr>
          <w:rFonts w:eastAsia="Times New Roman" w:cs="Times New Roman"/>
          <w:szCs w:val="24"/>
        </w:rPr>
        <w:t>ή την παγκόσμια δημοσιότητα, έφεραν στο φως αυτόν τον περίβολο</w:t>
      </w:r>
      <w:r>
        <w:rPr>
          <w:rFonts w:eastAsia="Times New Roman" w:cs="Times New Roman"/>
          <w:szCs w:val="24"/>
        </w:rPr>
        <w:t>,</w:t>
      </w:r>
      <w:r>
        <w:rPr>
          <w:rFonts w:eastAsia="Times New Roman" w:cs="Times New Roman"/>
          <w:szCs w:val="24"/>
        </w:rPr>
        <w:t xml:space="preserve"> που ξεκίνησε από τα λίγα μόλις μέτρα και έφτασε στην πλήρη αποκάλυψη του περιβόλου και όλου αυτού του ταφικού μνημείου. Τι θα έπρεπε να κάνει η επόμενη πολιτική ηγεσία; Να πιάσει αυτή την τερά</w:t>
      </w:r>
      <w:r>
        <w:rPr>
          <w:rFonts w:eastAsia="Times New Roman" w:cs="Times New Roman"/>
          <w:szCs w:val="24"/>
        </w:rPr>
        <w:t xml:space="preserve">στια ευκαιρία και να κάνει όλες εκείνες τις απαραίτητες εργασίες, τις μελέτες, ό,τι χρειαζόταν, κυρία Υπουργέ, προκειμένου αυτό το μνημείο </w:t>
      </w:r>
      <w:r>
        <w:rPr>
          <w:rFonts w:eastAsia="Times New Roman" w:cs="Times New Roman"/>
          <w:szCs w:val="24"/>
        </w:rPr>
        <w:t>-</w:t>
      </w:r>
      <w:r>
        <w:rPr>
          <w:rFonts w:eastAsia="Times New Roman" w:cs="Times New Roman"/>
          <w:szCs w:val="24"/>
        </w:rPr>
        <w:t>με τον συνδυασμό όλων των άλλων πολιτιστικών θησαυρών που διαθέτει</w:t>
      </w:r>
      <w:r>
        <w:rPr>
          <w:rFonts w:eastAsia="Times New Roman" w:cs="Times New Roman"/>
          <w:szCs w:val="24"/>
        </w:rPr>
        <w:t>-</w:t>
      </w:r>
      <w:r>
        <w:rPr>
          <w:rFonts w:eastAsia="Times New Roman" w:cs="Times New Roman"/>
          <w:szCs w:val="24"/>
        </w:rPr>
        <w:t xml:space="preserve"> να καταστεί, κυρία Υπουργέ, επισκέψιμο.</w:t>
      </w:r>
    </w:p>
    <w:p w14:paraId="6B86BB7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(Στο σημ</w:t>
      </w:r>
      <w:r>
        <w:rPr>
          <w:rFonts w:eastAsia="Times New Roman" w:cs="Times New Roman"/>
          <w:szCs w:val="24"/>
        </w:rPr>
        <w:t xml:space="preserve">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B86BB7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Χίλια πεντακόσια άτομα επισκέφθηκαν τον απομακρυσμένο, τον ξεχασμένο Νομό Σερρών, κυρία Υπουργέ, το Μουσείο της Αμφίπολης -το οποίο είναι εξαιρετικό και είμαι σίγουρη ότι θα έρθετ</w:t>
      </w:r>
      <w:r>
        <w:rPr>
          <w:rFonts w:eastAsia="Times New Roman" w:cs="Times New Roman"/>
          <w:szCs w:val="24"/>
        </w:rPr>
        <w:t>ε να το επισκεφθείτε- το Σαββατοκύριακο σε κάτι το οποίο ήταν ατελές και σήμερα εκεί κυριαρχεί η εγκατάλειψη και το παράπονο. Όμως, μόνο έτσι θα έρθει η ανάπτυξη.</w:t>
      </w:r>
    </w:p>
    <w:p w14:paraId="6B86BB7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Σας άκουσα, όταν αναλάβατε τα ηνία του Υπουργείου Πολιτισμού </w:t>
      </w:r>
      <w:r>
        <w:rPr>
          <w:rFonts w:eastAsia="Times New Roman" w:cs="Times New Roman"/>
          <w:szCs w:val="24"/>
        </w:rPr>
        <w:t xml:space="preserve">–γεγονός </w:t>
      </w:r>
      <w:r>
        <w:rPr>
          <w:rFonts w:eastAsia="Times New Roman" w:cs="Times New Roman"/>
          <w:szCs w:val="24"/>
        </w:rPr>
        <w:t xml:space="preserve">για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οποί</w:t>
      </w:r>
      <w:r>
        <w:rPr>
          <w:rFonts w:eastAsia="Times New Roman" w:cs="Times New Roman"/>
          <w:szCs w:val="24"/>
        </w:rPr>
        <w:t>ο</w:t>
      </w:r>
      <w:r>
        <w:rPr>
          <w:rFonts w:eastAsia="Times New Roman" w:cs="Times New Roman"/>
          <w:szCs w:val="24"/>
        </w:rPr>
        <w:t xml:space="preserve"> σας εύχομα</w:t>
      </w:r>
      <w:r>
        <w:rPr>
          <w:rFonts w:eastAsia="Times New Roman" w:cs="Times New Roman"/>
          <w:szCs w:val="24"/>
        </w:rPr>
        <w:t xml:space="preserve">ι πραγματικά καλή επιτυχία- στην ομιλία σας στον προϋπολογισμό να λέτε ότι ήρθε η στιγμή να συνδεθεί ο πολιτισμός με την παιδεία, τον τουρισμό και την παραγωγικότητα. Χάρηκα ειλικρινά, κυρία Υπουργέ, αλλά για να γίνουν όλα αυτά τα οποία εξαγγέλλετε και τα </w:t>
      </w:r>
      <w:r>
        <w:rPr>
          <w:rFonts w:eastAsia="Times New Roman" w:cs="Times New Roman"/>
          <w:szCs w:val="24"/>
        </w:rPr>
        <w:t xml:space="preserve">οποία είμαι σίγουρη ότι θέλετε να τα εφαρμόσετε, πρέπει στην πράξη να δούμε αυτά που μας προσφέρουν η ιστορία μας, ο πολιτισμός μας απλόχερα και να τα αξιοποιήσουμε. </w:t>
      </w:r>
    </w:p>
    <w:p w14:paraId="6B86BB7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Χρήματα, κυρία Υπουργέ, θα μπορούσαν να εισρεύσουν τώρα και στο μέλλον από την ορθή εκμετ</w:t>
      </w:r>
      <w:r>
        <w:rPr>
          <w:rFonts w:eastAsia="Times New Roman" w:cs="Times New Roman"/>
          <w:szCs w:val="24"/>
        </w:rPr>
        <w:t xml:space="preserve">άλλευση, από την αξιοποίηση αυτού του ακτινοβόλου μνημείου. </w:t>
      </w:r>
    </w:p>
    <w:p w14:paraId="6B86BB7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B86BB7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b/>
          <w:szCs w:val="24"/>
        </w:rPr>
        <w:t xml:space="preserve"> </w:t>
      </w:r>
      <w:r>
        <w:rPr>
          <w:rFonts w:eastAsia="Times New Roman" w:cs="Times New Roman"/>
          <w:szCs w:val="24"/>
        </w:rPr>
        <w:t>Κυρία συνάδελφε, ολοκληρώστε.</w:t>
      </w:r>
    </w:p>
    <w:p w14:paraId="6B86BB8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Τελειώνω, κύριε Πρόεδρε.</w:t>
      </w:r>
    </w:p>
    <w:p w14:paraId="6B86BB8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ω, λοιπόν, κυρία Υπουργέ, απ’ αυτό το Βήμα να σας καλέσω να έρθετε να επισκεφθείτε την Αμφίπολη. Είμαι σίγουρη ότι εσείς, που με τέτοια καλλιτεχνική επάρκεια έχετε υπηρετήσει την τέχνη και όλους τους τραγωδούς μας, θα συγκλονιστείτε από την εικόνα που θα α</w:t>
      </w:r>
      <w:r>
        <w:rPr>
          <w:rFonts w:eastAsia="Times New Roman" w:cs="Times New Roman"/>
          <w:szCs w:val="24"/>
        </w:rPr>
        <w:t xml:space="preserve">ντικρύσετε εκεί. Και όχι μόνο από την εικόνα της ομορφιάς και του αρχαίου κάλλους </w:t>
      </w:r>
      <w:r>
        <w:rPr>
          <w:rFonts w:eastAsia="Times New Roman" w:cs="Times New Roman"/>
          <w:szCs w:val="24"/>
        </w:rPr>
        <w:lastRenderedPageBreak/>
        <w:t xml:space="preserve">και αυτής της πολιτιστικής κληρονομιάς, αλλά </w:t>
      </w:r>
      <w:r>
        <w:rPr>
          <w:rFonts w:eastAsia="Times New Roman" w:cs="Times New Roman"/>
          <w:szCs w:val="24"/>
        </w:rPr>
        <w:t xml:space="preserve">και </w:t>
      </w:r>
      <w:r>
        <w:rPr>
          <w:rFonts w:eastAsia="Times New Roman" w:cs="Times New Roman"/>
          <w:szCs w:val="24"/>
        </w:rPr>
        <w:t>από την εικόνα της εγκατάλειψης.</w:t>
      </w:r>
    </w:p>
    <w:p w14:paraId="6B86BB8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Σας καλώ, λοιπόν, να μου πείτε, γιατί υπήρξε και μια δέσμευση του Πρωθυπουργού…</w:t>
      </w:r>
    </w:p>
    <w:p w14:paraId="6B86BB8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συνάδελφε, παρακαλώ. </w:t>
      </w:r>
    </w:p>
    <w:p w14:paraId="6B86BB8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Κλείνω, κύριε Πρόεδρε.</w:t>
      </w:r>
    </w:p>
    <w:p w14:paraId="6B86BB8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Υπήρξε μια δέσμευση του Πρωθυπουργού, όπως μετέφερε ο Περιφερειάρχης Κεντρικής Μακεδονίας, ότι θα δοθεί στην Αμφίπολη αυτό που της αξίζει. Θέλω, λοιπόν, ν</w:t>
      </w:r>
      <w:r>
        <w:rPr>
          <w:rFonts w:eastAsia="Times New Roman" w:cs="Times New Roman"/>
          <w:szCs w:val="24"/>
        </w:rPr>
        <w:t>α μου πείτε το χρονοδιάγραμμα, για να καταστεί αυτό το μνημείο επιτέλους επισκέψιμο.</w:t>
      </w:r>
    </w:p>
    <w:p w14:paraId="6B86BB8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B86BB8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παρακαλώ να φροντίσουμε λίγο τον χρόνο, γιατί έχουμε και άλλες ερωτήσεις και</w:t>
      </w:r>
      <w:r>
        <w:rPr>
          <w:rFonts w:eastAsia="Times New Roman" w:cs="Times New Roman"/>
          <w:szCs w:val="24"/>
        </w:rPr>
        <w:t>,</w:t>
      </w:r>
      <w:r>
        <w:rPr>
          <w:rFonts w:eastAsia="Times New Roman" w:cs="Times New Roman"/>
          <w:szCs w:val="24"/>
        </w:rPr>
        <w:t xml:space="preserve"> κυρίως, γιατί </w:t>
      </w:r>
      <w:r>
        <w:rPr>
          <w:rFonts w:eastAsia="Times New Roman" w:cs="Times New Roman"/>
          <w:szCs w:val="24"/>
        </w:rPr>
        <w:lastRenderedPageBreak/>
        <w:t>ακολουθεί νομοθετική εργασία</w:t>
      </w:r>
      <w:r>
        <w:rPr>
          <w:rFonts w:eastAsia="Times New Roman" w:cs="Times New Roman"/>
          <w:szCs w:val="24"/>
        </w:rPr>
        <w:t xml:space="preserve"> σήμερα στη Βουλή. Σας παρακαλώ θερμά να είμαστε συνεπείς ως προς τον χρόνο. </w:t>
      </w:r>
    </w:p>
    <w:p w14:paraId="6B86BB8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6B86BB8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Θα ήθελα να τονίσω ότι υπάρχει διαφορά ανάμεσα στη δημοσιότητα, που είναι καλή, το να γνωρίζε</w:t>
      </w:r>
      <w:r>
        <w:rPr>
          <w:rFonts w:eastAsia="Times New Roman" w:cs="Times New Roman"/>
          <w:szCs w:val="24"/>
        </w:rPr>
        <w:t xml:space="preserve">ι </w:t>
      </w:r>
      <w:r>
        <w:rPr>
          <w:rFonts w:eastAsia="Times New Roman" w:cs="Times New Roman"/>
          <w:szCs w:val="24"/>
        </w:rPr>
        <w:t>κ</w:t>
      </w:r>
      <w:r>
        <w:rPr>
          <w:rFonts w:eastAsia="Times New Roman" w:cs="Times New Roman"/>
          <w:szCs w:val="24"/>
        </w:rPr>
        <w:t>άποιος</w:t>
      </w:r>
      <w:r>
        <w:rPr>
          <w:rFonts w:eastAsia="Times New Roman" w:cs="Times New Roman"/>
          <w:szCs w:val="24"/>
        </w:rPr>
        <w:t xml:space="preserve"> αυτή τη σπουδαία ανακάλυψη και στη βιασύνη, στην οποία ωθούνται οι αρχαιολόγοι να αντιμετωπίσουν ένα τόσο σπουδαίο εύρημα. Υπάρχει μεγάλη διαφορά.</w:t>
      </w:r>
    </w:p>
    <w:p w14:paraId="6B86BB8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Αυτά τα ευρήματα είναι μια κληρονομιά αιώνων και θα παραμείνουν μετά την αποκάλυψή τους κληρονομιά </w:t>
      </w:r>
      <w:r>
        <w:rPr>
          <w:rFonts w:eastAsia="Times New Roman" w:cs="Times New Roman"/>
          <w:szCs w:val="24"/>
        </w:rPr>
        <w:t>αιώνων και η βιασύνη στη δεδομένη στιγμή, με την οποία καλούνται να τα φροντίσουν και να τηρήσουν την επιστημονική δεοντολογία, έτσι ώστε να αποκατασταθούν σωστά για τις επόμενες γενιές, είναι καθοριστική και κομβική και δεν πρέπει να το ξεχνάμε. Έχουμε πο</w:t>
      </w:r>
      <w:r>
        <w:rPr>
          <w:rFonts w:eastAsia="Times New Roman" w:cs="Times New Roman"/>
          <w:szCs w:val="24"/>
        </w:rPr>
        <w:t>λλά παραδείγματα ανασκαφών, που έγιναν σε παλαιό</w:t>
      </w:r>
      <w:r>
        <w:rPr>
          <w:rFonts w:eastAsia="Times New Roman" w:cs="Times New Roman"/>
          <w:szCs w:val="24"/>
        </w:rPr>
        <w:lastRenderedPageBreak/>
        <w:t>τερες εποχές πρόχειρα, βιαστικά και πόσο δύσκολο είναι σήμερα οι αρχαιολόγοι να τα αποκαταστήσουν επιστημονικά σωστά. Επομένως είναι άλλο πράγμα η δημοσιότητα και άλλο πράγμα η σωστή αποκατάσταση του μνημείου</w:t>
      </w:r>
      <w:r>
        <w:rPr>
          <w:rFonts w:eastAsia="Times New Roman" w:cs="Times New Roman"/>
          <w:szCs w:val="24"/>
        </w:rPr>
        <w:t xml:space="preserve">. </w:t>
      </w:r>
    </w:p>
    <w:p w14:paraId="6B86BB8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αρχαιολογική κοινότητα, η οποία θέλω να πω και να τονίσω ότι κάνει μια πολύ σπουδαία δουλειά σε όλη την Ελλάδα και είμαστε ευγνώμονες στους αρχαιολόγους, δέχθηκε μια πολύ μεγάλη πίεση να επιταχύνει τους ρυθμούς με κίνδυνο να διακινδυνεύσει το μνημείο.</w:t>
      </w:r>
    </w:p>
    <w:p w14:paraId="6B86BB8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την </w:t>
      </w:r>
      <w:proofErr w:type="spellStart"/>
      <w:r>
        <w:rPr>
          <w:rFonts w:eastAsia="Times New Roman" w:cs="Times New Roman"/>
          <w:szCs w:val="24"/>
        </w:rPr>
        <w:t>επισκεψιμότητα</w:t>
      </w:r>
      <w:proofErr w:type="spellEnd"/>
      <w:r>
        <w:rPr>
          <w:rFonts w:eastAsia="Times New Roman" w:cs="Times New Roman"/>
          <w:szCs w:val="24"/>
        </w:rPr>
        <w:t xml:space="preserve">, βεβαίως, θέλουμε την </w:t>
      </w:r>
      <w:proofErr w:type="spellStart"/>
      <w:r>
        <w:rPr>
          <w:rFonts w:eastAsia="Times New Roman" w:cs="Times New Roman"/>
          <w:szCs w:val="24"/>
        </w:rPr>
        <w:t>επισκεψιμότητα</w:t>
      </w:r>
      <w:proofErr w:type="spellEnd"/>
      <w:r>
        <w:rPr>
          <w:rFonts w:eastAsia="Times New Roman" w:cs="Times New Roman"/>
          <w:szCs w:val="24"/>
        </w:rPr>
        <w:t xml:space="preserve">. Είναι κανείς τρελός να μη θέλει την </w:t>
      </w:r>
      <w:proofErr w:type="spellStart"/>
      <w:r>
        <w:rPr>
          <w:rFonts w:eastAsia="Times New Roman" w:cs="Times New Roman"/>
          <w:szCs w:val="24"/>
        </w:rPr>
        <w:t>επισκεψιμότητα</w:t>
      </w:r>
      <w:proofErr w:type="spellEnd"/>
      <w:r>
        <w:rPr>
          <w:rFonts w:eastAsia="Times New Roman" w:cs="Times New Roman"/>
          <w:szCs w:val="24"/>
        </w:rPr>
        <w:t>; Όμως, όταν το μνημείο δεν είναι έτοιμο να δεχθεί επισκέπτες, είναι πάρα πολύ επικίνδυνο να καταστραφούν πολύ σημαντικά κομμάτια κ</w:t>
      </w:r>
      <w:r>
        <w:rPr>
          <w:rFonts w:eastAsia="Times New Roman" w:cs="Times New Roman"/>
          <w:szCs w:val="24"/>
        </w:rPr>
        <w:t xml:space="preserve">αι δείγματα, που είναι απαραίτητα για τη μελέτη και για την αποκατάσταση του μνημείου. </w:t>
      </w:r>
    </w:p>
    <w:p w14:paraId="6B86BB8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Πρέπει κανείς, λοιπόν, να είναι πάρα πολύ προσεχτικός και να μην βιάζεται. Πρέπει να δοθεί στους πολίτες, πρέπει να είναι επισκέψιμο, αλλά </w:t>
      </w:r>
      <w:r>
        <w:rPr>
          <w:rFonts w:eastAsia="Times New Roman" w:cs="Times New Roman"/>
          <w:szCs w:val="24"/>
        </w:rPr>
        <w:lastRenderedPageBreak/>
        <w:t>όταν ολοκληρωθούν οι εργασίες</w:t>
      </w:r>
      <w:r>
        <w:rPr>
          <w:rFonts w:eastAsia="Times New Roman" w:cs="Times New Roman"/>
          <w:szCs w:val="24"/>
        </w:rPr>
        <w:t xml:space="preserve"> του. Άλλωστε, βλέπετε ότι έχουμε δώσει προτεραιότητα στους διαδρόμους, στη δυνατότητα των επισκεπτών να βρεθούν στο μνημείο. </w:t>
      </w:r>
    </w:p>
    <w:p w14:paraId="6B86BB8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τονίσω κάτι που αναφέρεται στην επερώτησή σας για τις απαλλοτριώσεις. Όπως καταλαβαίνετε, για να μπορέσει να </w:t>
      </w:r>
      <w:r>
        <w:rPr>
          <w:rFonts w:eastAsia="Times New Roman" w:cs="Times New Roman"/>
          <w:szCs w:val="24"/>
        </w:rPr>
        <w:t>συνεχίσει η ανασκαφή στο μνημείο, είναι απαραίτητες οι απαλλοτριώσεις, αλλιώς δεν μπορούν οι αρχαιολόγοι να μπαίνουν σε ιδιωτικές περιουσίες. Είναι μια απαραίτητη, αρχική υποχρέωση του Υπουργείου, το οποίο Υπουργείο έχει ανταποκριθεί και έχει ήδη απαλλοτρι</w:t>
      </w:r>
      <w:r>
        <w:rPr>
          <w:rFonts w:eastAsia="Times New Roman" w:cs="Times New Roman"/>
          <w:szCs w:val="24"/>
        </w:rPr>
        <w:t>ώσει τις απαραίτητες εκτάσεις.</w:t>
      </w:r>
    </w:p>
    <w:p w14:paraId="6B86BB8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 κυρία Υπουργέ.</w:t>
      </w:r>
    </w:p>
    <w:p w14:paraId="6B86BB9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Ακολουθεί η έκτη με αριθμό 259/29-11-2016 επίκαιρη ερώτηση δεύτερου κύκλου της 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w:t>
      </w:r>
      <w:r>
        <w:rPr>
          <w:rFonts w:eastAsia="Times New Roman" w:cs="Times New Roman"/>
          <w:szCs w:val="24"/>
        </w:rPr>
        <w:t xml:space="preserve">ς την Υπουργό Πολιτισμού και </w:t>
      </w:r>
      <w:r>
        <w:rPr>
          <w:rFonts w:eastAsia="Times New Roman" w:cs="Times New Roman"/>
          <w:szCs w:val="24"/>
        </w:rPr>
        <w:lastRenderedPageBreak/>
        <w:t>Αθλητισμού, σχετικά με τη θέση του Γενικού Διευθυντή στο Ελληνικό Φεστιβάλ.</w:t>
      </w:r>
    </w:p>
    <w:p w14:paraId="6B86BB9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Υπουργός κ. Λυδία </w:t>
      </w:r>
      <w:proofErr w:type="spellStart"/>
      <w:r>
        <w:rPr>
          <w:rFonts w:eastAsia="Times New Roman" w:cs="Times New Roman"/>
          <w:szCs w:val="24"/>
        </w:rPr>
        <w:t>Κονιόρδου</w:t>
      </w:r>
      <w:proofErr w:type="spellEnd"/>
      <w:r>
        <w:rPr>
          <w:rFonts w:eastAsia="Times New Roman" w:cs="Times New Roman"/>
          <w:szCs w:val="24"/>
        </w:rPr>
        <w:t>.</w:t>
      </w:r>
    </w:p>
    <w:p w14:paraId="6B86BB9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για δύο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6B86BB9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 </w:t>
      </w:r>
    </w:p>
    <w:p w14:paraId="6B86BB9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Καλημέρα σε όλους.</w:t>
      </w:r>
    </w:p>
    <w:p w14:paraId="6B86BB9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Να ευχηθώ και επίσημα καλή επιτυχία στο έργο σας, αν και με τον προϋπολογισμό που ακούσαμε τις τελευταίες μέρες έχω την αίσθηση ότι το θέμα του πολιτισμού είναι ήδη ναρκοθετημένο.</w:t>
      </w:r>
    </w:p>
    <w:p w14:paraId="6B86BB9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Κυρία Υπουργέ, το θέμα έχει χ</w:t>
      </w:r>
      <w:r>
        <w:rPr>
          <w:rFonts w:eastAsia="Times New Roman" w:cs="Times New Roman"/>
          <w:szCs w:val="24"/>
        </w:rPr>
        <w:t xml:space="preserve">άσει, βέβαια, την επικαιρότητά του, διότι οι εξελίξεις ήταν μέσα στον Νοέμβρη. Μιλάμε, λοιπόν, για αυτό το σήριαλ, που παρακολουθήσαμε όλοι, κυρίως μέσα από τον Τύπο -είχε και λίγα στοιχεία φαρσοκωμωδίας- για την υπόθεση του Φεστιβάλ Αθηνών. </w:t>
      </w:r>
    </w:p>
    <w:p w14:paraId="6B86BB9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Στις 29 Νοεμβ</w:t>
      </w:r>
      <w:r>
        <w:rPr>
          <w:rFonts w:eastAsia="Times New Roman" w:cs="Times New Roman"/>
          <w:szCs w:val="24"/>
        </w:rPr>
        <w:t xml:space="preserve">ρίου, λοιπόν, την επόμενη μέρα, αφού είχε κατατεθεί επίκαιρη ερώτηση, υπάρχουν δημοσιεύματα, που εμφανίζουν τον </w:t>
      </w:r>
      <w:r>
        <w:rPr>
          <w:rFonts w:eastAsia="Times New Roman" w:cs="Times New Roman"/>
          <w:szCs w:val="24"/>
        </w:rPr>
        <w:t>καλλιτεχνικό διε</w:t>
      </w:r>
      <w:r>
        <w:rPr>
          <w:rFonts w:eastAsia="Times New Roman" w:cs="Times New Roman"/>
          <w:szCs w:val="24"/>
        </w:rPr>
        <w:t>υθυντή</w:t>
      </w:r>
      <w:r>
        <w:rPr>
          <w:rFonts w:eastAsia="Times New Roman" w:cs="Times New Roman"/>
          <w:szCs w:val="24"/>
        </w:rPr>
        <w:t xml:space="preserve"> του Φεστιβάλ, ο οποίος να θυμηθούμε λίγο ότι ήρθε πραγματικά στο «και πέντε» μετά την απομάκρυνση του κ. </w:t>
      </w:r>
      <w:proofErr w:type="spellStart"/>
      <w:r>
        <w:rPr>
          <w:rFonts w:eastAsia="Times New Roman" w:cs="Times New Roman"/>
          <w:szCs w:val="24"/>
        </w:rPr>
        <w:t>Λούκου</w:t>
      </w:r>
      <w:proofErr w:type="spellEnd"/>
      <w:r>
        <w:rPr>
          <w:rFonts w:eastAsia="Times New Roman" w:cs="Times New Roman"/>
          <w:szCs w:val="24"/>
        </w:rPr>
        <w:t xml:space="preserve"> και το φι</w:t>
      </w:r>
      <w:r>
        <w:rPr>
          <w:rFonts w:eastAsia="Times New Roman" w:cs="Times New Roman"/>
          <w:szCs w:val="24"/>
        </w:rPr>
        <w:t xml:space="preserve">άσκο </w:t>
      </w:r>
      <w:proofErr w:type="spellStart"/>
      <w:r>
        <w:rPr>
          <w:rFonts w:eastAsia="Times New Roman" w:cs="Times New Roman"/>
          <w:szCs w:val="24"/>
        </w:rPr>
        <w:t>Φαμπρ</w:t>
      </w:r>
      <w:proofErr w:type="spellEnd"/>
      <w:r>
        <w:rPr>
          <w:rFonts w:eastAsia="Times New Roman" w:cs="Times New Roman"/>
          <w:szCs w:val="24"/>
        </w:rPr>
        <w:t xml:space="preserve"> να σώσει το Φεστιβάλ πέρυσι το καλοκαίρι, ο οποίος ουσιαστικά σε ένα απολογισμό-ποταμό καταγγέλλει </w:t>
      </w:r>
      <w:r>
        <w:rPr>
          <w:rFonts w:eastAsia="Times New Roman" w:cs="Times New Roman"/>
          <w:szCs w:val="24"/>
        </w:rPr>
        <w:t>πρόεδρο</w:t>
      </w:r>
      <w:r>
        <w:rPr>
          <w:rFonts w:eastAsia="Times New Roman" w:cs="Times New Roman"/>
          <w:szCs w:val="24"/>
        </w:rPr>
        <w:t xml:space="preserve"> και </w:t>
      </w:r>
      <w:r>
        <w:rPr>
          <w:rFonts w:eastAsia="Times New Roman" w:cs="Times New Roman"/>
          <w:szCs w:val="24"/>
        </w:rPr>
        <w:t>αντιπρόεδρο</w:t>
      </w:r>
      <w:r>
        <w:rPr>
          <w:rFonts w:eastAsia="Times New Roman" w:cs="Times New Roman"/>
          <w:szCs w:val="24"/>
        </w:rPr>
        <w:t xml:space="preserve"> του Διοικητικού Συμβουλίου του Φεστιβάλ, λέγοντας ότι υπονομεύεται το έργο του και ότι υπάρχει μια οργανωμένη προσπάθεια -</w:t>
      </w:r>
      <w:r>
        <w:rPr>
          <w:rFonts w:eastAsia="Times New Roman" w:cs="Times New Roman"/>
          <w:szCs w:val="24"/>
        </w:rPr>
        <w:t xml:space="preserve">να το πω λαϊκά- να μπουν τρικλοποδιές και να μην καταφέρει να ασκήσει τελικά τα καθήκοντά του ούτε στο ελάχιστο. </w:t>
      </w:r>
    </w:p>
    <w:p w14:paraId="6B86BB9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 Ελληνικό Φεστιβάλ, σύμφωνα με αυτά που λέει ο </w:t>
      </w:r>
      <w:r>
        <w:rPr>
          <w:rFonts w:eastAsia="Times New Roman" w:cs="Times New Roman"/>
          <w:szCs w:val="24"/>
        </w:rPr>
        <w:t>καλλιτεχνικός διευ</w:t>
      </w:r>
      <w:r>
        <w:rPr>
          <w:rFonts w:eastAsia="Times New Roman" w:cs="Times New Roman"/>
          <w:szCs w:val="24"/>
        </w:rPr>
        <w:t>θυντής</w:t>
      </w:r>
      <w:r>
        <w:rPr>
          <w:rFonts w:eastAsia="Times New Roman" w:cs="Times New Roman"/>
          <w:szCs w:val="24"/>
        </w:rPr>
        <w:t xml:space="preserve">, χρεώνεται με ένα πρόστιμο σχεδόν ενός εκατομμυρίου από την πρόσληψη εργαζομένων εκτός διαδικασίας ΑΣΕΠ, με αποτέλεσμα να χάνουν και τη σύμβαση εργασίας που έχουν είκοσι εργαζόμενοι. </w:t>
      </w:r>
    </w:p>
    <w:p w14:paraId="6B86BB99"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Στη συνέχεια ο </w:t>
      </w:r>
      <w:r>
        <w:rPr>
          <w:rFonts w:eastAsia="Times New Roman" w:cs="Times New Roman"/>
          <w:bCs/>
          <w:shd w:val="clear" w:color="auto" w:fill="FFFFFF"/>
        </w:rPr>
        <w:t>καλλιτεχνικός δ</w:t>
      </w:r>
      <w:r>
        <w:rPr>
          <w:rFonts w:eastAsia="Times New Roman" w:cs="Times New Roman"/>
          <w:bCs/>
          <w:shd w:val="clear" w:color="auto" w:fill="FFFFFF"/>
        </w:rPr>
        <w:t>ιευθυντής</w:t>
      </w:r>
      <w:r>
        <w:rPr>
          <w:rFonts w:eastAsia="Times New Roman" w:cs="Times New Roman"/>
          <w:bCs/>
          <w:shd w:val="clear" w:color="auto" w:fill="FFFFFF"/>
        </w:rPr>
        <w:t xml:space="preserve"> ισχυρίζεται ότι υπάρχει και ένα</w:t>
      </w:r>
      <w:r>
        <w:rPr>
          <w:rFonts w:eastAsia="Times New Roman" w:cs="Times New Roman"/>
          <w:bCs/>
          <w:shd w:val="clear" w:color="auto" w:fill="FFFFFF"/>
        </w:rPr>
        <w:t xml:space="preserve"> οργανόγραμμα, που </w:t>
      </w:r>
      <w:r>
        <w:rPr>
          <w:rFonts w:eastAsia="Times New Roman"/>
          <w:bCs/>
          <w:shd w:val="clear" w:color="auto" w:fill="FFFFFF"/>
        </w:rPr>
        <w:t>έχει</w:t>
      </w:r>
      <w:r>
        <w:rPr>
          <w:rFonts w:eastAsia="Times New Roman" w:cs="Times New Roman"/>
          <w:bCs/>
          <w:shd w:val="clear" w:color="auto" w:fill="FFFFFF"/>
        </w:rPr>
        <w:t xml:space="preserve"> κατατεθεί από τον Ιούλιο, το οποίο θα μπορούσε να οδηγήσει σε μόνιμες προσλήψεις ΑΣΕΠ, καθώς και ένας απολογισμός. Όμως, όλα αυτά περνάνε, χωρίς καμμία απολύτως διάθεση για να υπάρξει εξέλιξη. </w:t>
      </w:r>
    </w:p>
    <w:p w14:paraId="6B86BB9A"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Στη συνέχεια, στον απολογισμό του, ούτ</w:t>
      </w:r>
      <w:r>
        <w:rPr>
          <w:rFonts w:eastAsia="Times New Roman" w:cs="Times New Roman"/>
          <w:bCs/>
          <w:shd w:val="clear" w:color="auto" w:fill="FFFFFF"/>
        </w:rPr>
        <w:t xml:space="preserve">ε λίγο ούτε πολύ ο κ. Θεοδωρόπουλος μας αποκαλύπτει ότι υπάρχει μια κακοδαιμονία στο Φεστιβάλ Αθηνών, που προσομοιάζει πάρα πολύ με την ελληνική δημόσια διοίκηση. Έχουμε αδιαφάνεια στη διαχείριση των οικονομικών, μια </w:t>
      </w:r>
      <w:proofErr w:type="spellStart"/>
      <w:r>
        <w:rPr>
          <w:rFonts w:eastAsia="Times New Roman" w:cs="Times New Roman"/>
          <w:bCs/>
          <w:shd w:val="clear" w:color="auto" w:fill="FFFFFF"/>
        </w:rPr>
        <w:t>εξουσιολαγνεία</w:t>
      </w:r>
      <w:proofErr w:type="spellEnd"/>
      <w:r>
        <w:rPr>
          <w:rFonts w:eastAsia="Times New Roman" w:cs="Times New Roman"/>
          <w:bCs/>
          <w:shd w:val="clear" w:color="auto" w:fill="FFFFFF"/>
        </w:rPr>
        <w:t xml:space="preserve">, παραλείψεις, η αίσθηση </w:t>
      </w:r>
      <w:r>
        <w:rPr>
          <w:rFonts w:eastAsia="Times New Roman" w:cs="Times New Roman"/>
          <w:bCs/>
          <w:shd w:val="clear" w:color="auto" w:fill="FFFFFF"/>
        </w:rPr>
        <w:t xml:space="preserve">ότι το δημόσιο </w:t>
      </w:r>
      <w:r>
        <w:rPr>
          <w:rFonts w:eastAsia="Times New Roman"/>
          <w:bCs/>
          <w:shd w:val="clear" w:color="auto" w:fill="FFFFFF"/>
        </w:rPr>
        <w:t>είναι</w:t>
      </w:r>
      <w:r>
        <w:rPr>
          <w:rFonts w:eastAsia="Times New Roman" w:cs="Times New Roman"/>
          <w:bCs/>
          <w:shd w:val="clear" w:color="auto" w:fill="FFFFFF"/>
        </w:rPr>
        <w:t xml:space="preserve"> τσιφλίκι μας. Αυτά αναφέρονται από ανθρώπους που έχουν μπει στο Διοικητικό Συμβούλιο από τον προκάτοχό σας, όπως και ο ίδιος ο κ. Θεοδωρόπουλος. </w:t>
      </w:r>
    </w:p>
    <w:p w14:paraId="6B86BB9B"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Υπάρχει, λοιπόν, μια εικόνα η οποία δεν μας δίνει και την προοπτική ότι αυτό το πράγμα μπ</w:t>
      </w:r>
      <w:r>
        <w:rPr>
          <w:rFonts w:eastAsia="Times New Roman" w:cs="Times New Roman"/>
          <w:bCs/>
          <w:shd w:val="clear" w:color="auto" w:fill="FFFFFF"/>
        </w:rPr>
        <w:t xml:space="preserve">ορεί να συνεχίσει και να υπάρχει καλή συνεργασία. </w:t>
      </w:r>
    </w:p>
    <w:p w14:paraId="6B86BB9C"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Σε αυτό το περιβάλλον, στις 18 Νοεμβρίου υπάρχει προκήρυξη για την πλήρωση της θέσης του Γενικού Διευθυντή, η οποία </w:t>
      </w:r>
      <w:r>
        <w:rPr>
          <w:rFonts w:eastAsia="Times New Roman"/>
          <w:bCs/>
          <w:shd w:val="clear" w:color="auto" w:fill="FFFFFF"/>
        </w:rPr>
        <w:t>είναι</w:t>
      </w:r>
      <w:r>
        <w:rPr>
          <w:rFonts w:eastAsia="Times New Roman" w:cs="Times New Roman"/>
          <w:bCs/>
          <w:shd w:val="clear" w:color="auto" w:fill="FFFFFF"/>
        </w:rPr>
        <w:t xml:space="preserve"> μια θέση απόλυτα θεσμικά κατοχυρωμένη από τον ιδρυτικό νόμο του Φεστιβάλ. Ε</w:t>
      </w:r>
      <w:r>
        <w:rPr>
          <w:rFonts w:eastAsia="Times New Roman"/>
          <w:bCs/>
          <w:shd w:val="clear" w:color="auto" w:fill="FFFFFF"/>
        </w:rPr>
        <w:t>ίναι</w:t>
      </w:r>
      <w:r>
        <w:rPr>
          <w:rFonts w:eastAsia="Times New Roman" w:cs="Times New Roman"/>
          <w:bCs/>
          <w:shd w:val="clear" w:color="auto" w:fill="FFFFFF"/>
        </w:rPr>
        <w:t xml:space="preserve"> θέσ</w:t>
      </w:r>
      <w:r>
        <w:rPr>
          <w:rFonts w:eastAsia="Times New Roman" w:cs="Times New Roman"/>
          <w:bCs/>
          <w:shd w:val="clear" w:color="auto" w:fill="FFFFFF"/>
        </w:rPr>
        <w:t xml:space="preserve">η ευθύνης, σε αντιδιαστολή με αυτή του Καλλιτεχνικού Διευθυντή. Και υπάρχει και </w:t>
      </w:r>
      <w:r>
        <w:rPr>
          <w:rFonts w:eastAsia="Times New Roman"/>
          <w:bCs/>
          <w:shd w:val="clear" w:color="auto" w:fill="FFFFFF"/>
        </w:rPr>
        <w:t>συγκεκριμένη</w:t>
      </w:r>
      <w:r>
        <w:rPr>
          <w:rFonts w:eastAsia="Times New Roman" w:cs="Times New Roman"/>
          <w:bCs/>
          <w:shd w:val="clear" w:color="auto" w:fill="FFFFFF"/>
        </w:rPr>
        <w:t xml:space="preserve"> περιγραφή των προσόντων που πρέπει να διαθέτει </w:t>
      </w:r>
      <w:r>
        <w:rPr>
          <w:rFonts w:eastAsia="Times New Roman" w:cs="Times New Roman"/>
          <w:bCs/>
          <w:shd w:val="clear" w:color="auto" w:fill="FFFFFF"/>
        </w:rPr>
        <w:t>κ</w:t>
      </w:r>
      <w:r>
        <w:rPr>
          <w:rFonts w:eastAsia="Times New Roman" w:cs="Times New Roman"/>
          <w:bCs/>
          <w:shd w:val="clear" w:color="auto" w:fill="FFFFFF"/>
        </w:rPr>
        <w:t>άποιος</w:t>
      </w:r>
      <w:r>
        <w:rPr>
          <w:rFonts w:eastAsia="Times New Roman" w:cs="Times New Roman"/>
          <w:bCs/>
          <w:shd w:val="clear" w:color="auto" w:fill="FFFFFF"/>
        </w:rPr>
        <w:t xml:space="preserve">. </w:t>
      </w:r>
    </w:p>
    <w:p w14:paraId="6B86BB9D"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προκήρυξη αναρτάται </w:t>
      </w:r>
      <w:r>
        <w:rPr>
          <w:rFonts w:eastAsia="Times New Roman" w:cs="Times New Roman"/>
          <w:bCs/>
          <w:shd w:val="clear" w:color="auto" w:fill="FFFFFF"/>
        </w:rPr>
        <w:t>στ</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ΔΙΑΥΓΕΙΑ</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όπως όφειλε. Και την ίδια μέρα υπάρχουν άλλα δημοσιεύματα που λένε ό</w:t>
      </w:r>
      <w:r>
        <w:rPr>
          <w:rFonts w:eastAsia="Times New Roman" w:cs="Times New Roman"/>
          <w:bCs/>
          <w:shd w:val="clear" w:color="auto" w:fill="FFFFFF"/>
        </w:rPr>
        <w:t xml:space="preserve">τι γίνεται μια προσπάθεια, με επιστολή που έχετε στείλει εσείς, να παγώσετε όλη αυτή τη </w:t>
      </w:r>
      <w:r>
        <w:rPr>
          <w:rFonts w:eastAsia="Times New Roman"/>
          <w:bCs/>
          <w:shd w:val="clear" w:color="auto" w:fill="FFFFFF"/>
        </w:rPr>
        <w:t>διαδικασία,</w:t>
      </w:r>
      <w:r>
        <w:rPr>
          <w:rFonts w:eastAsia="Times New Roman" w:cs="Times New Roman"/>
          <w:bCs/>
          <w:shd w:val="clear" w:color="auto" w:fill="FFFFFF"/>
        </w:rPr>
        <w:t xml:space="preserve"> πράγμα που με βάση τον ιδρυτικό νόμο </w:t>
      </w:r>
      <w:r>
        <w:rPr>
          <w:rFonts w:eastAsia="Times New Roman"/>
          <w:bCs/>
          <w:shd w:val="clear" w:color="auto" w:fill="FFFFFF"/>
        </w:rPr>
        <w:t>είναι</w:t>
      </w:r>
      <w:r>
        <w:rPr>
          <w:rFonts w:eastAsia="Times New Roman" w:cs="Times New Roman"/>
          <w:bCs/>
          <w:shd w:val="clear" w:color="auto" w:fill="FFFFFF"/>
        </w:rPr>
        <w:t xml:space="preserve"> αποκλειστική αρμοδιότητα του Διοικητικού Συμβουλίου του Φεστιβάλ. </w:t>
      </w:r>
    </w:p>
    <w:p w14:paraId="6B86BB9E"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χρειάζεται να σας πω ότι τα δημοσιεύματα α</w:t>
      </w:r>
      <w:r>
        <w:rPr>
          <w:rFonts w:eastAsia="Times New Roman" w:cs="Times New Roman"/>
          <w:bCs/>
          <w:shd w:val="clear" w:color="auto" w:fill="FFFFFF"/>
        </w:rPr>
        <w:t xml:space="preserve">ναφέρονται και σε ονόματα, ότι όλο αυτό γίνεται διότι φωτογραφίζεται ο κ. Δούρος, ο οποίος έχει εκπαραθυρωθεί από τον κ. Μπαλτά και αυτός </w:t>
      </w:r>
      <w:r>
        <w:rPr>
          <w:rFonts w:eastAsia="Times New Roman"/>
          <w:bCs/>
          <w:shd w:val="clear" w:color="auto" w:fill="FFFFFF"/>
        </w:rPr>
        <w:t>είναι</w:t>
      </w:r>
      <w:r>
        <w:rPr>
          <w:rFonts w:eastAsia="Times New Roman" w:cs="Times New Roman"/>
          <w:bCs/>
          <w:shd w:val="clear" w:color="auto" w:fill="FFFFFF"/>
        </w:rPr>
        <w:t xml:space="preserve"> ένας τρόπος για να επιστρέψει στα καλλιτεχνικά δρώμενα της χώρας.</w:t>
      </w:r>
    </w:p>
    <w:p w14:paraId="6B86BB9F"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Πάμε στο ουσιαστικό θέμα. Ο </w:t>
      </w:r>
      <w:r>
        <w:rPr>
          <w:rFonts w:eastAsia="Times New Roman" w:cs="Times New Roman"/>
          <w:bCs/>
          <w:shd w:val="clear" w:color="auto" w:fill="FFFFFF"/>
        </w:rPr>
        <w:t>γενικός διευθυντής</w:t>
      </w:r>
      <w:r>
        <w:rPr>
          <w:rFonts w:eastAsia="Times New Roman" w:cs="Times New Roman"/>
          <w:bCs/>
          <w:shd w:val="clear" w:color="auto" w:fill="FFFFFF"/>
        </w:rPr>
        <w:t xml:space="preserve"> </w:t>
      </w:r>
      <w:r>
        <w:rPr>
          <w:rFonts w:eastAsia="Times New Roman"/>
          <w:bCs/>
          <w:shd w:val="clear" w:color="auto" w:fill="FFFFFF"/>
        </w:rPr>
        <w:t>έχει</w:t>
      </w:r>
      <w:r>
        <w:rPr>
          <w:rFonts w:eastAsia="Times New Roman" w:cs="Times New Roman"/>
          <w:bCs/>
          <w:shd w:val="clear" w:color="auto" w:fill="FFFFFF"/>
        </w:rPr>
        <w:t xml:space="preserve"> μια πολύ σημαντική αποστολή, μια πολύ σημαντική αρμοδιότητα: να ετοιμάσει τον φάκελο που πρέπει να υποβληθεί μέχρι τις 31 Ιανουαρίου του 2017 στο Περιφερειακό Επιχειρησιακό Πρόγραμμα «Αττική 2014</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2020». Αν δεν υπάρξει η έγκαιρη προετοιμασία, κινδυνεύουν να χαθούν 900.000 ευρώ, χρήματα τα οποία ο πολιτισμός τα </w:t>
      </w:r>
      <w:r>
        <w:rPr>
          <w:rFonts w:eastAsia="Times New Roman"/>
          <w:bCs/>
          <w:shd w:val="clear" w:color="auto" w:fill="FFFFFF"/>
        </w:rPr>
        <w:t>έχει</w:t>
      </w:r>
      <w:r>
        <w:rPr>
          <w:rFonts w:eastAsia="Times New Roman" w:cs="Times New Roman"/>
          <w:bCs/>
          <w:shd w:val="clear" w:color="auto" w:fill="FFFFFF"/>
        </w:rPr>
        <w:t xml:space="preserve"> πολύ – πολύ μεγάλη ανάγκη. </w:t>
      </w:r>
    </w:p>
    <w:p w14:paraId="6B86BBA0"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Κυρία </w:t>
      </w:r>
      <w:proofErr w:type="spellStart"/>
      <w:r>
        <w:rPr>
          <w:rFonts w:eastAsia="Times New Roman" w:cs="Times New Roman"/>
          <w:bCs/>
          <w:shd w:val="clear" w:color="auto" w:fill="FFFFFF"/>
        </w:rPr>
        <w:t>Κεφαλίδου</w:t>
      </w:r>
      <w:proofErr w:type="spellEnd"/>
      <w:r>
        <w:rPr>
          <w:rFonts w:eastAsia="Times New Roman" w:cs="Times New Roman"/>
          <w:bCs/>
          <w:shd w:val="clear" w:color="auto" w:fill="FFFFFF"/>
        </w:rPr>
        <w:t>, έχετε και τη δευτερολογία σας.</w:t>
      </w:r>
    </w:p>
    <w:p w14:paraId="6B86BBA1"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ΚΕΦΑΛΙΔΟΥ:</w:t>
      </w:r>
      <w:r>
        <w:rPr>
          <w:rFonts w:eastAsia="Times New Roman" w:cs="Times New Roman"/>
          <w:bCs/>
          <w:shd w:val="clear" w:color="auto" w:fill="FFFFFF"/>
        </w:rPr>
        <w:t xml:space="preserve"> Τε</w:t>
      </w:r>
      <w:r>
        <w:rPr>
          <w:rFonts w:eastAsia="Times New Roman" w:cs="Times New Roman"/>
          <w:bCs/>
          <w:shd w:val="clear" w:color="auto" w:fill="FFFFFF"/>
        </w:rPr>
        <w:t xml:space="preserve">λειώνω. Πάρτε λίγο χρόνο από τη δευτερολογία μου, κύριε Πρόεδρε. Δεν υπάρχει λόγος. </w:t>
      </w:r>
    </w:p>
    <w:p w14:paraId="6B86BBA2"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Επ</w:t>
      </w:r>
      <w:r>
        <w:rPr>
          <w:rFonts w:eastAsia="Times New Roman" w:cs="Times New Roman"/>
          <w:bCs/>
          <w:shd w:val="clear" w:color="auto" w:fill="FFFFFF"/>
        </w:rPr>
        <w:t>ομένως φτάνουμε στην αντικατάσταση όλου του Διοικητικού Συμβουλίου, το οποίο ξηλώνεται από εσάς, χωρίς να ξέρουμε, βέβαια, για τα πεπραγμένα του. Δεν υπάρχει επαρκής αιτ</w:t>
      </w:r>
      <w:r>
        <w:rPr>
          <w:rFonts w:eastAsia="Times New Roman" w:cs="Times New Roman"/>
          <w:bCs/>
          <w:shd w:val="clear" w:color="auto" w:fill="FFFFFF"/>
        </w:rPr>
        <w:t xml:space="preserve">ιολογία </w:t>
      </w:r>
      <w:r>
        <w:rPr>
          <w:rFonts w:eastAsia="Times New Roman" w:cs="Times New Roman"/>
          <w:bCs/>
          <w:shd w:val="clear" w:color="auto" w:fill="FFFFFF"/>
        </w:rPr>
        <w:t>γι</w:t>
      </w:r>
      <w:r>
        <w:rPr>
          <w:rFonts w:eastAsia="Times New Roman" w:cs="Times New Roman"/>
          <w:bCs/>
          <w:shd w:val="clear" w:color="auto" w:fill="FFFFFF"/>
        </w:rPr>
        <w:t>’</w:t>
      </w:r>
      <w:r>
        <w:rPr>
          <w:rFonts w:eastAsia="Times New Roman" w:cs="Times New Roman"/>
          <w:bCs/>
          <w:shd w:val="clear" w:color="auto" w:fill="FFFFFF"/>
        </w:rPr>
        <w:t xml:space="preserve"> αυτό. Και ακολουθεί ο ορισμός του </w:t>
      </w:r>
      <w:r>
        <w:rPr>
          <w:rFonts w:eastAsia="Times New Roman" w:cs="Times New Roman"/>
          <w:bCs/>
          <w:shd w:val="clear" w:color="auto" w:fill="FFFFFF"/>
        </w:rPr>
        <w:t>καινούρ</w:t>
      </w:r>
      <w:r>
        <w:rPr>
          <w:rFonts w:eastAsia="Times New Roman" w:cs="Times New Roman"/>
          <w:bCs/>
          <w:shd w:val="clear" w:color="auto" w:fill="FFFFFF"/>
        </w:rPr>
        <w:t>γ</w:t>
      </w:r>
      <w:r>
        <w:rPr>
          <w:rFonts w:eastAsia="Times New Roman" w:cs="Times New Roman"/>
          <w:bCs/>
          <w:shd w:val="clear" w:color="auto" w:fill="FFFFFF"/>
        </w:rPr>
        <w:t xml:space="preserve">ιου </w:t>
      </w:r>
      <w:r>
        <w:rPr>
          <w:rFonts w:eastAsia="Times New Roman" w:cs="Times New Roman"/>
          <w:bCs/>
          <w:shd w:val="clear" w:color="auto" w:fill="FFFFFF"/>
        </w:rPr>
        <w:t>π</w:t>
      </w:r>
      <w:r>
        <w:rPr>
          <w:rFonts w:eastAsia="Times New Roman" w:cs="Times New Roman"/>
          <w:bCs/>
          <w:shd w:val="clear" w:color="auto" w:fill="FFFFFF"/>
        </w:rPr>
        <w:t>ροέδρου</w:t>
      </w:r>
      <w:r>
        <w:rPr>
          <w:rFonts w:eastAsia="Times New Roman" w:cs="Times New Roman"/>
          <w:bCs/>
          <w:shd w:val="clear" w:color="auto" w:fill="FFFFFF"/>
        </w:rPr>
        <w:t xml:space="preserve"> του Διοικητικού Συμβουλίου, του κ. </w:t>
      </w:r>
      <w:proofErr w:type="spellStart"/>
      <w:r>
        <w:rPr>
          <w:rFonts w:eastAsia="Times New Roman" w:cs="Times New Roman"/>
          <w:bCs/>
          <w:shd w:val="clear" w:color="auto" w:fill="FFFFFF"/>
        </w:rPr>
        <w:lastRenderedPageBreak/>
        <w:t>Μηλιού</w:t>
      </w:r>
      <w:proofErr w:type="spellEnd"/>
      <w:r>
        <w:rPr>
          <w:rFonts w:eastAsia="Times New Roman" w:cs="Times New Roman"/>
          <w:bCs/>
          <w:shd w:val="clear" w:color="auto" w:fill="FFFFFF"/>
        </w:rPr>
        <w:t xml:space="preserve">, και των μελών, τα οποία οφείλω να πω ότι </w:t>
      </w:r>
      <w:r>
        <w:rPr>
          <w:rFonts w:eastAsia="Times New Roman"/>
          <w:bCs/>
          <w:shd w:val="clear" w:color="auto" w:fill="FFFFFF"/>
        </w:rPr>
        <w:t>είναι</w:t>
      </w:r>
      <w:r>
        <w:rPr>
          <w:rFonts w:eastAsia="Times New Roman" w:cs="Times New Roman"/>
          <w:bCs/>
          <w:shd w:val="clear" w:color="auto" w:fill="FFFFFF"/>
        </w:rPr>
        <w:t xml:space="preserve"> αξιόλογες προσωπικότητες, άνθρωποι του πολιτισμού. </w:t>
      </w:r>
    </w:p>
    <w:p w14:paraId="6B86BBA3"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προφανές, λοιπόν, κυρία Υπουργέ, ότι υπάρ</w:t>
      </w:r>
      <w:r>
        <w:rPr>
          <w:rFonts w:eastAsia="Times New Roman" w:cs="Times New Roman"/>
          <w:bCs/>
          <w:shd w:val="clear" w:color="auto" w:fill="FFFFFF"/>
        </w:rPr>
        <w:t xml:space="preserve">χει ένα εκρηκτικό περιβάλλον στο Φεστιβάλ. Και, δυστυχώς, φαίνεται ότι το Υπουργείο Πολιτισμού δεν </w:t>
      </w:r>
      <w:r>
        <w:rPr>
          <w:rFonts w:eastAsia="Times New Roman"/>
          <w:bCs/>
          <w:shd w:val="clear" w:color="auto" w:fill="FFFFFF"/>
        </w:rPr>
        <w:t>έχει</w:t>
      </w:r>
      <w:r>
        <w:rPr>
          <w:rFonts w:eastAsia="Times New Roman" w:cs="Times New Roman"/>
          <w:bCs/>
          <w:shd w:val="clear" w:color="auto" w:fill="FFFFFF"/>
        </w:rPr>
        <w:t xml:space="preserve"> καταστρώσει κανένα στρατηγικό σχέδιο, αλλά επικρατεί ένα χάος, όπου ο πολιτισμός </w:t>
      </w:r>
      <w:r>
        <w:rPr>
          <w:rFonts w:eastAsia="Times New Roman"/>
          <w:bCs/>
          <w:shd w:val="clear" w:color="auto" w:fill="FFFFFF"/>
        </w:rPr>
        <w:t>-</w:t>
      </w:r>
      <w:r>
        <w:rPr>
          <w:rFonts w:eastAsia="Times New Roman" w:cs="Times New Roman"/>
          <w:bCs/>
          <w:shd w:val="clear" w:color="auto" w:fill="FFFFFF"/>
        </w:rPr>
        <w:t>για να χρησιμοποιήσω και τα δικά σας λόγια</w:t>
      </w:r>
      <w:r>
        <w:rPr>
          <w:rFonts w:eastAsia="Times New Roman"/>
          <w:bCs/>
          <w:shd w:val="clear" w:color="auto" w:fill="FFFFFF"/>
        </w:rPr>
        <w:t>-</w:t>
      </w:r>
      <w:r>
        <w:rPr>
          <w:rFonts w:eastAsia="Times New Roman" w:cs="Times New Roman"/>
          <w:bCs/>
          <w:shd w:val="clear" w:color="auto" w:fill="FFFFFF"/>
        </w:rPr>
        <w:t xml:space="preserve"> δείχνει να μην μπορεί να δ</w:t>
      </w:r>
      <w:r>
        <w:rPr>
          <w:rFonts w:eastAsia="Times New Roman" w:cs="Times New Roman"/>
          <w:bCs/>
          <w:shd w:val="clear" w:color="auto" w:fill="FFFFFF"/>
        </w:rPr>
        <w:t xml:space="preserve">ώσει καμμία μορφή. </w:t>
      </w:r>
    </w:p>
    <w:p w14:paraId="6B86BBA4"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Επομένως θέλω να σας ρωτήσω ποιες θεσμικές λύσεις για τα σοβαρότατα προβλήματα που υπάρχουν στο Ελληνικό Φεστιβάλ και έχουν δει το φως της δημοσιότητας θα δώσετε, πέρα από την αλλαγή των προσώπων και σε ποιες ενέργειες σκοπεύετε να προχ</w:t>
      </w:r>
      <w:r>
        <w:rPr>
          <w:rFonts w:eastAsia="Times New Roman" w:cs="Times New Roman"/>
          <w:bCs/>
          <w:shd w:val="clear" w:color="auto" w:fill="FFFFFF"/>
        </w:rPr>
        <w:t xml:space="preserve">ωρήσετε για την εξυγίανση του χώρου και κυρίως για την έγκαιρη προετοιμασία για το Φεστιβάλ. </w:t>
      </w:r>
    </w:p>
    <w:p w14:paraId="6B86BBA5"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Ευχαριστώ πολύ. </w:t>
      </w:r>
    </w:p>
    <w:p w14:paraId="6B86BBA6"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Κυρία Υπουργέ, έχετε τον λόγο. </w:t>
      </w:r>
    </w:p>
    <w:p w14:paraId="6B86BBA7"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ΛΥΔΙΑ ΚΟΝΙΟΡΔΟΥ (</w:t>
      </w:r>
      <w:r>
        <w:rPr>
          <w:rFonts w:eastAsia="Times New Roman" w:cs="Times New Roman"/>
          <w:b/>
          <w:bCs/>
          <w:shd w:val="clear" w:color="auto" w:fill="FFFFFF"/>
        </w:rPr>
        <w:t>Υπουργ</w:t>
      </w:r>
      <w:r>
        <w:rPr>
          <w:rFonts w:eastAsia="Times New Roman" w:cs="Times New Roman"/>
          <w:b/>
          <w:bCs/>
          <w:shd w:val="clear" w:color="auto" w:fill="FFFFFF"/>
        </w:rPr>
        <w:t>ός</w:t>
      </w:r>
      <w:r>
        <w:rPr>
          <w:rFonts w:eastAsia="Times New Roman" w:cs="Times New Roman"/>
          <w:b/>
          <w:bCs/>
          <w:shd w:val="clear" w:color="auto" w:fill="FFFFFF"/>
        </w:rPr>
        <w:t xml:space="preserve"> Πολιτισμού και Αθλητισμού):</w:t>
      </w:r>
      <w:r>
        <w:rPr>
          <w:rFonts w:eastAsia="Times New Roman" w:cs="Times New Roman"/>
          <w:bCs/>
          <w:shd w:val="clear" w:color="auto" w:fill="FFFFFF"/>
        </w:rPr>
        <w:t xml:space="preserve"> Σας ευχαριστώ πολύ, κυρία </w:t>
      </w:r>
      <w:proofErr w:type="spellStart"/>
      <w:r>
        <w:rPr>
          <w:rFonts w:eastAsia="Times New Roman" w:cs="Times New Roman"/>
          <w:bCs/>
          <w:shd w:val="clear" w:color="auto" w:fill="FFFFFF"/>
        </w:rPr>
        <w:t>Κεφαλίδου</w:t>
      </w:r>
      <w:proofErr w:type="spellEnd"/>
      <w:r>
        <w:rPr>
          <w:rFonts w:eastAsia="Times New Roman" w:cs="Times New Roman"/>
          <w:bCs/>
          <w:shd w:val="clear" w:color="auto" w:fill="FFFFFF"/>
        </w:rPr>
        <w:t xml:space="preserve">, για τις ευχές σας και σας ευχαριστώ που, έστω και καθυστερημένα, μας δίνετε τη δυνατότητα να ξεκαθαρίσουμε κάποια πράγματα για το θέμα του Φεστιβάλ. </w:t>
      </w:r>
    </w:p>
    <w:p w14:paraId="6B86BBA8"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Όπως η ίδια παραδεχτήκατε, ο κ. Θεοδωρόπουλος</w:t>
      </w:r>
      <w:r>
        <w:rPr>
          <w:rFonts w:eastAsia="Times New Roman" w:cs="Times New Roman"/>
          <w:bCs/>
          <w:shd w:val="clear" w:color="auto" w:fill="FFFFFF"/>
        </w:rPr>
        <w:t>,</w:t>
      </w:r>
      <w:r>
        <w:rPr>
          <w:rFonts w:eastAsia="Times New Roman" w:cs="Times New Roman"/>
          <w:bCs/>
          <w:shd w:val="clear" w:color="auto" w:fill="FFFFFF"/>
        </w:rPr>
        <w:t xml:space="preserve"> κυριολεκτικά την τελε</w:t>
      </w:r>
      <w:r>
        <w:rPr>
          <w:rFonts w:eastAsia="Times New Roman" w:cs="Times New Roman"/>
          <w:bCs/>
          <w:shd w:val="clear" w:color="auto" w:fill="FFFFFF"/>
        </w:rPr>
        <w:t>υταία στιγμή</w:t>
      </w:r>
      <w:r>
        <w:rPr>
          <w:rFonts w:eastAsia="Times New Roman" w:cs="Times New Roman"/>
          <w:bCs/>
          <w:shd w:val="clear" w:color="auto" w:fill="FFFFFF"/>
        </w:rPr>
        <w:t>,</w:t>
      </w:r>
      <w:r>
        <w:rPr>
          <w:rFonts w:eastAsia="Times New Roman" w:cs="Times New Roman"/>
          <w:bCs/>
          <w:shd w:val="clear" w:color="auto" w:fill="FFFFFF"/>
        </w:rPr>
        <w:t xml:space="preserve"> έσωσε αυτόν τον θεσμό. Παρουσίασε ένα σοβαρό έργο και έτσι αυτή τη στιγμή είμαστε σε θέση να μπορούμε να μιλάμε για τη συνέχεια του Φεστιβάλ. </w:t>
      </w:r>
    </w:p>
    <w:p w14:paraId="6B86BBA9" w14:textId="77777777" w:rsidR="00CA44E2" w:rsidRDefault="009A159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Φεστιβάλ πέρασε δύσκολες στιγμές. Δεν χρειάζεται να ξαναγυρίζουμε, όμως, σε αυτές. Αυτή τη στιγμ</w:t>
      </w:r>
      <w:r>
        <w:rPr>
          <w:rFonts w:eastAsia="Times New Roman" w:cs="Times New Roman"/>
          <w:bCs/>
          <w:shd w:val="clear" w:color="auto" w:fill="FFFFFF"/>
        </w:rPr>
        <w:t xml:space="preserve">ή το Φεστιβάλ </w:t>
      </w:r>
      <w:r>
        <w:rPr>
          <w:rFonts w:eastAsia="Times New Roman"/>
          <w:bCs/>
          <w:shd w:val="clear" w:color="auto" w:fill="FFFFFF"/>
        </w:rPr>
        <w:t>έχει</w:t>
      </w:r>
      <w:r>
        <w:rPr>
          <w:rFonts w:eastAsia="Times New Roman" w:cs="Times New Roman"/>
          <w:bCs/>
          <w:shd w:val="clear" w:color="auto" w:fill="FFFFFF"/>
        </w:rPr>
        <w:t xml:space="preserve"> μπει σε μια </w:t>
      </w:r>
      <w:r>
        <w:rPr>
          <w:rFonts w:eastAsia="Times New Roman" w:cs="Times New Roman"/>
          <w:bCs/>
          <w:shd w:val="clear" w:color="auto" w:fill="FFFFFF"/>
        </w:rPr>
        <w:t>καινούρ</w:t>
      </w:r>
      <w:r>
        <w:rPr>
          <w:rFonts w:eastAsia="Times New Roman" w:cs="Times New Roman"/>
          <w:bCs/>
          <w:shd w:val="clear" w:color="auto" w:fill="FFFFFF"/>
        </w:rPr>
        <w:t>γ</w:t>
      </w:r>
      <w:r>
        <w:rPr>
          <w:rFonts w:eastAsia="Times New Roman" w:cs="Times New Roman"/>
          <w:bCs/>
          <w:shd w:val="clear" w:color="auto" w:fill="FFFFFF"/>
        </w:rPr>
        <w:t>ια</w:t>
      </w:r>
      <w:r>
        <w:rPr>
          <w:rFonts w:eastAsia="Times New Roman" w:cs="Times New Roman"/>
          <w:bCs/>
          <w:shd w:val="clear" w:color="auto" w:fill="FFFFFF"/>
        </w:rPr>
        <w:t xml:space="preserve"> τροχιά, με ένα νέο Διοικητικό Συμβούλιο, το οποίο μπορεί πραγματικά να συνεργαστεί και να </w:t>
      </w:r>
      <w:r>
        <w:rPr>
          <w:rFonts w:eastAsia="Times New Roman" w:cs="Times New Roman"/>
          <w:bCs/>
          <w:shd w:val="clear" w:color="auto" w:fill="FFFFFF"/>
        </w:rPr>
        <w:t>παρ</w:t>
      </w:r>
      <w:r>
        <w:rPr>
          <w:rFonts w:eastAsia="Times New Roman" w:cs="Times New Roman"/>
          <w:bCs/>
          <w:shd w:val="clear" w:color="auto" w:fill="FFFFFF"/>
        </w:rPr>
        <w:t>αγάγ</w:t>
      </w:r>
      <w:r>
        <w:rPr>
          <w:rFonts w:eastAsia="Times New Roman" w:cs="Times New Roman"/>
          <w:bCs/>
          <w:shd w:val="clear" w:color="auto" w:fill="FFFFFF"/>
        </w:rPr>
        <w:t>ει</w:t>
      </w:r>
      <w:r>
        <w:rPr>
          <w:rFonts w:eastAsia="Times New Roman" w:cs="Times New Roman"/>
          <w:bCs/>
          <w:shd w:val="clear" w:color="auto" w:fill="FFFFFF"/>
        </w:rPr>
        <w:t xml:space="preserve"> έργο. </w:t>
      </w:r>
    </w:p>
    <w:p w14:paraId="6B86BBAA" w14:textId="77777777" w:rsidR="00CA44E2" w:rsidRDefault="009A1593">
      <w:pPr>
        <w:spacing w:after="0" w:line="600" w:lineRule="auto"/>
        <w:ind w:firstLine="720"/>
        <w:jc w:val="both"/>
        <w:rPr>
          <w:rFonts w:eastAsia="Times New Roman" w:cs="Times New Roman"/>
        </w:rPr>
      </w:pPr>
      <w:r>
        <w:rPr>
          <w:rFonts w:eastAsia="Times New Roman" w:cs="Times New Roman"/>
          <w:bCs/>
          <w:shd w:val="clear" w:color="auto" w:fill="FFFFFF"/>
        </w:rPr>
        <w:t xml:space="preserve">Θέλω να τονίσω κάτι. Επειδή αναφερθήκατε σε ξήλωμα, δεν </w:t>
      </w:r>
      <w:r>
        <w:rPr>
          <w:rFonts w:eastAsia="Times New Roman"/>
          <w:bCs/>
          <w:shd w:val="clear" w:color="auto" w:fill="FFFFFF"/>
        </w:rPr>
        <w:t>είναι</w:t>
      </w:r>
      <w:r>
        <w:rPr>
          <w:rFonts w:eastAsia="Times New Roman" w:cs="Times New Roman"/>
          <w:bCs/>
          <w:shd w:val="clear" w:color="auto" w:fill="FFFFFF"/>
        </w:rPr>
        <w:t xml:space="preserve"> ξήλωμα. Προσπαθούμε να βρούμε την καλύτερη λύ</w:t>
      </w:r>
      <w:r>
        <w:rPr>
          <w:rFonts w:eastAsia="Times New Roman" w:cs="Times New Roman"/>
          <w:bCs/>
          <w:shd w:val="clear" w:color="auto" w:fill="FFFFFF"/>
        </w:rPr>
        <w:t xml:space="preserve">ση, εξαντλώντας τον </w:t>
      </w:r>
      <w:r>
        <w:rPr>
          <w:rFonts w:eastAsia="Times New Roman" w:cs="Times New Roman"/>
          <w:bCs/>
          <w:shd w:val="clear" w:color="auto" w:fill="FFFFFF"/>
        </w:rPr>
        <w:lastRenderedPageBreak/>
        <w:t xml:space="preserve">διάλογο, εξαντλώντας την προσπάθεια να γεφυρωθούν οι αντιθέσεις. Βλέπαμε ότι, δυστυχώς, αυτό δεν μπορεί να γίνει και έτσι με μεγάλο σεβασμό στις προσωπικότητες του προηγουμένου </w:t>
      </w:r>
      <w:r>
        <w:rPr>
          <w:rFonts w:eastAsia="Times New Roman" w:cs="Times New Roman"/>
          <w:bCs/>
          <w:shd w:val="clear" w:color="auto" w:fill="FFFFFF"/>
        </w:rPr>
        <w:t>Δ</w:t>
      </w:r>
      <w:r>
        <w:rPr>
          <w:rFonts w:eastAsia="Times New Roman" w:cs="Times New Roman"/>
          <w:bCs/>
          <w:shd w:val="clear" w:color="auto" w:fill="FFFFFF"/>
        </w:rPr>
        <w:t>.</w:t>
      </w:r>
      <w:r>
        <w:rPr>
          <w:rFonts w:eastAsia="Times New Roman" w:cs="Times New Roman"/>
          <w:bCs/>
          <w:shd w:val="clear" w:color="auto" w:fill="FFFFFF"/>
        </w:rPr>
        <w:t>Σ</w:t>
      </w:r>
      <w:r>
        <w:rPr>
          <w:rFonts w:eastAsia="Times New Roman" w:cs="Times New Roman"/>
          <w:bCs/>
          <w:shd w:val="clear" w:color="auto" w:fill="FFFFFF"/>
        </w:rPr>
        <w:t>.</w:t>
      </w:r>
      <w:r>
        <w:rPr>
          <w:rFonts w:eastAsia="Times New Roman" w:cs="Times New Roman"/>
          <w:bCs/>
          <w:shd w:val="clear" w:color="auto" w:fill="FFFFFF"/>
        </w:rPr>
        <w:t xml:space="preserve"> –άλλωστε, με πολλούς από αυτούς είμαστε σε επαφή και δ</w:t>
      </w:r>
      <w:r>
        <w:rPr>
          <w:rFonts w:eastAsia="Times New Roman" w:cs="Times New Roman"/>
          <w:bCs/>
          <w:shd w:val="clear" w:color="auto" w:fill="FFFFFF"/>
        </w:rPr>
        <w:t>εν μας χωρίζει τίποτα</w:t>
      </w:r>
      <w:r>
        <w:rPr>
          <w:rFonts w:eastAsia="Times New Roman"/>
          <w:bCs/>
          <w:shd w:val="clear" w:color="auto" w:fill="FFFFFF"/>
        </w:rPr>
        <w:t>-</w:t>
      </w:r>
      <w:r>
        <w:rPr>
          <w:rFonts w:eastAsia="Times New Roman" w:cs="Times New Roman"/>
          <w:bCs/>
          <w:shd w:val="clear" w:color="auto" w:fill="FFFFFF"/>
        </w:rPr>
        <w:t xml:space="preserve"> έπρεπε να προχωρήσουμε σε ένα </w:t>
      </w:r>
      <w:r>
        <w:rPr>
          <w:rFonts w:eastAsia="Times New Roman" w:cs="Times New Roman"/>
          <w:bCs/>
          <w:shd w:val="clear" w:color="auto" w:fill="FFFFFF"/>
        </w:rPr>
        <w:t>καινούρ</w:t>
      </w:r>
      <w:r>
        <w:rPr>
          <w:rFonts w:eastAsia="Times New Roman" w:cs="Times New Roman"/>
          <w:bCs/>
          <w:shd w:val="clear" w:color="auto" w:fill="FFFFFF"/>
        </w:rPr>
        <w:t>γ</w:t>
      </w:r>
      <w:r>
        <w:rPr>
          <w:rFonts w:eastAsia="Times New Roman" w:cs="Times New Roman"/>
          <w:bCs/>
          <w:shd w:val="clear" w:color="auto" w:fill="FFFFFF"/>
        </w:rPr>
        <w:t>ιο Δ</w:t>
      </w:r>
      <w:r>
        <w:rPr>
          <w:rFonts w:eastAsia="Times New Roman" w:cs="Times New Roman"/>
          <w:bCs/>
          <w:shd w:val="clear" w:color="auto" w:fill="FFFFFF"/>
        </w:rPr>
        <w:t>.</w:t>
      </w:r>
      <w:r>
        <w:rPr>
          <w:rFonts w:eastAsia="Times New Roman" w:cs="Times New Roman"/>
          <w:bCs/>
          <w:shd w:val="clear" w:color="auto" w:fill="FFFFFF"/>
        </w:rPr>
        <w:t>Σ</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για να σωθεί ο θεσμός και να </w:t>
      </w:r>
      <w:r>
        <w:rPr>
          <w:rFonts w:eastAsia="Times New Roman" w:cs="Times New Roman"/>
          <w:bCs/>
          <w:shd w:val="clear" w:color="auto" w:fill="FFFFFF"/>
        </w:rPr>
        <w:t>παρ</w:t>
      </w:r>
      <w:r>
        <w:rPr>
          <w:rFonts w:eastAsia="Times New Roman" w:cs="Times New Roman"/>
          <w:bCs/>
          <w:shd w:val="clear" w:color="auto" w:fill="FFFFFF"/>
        </w:rPr>
        <w:t>αγάγ</w:t>
      </w:r>
      <w:r>
        <w:rPr>
          <w:rFonts w:eastAsia="Times New Roman" w:cs="Times New Roman"/>
          <w:bCs/>
          <w:shd w:val="clear" w:color="auto" w:fill="FFFFFF"/>
        </w:rPr>
        <w:t>ει</w:t>
      </w:r>
      <w:r>
        <w:rPr>
          <w:rFonts w:eastAsia="Times New Roman" w:cs="Times New Roman"/>
          <w:bCs/>
          <w:shd w:val="clear" w:color="auto" w:fill="FFFFFF"/>
        </w:rPr>
        <w:t xml:space="preserve"> έργο.</w:t>
      </w:r>
    </w:p>
    <w:p w14:paraId="6B86BBA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τους εργαζόμενους -θέμα για το οποίο έχουμε πολύ μεγάλη ευαισθησία- θελήσαμε να επαναπροσληφθούν άμεσα. Μέσα σε αυτό το περιβάλλον και την ατμόσφαιρα σύγκρουσης θελήσαμε να αποφασίσουμε συνολικά για τους εργαζόμενους, μόλις ξεκαθαρίσει το τοπίο.</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 εργαζόμενοι του Φεστιβάλ </w:t>
      </w:r>
      <w:r>
        <w:rPr>
          <w:rFonts w:eastAsia="Times New Roman" w:cs="Times New Roman"/>
          <w:szCs w:val="24"/>
        </w:rPr>
        <w:t xml:space="preserve">ήρθαν </w:t>
      </w:r>
      <w:r>
        <w:rPr>
          <w:rFonts w:eastAsia="Times New Roman" w:cs="Times New Roman"/>
          <w:szCs w:val="24"/>
        </w:rPr>
        <w:t xml:space="preserve">στο Υπουργείο και τους υποσχέθηκα </w:t>
      </w:r>
      <w:r>
        <w:rPr>
          <w:rFonts w:eastAsia="Times New Roman" w:cs="Times New Roman"/>
          <w:szCs w:val="24"/>
        </w:rPr>
        <w:t xml:space="preserve">προσωπικά </w:t>
      </w:r>
      <w:r>
        <w:rPr>
          <w:rFonts w:eastAsia="Times New Roman" w:cs="Times New Roman"/>
          <w:szCs w:val="24"/>
        </w:rPr>
        <w:t xml:space="preserve">ότι δεν διακινδυνεύει η θέση τους. Και άμεσα, με το που ολοκληρώθηκε το </w:t>
      </w:r>
      <w:r>
        <w:rPr>
          <w:rFonts w:eastAsia="Times New Roman" w:cs="Times New Roman"/>
          <w:szCs w:val="24"/>
        </w:rPr>
        <w:t>καινούρ</w:t>
      </w:r>
      <w:r>
        <w:rPr>
          <w:rFonts w:eastAsia="Times New Roman" w:cs="Times New Roman"/>
          <w:szCs w:val="24"/>
        </w:rPr>
        <w:t>γ</w:t>
      </w:r>
      <w:r>
        <w:rPr>
          <w:rFonts w:eastAsia="Times New Roman" w:cs="Times New Roman"/>
          <w:szCs w:val="24"/>
        </w:rPr>
        <w:t>ιο</w:t>
      </w:r>
      <w:r>
        <w:rPr>
          <w:rFonts w:eastAsia="Times New Roman" w:cs="Times New Roman"/>
          <w:szCs w:val="24"/>
        </w:rPr>
        <w:t xml:space="preserve"> Διοικητικό Συμβούλιο, έγινε η νόμιμη -το τονίζω, η νόμιμη- ανανέωση των συμβάσεων που τόσα χρό</w:t>
      </w:r>
      <w:r>
        <w:rPr>
          <w:rFonts w:eastAsia="Times New Roman" w:cs="Times New Roman"/>
          <w:szCs w:val="24"/>
        </w:rPr>
        <w:t xml:space="preserve">νια ήταν σε εκκρεμότητα κι έγινε βάσει νόμου η </w:t>
      </w:r>
      <w:proofErr w:type="spellStart"/>
      <w:r>
        <w:rPr>
          <w:rFonts w:eastAsia="Times New Roman" w:cs="Times New Roman"/>
          <w:szCs w:val="24"/>
        </w:rPr>
        <w:t>επαναπρόσληψή</w:t>
      </w:r>
      <w:proofErr w:type="spellEnd"/>
      <w:r>
        <w:rPr>
          <w:rFonts w:eastAsia="Times New Roman" w:cs="Times New Roman"/>
          <w:szCs w:val="24"/>
        </w:rPr>
        <w:t xml:space="preserve"> τους. </w:t>
      </w:r>
    </w:p>
    <w:p w14:paraId="6B86BBA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οργανόγραμμα, χαίρομαι πάρα πολύ που το λέτε, γιατί, δυστυχώς, όλα αυτά τα χρόνια όχι μόνο το Φεστιβάλ Αθηνών, αλλά και πολύ σημαντικοί εποπτευόμενοι φορείς -και τονίζω, όχι </w:t>
      </w:r>
      <w:r>
        <w:rPr>
          <w:rFonts w:eastAsia="Times New Roman" w:cs="Times New Roman"/>
          <w:szCs w:val="24"/>
        </w:rPr>
        <w:t>με ευθύνη του τελευταίου χρόνου- είχαν αφεθεί να λειτουργούν χωρίς οργανόγραμμα. Ήταν μια κινούμενη άμμος, όπου δεν υπήρχε σαφής προσδιορισμός των αρμοδιοτήτων, με αποτέλεσμα να συμβαίνουν όλα αυτά τα «τραγελαφικά», όπως τα αποκαλέσατε εσείς, στο παρελθόν.</w:t>
      </w:r>
      <w:r>
        <w:rPr>
          <w:rFonts w:eastAsia="Times New Roman" w:cs="Times New Roman"/>
          <w:szCs w:val="24"/>
        </w:rPr>
        <w:t xml:space="preserve"> </w:t>
      </w:r>
    </w:p>
    <w:p w14:paraId="6B86BBA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Ήδη από την προηγούμενη θητεία του κ. Μπαλτά -και το τονίζω αυτό- και των συνεργατών του έχει ξεκινήσει μια προσπάθεια να μπουν οργανογράμματα. Το οργανόγραμμα για το Φεστιβάλ είναι έτοιμο. Καθυστερούσε χωρίς λόγο από το προηγούμενο Διοικητικό Συμβούλιο </w:t>
      </w:r>
      <w:r>
        <w:rPr>
          <w:rFonts w:eastAsia="Times New Roman" w:cs="Times New Roman"/>
          <w:szCs w:val="24"/>
        </w:rPr>
        <w:t xml:space="preserve">με κίνδυνο να μην υπάρξει νόμιμη </w:t>
      </w:r>
      <w:proofErr w:type="spellStart"/>
      <w:r>
        <w:rPr>
          <w:rFonts w:eastAsia="Times New Roman" w:cs="Times New Roman"/>
          <w:szCs w:val="24"/>
        </w:rPr>
        <w:t>επαναπρόσληψη</w:t>
      </w:r>
      <w:proofErr w:type="spellEnd"/>
      <w:r>
        <w:rPr>
          <w:rFonts w:eastAsia="Times New Roman" w:cs="Times New Roman"/>
          <w:szCs w:val="24"/>
        </w:rPr>
        <w:t xml:space="preserve">. Εμείς το προχωράμε και είναι έτοιμο να ισχύσει. </w:t>
      </w:r>
    </w:p>
    <w:p w14:paraId="6B86BBA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τον </w:t>
      </w:r>
      <w:r>
        <w:rPr>
          <w:rFonts w:eastAsia="Times New Roman" w:cs="Times New Roman"/>
          <w:szCs w:val="24"/>
        </w:rPr>
        <w:t>γενικό διευθυντή</w:t>
      </w:r>
      <w:r>
        <w:rPr>
          <w:rFonts w:eastAsia="Times New Roman" w:cs="Times New Roman"/>
          <w:szCs w:val="24"/>
        </w:rPr>
        <w:t xml:space="preserve">: Το Διοικητικό Συμβούλιο ενώ ήξερε ότι η παρουσία του ήταν υπό κρίση, ήξερε ότι έπρεπε να ληφθεί μια </w:t>
      </w:r>
      <w:r>
        <w:rPr>
          <w:rFonts w:eastAsia="Times New Roman" w:cs="Times New Roman"/>
          <w:szCs w:val="24"/>
        </w:rPr>
        <w:lastRenderedPageBreak/>
        <w:t>απόφαση, προχώρησε σε μι</w:t>
      </w:r>
      <w:r>
        <w:rPr>
          <w:rFonts w:eastAsia="Times New Roman" w:cs="Times New Roman"/>
          <w:szCs w:val="24"/>
        </w:rPr>
        <w:t xml:space="preserve">α ανακοίνωση διευθυντή. Η εικόνα, λοιπόν, που είχαμε ήταν πάρα πολύ φτωχή, γιατί ποιος άνθρωπος θα έρθει να αναλάβει μια τόσο σημαντική θέση σε έναν φορέα στον οποίο δεν έχει ξεκαθαρίσει το τοπίο; </w:t>
      </w:r>
    </w:p>
    <w:p w14:paraId="6B86BBA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Θελήσαμε, λοιπόν, προσωρινά να αναστείλουμε αυτή</w:t>
      </w:r>
      <w:r>
        <w:rPr>
          <w:rFonts w:eastAsia="Times New Roman" w:cs="Times New Roman"/>
          <w:szCs w:val="24"/>
        </w:rPr>
        <w:t xml:space="preserve"> την προκήρυξη και άμεσα, με το που μπήκε το καινούργιο Διοικητικό Συμβούλιο, ανανεώσαμε την προκήρυξη και της δώσαμε μια μικρή παράταση, ώστε να δοθεί η ευκαιρία σε περισσότερους ανθρώπους να υποβάλουν την υποψηφιότητά τους και έτσι να έχουμε το καλύτερο </w:t>
      </w:r>
      <w:r>
        <w:rPr>
          <w:rFonts w:eastAsia="Times New Roman" w:cs="Times New Roman"/>
          <w:szCs w:val="24"/>
        </w:rPr>
        <w:t xml:space="preserve">δυνατό αποτέλεσμα. </w:t>
      </w:r>
    </w:p>
    <w:p w14:paraId="6B86BBB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Σας διαβεβαιώνω ότι αυτή τη στιγμή η ατμόσφαιρα στο Φεστιβάλ είναι πάρα πολύ αρμονική, δουλεύει. </w:t>
      </w:r>
    </w:p>
    <w:p w14:paraId="6B86BBB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Για να απαντήσω στο τελευταίο ερώτημά σας για τη συνέχεια και για το αν κινδυνεύει η χρηματοδότηση από το ΕΣΠΑ και με την περιφέρεια, ήδη </w:t>
      </w:r>
      <w:r>
        <w:rPr>
          <w:rFonts w:eastAsia="Times New Roman" w:cs="Times New Roman"/>
          <w:szCs w:val="24"/>
        </w:rPr>
        <w:t xml:space="preserve">στη δεύτερη συνεδρίαση το </w:t>
      </w:r>
      <w:r>
        <w:rPr>
          <w:rFonts w:eastAsia="Times New Roman" w:cs="Times New Roman"/>
          <w:szCs w:val="24"/>
        </w:rPr>
        <w:t>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rPr>
        <w:t>Διοικητικό</w:t>
      </w:r>
      <w:r>
        <w:rPr>
          <w:rFonts w:eastAsia="Times New Roman" w:cs="Times New Roman"/>
          <w:szCs w:val="24"/>
        </w:rPr>
        <w:t xml:space="preserve"> Συμβούλιο έλαβε </w:t>
      </w:r>
      <w:r>
        <w:rPr>
          <w:rFonts w:eastAsia="Times New Roman" w:cs="Times New Roman"/>
          <w:szCs w:val="24"/>
        </w:rPr>
        <w:lastRenderedPageBreak/>
        <w:t xml:space="preserve">την απόφαση να δοθεί σε εταιρεία η προώθηση αυτού του προγράμματος, έτσι ώστε να μη χαθεί χρόνος και να κερδηθεί άμεσα. </w:t>
      </w:r>
    </w:p>
    <w:p w14:paraId="6B86BBB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Επομένως βλέπετε ότι το Φεστιβάλ είναι σε μια πολύ καλή πορεία. Σας δια</w:t>
      </w:r>
      <w:r>
        <w:rPr>
          <w:rFonts w:eastAsia="Times New Roman" w:cs="Times New Roman"/>
          <w:szCs w:val="24"/>
        </w:rPr>
        <w:t xml:space="preserve">βεβαιώ γι’ αυτό. Ήδη, οι προτάσεις του Διοικητικού Συμβουλίου και του καλλιτεχνικού </w:t>
      </w:r>
      <w:r>
        <w:rPr>
          <w:rFonts w:eastAsia="Times New Roman" w:cs="Times New Roman"/>
          <w:szCs w:val="24"/>
        </w:rPr>
        <w:t>δ</w:t>
      </w:r>
      <w:r>
        <w:rPr>
          <w:rFonts w:eastAsia="Times New Roman" w:cs="Times New Roman"/>
          <w:szCs w:val="24"/>
        </w:rPr>
        <w:t>ιευθυντή</w:t>
      </w:r>
      <w:r>
        <w:rPr>
          <w:rFonts w:eastAsia="Times New Roman" w:cs="Times New Roman"/>
          <w:szCs w:val="24"/>
        </w:rPr>
        <w:t xml:space="preserve"> είναι απόλυτα ταυτισμένες με τις δικές μας προτεραιότητες και εκπαιδευτικά και σε σύνδεση με άλλα μέρη της Ελλάδας, έτσι ώστε να μην είναι μόνο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δικό του χώρο</w:t>
      </w:r>
      <w:r>
        <w:rPr>
          <w:rFonts w:eastAsia="Times New Roman" w:cs="Times New Roman"/>
          <w:szCs w:val="24"/>
        </w:rPr>
        <w:t xml:space="preserve">, αλλά να δημιουργήσει συνεργασίες και με άλλες περιοχές της Ελλάδας. </w:t>
      </w:r>
    </w:p>
    <w:p w14:paraId="6B86BBB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Επομένως θέλω να πω ότι είμαστε πολύ ευχαριστημένοι από την πορεία του Φεστιβάλ αυτή τη στιγμή. Σας διαβεβαιώ ότι θα </w:t>
      </w:r>
      <w:r>
        <w:rPr>
          <w:rFonts w:eastAsia="Times New Roman" w:cs="Times New Roman"/>
          <w:szCs w:val="24"/>
        </w:rPr>
        <w:t>παρ</w:t>
      </w:r>
      <w:r>
        <w:rPr>
          <w:rFonts w:eastAsia="Times New Roman" w:cs="Times New Roman"/>
          <w:szCs w:val="24"/>
        </w:rPr>
        <w:t>αγάγ</w:t>
      </w:r>
      <w:r>
        <w:rPr>
          <w:rFonts w:eastAsia="Times New Roman" w:cs="Times New Roman"/>
          <w:szCs w:val="24"/>
        </w:rPr>
        <w:t>ει</w:t>
      </w:r>
      <w:r>
        <w:rPr>
          <w:rFonts w:eastAsia="Times New Roman" w:cs="Times New Roman"/>
          <w:szCs w:val="24"/>
        </w:rPr>
        <w:t xml:space="preserve"> το έργο του με τον καλύτερο τρόπο. </w:t>
      </w:r>
    </w:p>
    <w:p w14:paraId="6B86BBB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w:t>
      </w:r>
      <w:r>
        <w:rPr>
          <w:rFonts w:eastAsia="Times New Roman" w:cs="Times New Roman"/>
          <w:b/>
          <w:szCs w:val="24"/>
        </w:rPr>
        <w:t xml:space="preserve">υκούδης): </w:t>
      </w:r>
      <w:r>
        <w:rPr>
          <w:rFonts w:eastAsia="Times New Roman" w:cs="Times New Roman"/>
          <w:szCs w:val="24"/>
        </w:rPr>
        <w:t xml:space="preserve">Ευχαριστούμε, κυρία Υπουργέ. </w:t>
      </w:r>
    </w:p>
    <w:p w14:paraId="6B86BBB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θέλετε να προσθέσετε κάτι; </w:t>
      </w:r>
    </w:p>
    <w:p w14:paraId="6B86BBB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ΚΕΦΑΛΙΔΟΥ: </w:t>
      </w:r>
      <w:r>
        <w:rPr>
          <w:rFonts w:eastAsia="Times New Roman" w:cs="Times New Roman"/>
          <w:szCs w:val="24"/>
        </w:rPr>
        <w:t>Θέλω να ευχαριστήσω την κυρία Υπουργό. Να της πω, βέβαια, ότι δεν μπορεί πλέον να αναφέρεται στο παρελθόν, διότι επί είκοσι δύο μήνες τώρα η Κυβέ</w:t>
      </w:r>
      <w:r>
        <w:rPr>
          <w:rFonts w:eastAsia="Times New Roman" w:cs="Times New Roman"/>
          <w:szCs w:val="24"/>
        </w:rPr>
        <w:t>ρνησή σας είναι αυτή η οποία παίρνει τις σημαντικές αποφάσεις. Είστε η τρίτη Υπουργός Πολιτισμού, άρα, δεν υπάρχει πλέον περιθώριο για αναφορές στο παρελθόν. Κρινόμαστε όλοι από την πορεία μας. Και επειδή άκουσα με πολλή προσοχή και παρακολούθησα και την ο</w:t>
      </w:r>
      <w:r>
        <w:rPr>
          <w:rFonts w:eastAsia="Times New Roman" w:cs="Times New Roman"/>
          <w:szCs w:val="24"/>
        </w:rPr>
        <w:t xml:space="preserve">μιλία σας στον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εγώ δεν αρνούμαι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ούτε τις αγαθές σας προθέσεις ούτε τα μεγάλα σχέδια για τον πολιτισμό, που εσείς προσωπικά έχετε. </w:t>
      </w:r>
    </w:p>
    <w:p w14:paraId="6B86BBB7"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Όμως, δεν μπορώ να παραβλέψω ότι θα έπρεπε να έχουν σχεδιαστεί, συγκεκριμενοποιηθεί και </w:t>
      </w:r>
      <w:proofErr w:type="spellStart"/>
      <w:r>
        <w:rPr>
          <w:rFonts w:eastAsia="Times New Roman"/>
          <w:szCs w:val="24"/>
        </w:rPr>
        <w:t>ποσοτικοποιηθεί</w:t>
      </w:r>
      <w:proofErr w:type="spellEnd"/>
      <w:r>
        <w:rPr>
          <w:rFonts w:eastAsia="Times New Roman"/>
          <w:szCs w:val="24"/>
        </w:rPr>
        <w:t xml:space="preserve"> -να είναι και κοστολογημένα ακόμη- προγράμματα του Υπουργείου Πολιτισμού πριν από τη δική σας θητεία, ώστε να υπάρχει ένας συνολικός σχεδιασμός της Κυβέρνησης για το πού πάμε, ποια είναι η στόχευσή μας, ποιες είναι οι προτεραιότητές μας.</w:t>
      </w:r>
    </w:p>
    <w:p w14:paraId="6B86BBB8"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Αυ</w:t>
      </w:r>
      <w:r>
        <w:rPr>
          <w:rFonts w:eastAsia="Times New Roman"/>
          <w:szCs w:val="24"/>
        </w:rPr>
        <w:t>τό, λοιπόν, δεν το βλέπουμε πουθενά. Και θα ήθελα πραγματικά -τουλάχιστον σε ό,τι σας αφορά- να αποφύγετε αυτό που μέχρι τώρα έχουμε συνηθίσει να βλέπουμε, δηλαδή, οργανισμούς που εποπτεύει το Υπουργείο Πολιτισμού, να καταντούν να είναι αποθήκη που τακτοπο</w:t>
      </w:r>
      <w:r>
        <w:rPr>
          <w:rFonts w:eastAsia="Times New Roman"/>
          <w:szCs w:val="24"/>
        </w:rPr>
        <w:t xml:space="preserve">ιούνται οι κυβερνητικές υποχρεώσεις ή υποχρεώσεις στη βάση -όπως πολύ ωραία το είπατε- της ανθρώπινης βιοποικιλότητας του ΣΥΡΙΖΑ. </w:t>
      </w:r>
    </w:p>
    <w:p w14:paraId="6B86BBB9"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Θα έλεγα, λοιπόν, ότι επειδή ο εκάστοτε Υπουργός Πολιτισμού αυτής της Κυβέρνησης ουσιαστικά πορεύεται μόνος του σε αυτό το χά</w:t>
      </w:r>
      <w:r>
        <w:rPr>
          <w:rFonts w:eastAsia="Times New Roman"/>
          <w:szCs w:val="24"/>
        </w:rPr>
        <w:t xml:space="preserve">ος, αντιμετωπίζοντας πρόχειρα και </w:t>
      </w:r>
      <w:proofErr w:type="spellStart"/>
      <w:r>
        <w:rPr>
          <w:rFonts w:eastAsia="Times New Roman"/>
          <w:szCs w:val="24"/>
        </w:rPr>
        <w:t>συμπτωματικά</w:t>
      </w:r>
      <w:proofErr w:type="spellEnd"/>
      <w:r>
        <w:rPr>
          <w:rFonts w:eastAsia="Times New Roman"/>
          <w:szCs w:val="24"/>
        </w:rPr>
        <w:t xml:space="preserve"> το θέμα «πολιτισμός», που για μας θα πρέπει να είναι η πρώτη προτεραιότητα -για την Ελλάδα είναι η βαριά βιομηχανία μας, δεν θα σταματήσουμε να το λέμε- θα πρέπει, με τις ελάχιστες υλικές δυνατότητες που μας δ</w:t>
      </w:r>
      <w:r>
        <w:rPr>
          <w:rFonts w:eastAsia="Times New Roman"/>
          <w:szCs w:val="24"/>
        </w:rPr>
        <w:t xml:space="preserve">ίνει ο προϋπολογισμός, να το αντιμετωπίσουμε με σοβαρότητα και να κάνουμε το ανθρωπίνως δυνατόν, γιατί αρμόζει στη χώρα που γέννησε τον πολιτισμό </w:t>
      </w:r>
      <w:r>
        <w:rPr>
          <w:rFonts w:eastAsia="Times New Roman"/>
          <w:szCs w:val="24"/>
        </w:rPr>
        <w:t>αυτό</w:t>
      </w:r>
      <w:r>
        <w:rPr>
          <w:rFonts w:eastAsia="Times New Roman"/>
          <w:szCs w:val="24"/>
        </w:rPr>
        <w:t>ν</w:t>
      </w:r>
      <w:r>
        <w:rPr>
          <w:rFonts w:eastAsia="Times New Roman"/>
          <w:szCs w:val="24"/>
        </w:rPr>
        <w:t>.</w:t>
      </w:r>
      <w:r>
        <w:rPr>
          <w:rFonts w:eastAsia="Times New Roman"/>
          <w:szCs w:val="24"/>
        </w:rPr>
        <w:t xml:space="preserve"> Είναι το ελάχιστο που μπορούμε να κάνουμε.</w:t>
      </w:r>
    </w:p>
    <w:p w14:paraId="6B86BBBA"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Και ελπίζω ότι με αυτά που μου είπατε</w:t>
      </w:r>
      <w:r>
        <w:rPr>
          <w:rFonts w:eastAsia="Times New Roman"/>
          <w:szCs w:val="24"/>
        </w:rPr>
        <w:t>,</w:t>
      </w:r>
      <w:r>
        <w:rPr>
          <w:rFonts w:eastAsia="Times New Roman"/>
          <w:szCs w:val="24"/>
        </w:rPr>
        <w:t xml:space="preserve"> τουλάχιστον σε σχέση </w:t>
      </w:r>
      <w:r>
        <w:rPr>
          <w:rFonts w:eastAsia="Times New Roman"/>
          <w:szCs w:val="24"/>
        </w:rPr>
        <w:t>και με το ανθρώπινο δυναμικό</w:t>
      </w:r>
      <w:r>
        <w:rPr>
          <w:rFonts w:eastAsia="Times New Roman"/>
          <w:szCs w:val="24"/>
        </w:rPr>
        <w:t>,</w:t>
      </w:r>
      <w:r>
        <w:rPr>
          <w:rFonts w:eastAsia="Times New Roman"/>
          <w:szCs w:val="24"/>
        </w:rPr>
        <w:t xml:space="preserve"> που έχει στελεχώσει το Ελληνικό Φεστιβάλ, με τους ανθρώπους, δηλαδή, οι οποίοι τόσα χρόνια συνεργάζονται με το Ελληνικό Φεστιβάλ, έχουν αποκτήσει μια τεχνογνωσία και έχουν πια μόνιμες συμβάσεις εργασίας, ο θεσμός να μπορέσει ν</w:t>
      </w:r>
      <w:r>
        <w:rPr>
          <w:rFonts w:eastAsia="Times New Roman"/>
          <w:szCs w:val="24"/>
        </w:rPr>
        <w:t xml:space="preserve">α βρει τη θέση που του αξίζει. </w:t>
      </w:r>
    </w:p>
    <w:p w14:paraId="6B86BBBB"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Ευχαριστώ.</w:t>
      </w:r>
    </w:p>
    <w:p w14:paraId="6B86BBBC" w14:textId="77777777" w:rsidR="00CA44E2" w:rsidRDefault="009A1593">
      <w:pPr>
        <w:tabs>
          <w:tab w:val="left" w:pos="2608"/>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συνάδελφε.</w:t>
      </w:r>
    </w:p>
    <w:p w14:paraId="6B86BBBD"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Κυρία Υπουργέ, έχετε τον λόγο.</w:t>
      </w:r>
    </w:p>
    <w:p w14:paraId="6B86BBBE" w14:textId="77777777" w:rsidR="00CA44E2" w:rsidRDefault="009A1593">
      <w:pPr>
        <w:tabs>
          <w:tab w:val="left" w:pos="2608"/>
        </w:tabs>
        <w:spacing w:after="0"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Είμαι ο τελευταίος άνθρωπος που θα μείνω στο παρελθόν. Χρησιμοποιώ τ</w:t>
      </w:r>
      <w:r>
        <w:rPr>
          <w:rFonts w:eastAsia="Times New Roman"/>
          <w:szCs w:val="24"/>
        </w:rPr>
        <w:t xml:space="preserve">η ρήση του Ελύτη «πρόσω ολοταχώς». Όμως, δεν μπορώ να μην πω αυτό που έχω ζήσει </w:t>
      </w:r>
      <w:r>
        <w:rPr>
          <w:rFonts w:eastAsia="Times New Roman"/>
          <w:szCs w:val="24"/>
        </w:rPr>
        <w:t xml:space="preserve">ως </w:t>
      </w:r>
      <w:r>
        <w:rPr>
          <w:rFonts w:eastAsia="Times New Roman"/>
          <w:szCs w:val="24"/>
        </w:rPr>
        <w:t xml:space="preserve">πολίτης και </w:t>
      </w:r>
      <w:r>
        <w:rPr>
          <w:rFonts w:eastAsia="Times New Roman"/>
          <w:szCs w:val="24"/>
        </w:rPr>
        <w:t>ως</w:t>
      </w:r>
      <w:r>
        <w:rPr>
          <w:rFonts w:eastAsia="Times New Roman"/>
          <w:szCs w:val="24"/>
        </w:rPr>
        <w:t xml:space="preserve"> καλλιτέχνης όλα αυτά τα χρόνια. Δεν </w:t>
      </w:r>
      <w:r>
        <w:rPr>
          <w:rFonts w:eastAsia="Times New Roman"/>
          <w:szCs w:val="24"/>
        </w:rPr>
        <w:lastRenderedPageBreak/>
        <w:t>μπορώ να μην πω αυτό που συναντάω στο Υπουργείο, που δεν είναι αποτέλεσμα του τελευταίου χρόνου, αλλά η συσσώρευση πράγματ</w:t>
      </w:r>
      <w:r>
        <w:rPr>
          <w:rFonts w:eastAsia="Times New Roman"/>
          <w:szCs w:val="24"/>
        </w:rPr>
        <w:t>ων</w:t>
      </w:r>
      <w:r>
        <w:rPr>
          <w:rFonts w:eastAsia="Times New Roman"/>
          <w:szCs w:val="24"/>
        </w:rPr>
        <w:t>,</w:t>
      </w:r>
      <w:r>
        <w:rPr>
          <w:rFonts w:eastAsia="Times New Roman"/>
          <w:szCs w:val="24"/>
        </w:rPr>
        <w:t xml:space="preserve"> τα οποία δεν τακτοποιήθηκαν όταν έπρεπε. Και τώρα, εν μέσω κρίσης, πρέπει να έχουμε ευέλικτους οργανισμούς</w:t>
      </w:r>
      <w:r>
        <w:rPr>
          <w:rFonts w:eastAsia="Times New Roman"/>
          <w:szCs w:val="24"/>
        </w:rPr>
        <w:t>,</w:t>
      </w:r>
      <w:r>
        <w:rPr>
          <w:rFonts w:eastAsia="Times New Roman"/>
          <w:szCs w:val="24"/>
        </w:rPr>
        <w:t xml:space="preserve"> οι οποίοι θα ανταποκρίνονται γρήγορα στις προκλήσεις αυτής της εποχής. Γι’ αυτό πρέπει να ξεκινήσουμε με το να βάλουμε μια τάξη στα του οίκου το</w:t>
      </w:r>
      <w:r>
        <w:rPr>
          <w:rFonts w:eastAsia="Times New Roman"/>
          <w:szCs w:val="24"/>
        </w:rPr>
        <w:t xml:space="preserve">υς. Αυτό οφείλω να το πω. </w:t>
      </w:r>
    </w:p>
    <w:p w14:paraId="6B86BBBF"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Και, επίσης, οφείλω να πω ότι έχει γίνει ήδη προσπάθεια, την οποία εμείς προχωράμε</w:t>
      </w:r>
      <w:r>
        <w:rPr>
          <w:rFonts w:eastAsia="Times New Roman"/>
          <w:szCs w:val="24"/>
        </w:rPr>
        <w:t>,</w:t>
      </w:r>
      <w:r>
        <w:rPr>
          <w:rFonts w:eastAsia="Times New Roman"/>
          <w:szCs w:val="24"/>
        </w:rPr>
        <w:t xml:space="preserve"> γιατί πιστεύω στη συνέχεια -δεν ανακαλύπτουμε συνέχεια την πυρίτιδα- να προχωρήσουν οι ενέργειες από τις προηγούμενες θητείες των Υπουργών Πολιτι</w:t>
      </w:r>
      <w:r>
        <w:rPr>
          <w:rFonts w:eastAsia="Times New Roman"/>
          <w:szCs w:val="24"/>
        </w:rPr>
        <w:t>σμού.</w:t>
      </w:r>
    </w:p>
    <w:p w14:paraId="6B86BBC0"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Η ερώτησή σας η επόμενη, αυτό που θίξατε, δηλαδή, πριν, για το γενικότερο προγραμματισμό, ανήκει ίσως σε μια άλλη ερώτηση. Δεν μας επιτρέπει ο χρόνος αυτή τη στιγμή να αναπτύξουμε τον προγραμματισμό. </w:t>
      </w:r>
    </w:p>
    <w:p w14:paraId="6B86BBC1"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Ξέρετε πολύ καλά, ωστόσο, ότι είμαστε σε ένα κομβ</w:t>
      </w:r>
      <w:r>
        <w:rPr>
          <w:rFonts w:eastAsia="Times New Roman"/>
          <w:szCs w:val="24"/>
        </w:rPr>
        <w:t xml:space="preserve">ικό σημείο, σε ένα σταυροδρόμι, με ένα πολύ μεγάλο σοκ που υφίσταται η χώρα και </w:t>
      </w:r>
      <w:r>
        <w:rPr>
          <w:rFonts w:eastAsia="Times New Roman"/>
          <w:szCs w:val="24"/>
        </w:rPr>
        <w:lastRenderedPageBreak/>
        <w:t xml:space="preserve">χρειάζεται τα αντανακλαστικά να μπορέσουν να ανταποκριθούν σε αυτή την καινούργια πρόκληση. </w:t>
      </w:r>
    </w:p>
    <w:p w14:paraId="6B86BBC2"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Εγώ ανήκω σε αυτούς τους ανθρώπους που θεωρούν ότι η ανάγκη και οι φωνές των πολιτώ</w:t>
      </w:r>
      <w:r>
        <w:rPr>
          <w:rFonts w:eastAsia="Times New Roman"/>
          <w:szCs w:val="24"/>
        </w:rPr>
        <w:t xml:space="preserve">ν θα δείξουν έναν σωστό δρόμο μαζί με </w:t>
      </w:r>
      <w:r>
        <w:rPr>
          <w:rFonts w:eastAsia="Times New Roman"/>
          <w:szCs w:val="24"/>
        </w:rPr>
        <w:t>το</w:t>
      </w:r>
      <w:r>
        <w:rPr>
          <w:rFonts w:eastAsia="Times New Roman"/>
          <w:szCs w:val="24"/>
        </w:rPr>
        <w:t>ν</w:t>
      </w:r>
      <w:r>
        <w:rPr>
          <w:rFonts w:eastAsia="Times New Roman"/>
          <w:szCs w:val="24"/>
        </w:rPr>
        <w:t xml:space="preserve"> σχεδιασμό του Υπουργείου. Δεν είμαστε από αυτούς που θα καπελώσουμε τους πολίτες με στρατηγικές και απόψεις</w:t>
      </w:r>
      <w:r w:rsidRPr="00A92B56">
        <w:rPr>
          <w:rFonts w:eastAsia="Times New Roman"/>
          <w:szCs w:val="24"/>
        </w:rPr>
        <w:t xml:space="preserve"> </w:t>
      </w:r>
      <w:r>
        <w:rPr>
          <w:rFonts w:eastAsia="Times New Roman"/>
          <w:szCs w:val="24"/>
        </w:rPr>
        <w:t>εκ των άνω</w:t>
      </w:r>
      <w:r>
        <w:rPr>
          <w:rFonts w:eastAsia="Times New Roman"/>
          <w:szCs w:val="24"/>
        </w:rPr>
        <w:t xml:space="preserve">. </w:t>
      </w:r>
    </w:p>
    <w:p w14:paraId="6B86BBC3"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Οφείλουμε να αφουγκραστούμε -και αυτό κάνουμε- τις κινήσεις των πολιτών, τις ανάγκες που έχει</w:t>
      </w:r>
      <w:r>
        <w:rPr>
          <w:rFonts w:eastAsia="Times New Roman"/>
          <w:szCs w:val="24"/>
        </w:rPr>
        <w:t xml:space="preserve"> η χώρα, έτσι ώστε με αυτά τα ελάχιστα χρήματα που έχουμε, να μπορέσουμε να ανταποκριθούμε και να τα αξιοποιήσουμε στο μέγιστο. Είναι επιτακτική ανάγκη αυτή τη στιγμή. Πρέπει να αλλάξει η νοοτροπία μας, να μπορέσουμε να συνεργαστούμε, να κάνουμε περικοπές </w:t>
      </w:r>
      <w:r>
        <w:rPr>
          <w:rFonts w:eastAsia="Times New Roman"/>
          <w:szCs w:val="24"/>
        </w:rPr>
        <w:t xml:space="preserve">όσο το δυνατόν περισσότερο περιττής σπατάλης, κάτι που, δυστυχώς, στο παρελθόν έγινε κατά κόρον. </w:t>
      </w:r>
    </w:p>
    <w:p w14:paraId="6B86BBC4"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Γι’ αυτό σας διαβεβαιώ ότι το έργο μας θα το επιτελέσουμε με πολύ μεγάλη σοβαρότητα και με πολύ μεγάλη ευθύνη.</w:t>
      </w:r>
    </w:p>
    <w:p w14:paraId="6B86BBC5"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Σας ευχαριστώ.</w:t>
      </w:r>
    </w:p>
    <w:p w14:paraId="6B86BBC6" w14:textId="77777777" w:rsidR="00CA44E2" w:rsidRDefault="009A1593">
      <w:pPr>
        <w:tabs>
          <w:tab w:val="left" w:pos="2608"/>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κυρία Υπουργέ.</w:t>
      </w:r>
    </w:p>
    <w:p w14:paraId="6B86BBC7" w14:textId="77777777" w:rsidR="00CA44E2" w:rsidRDefault="009A1593">
      <w:pPr>
        <w:tabs>
          <w:tab w:val="left" w:pos="2608"/>
        </w:tabs>
        <w:spacing w:after="0" w:line="600" w:lineRule="auto"/>
        <w:ind w:firstLine="720"/>
        <w:jc w:val="both"/>
        <w:rPr>
          <w:rFonts w:eastAsia="Times New Roman" w:cs="Times New Roman"/>
          <w:szCs w:val="24"/>
        </w:rPr>
      </w:pPr>
      <w:r>
        <w:rPr>
          <w:rFonts w:eastAsia="Times New Roman"/>
          <w:szCs w:val="24"/>
        </w:rPr>
        <w:t xml:space="preserve">Ακολουθεί η έβδομη με αριθμό </w:t>
      </w:r>
      <w:r>
        <w:rPr>
          <w:rFonts w:eastAsia="Times New Roman" w:cs="Times New Roman"/>
          <w:szCs w:val="24"/>
        </w:rPr>
        <w:t>175/7-11-2016 επίκαιρη ερώτηση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ανάγκη να θεσμοθετηθεί άμεσα ο ειδικός ακατάσχετος λογαριασμός για όλες τις επιχειρήσεις.</w:t>
      </w:r>
    </w:p>
    <w:p w14:paraId="6B86BBC8" w14:textId="77777777" w:rsidR="00CA44E2" w:rsidRDefault="009A1593">
      <w:pPr>
        <w:tabs>
          <w:tab w:val="left" w:pos="2608"/>
        </w:tabs>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η Υφυπουργός Οικονομικών κ.</w:t>
      </w:r>
      <w:r>
        <w:rPr>
          <w:rFonts w:eastAsia="Times New Roman" w:cs="Times New Roman"/>
          <w:szCs w:val="24"/>
        </w:rPr>
        <w:t xml:space="preserve"> </w:t>
      </w:r>
      <w:r>
        <w:rPr>
          <w:rFonts w:eastAsia="Times New Roman" w:cs="Times New Roman"/>
          <w:szCs w:val="24"/>
        </w:rPr>
        <w:t xml:space="preserve">Αικατερίνη </w:t>
      </w:r>
      <w:proofErr w:type="spellStart"/>
      <w:r>
        <w:rPr>
          <w:rFonts w:eastAsia="Times New Roman" w:cs="Times New Roman"/>
          <w:szCs w:val="24"/>
        </w:rPr>
        <w:t>Παπανάτσιου</w:t>
      </w:r>
      <w:proofErr w:type="spellEnd"/>
      <w:r>
        <w:rPr>
          <w:rFonts w:eastAsia="Times New Roman" w:cs="Times New Roman"/>
          <w:szCs w:val="24"/>
        </w:rPr>
        <w:t>.</w:t>
      </w:r>
    </w:p>
    <w:p w14:paraId="6B86BBC9" w14:textId="77777777" w:rsidR="00CA44E2" w:rsidRDefault="009A1593">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6B86BBCA" w14:textId="77777777" w:rsidR="00CA44E2" w:rsidRDefault="009A1593">
      <w:pPr>
        <w:spacing w:after="0" w:line="600" w:lineRule="auto"/>
        <w:ind w:firstLine="720"/>
        <w:jc w:val="both"/>
        <w:rPr>
          <w:rFonts w:eastAsia="Times New Roman"/>
          <w:szCs w:val="24"/>
        </w:rPr>
      </w:pPr>
      <w:r>
        <w:rPr>
          <w:rFonts w:eastAsia="Times New Roman"/>
          <w:b/>
          <w:szCs w:val="24"/>
        </w:rPr>
        <w:t xml:space="preserve">ΒΑΣΙΛΕΙΟΣ </w:t>
      </w:r>
      <w:r>
        <w:rPr>
          <w:rFonts w:eastAsia="Times New Roman"/>
          <w:b/>
          <w:szCs w:val="24"/>
        </w:rPr>
        <w:t>ΚΕΓΚΕΡΟΓΛΟΥ:</w:t>
      </w:r>
      <w:r>
        <w:rPr>
          <w:rFonts w:eastAsia="Times New Roman"/>
          <w:szCs w:val="24"/>
        </w:rPr>
        <w:t xml:space="preserve"> Ευχαριστώ, κύριε Πρόεδρε.</w:t>
      </w:r>
    </w:p>
    <w:p w14:paraId="6B86BBCB" w14:textId="77777777" w:rsidR="00CA44E2" w:rsidRDefault="009A1593">
      <w:pPr>
        <w:spacing w:after="0" w:line="600" w:lineRule="auto"/>
        <w:ind w:firstLine="720"/>
        <w:jc w:val="both"/>
        <w:rPr>
          <w:rFonts w:eastAsia="Times New Roman"/>
          <w:szCs w:val="24"/>
        </w:rPr>
      </w:pPr>
      <w:r>
        <w:rPr>
          <w:rFonts w:eastAsia="Times New Roman"/>
          <w:szCs w:val="24"/>
        </w:rPr>
        <w:t xml:space="preserve">Νομίζω ότι τα στοιχεία για τις επιχειρήσεις που ήδη έχουν κλείσει και για τις επιχειρήσεις που αγωνίζονται να επιβιώσουν μέσα σε μια δύσκολη </w:t>
      </w:r>
      <w:r>
        <w:rPr>
          <w:rFonts w:eastAsia="Times New Roman"/>
          <w:szCs w:val="24"/>
        </w:rPr>
        <w:lastRenderedPageBreak/>
        <w:t>οικονομικά περίοδο δείχνουν ότι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θα υπάρξει μεγάλο πρόβλημα από </w:t>
      </w:r>
      <w:r>
        <w:rPr>
          <w:rFonts w:eastAsia="Times New Roman"/>
          <w:szCs w:val="24"/>
        </w:rPr>
        <w:t>την επέκταση των ηλεκτρονικών συναλλαγών με βάση το νομοσχέδιο που συζητάτε, κατά σύμπτωση, σήμερα στην Ολομέλεια και θα πρέπει να ληφθεί πρόνοια, ούτως ώστε να διασφαλιστεί η λειτουργία τους από τη δέσμευση των λογαριασμών, που γίνονται σήμερα κατά κόρον,</w:t>
      </w:r>
      <w:r>
        <w:rPr>
          <w:rFonts w:eastAsia="Times New Roman"/>
          <w:szCs w:val="24"/>
        </w:rPr>
        <w:t xml:space="preserve"> από το ελληνικό δημόσιο, από ταμεία ή από τρίτους.</w:t>
      </w:r>
    </w:p>
    <w:p w14:paraId="6B86BBCC" w14:textId="77777777" w:rsidR="00CA44E2" w:rsidRDefault="009A1593">
      <w:pPr>
        <w:spacing w:after="0" w:line="600" w:lineRule="auto"/>
        <w:ind w:firstLine="720"/>
        <w:jc w:val="both"/>
        <w:rPr>
          <w:rFonts w:eastAsia="Times New Roman"/>
          <w:szCs w:val="24"/>
        </w:rPr>
      </w:pPr>
      <w:r>
        <w:rPr>
          <w:rFonts w:eastAsia="Times New Roman"/>
          <w:szCs w:val="24"/>
        </w:rPr>
        <w:t xml:space="preserve">Συγκεκριμένα θα πρέπει να υπάρξει ένας ειδικός ακατάσχετος λογαριασμός για τους επαγγελματίες, τους αγρότες, τις επιχειρήσεις, με βάση τον οποίον θα μπορούν να διεξάγονται και οι εισπράξεις μέσω των </w:t>
      </w:r>
      <w:r>
        <w:rPr>
          <w:rFonts w:eastAsia="Times New Roman"/>
          <w:szCs w:val="24"/>
          <w:lang w:val="en-US"/>
        </w:rPr>
        <w:t>POS</w:t>
      </w:r>
      <w:r>
        <w:rPr>
          <w:rFonts w:eastAsia="Times New Roman"/>
          <w:szCs w:val="24"/>
        </w:rPr>
        <w:t xml:space="preserve">, </w:t>
      </w:r>
      <w:r>
        <w:rPr>
          <w:rFonts w:eastAsia="Times New Roman"/>
          <w:szCs w:val="24"/>
        </w:rPr>
        <w:t>που θα επεκταθεί ούτως άλλως η εγκατάσταση και η λειτουργία τους, να διεξάγονται οι καταβολές των αμοιβών των εργαζομένων, οι καταβολές κοινωνικών εισφορών και κάθε λειτουργικό έξοδο ή αμοιβή και δικαίωμα προμηθευτή, προκειμένου να μπορεί να συνεχίσει τη λ</w:t>
      </w:r>
      <w:r>
        <w:rPr>
          <w:rFonts w:eastAsia="Times New Roman"/>
          <w:szCs w:val="24"/>
        </w:rPr>
        <w:t>ειτουργία απρόσκοπτα η επιχείρηση από τις κατασχέσεις, στις οποίες προαναφέρθηκα.</w:t>
      </w:r>
    </w:p>
    <w:p w14:paraId="6B86BBCD"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Ο κ. Τρύφων Αλεξιάδης σε προηγούμενη ερώτηση, την οποία είχαμε υποβάλει, είχε δεσμευθεί. Μάλιστα, είχαμε καταθέσει και σχέδιο τροπολογίας για τη θεσμοθέτηση του λογαριασμού. </w:t>
      </w:r>
      <w:r>
        <w:rPr>
          <w:rFonts w:eastAsia="Times New Roman"/>
          <w:szCs w:val="24"/>
        </w:rPr>
        <w:t>Πλην, όμως, μέχρι σήμερα δεν έχουμε δει κάποια εξέλιξη.</w:t>
      </w:r>
    </w:p>
    <w:p w14:paraId="6B86BBCE" w14:textId="77777777" w:rsidR="00CA44E2" w:rsidRDefault="009A1593">
      <w:pPr>
        <w:spacing w:after="0" w:line="600" w:lineRule="auto"/>
        <w:ind w:firstLine="720"/>
        <w:jc w:val="both"/>
        <w:rPr>
          <w:rFonts w:eastAsia="Times New Roman"/>
          <w:szCs w:val="24"/>
        </w:rPr>
      </w:pPr>
      <w:r>
        <w:rPr>
          <w:rFonts w:eastAsia="Times New Roman"/>
          <w:szCs w:val="24"/>
        </w:rPr>
        <w:t>Το ερώτημα είναι: Τι υπάρχει από την πλευρά σας σήμερα για τον ειδικό ακατάσχετο επαγγελματικό - επιχειρηματικό λογαριασμό;</w:t>
      </w:r>
    </w:p>
    <w:p w14:paraId="6B86BBCF" w14:textId="77777777" w:rsidR="00CA44E2" w:rsidRDefault="009A159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6B86BBD0" w14:textId="77777777" w:rsidR="00CA44E2" w:rsidRDefault="009A1593">
      <w:pPr>
        <w:spacing w:after="0" w:line="600" w:lineRule="auto"/>
        <w:ind w:firstLine="720"/>
        <w:jc w:val="both"/>
        <w:rPr>
          <w:rFonts w:eastAsia="Times New Roman"/>
          <w:szCs w:val="24"/>
        </w:rPr>
      </w:pPr>
      <w:r>
        <w:rPr>
          <w:rFonts w:eastAsia="Times New Roman"/>
          <w:szCs w:val="24"/>
        </w:rPr>
        <w:t>Κυρία Υπουργέ, έ</w:t>
      </w:r>
      <w:r>
        <w:rPr>
          <w:rFonts w:eastAsia="Times New Roman"/>
          <w:szCs w:val="24"/>
        </w:rPr>
        <w:t>χετε τον λόγο.</w:t>
      </w:r>
    </w:p>
    <w:p w14:paraId="6B86BBD1" w14:textId="77777777" w:rsidR="00CA44E2" w:rsidRDefault="009A1593">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Ευχαριστώ, κύριε Πρόεδρε.</w:t>
      </w:r>
    </w:p>
    <w:p w14:paraId="6B86BBD2" w14:textId="77777777" w:rsidR="00CA44E2" w:rsidRDefault="009A1593">
      <w:pPr>
        <w:spacing w:after="0" w:line="600" w:lineRule="auto"/>
        <w:ind w:firstLine="720"/>
        <w:jc w:val="both"/>
        <w:rPr>
          <w:rFonts w:eastAsia="Times New Roman"/>
          <w:szCs w:val="24"/>
        </w:rPr>
      </w:pPr>
      <w:r>
        <w:rPr>
          <w:rFonts w:eastAsia="Times New Roman"/>
          <w:szCs w:val="24"/>
        </w:rPr>
        <w:t>Κύριε συνάδελφε, πραγματικά ο ειδικός ακατάσχετος λογαριασμός είναι ένα εργαλείο στα χέρια των επιχειρηματιών. Όμως, αυτή τη στιγμή θεωρούμε ότι με τα εργαλεία που έχ</w:t>
      </w:r>
      <w:r>
        <w:rPr>
          <w:rFonts w:eastAsia="Times New Roman"/>
          <w:szCs w:val="24"/>
        </w:rPr>
        <w:t xml:space="preserve">ουμε, θα μπορέσουμε -τουλάχιστον </w:t>
      </w:r>
      <w:r>
        <w:rPr>
          <w:rFonts w:eastAsia="Times New Roman"/>
          <w:szCs w:val="24"/>
        </w:rPr>
        <w:lastRenderedPageBreak/>
        <w:t>εν μέρει- να λύσουμε ζητήματα κατάσχεσης εισοδημάτων των επαγγελματιών.</w:t>
      </w:r>
    </w:p>
    <w:p w14:paraId="6B86BBD3" w14:textId="77777777" w:rsidR="00CA44E2" w:rsidRDefault="009A1593">
      <w:pPr>
        <w:spacing w:after="0" w:line="600" w:lineRule="auto"/>
        <w:ind w:firstLine="720"/>
        <w:jc w:val="both"/>
        <w:rPr>
          <w:rFonts w:eastAsia="Times New Roman"/>
          <w:szCs w:val="24"/>
        </w:rPr>
      </w:pPr>
      <w:r>
        <w:rPr>
          <w:rFonts w:eastAsia="Times New Roman"/>
          <w:szCs w:val="24"/>
        </w:rPr>
        <w:t xml:space="preserve">Κατ’ </w:t>
      </w:r>
      <w:r>
        <w:rPr>
          <w:rFonts w:eastAsia="Times New Roman"/>
          <w:szCs w:val="24"/>
        </w:rPr>
        <w:t>αρχ</w:t>
      </w:r>
      <w:r>
        <w:rPr>
          <w:rFonts w:eastAsia="Times New Roman"/>
          <w:szCs w:val="24"/>
        </w:rPr>
        <w:t>άς</w:t>
      </w:r>
      <w:r>
        <w:rPr>
          <w:rFonts w:eastAsia="Times New Roman"/>
          <w:szCs w:val="24"/>
        </w:rPr>
        <w:t xml:space="preserve">, υπάρχει η διάταξη του άρθρου 30, της παραγράφου 4 του Κώδικα Είσπραξης Δημοσίων Εσόδων, η οποία παρέχει την ευχέρεια στον προϊστάμενο της </w:t>
      </w:r>
      <w:r>
        <w:rPr>
          <w:rFonts w:eastAsia="Times New Roman"/>
          <w:szCs w:val="24"/>
        </w:rPr>
        <w:t>Δ</w:t>
      </w:r>
      <w:r>
        <w:rPr>
          <w:rFonts w:eastAsia="Times New Roman"/>
          <w:szCs w:val="24"/>
        </w:rPr>
        <w:t>Ο</w:t>
      </w:r>
      <w:r>
        <w:rPr>
          <w:rFonts w:eastAsia="Times New Roman"/>
          <w:szCs w:val="24"/>
        </w:rPr>
        <w:t>Υ</w:t>
      </w:r>
      <w:r>
        <w:rPr>
          <w:rFonts w:eastAsia="Times New Roman"/>
          <w:szCs w:val="24"/>
        </w:rPr>
        <w:t>, μετά από σχετική αίτηση του οφειλέτη, να περιορίσει, με αιτιολογημένη απόφαση, το ποσό ή το ποσοστό της κατάσχεσης που υποβλήθηκε. Αυτό αφορά γενικά όλους τους πολίτες.</w:t>
      </w:r>
    </w:p>
    <w:p w14:paraId="6B86BBD4" w14:textId="77777777" w:rsidR="00CA44E2" w:rsidRDefault="009A1593">
      <w:pPr>
        <w:spacing w:after="0" w:line="600" w:lineRule="auto"/>
        <w:ind w:firstLine="720"/>
        <w:jc w:val="both"/>
        <w:rPr>
          <w:rFonts w:eastAsia="Times New Roman"/>
          <w:szCs w:val="24"/>
        </w:rPr>
      </w:pPr>
      <w:r>
        <w:rPr>
          <w:rFonts w:eastAsia="Times New Roman"/>
          <w:szCs w:val="24"/>
        </w:rPr>
        <w:t>Ένα δεύτερο στοιχείο αφορά το ακατάσχετο των καταθέσεων σε πιστωτικά ιδρύματα για έ</w:t>
      </w:r>
      <w:r>
        <w:rPr>
          <w:rFonts w:eastAsia="Times New Roman"/>
          <w:szCs w:val="24"/>
        </w:rPr>
        <w:t>να και μοναδικό ατομικό ή κοινό λογαριασμό, σε ένα μόνο πιστωτικό ίδρυμα για κάθε φυσικό πρόσωπο -κατά συνέπεια και για τα φυσικά πρόσωπα που ασκούν ελεύθερο επάγγελμα ή έχουν ατομική επιχείρηση- μέχρι το ποσό των 1.250 ευρώ, κάτι που νομοθετήσαμε εμείς με</w:t>
      </w:r>
      <w:r>
        <w:rPr>
          <w:rFonts w:eastAsia="Times New Roman"/>
          <w:szCs w:val="24"/>
        </w:rPr>
        <w:t xml:space="preserve"> τον ν.4336/2015.</w:t>
      </w:r>
    </w:p>
    <w:p w14:paraId="6B86BBD5" w14:textId="77777777" w:rsidR="00CA44E2" w:rsidRDefault="009A1593">
      <w:pPr>
        <w:spacing w:after="0" w:line="600" w:lineRule="auto"/>
        <w:ind w:firstLine="720"/>
        <w:jc w:val="both"/>
        <w:rPr>
          <w:rFonts w:eastAsia="Times New Roman"/>
          <w:szCs w:val="24"/>
        </w:rPr>
      </w:pPr>
      <w:r>
        <w:rPr>
          <w:rFonts w:eastAsia="Times New Roman"/>
          <w:szCs w:val="24"/>
        </w:rPr>
        <w:t xml:space="preserve">Για τη μερίδα των επιχειρηματιών, που έχουν επιχειρήσεις -και γι’ αυτόν τον λόγο δεν φέρνουμε ακόμη κάτι σε σχέση με τον ακατάσχετο </w:t>
      </w:r>
      <w:r>
        <w:rPr>
          <w:rFonts w:eastAsia="Times New Roman"/>
          <w:szCs w:val="24"/>
        </w:rPr>
        <w:lastRenderedPageBreak/>
        <w:t>λογαριασμό- υπάρχει το νομοθέτημα, που έρχεται σε λίγες μέρες, του εξωδικαστικού συμβιβασμού, όπου σε αυτό</w:t>
      </w:r>
      <w:r>
        <w:rPr>
          <w:rFonts w:eastAsia="Times New Roman"/>
          <w:szCs w:val="24"/>
        </w:rPr>
        <w:t xml:space="preserve"> πλέον θα μπορεί ο επιχειρηματίας να βρει κάποιον τρόπο να λύσει τις διαφορές του, ούτως ώστε να μην προκύπτουν οφειλές προς το δημόσιο που θα χρειάζεται να προχωρήσει στον ακατάσχετο λογαριασμό.</w:t>
      </w:r>
    </w:p>
    <w:p w14:paraId="6B86BBD6" w14:textId="77777777" w:rsidR="00CA44E2" w:rsidRDefault="009A1593">
      <w:pPr>
        <w:spacing w:after="0" w:line="600" w:lineRule="auto"/>
        <w:ind w:firstLine="720"/>
        <w:jc w:val="both"/>
        <w:rPr>
          <w:rFonts w:eastAsia="Times New Roman"/>
          <w:szCs w:val="24"/>
        </w:rPr>
      </w:pPr>
      <w:r>
        <w:rPr>
          <w:rFonts w:eastAsia="Times New Roman"/>
          <w:szCs w:val="24"/>
        </w:rPr>
        <w:t>Θεωρούμε ότι μετά τον εξωδικαστικό συμβιβασμό θα δούμε πώς θ</w:t>
      </w:r>
      <w:r>
        <w:rPr>
          <w:rFonts w:eastAsia="Times New Roman"/>
          <w:szCs w:val="24"/>
        </w:rPr>
        <w:t>α προχωρήσει, τι θα συμπεριλαμβάνει και θα εξετάσουμε περαιτέρω το θέμα.</w:t>
      </w:r>
    </w:p>
    <w:p w14:paraId="6B86BBD7" w14:textId="77777777" w:rsidR="00CA44E2" w:rsidRDefault="009A159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Υπουργέ.</w:t>
      </w:r>
    </w:p>
    <w:p w14:paraId="6B86BBD8" w14:textId="77777777" w:rsidR="00CA44E2" w:rsidRDefault="009A1593">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6B86BBD9" w14:textId="77777777" w:rsidR="00CA44E2" w:rsidRDefault="009A1593">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6B86BBDA" w14:textId="77777777" w:rsidR="00CA44E2" w:rsidRDefault="009A1593">
      <w:pPr>
        <w:spacing w:after="0" w:line="600" w:lineRule="auto"/>
        <w:ind w:firstLine="720"/>
        <w:jc w:val="both"/>
        <w:rPr>
          <w:rFonts w:eastAsia="Times New Roman"/>
          <w:szCs w:val="24"/>
        </w:rPr>
      </w:pPr>
      <w:r>
        <w:rPr>
          <w:rFonts w:eastAsia="Times New Roman"/>
          <w:szCs w:val="24"/>
        </w:rPr>
        <w:t xml:space="preserve">Κυρία Υπουργέ, δεν μας είπατε τίποτα. </w:t>
      </w:r>
      <w:r>
        <w:rPr>
          <w:rFonts w:eastAsia="Times New Roman"/>
          <w:szCs w:val="24"/>
        </w:rPr>
        <w:t xml:space="preserve">Πρώτον, το ακατάσχετο των 1.250 αφορά τη ζωή, τη διαβίωση των ανθρώπων. Δεν έχει καμμιά σχέση </w:t>
      </w:r>
      <w:r>
        <w:rPr>
          <w:rFonts w:eastAsia="Times New Roman"/>
          <w:szCs w:val="24"/>
        </w:rPr>
        <w:lastRenderedPageBreak/>
        <w:t>με επιχειρήσεις και επαγγέλματα. Αν ανατρέξετε και στην εισηγητική έκθεση στη διάταξη αυτή καθαυτή, θα δείτε ότι αφορά τη διαβίωση του ανθρώπου και της οικογένειά</w:t>
      </w:r>
      <w:r>
        <w:rPr>
          <w:rFonts w:eastAsia="Times New Roman"/>
          <w:szCs w:val="24"/>
        </w:rPr>
        <w:t>ς του.</w:t>
      </w:r>
    </w:p>
    <w:p w14:paraId="6B86BBDB" w14:textId="77777777" w:rsidR="00CA44E2" w:rsidRDefault="009A1593">
      <w:pPr>
        <w:spacing w:after="0" w:line="600" w:lineRule="auto"/>
        <w:ind w:firstLine="720"/>
        <w:jc w:val="both"/>
        <w:rPr>
          <w:rFonts w:eastAsia="Times New Roman"/>
          <w:szCs w:val="24"/>
        </w:rPr>
      </w:pPr>
      <w:r>
        <w:rPr>
          <w:rFonts w:eastAsia="Times New Roman"/>
          <w:szCs w:val="24"/>
        </w:rPr>
        <w:t>Εδώ μιλάμε για τη θεσμοθέτηση ειδικού επαγγελματικού ακατάσχετου λογαριασμού -και επιχειρήσεων βεβαίως- αγροτών, εμπόρων, ανεξάρτητα αν δραστηριοποιούνται στον πρωτογενή, στον δευτερογενή ή στον τριτογενή τομέα, με βάση τον οποίο θα διεξάγονται οι ε</w:t>
      </w:r>
      <w:r>
        <w:rPr>
          <w:rFonts w:eastAsia="Times New Roman"/>
          <w:szCs w:val="24"/>
        </w:rPr>
        <w:t xml:space="preserve">ισπράξεις και οι καταβολές που αφορούν εργαζόμενους -μισθούς, ασφάλιστρα- που αφορούν την πληρωμή των λειτουργικών δαπανών -ενέργεια, επικοινωνίες- τους προμηθευτές. Αυτό δεν έχει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σχέση με τις διαδικασίες που μου λέτε είτε του εξωδικαστικού συμβιβασ</w:t>
      </w:r>
      <w:r>
        <w:rPr>
          <w:rFonts w:eastAsia="Times New Roman"/>
          <w:szCs w:val="24"/>
        </w:rPr>
        <w:t xml:space="preserve">μού για ληξιπρόθεσμες οφειλές είτε για τα ζητήματα που προκύπτουν με τη ρύθμιση των προϊσταμένων των ΔΟΥ </w:t>
      </w:r>
      <w:r>
        <w:rPr>
          <w:rFonts w:eastAsia="Times New Roman"/>
          <w:szCs w:val="24"/>
        </w:rPr>
        <w:t>κ</w:t>
      </w:r>
      <w:r>
        <w:rPr>
          <w:rFonts w:eastAsia="Times New Roman"/>
          <w:szCs w:val="24"/>
        </w:rPr>
        <w:t>.</w:t>
      </w:r>
      <w:r>
        <w:rPr>
          <w:rFonts w:eastAsia="Times New Roman"/>
          <w:szCs w:val="24"/>
        </w:rPr>
        <w:t>λπ</w:t>
      </w:r>
      <w:r>
        <w:rPr>
          <w:rFonts w:eastAsia="Times New Roman"/>
          <w:szCs w:val="24"/>
        </w:rPr>
        <w:t xml:space="preserve">.. </w:t>
      </w:r>
    </w:p>
    <w:p w14:paraId="6B86BBDC" w14:textId="77777777" w:rsidR="00CA44E2" w:rsidRDefault="009A1593">
      <w:pPr>
        <w:spacing w:after="0" w:line="600" w:lineRule="auto"/>
        <w:ind w:firstLine="720"/>
        <w:jc w:val="both"/>
        <w:rPr>
          <w:rFonts w:eastAsia="Times New Roman"/>
          <w:szCs w:val="24"/>
        </w:rPr>
      </w:pPr>
      <w:r>
        <w:rPr>
          <w:rFonts w:eastAsia="Times New Roman"/>
          <w:szCs w:val="24"/>
        </w:rPr>
        <w:lastRenderedPageBreak/>
        <w:t>Μιλάμε για προστασία από κατασχέσεις του οποιουδήποτε της λειτουργίας μιας επιχείρησης. Φυσικά δεν ζητάει κανείς, αν υπάρχουν απεριόριστα κεφάλ</w:t>
      </w:r>
      <w:r>
        <w:rPr>
          <w:rFonts w:eastAsia="Times New Roman"/>
          <w:szCs w:val="24"/>
        </w:rPr>
        <w:t xml:space="preserve">αια ή μεγάλα ποσά, να προστατεύονται αυτά από τις κατασχέσεις. Ζητάμε να προστατεύονται αυτά που δικαιούνται οι εργαζόμενοι, τα χρήματα των ασφαλιστικών ταμείων, των εταιρειών κοινής ωφέλειας, που παρέχουν ενέργεια και επικοινωνίες. </w:t>
      </w:r>
    </w:p>
    <w:p w14:paraId="6B86BBDD" w14:textId="77777777" w:rsidR="00CA44E2" w:rsidRDefault="009A1593">
      <w:pPr>
        <w:spacing w:after="0" w:line="600" w:lineRule="auto"/>
        <w:ind w:firstLine="720"/>
        <w:jc w:val="both"/>
        <w:rPr>
          <w:rFonts w:eastAsia="Times New Roman"/>
          <w:szCs w:val="24"/>
        </w:rPr>
      </w:pPr>
      <w:r>
        <w:rPr>
          <w:rFonts w:eastAsia="Times New Roman"/>
          <w:szCs w:val="24"/>
        </w:rPr>
        <w:t>Ενώ, λοιπόν, ο κ. Αλεξ</w:t>
      </w:r>
      <w:r>
        <w:rPr>
          <w:rFonts w:eastAsia="Times New Roman"/>
          <w:szCs w:val="24"/>
        </w:rPr>
        <w:t>ιάδης το προηγούμενο διάστημα δεσμεύτηκε ότι θα αξιοποιήσει τις προτάσεις μας -τόσο τις δικές μας, βεβαίως, όσο και των κοινωνικών φορέων, της ΕΣΕΕ, της ΓΣΒΕΕ, όλων των επιμελητηρίων της χώρας- και μας διαβεβαίωσε ότι ήταν σε εξέλιξη και σε καλό δρόμο η δι</w:t>
      </w:r>
      <w:r>
        <w:rPr>
          <w:rFonts w:eastAsia="Times New Roman"/>
          <w:szCs w:val="24"/>
        </w:rPr>
        <w:t xml:space="preserve">απραγμάτευση με τους θεσμούς -όπως τους λέτε εσείς- για το θέμα της θεσμοθέτησης του ακατάσχετου λογαριασμού, σήμερα, με μεγάλη έκπληξη, δεν σας άκουσα να αναφερθείτε καθόλου σε αυτή την προοπτική και σε αυτή τη δέσμευση της Κυβέρνησης. </w:t>
      </w:r>
    </w:p>
    <w:p w14:paraId="6B86BBDE" w14:textId="77777777" w:rsidR="00CA44E2" w:rsidRDefault="009A1593">
      <w:pPr>
        <w:spacing w:after="0" w:line="600" w:lineRule="auto"/>
        <w:ind w:firstLine="720"/>
        <w:jc w:val="both"/>
        <w:rPr>
          <w:rFonts w:eastAsia="Times New Roman"/>
          <w:szCs w:val="24"/>
        </w:rPr>
      </w:pPr>
      <w:r>
        <w:rPr>
          <w:rFonts w:eastAsia="Times New Roman"/>
          <w:szCs w:val="24"/>
        </w:rPr>
        <w:lastRenderedPageBreak/>
        <w:t>Έχετε αλλάξει άποψ</w:t>
      </w:r>
      <w:r>
        <w:rPr>
          <w:rFonts w:eastAsia="Times New Roman"/>
          <w:szCs w:val="24"/>
        </w:rPr>
        <w:t>η ως Κυβέρνηση; Άλλαξε ο Υφυπουργός και άλλαξαν και τα πράγματα; Τελικά προτίθεστε ή δεν προτίθεστε να φέρετε διάταξη για να θεσμοθετήσετε τον ειδικό επαγγελματικό ακατάσχετο λογαριασμό;</w:t>
      </w:r>
    </w:p>
    <w:p w14:paraId="6B86BBDF" w14:textId="77777777" w:rsidR="00CA44E2" w:rsidRDefault="009A1593">
      <w:pPr>
        <w:spacing w:after="0" w:line="600" w:lineRule="auto"/>
        <w:ind w:firstLine="720"/>
        <w:jc w:val="both"/>
        <w:rPr>
          <w:rFonts w:eastAsia="Times New Roman"/>
          <w:szCs w:val="24"/>
        </w:rPr>
      </w:pPr>
      <w:r>
        <w:rPr>
          <w:rFonts w:eastAsia="Times New Roman"/>
          <w:szCs w:val="24"/>
        </w:rPr>
        <w:t>Σε λίγο θα ξεκινήσει η συζήτηση του νομοσχεδίου. Έχουμε καταθέσει τρο</w:t>
      </w:r>
      <w:r>
        <w:rPr>
          <w:rFonts w:eastAsia="Times New Roman"/>
          <w:szCs w:val="24"/>
        </w:rPr>
        <w:t>πολογία. Ποιο είναι το κώλυμά σας και δεν θέλετε να κάνετε αποδεκτή αυτή την πρόταση που σας κάνουμε, αφού με εξουσιοδοτική διάταξη θα μπορέσετε με κοινή υπουργική απόφαση να λύσετε όλα τα θέματα, και της εφαρμογής και του τρόπου με τον οποίο θα προσδιορίζ</w:t>
      </w:r>
      <w:r>
        <w:rPr>
          <w:rFonts w:eastAsia="Times New Roman"/>
          <w:szCs w:val="24"/>
        </w:rPr>
        <w:t xml:space="preserve">εται το ύψος αυτού του ακατάσχετου λογαριασμού; Είναι εξουσιοδοτική, ουσιαστικά, η διάταξη που χρειάζεται. Νομίζω ότι πρέπει να αποδεχτείτε την πρότασή μας. </w:t>
      </w:r>
    </w:p>
    <w:p w14:paraId="6B86BBE0" w14:textId="77777777" w:rsidR="00CA44E2" w:rsidRDefault="009A1593">
      <w:pPr>
        <w:spacing w:after="0" w:line="600" w:lineRule="auto"/>
        <w:ind w:firstLine="720"/>
        <w:jc w:val="both"/>
        <w:rPr>
          <w:rFonts w:eastAsia="Times New Roman"/>
          <w:szCs w:val="24"/>
        </w:rPr>
      </w:pPr>
      <w:r>
        <w:rPr>
          <w:rFonts w:eastAsia="Times New Roman"/>
          <w:szCs w:val="24"/>
        </w:rPr>
        <w:t xml:space="preserve">Θα ήθελα, επίσης, να ακούσω γιατί αρνείστε μέχρι τώρα. Υπάρχει κάποια εξέλιξη με τους θεσμούς στη </w:t>
      </w:r>
      <w:r>
        <w:rPr>
          <w:rFonts w:eastAsia="Times New Roman"/>
          <w:szCs w:val="24"/>
        </w:rPr>
        <w:t>διαπραγμάτευση που δεν σας το επιτρέπει; Ενημερώστε τη Βουλή. Χθες είχαμε μια συζήτηση και μια πολιτική αντιπαράθεση εδώ για ένα θέμα</w:t>
      </w:r>
      <w:r>
        <w:rPr>
          <w:rFonts w:eastAsia="Times New Roman"/>
          <w:szCs w:val="24"/>
        </w:rPr>
        <w:t>,</w:t>
      </w:r>
      <w:r>
        <w:rPr>
          <w:rFonts w:eastAsia="Times New Roman"/>
          <w:szCs w:val="24"/>
        </w:rPr>
        <w:t xml:space="preserve"> το οποίο αμφισβητούνταν από την </w:t>
      </w:r>
      <w:r>
        <w:rPr>
          <w:rFonts w:eastAsia="Times New Roman"/>
          <w:szCs w:val="24"/>
        </w:rPr>
        <w:lastRenderedPageBreak/>
        <w:t>πλευρά των δανειστών ή των τεχνικών κλιμακίων ή δεν ξέρω ποιου άλλου. Για το συγκεκριμένο</w:t>
      </w:r>
      <w:r>
        <w:rPr>
          <w:rFonts w:eastAsia="Times New Roman"/>
          <w:szCs w:val="24"/>
        </w:rPr>
        <w:t>, χωρίς να μας πείτε ότι υπάρχει εμπόδιο, αρνείστε να φέρετε τη διάταξη. Ποιος είναι ο λόγος;</w:t>
      </w:r>
    </w:p>
    <w:p w14:paraId="6B86BBE1" w14:textId="77777777" w:rsidR="00CA44E2" w:rsidRDefault="009A159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6B86BBE2" w14:textId="77777777" w:rsidR="00CA44E2" w:rsidRDefault="009A1593">
      <w:pPr>
        <w:spacing w:after="0" w:line="600" w:lineRule="auto"/>
        <w:ind w:firstLine="720"/>
        <w:jc w:val="both"/>
        <w:rPr>
          <w:rFonts w:eastAsia="Times New Roman"/>
          <w:szCs w:val="24"/>
        </w:rPr>
      </w:pPr>
      <w:r>
        <w:rPr>
          <w:rFonts w:eastAsia="Times New Roman"/>
          <w:szCs w:val="24"/>
        </w:rPr>
        <w:t>Κυρία Υπουργέ, έχετε τον λόγο.</w:t>
      </w:r>
    </w:p>
    <w:p w14:paraId="6B86BBE3" w14:textId="77777777" w:rsidR="00CA44E2" w:rsidRDefault="009A1593">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Κατ’ αρχάς θα ήθελα να αναφέρω την ΠΟΛ 1092/3-4-2014, που δίνει τη δυνατότητα στον προϊστάμενο της ΔΟΥ -παίρνοντας </w:t>
      </w:r>
      <w:r>
        <w:rPr>
          <w:rFonts w:eastAsia="Times New Roman"/>
          <w:szCs w:val="24"/>
        </w:rPr>
        <w:t>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τις διατάξεις του Κώδικα Είσπραξης Δημοσίων Εσόδων- μετά από αίτηση του φορολογουμένου να αποδεσμεύει το 50% της κατασχεθείσας απαίτ</w:t>
      </w:r>
      <w:r>
        <w:rPr>
          <w:rFonts w:eastAsia="Times New Roman"/>
          <w:szCs w:val="24"/>
        </w:rPr>
        <w:t>ησης σε πολλές περιπτώσεις, κάτι που δεν το ξέρουν πάρα πολλοί πολίτες. Το ποσοστό αυτό μπορεί να φτάνει και στο 70%.</w:t>
      </w:r>
    </w:p>
    <w:p w14:paraId="6B86BBE4"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Νομίζω ότι είναι ένα σημαντικό εργαλείο στα χέρια τους. Το αναφέρω απλώς για την ενημέρωση. Δεν κάνω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αντιπαράθεση πάνω σε αυτά που </w:t>
      </w:r>
      <w:r>
        <w:rPr>
          <w:rFonts w:eastAsia="Times New Roman"/>
          <w:szCs w:val="24"/>
        </w:rPr>
        <w:t xml:space="preserve">είπε ο κ. </w:t>
      </w:r>
      <w:proofErr w:type="spellStart"/>
      <w:r>
        <w:rPr>
          <w:rFonts w:eastAsia="Times New Roman"/>
          <w:szCs w:val="24"/>
        </w:rPr>
        <w:t>Κεγκέρογλου</w:t>
      </w:r>
      <w:proofErr w:type="spellEnd"/>
      <w:r>
        <w:rPr>
          <w:rFonts w:eastAsia="Times New Roman"/>
          <w:szCs w:val="24"/>
        </w:rPr>
        <w:t xml:space="preserve"> για τον ακατάσχετο λογαριασμό.</w:t>
      </w:r>
    </w:p>
    <w:p w14:paraId="6B86BBE5" w14:textId="77777777" w:rsidR="00CA44E2" w:rsidRDefault="009A1593">
      <w:pPr>
        <w:spacing w:after="0" w:line="600" w:lineRule="auto"/>
        <w:ind w:firstLine="720"/>
        <w:jc w:val="both"/>
        <w:rPr>
          <w:rFonts w:eastAsia="Times New Roman"/>
          <w:szCs w:val="24"/>
        </w:rPr>
      </w:pPr>
      <w:r>
        <w:rPr>
          <w:rFonts w:eastAsia="Times New Roman"/>
          <w:szCs w:val="24"/>
        </w:rPr>
        <w:t xml:space="preserve">Από εκεί και πέρα, όμως, θα ήθελα να πω για τα 1.250 ευρώ. Είναι για τις ατομικές επιχειρήσεις, ισχύει για όλα τα φυσικά πρόσωπα και αφορά μια μεγάλη μερίδα επιχειρηματιών –γύρω </w:t>
      </w:r>
      <w:r>
        <w:rPr>
          <w:rFonts w:eastAsia="Times New Roman"/>
          <w:szCs w:val="24"/>
        </w:rPr>
        <w:t>στις τετρακόσιες ενενήντα</w:t>
      </w:r>
      <w:r>
        <w:rPr>
          <w:rFonts w:eastAsia="Times New Roman"/>
          <w:szCs w:val="24"/>
        </w:rPr>
        <w:t xml:space="preserve"> πέντε χιλιάδες </w:t>
      </w:r>
      <w:r>
        <w:rPr>
          <w:rFonts w:eastAsia="Times New Roman"/>
          <w:szCs w:val="24"/>
        </w:rPr>
        <w:t>επιχειρηματ</w:t>
      </w:r>
      <w:r>
        <w:rPr>
          <w:rFonts w:eastAsia="Times New Roman"/>
          <w:szCs w:val="24"/>
        </w:rPr>
        <w:t>ιών</w:t>
      </w:r>
      <w:r>
        <w:rPr>
          <w:rFonts w:eastAsia="Times New Roman"/>
          <w:szCs w:val="24"/>
        </w:rPr>
        <w:t xml:space="preserve">- που τουλάχιστον αυτό το ποσό ξέρουμε όλοι πάρα πολύ καλά πώς μπορούν να το ανακυκλώσουν και να μπορέσουν να λύσουν κάποια ζητήματα για τη λειτουργία της επιχείρησής τους. </w:t>
      </w:r>
    </w:p>
    <w:p w14:paraId="6B86BBE6" w14:textId="77777777" w:rsidR="00CA44E2" w:rsidRDefault="009A1593">
      <w:pPr>
        <w:spacing w:after="0" w:line="600" w:lineRule="auto"/>
        <w:ind w:firstLine="720"/>
        <w:jc w:val="both"/>
        <w:rPr>
          <w:rFonts w:eastAsia="Times New Roman"/>
          <w:szCs w:val="24"/>
        </w:rPr>
      </w:pPr>
      <w:r>
        <w:rPr>
          <w:rFonts w:eastAsia="Times New Roman"/>
          <w:szCs w:val="24"/>
        </w:rPr>
        <w:t>Θα επανέλθουμε αργότερα, ίσως, για τον ακατάσχετο λο</w:t>
      </w:r>
      <w:r>
        <w:rPr>
          <w:rFonts w:eastAsia="Times New Roman"/>
          <w:szCs w:val="24"/>
        </w:rPr>
        <w:t>γαριασμό, αφού δούμε πρώτα τι θα βελτιώσει ο εξωδικαστικός συμβιβασμός που θα έρθει στο επόμενο διάστημα.</w:t>
      </w:r>
    </w:p>
    <w:p w14:paraId="6B86BBE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Ποντάρουμε στον εξωδικαστικό συμβιβασμό ότι θα λύσει αρκετά ζητήματα και από εκεί και μετά, αν δούμε ότι υπάρχουν κενά, θα το επανεξετάσουμε και θα δο</w:t>
      </w:r>
      <w:r>
        <w:rPr>
          <w:rFonts w:eastAsia="Times New Roman" w:cs="Times New Roman"/>
          <w:szCs w:val="24"/>
        </w:rPr>
        <w:t>ύμε τι θα προχωρήσει.</w:t>
      </w:r>
    </w:p>
    <w:p w14:paraId="6B86BBE8" w14:textId="77777777" w:rsidR="00CA44E2" w:rsidRDefault="009A1593">
      <w:pPr>
        <w:spacing w:after="0" w:line="600" w:lineRule="auto"/>
        <w:ind w:firstLine="720"/>
        <w:jc w:val="both"/>
        <w:rPr>
          <w:rFonts w:eastAsia="Times New Roman" w:cs="Times New Roman"/>
          <w:szCs w:val="24"/>
        </w:rPr>
      </w:pPr>
      <w:r>
        <w:rPr>
          <w:rFonts w:eastAsia="Times New Roman"/>
          <w:b/>
          <w:bCs/>
        </w:rPr>
        <w:lastRenderedPageBreak/>
        <w:t xml:space="preserve">ΠΡΟΕΔΡΕΥΩΝ (Σπυρίδων Λυκούδης): </w:t>
      </w:r>
      <w:r>
        <w:rPr>
          <w:rFonts w:eastAsia="Times New Roman" w:cs="Times New Roman"/>
          <w:szCs w:val="24"/>
        </w:rPr>
        <w:t>Ευχαριστώ, κυρία Υπουργέ.</w:t>
      </w:r>
    </w:p>
    <w:p w14:paraId="6B86BBE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Ακολουθεί η πέμπτη με αριθμό 291/13-12-2016 επίκαιρη ερώτηση πρώτου κύκλου του ΣΤ΄ Αντιπροέδρου της Βουλής και Βουλευτή </w:t>
      </w:r>
      <w:r>
        <w:rPr>
          <w:rFonts w:eastAsia="Times New Roman" w:cs="Times New Roman"/>
          <w:szCs w:val="24"/>
        </w:rPr>
        <w:t xml:space="preserve">Λαρίσης </w:t>
      </w:r>
      <w:r>
        <w:rPr>
          <w:rFonts w:eastAsia="Times New Roman" w:cs="Times New Roman"/>
          <w:szCs w:val="24"/>
        </w:rPr>
        <w:t xml:space="preserve">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οξυμμένα προβλήματα του Νοσοκομείου «Ευαγγελισμός». </w:t>
      </w:r>
    </w:p>
    <w:p w14:paraId="6B86BBE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w:t>
      </w:r>
    </w:p>
    <w:p w14:paraId="6B86BBE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6B86BBEC" w14:textId="77777777" w:rsidR="00CA44E2" w:rsidRDefault="009A1593">
      <w:pPr>
        <w:spacing w:after="0" w:line="600" w:lineRule="auto"/>
        <w:ind w:firstLine="720"/>
        <w:jc w:val="both"/>
        <w:rPr>
          <w:rFonts w:eastAsia="Times New Roman"/>
          <w:bCs/>
        </w:rPr>
      </w:pPr>
      <w:r>
        <w:rPr>
          <w:rFonts w:eastAsia="Times New Roman" w:cs="Times New Roman"/>
          <w:b/>
          <w:szCs w:val="24"/>
        </w:rPr>
        <w:t>ΓΕΩΡΓΙΟΣ ΛΑΜΠΡΟΥΛΗΣ (ΣΤ΄ Αντιπρόεδρος της Βο</w:t>
      </w:r>
      <w:r>
        <w:rPr>
          <w:rFonts w:eastAsia="Times New Roman" w:cs="Times New Roman"/>
          <w:b/>
          <w:szCs w:val="24"/>
        </w:rPr>
        <w:t>υλής):</w:t>
      </w:r>
      <w:r>
        <w:rPr>
          <w:rFonts w:eastAsia="Times New Roman" w:cs="Times New Roman"/>
          <w:szCs w:val="24"/>
        </w:rPr>
        <w:t xml:space="preserve"> Ευχαριστώ, κ</w:t>
      </w:r>
      <w:r>
        <w:rPr>
          <w:rFonts w:eastAsia="Times New Roman"/>
          <w:bCs/>
        </w:rPr>
        <w:t>ύριε Πρόεδρε.</w:t>
      </w:r>
    </w:p>
    <w:p w14:paraId="6B86BBED" w14:textId="77777777" w:rsidR="00CA44E2" w:rsidRDefault="009A1593">
      <w:pPr>
        <w:spacing w:after="0" w:line="600" w:lineRule="auto"/>
        <w:ind w:firstLine="720"/>
        <w:jc w:val="both"/>
        <w:rPr>
          <w:rFonts w:eastAsia="Times New Roman"/>
          <w:bCs/>
        </w:rPr>
      </w:pPr>
      <w:r>
        <w:rPr>
          <w:rFonts w:eastAsia="Times New Roman"/>
          <w:bCs/>
        </w:rPr>
        <w:lastRenderedPageBreak/>
        <w:t xml:space="preserve">Η κατάσταση των δημόσιων νοσοκομείων είναι δραματική και αυτό είναι γνωστό σε όλους. Βεβαίως, και το Νοσοκομείο «Ευαγγελισμός» δεν αποτελεί εξαίρεση, καθώς τα προβλήματα είναι τεράστια. </w:t>
      </w:r>
    </w:p>
    <w:p w14:paraId="6B86BBEE" w14:textId="77777777" w:rsidR="00CA44E2" w:rsidRDefault="009A1593">
      <w:pPr>
        <w:spacing w:after="0" w:line="600" w:lineRule="auto"/>
        <w:ind w:firstLine="720"/>
        <w:jc w:val="both"/>
        <w:rPr>
          <w:rFonts w:eastAsia="Times New Roman"/>
          <w:bCs/>
        </w:rPr>
      </w:pPr>
      <w:r>
        <w:rPr>
          <w:rFonts w:eastAsia="Times New Roman"/>
          <w:bCs/>
        </w:rPr>
        <w:t>Και μάλιστα, πρόκειται για ένα νοσοκ</w:t>
      </w:r>
      <w:r>
        <w:rPr>
          <w:rFonts w:eastAsia="Times New Roman"/>
          <w:bCs/>
        </w:rPr>
        <w:t>ομείο το οποίο σηκώνει το τεράστιο, γιγάντιο βάρος της φροντίδας υγείας και περίθαλψης ασθενών, όχι μόνο γιατί σε αυτό προσέρχονται ασθενείς από όλη την επικράτεια, αλλά και γιατί τα τελευταία χρόνια και με το κλείσιμο μονάδων υγείας στην περιοχή της Αττικ</w:t>
      </w:r>
      <w:r>
        <w:rPr>
          <w:rFonts w:eastAsia="Times New Roman"/>
          <w:bCs/>
        </w:rPr>
        <w:t>ής, επωμίζεται έναν επιπλέον αριθμό ασθενών. Και βεβαίως, λόγω της οικονομικής κρίσης ο λαός μας, οι εργαζόμενοι, οι ασθενείς κατ’ επέκταση, απευθύνονται όχι μόνο στον «Ευαγγελισμό» αλλά γενικότερα προς τα δημόσια νοσοκομεία, με αποτέλεσμα να αυξάνεται ο α</w:t>
      </w:r>
      <w:r>
        <w:rPr>
          <w:rFonts w:eastAsia="Times New Roman"/>
          <w:bCs/>
        </w:rPr>
        <w:t>ριθμός των ασθενών που προσέρχονται στα δημόσια νοσοκομεία.</w:t>
      </w:r>
    </w:p>
    <w:p w14:paraId="6B86BBEF" w14:textId="77777777" w:rsidR="00CA44E2" w:rsidRDefault="009A1593">
      <w:pPr>
        <w:spacing w:after="0" w:line="600" w:lineRule="auto"/>
        <w:ind w:firstLine="720"/>
        <w:jc w:val="both"/>
        <w:rPr>
          <w:rFonts w:eastAsia="Times New Roman"/>
          <w:bCs/>
        </w:rPr>
      </w:pPr>
      <w:r>
        <w:rPr>
          <w:rFonts w:eastAsia="Times New Roman"/>
          <w:bCs/>
        </w:rPr>
        <w:t>Τα προβλήματα δεν διαφέρουν από αυτά που αντιμετωπίζει το σύνολο των νοσοκομείων στη χώρα μας, με τις τεράστιες ελλείψεις σε προσωπικό. Ενδεικτικά, με βάση τις καταγεγραμμένες ελλείψεις ειδικευμέν</w:t>
      </w:r>
      <w:r>
        <w:rPr>
          <w:rFonts w:eastAsia="Times New Roman"/>
          <w:bCs/>
        </w:rPr>
        <w:t xml:space="preserve">ων </w:t>
      </w:r>
      <w:r>
        <w:rPr>
          <w:rFonts w:eastAsia="Times New Roman"/>
          <w:bCs/>
        </w:rPr>
        <w:lastRenderedPageBreak/>
        <w:t>γιατρών, αυτές φθάνουν αυτή</w:t>
      </w:r>
      <w:r>
        <w:rPr>
          <w:rFonts w:eastAsia="Times New Roman"/>
          <w:bCs/>
        </w:rPr>
        <w:t>ν</w:t>
      </w:r>
      <w:r>
        <w:rPr>
          <w:rFonts w:eastAsia="Times New Roman"/>
          <w:bCs/>
        </w:rPr>
        <w:t xml:space="preserve"> τη στιγμή στους </w:t>
      </w:r>
      <w:proofErr w:type="spellStart"/>
      <w:r>
        <w:rPr>
          <w:rFonts w:eastAsia="Times New Roman"/>
          <w:bCs/>
        </w:rPr>
        <w:t>εκατόν</w:t>
      </w:r>
      <w:proofErr w:type="spellEnd"/>
      <w:r>
        <w:rPr>
          <w:rFonts w:eastAsia="Times New Roman"/>
          <w:bCs/>
        </w:rPr>
        <w:t xml:space="preserve"> τριάντα, ίσως και λίγο παραπάνω, με προοπτική ως το τέλος του χρόνου να προστεθούν περισσότεροι, αλλά και τους πρώτους μήνες του 2017 ακόμα περισσότεροι λόγω συνταξιοδότησης. Δηλαδή από τους </w:t>
      </w:r>
      <w:proofErr w:type="spellStart"/>
      <w:r>
        <w:rPr>
          <w:rFonts w:eastAsia="Times New Roman"/>
          <w:bCs/>
        </w:rPr>
        <w:t>εκατόν</w:t>
      </w:r>
      <w:proofErr w:type="spellEnd"/>
      <w:r>
        <w:rPr>
          <w:rFonts w:eastAsia="Times New Roman"/>
          <w:bCs/>
        </w:rPr>
        <w:t xml:space="preserve"> τρι</w:t>
      </w:r>
      <w:r>
        <w:rPr>
          <w:rFonts w:eastAsia="Times New Roman"/>
          <w:bCs/>
        </w:rPr>
        <w:t xml:space="preserve">άντα με </w:t>
      </w:r>
      <w:proofErr w:type="spellStart"/>
      <w:r>
        <w:rPr>
          <w:rFonts w:eastAsia="Times New Roman"/>
          <w:bCs/>
        </w:rPr>
        <w:t>εκατόν</w:t>
      </w:r>
      <w:proofErr w:type="spellEnd"/>
      <w:r>
        <w:rPr>
          <w:rFonts w:eastAsia="Times New Roman"/>
          <w:bCs/>
        </w:rPr>
        <w:t xml:space="preserve"> τριάντα πέντε, να φθάσουν ίσως και στις </w:t>
      </w:r>
      <w:proofErr w:type="spellStart"/>
      <w:r>
        <w:rPr>
          <w:rFonts w:eastAsia="Times New Roman"/>
          <w:bCs/>
        </w:rPr>
        <w:t>εκατόν</w:t>
      </w:r>
      <w:proofErr w:type="spellEnd"/>
      <w:r>
        <w:rPr>
          <w:rFonts w:eastAsia="Times New Roman"/>
          <w:bCs/>
        </w:rPr>
        <w:t xml:space="preserve"> εξήντα με </w:t>
      </w:r>
      <w:proofErr w:type="spellStart"/>
      <w:r>
        <w:rPr>
          <w:rFonts w:eastAsia="Times New Roman"/>
          <w:bCs/>
        </w:rPr>
        <w:t>εκατόν</w:t>
      </w:r>
      <w:proofErr w:type="spellEnd"/>
      <w:r>
        <w:rPr>
          <w:rFonts w:eastAsia="Times New Roman"/>
          <w:bCs/>
        </w:rPr>
        <w:t xml:space="preserve"> εβδομήντα οι κενές θέσεις ειδικευμένων γιατρών. Οι προσλήψεις αντίστοιχα είναι αμελητέες, και κυρίως </w:t>
      </w:r>
      <w:proofErr w:type="spellStart"/>
      <w:r>
        <w:rPr>
          <w:rFonts w:eastAsia="Times New Roman"/>
          <w:bCs/>
        </w:rPr>
        <w:t>διέπονται</w:t>
      </w:r>
      <w:proofErr w:type="spellEnd"/>
      <w:r>
        <w:rPr>
          <w:rFonts w:eastAsia="Times New Roman"/>
          <w:bCs/>
        </w:rPr>
        <w:t xml:space="preserve"> από ελαστικές σχέσεις εργασίας, οκτάμηνης, δωδεκάμηνης, επικουρική</w:t>
      </w:r>
      <w:r>
        <w:rPr>
          <w:rFonts w:eastAsia="Times New Roman"/>
          <w:bCs/>
        </w:rPr>
        <w:t>ς και πάει λέγοντας, δηλαδή ελαστικές σχέσεις εργασίας εν γένει.</w:t>
      </w:r>
    </w:p>
    <w:p w14:paraId="6B86BBF0" w14:textId="77777777" w:rsidR="00CA44E2" w:rsidRDefault="009A1593">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Αντιπροέδρου)</w:t>
      </w:r>
    </w:p>
    <w:p w14:paraId="6B86BBF1" w14:textId="77777777" w:rsidR="00CA44E2" w:rsidRDefault="009A1593">
      <w:pPr>
        <w:spacing w:after="0" w:line="600" w:lineRule="auto"/>
        <w:ind w:firstLine="720"/>
        <w:jc w:val="both"/>
        <w:rPr>
          <w:rFonts w:eastAsia="Times New Roman"/>
          <w:bCs/>
        </w:rPr>
      </w:pPr>
      <w:r>
        <w:rPr>
          <w:rFonts w:eastAsia="Times New Roman"/>
          <w:bCs/>
        </w:rPr>
        <w:t>Ολοκληρώνω, κύριε Πρόεδρε.</w:t>
      </w:r>
    </w:p>
    <w:p w14:paraId="6B86BBF2" w14:textId="77777777" w:rsidR="00CA44E2" w:rsidRDefault="009A1593">
      <w:pPr>
        <w:spacing w:after="0" w:line="600" w:lineRule="auto"/>
        <w:ind w:firstLine="720"/>
        <w:jc w:val="both"/>
        <w:rPr>
          <w:rFonts w:eastAsia="Times New Roman"/>
          <w:bCs/>
        </w:rPr>
      </w:pPr>
      <w:r>
        <w:rPr>
          <w:rFonts w:eastAsia="Times New Roman"/>
          <w:bCs/>
        </w:rPr>
        <w:t>Παράλληλα, τομείς όπως καθαριότητα, σίτιση, φύλαξη και τεχνικές υπηρεσίες δί</w:t>
      </w:r>
      <w:r>
        <w:rPr>
          <w:rFonts w:eastAsia="Times New Roman"/>
          <w:bCs/>
        </w:rPr>
        <w:t xml:space="preserve">νονται σε εργολάβους, με αποτέλεσμα και οι εργαζόμενοι σε </w:t>
      </w:r>
      <w:r>
        <w:rPr>
          <w:rFonts w:eastAsia="Times New Roman"/>
          <w:bCs/>
        </w:rPr>
        <w:lastRenderedPageBreak/>
        <w:t xml:space="preserve">αυτούς τους τομείς μέσω των εργολάβων να απολαμβάνουν μισθούς πείνας, να παραμένουν απλήρωτοι για μήνες, χωρίς μέτρα ασφάλειας και μονίμως με την απειλή της απόλυσης. </w:t>
      </w:r>
    </w:p>
    <w:p w14:paraId="6B86BBF3" w14:textId="77777777" w:rsidR="00CA44E2" w:rsidRDefault="009A1593">
      <w:pPr>
        <w:spacing w:after="0" w:line="600" w:lineRule="auto"/>
        <w:ind w:firstLine="720"/>
        <w:jc w:val="both"/>
        <w:rPr>
          <w:rFonts w:eastAsia="Times New Roman"/>
          <w:bCs/>
        </w:rPr>
      </w:pPr>
      <w:r>
        <w:rPr>
          <w:rFonts w:eastAsia="Times New Roman"/>
          <w:bCs/>
        </w:rPr>
        <w:t>Βεβαίως, είναι πολλά τα θέματα</w:t>
      </w:r>
      <w:r>
        <w:rPr>
          <w:rFonts w:eastAsia="Times New Roman"/>
          <w:bCs/>
        </w:rPr>
        <w:t>. Στη δευτερολογία μου θα πω, κύριε Πρόεδρε, ορισμένα.</w:t>
      </w:r>
    </w:p>
    <w:p w14:paraId="6B86BBF4" w14:textId="77777777" w:rsidR="00CA44E2" w:rsidRDefault="009A1593">
      <w:pPr>
        <w:spacing w:after="0" w:line="600" w:lineRule="auto"/>
        <w:ind w:firstLine="720"/>
        <w:jc w:val="both"/>
        <w:rPr>
          <w:rFonts w:eastAsia="Times New Roman"/>
          <w:bCs/>
        </w:rPr>
      </w:pPr>
      <w:r>
        <w:rPr>
          <w:rFonts w:eastAsia="Times New Roman"/>
          <w:bCs/>
        </w:rPr>
        <w:t>Σε αυτή, λοιπόν, την κατεύθυνση, η ερώτηση αφορά, όπως είπατε κι εσείς, το Νοσοκομείο «Ευαγγελισμός». Και ερωτάται ο Υπουργός τι μέτρα θα πάρει ή προτίθεται να πάρει, προκειμένου να αντιμετωπιστούν αυτ</w:t>
      </w:r>
      <w:r>
        <w:rPr>
          <w:rFonts w:eastAsia="Times New Roman"/>
          <w:bCs/>
        </w:rPr>
        <w:t>ά τα οξυμένα προβλήματα στο Νοσοκομείο «Ευαγγελισμός».</w:t>
      </w:r>
    </w:p>
    <w:p w14:paraId="6B86BBF5" w14:textId="77777777" w:rsidR="00CA44E2" w:rsidRDefault="009A1593">
      <w:pPr>
        <w:spacing w:after="0"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Ευχαριστώ πολύ, κύριε Αντιπρόεδρε.</w:t>
      </w:r>
    </w:p>
    <w:p w14:paraId="6B86BBF6" w14:textId="77777777" w:rsidR="00CA44E2" w:rsidRDefault="009A1593">
      <w:pPr>
        <w:spacing w:after="0" w:line="600" w:lineRule="auto"/>
        <w:ind w:firstLine="720"/>
        <w:jc w:val="both"/>
        <w:rPr>
          <w:rFonts w:eastAsia="Times New Roman"/>
          <w:bCs/>
        </w:rPr>
      </w:pPr>
      <w:r>
        <w:rPr>
          <w:rFonts w:eastAsia="Times New Roman"/>
          <w:bCs/>
        </w:rPr>
        <w:t>Κύριε Υπουργέ, έχετε τον λόγο.</w:t>
      </w:r>
    </w:p>
    <w:p w14:paraId="6B86BBF7" w14:textId="77777777" w:rsidR="00CA44E2" w:rsidRDefault="009A1593">
      <w:pPr>
        <w:spacing w:after="0"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Ευχαριστώ, κύριε Πρόεδρε.</w:t>
      </w:r>
    </w:p>
    <w:p w14:paraId="6B86BBF8" w14:textId="77777777" w:rsidR="00CA44E2" w:rsidRDefault="009A1593">
      <w:pPr>
        <w:spacing w:after="0" w:line="600" w:lineRule="auto"/>
        <w:ind w:firstLine="720"/>
        <w:jc w:val="both"/>
        <w:rPr>
          <w:rFonts w:eastAsia="Times New Roman"/>
          <w:bCs/>
        </w:rPr>
      </w:pPr>
      <w:r>
        <w:rPr>
          <w:rFonts w:eastAsia="Times New Roman"/>
          <w:bCs/>
        </w:rPr>
        <w:lastRenderedPageBreak/>
        <w:t>Συνάδελφε στη Βουλή και στο λει</w:t>
      </w:r>
      <w:r>
        <w:rPr>
          <w:rFonts w:eastAsia="Times New Roman"/>
          <w:bCs/>
        </w:rPr>
        <w:t xml:space="preserve">τούργημα, κύριε </w:t>
      </w:r>
      <w:proofErr w:type="spellStart"/>
      <w:r>
        <w:rPr>
          <w:rFonts w:eastAsia="Times New Roman"/>
          <w:bCs/>
        </w:rPr>
        <w:t>Λαμπρούλη</w:t>
      </w:r>
      <w:proofErr w:type="spellEnd"/>
      <w:r>
        <w:rPr>
          <w:rFonts w:eastAsia="Times New Roman"/>
          <w:bCs/>
        </w:rPr>
        <w:t>, θέλω να σας πω να μην αντιγράφετε κι εσείς τη δραματοποίηση της κατάστασης που κάνουν κάποιοι άλλοι, γιατί εσείς τουλάχιστον ασκείτε σοβαρή αντιπολίτευση.</w:t>
      </w:r>
    </w:p>
    <w:p w14:paraId="6B86BBF9" w14:textId="77777777" w:rsidR="00CA44E2" w:rsidRDefault="009A1593">
      <w:pPr>
        <w:spacing w:after="0" w:line="600" w:lineRule="auto"/>
        <w:ind w:firstLine="720"/>
        <w:jc w:val="both"/>
        <w:rPr>
          <w:rFonts w:eastAsia="Times New Roman" w:cs="Times New Roman"/>
          <w:szCs w:val="24"/>
        </w:rPr>
      </w:pPr>
      <w:r>
        <w:rPr>
          <w:rFonts w:eastAsia="Times New Roman"/>
          <w:bCs/>
        </w:rPr>
        <w:t>Ν</w:t>
      </w:r>
      <w:r>
        <w:rPr>
          <w:rFonts w:eastAsia="Times New Roman"/>
          <w:bCs/>
        </w:rPr>
        <w:t>ομίζω ότι έχετε την ικανότητα να αναγνωρίσετε ότι ενώ κατά το έτος 2015 η</w:t>
      </w:r>
      <w:r>
        <w:rPr>
          <w:rFonts w:eastAsia="Times New Roman"/>
          <w:bCs/>
        </w:rPr>
        <w:t xml:space="preserve"> προηγούμενη </w:t>
      </w:r>
      <w:r>
        <w:rPr>
          <w:rFonts w:eastAsia="Times New Roman"/>
          <w:bCs/>
        </w:rPr>
        <w:t xml:space="preserve">κυβέρνηση </w:t>
      </w:r>
      <w:r>
        <w:rPr>
          <w:rFonts w:eastAsia="Times New Roman"/>
          <w:bCs/>
        </w:rPr>
        <w:t>μάς παρέδωσε μια πρόβλεψη για τη χρηματοδότηση του «Ευαγγελισμού» από το Γενικό Λογιστήριο του Κράτους ύψους 57 εκατομμυρίων ευρώ από τον κρατικό προϋπολογισμό –έχετε κάνει ένα λάθος στην ερώτηση, ποτέ ο προϋπολογισμός του «Ευαγγελισ</w:t>
      </w:r>
      <w:r>
        <w:rPr>
          <w:rFonts w:eastAsia="Times New Roman"/>
          <w:bCs/>
        </w:rPr>
        <w:t>μού» δεν είναι 200</w:t>
      </w:r>
      <w:r>
        <w:rPr>
          <w:rFonts w:eastAsia="Times New Roman"/>
          <w:bCs/>
          <w:vertAlign w:val="superscript"/>
        </w:rPr>
        <w:t xml:space="preserve"> </w:t>
      </w:r>
      <w:r>
        <w:rPr>
          <w:rFonts w:eastAsia="Times New Roman" w:cs="Times New Roman"/>
          <w:szCs w:val="24"/>
        </w:rPr>
        <w:t>εκατομμύρια ευρώ-, στο τέλος του 2015 χρηματοδοτήσαμε, ακριβώς για να καλύψουμε και ανάγκες, με 72.639.000 ευρώ. Και το 2016 χρηματοδοτήθηκε με 68.370.000 ευρώ συν 3.400.000 ευρώ για το Οφθαλμιατρείο, με το οποίο αποτελούν κοινή διοίκηση</w:t>
      </w:r>
      <w:r>
        <w:rPr>
          <w:rFonts w:eastAsia="Times New Roman" w:cs="Times New Roman"/>
          <w:szCs w:val="24"/>
        </w:rPr>
        <w:t>, δηλαδή 71.770.000 ευρώ.</w:t>
      </w:r>
    </w:p>
    <w:p w14:paraId="6B86BBFA" w14:textId="77777777" w:rsidR="00CA44E2" w:rsidRDefault="009A1593">
      <w:pPr>
        <w:spacing w:after="0" w:line="600" w:lineRule="auto"/>
        <w:ind w:firstLine="720"/>
        <w:jc w:val="both"/>
        <w:rPr>
          <w:rFonts w:eastAsia="Times New Roman"/>
          <w:b/>
          <w:bCs/>
        </w:rPr>
      </w:pPr>
      <w:r>
        <w:rPr>
          <w:rFonts w:eastAsia="Times New Roman" w:cs="Times New Roman"/>
          <w:szCs w:val="24"/>
        </w:rPr>
        <w:lastRenderedPageBreak/>
        <w:t xml:space="preserve">Επίσης, πρέπει να ξέρετε ότι φέτος ο </w:t>
      </w:r>
      <w:r>
        <w:rPr>
          <w:rFonts w:eastAsia="Times New Roman"/>
          <w:bCs/>
        </w:rPr>
        <w:t>«Ευαγγελισμός» χρηματοδοτήθηκε –και πρέπει να είναι στην τράπεζα σήμερα και τα υπόλοιπα μέχρι το νούμερο που θα πω- με περίπου 11 εκατομμύρια ευρώ από τον ΕΟΠΥΥ.</w:t>
      </w:r>
    </w:p>
    <w:p w14:paraId="6B86BBF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Αυτό το πράγμα, κύριε συνάδελφε</w:t>
      </w:r>
      <w:r>
        <w:rPr>
          <w:rFonts w:eastAsia="Times New Roman" w:cs="Times New Roman"/>
          <w:szCs w:val="24"/>
        </w:rPr>
        <w:t>, δεν έχει γίνει ποτέ. Επίσης, άλλες 900 χιλιάδες ευρώ περίπου είναι για το Οφθαλμιατρείο. Λοιπόν, η οικονομική στήριξη την οποία, εν μέσω των δεσμεύσεων, εν μέσω της ασφυκτικής πίεσης από τους δανειστές, εν μέσω της διαπραγμάτευσης, έχουμε δώσει στα δημόσ</w:t>
      </w:r>
      <w:r>
        <w:rPr>
          <w:rFonts w:eastAsia="Times New Roman" w:cs="Times New Roman"/>
          <w:szCs w:val="24"/>
        </w:rPr>
        <w:t>ια νοσοκομεία, δεν έχει ιστορικό προηγούμενο τα τελευταία χρόνια.</w:t>
      </w:r>
    </w:p>
    <w:p w14:paraId="6B86BBF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Δεύτερον, ξέρουμε πολύ καλά ότι το Νοσοκομείο «Ευαγγελισμός» είναι όντως η ναυαρχίδα του Εθνικού Συστήματος Υγείας. Είναι το μεγαλύτερο </w:t>
      </w:r>
      <w:r>
        <w:rPr>
          <w:rFonts w:eastAsia="Times New Roman" w:cs="Times New Roman"/>
          <w:szCs w:val="24"/>
        </w:rPr>
        <w:t xml:space="preserve">νοσοκομείο </w:t>
      </w:r>
      <w:r>
        <w:rPr>
          <w:rFonts w:eastAsia="Times New Roman" w:cs="Times New Roman"/>
          <w:szCs w:val="24"/>
        </w:rPr>
        <w:t>της χώρας, με τη μεγαλύτερη κίνηση, και στα</w:t>
      </w:r>
      <w:r>
        <w:rPr>
          <w:rFonts w:eastAsia="Times New Roman" w:cs="Times New Roman"/>
          <w:szCs w:val="24"/>
        </w:rPr>
        <w:t xml:space="preserve"> τακτικά ιατρεία και στα χειρουργεία και σε μια σειρά από υποδομές κ.λπ.</w:t>
      </w:r>
      <w:r>
        <w:rPr>
          <w:rFonts w:eastAsia="Times New Roman" w:cs="Times New Roman"/>
          <w:szCs w:val="24"/>
        </w:rPr>
        <w:t>.</w:t>
      </w:r>
    </w:p>
    <w:p w14:paraId="6B86BBF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σε εξέλιξη ένα ευρύ πρόγραμμα στήριξής του, όχι μόνο χρηματοδοτικό, αλλά και από πλευράς προσωπικού. Προσέξτε, στον «Ευαγγελισμό» σήμερα, με βάση τους οργανισμούς –αυτά τα κενά υπήρχαν και παλιά, δεν είναι μόνο τώρα-, προβλέπονται συνολικά </w:t>
      </w:r>
      <w:r>
        <w:rPr>
          <w:rFonts w:eastAsia="Times New Roman" w:cs="Times New Roman"/>
          <w:szCs w:val="24"/>
        </w:rPr>
        <w:t>δύο χιλιάδ</w:t>
      </w:r>
      <w:r>
        <w:rPr>
          <w:rFonts w:eastAsia="Times New Roman" w:cs="Times New Roman"/>
          <w:szCs w:val="24"/>
        </w:rPr>
        <w:t>ες εννιακόσιες τριά</w:t>
      </w:r>
      <w:r>
        <w:rPr>
          <w:rFonts w:eastAsia="Times New Roman" w:cs="Times New Roman"/>
          <w:szCs w:val="24"/>
        </w:rPr>
        <w:t>ν</w:t>
      </w:r>
      <w:r>
        <w:rPr>
          <w:rFonts w:eastAsia="Times New Roman" w:cs="Times New Roman"/>
          <w:szCs w:val="24"/>
        </w:rPr>
        <w:t xml:space="preserve">τα </w:t>
      </w:r>
      <w:r>
        <w:rPr>
          <w:rFonts w:eastAsia="Times New Roman" w:cs="Times New Roman"/>
          <w:szCs w:val="24"/>
        </w:rPr>
        <w:t xml:space="preserve">έξι </w:t>
      </w:r>
      <w:r>
        <w:rPr>
          <w:rFonts w:eastAsia="Times New Roman" w:cs="Times New Roman"/>
          <w:szCs w:val="24"/>
        </w:rPr>
        <w:t xml:space="preserve">θέσεις και από αυτές είναι </w:t>
      </w:r>
      <w:r>
        <w:rPr>
          <w:rFonts w:eastAsia="Times New Roman" w:cs="Times New Roman"/>
          <w:szCs w:val="24"/>
        </w:rPr>
        <w:t xml:space="preserve">επτακόσιες </w:t>
      </w:r>
      <w:r>
        <w:rPr>
          <w:rFonts w:eastAsia="Times New Roman" w:cs="Times New Roman"/>
          <w:szCs w:val="24"/>
        </w:rPr>
        <w:t>κενές από όλες τις ειδικότητες. Πρόβλημα ιδιαίτερο υπάρχει στην τεχνική υπηρεσία και στη διοικητική υπηρεσία. Το αναγνωρίζουμε και προγραμματίζουμε τη λύση του. Στη νοσηλευτική υπηρεσία οι πρ</w:t>
      </w:r>
      <w:r>
        <w:rPr>
          <w:rFonts w:eastAsia="Times New Roman" w:cs="Times New Roman"/>
          <w:szCs w:val="24"/>
        </w:rPr>
        <w:t xml:space="preserve">οβλεπόμενες θέσεις είναι </w:t>
      </w:r>
      <w:r>
        <w:rPr>
          <w:rFonts w:eastAsia="Times New Roman" w:cs="Times New Roman"/>
          <w:szCs w:val="24"/>
        </w:rPr>
        <w:t>χίλιες διακόσιες ενενήντα εννιά</w:t>
      </w:r>
      <w:r>
        <w:rPr>
          <w:rFonts w:eastAsia="Times New Roman" w:cs="Times New Roman"/>
          <w:szCs w:val="24"/>
        </w:rPr>
        <w:t xml:space="preserve"> </w:t>
      </w:r>
      <w:r>
        <w:rPr>
          <w:rFonts w:eastAsia="Times New Roman" w:cs="Times New Roman"/>
          <w:szCs w:val="24"/>
        </w:rPr>
        <w:t xml:space="preserve">και οι κενές είναι </w:t>
      </w:r>
      <w:r>
        <w:rPr>
          <w:rFonts w:eastAsia="Times New Roman" w:cs="Times New Roman"/>
          <w:szCs w:val="24"/>
        </w:rPr>
        <w:t>διακόσιες τριάντα οχτώ.</w:t>
      </w:r>
      <w:r>
        <w:rPr>
          <w:rFonts w:eastAsia="Times New Roman" w:cs="Times New Roman"/>
          <w:szCs w:val="24"/>
        </w:rPr>
        <w:t xml:space="preserve"> Υπάρχει και ένα ευρύτατο πρόγραμμα για την κάλυψή τους. Θα πω κάποια πράγματα μετά.</w:t>
      </w:r>
    </w:p>
    <w:p w14:paraId="6B86BBF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w:t>
      </w:r>
      <w:r>
        <w:rPr>
          <w:rFonts w:eastAsia="Times New Roman" w:cs="Times New Roman"/>
          <w:szCs w:val="24"/>
        </w:rPr>
        <w:t>υ Αναπληρωτή Υπουργού)</w:t>
      </w:r>
    </w:p>
    <w:p w14:paraId="6B86BBF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ένα από τα νοσοκομεία το οποίο δεν έχει μεγάλη έλλειψη ειδικευόμενων. Δηλαδή σε </w:t>
      </w:r>
      <w:r>
        <w:rPr>
          <w:rFonts w:eastAsia="Times New Roman" w:cs="Times New Roman"/>
          <w:szCs w:val="24"/>
        </w:rPr>
        <w:t>τετρακόσιες πενήντα πέντε</w:t>
      </w:r>
      <w:r>
        <w:rPr>
          <w:rFonts w:eastAsia="Times New Roman" w:cs="Times New Roman"/>
          <w:szCs w:val="24"/>
        </w:rPr>
        <w:t xml:space="preserve"> οργανικές θέσεις ειδικευομένων αυτή</w:t>
      </w:r>
      <w:r>
        <w:rPr>
          <w:rFonts w:eastAsia="Times New Roman" w:cs="Times New Roman"/>
          <w:szCs w:val="24"/>
        </w:rPr>
        <w:t>ν</w:t>
      </w:r>
      <w:r>
        <w:rPr>
          <w:rFonts w:eastAsia="Times New Roman" w:cs="Times New Roman"/>
          <w:szCs w:val="24"/>
        </w:rPr>
        <w:t xml:space="preserve"> τη στιγμή υπηρετούν </w:t>
      </w:r>
      <w:r>
        <w:rPr>
          <w:rFonts w:eastAsia="Times New Roman" w:cs="Times New Roman"/>
          <w:szCs w:val="24"/>
        </w:rPr>
        <w:t>τετρακόσιες πενήντα δύο</w:t>
      </w:r>
      <w:r>
        <w:rPr>
          <w:rFonts w:eastAsia="Times New Roman" w:cs="Times New Roman"/>
          <w:szCs w:val="24"/>
        </w:rPr>
        <w:t xml:space="preserve">, όταν συνολικά στη χώρα σε </w:t>
      </w:r>
      <w:r>
        <w:rPr>
          <w:rFonts w:eastAsia="Times New Roman" w:cs="Times New Roman"/>
          <w:szCs w:val="24"/>
        </w:rPr>
        <w:t>εννέα χιλιάδε</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θέσεις ειδικευόμενων έχουμε </w:t>
      </w:r>
      <w:r>
        <w:rPr>
          <w:rFonts w:eastAsia="Times New Roman" w:cs="Times New Roman"/>
          <w:szCs w:val="24"/>
        </w:rPr>
        <w:t xml:space="preserve">επτά χιλιάδες </w:t>
      </w:r>
      <w:r>
        <w:rPr>
          <w:rFonts w:eastAsia="Times New Roman" w:cs="Times New Roman"/>
          <w:szCs w:val="24"/>
        </w:rPr>
        <w:t xml:space="preserve">που υπηρετούν. Λείπουν </w:t>
      </w:r>
      <w:r>
        <w:rPr>
          <w:rFonts w:eastAsia="Times New Roman" w:cs="Times New Roman"/>
          <w:szCs w:val="24"/>
        </w:rPr>
        <w:t>δύο χιλιάδες.</w:t>
      </w:r>
      <w:r>
        <w:rPr>
          <w:rFonts w:eastAsia="Times New Roman" w:cs="Times New Roman"/>
          <w:szCs w:val="24"/>
        </w:rPr>
        <w:t xml:space="preserve"> Στους ιατρούς του ΕΣΥ προβλέπονται </w:t>
      </w:r>
      <w:r>
        <w:rPr>
          <w:rFonts w:eastAsia="Times New Roman" w:cs="Times New Roman"/>
          <w:szCs w:val="24"/>
        </w:rPr>
        <w:t>τριακόσιοι ενενήντα επτά</w:t>
      </w:r>
      <w:r>
        <w:rPr>
          <w:rFonts w:eastAsia="Times New Roman" w:cs="Times New Roman"/>
          <w:szCs w:val="24"/>
        </w:rPr>
        <w:t xml:space="preserve"> και λείπουν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w:t>
      </w:r>
      <w:r>
        <w:rPr>
          <w:rFonts w:eastAsia="Times New Roman" w:cs="Times New Roman"/>
          <w:szCs w:val="24"/>
        </w:rPr>
        <w:t>.</w:t>
      </w:r>
      <w:r>
        <w:rPr>
          <w:rFonts w:eastAsia="Times New Roman" w:cs="Times New Roman"/>
          <w:szCs w:val="24"/>
        </w:rPr>
        <w:t xml:space="preserve"> Υπάρχει και εκεί πρόγραμμα κάλυψής τους.</w:t>
      </w:r>
    </w:p>
    <w:p w14:paraId="6B86BC0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Τώρα να πω δυο κουβέντες σε σχέση με </w:t>
      </w:r>
      <w:r>
        <w:rPr>
          <w:rFonts w:eastAsia="Times New Roman" w:cs="Times New Roman"/>
          <w:szCs w:val="24"/>
        </w:rPr>
        <w:t xml:space="preserve">τα συνεργεία. Έχουμε προχωρήσει τη μετατροπή συμβάσεων εργασίας για τη φύλαξη και τη σίτιση και στο Οφθαλμιατρείο και στην Πολυκλινική. </w:t>
      </w:r>
    </w:p>
    <w:p w14:paraId="6B86BC0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Στον «Ευαγγελισμό» έχει προκηρυχθεί ο διαγωνισμός για τις ατομικές συμβάσεις. Εκεί μας μπλόκαρε η απόφαση του </w:t>
      </w:r>
      <w:proofErr w:type="spellStart"/>
      <w:r>
        <w:rPr>
          <w:rFonts w:eastAsia="Times New Roman" w:cs="Times New Roman"/>
          <w:szCs w:val="24"/>
        </w:rPr>
        <w:t>ΣτΕ</w:t>
      </w:r>
      <w:proofErr w:type="spellEnd"/>
      <w:r>
        <w:rPr>
          <w:rFonts w:eastAsia="Times New Roman" w:cs="Times New Roman"/>
          <w:szCs w:val="24"/>
        </w:rPr>
        <w:t>. Αυτή</w:t>
      </w:r>
      <w:r>
        <w:rPr>
          <w:rFonts w:eastAsia="Times New Roman" w:cs="Times New Roman"/>
          <w:szCs w:val="24"/>
        </w:rPr>
        <w:t>ν</w:t>
      </w:r>
      <w:r>
        <w:rPr>
          <w:rFonts w:eastAsia="Times New Roman" w:cs="Times New Roman"/>
          <w:szCs w:val="24"/>
        </w:rPr>
        <w:t xml:space="preserve"> τη στιγμή έχει </w:t>
      </w:r>
      <w:r>
        <w:rPr>
          <w:rFonts w:eastAsia="Times New Roman" w:cs="Times New Roman"/>
          <w:szCs w:val="24"/>
        </w:rPr>
        <w:t xml:space="preserve">ληφθεί </w:t>
      </w:r>
      <w:r>
        <w:rPr>
          <w:rFonts w:eastAsia="Times New Roman" w:cs="Times New Roman"/>
          <w:szCs w:val="24"/>
        </w:rPr>
        <w:t xml:space="preserve">η απόφαση και προχωρούν για την προκήρυξη, για να </w:t>
      </w:r>
      <w:r>
        <w:rPr>
          <w:rFonts w:eastAsia="Times New Roman" w:cs="Times New Roman"/>
          <w:szCs w:val="24"/>
        </w:rPr>
        <w:t xml:space="preserve">τις </w:t>
      </w:r>
      <w:r>
        <w:rPr>
          <w:rFonts w:eastAsia="Times New Roman" w:cs="Times New Roman"/>
          <w:szCs w:val="24"/>
        </w:rPr>
        <w:t xml:space="preserve">μετατρέψουμε. Είναι αναπόδραστη πολιτική μας επιλογή αυτό. Έχουν σαφείς οδηγίες οι διοικητές σε όλη την Ελλάδα και κρίνονται από αυτό και </w:t>
      </w:r>
      <w:r>
        <w:rPr>
          <w:rFonts w:eastAsia="Times New Roman" w:cs="Times New Roman"/>
          <w:szCs w:val="24"/>
        </w:rPr>
        <w:lastRenderedPageBreak/>
        <w:t>από το πόσο γρήγορα θα το υλοποιήσουν, γ</w:t>
      </w:r>
      <w:r>
        <w:rPr>
          <w:rFonts w:eastAsia="Times New Roman" w:cs="Times New Roman"/>
          <w:szCs w:val="24"/>
        </w:rPr>
        <w:t xml:space="preserve">ια να μετατραπούν σε ατομικές συμβάσεις όλες οι υπηρεσίες </w:t>
      </w:r>
      <w:r>
        <w:rPr>
          <w:rFonts w:eastAsia="Times New Roman"/>
          <w:szCs w:val="24"/>
        </w:rPr>
        <w:t>οι οποίες</w:t>
      </w:r>
      <w:r>
        <w:rPr>
          <w:rFonts w:eastAsia="Times New Roman" w:cs="Times New Roman"/>
          <w:szCs w:val="24"/>
        </w:rPr>
        <w:t xml:space="preserve"> προσφέρονται από τα εργολαβικά συνεργεία.</w:t>
      </w:r>
    </w:p>
    <w:p w14:paraId="6B86BC0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Επειδή, από ό,τι βλέπω, ξεπέρασα τον χρόνο ομιλίας μου, τα υπόλοιπα θα τα πω στη δευτερολογία μου.</w:t>
      </w:r>
    </w:p>
    <w:p w14:paraId="6B86BC0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κύριε Υπουργέ, θα τα δούμε στη δευτερολογία.</w:t>
      </w:r>
    </w:p>
    <w:p w14:paraId="6B86BC0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6B86BC0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 xml:space="preserve">Κύριε Πρόεδρε, Εγώ δεν ήρθα να αντιδικήσω εδώ πέρα. Ο Υπουργός ξεκίνησε την </w:t>
      </w:r>
      <w:proofErr w:type="spellStart"/>
      <w:r>
        <w:rPr>
          <w:rFonts w:eastAsia="Times New Roman" w:cs="Times New Roman"/>
          <w:szCs w:val="24"/>
        </w:rPr>
        <w:t>πρωτολογία</w:t>
      </w:r>
      <w:proofErr w:type="spellEnd"/>
      <w:r>
        <w:rPr>
          <w:rFonts w:eastAsia="Times New Roman" w:cs="Times New Roman"/>
          <w:szCs w:val="24"/>
        </w:rPr>
        <w:t xml:space="preserve"> του απευθυνόμενος και σε εμένα</w:t>
      </w:r>
      <w:r>
        <w:rPr>
          <w:rFonts w:eastAsia="Times New Roman" w:cs="Times New Roman"/>
          <w:szCs w:val="24"/>
        </w:rPr>
        <w:t>, αλλά βασικά στο Κομμουνιστικό Κόμμα ότι ασκούμε αντιπολίτευση, όπως την ασκούμε κ.λπ.</w:t>
      </w:r>
      <w:r>
        <w:rPr>
          <w:rFonts w:eastAsia="Times New Roman" w:cs="Times New Roman"/>
          <w:szCs w:val="24"/>
        </w:rPr>
        <w:t>.</w:t>
      </w:r>
      <w:r>
        <w:rPr>
          <w:rFonts w:eastAsia="Times New Roman" w:cs="Times New Roman"/>
          <w:szCs w:val="24"/>
        </w:rPr>
        <w:t xml:space="preserve"> Αυτό νομίζω ότι είναι δικαίωμά μας. Έχουμε τον τρόπο μας, τις πολιτικές μας θέσεις και στο κομμάτι που αφορά την υγεία. Όμως, δεν είναι δική μας </w:t>
      </w:r>
      <w:r>
        <w:rPr>
          <w:rFonts w:eastAsia="Times New Roman" w:cs="Times New Roman"/>
          <w:szCs w:val="24"/>
        </w:rPr>
        <w:lastRenderedPageBreak/>
        <w:t xml:space="preserve">διαπίστωση αυτό. Αυτό </w:t>
      </w:r>
      <w:r>
        <w:rPr>
          <w:rFonts w:eastAsia="Times New Roman" w:cs="Times New Roman"/>
          <w:szCs w:val="24"/>
        </w:rPr>
        <w:t>οι ίδιοι οι εργαζόμενοι το αναδεικνύουν, οι ίδιοι οι ασθενείς που βιώνουν την κατάσταση στα νοσοκομεία της χώρας.</w:t>
      </w:r>
    </w:p>
    <w:p w14:paraId="6B86BC0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Εμείς δεν λέμε ότι ευθύνεται η σημερινή Κυβέρνηση. Έχει ευθύνες βεβαίως. Αυτό είναι μια ιστορία που κρατά χρόνια. Βεβαίως, τεράστιες είναι οι </w:t>
      </w:r>
      <w:r>
        <w:rPr>
          <w:rFonts w:eastAsia="Times New Roman" w:cs="Times New Roman"/>
          <w:szCs w:val="24"/>
        </w:rPr>
        <w:t xml:space="preserve">ευθύνες και των προηγούμενων κυβερνήσεων. Δεν το αμελούμε αυτό, το λέμε. Δεν ήρθαμε εδώ για να απευθύνουμε κατηγορίες. </w:t>
      </w:r>
    </w:p>
    <w:p w14:paraId="6B86BC0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Στην ερώτηση -νομίζω ότι το είδατε και εσείς, κύριε Υπουργέ- αυτά που αναφέρουμε, ανεξάρτητα από κάποιους αριθμούς -που μπορεί να γίνοντ</w:t>
      </w:r>
      <w:r>
        <w:rPr>
          <w:rFonts w:eastAsia="Times New Roman" w:cs="Times New Roman"/>
          <w:szCs w:val="24"/>
        </w:rPr>
        <w:t xml:space="preserve">αι και λάθη, κάποια να διορθώνονται-, έχουμε ένα συγκεκριμένο πλαίσιο αιτημάτων, τα οποία είναι καταγεγραμμένα από τους ίδιους τους εργαζόμενους του «Ευαγγελισμού», </w:t>
      </w:r>
      <w:r>
        <w:rPr>
          <w:rFonts w:eastAsia="Times New Roman"/>
          <w:szCs w:val="24"/>
        </w:rPr>
        <w:t>οι οποίοι</w:t>
      </w:r>
      <w:r>
        <w:rPr>
          <w:rFonts w:eastAsia="Times New Roman" w:cs="Times New Roman"/>
          <w:szCs w:val="24"/>
        </w:rPr>
        <w:t xml:space="preserve">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όλα τα προηγούμενα χρόνια και τα τελευταία και πρόσφατα βρίσκον</w:t>
      </w:r>
      <w:r>
        <w:rPr>
          <w:rFonts w:eastAsia="Times New Roman" w:cs="Times New Roman"/>
          <w:szCs w:val="24"/>
        </w:rPr>
        <w:t>ται σε μια σειρά κινητοποιήσεων πολύμορφων -αν θέλετε- με τον τρόπο που επιλέ</w:t>
      </w:r>
      <w:r>
        <w:rPr>
          <w:rFonts w:eastAsia="Times New Roman" w:cs="Times New Roman"/>
          <w:szCs w:val="24"/>
        </w:rPr>
        <w:lastRenderedPageBreak/>
        <w:t>γουν οι ίδιοι να αναδείξουν τα προβλήματα και να διεκδικήσουν την επίλυσή τους, είτε αυτό αφορά προσωπικό</w:t>
      </w:r>
      <w:r>
        <w:rPr>
          <w:rFonts w:eastAsia="Times New Roman" w:cs="Times New Roman"/>
          <w:szCs w:val="24"/>
        </w:rPr>
        <w:t>,</w:t>
      </w:r>
      <w:r>
        <w:rPr>
          <w:rFonts w:eastAsia="Times New Roman" w:cs="Times New Roman"/>
          <w:szCs w:val="24"/>
        </w:rPr>
        <w:t xml:space="preserve"> είτε ελλείψεις</w:t>
      </w:r>
      <w:r>
        <w:rPr>
          <w:rFonts w:eastAsia="Times New Roman" w:cs="Times New Roman"/>
          <w:szCs w:val="24"/>
        </w:rPr>
        <w:t>,</w:t>
      </w:r>
      <w:r>
        <w:rPr>
          <w:rFonts w:eastAsia="Times New Roman" w:cs="Times New Roman"/>
          <w:szCs w:val="24"/>
        </w:rPr>
        <w:t xml:space="preserve"> είτε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 πληρωμές κ.λπ.</w:t>
      </w:r>
      <w:r>
        <w:rPr>
          <w:rFonts w:eastAsia="Times New Roman" w:cs="Times New Roman"/>
          <w:szCs w:val="24"/>
        </w:rPr>
        <w:t>.</w:t>
      </w:r>
    </w:p>
    <w:p w14:paraId="6B86BC0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Άρα, η </w:t>
      </w:r>
      <w:r>
        <w:rPr>
          <w:rFonts w:eastAsia="Times New Roman" w:cs="Times New Roman"/>
          <w:szCs w:val="24"/>
        </w:rPr>
        <w:t xml:space="preserve">δραματική κατάσταση δεν είναι λέξη την οποία εφηύραμε εμείς, είναι αυτή που βιώνουν και οι εργαζόμενοι εκεί μέσα κυρίως, αλλά και οι ασθενείς </w:t>
      </w:r>
      <w:r>
        <w:rPr>
          <w:rFonts w:eastAsia="Times New Roman"/>
          <w:szCs w:val="24"/>
        </w:rPr>
        <w:t>οι οποίοι</w:t>
      </w:r>
      <w:r>
        <w:rPr>
          <w:rFonts w:eastAsia="Times New Roman" w:cs="Times New Roman"/>
          <w:szCs w:val="24"/>
        </w:rPr>
        <w:t xml:space="preserve"> προστρέχουν στο </w:t>
      </w:r>
      <w:r>
        <w:rPr>
          <w:rFonts w:eastAsia="Times New Roman" w:cs="Times New Roman"/>
          <w:szCs w:val="24"/>
        </w:rPr>
        <w:t xml:space="preserve">νοσοκομείο </w:t>
      </w:r>
      <w:r>
        <w:rPr>
          <w:rFonts w:eastAsia="Times New Roman" w:cs="Times New Roman"/>
          <w:szCs w:val="24"/>
        </w:rPr>
        <w:t>για να έχουν τις αντίστοιχες υπηρεσίες υγείας.</w:t>
      </w:r>
    </w:p>
    <w:p w14:paraId="6B86BC0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δείτε τώρα, οι ίδιοι οι ερ</w:t>
      </w:r>
      <w:r>
        <w:rPr>
          <w:rFonts w:eastAsia="Times New Roman" w:cs="Times New Roman"/>
          <w:szCs w:val="24"/>
        </w:rPr>
        <w:t>γαζόμενοι σε όλα τα τμήματα, προκειμένου να ανταποκριθούν –και το γνωρίζετε και εσείς πολύ καλά, αφού είστε στον χώρο της υγείας, αλλά αυτό δεν είναι τώρα κριτήριο- σακατεύονται και σωματικά και ψυχικά. Και αυτό είναι δεδομένο και το γνωρίζετε. Και αυτό ακ</w:t>
      </w:r>
      <w:r>
        <w:rPr>
          <w:rFonts w:eastAsia="Times New Roman" w:cs="Times New Roman"/>
          <w:szCs w:val="24"/>
        </w:rPr>
        <w:t xml:space="preserve">ουμπά πάνω στις τεράστιες ελλείψεις σε προσωπικό και στην </w:t>
      </w:r>
      <w:proofErr w:type="spellStart"/>
      <w:r>
        <w:rPr>
          <w:rFonts w:eastAsia="Times New Roman" w:cs="Times New Roman"/>
          <w:szCs w:val="24"/>
        </w:rPr>
        <w:t>υπερεντατικοποίηση</w:t>
      </w:r>
      <w:proofErr w:type="spellEnd"/>
      <w:r>
        <w:rPr>
          <w:rFonts w:eastAsia="Times New Roman" w:cs="Times New Roman"/>
          <w:szCs w:val="24"/>
        </w:rPr>
        <w:t xml:space="preserve"> της εργασίας τους. </w:t>
      </w:r>
    </w:p>
    <w:p w14:paraId="6B86BC0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Όταν, λοιπόν, έχεις στη βάρδια δύο με τρεις νοσηλεύτριες για να ανταποκριθούν απέναντι σε πενήντα ή εβδομήντα ασθενείς μιας κλινικής, </w:t>
      </w:r>
      <w:r>
        <w:rPr>
          <w:rFonts w:eastAsia="Times New Roman" w:cs="Times New Roman"/>
          <w:szCs w:val="24"/>
        </w:rPr>
        <w:lastRenderedPageBreak/>
        <w:t>μοιραίο είναι αυτή η νοση</w:t>
      </w:r>
      <w:r>
        <w:rPr>
          <w:rFonts w:eastAsia="Times New Roman" w:cs="Times New Roman"/>
          <w:szCs w:val="24"/>
        </w:rPr>
        <w:t xml:space="preserve">λεύτρια ή οι νοσηλευτές και λάθος ενδεχομένως να κάνουν, αλλά και κάποια στιγμή αυτό να τους κοστίσει στην υγεία τους. Αυτό είναι κατανοητό. Και δεν το δραματοποιούμε, αλλά αποτελεί αποτύπωση της πραγματικότητας. </w:t>
      </w:r>
    </w:p>
    <w:p w14:paraId="6B86BC0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υπάρχει και μια σειρά από άλλα ζητ</w:t>
      </w:r>
      <w:r>
        <w:rPr>
          <w:rFonts w:eastAsia="Times New Roman" w:cs="Times New Roman"/>
          <w:szCs w:val="24"/>
        </w:rPr>
        <w:t>ήματα για τα οποία θα ήθελα μια απάντηση. Τώρα, βέβαια, δεν έχουμε και τον χρόνο να τα αναπτύξουμε όλα. Δεν υπάρχει προσωπικό, ενώ οφείλονται και ρεπό. Το νούμερο είναι δεδομένο. Μπορεί βέβαια να το αμφισβητήσετε αλλά δεν θα κωλύσουμε στο νούμερο. Οφείλοντ</w:t>
      </w:r>
      <w:r>
        <w:rPr>
          <w:rFonts w:eastAsia="Times New Roman" w:cs="Times New Roman"/>
          <w:szCs w:val="24"/>
        </w:rPr>
        <w:t xml:space="preserve">αι χιλιάδες ώρες σε ρεπό. Γίνονται συνεχώς </w:t>
      </w:r>
      <w:proofErr w:type="spellStart"/>
      <w:r>
        <w:rPr>
          <w:rFonts w:eastAsia="Times New Roman" w:cs="Times New Roman"/>
          <w:szCs w:val="24"/>
        </w:rPr>
        <w:t>διπλοβάρδιες</w:t>
      </w:r>
      <w:proofErr w:type="spellEnd"/>
      <w:r>
        <w:rPr>
          <w:rFonts w:eastAsia="Times New Roman" w:cs="Times New Roman"/>
          <w:szCs w:val="24"/>
        </w:rPr>
        <w:t xml:space="preserve"> και νυχτερινά χωρίς ρεπό. Καταργούνται ρεπό από τους νοσηλευτές, διότι υπάρχουν ανάγκες στα τμήματα. Αυτό, λοιπόν, είναι ένα εκρηκτικό μείγμα για τους εργαζόμενους και πολύ περισσότερο έχει βεβαίως αν</w:t>
      </w:r>
      <w:r>
        <w:rPr>
          <w:rFonts w:eastAsia="Times New Roman" w:cs="Times New Roman"/>
          <w:szCs w:val="24"/>
        </w:rPr>
        <w:t xml:space="preserve">τανάκλαση και στις υπηρεσίες υγείας. </w:t>
      </w:r>
    </w:p>
    <w:p w14:paraId="6B86BC0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Αντιπροέδρου)</w:t>
      </w:r>
    </w:p>
    <w:p w14:paraId="6B86BC0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Επίσης, υπάρχουν ελλείψεις τραυματιοφορέων, αλλά και ελλείψεις στην τεχνική υπηρεσία ή αν θέλετε στις διοικητικές υπηρεσίες. Για π</w:t>
      </w:r>
      <w:r>
        <w:rPr>
          <w:rFonts w:eastAsia="Times New Roman" w:cs="Times New Roman"/>
          <w:szCs w:val="24"/>
        </w:rPr>
        <w:t xml:space="preserve">αράδειγμα, στο Ψυχιατρικό Τμήμα νοσηλεύεται διπλάσιος αριθμός ασθενών απ’ ό,τι θα έπρεπε. Βεβαίως και λόγω ιδιαιτερότητας αυτού του </w:t>
      </w:r>
      <w:r>
        <w:rPr>
          <w:rFonts w:eastAsia="Times New Roman" w:cs="Times New Roman"/>
          <w:szCs w:val="24"/>
        </w:rPr>
        <w:t>τμήματος</w:t>
      </w:r>
      <w:r>
        <w:rPr>
          <w:rFonts w:eastAsia="Times New Roman" w:cs="Times New Roman"/>
          <w:szCs w:val="24"/>
        </w:rPr>
        <w:t xml:space="preserve">, οι συνθήκες είναι απαράδεκτες, επικίνδυνες και αναξιοπρεπείς για τους ίδιους τους ασθενείς. </w:t>
      </w:r>
    </w:p>
    <w:p w14:paraId="6B86BC0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Και εδώ να τονίσουμε </w:t>
      </w:r>
      <w:r>
        <w:rPr>
          <w:rFonts w:eastAsia="Times New Roman" w:cs="Times New Roman"/>
          <w:szCs w:val="24"/>
        </w:rPr>
        <w:t xml:space="preserve">ότι υπήρξε και μια άδικη καταδίκη νοσηλευτή σε μια υπόθεση του 2010 που αφορά φωτιά που έβαλε ασθενής με ψυχιατρικό πρόβλημα. Εδώ, λοιπόν, αναδεικνύονται παράλληλα και οι διαχρονικές ευθύνες των διοικήσεων αλλά και της πολιτείας. </w:t>
      </w:r>
    </w:p>
    <w:p w14:paraId="6B86BC0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Εμείς θεωρούμε ότι τα ζητ</w:t>
      </w:r>
      <w:r>
        <w:rPr>
          <w:rFonts w:eastAsia="Times New Roman" w:cs="Times New Roman"/>
          <w:szCs w:val="24"/>
        </w:rPr>
        <w:t xml:space="preserve">ήματα της υγείας δεν μπορεί ούτε να περιμένουν, ούτε να αντιμετωπίζονται ανεπαρκώς, αλλά ούτε και να μπαίνουν στο κάτω-κάτω στη ζυγαριά του κόστους. </w:t>
      </w:r>
    </w:p>
    <w:p w14:paraId="6B86BC1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δεν κατηγορούμε την </w:t>
      </w:r>
      <w:r>
        <w:rPr>
          <w:rFonts w:eastAsia="Times New Roman"/>
          <w:szCs w:val="24"/>
        </w:rPr>
        <w:t>Κυβέρνηση</w:t>
      </w:r>
      <w:r>
        <w:rPr>
          <w:rFonts w:eastAsia="Times New Roman" w:cs="Times New Roman"/>
          <w:szCs w:val="24"/>
        </w:rPr>
        <w:t xml:space="preserve"> ότι δεν έχει σχέδιο. Και οι προηγούμενες, αλλά και η σημερινή </w:t>
      </w:r>
      <w:r>
        <w:rPr>
          <w:rFonts w:eastAsia="Times New Roman"/>
          <w:szCs w:val="24"/>
        </w:rPr>
        <w:t>Κυβέρνησ</w:t>
      </w:r>
      <w:r>
        <w:rPr>
          <w:rFonts w:eastAsia="Times New Roman"/>
          <w:szCs w:val="24"/>
        </w:rPr>
        <w:t>η</w:t>
      </w:r>
      <w:r>
        <w:rPr>
          <w:rFonts w:eastAsia="Times New Roman" w:cs="Times New Roman"/>
          <w:szCs w:val="24"/>
        </w:rPr>
        <w:t xml:space="preserve"> έχουν σχέδιο. Όμως, υπάρχει ένας κοινός </w:t>
      </w:r>
      <w:r>
        <w:rPr>
          <w:rFonts w:eastAsia="Times New Roman" w:cs="Times New Roman"/>
          <w:szCs w:val="24"/>
        </w:rPr>
        <w:t xml:space="preserve">παρονομαστής </w:t>
      </w:r>
      <w:r>
        <w:rPr>
          <w:rFonts w:eastAsia="Times New Roman" w:cs="Times New Roman"/>
          <w:szCs w:val="24"/>
        </w:rPr>
        <w:t xml:space="preserve">σ’ αυτά τα σχέδια τόσο της σημερινής όσο και των προηγούμενων κυβερνήσεων. Και αυτός είναι το κόστος, τι κοστίζει η υγεία του λαού στο κράτος, αλλά παράλληλα και η περιστολή των δαπανών. Αυτός είναι ο </w:t>
      </w:r>
      <w:r>
        <w:rPr>
          <w:rFonts w:eastAsia="Times New Roman" w:cs="Times New Roman"/>
          <w:szCs w:val="24"/>
        </w:rPr>
        <w:t xml:space="preserve">κοινός </w:t>
      </w:r>
      <w:r>
        <w:rPr>
          <w:rFonts w:eastAsia="Times New Roman" w:cs="Times New Roman"/>
          <w:szCs w:val="24"/>
        </w:rPr>
        <w:t>παρονομαστής</w:t>
      </w:r>
      <w:r>
        <w:rPr>
          <w:rFonts w:eastAsia="Times New Roman" w:cs="Times New Roman"/>
          <w:szCs w:val="24"/>
        </w:rPr>
        <w:t xml:space="preserve">. </w:t>
      </w:r>
    </w:p>
    <w:p w14:paraId="6B86BC1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Έτσι, λοιπόν, η δραματική κατάσταση τόσο στον «Ευαγγελισμό» όσο και στα άλλα νοσοκομεία είναι αποτέλεσμα συγκεκριμένων πολιτικών, τόσο των προηγούμενων όσο και της σημερινής </w:t>
      </w:r>
      <w:r>
        <w:rPr>
          <w:rFonts w:eastAsia="Times New Roman"/>
          <w:szCs w:val="24"/>
        </w:rPr>
        <w:t>Κυβέρνησης</w:t>
      </w:r>
      <w:r>
        <w:rPr>
          <w:rFonts w:eastAsia="Times New Roman" w:cs="Times New Roman"/>
          <w:szCs w:val="24"/>
        </w:rPr>
        <w:t xml:space="preserve">. Πρόκειται για πολιτικές που οικοδομούνται πάνω σε ένα χοντρό, κατά τη γνώμη μας, ψέμα που έγκειται στο ότι στο πλαίσιο της αντιμετώπισης της οικονομικής και πολιτικής κρίσης για την ανάκαμψη της ανταγωνιστικότητας και της κερδοφορίας των επιχειρηματικών </w:t>
      </w:r>
      <w:r>
        <w:rPr>
          <w:rFonts w:eastAsia="Times New Roman" w:cs="Times New Roman"/>
          <w:szCs w:val="24"/>
        </w:rPr>
        <w:t xml:space="preserve">ομίλων μπορεί ο λαός μας, καταθέτοντας προσωρινές θυσίες, στο τέλος να βγει στο ξέφωτο. Και σ’ αυτήν την </w:t>
      </w:r>
      <w:r>
        <w:rPr>
          <w:rFonts w:eastAsia="Times New Roman" w:cs="Times New Roman"/>
          <w:szCs w:val="24"/>
        </w:rPr>
        <w:lastRenderedPageBreak/>
        <w:t>κατεύθυνση θα βελτιωθούν αποφασιστικά και οι υπηρεσίες πρόληψης, θεραπείας και αποκατάστασης της υγείας τους. Αυτοί οι στόχοι είναι, κατά τη γνώμη μας,</w:t>
      </w:r>
      <w:r>
        <w:rPr>
          <w:rFonts w:eastAsia="Times New Roman" w:cs="Times New Roman"/>
          <w:szCs w:val="24"/>
        </w:rPr>
        <w:t xml:space="preserve"> βαρέλι χωρίς πάτο. </w:t>
      </w:r>
    </w:p>
    <w:p w14:paraId="6B86BC1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 αυτές τις πολιτικές οφείλεται και η συνέχιση του περιορισμού των δαπανών του κρατικού </w:t>
      </w:r>
      <w:r>
        <w:rPr>
          <w:rFonts w:eastAsia="Times New Roman"/>
          <w:szCs w:val="24"/>
        </w:rPr>
        <w:t>προϋπολογισμού</w:t>
      </w:r>
      <w:r>
        <w:rPr>
          <w:rFonts w:eastAsia="Times New Roman" w:cs="Times New Roman"/>
          <w:szCs w:val="24"/>
        </w:rPr>
        <w:t xml:space="preserve"> </w:t>
      </w:r>
      <w:r>
        <w:rPr>
          <w:rFonts w:eastAsia="Times New Roman" w:cs="Times New Roman"/>
          <w:szCs w:val="24"/>
        </w:rPr>
        <w:t>και από την άλλη η μεταφορά μεγαλύτερου μέρους των δαπανών άμεσα και έμμεσα στον λαό, αφού τα πληρώνει ο λαός. Και αυτά τα γνωρίζου</w:t>
      </w:r>
      <w:r>
        <w:rPr>
          <w:rFonts w:eastAsia="Times New Roman" w:cs="Times New Roman"/>
          <w:szCs w:val="24"/>
        </w:rPr>
        <w:t xml:space="preserve">με όλοι, είτε ως χρήστες είτε ως λειτουργοί, αν θέλετε, στον τομέα της υγείας. </w:t>
      </w:r>
    </w:p>
    <w:p w14:paraId="6B86BC1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 αυτήν την πολιτική που έχει ως κριτήριο το κόστος και τη μείωσή του οφείλονται οι ελλείψεις σε προσωπικό, σε εργαζόμενους και παράλληλα οι προσλήψεις, αν θέλετε, σε επικουρι</w:t>
      </w:r>
      <w:r>
        <w:rPr>
          <w:rFonts w:eastAsia="Times New Roman" w:cs="Times New Roman"/>
          <w:szCs w:val="24"/>
        </w:rPr>
        <w:t xml:space="preserve">κούς με μπλοκάκι και γενικά με ελαστικές σχέσεις εργασίας, διότι –γιατί αυτό είναι απόδειξη του κόστους- αυτοί οι εργαζόμενοι δεν επιβαρύνουν τον κρατικό </w:t>
      </w:r>
      <w:r>
        <w:rPr>
          <w:rFonts w:eastAsia="Times New Roman" w:cs="Times New Roman"/>
          <w:szCs w:val="24"/>
        </w:rPr>
        <w:t xml:space="preserve">προϋπολογισμό </w:t>
      </w:r>
      <w:r>
        <w:rPr>
          <w:rFonts w:eastAsia="Times New Roman" w:cs="Times New Roman"/>
          <w:szCs w:val="24"/>
        </w:rPr>
        <w:t xml:space="preserve">παρά τις μονάδες υγείας και τα κατ’ επέκταση τα νοσοκομεία. </w:t>
      </w:r>
    </w:p>
    <w:p w14:paraId="6B86BC1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κύριε Πρόεδρε</w:t>
      </w:r>
      <w:r>
        <w:rPr>
          <w:rFonts w:eastAsia="Times New Roman" w:cs="Times New Roman"/>
          <w:szCs w:val="24"/>
        </w:rPr>
        <w:t xml:space="preserve">, λέμε ότι απέναντι σ’ αυτήν την πολιτική οι εργαζόμενοι θα πρέπει να αντιτάξουν την πάλη τους, διεκδικώντας βεβαίως λύσεις στα οξυμένα προβλήματα που υπάρχουν και στον «Ευαγγελισμό», όπως ανέφερα πριν. Απέναντι σ’ αυτήν την πολιτική θα πρέπει να ορθώσουν </w:t>
      </w:r>
      <w:r>
        <w:rPr>
          <w:rFonts w:eastAsia="Times New Roman" w:cs="Times New Roman"/>
          <w:szCs w:val="24"/>
        </w:rPr>
        <w:t xml:space="preserve">ανάστημα και να την αντιπαλέψουν. </w:t>
      </w:r>
    </w:p>
    <w:p w14:paraId="6B86BC1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86BC16" w14:textId="77777777" w:rsidR="00CA44E2" w:rsidRDefault="009A159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 </w:t>
      </w:r>
    </w:p>
    <w:p w14:paraId="6B86BC17" w14:textId="77777777" w:rsidR="00CA44E2" w:rsidRDefault="009A1593">
      <w:pPr>
        <w:spacing w:after="0" w:line="600" w:lineRule="auto"/>
        <w:ind w:firstLine="720"/>
        <w:jc w:val="both"/>
        <w:rPr>
          <w:rFonts w:eastAsia="Times New Roman" w:cs="Times New Roman"/>
        </w:rPr>
      </w:pPr>
      <w:r>
        <w:rPr>
          <w:rFonts w:eastAsia="Times New Roman"/>
          <w:szCs w:val="24"/>
        </w:rPr>
        <w:t>Κύριε Υπουργέ, πριν απαντήσετε, θα ήθελα</w:t>
      </w:r>
      <w:r>
        <w:rPr>
          <w:rFonts w:eastAsia="Times New Roman" w:cs="Times New Roman"/>
        </w:rPr>
        <w:t xml:space="preserve"> να ανακοινώσω στο Σώμα ότι τη συνεδρίασή μας παρακολουθούν από τα άνω δυτικά θεωρεία, αφού προηγουμέ</w:t>
      </w:r>
      <w:r>
        <w:rPr>
          <w:rFonts w:eastAsia="Times New Roman" w:cs="Times New Roman"/>
        </w:rPr>
        <w:t xml:space="preserve">νως συμμετείχαν στο εκπαιδευτικό πρόγραμμα «Εργαστήρι Δημοκρατίας», είκοσι δύο μαθητές και μαθήτριες και δύο εκπαιδευτικοί συνοδοί τους από το Δημοτικό Σχολείο της Σχολής </w:t>
      </w:r>
      <w:r>
        <w:rPr>
          <w:rFonts w:eastAsia="Times New Roman" w:cs="Times New Roman"/>
        </w:rPr>
        <w:t>«</w:t>
      </w:r>
      <w:r>
        <w:rPr>
          <w:rFonts w:eastAsia="Times New Roman" w:cs="Times New Roman"/>
        </w:rPr>
        <w:t>Μωραΐτη</w:t>
      </w:r>
      <w:r>
        <w:rPr>
          <w:rFonts w:eastAsia="Times New Roman" w:cs="Times New Roman"/>
        </w:rPr>
        <w:t>»</w:t>
      </w:r>
      <w:r>
        <w:rPr>
          <w:rFonts w:eastAsia="Times New Roman" w:cs="Times New Roman"/>
        </w:rPr>
        <w:t xml:space="preserve">. </w:t>
      </w:r>
    </w:p>
    <w:p w14:paraId="6B86BC18" w14:textId="77777777" w:rsidR="00CA44E2" w:rsidRDefault="009A1593">
      <w:pPr>
        <w:spacing w:after="0" w:line="600" w:lineRule="auto"/>
        <w:ind w:firstLine="720"/>
        <w:jc w:val="both"/>
        <w:rPr>
          <w:rFonts w:eastAsia="Times New Roman" w:cs="Times New Roman"/>
        </w:rPr>
      </w:pPr>
      <w:proofErr w:type="spellStart"/>
      <w:r>
        <w:rPr>
          <w:rFonts w:eastAsia="Times New Roman" w:cs="Times New Roman"/>
        </w:rPr>
        <w:t>Καλωσήρθατε</w:t>
      </w:r>
      <w:proofErr w:type="spellEnd"/>
      <w:r>
        <w:rPr>
          <w:rFonts w:eastAsia="Times New Roman" w:cs="Times New Roman"/>
        </w:rPr>
        <w:t xml:space="preserve"> στην ελληνική Βουλή, αγαπητοί φίλοι! </w:t>
      </w:r>
    </w:p>
    <w:p w14:paraId="6B86BC19" w14:textId="77777777" w:rsidR="00CA44E2" w:rsidRDefault="009A1593">
      <w:pPr>
        <w:spacing w:after="0" w:line="600" w:lineRule="auto"/>
        <w:ind w:firstLine="720"/>
        <w:jc w:val="center"/>
        <w:rPr>
          <w:rFonts w:eastAsia="Times New Roman" w:cs="Times New Roman"/>
        </w:rPr>
      </w:pPr>
      <w:r>
        <w:rPr>
          <w:rFonts w:eastAsia="Times New Roman" w:cs="Times New Roman"/>
        </w:rPr>
        <w:t xml:space="preserve">(Χειροκροτήματα απ’ </w:t>
      </w:r>
      <w:r>
        <w:rPr>
          <w:rFonts w:eastAsia="Times New Roman" w:cs="Times New Roman"/>
        </w:rPr>
        <w:t>όλες τις πτέρυγες της Βουλής)</w:t>
      </w:r>
    </w:p>
    <w:p w14:paraId="6B86BC1A" w14:textId="77777777" w:rsidR="00CA44E2" w:rsidRDefault="009A1593">
      <w:pPr>
        <w:spacing w:after="0" w:line="600" w:lineRule="auto"/>
        <w:ind w:firstLine="720"/>
        <w:jc w:val="both"/>
        <w:rPr>
          <w:rFonts w:eastAsia="Times New Roman" w:cs="Times New Roman"/>
        </w:rPr>
      </w:pPr>
      <w:r>
        <w:rPr>
          <w:rFonts w:eastAsia="Times New Roman" w:cs="Times New Roman"/>
        </w:rPr>
        <w:lastRenderedPageBreak/>
        <w:t xml:space="preserve">Ορίστε, κύριε Υπουργέ, έχετε τον λόγο. </w:t>
      </w:r>
    </w:p>
    <w:p w14:paraId="6B86BC1B" w14:textId="77777777" w:rsidR="00CA44E2" w:rsidRDefault="009A1593">
      <w:pPr>
        <w:spacing w:after="0" w:line="600" w:lineRule="auto"/>
        <w:ind w:firstLine="720"/>
        <w:jc w:val="both"/>
        <w:rPr>
          <w:rFonts w:eastAsia="Times New Roman" w:cs="Times New Roman"/>
        </w:rPr>
      </w:pPr>
      <w:r>
        <w:rPr>
          <w:rFonts w:eastAsia="Times New Roman" w:cs="Times New Roman"/>
          <w:b/>
        </w:rPr>
        <w:t>ΠΑΥΛΟΣ ΠΟΛΑΚΗΣ (Αναπληρωτής Υπουργός Υγείας):</w:t>
      </w:r>
      <w:r>
        <w:rPr>
          <w:rFonts w:eastAsia="Times New Roman" w:cs="Times New Roman"/>
        </w:rPr>
        <w:t xml:space="preserve"> </w:t>
      </w:r>
      <w:r>
        <w:rPr>
          <w:rFonts w:eastAsia="Times New Roman"/>
        </w:rPr>
        <w:t>Κύριε συνάδελφε,</w:t>
      </w:r>
      <w:r>
        <w:rPr>
          <w:rFonts w:eastAsia="Times New Roman" w:cs="Times New Roman"/>
        </w:rPr>
        <w:t xml:space="preserve"> είναι λίγο κουραστικό, όταν υπάρχει μια πραγματικότητα η οποία εξελίσσεται με διαφορετικό τρόπο, να επαναλαμβάνεται μονότον</w:t>
      </w:r>
      <w:r>
        <w:rPr>
          <w:rFonts w:eastAsia="Times New Roman" w:cs="Times New Roman"/>
        </w:rPr>
        <w:t xml:space="preserve">α μια ανάλυση η οποία δεν ισχύει αυτήν την περίοδο. Δεν έχουμε το ίδιο πολιτικό σχέδιο. </w:t>
      </w:r>
    </w:p>
    <w:p w14:paraId="6B86BC1C" w14:textId="77777777" w:rsidR="00CA44E2" w:rsidRDefault="009A1593">
      <w:pPr>
        <w:spacing w:after="0" w:line="600" w:lineRule="auto"/>
        <w:jc w:val="both"/>
        <w:rPr>
          <w:rFonts w:eastAsia="Times New Roman" w:cs="Times New Roman"/>
          <w:szCs w:val="24"/>
        </w:rPr>
      </w:pPr>
      <w:r>
        <w:rPr>
          <w:rFonts w:eastAsia="Times New Roman" w:cs="Times New Roman"/>
          <w:szCs w:val="24"/>
        </w:rPr>
        <w:t>Με βάση αυτά που καταφέραμε στη διαπραγμάτευση, από πέρυσι και για τα επόμενα δύο χρόνια, θα δοθεί 1.000.000.000 παραπάνω κρατικό χρήμα στην υγεία από τον κρατικό προϋ</w:t>
      </w:r>
      <w:r>
        <w:rPr>
          <w:rFonts w:eastAsia="Times New Roman" w:cs="Times New Roman"/>
          <w:szCs w:val="24"/>
        </w:rPr>
        <w:t xml:space="preserve">πολογισμό. Αυτό τώρα δεν μπορεί να μην το βλέπετε, να μην το αναγνωρίζετε και ήδη έχει γίνει και το 2015 και το 2016. </w:t>
      </w:r>
    </w:p>
    <w:p w14:paraId="6B86BC1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Δεύτερον, συγκεκριμένα τώρα, για τον «Ευαγγελισμό» έχουν προσληφθεί φέτος δεκαεννέα επικουρικοί γιατροί. Από την προκήρυξη 4Κ και 5Κ είνα</w:t>
      </w:r>
      <w:r>
        <w:rPr>
          <w:rFonts w:eastAsia="Times New Roman" w:cs="Times New Roman"/>
          <w:szCs w:val="24"/>
        </w:rPr>
        <w:t xml:space="preserve">ι δεκατρία άτομα μόνιμο προσωπικό. Από την προκήρυξη του επικουρικού προσωπικού του Μαΐου είναι δεκαπέντε άτομα, από τα οποία </w:t>
      </w:r>
      <w:r>
        <w:rPr>
          <w:rFonts w:eastAsia="Times New Roman" w:cs="Times New Roman"/>
          <w:szCs w:val="24"/>
        </w:rPr>
        <w:lastRenderedPageBreak/>
        <w:t>έχουν ήδη αναλάβει υπηρεσία τα εννέα. Από την προκήρυξη του ΚΕΕΛΠΝΟ έχουν αναλάβει υπηρεσία είκοσι τρία άτομα, δεκαεννέα νοσηλεύτρ</w:t>
      </w:r>
      <w:r>
        <w:rPr>
          <w:rFonts w:eastAsia="Times New Roman" w:cs="Times New Roman"/>
          <w:szCs w:val="24"/>
        </w:rPr>
        <w:t xml:space="preserve">ιες και τέσσερεις γιατροί για τις </w:t>
      </w:r>
      <w:r>
        <w:rPr>
          <w:rFonts w:eastAsia="Times New Roman" w:cs="Times New Roman"/>
          <w:szCs w:val="24"/>
        </w:rPr>
        <w:t>μονάδες εντατικής θεραπείας</w:t>
      </w:r>
      <w:r>
        <w:rPr>
          <w:rFonts w:eastAsia="Times New Roman" w:cs="Times New Roman"/>
          <w:szCs w:val="24"/>
        </w:rPr>
        <w:t>. Από τους μόνιμους γιατρούς έχουν προκηρυχθεί και είναι σε διαδικασία κρίσης εννέα άτομα και έχουν προσληφθεί και άλλα έξι άτομα από παλαιές προκηρύξεις στον «Ευαγγελισμό».</w:t>
      </w:r>
    </w:p>
    <w:p w14:paraId="6B86BC1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Στην προκήρυξη που βγ</w:t>
      </w:r>
      <w:r>
        <w:rPr>
          <w:rFonts w:eastAsia="Times New Roman" w:cs="Times New Roman"/>
          <w:szCs w:val="24"/>
        </w:rPr>
        <w:t>ήκε προχθές μέσω ΟΑΕΔ, όπως είχαμε υποσχεθεί…</w:t>
      </w:r>
    </w:p>
    <w:p w14:paraId="6B86BC1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 ΛΑΜΠΡΟΥΛΗΣ</w:t>
      </w:r>
      <w:r>
        <w:rPr>
          <w:rFonts w:eastAsia="Times New Roman" w:cs="Times New Roman"/>
          <w:b/>
          <w:szCs w:val="24"/>
        </w:rPr>
        <w:t xml:space="preserve"> </w:t>
      </w:r>
      <w:r>
        <w:rPr>
          <w:rFonts w:eastAsia="Times New Roman" w:cs="Times New Roman"/>
          <w:b/>
          <w:szCs w:val="24"/>
        </w:rPr>
        <w:t>(ΣΤ΄ Αντιπρόεδρος της Βουλής)</w:t>
      </w:r>
      <w:r>
        <w:rPr>
          <w:rFonts w:eastAsia="Times New Roman" w:cs="Times New Roman"/>
          <w:b/>
          <w:szCs w:val="24"/>
        </w:rPr>
        <w:t>:</w:t>
      </w:r>
      <w:r>
        <w:rPr>
          <w:rFonts w:eastAsia="Times New Roman" w:cs="Times New Roman"/>
          <w:szCs w:val="24"/>
        </w:rPr>
        <w:t xml:space="preserve"> Κύριε Υπουργέ, σύνολο πόσοι είναι;</w:t>
      </w:r>
    </w:p>
    <w:p w14:paraId="6B86BC2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Μισό λεπτό!</w:t>
      </w:r>
    </w:p>
    <w:p w14:paraId="6B86BC2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προκήρυξη του ΟΑΕΔ έχουν προσληφθεί έξι άτομα από παλαιές </w:t>
      </w:r>
      <w:r>
        <w:rPr>
          <w:rFonts w:eastAsia="Times New Roman" w:cs="Times New Roman"/>
          <w:szCs w:val="24"/>
        </w:rPr>
        <w:t>προκηρύξεις και είναι σε διαδικασία προκήρυξης εννέα έχουν γίνει τα χαρτιά τους και γίνονται.</w:t>
      </w:r>
    </w:p>
    <w:p w14:paraId="6B86BC2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Pr>
          <w:rFonts w:eastAsia="Times New Roman" w:cs="Times New Roman"/>
          <w:b/>
          <w:szCs w:val="24"/>
        </w:rPr>
        <w:t>:</w:t>
      </w:r>
      <w:r>
        <w:rPr>
          <w:rFonts w:eastAsia="Times New Roman" w:cs="Times New Roman"/>
          <w:szCs w:val="24"/>
        </w:rPr>
        <w:t xml:space="preserve"> Προσλήψεις και μελλοντικές προσλήψεις πόσες, κύριε Υπουργέ; Πόσοι θα είναι συνολικά;</w:t>
      </w:r>
    </w:p>
    <w:p w14:paraId="6B86BC2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w:t>
      </w:r>
      <w:r>
        <w:rPr>
          <w:rFonts w:eastAsia="Times New Roman" w:cs="Times New Roman"/>
          <w:b/>
          <w:szCs w:val="24"/>
        </w:rPr>
        <w:t xml:space="preserve">ς Υπουργός Υγείας): </w:t>
      </w:r>
      <w:r>
        <w:rPr>
          <w:rFonts w:eastAsia="Times New Roman" w:cs="Times New Roman"/>
          <w:szCs w:val="24"/>
        </w:rPr>
        <w:t xml:space="preserve">Ακούστε τώρα. Από την κοινωφελή εργασία, από το πρόγραμμα του ΟΑΕΔ προκηρύχθηκαν προχθές εβδομήντα έξι άτομα για τον «Ευαγγελισμό». </w:t>
      </w:r>
    </w:p>
    <w:p w14:paraId="6B86BC2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 ΛΑΜΠΡΟΥΛΗΣ</w:t>
      </w:r>
      <w:r>
        <w:rPr>
          <w:rFonts w:eastAsia="Times New Roman" w:cs="Times New Roman"/>
          <w:b/>
          <w:szCs w:val="24"/>
        </w:rPr>
        <w:t xml:space="preserve"> (ΣΤ΄ Αντιπρόεδρος της </w:t>
      </w:r>
      <w:r>
        <w:rPr>
          <w:rFonts w:eastAsia="Times New Roman" w:cs="Times New Roman"/>
          <w:b/>
          <w:szCs w:val="24"/>
        </w:rPr>
        <w:t>Βουλής)</w:t>
      </w:r>
      <w:r>
        <w:rPr>
          <w:rFonts w:eastAsia="Times New Roman" w:cs="Times New Roman"/>
          <w:b/>
          <w:szCs w:val="24"/>
        </w:rPr>
        <w:t>:</w:t>
      </w:r>
      <w:r>
        <w:rPr>
          <w:rFonts w:eastAsia="Times New Roman" w:cs="Times New Roman"/>
          <w:szCs w:val="24"/>
        </w:rPr>
        <w:t xml:space="preserve"> Γιατροί και νοσηλευτές;</w:t>
      </w:r>
    </w:p>
    <w:p w14:paraId="6B86BC2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w:t>
      </w:r>
      <w:r>
        <w:rPr>
          <w:rFonts w:eastAsia="Times New Roman" w:cs="Times New Roman"/>
          <w:b/>
          <w:szCs w:val="24"/>
        </w:rPr>
        <w:t xml:space="preserve">Υπουργός Υγείας): </w:t>
      </w:r>
      <w:r>
        <w:rPr>
          <w:rFonts w:eastAsia="Times New Roman" w:cs="Times New Roman"/>
          <w:szCs w:val="24"/>
        </w:rPr>
        <w:t>Από τα αποτελέσματα που βγήκαν από την προκήρυξη συνολικά εβδομήντα έξι άτομα, να σας δώσω και την κατανομή του πόσοι είναι.</w:t>
      </w:r>
    </w:p>
    <w:p w14:paraId="6B86BC2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Δεύτερον, από τους κυλιόμενους πίνακες για τα εξακόσια ενενήντα ένα άτομα έχουν βγει τα αποτελέσματα για είκοσι ε</w:t>
      </w:r>
      <w:r>
        <w:rPr>
          <w:rFonts w:eastAsia="Times New Roman" w:cs="Times New Roman"/>
          <w:szCs w:val="24"/>
        </w:rPr>
        <w:t>πτά μόνιμο προσωπικό για τον «Ευαγγελισμό». Από τους υπόλοιπους που μένουν, μαζί με τη νέα προκήρυξη των χιλίων σαράντα πέντε η οποία μέσα στον Δεκέμβρη θα βγει -που συνολικά άθροιζε δύο χιλιάδες άτομα σε όλη την Ελλάδα- για τον «Ευαγγελισμό» αφορά ακόμα π</w:t>
      </w:r>
      <w:r>
        <w:rPr>
          <w:rFonts w:eastAsia="Times New Roman" w:cs="Times New Roman"/>
          <w:szCs w:val="24"/>
        </w:rPr>
        <w:t>ενήντα ένα και δεκαπέντε άτομα μόνιμο προσωπικό με πάρα πολύ μεγάλο κομμάτι νοσηλευτικό. Και υπάρχει επίσης, από την προκήρυξη του ΑΣΕΠ του 1998 είκοσι πέντε άτομα, που περίπου τα μισά πρέπει να είχαν αναλάβει στον «Ευαγγελισμό».</w:t>
      </w:r>
    </w:p>
    <w:p w14:paraId="6B86BC2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Όλο αυτό το πλαίσιο που έχ</w:t>
      </w:r>
      <w:r>
        <w:rPr>
          <w:rFonts w:eastAsia="Times New Roman" w:cs="Times New Roman"/>
          <w:szCs w:val="24"/>
        </w:rPr>
        <w:t xml:space="preserve">ει γίνει ή θα γίνει, είναι σε εξέλιξη, είναι μια τεράστια ενίσχυση του </w:t>
      </w:r>
      <w:r>
        <w:rPr>
          <w:rFonts w:eastAsia="Times New Roman" w:cs="Times New Roman"/>
          <w:szCs w:val="24"/>
        </w:rPr>
        <w:t>νοσοκομείου</w:t>
      </w:r>
      <w:r>
        <w:rPr>
          <w:rFonts w:eastAsia="Times New Roman" w:cs="Times New Roman"/>
          <w:szCs w:val="24"/>
        </w:rPr>
        <w:t>, που όμοιά της έχει να δει, από πάρα πολύ παλαιές εποχές. Αυτό το πράγμα επιτέλους πρέπει να το αναγνωρίσετε. Δεν υπήρχε αυτό πριν από τρία-τέσσερα χρόνια. Έχουμε απόλυτη επ</w:t>
      </w:r>
      <w:r>
        <w:rPr>
          <w:rFonts w:eastAsia="Times New Roman" w:cs="Times New Roman"/>
          <w:szCs w:val="24"/>
        </w:rPr>
        <w:t>ίγνωση του τι συμβαίνει στα δημόσια νοσοκομεία. Έχουμε α</w:t>
      </w:r>
      <w:r>
        <w:rPr>
          <w:rFonts w:eastAsia="Times New Roman" w:cs="Times New Roman"/>
          <w:szCs w:val="24"/>
        </w:rPr>
        <w:lastRenderedPageBreak/>
        <w:t xml:space="preserve">πόλυτη επίγνωση του τι συμβαίνει στον χώρο της υγείας και γι’ αυτό έχουμε δρομολογήσει και αυτό το σχέδιο ανάταξης, σταθεροποίησης και αναβάθμισής του. </w:t>
      </w:r>
    </w:p>
    <w:p w14:paraId="6B86BC2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Από εκεί και πέρα, υπάρχει ένα πολύ μεγάλο πρόγ</w:t>
      </w:r>
      <w:r>
        <w:rPr>
          <w:rFonts w:eastAsia="Times New Roman" w:cs="Times New Roman"/>
          <w:szCs w:val="24"/>
        </w:rPr>
        <w:t>ραμμα σε εξέλιξη και για την ενίσχυση με εξοπλισμό του «Ευαγγελισμού» και με προγράμματα που έχουν ενταχθεί στο ΕΣΠΑ και από το Πρόγραμμα Δημοσίων Επενδύσεων και από την δωρεά της Εθνικής Τράπεζας, που με ένα μεγάλο υπόλοιπο που μένει 2.500.000 ευρώ, θα χρ</w:t>
      </w:r>
      <w:r>
        <w:rPr>
          <w:rFonts w:eastAsia="Times New Roman" w:cs="Times New Roman"/>
          <w:szCs w:val="24"/>
        </w:rPr>
        <w:t xml:space="preserve">ησιμοποιηθεί και για την αντικατάσταση </w:t>
      </w:r>
      <w:proofErr w:type="spellStart"/>
      <w:r>
        <w:rPr>
          <w:rFonts w:eastAsia="Times New Roman" w:cs="Times New Roman"/>
          <w:szCs w:val="24"/>
        </w:rPr>
        <w:t>στεφανιογράφου</w:t>
      </w:r>
      <w:proofErr w:type="spellEnd"/>
      <w:r>
        <w:rPr>
          <w:rFonts w:eastAsia="Times New Roman" w:cs="Times New Roman"/>
          <w:szCs w:val="24"/>
        </w:rPr>
        <w:t xml:space="preserve"> και για την τοποθέτηση μιας σειράς άλλων μηχανημάτων. </w:t>
      </w:r>
    </w:p>
    <w:p w14:paraId="6B86BC2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 και να προσπαθούμε να το χαμηλώσουμε, αυτό το οποίο έχει γίνει εδώ και έναν χρόνο στον χώρο της υγείας, σε σχέση με την κατάσταση που υπήρχε πρ</w:t>
      </w:r>
      <w:r>
        <w:rPr>
          <w:rFonts w:eastAsia="Times New Roman" w:cs="Times New Roman"/>
          <w:szCs w:val="24"/>
        </w:rPr>
        <w:t xml:space="preserve">ιν, είναι πραγματικά μια αισθητή βελτίωση. Προφανώς και δεν λύθηκαν τα προβλήματα γιατί μια πορεία καταστροφής κάμποσων χρόνων δεν λύνεται σε δέκα ή δώδεκα μήνες. Και θα πω ένα </w:t>
      </w:r>
      <w:r>
        <w:rPr>
          <w:rFonts w:eastAsia="Times New Roman" w:cs="Times New Roman"/>
          <w:szCs w:val="24"/>
        </w:rPr>
        <w:lastRenderedPageBreak/>
        <w:t>παράδειγμα σε αυτό. Όμως, το τελευταίο διάστημα είναι πάρα πολλά τα μηνύματα -ό</w:t>
      </w:r>
      <w:r>
        <w:rPr>
          <w:rFonts w:eastAsia="Times New Roman" w:cs="Times New Roman"/>
          <w:szCs w:val="24"/>
        </w:rPr>
        <w:t>πως όταν πρωτο</w:t>
      </w:r>
      <w:r>
        <w:rPr>
          <w:rFonts w:eastAsia="Times New Roman" w:cs="Times New Roman"/>
          <w:szCs w:val="24"/>
        </w:rPr>
        <w:t>κάθησα</w:t>
      </w:r>
      <w:r>
        <w:rPr>
          <w:rFonts w:eastAsia="Times New Roman" w:cs="Times New Roman"/>
          <w:szCs w:val="24"/>
        </w:rPr>
        <w:t xml:space="preserve"> σε αυτήν την καρέκλα κάθε μέρα ακούγαμε: «Λείπει εδώ αυτό», «χαλάει εκείνο» ή στην άλλη μεριά το άλλο, «δεν μπορούμε να δουλέψουμε», «δεν έχουμε προσωπικό» ή προβλήματα με ασθενείς «μου λείπουν τα φάρμακά μου», κ</w:t>
      </w:r>
      <w:r>
        <w:rPr>
          <w:rFonts w:eastAsia="Times New Roman" w:cs="Times New Roman"/>
          <w:szCs w:val="24"/>
        </w:rPr>
        <w:t>.</w:t>
      </w:r>
      <w:r>
        <w:rPr>
          <w:rFonts w:eastAsia="Times New Roman" w:cs="Times New Roman"/>
          <w:szCs w:val="24"/>
        </w:rPr>
        <w:t>λπ.,- αυτή την περίοδο</w:t>
      </w:r>
      <w:r>
        <w:rPr>
          <w:rFonts w:eastAsia="Times New Roman" w:cs="Times New Roman"/>
          <w:szCs w:val="24"/>
        </w:rPr>
        <w:t xml:space="preserve"> τους τελευταίους τέσσερεις-πέντε μήνες ολοένα και αυξάνεται –γιατί έχω μια πολύ ανοιχτή επικοινωνία και πρωτογενή πληροφόρηση και μέσα από κοινωνικά δίκτια και από παντού- που λέει ότι «ναι, πήγαμε, λύσαμε το πρόβλημά μας, δεν μας πήραν λεφτά, μας περιποι</w:t>
      </w:r>
      <w:r>
        <w:rPr>
          <w:rFonts w:eastAsia="Times New Roman" w:cs="Times New Roman"/>
          <w:szCs w:val="24"/>
        </w:rPr>
        <w:t>ήθηκαν, ήταν καθαρά». Αυτό το πράγμα ολοένα και μεγαλώνει το τελευταίο διάστημα και από πολλά νοσοκομεία και από πολλές περιοχές της χώρας.</w:t>
      </w:r>
    </w:p>
    <w:p w14:paraId="6B86BC2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Συνεχίζουν και υπάρχουν παράπονα, αλλά μειώνονται τα παράπονα και αυξάνονται οι θετικές γνώμες. Και αυτή η κατάσταση</w:t>
      </w:r>
      <w:r>
        <w:rPr>
          <w:rFonts w:eastAsia="Times New Roman" w:cs="Times New Roman"/>
          <w:szCs w:val="24"/>
        </w:rPr>
        <w:t xml:space="preserve"> είναι μια κατάσταση που δεν μπορεί να αμφισβητηθεί πια από κανέναν. Και όσο περνάει ο καιρός δεν θα αμφισβητείται από κανέναν.</w:t>
      </w:r>
    </w:p>
    <w:p w14:paraId="6B86BC2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B86BC2C" w14:textId="77777777" w:rsidR="00CA44E2" w:rsidRDefault="009A1593">
      <w:pPr>
        <w:spacing w:after="0" w:line="600" w:lineRule="auto"/>
        <w:ind w:firstLine="720"/>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w:t>
      </w:r>
      <w:r>
        <w:rPr>
          <w:rFonts w:eastAsia="Times New Roman" w:cs="Times New Roman"/>
          <w:b/>
          <w:szCs w:val="24"/>
        </w:rPr>
        <w:t>Σπυρίδων Λυκούδης</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Υπουργέ.</w:t>
      </w:r>
    </w:p>
    <w:p w14:paraId="6B86BC2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Ακολουθεί η δεύτερη με αριθμό 279/12-12-2016 </w:t>
      </w:r>
      <w:r>
        <w:rPr>
          <w:rFonts w:eastAsia="Times New Roman" w:cs="Times New Roman"/>
          <w:szCs w:val="24"/>
        </w:rPr>
        <w:t>επίκα</w:t>
      </w:r>
      <w:r>
        <w:rPr>
          <w:rFonts w:eastAsia="Times New Roman" w:cs="Times New Roman"/>
          <w:szCs w:val="24"/>
        </w:rPr>
        <w:t xml:space="preserve">ιρη ερώτηση </w:t>
      </w:r>
      <w:r>
        <w:rPr>
          <w:rFonts w:eastAsia="Times New Roman" w:cs="Times New Roman"/>
          <w:szCs w:val="24"/>
        </w:rPr>
        <w:t xml:space="preserve">πρώτου κύκλου </w:t>
      </w:r>
      <w:r>
        <w:rPr>
          <w:rFonts w:eastAsia="Times New Roman" w:cs="Times New Roman"/>
          <w:szCs w:val="24"/>
        </w:rPr>
        <w:t>του Βουλευτή Κοζάνης της Νέας Δημοκρατίας κ. Γεωργίου Κασαπίδη</w:t>
      </w:r>
      <w:r>
        <w:rPr>
          <w:rFonts w:eastAsia="Times New Roman" w:cs="Times New Roman"/>
          <w:szCs w:val="24"/>
        </w:rPr>
        <w:t xml:space="preserve"> προς τον Υπουργό Υγείας, σχετικά με τη δυσλειτουργία της Παθολογικής Κλινικής και το κλείσιμο του διαβητολογικού ιατρείου στο </w:t>
      </w:r>
      <w:proofErr w:type="spellStart"/>
      <w:r>
        <w:rPr>
          <w:rFonts w:eastAsia="Times New Roman" w:cs="Times New Roman"/>
          <w:szCs w:val="24"/>
        </w:rPr>
        <w:t>Μαμάτσειο</w:t>
      </w:r>
      <w:proofErr w:type="spellEnd"/>
      <w:r>
        <w:rPr>
          <w:rFonts w:eastAsia="Times New Roman" w:cs="Times New Roman"/>
          <w:szCs w:val="24"/>
        </w:rPr>
        <w:t xml:space="preserve"> Νοσοκομείο Κοζάνης, παρά την παγκόσμια αναγνώριση της προσφοράς του. </w:t>
      </w:r>
    </w:p>
    <w:p w14:paraId="6B86BC2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w:t>
      </w:r>
      <w:r>
        <w:rPr>
          <w:rFonts w:eastAsia="Times New Roman" w:cs="Times New Roman"/>
          <w:szCs w:val="24"/>
        </w:rPr>
        <w:t xml:space="preserve">Αναπληρωτής </w:t>
      </w:r>
      <w:r>
        <w:rPr>
          <w:rFonts w:eastAsia="Times New Roman" w:cs="Times New Roman"/>
          <w:szCs w:val="24"/>
        </w:rPr>
        <w:t>Υπουργός</w:t>
      </w:r>
      <w:r>
        <w:rPr>
          <w:rFonts w:eastAsia="Times New Roman" w:cs="Times New Roman"/>
          <w:szCs w:val="24"/>
        </w:rPr>
        <w:t xml:space="preserve"> Υγείας </w:t>
      </w:r>
      <w:r>
        <w:rPr>
          <w:rFonts w:eastAsia="Times New Roman" w:cs="Times New Roman"/>
          <w:szCs w:val="24"/>
        </w:rPr>
        <w:t xml:space="preserve">κ. </w:t>
      </w:r>
      <w:proofErr w:type="spellStart"/>
      <w:r>
        <w:rPr>
          <w:rFonts w:eastAsia="Times New Roman" w:cs="Times New Roman"/>
          <w:szCs w:val="24"/>
        </w:rPr>
        <w:t>Πολάκης</w:t>
      </w:r>
      <w:proofErr w:type="spellEnd"/>
      <w:r>
        <w:rPr>
          <w:rFonts w:eastAsia="Times New Roman" w:cs="Times New Roman"/>
          <w:szCs w:val="24"/>
        </w:rPr>
        <w:t>.</w:t>
      </w:r>
    </w:p>
    <w:p w14:paraId="6B86BC2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Κασαπίδη, έχετε τον λόγο για δύο λεπτά.</w:t>
      </w:r>
    </w:p>
    <w:p w14:paraId="6B86BC3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Ευχαριστώ, κύριε Πρόεδρε.</w:t>
      </w:r>
    </w:p>
    <w:p w14:paraId="6B86BC3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έρχομαι για έβδομη φορά σ’ αυτή την Αίθουσα για να θέσω </w:t>
      </w:r>
      <w:proofErr w:type="spellStart"/>
      <w:r>
        <w:rPr>
          <w:rFonts w:eastAsia="Times New Roman" w:cs="Times New Roman"/>
          <w:szCs w:val="24"/>
        </w:rPr>
        <w:t>ενώπιόν</w:t>
      </w:r>
      <w:proofErr w:type="spellEnd"/>
      <w:r>
        <w:rPr>
          <w:rFonts w:eastAsia="Times New Roman" w:cs="Times New Roman"/>
          <w:szCs w:val="24"/>
        </w:rPr>
        <w:t xml:space="preserve"> σας το συγκεκριμένο θέμα, που αφορά τη δυσλειτουργία της </w:t>
      </w:r>
      <w:r>
        <w:rPr>
          <w:rFonts w:eastAsia="Times New Roman" w:cs="Times New Roman"/>
          <w:szCs w:val="24"/>
        </w:rPr>
        <w:t xml:space="preserve">Παθολογικής Κλινικής του </w:t>
      </w:r>
      <w:proofErr w:type="spellStart"/>
      <w:r>
        <w:rPr>
          <w:rFonts w:eastAsia="Times New Roman" w:cs="Times New Roman"/>
          <w:szCs w:val="24"/>
        </w:rPr>
        <w:t>Μαμάτσειου</w:t>
      </w:r>
      <w:proofErr w:type="spellEnd"/>
      <w:r>
        <w:rPr>
          <w:rFonts w:eastAsia="Times New Roman" w:cs="Times New Roman"/>
          <w:szCs w:val="24"/>
        </w:rPr>
        <w:t xml:space="preserve"> Νοσοκομείου Κοζάνης και ακόμα πιο εξειδικευμένα, την αναστολή λειτουργίας του διαβητολογικού ιατρείου που έγινε κατά το παρελθόν.</w:t>
      </w:r>
    </w:p>
    <w:p w14:paraId="6B86BC3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Γίνεται μια προσπάθεια τώρα να λειτουργήσει ξανά. Ωστόσο, είναι γεγονός ότι η Παθολογική Κ</w:t>
      </w:r>
      <w:r>
        <w:rPr>
          <w:rFonts w:eastAsia="Times New Roman" w:cs="Times New Roman"/>
          <w:szCs w:val="24"/>
        </w:rPr>
        <w:t xml:space="preserve">λινική της Κοζάνης υπολειτουργεί, δεδομένου ότι έχουν μείνει πλέον δύο παθολόγοι γιατροί και τέσσερις ειδικευόμενοι. Και σε σχέση με τον προβλεπόμενο αριθμό των γιατρών που υπάρχει στον κανονισμό λειτουργίας του </w:t>
      </w:r>
      <w:r>
        <w:rPr>
          <w:rFonts w:eastAsia="Times New Roman" w:cs="Times New Roman"/>
          <w:szCs w:val="24"/>
        </w:rPr>
        <w:t>νοσοκομείου</w:t>
      </w:r>
      <w:r>
        <w:rPr>
          <w:rFonts w:eastAsia="Times New Roman" w:cs="Times New Roman"/>
          <w:szCs w:val="24"/>
        </w:rPr>
        <w:t>, όπου απαιτούνται επτά παθολόγοι</w:t>
      </w:r>
      <w:r>
        <w:rPr>
          <w:rFonts w:eastAsia="Times New Roman" w:cs="Times New Roman"/>
          <w:szCs w:val="24"/>
        </w:rPr>
        <w:t xml:space="preserve"> και δέκα ειδικευόμενοι, καταλαβαίνετε ότι απέχει πάρα πολύ από τις δυνατότητες που έχει αυτή η </w:t>
      </w:r>
      <w:r>
        <w:rPr>
          <w:rFonts w:eastAsia="Times New Roman" w:cs="Times New Roman"/>
          <w:szCs w:val="24"/>
        </w:rPr>
        <w:t xml:space="preserve">κλινική </w:t>
      </w:r>
      <w:r>
        <w:rPr>
          <w:rFonts w:eastAsia="Times New Roman" w:cs="Times New Roman"/>
          <w:szCs w:val="24"/>
        </w:rPr>
        <w:t>να λειτουργήσει καλύτερα, σε σχέση με αυτό που συμβαίνει και σήμερα.</w:t>
      </w:r>
    </w:p>
    <w:p w14:paraId="6B86BC3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Τα προβλήματα ξεκίνησαν όταν μετά το 2009 ουσιαστικά αποχωρούσαν σταδιακά γιατροί γ</w:t>
      </w:r>
      <w:r>
        <w:rPr>
          <w:rFonts w:eastAsia="Times New Roman" w:cs="Times New Roman"/>
          <w:szCs w:val="24"/>
        </w:rPr>
        <w:t xml:space="preserve">ια διάφορους λόγους: συνταξιοδότηση, λόγω άλλου </w:t>
      </w:r>
      <w:r>
        <w:rPr>
          <w:rFonts w:eastAsia="Times New Roman" w:cs="Times New Roman"/>
          <w:szCs w:val="24"/>
        </w:rPr>
        <w:lastRenderedPageBreak/>
        <w:t xml:space="preserve">προσανατολισμού τους. Αυτό είχε ως αποτέλεσμα την αναστολή λειτουργίας του διαβητολογικού ιατρείου από τότε. Όμως, είχε γίνει μια εξαιρετική δουλειά από τους γιατρούς του κρατικού αυτού </w:t>
      </w:r>
      <w:r>
        <w:rPr>
          <w:rFonts w:eastAsia="Times New Roman" w:cs="Times New Roman"/>
          <w:szCs w:val="24"/>
        </w:rPr>
        <w:t>ιδρύματος</w:t>
      </w:r>
      <w:r>
        <w:rPr>
          <w:rFonts w:eastAsia="Times New Roman" w:cs="Times New Roman"/>
          <w:szCs w:val="24"/>
        </w:rPr>
        <w:t>, τους κρατικ</w:t>
      </w:r>
      <w:r>
        <w:rPr>
          <w:rFonts w:eastAsia="Times New Roman" w:cs="Times New Roman"/>
          <w:szCs w:val="24"/>
        </w:rPr>
        <w:t xml:space="preserve">ούς γιατρούς, σχετικά με την προληπτική αντιμετώπιση του διαβήτη. Είχαν εκπληκτικά αποτελέσματα, τα οποία τους ζητήθηκε να τα παρουσιάσουν σε παγκόσμια συνέδρια τόσο στο </w:t>
      </w:r>
      <w:proofErr w:type="spellStart"/>
      <w:r>
        <w:rPr>
          <w:rFonts w:eastAsia="Times New Roman" w:cs="Times New Roman"/>
          <w:szCs w:val="24"/>
        </w:rPr>
        <w:t>Ντουμπάι</w:t>
      </w:r>
      <w:proofErr w:type="spellEnd"/>
      <w:r>
        <w:rPr>
          <w:rFonts w:eastAsia="Times New Roman" w:cs="Times New Roman"/>
          <w:szCs w:val="24"/>
        </w:rPr>
        <w:t xml:space="preserve"> όσο και στην Αμερική. Ωστόσο, ενώ η παρουσίαση στο </w:t>
      </w:r>
      <w:proofErr w:type="spellStart"/>
      <w:r>
        <w:rPr>
          <w:rFonts w:eastAsia="Times New Roman" w:cs="Times New Roman"/>
          <w:szCs w:val="24"/>
        </w:rPr>
        <w:t>Ντουμπάι</w:t>
      </w:r>
      <w:proofErr w:type="spellEnd"/>
      <w:r>
        <w:rPr>
          <w:rFonts w:eastAsia="Times New Roman" w:cs="Times New Roman"/>
          <w:szCs w:val="24"/>
        </w:rPr>
        <w:t xml:space="preserve"> έγινε, το 2011 στ</w:t>
      </w:r>
      <w:r>
        <w:rPr>
          <w:rFonts w:eastAsia="Times New Roman" w:cs="Times New Roman"/>
          <w:szCs w:val="24"/>
        </w:rPr>
        <w:t xml:space="preserve">ην Αμερική δεν πήγαν, γιατί ακριβώς ανεστάλη η λειτουργία του διαβητολογικού ιατρείου. Καταλαβαίνετε ότι δεν ήταν ωραίο -έτσι έκριναν οι γιατροί- να πάνε και να ανακοινώσουν ότι «εμείς κάναμε καλή δουλειά, αλλά το ιατρείο έκλεισε». </w:t>
      </w:r>
    </w:p>
    <w:p w14:paraId="6B86BC3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ερώτημα που σας θέτω</w:t>
      </w:r>
      <w:r>
        <w:rPr>
          <w:rFonts w:eastAsia="Times New Roman" w:cs="Times New Roman"/>
          <w:szCs w:val="24"/>
        </w:rPr>
        <w:t xml:space="preserve">, κύριε Υπουργέ, είναι εάν εσείς πιστεύετε ότι αυτή η δράση ενός κρατικού νοσοκομείου αξίζει τον κόπο να υποστηριχθεί και με ποιον τρόπο εσείς θα καταφέρετε να αυξήσετε τον αριθμό </w:t>
      </w:r>
      <w:r>
        <w:rPr>
          <w:rFonts w:eastAsia="Times New Roman" w:cs="Times New Roman"/>
          <w:szCs w:val="24"/>
        </w:rPr>
        <w:lastRenderedPageBreak/>
        <w:t>των παθολόγων, για να λειτουργήσει ξανά σωστά κι αποτελεσματικά, όπως λειτου</w:t>
      </w:r>
      <w:r>
        <w:rPr>
          <w:rFonts w:eastAsia="Times New Roman" w:cs="Times New Roman"/>
          <w:szCs w:val="24"/>
        </w:rPr>
        <w:t>ργούσε στο παρελθόν το συγκεκριμένο διαβητολογικό ιατρείο σε αυτό το Κρατικό Νοσοκομείο Κοζάνης.</w:t>
      </w:r>
    </w:p>
    <w:p w14:paraId="6B86BC3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Ευχαριστώ.</w:t>
      </w:r>
    </w:p>
    <w:p w14:paraId="6B86BC3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B86BC3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B86BC3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ΠΑΥΛΟΣ ΠΟΛΑΚΗΣ (</w:t>
      </w:r>
      <w:r>
        <w:rPr>
          <w:rFonts w:eastAsia="Times New Roman" w:cs="Times New Roman"/>
          <w:b/>
          <w:szCs w:val="24"/>
        </w:rPr>
        <w:t xml:space="preserve">Αναπληρωτής </w:t>
      </w:r>
      <w:r>
        <w:rPr>
          <w:rFonts w:eastAsia="Times New Roman" w:cs="Times New Roman"/>
          <w:b/>
          <w:szCs w:val="24"/>
        </w:rPr>
        <w:t xml:space="preserve">Υπουργός Υγείας): </w:t>
      </w:r>
      <w:r>
        <w:rPr>
          <w:rFonts w:eastAsia="Times New Roman" w:cs="Times New Roman"/>
          <w:szCs w:val="24"/>
        </w:rPr>
        <w:t>Ευχαριστώ, κύ</w:t>
      </w:r>
      <w:r>
        <w:rPr>
          <w:rFonts w:eastAsia="Times New Roman" w:cs="Times New Roman"/>
          <w:szCs w:val="24"/>
        </w:rPr>
        <w:t>ριε Πρόεδρε.</w:t>
      </w:r>
    </w:p>
    <w:p w14:paraId="6B86BC3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συνάδελφε, ευχαριστώ για την ερώτηση. Απ’ ό, τι βλέπω, έχετε διορθώσει κάπως την ερώτηση με βάση αυτά που είπατε σήμερα. Γιατί στην ερώτηση έλεγε για το προ διετίας κλείσιμο του διαβητολογικού ιατρείου. Αυτό ήταν λάθος, διότι το διαβητολ</w:t>
      </w:r>
      <w:r>
        <w:rPr>
          <w:rFonts w:eastAsia="Times New Roman" w:cs="Times New Roman"/>
          <w:szCs w:val="24"/>
        </w:rPr>
        <w:t xml:space="preserve">ογικό ιατρείο έχει κλείσει από το 2010. </w:t>
      </w:r>
    </w:p>
    <w:p w14:paraId="6B86BC3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έχετε ενημερωθεί ότι με την ανάληψη της νέας διοίκησης έχει αρχίσει η λειτουργία, έστω μία φορά την εβδομάδα, του διαβητολογικού ιατρείου, το οποίο εξυπηρετεί περίπου δεκαπέντε με είκοσι ασθενείς σε κάθε</w:t>
      </w:r>
      <w:r>
        <w:rPr>
          <w:rFonts w:eastAsia="Times New Roman" w:cs="Times New Roman"/>
          <w:szCs w:val="24"/>
        </w:rPr>
        <w:t xml:space="preserve"> ημέρα λειτουργίας του. Επίσης, να σας ενημερώσω –και πιστεύω να το ξέρετε- ότι και στο Νοσοκομείο Κοζάνης προχωρήσαμε, παρά την αρχική πρόβλεψη που υπήρχε και που παραλάβαμε από την προηγούμενη κυβέρνηση, σε αύξηση της επιχορήγησής του κατά περίπου 400.00</w:t>
      </w:r>
      <w:r>
        <w:rPr>
          <w:rFonts w:eastAsia="Times New Roman" w:cs="Times New Roman"/>
          <w:szCs w:val="24"/>
        </w:rPr>
        <w:t xml:space="preserve">0 από τον κρατικό </w:t>
      </w:r>
      <w:r>
        <w:rPr>
          <w:rFonts w:eastAsia="Times New Roman" w:cs="Times New Roman"/>
          <w:szCs w:val="24"/>
        </w:rPr>
        <w:t>προϋπολογισμό</w:t>
      </w:r>
      <w:r>
        <w:rPr>
          <w:rFonts w:eastAsia="Times New Roman" w:cs="Times New Roman"/>
          <w:szCs w:val="24"/>
        </w:rPr>
        <w:t xml:space="preserve">. Αυτό και το 2015 και το 2016. Και έτσι θα συνεχιστεί και το επόμενο χρονικό διάστημα. </w:t>
      </w:r>
    </w:p>
    <w:p w14:paraId="6B86BC3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να σας ενημερώσω ότι συνολικά επιχορηγήσαμε το Νοσοκομείο Κοζάνης με περίπου 3 εκατομμύρια ευρώ -3.003.000 για την ακρίβεια- από</w:t>
      </w:r>
      <w:r>
        <w:rPr>
          <w:rFonts w:eastAsia="Times New Roman" w:cs="Times New Roman"/>
          <w:szCs w:val="24"/>
        </w:rPr>
        <w:t xml:space="preserve"> τα οποία μέχρι σήμερα έχουν πληρωθεί για ληξιπρόθεσμα χρέη, που είχαν δημιουργηθεί τα προηγούμενα χρόνια, 2.772.000 ευρώ. Και μένει ένα υπόλοιπο περίπου 230.000, το οποίο θα δοθεί τις επόμενες ημέρες. Αυτό ήταν μια μεγάλη ενίσχυση και σταθεροποίηση του </w:t>
      </w:r>
      <w:r>
        <w:rPr>
          <w:rFonts w:eastAsia="Times New Roman" w:cs="Times New Roman"/>
          <w:szCs w:val="24"/>
        </w:rPr>
        <w:t>νο</w:t>
      </w:r>
      <w:r>
        <w:rPr>
          <w:rFonts w:eastAsia="Times New Roman" w:cs="Times New Roman"/>
          <w:szCs w:val="24"/>
        </w:rPr>
        <w:t xml:space="preserve">σοκομείου </w:t>
      </w:r>
      <w:r>
        <w:rPr>
          <w:rFonts w:eastAsia="Times New Roman" w:cs="Times New Roman"/>
          <w:szCs w:val="24"/>
        </w:rPr>
        <w:t xml:space="preserve">για </w:t>
      </w:r>
      <w:r>
        <w:rPr>
          <w:rFonts w:eastAsia="Times New Roman" w:cs="Times New Roman"/>
          <w:szCs w:val="24"/>
        </w:rPr>
        <w:lastRenderedPageBreak/>
        <w:t xml:space="preserve">να μπορέσει να ξεχρεώσει όλα αυτά τα χρέη που είχαν δημιουργηθεί από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προηγούμενων χρόνων.</w:t>
      </w:r>
    </w:p>
    <w:p w14:paraId="6B86BC3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θα πρέπει να σας ενημερώσω, σε σχέση με τις προσλήψεις, ότι έχουν προκηρυχθεί εννιά μόνιμοι γιατροί για το Νοσοκομείο τ</w:t>
      </w:r>
      <w:r>
        <w:rPr>
          <w:rFonts w:eastAsia="Times New Roman" w:cs="Times New Roman"/>
          <w:szCs w:val="24"/>
        </w:rPr>
        <w:t>ης Κοζάνης, εκ των οποίων οι δύο θα είναι μόνιμοι παθολόγοι, ακριβώς σε μια κατεύθυνση ενίσχυσης. Και δεν περιμένουμε μόνο να έρθουν αυτοί. Ξέρετε ότι σε συνεργασία με το Υπουργείο Εθνικής Άμυνας, έχει υπάρξει συνεργασία με τα στρατιωτικά νοσοκομεία της Θε</w:t>
      </w:r>
      <w:r>
        <w:rPr>
          <w:rFonts w:eastAsia="Times New Roman" w:cs="Times New Roman"/>
          <w:szCs w:val="24"/>
        </w:rPr>
        <w:t xml:space="preserve">σσαλονίκης, τα οποία καλύπτουν ανελλιπώς με άλλους δύο στρατιωτικούς παθολόγους, που εναλλάσσονται, τη λειτουργία της </w:t>
      </w:r>
      <w:r>
        <w:rPr>
          <w:rFonts w:eastAsia="Times New Roman" w:cs="Times New Roman"/>
          <w:szCs w:val="24"/>
        </w:rPr>
        <w:t xml:space="preserve">κλινικής </w:t>
      </w:r>
      <w:r>
        <w:rPr>
          <w:rFonts w:eastAsia="Times New Roman" w:cs="Times New Roman"/>
          <w:szCs w:val="24"/>
        </w:rPr>
        <w:t xml:space="preserve">του Νοσοκομείου Κοζάνης. Αυτή η συνεργασία θα συνεχιστεί μέχρι να έρθουν οι δύο μόνιμοι γιατροί, από τους παθολόγους που έχουμε </w:t>
      </w:r>
      <w:r>
        <w:rPr>
          <w:rFonts w:eastAsia="Times New Roman" w:cs="Times New Roman"/>
          <w:szCs w:val="24"/>
        </w:rPr>
        <w:t>προκηρύξει.</w:t>
      </w:r>
    </w:p>
    <w:p w14:paraId="6B86BC3D" w14:textId="77777777" w:rsidR="00CA44E2" w:rsidRDefault="009A1593">
      <w:pPr>
        <w:spacing w:after="0" w:line="600" w:lineRule="auto"/>
        <w:jc w:val="both"/>
        <w:rPr>
          <w:rFonts w:eastAsia="Times New Roman" w:cs="Times New Roman"/>
          <w:szCs w:val="24"/>
        </w:rPr>
      </w:pPr>
      <w:r>
        <w:rPr>
          <w:rFonts w:eastAsia="Times New Roman" w:cs="Times New Roman"/>
          <w:smallCaps/>
          <w:szCs w:val="24"/>
        </w:rPr>
        <w:tab/>
      </w:r>
      <w:r>
        <w:rPr>
          <w:rFonts w:eastAsia="Times New Roman" w:cs="Times New Roman"/>
          <w:szCs w:val="24"/>
        </w:rPr>
        <w:t xml:space="preserve">Επίσης, έχουμε προκηρύξει μια θέση Επιμελητή Β΄ Παιδιατρικής, μια θέση Επιμελητή Β΄ Ψυχιατρικής, μια θέση Επιμελητή Β΄ Αναισθησιολογίας, μια θέση Επιμελητή Β΄ Ακτινοδιαγνωστικής, μια θέση Επιμελητή Β΄ </w:t>
      </w:r>
      <w:r>
        <w:rPr>
          <w:rFonts w:eastAsia="Times New Roman" w:cs="Times New Roman"/>
          <w:szCs w:val="24"/>
        </w:rPr>
        <w:lastRenderedPageBreak/>
        <w:t>Χειρουργικής, μία Επιμελητή Β΄ Νευρολογίας</w:t>
      </w:r>
      <w:r>
        <w:rPr>
          <w:rFonts w:eastAsia="Times New Roman" w:cs="Times New Roman"/>
          <w:szCs w:val="24"/>
        </w:rPr>
        <w:t>, μία θέση Επιμελητή Β΄ για τα ΤΕΠ. Νομίζω ότι αυτά είναι μια σοβαρή ενίσχυση σε ιατρικό δυναμικό του νοσοκομείου της περιοχής.</w:t>
      </w:r>
    </w:p>
    <w:p w14:paraId="6B86BC3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θα πρέπει να σας ενημερώσω ότι συνολικά από την προκήρυξη 4Κ - 5Κ είναι δεκατρία άτομα για το Νοσοκομείο της Κοζάνης. Απ</w:t>
      </w:r>
      <w:r>
        <w:rPr>
          <w:rFonts w:eastAsia="Times New Roman" w:cs="Times New Roman"/>
          <w:szCs w:val="24"/>
        </w:rPr>
        <w:t>ό τους πεντακόσιους ογδόντα πέντε του λοιπού επικουρικού προσωπικού είναι δεκαπέντε άτομα, τα οποία όλα αυτά είναι σε διαδικασία διορισμών, κάποιοι έχουν αναλάβει.</w:t>
      </w:r>
    </w:p>
    <w:p w14:paraId="6B86BC3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Συγγνώμη, έκανα λάθος. Από την προκήρυξη 4Κ - 5Κ είναι επτά άτομα. Από την προκήρυξη του επι</w:t>
      </w:r>
      <w:r>
        <w:rPr>
          <w:rFonts w:eastAsia="Times New Roman" w:cs="Times New Roman"/>
          <w:szCs w:val="24"/>
        </w:rPr>
        <w:t xml:space="preserve">κουρικού λοιπού προσωπικού είναι πέντε άτομα, από τους οποίους οι περισσότεροι έχουν αναλάβει ήδη. Από την προκήρυξη που βγήκε προχθές στον αέρα των τεσσάρων χιλιάδων ατόμων νοσηλευτικού και λοιπού προσωπικού με τις δωδεκάμηνες συμβάσεις για το Νοσοκομείο </w:t>
      </w:r>
      <w:r>
        <w:rPr>
          <w:rFonts w:eastAsia="Times New Roman" w:cs="Times New Roman"/>
          <w:szCs w:val="24"/>
        </w:rPr>
        <w:t>Κοζάνης προβλέπονται είκοσι εννέα άτομα, τα οποία μέχρι τέλη του Γενάρη θα είναι στο νοσοκομείο.</w:t>
      </w:r>
    </w:p>
    <w:p w14:paraId="6B86BC4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Να σας ενημερώσω ότι έχουν βγει ήδη τα αποτελέσματα για άλλους δέκα, μόνιμο προσωπικό, από τους εξακόσιους ενενήντα έναν που βγήκαν από τους κυλιόμενους πίνακε</w:t>
      </w:r>
      <w:r>
        <w:rPr>
          <w:rFonts w:eastAsia="Times New Roman" w:cs="Times New Roman"/>
          <w:szCs w:val="24"/>
        </w:rPr>
        <w:t>ς της προηγούμενης προκήρυξης 4Κ και 5Κ. Και προκηρύσσονται και άλλοι τέσσερις συν τρεις, δηλαδή επτά, στην προκήρυξη των μονίμων λοιπού προσωπικού που θα γίνει μέσα στον Δεκέμβριο. Νομίζω ότι αυτά -και το νοσοκομείο της περιοχής σας, όπως και όλα τα νοσοκ</w:t>
      </w:r>
      <w:r>
        <w:rPr>
          <w:rFonts w:eastAsia="Times New Roman" w:cs="Times New Roman"/>
          <w:szCs w:val="24"/>
        </w:rPr>
        <w:t>ομεία της χώρας βεβαίως- είχαν πολλά χρόνια να τα δουν.</w:t>
      </w:r>
    </w:p>
    <w:p w14:paraId="6B86BC4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Τώρα, όσον αφορά το θέμα της...</w:t>
      </w:r>
    </w:p>
    <w:p w14:paraId="6B86BC4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αφήνουμε τα άλλα για τη δευτερολογία, κύριε Υπουργέ, για να συντομεύσουμε λίγο; </w:t>
      </w:r>
    </w:p>
    <w:p w14:paraId="6B86BC4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Ναι, </w:t>
      </w:r>
      <w:r>
        <w:rPr>
          <w:rFonts w:eastAsia="Times New Roman" w:cs="Times New Roman"/>
          <w:szCs w:val="24"/>
        </w:rPr>
        <w:t>κύριε Πρόεδρε.</w:t>
      </w:r>
    </w:p>
    <w:p w14:paraId="6B86BC4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πολύ.</w:t>
      </w:r>
    </w:p>
    <w:p w14:paraId="6B86BC4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Κασαπίδη, έχετε τον λόγο.</w:t>
      </w:r>
    </w:p>
    <w:p w14:paraId="6B86BC4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ΚΑΣΑΠΙΔΗΣ:</w:t>
      </w:r>
      <w:r>
        <w:rPr>
          <w:rFonts w:eastAsia="Times New Roman" w:cs="Times New Roman"/>
          <w:szCs w:val="24"/>
        </w:rPr>
        <w:t xml:space="preserve"> Ευχαριστώ, κύριε Πρόεδρε.</w:t>
      </w:r>
    </w:p>
    <w:p w14:paraId="6B86BC4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Υπουργέ, η λειτουργία του Διαβητολογικού Ιατρείου ανεστάλη από το 2009, ωστόσο οι γιατροί συνέχισαν να προσφέ</w:t>
      </w:r>
      <w:r>
        <w:rPr>
          <w:rFonts w:eastAsia="Times New Roman" w:cs="Times New Roman"/>
          <w:szCs w:val="24"/>
        </w:rPr>
        <w:t xml:space="preserve">ρουν τις υπηρεσίες τους στους έξι χιλιάδες περίπου ασθενείς μέχρι και πριν από δύο χρόνια, οπότε και συνταξιοδοτήθηκε, κατόπιν παρατάσεως της παραμονής του, ο Διευθυντής του κ. </w:t>
      </w:r>
      <w:proofErr w:type="spellStart"/>
      <w:r>
        <w:rPr>
          <w:rFonts w:eastAsia="Times New Roman" w:cs="Times New Roman"/>
          <w:szCs w:val="24"/>
        </w:rPr>
        <w:t>Σιμελίδης</w:t>
      </w:r>
      <w:proofErr w:type="spellEnd"/>
      <w:r>
        <w:rPr>
          <w:rFonts w:eastAsia="Times New Roman" w:cs="Times New Roman"/>
          <w:szCs w:val="24"/>
        </w:rPr>
        <w:t>, ο οποίος προσέφερε, έστω και άτυπα, τις υπηρεσίες του στο Διαβητολογ</w:t>
      </w:r>
      <w:r>
        <w:rPr>
          <w:rFonts w:eastAsia="Times New Roman" w:cs="Times New Roman"/>
          <w:szCs w:val="24"/>
        </w:rPr>
        <w:t>ικό Ιατρείο, που είχε κλείσει ουσιαστικά.</w:t>
      </w:r>
    </w:p>
    <w:p w14:paraId="6B86BC4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Επίσης, η λειτουργία που είπατε των γιατρών του Στρατιωτικού Νοσοκομείου Θεσσαλονίκης, αφορά το </w:t>
      </w:r>
      <w:proofErr w:type="spellStart"/>
      <w:r>
        <w:rPr>
          <w:rFonts w:eastAsia="Times New Roman" w:cs="Times New Roman"/>
          <w:szCs w:val="24"/>
        </w:rPr>
        <w:t>Μποδοσάκειο</w:t>
      </w:r>
      <w:proofErr w:type="spellEnd"/>
      <w:r>
        <w:rPr>
          <w:rFonts w:eastAsia="Times New Roman" w:cs="Times New Roman"/>
          <w:szCs w:val="24"/>
        </w:rPr>
        <w:t xml:space="preserve"> Νοσοκομείο Πτολεμαΐδας και όχι το </w:t>
      </w:r>
      <w:proofErr w:type="spellStart"/>
      <w:r>
        <w:rPr>
          <w:rFonts w:eastAsia="Times New Roman" w:cs="Times New Roman"/>
          <w:szCs w:val="24"/>
        </w:rPr>
        <w:t>Μαμάτσειο</w:t>
      </w:r>
      <w:proofErr w:type="spellEnd"/>
      <w:r>
        <w:rPr>
          <w:rFonts w:eastAsia="Times New Roman" w:cs="Times New Roman"/>
          <w:szCs w:val="24"/>
        </w:rPr>
        <w:t xml:space="preserve"> Κοζάνης. Θα ήθελα να σας ενημερώσω –ίσως να το ξέρετε- ότι, πρ</w:t>
      </w:r>
      <w:r>
        <w:rPr>
          <w:rFonts w:eastAsia="Times New Roman" w:cs="Times New Roman"/>
          <w:szCs w:val="24"/>
        </w:rPr>
        <w:t xml:space="preserve">ος τιμήν του, ο </w:t>
      </w:r>
      <w:proofErr w:type="spellStart"/>
      <w:r>
        <w:rPr>
          <w:rFonts w:eastAsia="Times New Roman" w:cs="Times New Roman"/>
          <w:szCs w:val="24"/>
        </w:rPr>
        <w:t>Αντιπεριφερειάρχης</w:t>
      </w:r>
      <w:proofErr w:type="spellEnd"/>
      <w:r>
        <w:rPr>
          <w:rFonts w:eastAsia="Times New Roman" w:cs="Times New Roman"/>
          <w:szCs w:val="24"/>
        </w:rPr>
        <w:t xml:space="preserve"> Κοζάνης κ. </w:t>
      </w:r>
      <w:proofErr w:type="spellStart"/>
      <w:r>
        <w:rPr>
          <w:rFonts w:eastAsia="Times New Roman" w:cs="Times New Roman"/>
          <w:szCs w:val="24"/>
        </w:rPr>
        <w:t>Γιαννακίδης</w:t>
      </w:r>
      <w:proofErr w:type="spellEnd"/>
      <w:r>
        <w:rPr>
          <w:rFonts w:eastAsia="Times New Roman" w:cs="Times New Roman"/>
          <w:szCs w:val="24"/>
        </w:rPr>
        <w:t xml:space="preserve">,  Θεματικός στα θέματα υγείας, προσφέρει άτυπα τις υπηρεσίες του ως γιατρός παθολόγος για να καλύψει τα κενά που υπάρχουν εξαιτίας αυτής της </w:t>
      </w:r>
      <w:proofErr w:type="spellStart"/>
      <w:r>
        <w:rPr>
          <w:rFonts w:eastAsia="Times New Roman" w:cs="Times New Roman"/>
          <w:szCs w:val="24"/>
        </w:rPr>
        <w:t>υποστελέχωσης</w:t>
      </w:r>
      <w:proofErr w:type="spellEnd"/>
      <w:r>
        <w:rPr>
          <w:rFonts w:eastAsia="Times New Roman" w:cs="Times New Roman"/>
          <w:szCs w:val="24"/>
        </w:rPr>
        <w:t>.</w:t>
      </w:r>
    </w:p>
    <w:p w14:paraId="6B86BC4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τονίζω </w:t>
      </w:r>
      <w:r>
        <w:rPr>
          <w:rFonts w:eastAsia="Times New Roman" w:cs="Times New Roman"/>
          <w:szCs w:val="24"/>
        </w:rPr>
        <w:t>ξανά</w:t>
      </w:r>
      <w:r>
        <w:rPr>
          <w:rFonts w:eastAsia="Times New Roman" w:cs="Times New Roman"/>
          <w:szCs w:val="24"/>
        </w:rPr>
        <w:t xml:space="preserve"> ότι το 2014, το 2012, το 2</w:t>
      </w:r>
      <w:r>
        <w:rPr>
          <w:rFonts w:eastAsia="Times New Roman" w:cs="Times New Roman"/>
          <w:szCs w:val="24"/>
        </w:rPr>
        <w:t>011 για τέσσερις φορές έφερα το θέμα στη Βουλή, όταν επί των προβλεπόμενων παθολόγων, επτά επί τον αριθμό και δέκα ειδικευομένων, είχε τέσσερις μόνιμους και έξι ειδικευόμενους και το 2014 είχαν μείνει τρεις παθολόγοι  και έξι ειδικευόμενοι, για να αναδείξω</w:t>
      </w:r>
      <w:r>
        <w:rPr>
          <w:rFonts w:eastAsia="Times New Roman" w:cs="Times New Roman"/>
          <w:szCs w:val="24"/>
        </w:rPr>
        <w:t xml:space="preserve"> το θέμα ως προς τη διάστασή του, που αφορά το πρόβλημα της Παθολογικής και του Διαβητολογικού Ιατρείου, αλλά παράλληλα την τεράστια προσφορά του στην παγκόσμια επιστημονική κοινότητα μέσα από την πρωτότυπη έρευνα που έκανε για την προληπτική αντιμετώπιση </w:t>
      </w:r>
      <w:r>
        <w:rPr>
          <w:rFonts w:eastAsia="Times New Roman" w:cs="Times New Roman"/>
          <w:szCs w:val="24"/>
        </w:rPr>
        <w:t xml:space="preserve">του διαβήτη αυτό το κρατικό νοσοκομείο με αυτούς τους κρατικούς γιατρούς, τον κ. </w:t>
      </w:r>
      <w:proofErr w:type="spellStart"/>
      <w:r>
        <w:rPr>
          <w:rFonts w:eastAsia="Times New Roman" w:cs="Times New Roman"/>
          <w:szCs w:val="24"/>
        </w:rPr>
        <w:t>Σιμελίδη</w:t>
      </w:r>
      <w:proofErr w:type="spellEnd"/>
      <w:r>
        <w:rPr>
          <w:rFonts w:eastAsia="Times New Roman" w:cs="Times New Roman"/>
          <w:szCs w:val="24"/>
        </w:rPr>
        <w:t xml:space="preserve"> και τον κ. </w:t>
      </w:r>
      <w:proofErr w:type="spellStart"/>
      <w:r>
        <w:rPr>
          <w:rFonts w:eastAsia="Times New Roman" w:cs="Times New Roman"/>
          <w:szCs w:val="24"/>
        </w:rPr>
        <w:t>Δουλιανίδη</w:t>
      </w:r>
      <w:proofErr w:type="spellEnd"/>
      <w:r>
        <w:rPr>
          <w:rFonts w:eastAsia="Times New Roman" w:cs="Times New Roman"/>
          <w:szCs w:val="24"/>
        </w:rPr>
        <w:t xml:space="preserve">, και δυστυχώς εξαιτίας της </w:t>
      </w:r>
      <w:proofErr w:type="spellStart"/>
      <w:r>
        <w:rPr>
          <w:rFonts w:eastAsia="Times New Roman" w:cs="Times New Roman"/>
          <w:szCs w:val="24"/>
        </w:rPr>
        <w:t>υποστελέχωσης</w:t>
      </w:r>
      <w:proofErr w:type="spellEnd"/>
      <w:r>
        <w:rPr>
          <w:rFonts w:eastAsia="Times New Roman" w:cs="Times New Roman"/>
          <w:szCs w:val="24"/>
        </w:rPr>
        <w:t xml:space="preserve"> της Παθολογικής έκλεισε αυτό το Διαβητολογικό Ιατρείο.</w:t>
      </w:r>
    </w:p>
    <w:p w14:paraId="6B86BC4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Σας ρωτώ ευθέως να μου πείτε ξεκάθαρα εάν και με</w:t>
      </w:r>
      <w:r>
        <w:rPr>
          <w:rFonts w:eastAsia="Times New Roman" w:cs="Times New Roman"/>
          <w:szCs w:val="24"/>
        </w:rPr>
        <w:t xml:space="preserve"> ποιον τρόπο εσείς θέλετε -αντιλαμβάνομαι ότι θέλετε με αυτά που είπατε- να στηρίξετε την Παθολογική Κλινική, ώστε να έρθουν ξανά τέσσερις-πέντε παθολόγοι </w:t>
      </w:r>
      <w:r>
        <w:rPr>
          <w:rFonts w:eastAsia="Times New Roman" w:cs="Times New Roman"/>
          <w:szCs w:val="24"/>
        </w:rPr>
        <w:lastRenderedPageBreak/>
        <w:t xml:space="preserve">στον αριθμό, να ανοίξει ξανά το Διαβητολογικό Ιατρείο στο </w:t>
      </w:r>
      <w:proofErr w:type="spellStart"/>
      <w:r>
        <w:rPr>
          <w:rFonts w:eastAsia="Times New Roman" w:cs="Times New Roman"/>
          <w:szCs w:val="24"/>
        </w:rPr>
        <w:t>Μαμάτσειο</w:t>
      </w:r>
      <w:proofErr w:type="spellEnd"/>
      <w:r>
        <w:rPr>
          <w:rFonts w:eastAsia="Times New Roman" w:cs="Times New Roman"/>
          <w:szCs w:val="24"/>
        </w:rPr>
        <w:t xml:space="preserve"> Κοζάνης, για να προσφέρει πάλι αυ</w:t>
      </w:r>
      <w:r>
        <w:rPr>
          <w:rFonts w:eastAsia="Times New Roman" w:cs="Times New Roman"/>
          <w:szCs w:val="24"/>
        </w:rPr>
        <w:t>τές τις υπηρεσίες, που έτυχαν της παγκόσμιας αναγνώρισης μέσα από την επιστημονική κοινότητα, αλλά δυστυχώς δεν καταφέραμε να συνεχίσουμε αυτήν την εκπληκτική δουλειά που γινόταν σε αυτό το κρατικό νοσοκομείο, δεδομένου ότι σήμερα προσπαθεί ναι μεν η διοίκ</w:t>
      </w:r>
      <w:r>
        <w:rPr>
          <w:rFonts w:eastAsia="Times New Roman" w:cs="Times New Roman"/>
          <w:szCs w:val="24"/>
        </w:rPr>
        <w:t>ηση να οργανώσει καλύτερα τις υπηρεσίες της Παθολογικής Κλινικής, αλλά υπολείπονται σε στελέχωση σε σχέση με αυτό που ίσχυε το 2014.</w:t>
      </w:r>
    </w:p>
    <w:p w14:paraId="6B86BC4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Ευχαριστώ.</w:t>
      </w:r>
    </w:p>
    <w:p w14:paraId="6B86BC4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B86BC4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14:paraId="6B86BC4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Δύο κουβέντες να πω, κύριε συνάδελφε.</w:t>
      </w:r>
    </w:p>
    <w:p w14:paraId="6B86BC4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όπως σας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το Διαβητολογικό Ιατρείο από τον Σεπτέμβριο ξεκίνησε </w:t>
      </w:r>
      <w:r>
        <w:rPr>
          <w:rFonts w:eastAsia="Times New Roman" w:cs="Times New Roman"/>
          <w:szCs w:val="24"/>
        </w:rPr>
        <w:t xml:space="preserve">ξανά </w:t>
      </w:r>
      <w:r>
        <w:rPr>
          <w:rFonts w:eastAsia="Times New Roman" w:cs="Times New Roman"/>
          <w:szCs w:val="24"/>
        </w:rPr>
        <w:t>τη λειτουργία του με τον ερχομό της νέας διοίκησης, έστω αυτή τη μία φορά την εβδο</w:t>
      </w:r>
      <w:r>
        <w:rPr>
          <w:rFonts w:eastAsia="Times New Roman" w:cs="Times New Roman"/>
          <w:szCs w:val="24"/>
        </w:rPr>
        <w:t>μάδα.</w:t>
      </w:r>
    </w:p>
    <w:p w14:paraId="6B86BC50" w14:textId="77777777" w:rsidR="00CA44E2" w:rsidRDefault="009A1593">
      <w:pPr>
        <w:spacing w:after="0" w:line="600" w:lineRule="auto"/>
        <w:ind w:firstLine="720"/>
        <w:jc w:val="both"/>
        <w:rPr>
          <w:rFonts w:eastAsia="Times New Roman"/>
          <w:szCs w:val="24"/>
        </w:rPr>
      </w:pPr>
      <w:r>
        <w:rPr>
          <w:rFonts w:eastAsia="Times New Roman"/>
          <w:szCs w:val="24"/>
        </w:rPr>
        <w:t xml:space="preserve">Δεύτερον, θα πρέπει να έρθουν μόνιμοι γιατροί περαιτέρω. Για επικουρικούς γιατρούς έχουμε προκηρύξει πολλές φορές, αλλά δεν υπάρχει ενδιαφέρον και το ξέρετε. Παρά το γεγονός ότι υπάρχει και από την Περιφέρεια της Δυτικής Μακεδονίας ένα έξτρα επίδομα </w:t>
      </w:r>
      <w:r>
        <w:rPr>
          <w:rFonts w:eastAsia="Times New Roman"/>
          <w:szCs w:val="24"/>
        </w:rPr>
        <w:t>που δίνεται, δεν έχει εκδηλωθεί ενδιαφέρον, ειδικά για τους παθολόγους. Για άλλες ειδικότητες έχουν έρθει επικουρικοί γιατροί. Για παθολόγους δεν έχουν έρθει.</w:t>
      </w:r>
    </w:p>
    <w:p w14:paraId="6B86BC51" w14:textId="77777777" w:rsidR="00CA44E2" w:rsidRDefault="009A1593">
      <w:pPr>
        <w:spacing w:after="0" w:line="600" w:lineRule="auto"/>
        <w:ind w:firstLine="720"/>
        <w:jc w:val="both"/>
        <w:rPr>
          <w:rFonts w:eastAsia="Times New Roman"/>
          <w:szCs w:val="24"/>
        </w:rPr>
      </w:pPr>
      <w:r>
        <w:rPr>
          <w:rFonts w:eastAsia="Times New Roman"/>
          <w:szCs w:val="24"/>
        </w:rPr>
        <w:t>Επίσης, ξέρω ότι υπήρξε και ένα πρόβλημα -και πραγματικά εδώ αξίζουν πολλά μπράβο και στον Περιφε</w:t>
      </w:r>
      <w:r>
        <w:rPr>
          <w:rFonts w:eastAsia="Times New Roman"/>
          <w:szCs w:val="24"/>
        </w:rPr>
        <w:t xml:space="preserve">ρειάρχη κ. </w:t>
      </w:r>
      <w:proofErr w:type="spellStart"/>
      <w:r>
        <w:rPr>
          <w:rFonts w:eastAsia="Times New Roman"/>
          <w:szCs w:val="24"/>
        </w:rPr>
        <w:t>Γιαννακίδη</w:t>
      </w:r>
      <w:proofErr w:type="spellEnd"/>
      <w:r>
        <w:rPr>
          <w:rFonts w:eastAsia="Times New Roman"/>
          <w:szCs w:val="24"/>
        </w:rPr>
        <w:t>-, γιατί είχαν προσληφθεί και κάποιοι ιδιώτες γιατροί με μπλοκάκι. Μετά από δύο αποτυχημένες προκηρύξεις επικουρικών γιατρών έπρεπε να καλυφθούν κάποιες ανάγκες. Και εκεί υπήρξε πρόβλημα στην πληρωμή αυτών των αν</w:t>
      </w:r>
      <w:r>
        <w:rPr>
          <w:rFonts w:eastAsia="Times New Roman"/>
          <w:szCs w:val="24"/>
        </w:rPr>
        <w:lastRenderedPageBreak/>
        <w:t>θρώπων, το οποίο λύθηκε</w:t>
      </w:r>
      <w:r>
        <w:rPr>
          <w:rFonts w:eastAsia="Times New Roman"/>
          <w:szCs w:val="24"/>
        </w:rPr>
        <w:t xml:space="preserve"> πριν λίγες μέρες και θα πληρωθούν για τις υπηρεσίες που προσέφεραν. Αυτό μας δίνει ένα τράκο δυνατότητας να το συνεχίσουμε αυτό το πράγμα, μέχρι να έρθουν οι μόνιμοι γιατροί, για τους οποίους έχει γίνει η προκήρυξη και είναι σε διαδικασία εξέλιξης η κρίση</w:t>
      </w:r>
      <w:r>
        <w:rPr>
          <w:rFonts w:eastAsia="Times New Roman"/>
          <w:szCs w:val="24"/>
        </w:rPr>
        <w:t>.</w:t>
      </w:r>
    </w:p>
    <w:p w14:paraId="6B86BC52" w14:textId="77777777" w:rsidR="00CA44E2" w:rsidRDefault="009A1593">
      <w:pPr>
        <w:spacing w:after="0" w:line="600" w:lineRule="auto"/>
        <w:ind w:firstLine="720"/>
        <w:jc w:val="both"/>
        <w:rPr>
          <w:rFonts w:eastAsia="Times New Roman"/>
          <w:szCs w:val="24"/>
        </w:rPr>
      </w:pPr>
      <w:r>
        <w:rPr>
          <w:rFonts w:eastAsia="Times New Roman"/>
          <w:szCs w:val="24"/>
        </w:rPr>
        <w:t>Τώρα, όσον αφορά το Διαβητολογικό Ιατρείο, προφανώς και θέλουμε να το στηρίξουμε. Βέβαια, με ενημέρωσαν από την Υγειονομική Περιφέρεια ότι δεν έχει υπάρξει η ενημέρωσή τους για κάποια μελέτη στην οποία θα έπρεπε να μπει το Νοσοκομείο της Κοζάνης. Ανεξάρτ</w:t>
      </w:r>
      <w:r>
        <w:rPr>
          <w:rFonts w:eastAsia="Times New Roman"/>
          <w:szCs w:val="24"/>
        </w:rPr>
        <w:t xml:space="preserve">ητα από αυτό, η πολιτική μας φάνηκε και από την ενίσχυση του </w:t>
      </w:r>
      <w:r>
        <w:rPr>
          <w:rFonts w:eastAsia="Times New Roman"/>
          <w:szCs w:val="24"/>
        </w:rPr>
        <w:t>νοσοκομείου</w:t>
      </w:r>
      <w:r>
        <w:rPr>
          <w:rFonts w:eastAsia="Times New Roman"/>
          <w:szCs w:val="24"/>
        </w:rPr>
        <w:t xml:space="preserve">. Γιατί στην αρχή είχαμε κάνει –και το επισκέφτηκα το </w:t>
      </w:r>
      <w:r>
        <w:rPr>
          <w:rFonts w:eastAsia="Times New Roman"/>
          <w:szCs w:val="24"/>
        </w:rPr>
        <w:t>νοσοκομείο</w:t>
      </w:r>
      <w:r>
        <w:rPr>
          <w:rFonts w:eastAsia="Times New Roman"/>
          <w:szCs w:val="24"/>
        </w:rPr>
        <w:t>- μια επιλογή για να προκηρυχθούν πέντε με έξι θέσεις μόνιμων γιατρών, οι οποίες έφτασαν στις εννιά. Είμαστε στη φάση να</w:t>
      </w:r>
      <w:r>
        <w:rPr>
          <w:rFonts w:eastAsia="Times New Roman"/>
          <w:szCs w:val="24"/>
        </w:rPr>
        <w:t xml:space="preserve"> υλοποιηθεί η προκήρυξη των μόνιμων γιατρών, να έρθουν οι άνθρωποι αυτοί να αναλάβουν υπηρεσία. Και εννοείται ότι όλα τα τμήματα και όλες τις δυνατότητες που έχουν αυτοί ως επιστήμονες να αναπτύξουν, θα τις αναπτύξουν.</w:t>
      </w:r>
    </w:p>
    <w:p w14:paraId="6B86BC53" w14:textId="77777777" w:rsidR="00CA44E2" w:rsidRDefault="009A1593">
      <w:pPr>
        <w:spacing w:after="0" w:line="600" w:lineRule="auto"/>
        <w:ind w:firstLine="720"/>
        <w:jc w:val="both"/>
        <w:rPr>
          <w:rFonts w:eastAsia="Times New Roman"/>
          <w:szCs w:val="24"/>
        </w:rPr>
      </w:pPr>
      <w:r>
        <w:rPr>
          <w:rFonts w:eastAsia="Times New Roman"/>
          <w:szCs w:val="24"/>
        </w:rPr>
        <w:lastRenderedPageBreak/>
        <w:t>Εμείς, όπως έχω πει πολλές φορές, μόν</w:t>
      </w:r>
      <w:r>
        <w:rPr>
          <w:rFonts w:eastAsia="Times New Roman"/>
          <w:szCs w:val="24"/>
        </w:rPr>
        <w:t>ο ανοίγουμε, δεν κλείνουμε. Αλλά για να ανοίξουμε, πρέπει να έχουμε ανθρώπινο δυναμικό.</w:t>
      </w:r>
    </w:p>
    <w:p w14:paraId="6B86BC54" w14:textId="77777777" w:rsidR="00CA44E2" w:rsidRDefault="009A1593">
      <w:pPr>
        <w:spacing w:after="0" w:line="600" w:lineRule="auto"/>
        <w:ind w:firstLine="720"/>
        <w:jc w:val="both"/>
        <w:rPr>
          <w:rFonts w:eastAsia="Times New Roman"/>
          <w:szCs w:val="24"/>
        </w:rPr>
      </w:pPr>
      <w:r>
        <w:rPr>
          <w:rFonts w:eastAsia="Times New Roman"/>
          <w:szCs w:val="24"/>
        </w:rPr>
        <w:t>Ευχαριστώ πολύ.</w:t>
      </w:r>
    </w:p>
    <w:p w14:paraId="6B86BC55" w14:textId="77777777" w:rsidR="00CA44E2" w:rsidRDefault="009A1593">
      <w:pPr>
        <w:spacing w:after="0" w:line="600" w:lineRule="auto"/>
        <w:ind w:firstLine="720"/>
        <w:jc w:val="both"/>
        <w:rPr>
          <w:rFonts w:eastAsia="Times New Roman"/>
          <w:szCs w:val="24"/>
        </w:rPr>
      </w:pPr>
      <w:r>
        <w:rPr>
          <w:rFonts w:eastAsia="Times New Roman"/>
          <w:b/>
          <w:szCs w:val="24"/>
        </w:rPr>
        <w:t>ΠΡΟΕΔΡΕΥΩΝ (</w:t>
      </w:r>
      <w:r>
        <w:rPr>
          <w:rFonts w:eastAsia="Times New Roman"/>
          <w:b/>
          <w:szCs w:val="24"/>
        </w:rPr>
        <w:t>Σπυρίδων Λυκούδης</w:t>
      </w:r>
      <w:r>
        <w:rPr>
          <w:rFonts w:eastAsia="Times New Roman"/>
          <w:b/>
          <w:szCs w:val="24"/>
        </w:rPr>
        <w:t xml:space="preserve">): </w:t>
      </w:r>
      <w:r>
        <w:rPr>
          <w:rFonts w:eastAsia="Times New Roman"/>
          <w:szCs w:val="24"/>
        </w:rPr>
        <w:t>Ευχαριστώ, κύριε Υπουργέ.</w:t>
      </w:r>
    </w:p>
    <w:p w14:paraId="6B86BC56" w14:textId="77777777" w:rsidR="00CA44E2" w:rsidRDefault="009A1593">
      <w:pPr>
        <w:spacing w:after="0" w:line="600" w:lineRule="auto"/>
        <w:ind w:firstLine="720"/>
        <w:jc w:val="both"/>
        <w:rPr>
          <w:rFonts w:eastAsia="Times New Roman"/>
          <w:szCs w:val="24"/>
        </w:rPr>
      </w:pPr>
      <w:r>
        <w:rPr>
          <w:rFonts w:eastAsia="Times New Roman"/>
          <w:szCs w:val="24"/>
        </w:rPr>
        <w:t xml:space="preserve">Κυρίες και κύριοι συνάδελφοι, δεν θα συζητηθεί η δεύτερη με αριθμό 280/12-12-2016 επίκαιρη ερώτηση δεύτερου κύκλου του Βουλευτή Α΄ </w:t>
      </w:r>
      <w:r>
        <w:rPr>
          <w:rFonts w:eastAsia="Times New Roman"/>
          <w:szCs w:val="24"/>
        </w:rPr>
        <w:t xml:space="preserve">Πειραιώς </w:t>
      </w:r>
      <w:r>
        <w:rPr>
          <w:rFonts w:eastAsia="Times New Roman"/>
          <w:szCs w:val="24"/>
        </w:rPr>
        <w:t xml:space="preserve">της Νέας Δημοκρατίας κ. </w:t>
      </w:r>
      <w:r>
        <w:rPr>
          <w:rFonts w:eastAsia="Times New Roman"/>
          <w:bCs/>
          <w:szCs w:val="24"/>
        </w:rPr>
        <w:t>Κωνσταντίνου Κατσαφάδου</w:t>
      </w:r>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w:t>
      </w:r>
      <w:r>
        <w:rPr>
          <w:rFonts w:eastAsia="Times New Roman"/>
          <w:szCs w:val="24"/>
        </w:rPr>
        <w:t xml:space="preserve"> σχετικά με τις πολιτικές της πολιτείας </w:t>
      </w:r>
      <w:r>
        <w:rPr>
          <w:rFonts w:eastAsia="Times New Roman"/>
          <w:szCs w:val="24"/>
        </w:rPr>
        <w:t xml:space="preserve">για τις πολύτεκνες και </w:t>
      </w:r>
      <w:proofErr w:type="spellStart"/>
      <w:r>
        <w:rPr>
          <w:rFonts w:eastAsia="Times New Roman"/>
          <w:szCs w:val="24"/>
        </w:rPr>
        <w:t>τρίτεκνες</w:t>
      </w:r>
      <w:proofErr w:type="spellEnd"/>
      <w:r>
        <w:rPr>
          <w:rFonts w:eastAsia="Times New Roman"/>
          <w:szCs w:val="24"/>
        </w:rPr>
        <w:t xml:space="preserve"> οικογένειες και την αντιμετώπιση του δημογραφικού ζητήματος της χώρας, λόγω αναρμοδιότητας, γιατί αρμόδια είναι το Υπουργείο Εργασίας, το Υπουργείο Οικονομικών και το Υπουργείο Διοικητικής Ανασυγκρότησης.</w:t>
      </w:r>
    </w:p>
    <w:p w14:paraId="6B86BC57" w14:textId="77777777" w:rsidR="00CA44E2" w:rsidRDefault="009A1593">
      <w:pPr>
        <w:spacing w:after="0" w:line="600" w:lineRule="auto"/>
        <w:ind w:firstLine="720"/>
        <w:jc w:val="both"/>
        <w:rPr>
          <w:rFonts w:eastAsia="Times New Roman"/>
          <w:szCs w:val="24"/>
        </w:rPr>
      </w:pPr>
      <w:r>
        <w:rPr>
          <w:rFonts w:eastAsia="Times New Roman"/>
          <w:szCs w:val="24"/>
        </w:rPr>
        <w:lastRenderedPageBreak/>
        <w:t>Επίσης, για τον ίδ</w:t>
      </w:r>
      <w:r>
        <w:rPr>
          <w:rFonts w:eastAsia="Times New Roman"/>
          <w:szCs w:val="24"/>
        </w:rPr>
        <w:t xml:space="preserve">ιο λόγο δεν θα συζητηθεί η με αριθμό 94/5-10-2016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σχετικά με τις παρεμβάσεις στο αεροδρόμιο «Ν. Κ</w:t>
      </w:r>
      <w:r>
        <w:rPr>
          <w:rFonts w:eastAsia="Times New Roman"/>
          <w:szCs w:val="24"/>
        </w:rPr>
        <w:t>ΑΖΑΝΤΖΑΚΗΣ</w:t>
      </w:r>
      <w:r>
        <w:rPr>
          <w:rFonts w:eastAsia="Times New Roman"/>
          <w:szCs w:val="24"/>
        </w:rPr>
        <w:t>» στο Ηρ</w:t>
      </w:r>
      <w:r>
        <w:rPr>
          <w:rFonts w:eastAsia="Times New Roman"/>
          <w:szCs w:val="24"/>
        </w:rPr>
        <w:t>άκλειο Κρήτης, γιατί αρμόδιο είναι το Υπουργείο Εθνικής Άμυνας.</w:t>
      </w:r>
    </w:p>
    <w:p w14:paraId="6B86BC58" w14:textId="77777777" w:rsidR="00CA44E2" w:rsidRDefault="009A1593">
      <w:pPr>
        <w:spacing w:after="0" w:line="600" w:lineRule="auto"/>
        <w:ind w:firstLine="720"/>
        <w:jc w:val="both"/>
        <w:rPr>
          <w:rFonts w:eastAsia="Times New Roman"/>
          <w:szCs w:val="24"/>
        </w:rPr>
      </w:pPr>
      <w:r>
        <w:rPr>
          <w:rFonts w:eastAsia="Times New Roman"/>
          <w:szCs w:val="24"/>
        </w:rPr>
        <w:t xml:space="preserve">Δεν θα συζητηθεί λόγω απουσίας του αρμόδιου Υπουργού κ. Ευκλείδη </w:t>
      </w:r>
      <w:proofErr w:type="spellStart"/>
      <w:r>
        <w:rPr>
          <w:rFonts w:eastAsia="Times New Roman"/>
          <w:szCs w:val="24"/>
        </w:rPr>
        <w:t>Τσακαλώτου</w:t>
      </w:r>
      <w:proofErr w:type="spellEnd"/>
      <w:r>
        <w:rPr>
          <w:rFonts w:eastAsia="Times New Roman"/>
          <w:szCs w:val="24"/>
        </w:rPr>
        <w:t xml:space="preserve"> στο εξωτερικό η </w:t>
      </w:r>
      <w:r>
        <w:rPr>
          <w:rFonts w:eastAsia="Times New Roman"/>
          <w:szCs w:val="24"/>
        </w:rPr>
        <w:t xml:space="preserve">πέμπτη </w:t>
      </w:r>
      <w:r>
        <w:rPr>
          <w:rFonts w:eastAsia="Times New Roman"/>
          <w:szCs w:val="24"/>
        </w:rPr>
        <w:t>με αριθμό 276/9-12-2016 επίκαιρη ερώτηση δεύτερου κύκλου του Ανεξάρτητου Βουλευτή Β΄ Αθηνών κ</w:t>
      </w:r>
      <w:r>
        <w:rPr>
          <w:rFonts w:eastAsia="Times New Roman"/>
          <w:szCs w:val="24"/>
        </w:rPr>
        <w:t xml:space="preserve">. </w:t>
      </w:r>
      <w:r>
        <w:rPr>
          <w:rFonts w:eastAsia="Times New Roman"/>
          <w:bCs/>
          <w:szCs w:val="24"/>
        </w:rPr>
        <w:t>Γεωργίου-Δημητρίου Καρρά</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ανάγκη θεσπίσεως όρων στην υπό εξέλιξη διαπραγμάτευση για την ανανέωση της σύμβασης παραχώρησης του αεροδρομίου «Ε</w:t>
      </w:r>
      <w:r>
        <w:rPr>
          <w:rFonts w:eastAsia="Times New Roman"/>
          <w:szCs w:val="24"/>
        </w:rPr>
        <w:t>ΛΕΥΘΕΡΙΟΣ</w:t>
      </w:r>
      <w:r>
        <w:rPr>
          <w:rFonts w:eastAsia="Times New Roman"/>
          <w:szCs w:val="24"/>
        </w:rPr>
        <w:t xml:space="preserve"> Β</w:t>
      </w:r>
      <w:r>
        <w:rPr>
          <w:rFonts w:eastAsia="Times New Roman"/>
          <w:szCs w:val="24"/>
        </w:rPr>
        <w:t>ΕΝΙΖΕΛΟΣ</w:t>
      </w:r>
      <w:r>
        <w:rPr>
          <w:rFonts w:eastAsia="Times New Roman"/>
          <w:szCs w:val="24"/>
        </w:rPr>
        <w:t>».</w:t>
      </w:r>
    </w:p>
    <w:p w14:paraId="6B86BC59" w14:textId="77777777" w:rsidR="00CA44E2" w:rsidRDefault="009A1593">
      <w:pPr>
        <w:spacing w:after="0" w:line="600" w:lineRule="auto"/>
        <w:ind w:firstLine="720"/>
        <w:jc w:val="both"/>
        <w:rPr>
          <w:rFonts w:eastAsia="Times New Roman"/>
          <w:szCs w:val="24"/>
        </w:rPr>
      </w:pPr>
      <w:r>
        <w:rPr>
          <w:rFonts w:eastAsia="Times New Roman"/>
          <w:szCs w:val="24"/>
        </w:rPr>
        <w:t>Δεν θα συζητηθούν λόγω κωλύματος των αρμοδίων Υπ</w:t>
      </w:r>
      <w:r>
        <w:rPr>
          <w:rFonts w:eastAsia="Times New Roman"/>
          <w:szCs w:val="24"/>
        </w:rPr>
        <w:t>ουργών και θα επαναπροσδιοριστούν για συζήτηση οι εξής επίκαιρες ερωτήσεις:</w:t>
      </w:r>
    </w:p>
    <w:p w14:paraId="6B86BC5A"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Η πρώτη με αριθμό 286/13-12-2016 επίκαιρη ερώτηση πρώτου κύκλου του Β΄ Αντιπροέδρου της Βουλής και Βουλευτή Αιτωλοακαρνανίας του Συνασπισμού Ριζοσπαστικής Αριστεράς κ. </w:t>
      </w:r>
      <w:r>
        <w:rPr>
          <w:rFonts w:eastAsia="Times New Roman"/>
          <w:bCs/>
          <w:szCs w:val="24"/>
        </w:rPr>
        <w:t>Γεωργίου Βαρ</w:t>
      </w:r>
      <w:r>
        <w:rPr>
          <w:rFonts w:eastAsia="Times New Roman"/>
          <w:bCs/>
          <w:szCs w:val="24"/>
        </w:rPr>
        <w:t>εμένου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szCs w:val="24"/>
        </w:rPr>
        <w:t xml:space="preserve"> σχετικά με την μετονομασία του Τμήματος Διαχείρισης Περιβάλλοντος και Φυσικών Πόρων του Πανεπιστημίου Πατρών, με έδρα το Αγρίνιο, σε Τμήμα Μηχανικών Περιβάλλοντος, λόγω κωλύματος του Υπουργού Παιδε</w:t>
      </w:r>
      <w:r>
        <w:rPr>
          <w:rFonts w:eastAsia="Times New Roman"/>
          <w:szCs w:val="24"/>
        </w:rPr>
        <w:t xml:space="preserve">ίας, Έρευνας και Θρησκευμάτων κ. Κωνσταντίνου </w:t>
      </w:r>
      <w:proofErr w:type="spellStart"/>
      <w:r>
        <w:rPr>
          <w:rFonts w:eastAsia="Times New Roman"/>
          <w:szCs w:val="24"/>
        </w:rPr>
        <w:t>Γαβρόγλου</w:t>
      </w:r>
      <w:proofErr w:type="spellEnd"/>
      <w:r>
        <w:rPr>
          <w:rFonts w:eastAsia="Times New Roman"/>
          <w:szCs w:val="24"/>
        </w:rPr>
        <w:t>. Αιτία, φόρτος εργασίας.</w:t>
      </w:r>
    </w:p>
    <w:p w14:paraId="6B86BC5B" w14:textId="77777777" w:rsidR="00CA44E2" w:rsidRDefault="009A1593">
      <w:pPr>
        <w:spacing w:after="0" w:line="600" w:lineRule="auto"/>
        <w:ind w:firstLine="720"/>
        <w:jc w:val="both"/>
        <w:rPr>
          <w:rFonts w:eastAsia="Times New Roman"/>
          <w:szCs w:val="24"/>
        </w:rPr>
      </w:pPr>
      <w:r>
        <w:rPr>
          <w:rFonts w:eastAsia="Times New Roman"/>
          <w:szCs w:val="24"/>
        </w:rPr>
        <w:t xml:space="preserve">Επίσης, η τέταρτη με αριθμό 292/13-12-2016 επίκαιρη ερώτηση δεύτερου κύκλου του Βουλευτή Αιτωλοακαρνανίας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Νικολάου Μωραΐτη</w:t>
      </w:r>
      <w:r>
        <w:rPr>
          <w:rFonts w:eastAsia="Times New Roman"/>
          <w:szCs w:val="24"/>
        </w:rPr>
        <w:t xml:space="preserve"> προς τον Υπου</w:t>
      </w:r>
      <w:r>
        <w:rPr>
          <w:rFonts w:eastAsia="Times New Roman"/>
          <w:szCs w:val="24"/>
        </w:rPr>
        <w:t xml:space="preserve">ργό </w:t>
      </w:r>
      <w:r>
        <w:rPr>
          <w:rFonts w:eastAsia="Times New Roman"/>
          <w:bCs/>
          <w:szCs w:val="24"/>
        </w:rPr>
        <w:t>Παιδείας Έρευνας και Θρησκευμάτων,</w:t>
      </w:r>
      <w:r>
        <w:rPr>
          <w:rFonts w:eastAsia="Times New Roman"/>
          <w:szCs w:val="24"/>
        </w:rPr>
        <w:t xml:space="preserve"> σχετικά με τα προβλήματα της στέγασης των σπουδαστών στο ΤΕΙ Ηπείρου.</w:t>
      </w:r>
    </w:p>
    <w:p w14:paraId="6B86BC5C" w14:textId="77777777" w:rsidR="00CA44E2" w:rsidRDefault="009A1593">
      <w:pPr>
        <w:spacing w:after="0" w:line="600" w:lineRule="auto"/>
        <w:ind w:firstLine="720"/>
        <w:jc w:val="both"/>
        <w:rPr>
          <w:rFonts w:eastAsia="Times New Roman"/>
          <w:szCs w:val="24"/>
        </w:rPr>
      </w:pPr>
      <w:r>
        <w:rPr>
          <w:rFonts w:eastAsia="Times New Roman"/>
          <w:szCs w:val="24"/>
        </w:rPr>
        <w:lastRenderedPageBreak/>
        <w:t>Η τρίτη με αριθμό 273/6-12-2016 επίκαιρη ερώτηση πρώτου κύκλου του Βουλευτή Β΄ Αθηνών του Λαϊκού Συνδέσμου – Χρυσή Αυγή κ. Γεωργίου Γερμενή προς το</w:t>
      </w:r>
      <w:r>
        <w:rPr>
          <w:rFonts w:eastAsia="Times New Roman"/>
          <w:szCs w:val="24"/>
        </w:rPr>
        <w:t>ν Υπουργό</w:t>
      </w:r>
      <w:r>
        <w:rPr>
          <w:rFonts w:eastAsia="Times New Roman"/>
          <w:szCs w:val="24"/>
        </w:rPr>
        <w:t xml:space="preserve"> </w:t>
      </w:r>
      <w:r>
        <w:rPr>
          <w:rFonts w:eastAsia="Times New Roman"/>
          <w:szCs w:val="24"/>
        </w:rPr>
        <w:t xml:space="preserve">Εσωτερικών, σχετικά με τη «δολοφονική επίθεση από παρακρατικά τάγματα εφόδου σε Βουλευτή του </w:t>
      </w:r>
      <w:r>
        <w:rPr>
          <w:rFonts w:eastAsia="Times New Roman"/>
          <w:szCs w:val="24"/>
        </w:rPr>
        <w:t xml:space="preserve">ελληνικού </w:t>
      </w:r>
      <w:r>
        <w:rPr>
          <w:rFonts w:eastAsia="Times New Roman"/>
          <w:szCs w:val="24"/>
        </w:rPr>
        <w:t xml:space="preserve">Κοινοβουλίου», 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Αιτία ανειλημμένες υποχρεώσεις.</w:t>
      </w:r>
    </w:p>
    <w:p w14:paraId="6B86BC5D" w14:textId="77777777" w:rsidR="00CA44E2" w:rsidRDefault="009A1593">
      <w:pPr>
        <w:spacing w:after="0" w:line="600" w:lineRule="auto"/>
        <w:ind w:firstLine="720"/>
        <w:jc w:val="both"/>
        <w:rPr>
          <w:rFonts w:eastAsia="Times New Roman"/>
          <w:szCs w:val="24"/>
        </w:rPr>
      </w:pPr>
      <w:r>
        <w:rPr>
          <w:rFonts w:eastAsia="Times New Roman"/>
          <w:szCs w:val="24"/>
        </w:rPr>
        <w:t>Η τέταρτη με αριθμό 285/13-</w:t>
      </w:r>
      <w:r>
        <w:rPr>
          <w:rFonts w:eastAsia="Times New Roman"/>
          <w:szCs w:val="24"/>
        </w:rPr>
        <w:t xml:space="preserve">12-2016 επίκαιρη ερώτηση </w:t>
      </w:r>
      <w:r>
        <w:rPr>
          <w:rFonts w:eastAsia="Times New Roman"/>
          <w:szCs w:val="24"/>
        </w:rPr>
        <w:t>πρώτου</w:t>
      </w:r>
      <w:r>
        <w:rPr>
          <w:rFonts w:eastAsia="Times New Roman"/>
          <w:szCs w:val="24"/>
        </w:rPr>
        <w:t xml:space="preserve"> κύκλου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Οικονομίας και Ανάπτυξης, σχετικά με την προστασία των καταναλωτών από υπερβολικές χρεώσεις στις ηλεκτρονικέ</w:t>
      </w:r>
      <w:r>
        <w:rPr>
          <w:rFonts w:eastAsia="Times New Roman"/>
          <w:szCs w:val="24"/>
        </w:rPr>
        <w:t>ς διατραπεζικές συναλλαγές και στη χρήση πιστωτικών και χρεωστικών καρτών, λόγω κωλύματος του Υπουργού Οικονομίας και Ανάπτυξης κ. Δημητρίου Παπαδημητρίου. Αιτία ανειλημμένες υποχρεώσεις.</w:t>
      </w:r>
    </w:p>
    <w:p w14:paraId="6B86BC5E" w14:textId="77777777" w:rsidR="00CA44E2" w:rsidRDefault="009A1593">
      <w:pPr>
        <w:spacing w:after="0" w:line="600" w:lineRule="auto"/>
        <w:ind w:firstLine="720"/>
        <w:jc w:val="both"/>
        <w:rPr>
          <w:rFonts w:eastAsia="Times New Roman"/>
          <w:szCs w:val="24"/>
        </w:rPr>
      </w:pPr>
      <w:r>
        <w:rPr>
          <w:rFonts w:eastAsia="Times New Roman"/>
          <w:szCs w:val="24"/>
        </w:rPr>
        <w:lastRenderedPageBreak/>
        <w:t>Η έκτη με αριθμό 272/6-12-2016 επίκαιρη ερώτηση πρώτου κύκλου του Βο</w:t>
      </w:r>
      <w:r>
        <w:rPr>
          <w:rFonts w:eastAsia="Times New Roman"/>
          <w:szCs w:val="24"/>
        </w:rPr>
        <w:t>υλευτή Α΄ Θεσσαλονίκης της Ένωσης Κεντρώων κ</w:t>
      </w:r>
      <w:r>
        <w:rPr>
          <w:rFonts w:eastAsia="Times New Roman"/>
          <w:b/>
          <w:szCs w:val="24"/>
        </w:rPr>
        <w:t xml:space="preserve">.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αποκατάσταση της αδικίας στην Παραγωγή Ηλεκτρικού Ρεύματος από τα Οικιακά </w:t>
      </w:r>
      <w:proofErr w:type="spellStart"/>
      <w:r>
        <w:rPr>
          <w:rFonts w:eastAsia="Times New Roman"/>
          <w:szCs w:val="24"/>
        </w:rPr>
        <w:t>Φωτοβολταϊκά</w:t>
      </w:r>
      <w:proofErr w:type="spellEnd"/>
      <w:r>
        <w:rPr>
          <w:rFonts w:eastAsia="Times New Roman"/>
          <w:szCs w:val="24"/>
        </w:rPr>
        <w:t xml:space="preserve"> Συστήματα, δεν θα συζητηθεί λόγω κωλύματος του κυρίου Υπουργού κ. Γεώργιο Σταθάκη, λόγω φόρτου εργασίας.</w:t>
      </w:r>
    </w:p>
    <w:p w14:paraId="6B86BC5F" w14:textId="77777777" w:rsidR="00CA44E2" w:rsidRDefault="009A1593">
      <w:pPr>
        <w:spacing w:after="0" w:line="600" w:lineRule="auto"/>
        <w:ind w:firstLine="720"/>
        <w:jc w:val="both"/>
        <w:rPr>
          <w:rFonts w:eastAsia="Times New Roman"/>
          <w:szCs w:val="24"/>
        </w:rPr>
      </w:pPr>
      <w:r>
        <w:rPr>
          <w:rFonts w:eastAsia="Times New Roman"/>
          <w:szCs w:val="24"/>
        </w:rPr>
        <w:t>Η πρώτη με αριθμό 287/13-12-2016 επίκαιρη ερώτησ</w:t>
      </w:r>
      <w:r>
        <w:rPr>
          <w:rFonts w:eastAsia="Times New Roman"/>
          <w:szCs w:val="24"/>
        </w:rPr>
        <w:t xml:space="preserve">η δεύτερου κύκλου του Βουλευτή Λέσβου του Συνασπισμού Ριζοσπαστικής Αριστεράς κ. </w:t>
      </w:r>
      <w:r>
        <w:rPr>
          <w:rFonts w:eastAsia="Times New Roman"/>
          <w:bCs/>
          <w:szCs w:val="24"/>
        </w:rPr>
        <w:t>Γεωργίου Πάλλη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szCs w:val="24"/>
        </w:rPr>
        <w:t xml:space="preserve"> σχετικά με την υλοποίηση των προγραμμάτων καταρροϊκού και μελιταίου πυρετού στη Λέσβο και τη λειτουργία της Δ</w:t>
      </w:r>
      <w:r>
        <w:rPr>
          <w:rFonts w:eastAsia="Times New Roman"/>
          <w:szCs w:val="24"/>
        </w:rPr>
        <w:t>ιεύθυνσης Κτηνιατρικής, δεν θα συζητηθεί λόγω κωλύματος του κυρίου Υπουργού κ. Ευάγγελο Αποστόλου, λόγω φόρτου εργασίας.</w:t>
      </w:r>
    </w:p>
    <w:p w14:paraId="6B86BC60"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Η τρίτη με αριθμό 277/9-12-2016 επίκαιρη ερώτηση δεύτερου κύκλου του Βουλευτή Αρκαδίας της Δημοκρατικής Συμπαράταξης ΠΑΣΟΚ-ΔΗΜΑΡ κ. </w:t>
      </w:r>
      <w:r>
        <w:rPr>
          <w:rFonts w:eastAsia="Times New Roman"/>
          <w:bCs/>
          <w:szCs w:val="24"/>
        </w:rPr>
        <w:t>Οδυ</w:t>
      </w:r>
      <w:r>
        <w:rPr>
          <w:rFonts w:eastAsia="Times New Roman"/>
          <w:bCs/>
          <w:szCs w:val="24"/>
        </w:rPr>
        <w:t>σσέα Κωνσταντινόπουλου</w:t>
      </w:r>
      <w:r>
        <w:rPr>
          <w:rFonts w:eastAsia="Times New Roman"/>
          <w:szCs w:val="24"/>
        </w:rPr>
        <w:t xml:space="preserve"> προς τον Υπουργό </w:t>
      </w:r>
      <w:r>
        <w:rPr>
          <w:rFonts w:eastAsia="Times New Roman"/>
          <w:bCs/>
          <w:szCs w:val="24"/>
        </w:rPr>
        <w:t>Οικονομίας και Ανάπτυξης,</w:t>
      </w:r>
      <w:r>
        <w:rPr>
          <w:rFonts w:eastAsia="Times New Roman"/>
          <w:szCs w:val="24"/>
        </w:rPr>
        <w:t xml:space="preserve"> σχετικά με την ένταξη του έργου β΄ φάσης της επέκτασης δικτύου διανομής τηλεθέρμανσης στη Μεγαλόπολη Αρκαδίας, δεν θα συζητηθεί λόγω κωλύματος του κυρίου Υπουργού, κ. Αλέξανδρο </w:t>
      </w:r>
      <w:proofErr w:type="spellStart"/>
      <w:r>
        <w:rPr>
          <w:rFonts w:eastAsia="Times New Roman"/>
          <w:szCs w:val="24"/>
        </w:rPr>
        <w:t>Χαρίτση</w:t>
      </w:r>
      <w:proofErr w:type="spellEnd"/>
      <w:r>
        <w:rPr>
          <w:rFonts w:eastAsia="Times New Roman"/>
          <w:szCs w:val="24"/>
        </w:rPr>
        <w:t>, λόγω</w:t>
      </w:r>
      <w:r>
        <w:rPr>
          <w:rFonts w:eastAsia="Times New Roman"/>
          <w:szCs w:val="24"/>
        </w:rPr>
        <w:t xml:space="preserve"> ανειλημμένων υποχρεώσεων.</w:t>
      </w:r>
    </w:p>
    <w:p w14:paraId="6B86BC61" w14:textId="77777777" w:rsidR="00CA44E2" w:rsidRDefault="009A1593">
      <w:pPr>
        <w:spacing w:after="0" w:line="600" w:lineRule="auto"/>
        <w:ind w:firstLine="720"/>
        <w:jc w:val="both"/>
        <w:rPr>
          <w:rFonts w:eastAsia="Times New Roman"/>
          <w:szCs w:val="24"/>
        </w:rPr>
      </w:pPr>
      <w:r>
        <w:rPr>
          <w:rFonts w:eastAsia="Times New Roman"/>
          <w:szCs w:val="24"/>
        </w:rPr>
        <w:t xml:space="preserve"> Κυρίες και κύριοι συνάδελφοι, ολοκληρώθηκε η συζήτηση των επίκαιρων ερωτήσεων.</w:t>
      </w:r>
    </w:p>
    <w:p w14:paraId="6B86BC62"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κύριοι συνάδελφοι, έχουν διανεμηθεί τα Πρακτικά των συνεδριάσεων της Πέμπτης 3</w:t>
      </w:r>
      <w:r>
        <w:rPr>
          <w:rFonts w:eastAsia="Times New Roman"/>
          <w:szCs w:val="24"/>
          <w:vertAlign w:val="superscript"/>
        </w:rPr>
        <w:t xml:space="preserve"> </w:t>
      </w:r>
      <w:r>
        <w:rPr>
          <w:rFonts w:eastAsia="Times New Roman"/>
          <w:szCs w:val="24"/>
        </w:rPr>
        <w:t>Νοεμβρίου 2016 και της Παρασκευής 4 Νοεμβρίου 2016 και ερωτ</w:t>
      </w:r>
      <w:r>
        <w:rPr>
          <w:rFonts w:eastAsia="Times New Roman"/>
          <w:szCs w:val="24"/>
        </w:rPr>
        <w:t>άται το Σώμα αν τα επικυρώνει.</w:t>
      </w:r>
    </w:p>
    <w:p w14:paraId="6B86BC63" w14:textId="77777777" w:rsidR="00CA44E2" w:rsidRDefault="009A1593">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B86BC64" w14:textId="77777777" w:rsidR="00CA44E2" w:rsidRDefault="009A1593">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Συνεπώς τα Πρακτικά της Πέμπτης 3</w:t>
      </w:r>
      <w:r>
        <w:rPr>
          <w:rFonts w:eastAsia="Times New Roman"/>
          <w:szCs w:val="24"/>
          <w:vertAlign w:val="superscript"/>
        </w:rPr>
        <w:t xml:space="preserve"> </w:t>
      </w:r>
      <w:r>
        <w:rPr>
          <w:rFonts w:eastAsia="Times New Roman"/>
          <w:szCs w:val="24"/>
        </w:rPr>
        <w:t>Νοεμβρίου 2016 και της Παρασκευής 4 Νοεμβρίου 2016 επικυρώθηκαν.</w:t>
      </w:r>
    </w:p>
    <w:p w14:paraId="6B86BC65" w14:textId="77777777" w:rsidR="00CA44E2" w:rsidRDefault="009A1593">
      <w:pPr>
        <w:spacing w:after="0" w:line="600" w:lineRule="auto"/>
        <w:ind w:firstLine="720"/>
        <w:jc w:val="center"/>
        <w:rPr>
          <w:rFonts w:eastAsia="Times New Roman"/>
          <w:color w:val="FF0000"/>
          <w:szCs w:val="24"/>
        </w:rPr>
      </w:pPr>
      <w:r w:rsidRPr="0014797E">
        <w:rPr>
          <w:rFonts w:eastAsia="Times New Roman"/>
          <w:color w:val="FF0000"/>
          <w:szCs w:val="24"/>
        </w:rPr>
        <w:t>(</w:t>
      </w:r>
      <w:r w:rsidRPr="0014797E">
        <w:rPr>
          <w:rFonts w:eastAsia="Times New Roman"/>
          <w:color w:val="FF0000"/>
          <w:szCs w:val="24"/>
        </w:rPr>
        <w:t>ΑΛΛΑΓΗ ΣΕΛΙΔΑΣ</w:t>
      </w:r>
      <w:r>
        <w:rPr>
          <w:rFonts w:eastAsia="Times New Roman"/>
          <w:color w:val="FF0000"/>
          <w:szCs w:val="24"/>
        </w:rPr>
        <w:t xml:space="preserve"> ΛΟΓΩ ΑΛΛΑΓΗΣ ΘΕΜΑΤΟΣ</w:t>
      </w:r>
      <w:r w:rsidRPr="0014797E">
        <w:rPr>
          <w:rFonts w:eastAsia="Times New Roman"/>
          <w:color w:val="FF0000"/>
          <w:szCs w:val="24"/>
        </w:rPr>
        <w:t>)</w:t>
      </w:r>
    </w:p>
    <w:p w14:paraId="6B86BC66" w14:textId="77777777" w:rsidR="00CA44E2" w:rsidRDefault="009A1593">
      <w:pPr>
        <w:spacing w:after="0" w:line="600" w:lineRule="auto"/>
        <w:jc w:val="both"/>
        <w:rPr>
          <w:rFonts w:eastAsia="Times New Roman"/>
          <w:szCs w:val="24"/>
        </w:rPr>
      </w:pPr>
      <w:r>
        <w:rPr>
          <w:rFonts w:eastAsia="Times New Roman"/>
          <w:szCs w:val="24"/>
        </w:rPr>
        <w:tab/>
      </w:r>
      <w:r>
        <w:rPr>
          <w:rFonts w:eastAsia="Times New Roman"/>
          <w:b/>
          <w:szCs w:val="24"/>
        </w:rPr>
        <w:t xml:space="preserve">ΠΡΟΕΔΡΕΥΩΝ </w:t>
      </w:r>
      <w:r>
        <w:rPr>
          <w:rFonts w:eastAsia="Times New Roman"/>
          <w:b/>
          <w:szCs w:val="24"/>
        </w:rPr>
        <w:t>(Σπυρίδων Λυκούδης):</w:t>
      </w:r>
      <w:r>
        <w:rPr>
          <w:rFonts w:eastAsia="Times New Roman"/>
          <w:szCs w:val="24"/>
        </w:rPr>
        <w:t xml:space="preserve"> Κυρίες και κύριοι συνάδελφοι, εισερχόμαστε στην </w:t>
      </w:r>
      <w:r>
        <w:rPr>
          <w:rFonts w:eastAsia="Times New Roman"/>
          <w:szCs w:val="24"/>
        </w:rPr>
        <w:t xml:space="preserve">συμπληρωματική </w:t>
      </w:r>
      <w:r>
        <w:rPr>
          <w:rFonts w:eastAsia="Times New Roman"/>
          <w:szCs w:val="24"/>
        </w:rPr>
        <w:t xml:space="preserve">ημερήσια διάταξη της </w:t>
      </w:r>
    </w:p>
    <w:p w14:paraId="6B86BC67" w14:textId="77777777" w:rsidR="00CA44E2" w:rsidRDefault="009A1593">
      <w:pPr>
        <w:spacing w:after="0" w:line="600" w:lineRule="auto"/>
        <w:ind w:firstLine="720"/>
        <w:jc w:val="center"/>
        <w:rPr>
          <w:rFonts w:eastAsia="Times New Roman"/>
          <w:b/>
          <w:szCs w:val="24"/>
        </w:rPr>
      </w:pPr>
      <w:r>
        <w:rPr>
          <w:rFonts w:eastAsia="Times New Roman"/>
          <w:b/>
          <w:szCs w:val="24"/>
        </w:rPr>
        <w:t>ΝΟΜΟΘΕΤΙΚΗΣ ΕΡΓΑΣΙΑΣ</w:t>
      </w:r>
    </w:p>
    <w:p w14:paraId="6B86BC68" w14:textId="77777777" w:rsidR="00CA44E2" w:rsidRDefault="009A1593">
      <w:pPr>
        <w:spacing w:after="0"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Δικαιοσύνης, Διαφάνειας και Α</w:t>
      </w:r>
      <w:r>
        <w:rPr>
          <w:rFonts w:eastAsia="Times New Roman"/>
          <w:szCs w:val="24"/>
        </w:rPr>
        <w:t xml:space="preserve">νθρωπίνων Δικαιωμάτων: «Πτωχευτικός Κώδικας, Διοικητική Δικαιοσύνη, Τέλη-Παράβολα, Οικειοθελής αποκάλυψη αδήλωτων εισοδημάτων, Ηλεκτρονικές συναλλαγές, Τροποποιήσεις του </w:t>
      </w:r>
      <w:r>
        <w:rPr>
          <w:rFonts w:eastAsia="Times New Roman"/>
          <w:szCs w:val="24"/>
        </w:rPr>
        <w:t>ν.</w:t>
      </w:r>
      <w:r>
        <w:rPr>
          <w:rFonts w:eastAsia="Times New Roman"/>
          <w:szCs w:val="24"/>
        </w:rPr>
        <w:t xml:space="preserve">4270/2014 και λοιπές διατάξεις». </w:t>
      </w:r>
    </w:p>
    <w:p w14:paraId="6B86BC69" w14:textId="77777777" w:rsidR="00CA44E2" w:rsidRDefault="009A1593">
      <w:pPr>
        <w:spacing w:after="0" w:line="600" w:lineRule="auto"/>
        <w:ind w:firstLine="720"/>
        <w:jc w:val="both"/>
        <w:rPr>
          <w:rFonts w:eastAsia="Times New Roman"/>
          <w:szCs w:val="24"/>
        </w:rPr>
      </w:pPr>
      <w:r>
        <w:rPr>
          <w:rFonts w:eastAsia="Times New Roman"/>
          <w:szCs w:val="24"/>
        </w:rPr>
        <w:lastRenderedPageBreak/>
        <w:t>Η Διάσκεψη των Προέδρων αποφάσισε στη συνεδρίαση τ</w:t>
      </w:r>
      <w:r>
        <w:rPr>
          <w:rFonts w:eastAsia="Times New Roman"/>
          <w:szCs w:val="24"/>
        </w:rPr>
        <w:t>ης 9ης Δεκεμβρίου 2016 τη συζήτηση του νομοσχεδίου σε δύο συνεδριάσεις. Στη σημερινή συνεδρίαση θα συζητηθεί το νομοσχέδιο επί της αρχής. Στη συνεδρίαση της Δευτέρας 19</w:t>
      </w:r>
      <w:r>
        <w:rPr>
          <w:rFonts w:eastAsia="Times New Roman"/>
          <w:szCs w:val="24"/>
          <w:vertAlign w:val="superscript"/>
        </w:rPr>
        <w:t>ης</w:t>
      </w:r>
      <w:r>
        <w:rPr>
          <w:rFonts w:eastAsia="Times New Roman"/>
          <w:szCs w:val="24"/>
        </w:rPr>
        <w:t xml:space="preserve"> Δεκεμβρίου του 2016 θα συζητηθούν τα άρθρα και οι τροπολογίες του νομοσχεδίου ως μια </w:t>
      </w:r>
      <w:r>
        <w:rPr>
          <w:rFonts w:eastAsia="Times New Roman"/>
          <w:szCs w:val="24"/>
        </w:rPr>
        <w:t>ενότητα.</w:t>
      </w:r>
    </w:p>
    <w:p w14:paraId="6B86BC6A" w14:textId="77777777" w:rsidR="00CA44E2" w:rsidRDefault="009A1593">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FF38EC">
        <w:rPr>
          <w:rFonts w:eastAsia="Times New Roman"/>
          <w:b/>
          <w:szCs w:val="24"/>
        </w:rPr>
        <w:t>ΝΙΚΗΤΑΣ ΚΑΚΛΑΜΑΝΗΣ</w:t>
      </w:r>
      <w:r w:rsidRPr="00CD0AEE">
        <w:rPr>
          <w:rFonts w:eastAsia="Times New Roman"/>
          <w:szCs w:val="24"/>
        </w:rPr>
        <w:t>)</w:t>
      </w:r>
    </w:p>
    <w:p w14:paraId="6B86BC6B" w14:textId="77777777" w:rsidR="00CA44E2" w:rsidRDefault="009A159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διαδικασία θα είναι όπως ήταν του προηγουμένου νομοσχεδίου και πλέον νόμου. Δηλαδή, για όσους συναδέλφους θέλουν να μιλήσουν, κατά τη διάρκεια κατά την οποία θα μιλούν οι δύο πρώτοι </w:t>
      </w:r>
      <w:r>
        <w:rPr>
          <w:rFonts w:eastAsia="Times New Roman"/>
          <w:szCs w:val="24"/>
        </w:rPr>
        <w:t>εισηγητές</w:t>
      </w:r>
      <w:r>
        <w:rPr>
          <w:rFonts w:eastAsia="Times New Roman"/>
          <w:szCs w:val="24"/>
        </w:rPr>
        <w:t>, θα γίνει ηλεκτρονική εγγραφή. Δεν καθορίζω τη λήξη της σημερ</w:t>
      </w:r>
      <w:r>
        <w:rPr>
          <w:rFonts w:eastAsia="Times New Roman"/>
          <w:szCs w:val="24"/>
        </w:rPr>
        <w:t xml:space="preserve">ινής συνεδρίασης, γιατί θα δούμε πόσοι θα εγγραφούν και κατά τη διάρκεια της συζήτησης και σε συνεννόηση με το Σώμα και κυρίως τους Κοινοβουλευτικούς Εκπροσώπους των κομμάτων, θα </w:t>
      </w:r>
      <w:r>
        <w:rPr>
          <w:rFonts w:eastAsia="Times New Roman"/>
          <w:szCs w:val="24"/>
        </w:rPr>
        <w:lastRenderedPageBreak/>
        <w:t>δούμε πότε θα τελειώσουμε σήμερα, γιατί θα τελειώσουμε σήμερα και θα ψηφίσουμ</w:t>
      </w:r>
      <w:r>
        <w:rPr>
          <w:rFonts w:eastAsia="Times New Roman"/>
          <w:szCs w:val="24"/>
        </w:rPr>
        <w:t>ε επί της αρχής.</w:t>
      </w:r>
    </w:p>
    <w:p w14:paraId="6B86BC6C" w14:textId="77777777" w:rsidR="00CA44E2" w:rsidRDefault="009A1593">
      <w:pPr>
        <w:spacing w:after="0" w:line="600" w:lineRule="auto"/>
        <w:ind w:firstLine="720"/>
        <w:jc w:val="both"/>
        <w:rPr>
          <w:rFonts w:eastAsia="Times New Roman"/>
          <w:szCs w:val="24"/>
        </w:rPr>
      </w:pPr>
      <w:r>
        <w:rPr>
          <w:rFonts w:eastAsia="Times New Roman"/>
          <w:szCs w:val="24"/>
        </w:rPr>
        <w:t>Κύριε Υπουργέ, πότε θέλετε να μιλήσετε;</w:t>
      </w:r>
    </w:p>
    <w:p w14:paraId="6B86BC6D" w14:textId="77777777" w:rsidR="00CA44E2" w:rsidRDefault="009A1593">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Κατά τη διάρκεια της συζήτησης.</w:t>
      </w:r>
    </w:p>
    <w:p w14:paraId="6B86BC6E" w14:textId="77777777" w:rsidR="00CA44E2" w:rsidRDefault="009A159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Δηλαδή, ολοκληρώνοντας οι </w:t>
      </w:r>
      <w:r>
        <w:rPr>
          <w:rFonts w:eastAsia="Times New Roman"/>
          <w:szCs w:val="24"/>
        </w:rPr>
        <w:t xml:space="preserve">εισηγητές </w:t>
      </w:r>
      <w:r>
        <w:rPr>
          <w:rFonts w:eastAsia="Times New Roman"/>
          <w:szCs w:val="24"/>
        </w:rPr>
        <w:t xml:space="preserve">και οι </w:t>
      </w:r>
      <w:r>
        <w:rPr>
          <w:rFonts w:eastAsia="Times New Roman"/>
          <w:szCs w:val="24"/>
        </w:rPr>
        <w:t>αγορητές</w:t>
      </w:r>
      <w:r>
        <w:rPr>
          <w:rFonts w:eastAsia="Times New Roman"/>
          <w:szCs w:val="24"/>
        </w:rPr>
        <w:t>;</w:t>
      </w:r>
    </w:p>
    <w:p w14:paraId="6B86BC6F" w14:textId="77777777" w:rsidR="00CA44E2" w:rsidRDefault="009A1593">
      <w:pPr>
        <w:spacing w:after="0" w:line="600" w:lineRule="auto"/>
        <w:ind w:firstLine="720"/>
        <w:jc w:val="both"/>
        <w:rPr>
          <w:rFonts w:eastAsia="Times New Roman"/>
          <w:szCs w:val="24"/>
        </w:rPr>
      </w:pPr>
      <w:r>
        <w:rPr>
          <w:rFonts w:eastAsia="Times New Roman"/>
          <w:b/>
          <w:szCs w:val="24"/>
        </w:rPr>
        <w:t>Σ</w:t>
      </w:r>
      <w:r>
        <w:rPr>
          <w:rFonts w:eastAsia="Times New Roman"/>
          <w:b/>
          <w:szCs w:val="24"/>
        </w:rPr>
        <w:t>ΤΑΥΡΟΣ ΚΟΝΤΟΝΗΣ (Υπουργός Δικαιοσύνης, Διαφάνειας και Ανθρωπίνων Δικαιωμάτων):</w:t>
      </w:r>
      <w:r>
        <w:rPr>
          <w:rFonts w:eastAsia="Times New Roman"/>
          <w:szCs w:val="24"/>
        </w:rPr>
        <w:t xml:space="preserve"> Μετά τους </w:t>
      </w:r>
      <w:r>
        <w:rPr>
          <w:rFonts w:eastAsia="Times New Roman"/>
          <w:szCs w:val="24"/>
        </w:rPr>
        <w:t xml:space="preserve">εισηγητές </w:t>
      </w:r>
      <w:r>
        <w:rPr>
          <w:rFonts w:eastAsia="Times New Roman"/>
          <w:szCs w:val="24"/>
        </w:rPr>
        <w:t xml:space="preserve">και </w:t>
      </w:r>
      <w:r>
        <w:rPr>
          <w:rFonts w:eastAsia="Times New Roman"/>
          <w:szCs w:val="24"/>
        </w:rPr>
        <w:t>αγορητές</w:t>
      </w:r>
      <w:r>
        <w:rPr>
          <w:rFonts w:eastAsia="Times New Roman"/>
          <w:szCs w:val="24"/>
        </w:rPr>
        <w:t>.</w:t>
      </w:r>
    </w:p>
    <w:p w14:paraId="6B86BC70" w14:textId="77777777" w:rsidR="00CA44E2" w:rsidRDefault="009A159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Όταν θα ανέβετε στο Βήμα, πέραν της ομιλίας επί του σχεδίου νόμου, πείτε μας και για τις βουλευτικές τρ</w:t>
      </w:r>
      <w:r>
        <w:rPr>
          <w:rFonts w:eastAsia="Times New Roman"/>
          <w:szCs w:val="24"/>
        </w:rPr>
        <w:t>οπολογίες. Οι υπουργικές τροπολογίες θεωρώ αυτονόητο ότι γίνονται δεκτές. Αν υπάρχουν τροπολογίες άλλων Υπουργών, θα έλθουν να τις υπερασπιστούν κατά τη διάρκεια της συζήτησης της Δευτέρας.</w:t>
      </w:r>
    </w:p>
    <w:p w14:paraId="6B86BC7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Εσείς, εάν υπάρχουν βουλευτικές, για τις οποίες έχετε ήδη ετοιμαστ</w:t>
      </w:r>
      <w:r>
        <w:rPr>
          <w:rFonts w:eastAsia="Times New Roman" w:cs="Times New Roman"/>
          <w:szCs w:val="24"/>
        </w:rPr>
        <w:t>εί ποιες θα κάνετε δεκτές, μας το λέτε τώρα ή μέχρι το πέρας της συνεδριάσεως σήμερα, για να ξέρουν οι συνάδελφοι τη Δευτέρα και να τοποθετηθούν εξαρχής. Για όσες, λοιπόν, έχετε καταλήξει ότι θα κάνετε δεκτές από τις τροπολογίες των συναδέλφων, να μας το π</w:t>
      </w:r>
      <w:r>
        <w:rPr>
          <w:rFonts w:eastAsia="Times New Roman" w:cs="Times New Roman"/>
          <w:szCs w:val="24"/>
        </w:rPr>
        <w:t>είτε, για να ξέρουμε, όπως επίσης και εάν προκύψουν νομοτεχνικές βελτιώσεις κατά τη διάρκεια της συζήτησης, μπορείτε να ζητήσετε τον λόγο, για να τις παρουσιάσετε και να τις καταθέστε στα Πρακτικά.</w:t>
      </w:r>
    </w:p>
    <w:p w14:paraId="6B86BC7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Τη Δευτέρα θα μπορούν να εγγραφούν ξανά ο</w:t>
      </w:r>
      <w:r>
        <w:rPr>
          <w:rFonts w:eastAsia="Times New Roman" w:cs="Times New Roman"/>
          <w:szCs w:val="24"/>
        </w:rPr>
        <w:t>μιλητές;</w:t>
      </w:r>
    </w:p>
    <w:p w14:paraId="6B86BC7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προβλέπω ότι θα εξαντληθεί ο κατάλογος σήμερα, δεν θα ισχύσει ότι όσοι δεν προλάβουν να μιλήσουν σήμερα προτάσσονται για τη Δευτέρα. Επομένως, ναι, με τον ίδιο τρόπο πάλι την ώρα που θα μιλούν οι δύο πρώτοι </w:t>
      </w:r>
      <w:r>
        <w:rPr>
          <w:rFonts w:eastAsia="Times New Roman" w:cs="Times New Roman"/>
          <w:szCs w:val="24"/>
        </w:rPr>
        <w:t>γενικοί εισηγητές</w:t>
      </w:r>
      <w:r>
        <w:rPr>
          <w:rFonts w:eastAsia="Times New Roman" w:cs="Times New Roman"/>
          <w:szCs w:val="24"/>
        </w:rPr>
        <w:t xml:space="preserve">, </w:t>
      </w:r>
      <w:r>
        <w:rPr>
          <w:rFonts w:eastAsia="Times New Roman" w:cs="Times New Roman"/>
          <w:szCs w:val="24"/>
        </w:rPr>
        <w:lastRenderedPageBreak/>
        <w:t xml:space="preserve">όσοι θέλετε να πάρετε τον λόγο, είτε για τροπολογίες είτε για τα άρθρα, θα ξαναγραφτείτε. Γιατί προβλέπω ότι μάλλον θα τελειώσουμε σήμερα, οπότε θα γίνει ξανά εγγραφή. </w:t>
      </w:r>
    </w:p>
    <w:p w14:paraId="6B86BC7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 της διαδικασίας υπάρχει κάποια άλλη παρατήρηση ή αντίρρηση; Όχι.</w:t>
      </w:r>
      <w:r>
        <w:rPr>
          <w:rFonts w:eastAsia="Times New Roman" w:cs="Times New Roman"/>
          <w:szCs w:val="24"/>
        </w:rPr>
        <w:t xml:space="preserve"> Επομένως, ξεκινάμε.</w:t>
      </w:r>
    </w:p>
    <w:p w14:paraId="6B86BC7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ΠΑΠΑΦΙΛΙΠΠΟΥ: </w:t>
      </w:r>
      <w:r>
        <w:rPr>
          <w:rFonts w:eastAsia="Times New Roman" w:cs="Times New Roman"/>
          <w:szCs w:val="24"/>
        </w:rPr>
        <w:t>Τη Δευτέρα στις 18.</w:t>
      </w:r>
      <w:r>
        <w:rPr>
          <w:rFonts w:eastAsia="Times New Roman" w:cs="Times New Roman"/>
          <w:szCs w:val="24"/>
        </w:rPr>
        <w:t xml:space="preserve">00΄ </w:t>
      </w:r>
      <w:r>
        <w:rPr>
          <w:rFonts w:eastAsia="Times New Roman" w:cs="Times New Roman"/>
          <w:szCs w:val="24"/>
        </w:rPr>
        <w:t xml:space="preserve">το απόγευμα θα ξεκινήσουμε; </w:t>
      </w:r>
    </w:p>
    <w:p w14:paraId="6B86BC7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στις 18.</w:t>
      </w:r>
      <w:r>
        <w:rPr>
          <w:rFonts w:eastAsia="Times New Roman" w:cs="Times New Roman"/>
          <w:szCs w:val="24"/>
        </w:rPr>
        <w:t>00΄</w:t>
      </w:r>
      <w:r>
        <w:rPr>
          <w:rFonts w:eastAsia="Times New Roman" w:cs="Times New Roman"/>
          <w:szCs w:val="24"/>
        </w:rPr>
        <w:t xml:space="preserve">. Θα ξεκινήσει λίγο νωρίτερα ο κοινοβουλευτικός </w:t>
      </w:r>
      <w:r>
        <w:rPr>
          <w:rFonts w:eastAsia="Times New Roman" w:cs="Times New Roman"/>
          <w:szCs w:val="24"/>
        </w:rPr>
        <w:t xml:space="preserve">έλεγχος </w:t>
      </w:r>
      <w:r>
        <w:rPr>
          <w:rFonts w:eastAsia="Times New Roman" w:cs="Times New Roman"/>
          <w:szCs w:val="24"/>
        </w:rPr>
        <w:t>και στις 18.</w:t>
      </w:r>
      <w:r>
        <w:rPr>
          <w:rFonts w:eastAsia="Times New Roman" w:cs="Times New Roman"/>
          <w:szCs w:val="24"/>
        </w:rPr>
        <w:t xml:space="preserve">00΄ </w:t>
      </w:r>
      <w:r>
        <w:rPr>
          <w:rFonts w:eastAsia="Times New Roman" w:cs="Times New Roman"/>
          <w:szCs w:val="24"/>
        </w:rPr>
        <w:t xml:space="preserve">θα ξεκινήσει η συζήτηση επί των άρθρων </w:t>
      </w:r>
      <w:r>
        <w:rPr>
          <w:rFonts w:eastAsia="Times New Roman" w:cs="Times New Roman"/>
          <w:szCs w:val="24"/>
        </w:rPr>
        <w:t>και των τροπολογιών.</w:t>
      </w:r>
    </w:p>
    <w:p w14:paraId="6B86BC7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Τσίρκα, έχετε τον λόγο.</w:t>
      </w:r>
    </w:p>
    <w:p w14:paraId="6B86BC7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Ευχαριστώ, κύριε Πρόεδρε.</w:t>
      </w:r>
    </w:p>
    <w:p w14:paraId="6B86BC7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Βουλευτές, μόλις χθες και με ευρεία πλειοψηφία εγκρίθηκε από την Ολομέλεια της Βουλής η χορήγηση έκτακτης οικονομικής ενίσχυσης</w:t>
      </w:r>
      <w:r>
        <w:rPr>
          <w:rFonts w:eastAsia="Times New Roman" w:cs="Times New Roman"/>
          <w:szCs w:val="24"/>
        </w:rPr>
        <w:t xml:space="preserve"> προς τους συνταξιούχους. Και ήταν μια ψηφοφορία που έπεσαν οι μάσκες. Την ώρα μάλιστα που η χώρα δίνει μια μεγάλη μάχη, κανείς δεν μπορεί να κατανοήσει τι ακριβώς σημαίνει το «ΠΑΡΩΝ» σε μια ευεργετική νομοθετική πρωτοβουλία.</w:t>
      </w:r>
    </w:p>
    <w:p w14:paraId="6B86BC7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Την ίδια ώρα, όμως, που κάποιο</w:t>
      </w:r>
      <w:r>
        <w:rPr>
          <w:rFonts w:eastAsia="Times New Roman" w:cs="Times New Roman"/>
          <w:szCs w:val="24"/>
        </w:rPr>
        <w:t>ι ταυτίζονται με τις πιο ακραίες θέσεις των δανειστών, που θέλουν τη βύθιση της χώρας και της ελληνικής οικονομίας, την ώρα που κάποιοι ακολουθούν τον Σόιμπλε και τους ακραίους δανειστές, εμείς είμαστε αποφασισμένοι να βγάλουμε τη χώρα απ’ αυτό το αδιέξοδο</w:t>
      </w:r>
      <w:r>
        <w:rPr>
          <w:rFonts w:eastAsia="Times New Roman" w:cs="Times New Roman"/>
          <w:szCs w:val="24"/>
        </w:rPr>
        <w:t xml:space="preserve">, για το οποίο η Αξιωματική Αντιπολίτευση έχει τεράστια ευθύνη. Αποδείξατε για μια ακόμη φορά ότι αυτή η στάση σας αποδεικνύει περίτρανα ότι είστε πρόθυμοι να υπηρετήσετε τις πιο ακραίες, τις πιο σκληρές αντιλαϊκές πολιτικές. </w:t>
      </w:r>
    </w:p>
    <w:p w14:paraId="6B86BC7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Πράγματι, νομοθετώντας σ’ ένα</w:t>
      </w:r>
      <w:r>
        <w:rPr>
          <w:rFonts w:eastAsia="Times New Roman" w:cs="Times New Roman"/>
          <w:szCs w:val="24"/>
        </w:rPr>
        <w:t xml:space="preserve"> δύσκολο οικονομικό περιβάλλον, σε μια δύσκολη οικονομική συγκυρία, έρχεται σήμερα από την Κυβέρνηση ένα ακόμη νομοσχέδιο, που περιλαμβάνει ριζικές τομές</w:t>
      </w:r>
      <w:r>
        <w:rPr>
          <w:rFonts w:eastAsia="Times New Roman" w:cs="Times New Roman"/>
          <w:szCs w:val="24"/>
        </w:rPr>
        <w:t>,</w:t>
      </w:r>
      <w:r>
        <w:rPr>
          <w:rFonts w:eastAsia="Times New Roman" w:cs="Times New Roman"/>
          <w:szCs w:val="24"/>
        </w:rPr>
        <w:t xml:space="preserve"> τόσο στον ευαίσθητο τομέα της </w:t>
      </w:r>
      <w:r>
        <w:rPr>
          <w:rFonts w:eastAsia="Times New Roman" w:cs="Times New Roman"/>
          <w:szCs w:val="24"/>
        </w:rPr>
        <w:t>δ</w:t>
      </w:r>
      <w:r>
        <w:rPr>
          <w:rFonts w:eastAsia="Times New Roman" w:cs="Times New Roman"/>
          <w:szCs w:val="24"/>
        </w:rPr>
        <w:t>ικαιοσύνης, όσο και σε θέματα σχετικά με την καταπολέμηση της φοροδιαφ</w:t>
      </w:r>
      <w:r>
        <w:rPr>
          <w:rFonts w:eastAsia="Times New Roman" w:cs="Times New Roman"/>
          <w:szCs w:val="24"/>
        </w:rPr>
        <w:t>υγής. Πρόκειται για ρυθμίσεις</w:t>
      </w:r>
      <w:r>
        <w:rPr>
          <w:rFonts w:eastAsia="Times New Roman" w:cs="Times New Roman"/>
          <w:szCs w:val="24"/>
        </w:rPr>
        <w:t>,</w:t>
      </w:r>
      <w:r>
        <w:rPr>
          <w:rFonts w:eastAsia="Times New Roman" w:cs="Times New Roman"/>
          <w:szCs w:val="24"/>
        </w:rPr>
        <w:t xml:space="preserve"> που ανοίγουν τον δρόμο για ανάκαμψη της οικονομίας. Έχουν τεθεί</w:t>
      </w:r>
      <w:r>
        <w:rPr>
          <w:rFonts w:eastAsia="Times New Roman" w:cs="Times New Roman"/>
          <w:szCs w:val="24"/>
        </w:rPr>
        <w:t>,</w:t>
      </w:r>
      <w:r>
        <w:rPr>
          <w:rFonts w:eastAsia="Times New Roman" w:cs="Times New Roman"/>
          <w:szCs w:val="24"/>
        </w:rPr>
        <w:t xml:space="preserve"> τόσο στον δημόσιο διάλογο</w:t>
      </w:r>
      <w:r>
        <w:rPr>
          <w:rFonts w:eastAsia="Times New Roman" w:cs="Times New Roman"/>
          <w:szCs w:val="24"/>
        </w:rPr>
        <w:t>,</w:t>
      </w:r>
      <w:r>
        <w:rPr>
          <w:rFonts w:eastAsia="Times New Roman" w:cs="Times New Roman"/>
          <w:szCs w:val="24"/>
        </w:rPr>
        <w:t xml:space="preserve"> όσο και στη δημόσια διαβούλευση όλο το προηγούμενο διάστημα και έρχεται να προστεθεί στις νομοθετικές πρωτοβουλίες, που αφήνουν θετικ</w:t>
      </w:r>
      <w:r>
        <w:rPr>
          <w:rFonts w:eastAsia="Times New Roman" w:cs="Times New Roman"/>
          <w:szCs w:val="24"/>
        </w:rPr>
        <w:t xml:space="preserve">ό αποτύπωμα στην κατεύθυνση της διαφάνειας, της επιτάχυνσης της απονομής της δικαιοσύνης, της καταπολέμησης της φοροδιαφυγής, αλλά και της ενίσχυσης της πρόσβασης πολιτών στη δικαστική προστασία. </w:t>
      </w:r>
    </w:p>
    <w:p w14:paraId="6B86BC7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Κάνουμε, λοιπόν, πράξη βασικές δεσμεύσεις μας, για τις οποί</w:t>
      </w:r>
      <w:r>
        <w:rPr>
          <w:rFonts w:eastAsia="Times New Roman" w:cs="Times New Roman"/>
          <w:szCs w:val="24"/>
        </w:rPr>
        <w:t>ες ο ελληνικός λαός μάς εμπιστεύθηκε και μας τίμησε με την ψήφο του. Με τις τροποποιήσεις</w:t>
      </w:r>
      <w:r>
        <w:rPr>
          <w:rFonts w:eastAsia="Times New Roman" w:cs="Times New Roman"/>
          <w:szCs w:val="24"/>
        </w:rPr>
        <w:t>,</w:t>
      </w:r>
      <w:r>
        <w:rPr>
          <w:rFonts w:eastAsia="Times New Roman" w:cs="Times New Roman"/>
          <w:szCs w:val="24"/>
        </w:rPr>
        <w:t xml:space="preserve"> που περιλαμβάνει το πολυνομοσχέδιο για την αναμόρ</w:t>
      </w:r>
      <w:r>
        <w:rPr>
          <w:rFonts w:eastAsia="Times New Roman" w:cs="Times New Roman"/>
          <w:szCs w:val="24"/>
        </w:rPr>
        <w:lastRenderedPageBreak/>
        <w:t>φωση του Πτωχευτικού Κώδικα</w:t>
      </w:r>
      <w:r>
        <w:rPr>
          <w:rFonts w:eastAsia="Times New Roman" w:cs="Times New Roman"/>
          <w:szCs w:val="24"/>
        </w:rPr>
        <w:t>,</w:t>
      </w:r>
      <w:r>
        <w:rPr>
          <w:rFonts w:eastAsia="Times New Roman" w:cs="Times New Roman"/>
          <w:szCs w:val="24"/>
        </w:rPr>
        <w:t xml:space="preserve"> παρέχεται η δυνατότητα επαναδραστηριοποίησης των επιχειρήσεων και καθίσταται δυνατή η π</w:t>
      </w:r>
      <w:r>
        <w:rPr>
          <w:rFonts w:eastAsia="Times New Roman" w:cs="Times New Roman"/>
          <w:szCs w:val="24"/>
        </w:rPr>
        <w:t>αροχή δεύτερης ευκαιρίας σε οφειλέτες-φυσικά πρόσωπα.</w:t>
      </w:r>
    </w:p>
    <w:p w14:paraId="6B86BC7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Θεσπίζονται μέτρα επιτάχυνσης της διοικητικής δίκης και προτείνονται ρυθμίσεις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δικαστικών τελών. </w:t>
      </w:r>
    </w:p>
    <w:p w14:paraId="6B86BC7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Επεκτείνεται η χρήση του πλαστικού χρήματος και μπορούν</w:t>
      </w:r>
      <w:r>
        <w:rPr>
          <w:rFonts w:eastAsia="Times New Roman" w:cs="Times New Roman"/>
          <w:szCs w:val="24"/>
        </w:rPr>
        <w:t>,</w:t>
      </w:r>
      <w:r>
        <w:rPr>
          <w:rFonts w:eastAsia="Times New Roman" w:cs="Times New Roman"/>
          <w:szCs w:val="24"/>
        </w:rPr>
        <w:t xml:space="preserve"> τα χρήματα που θα έρθουν στα δημόσια ταμεία</w:t>
      </w:r>
      <w:r>
        <w:rPr>
          <w:rFonts w:eastAsia="Times New Roman" w:cs="Times New Roman"/>
          <w:szCs w:val="24"/>
        </w:rPr>
        <w:t>,</w:t>
      </w:r>
      <w:r>
        <w:rPr>
          <w:rFonts w:eastAsia="Times New Roman" w:cs="Times New Roman"/>
          <w:szCs w:val="24"/>
        </w:rPr>
        <w:t xml:space="preserve"> να επιστραφούν μέσω κοινωνικών επιδομάτων στους πιο αδύναμους οικονομικά συμπολίτες μας.</w:t>
      </w:r>
    </w:p>
    <w:p w14:paraId="6B86BC7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Αυξάνονται τα δημόσια έσοδα και αντιμετωπίζεται η φοροδιαφυγή, δίνοντας τη δυνατότητα οικειοθελούς αποκάλυψης φορολογητέα</w:t>
      </w:r>
      <w:r>
        <w:rPr>
          <w:rFonts w:eastAsia="Times New Roman" w:cs="Times New Roman"/>
          <w:szCs w:val="24"/>
        </w:rPr>
        <w:t>ς ύλης του παρελθόντος. Με αυτόν τον τρόπο</w:t>
      </w:r>
      <w:r>
        <w:rPr>
          <w:rFonts w:eastAsia="Times New Roman" w:cs="Times New Roman"/>
          <w:szCs w:val="24"/>
        </w:rPr>
        <w:t>,</w:t>
      </w:r>
      <w:r>
        <w:rPr>
          <w:rFonts w:eastAsia="Times New Roman" w:cs="Times New Roman"/>
          <w:szCs w:val="24"/>
        </w:rPr>
        <w:t xml:space="preserve"> ενισχύεται η αρχή της ισονομίας. </w:t>
      </w:r>
    </w:p>
    <w:p w14:paraId="6B86BC8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Ήταν πολύ εποικοδομητική η συζήτηση που προηγήθηκε και κατά την ακρόαση των φορέων και η συζήτηση στην κοινή συνεδρίαση των </w:t>
      </w:r>
      <w:r>
        <w:rPr>
          <w:rFonts w:eastAsia="Times New Roman" w:cs="Times New Roman"/>
          <w:szCs w:val="24"/>
        </w:rPr>
        <w:t>δ</w:t>
      </w:r>
      <w:r>
        <w:rPr>
          <w:rFonts w:eastAsia="Times New Roman" w:cs="Times New Roman"/>
          <w:szCs w:val="24"/>
        </w:rPr>
        <w:t xml:space="preserve">ιαρκών </w:t>
      </w:r>
      <w:r>
        <w:rPr>
          <w:rFonts w:eastAsia="Times New Roman" w:cs="Times New Roman"/>
          <w:szCs w:val="24"/>
        </w:rPr>
        <w:t>ε</w:t>
      </w:r>
      <w:r>
        <w:rPr>
          <w:rFonts w:eastAsia="Times New Roman" w:cs="Times New Roman"/>
          <w:szCs w:val="24"/>
        </w:rPr>
        <w:t>πιτροπών, όπου ακούστηκαν ενδιαφέρουσες τοποθ</w:t>
      </w:r>
      <w:r>
        <w:rPr>
          <w:rFonts w:eastAsia="Times New Roman" w:cs="Times New Roman"/>
          <w:szCs w:val="24"/>
        </w:rPr>
        <w:t>ετήσεις, που σε γενικές γραμμές ενισχύουν τη νομοθετική πρωτοβουλία της Κυβέρνησης.</w:t>
      </w:r>
    </w:p>
    <w:p w14:paraId="6B86BC8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Αναμορφώνεται, λοιπόν, ο Πτωχευτικός Κώδικας και σε δύσκολες οικονομικές συνθήκες</w:t>
      </w:r>
      <w:r>
        <w:rPr>
          <w:rFonts w:eastAsia="Times New Roman" w:cs="Times New Roman"/>
          <w:szCs w:val="24"/>
        </w:rPr>
        <w:t>,</w:t>
      </w:r>
      <w:r>
        <w:rPr>
          <w:rFonts w:eastAsia="Times New Roman" w:cs="Times New Roman"/>
          <w:szCs w:val="24"/>
        </w:rPr>
        <w:t xml:space="preserve"> που βιώνει η χώρα τα τελευταία χρόνια</w:t>
      </w:r>
      <w:r>
        <w:rPr>
          <w:rFonts w:eastAsia="Times New Roman" w:cs="Times New Roman"/>
          <w:szCs w:val="24"/>
        </w:rPr>
        <w:t>,</w:t>
      </w:r>
      <w:r>
        <w:rPr>
          <w:rFonts w:eastAsia="Times New Roman" w:cs="Times New Roman"/>
          <w:szCs w:val="24"/>
        </w:rPr>
        <w:t xml:space="preserve"> ο ρόλος του Πτωχευτικού Δικαίου καθίσταται καθορισ</w:t>
      </w:r>
      <w:r>
        <w:rPr>
          <w:rFonts w:eastAsia="Times New Roman" w:cs="Times New Roman"/>
          <w:szCs w:val="24"/>
        </w:rPr>
        <w:t xml:space="preserve">τικός για τη λειτουργία της οικονομίας και την επανεκκίνησή της, καθώς ρυθμίζει την ορθή </w:t>
      </w:r>
      <w:proofErr w:type="spellStart"/>
      <w:r>
        <w:rPr>
          <w:rFonts w:eastAsia="Times New Roman" w:cs="Times New Roman"/>
          <w:szCs w:val="24"/>
        </w:rPr>
        <w:t>δικαιϊκά</w:t>
      </w:r>
      <w:proofErr w:type="spellEnd"/>
      <w:r>
        <w:rPr>
          <w:rFonts w:eastAsia="Times New Roman" w:cs="Times New Roman"/>
          <w:szCs w:val="24"/>
        </w:rPr>
        <w:t xml:space="preserve"> τάξη της εξόδου από την αγορά, αλλά και την οικονομική αναδιάρθρωση των επιχειρήσεων που ατύχησαν. </w:t>
      </w:r>
    </w:p>
    <w:p w14:paraId="6B86BC8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αναζήτηση μάλιστα</w:t>
      </w:r>
      <w:r>
        <w:rPr>
          <w:rFonts w:eastAsia="Times New Roman" w:cs="Times New Roman"/>
          <w:szCs w:val="24"/>
        </w:rPr>
        <w:t>,</w:t>
      </w:r>
      <w:r>
        <w:rPr>
          <w:rFonts w:eastAsia="Times New Roman" w:cs="Times New Roman"/>
          <w:szCs w:val="24"/>
        </w:rPr>
        <w:t xml:space="preserve"> των ισχυρών θεσμικών αναχωμάτων καθίσ</w:t>
      </w:r>
      <w:r>
        <w:rPr>
          <w:rFonts w:eastAsia="Times New Roman" w:cs="Times New Roman"/>
          <w:szCs w:val="24"/>
        </w:rPr>
        <w:t xml:space="preserve">ταται επιβεβλημένη, ώστε να υπάρξει μια δίκαιη εξισορρόπηση των συμφερόντων, προστασία των αδυνάτων και αποκατάσταση της κοινωνικής ειρήνης. Είναι γεγονός ότι η οικονομική κρίση έχει οδηγήσει σε δραματική αύξηση του αριθμού των προβληματικών επιχειρήσεων. </w:t>
      </w:r>
    </w:p>
    <w:p w14:paraId="6B86BC8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 ρόλος, λοιπόν, του Πτωχευτικού Δικαίου και των ρυθμίσεων που έρχονται σήμερα είναι καθοριστικός για τη λειτουργία της οικονομίας και </w:t>
      </w:r>
      <w:r>
        <w:rPr>
          <w:rFonts w:eastAsia="Times New Roman" w:cs="Times New Roman"/>
          <w:szCs w:val="24"/>
        </w:rPr>
        <w:lastRenderedPageBreak/>
        <w:t xml:space="preserve">είναι θεμελιώδης κλάδος του </w:t>
      </w:r>
      <w:r>
        <w:rPr>
          <w:rFonts w:eastAsia="Times New Roman" w:cs="Times New Roman"/>
          <w:szCs w:val="24"/>
        </w:rPr>
        <w:t>δ</w:t>
      </w:r>
      <w:r>
        <w:rPr>
          <w:rFonts w:eastAsia="Times New Roman" w:cs="Times New Roman"/>
          <w:szCs w:val="24"/>
        </w:rPr>
        <w:t>ικαίου</w:t>
      </w:r>
      <w:r>
        <w:rPr>
          <w:rFonts w:eastAsia="Times New Roman" w:cs="Times New Roman"/>
          <w:szCs w:val="24"/>
        </w:rPr>
        <w:t>,</w:t>
      </w:r>
      <w:r>
        <w:rPr>
          <w:rFonts w:eastAsia="Times New Roman" w:cs="Times New Roman"/>
          <w:szCs w:val="24"/>
        </w:rPr>
        <w:t xml:space="preserve"> με ρυθμιστική αποστολή στη λειτουργία και τη δομή της αγοράς. Είναι πολλαπλά τα οφέ</w:t>
      </w:r>
      <w:r>
        <w:rPr>
          <w:rFonts w:eastAsia="Times New Roman" w:cs="Times New Roman"/>
          <w:szCs w:val="24"/>
        </w:rPr>
        <w:t>λη, λοιπόν, από την αναμόρφωση του Πτωχευτικού Κώδικα.</w:t>
      </w:r>
    </w:p>
    <w:p w14:paraId="6B86BC8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Συνοπτικά, χορηγείται δεύτερη ευκαιρία και παρέχεται ουσιαστική δυνατότητα επαναδραστηριοποίησης του έντιμου επιχειρηματία</w:t>
      </w:r>
      <w:r>
        <w:rPr>
          <w:rFonts w:eastAsia="Times New Roman" w:cs="Times New Roman"/>
          <w:szCs w:val="24"/>
        </w:rPr>
        <w:t>,</w:t>
      </w:r>
      <w:r>
        <w:rPr>
          <w:rFonts w:eastAsia="Times New Roman" w:cs="Times New Roman"/>
          <w:szCs w:val="24"/>
        </w:rPr>
        <w:t xml:space="preserve"> που ατύχησε. Απλοποιούνται και επιταχύνονται οι διαδικασίες, συντέμνονται οι </w:t>
      </w:r>
      <w:r>
        <w:rPr>
          <w:rFonts w:eastAsia="Times New Roman" w:cs="Times New Roman"/>
          <w:szCs w:val="24"/>
        </w:rPr>
        <w:t xml:space="preserve">προθεσμίες εξέλιξης της πτωχευτικής διαδικασίας, ώστε για τις μεν μη βιώσιμες επιχειρήσεις η πτώχευση να ολοκληρώνεται σε εύλογο χρονικό διάστημα, για τις δε βιώσιμες επιχειρήσεις να τίθενται τάχιστα σε εφαρμογή οι μηχανισμοί διάσωσης. </w:t>
      </w:r>
    </w:p>
    <w:p w14:paraId="6B86BC8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Ενισχύεται η εξυγια</w:t>
      </w:r>
      <w:r>
        <w:rPr>
          <w:rFonts w:eastAsia="Times New Roman" w:cs="Times New Roman"/>
          <w:szCs w:val="24"/>
        </w:rPr>
        <w:t>ντική λειτουργία του Πτωχευτικού Δικαίου για τις βιώσιμες επιχειρήσεις, ώστε αυτό να αποτελεί ένα σύγχρονο εργαλείο</w:t>
      </w:r>
      <w:r>
        <w:rPr>
          <w:rFonts w:eastAsia="Times New Roman" w:cs="Times New Roman"/>
          <w:szCs w:val="24"/>
        </w:rPr>
        <w:t>,</w:t>
      </w:r>
      <w:r>
        <w:rPr>
          <w:rFonts w:eastAsia="Times New Roman" w:cs="Times New Roman"/>
          <w:szCs w:val="24"/>
        </w:rPr>
        <w:t xml:space="preserve"> που να ανταποκρίνεται στις σημερινές οικονομικές συνθήκες, εργαλείο αντιμετώπισης της εμπορικής αφερεγγυότητας</w:t>
      </w:r>
      <w:r>
        <w:rPr>
          <w:rFonts w:eastAsia="Times New Roman" w:cs="Times New Roman"/>
          <w:szCs w:val="24"/>
        </w:rPr>
        <w:t>,</w:t>
      </w:r>
      <w:r>
        <w:rPr>
          <w:rFonts w:eastAsia="Times New Roman" w:cs="Times New Roman"/>
          <w:szCs w:val="24"/>
        </w:rPr>
        <w:t xml:space="preserve"> με έμφαση στην προληπτική του διάσταση και στην ανάγκη διάσωσης παραγωγικών πόρων. </w:t>
      </w:r>
    </w:p>
    <w:p w14:paraId="6B86BC8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Προτείνονται και θεσπίζονται μέτρα επιτάχυνσης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της διοικητικής δίκης, τόσο στο Συμβούλιο της Επικρατείας</w:t>
      </w:r>
      <w:r>
        <w:rPr>
          <w:rFonts w:eastAsia="Times New Roman" w:cs="Times New Roman"/>
          <w:szCs w:val="24"/>
        </w:rPr>
        <w:t>,</w:t>
      </w:r>
      <w:r>
        <w:rPr>
          <w:rFonts w:eastAsia="Times New Roman" w:cs="Times New Roman"/>
          <w:szCs w:val="24"/>
        </w:rPr>
        <w:t xml:space="preserve"> όσο και στα τακτικά διοικητικά δικαστήρια. </w:t>
      </w:r>
    </w:p>
    <w:p w14:paraId="6B86BC8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σημαντικότερα σημεία που θέλω να τονίσω και αποτελούν μέρους αυτού του νομοσχεδίου είναι τα εξής: </w:t>
      </w:r>
    </w:p>
    <w:p w14:paraId="6B86BC8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Η εισαγωγή και στο </w:t>
      </w:r>
      <w:proofErr w:type="spellStart"/>
      <w:r>
        <w:rPr>
          <w:rFonts w:eastAsia="Times New Roman" w:cs="Times New Roman"/>
          <w:szCs w:val="24"/>
        </w:rPr>
        <w:t>Σ</w:t>
      </w:r>
      <w:r>
        <w:rPr>
          <w:rFonts w:eastAsia="Times New Roman" w:cs="Times New Roman"/>
          <w:szCs w:val="24"/>
        </w:rPr>
        <w:t>τ</w:t>
      </w:r>
      <w:r>
        <w:rPr>
          <w:rFonts w:eastAsia="Times New Roman" w:cs="Times New Roman"/>
          <w:szCs w:val="24"/>
        </w:rPr>
        <w:t>Ε</w:t>
      </w:r>
      <w:proofErr w:type="spellEnd"/>
      <w:r>
        <w:rPr>
          <w:rFonts w:eastAsia="Times New Roman" w:cs="Times New Roman"/>
          <w:szCs w:val="24"/>
        </w:rPr>
        <w:t xml:space="preserve"> του ένδικου μέσου αίτησης επανάληψης της διαδικασίας μετά και από καταδικαστική απόφαση του Ευρωπαϊκού Δικαστηρίου Ανθρωπίνων Δικαιωμ</w:t>
      </w:r>
      <w:r>
        <w:rPr>
          <w:rFonts w:eastAsia="Times New Roman" w:cs="Times New Roman"/>
          <w:szCs w:val="24"/>
        </w:rPr>
        <w:t xml:space="preserve">άτων. </w:t>
      </w:r>
    </w:p>
    <w:p w14:paraId="6B86BC8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Η εισαγωγή του θεσμού </w:t>
      </w:r>
      <w:proofErr w:type="spellStart"/>
      <w:r>
        <w:rPr>
          <w:rFonts w:eastAsia="Times New Roman" w:cs="Times New Roman"/>
          <w:szCs w:val="24"/>
        </w:rPr>
        <w:t>ενδοδικαστικής</w:t>
      </w:r>
      <w:proofErr w:type="spellEnd"/>
      <w:r>
        <w:rPr>
          <w:rFonts w:eastAsia="Times New Roman" w:cs="Times New Roman"/>
          <w:szCs w:val="24"/>
        </w:rPr>
        <w:t xml:space="preserve"> συμβιβαστικής επίλυσης των διαφορών από αγωγές για απαιτήσεις από διοικητικές συμβάσεις. </w:t>
      </w:r>
    </w:p>
    <w:p w14:paraId="6B86BC8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Η εισαγωγή του θεσμού του εισηγητή-δικαστή στις διοικητικές διαφορές ουσίας εκτός των αγωγών. </w:t>
      </w:r>
    </w:p>
    <w:p w14:paraId="6B86BC8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ελαστικοποίηση</w:t>
      </w:r>
      <w:proofErr w:type="spellEnd"/>
      <w:r>
        <w:rPr>
          <w:rFonts w:eastAsia="Times New Roman" w:cs="Times New Roman"/>
          <w:szCs w:val="24"/>
        </w:rPr>
        <w:t>-άμβλυνση π</w:t>
      </w:r>
      <w:r>
        <w:rPr>
          <w:rFonts w:eastAsia="Times New Roman" w:cs="Times New Roman"/>
          <w:szCs w:val="24"/>
        </w:rPr>
        <w:t xml:space="preserve">ροϋποθέσεων για την άσκηση έφεσης και αναίρεσης ενώπιον του Συμβουλίου της Επικρατείας. </w:t>
      </w:r>
    </w:p>
    <w:p w14:paraId="6B86BC8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proofErr w:type="spellStart"/>
      <w:r>
        <w:rPr>
          <w:rFonts w:eastAsia="Times New Roman" w:cs="Times New Roman"/>
          <w:szCs w:val="24"/>
        </w:rPr>
        <w:t>εξορθολογισμός</w:t>
      </w:r>
      <w:proofErr w:type="spellEnd"/>
      <w:r>
        <w:rPr>
          <w:rFonts w:eastAsia="Times New Roman" w:cs="Times New Roman"/>
          <w:szCs w:val="24"/>
        </w:rPr>
        <w:t>,</w:t>
      </w:r>
      <w:r>
        <w:rPr>
          <w:rFonts w:eastAsia="Times New Roman" w:cs="Times New Roman"/>
          <w:szCs w:val="24"/>
        </w:rPr>
        <w:t xml:space="preserve"> με ισόρροπη μέριμνα για τη διασφάλιση των συμφερόντων, τόσο του δημοσίου όσο και των πολιτών, της διαδικασίας αναστολής εκτέλεσης στις φορολογικές τε</w:t>
      </w:r>
      <w:r>
        <w:rPr>
          <w:rFonts w:eastAsia="Times New Roman" w:cs="Times New Roman"/>
          <w:szCs w:val="24"/>
        </w:rPr>
        <w:t xml:space="preserve">λωνειακές χρηματικές διαφορές, καθώς καθίσταται ευχερέστερη για τον πολίτη και ταχύτερη η χορήγηση του ευεργετήματος πενίας. </w:t>
      </w:r>
    </w:p>
    <w:p w14:paraId="6B86BC8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Δεσμεύονται πλέον –και είναι και αυτό σημαντικό- τα διοικητικά δικαστήρια και από τις αμετάκλητες αθωωτικές αποφάσεις των ποινικών</w:t>
      </w:r>
      <w:r>
        <w:rPr>
          <w:rFonts w:eastAsia="Times New Roman" w:cs="Times New Roman"/>
          <w:szCs w:val="24"/>
        </w:rPr>
        <w:t xml:space="preserve"> δικαστηρίων. </w:t>
      </w:r>
    </w:p>
    <w:p w14:paraId="6B86BC8E" w14:textId="77777777" w:rsidR="00CA44E2" w:rsidRDefault="009A1593">
      <w:pPr>
        <w:spacing w:after="0" w:line="600" w:lineRule="auto"/>
        <w:ind w:firstLine="720"/>
        <w:jc w:val="both"/>
        <w:rPr>
          <w:rFonts w:eastAsia="Times New Roman" w:cs="Times New Roman"/>
          <w:szCs w:val="24"/>
        </w:rPr>
      </w:pPr>
      <w:proofErr w:type="spellStart"/>
      <w:r>
        <w:rPr>
          <w:rFonts w:eastAsia="Times New Roman" w:cs="Times New Roman"/>
          <w:szCs w:val="24"/>
        </w:rPr>
        <w:t>Εξορθολογίζονται</w:t>
      </w:r>
      <w:proofErr w:type="spellEnd"/>
      <w:r>
        <w:rPr>
          <w:rFonts w:eastAsia="Times New Roman" w:cs="Times New Roman"/>
          <w:szCs w:val="24"/>
        </w:rPr>
        <w:t xml:space="preserve"> και μειώνονται τέλη και παράβολα. Ναι, είμαστε εμείς, η Κυβέρνηση, που μειώνουμε τα παράβολα</w:t>
      </w:r>
      <w:r>
        <w:rPr>
          <w:rFonts w:eastAsia="Times New Roman" w:cs="Times New Roman"/>
          <w:szCs w:val="24"/>
        </w:rPr>
        <w:t>,</w:t>
      </w:r>
      <w:r>
        <w:rPr>
          <w:rFonts w:eastAsia="Times New Roman" w:cs="Times New Roman"/>
          <w:szCs w:val="24"/>
        </w:rPr>
        <w:t xml:space="preserve"> προκειμένου οι πολίτες να έχουν καλύτερη πρόσβαση στη δικαιοσύνη, τα παράβολα που είχαν αυξηθεί κατά την καταστροφική πενταετία 20</w:t>
      </w:r>
      <w:r>
        <w:rPr>
          <w:rFonts w:eastAsia="Times New Roman" w:cs="Times New Roman"/>
          <w:szCs w:val="24"/>
        </w:rPr>
        <w:t xml:space="preserve">10-2014. </w:t>
      </w:r>
    </w:p>
    <w:p w14:paraId="6B86BC8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Πράγματι</w:t>
      </w:r>
      <w:r>
        <w:rPr>
          <w:rFonts w:eastAsia="Times New Roman" w:cs="Times New Roman"/>
          <w:szCs w:val="24"/>
        </w:rPr>
        <w:t>,</w:t>
      </w:r>
      <w:r>
        <w:rPr>
          <w:rFonts w:eastAsia="Times New Roman" w:cs="Times New Roman"/>
          <w:szCs w:val="24"/>
        </w:rPr>
        <w:t xml:space="preserve"> η τρέχουσα δύσκολη οικονομική κατάσταση της μεγάλης πλειοψηφίας των πολιτών συνεπάγεται ότι το ύψος αυτών των </w:t>
      </w:r>
      <w:proofErr w:type="spellStart"/>
      <w:r>
        <w:rPr>
          <w:rFonts w:eastAsia="Times New Roman" w:cs="Times New Roman"/>
          <w:szCs w:val="24"/>
        </w:rPr>
        <w:t>παραβόλων</w:t>
      </w:r>
      <w:proofErr w:type="spellEnd"/>
      <w:r>
        <w:rPr>
          <w:rFonts w:eastAsia="Times New Roman" w:cs="Times New Roman"/>
          <w:szCs w:val="24"/>
        </w:rPr>
        <w:t xml:space="preserve"> και των τελών, που τίθενται ως προϋποθέσεις για την άσκηση ενδίκων </w:t>
      </w:r>
      <w:r>
        <w:rPr>
          <w:rFonts w:eastAsia="Times New Roman" w:cs="Times New Roman"/>
          <w:szCs w:val="24"/>
        </w:rPr>
        <w:lastRenderedPageBreak/>
        <w:t>βοηθημάτων και για τη διενέργεια άλλων διαδικαστι</w:t>
      </w:r>
      <w:r>
        <w:rPr>
          <w:rFonts w:eastAsia="Times New Roman" w:cs="Times New Roman"/>
          <w:szCs w:val="24"/>
        </w:rPr>
        <w:t xml:space="preserve">κών πράξεων, επαρκεί για την ικανοποίηση του στόχου της αποτροπής καταχρηστικών ενδίκων βοηθημάτων μέσων. Χρειάζεται, όμως, ένας </w:t>
      </w:r>
      <w:proofErr w:type="spellStart"/>
      <w:r>
        <w:rPr>
          <w:rFonts w:eastAsia="Times New Roman" w:cs="Times New Roman"/>
          <w:szCs w:val="24"/>
        </w:rPr>
        <w:t>εξορθολογισμός</w:t>
      </w:r>
      <w:proofErr w:type="spellEnd"/>
      <w:r>
        <w:rPr>
          <w:rFonts w:eastAsia="Times New Roman" w:cs="Times New Roman"/>
          <w:szCs w:val="24"/>
        </w:rPr>
        <w:t xml:space="preserve"> των οικονομικών επιβαρύνσεων και επικεντρώνεται αυτός ο </w:t>
      </w:r>
      <w:proofErr w:type="spellStart"/>
      <w:r>
        <w:rPr>
          <w:rFonts w:eastAsia="Times New Roman" w:cs="Times New Roman"/>
          <w:szCs w:val="24"/>
        </w:rPr>
        <w:t>εξορθολογισμός</w:t>
      </w:r>
      <w:proofErr w:type="spellEnd"/>
      <w:r>
        <w:rPr>
          <w:rFonts w:eastAsia="Times New Roman" w:cs="Times New Roman"/>
          <w:szCs w:val="24"/>
        </w:rPr>
        <w:t xml:space="preserve"> στην ανακατανομή των επιβαλλόμενων </w:t>
      </w:r>
      <w:proofErr w:type="spellStart"/>
      <w:r>
        <w:rPr>
          <w:rFonts w:eastAsia="Times New Roman" w:cs="Times New Roman"/>
          <w:szCs w:val="24"/>
        </w:rPr>
        <w:t>παραβό</w:t>
      </w:r>
      <w:r>
        <w:rPr>
          <w:rFonts w:eastAsia="Times New Roman" w:cs="Times New Roman"/>
          <w:szCs w:val="24"/>
        </w:rPr>
        <w:t>λων</w:t>
      </w:r>
      <w:proofErr w:type="spellEnd"/>
      <w:r>
        <w:rPr>
          <w:rFonts w:eastAsia="Times New Roman" w:cs="Times New Roman"/>
          <w:szCs w:val="24"/>
        </w:rPr>
        <w:t xml:space="preserve"> και τελών, ώστε να προσαρμόζεται</w:t>
      </w:r>
      <w:r>
        <w:rPr>
          <w:rFonts w:eastAsia="Times New Roman" w:cs="Times New Roman"/>
          <w:szCs w:val="24"/>
        </w:rPr>
        <w:t>,</w:t>
      </w:r>
      <w:r>
        <w:rPr>
          <w:rFonts w:eastAsia="Times New Roman" w:cs="Times New Roman"/>
          <w:szCs w:val="24"/>
        </w:rPr>
        <w:t xml:space="preserve"> ιδίως προς την κλιμάκωση των βαθμών από τους οποίους διέρχεται η δικαστική κρίση. </w:t>
      </w:r>
    </w:p>
    <w:p w14:paraId="6B86BC9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Καταργείται το δικαστικό ένσημο στις αναγνωριστικές αγωγές και αποκαθίσταται με τον τρόπο αυτόν η έννοια της διαφοροποίησης μεταξύ </w:t>
      </w:r>
      <w:proofErr w:type="spellStart"/>
      <w:r>
        <w:rPr>
          <w:rFonts w:eastAsia="Times New Roman" w:cs="Times New Roman"/>
          <w:szCs w:val="24"/>
        </w:rPr>
        <w:t>κατα</w:t>
      </w:r>
      <w:r>
        <w:rPr>
          <w:rFonts w:eastAsia="Times New Roman" w:cs="Times New Roman"/>
          <w:szCs w:val="24"/>
        </w:rPr>
        <w:t>ψηφιστικών</w:t>
      </w:r>
      <w:proofErr w:type="spellEnd"/>
      <w:r>
        <w:rPr>
          <w:rFonts w:eastAsia="Times New Roman" w:cs="Times New Roman"/>
          <w:szCs w:val="24"/>
        </w:rPr>
        <w:t xml:space="preserve"> και αναγνωριστικών αγωγών. </w:t>
      </w:r>
    </w:p>
    <w:p w14:paraId="6B86BC9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Σε αυτήν την κατεύθυνση -και αυτό θέλω να το επισημάνω- αξιοποιήθηκε ιδιαιτέρως η ενδελεχής μελέτη του ζητήματος από την Επιτροπή Γερμανικών αποζημιώσεων</w:t>
      </w:r>
      <w:r>
        <w:rPr>
          <w:rFonts w:eastAsia="Times New Roman" w:cs="Times New Roman"/>
          <w:szCs w:val="24"/>
        </w:rPr>
        <w:t>,</w:t>
      </w:r>
      <w:r>
        <w:rPr>
          <w:rFonts w:eastAsia="Times New Roman" w:cs="Times New Roman"/>
          <w:szCs w:val="24"/>
        </w:rPr>
        <w:t xml:space="preserve"> σε σχέση με την καταβολή δικαστικού ενσήμου στις αναγνωριστικέ</w:t>
      </w:r>
      <w:r>
        <w:rPr>
          <w:rFonts w:eastAsia="Times New Roman" w:cs="Times New Roman"/>
          <w:szCs w:val="24"/>
        </w:rPr>
        <w:t xml:space="preserve">ς αγωγές αποζημίωσης θυμάτων των κατοχικών δυνάμεων. </w:t>
      </w:r>
    </w:p>
    <w:p w14:paraId="6B86BC92"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 xml:space="preserve">Ειδικότερα, νομοθετείται η μείωση των </w:t>
      </w:r>
      <w:proofErr w:type="spellStart"/>
      <w:r>
        <w:rPr>
          <w:rFonts w:eastAsia="Times New Roman"/>
          <w:szCs w:val="24"/>
        </w:rPr>
        <w:t>παραβόλων</w:t>
      </w:r>
      <w:proofErr w:type="spellEnd"/>
      <w:r>
        <w:rPr>
          <w:rFonts w:eastAsia="Times New Roman"/>
          <w:szCs w:val="24"/>
        </w:rPr>
        <w:t xml:space="preserve"> για την άσκηση έφεσης κατά αποφάσεων Ειρηνοδικείου και Μονομελούς Πρωτοδικείου. Ομοίως νομοθετείται και η μείωση του καταβλητέου επί εργατικών διαφορών δι</w:t>
      </w:r>
      <w:r>
        <w:rPr>
          <w:rFonts w:eastAsia="Times New Roman"/>
          <w:szCs w:val="24"/>
        </w:rPr>
        <w:t xml:space="preserve">καστικού ενσήμου επί αγωγών, δηλαδή με </w:t>
      </w:r>
      <w:proofErr w:type="spellStart"/>
      <w:r>
        <w:rPr>
          <w:rFonts w:eastAsia="Times New Roman"/>
          <w:szCs w:val="24"/>
        </w:rPr>
        <w:t>καταψηφιστικό</w:t>
      </w:r>
      <w:proofErr w:type="spellEnd"/>
      <w:r>
        <w:rPr>
          <w:rFonts w:eastAsia="Times New Roman"/>
          <w:szCs w:val="24"/>
        </w:rPr>
        <w:t xml:space="preserve"> αίτημα, για ποσό που προβλέπεται. Μειώνεται στο μισό. Είναι μια πολύ σημαντική ρύθμιση</w:t>
      </w:r>
      <w:r>
        <w:rPr>
          <w:rFonts w:eastAsia="Times New Roman"/>
          <w:szCs w:val="24"/>
        </w:rPr>
        <w:t>,</w:t>
      </w:r>
      <w:r>
        <w:rPr>
          <w:rFonts w:eastAsia="Times New Roman"/>
          <w:szCs w:val="24"/>
        </w:rPr>
        <w:t xml:space="preserve"> για να μπορούν οι εργαζόμενοι να έχουν </w:t>
      </w:r>
      <w:r>
        <w:rPr>
          <w:rFonts w:eastAsia="Times New Roman"/>
          <w:szCs w:val="24"/>
        </w:rPr>
        <w:t>τ</w:t>
      </w:r>
      <w:r>
        <w:rPr>
          <w:rFonts w:eastAsia="Times New Roman"/>
          <w:szCs w:val="24"/>
        </w:rPr>
        <w:t>η δυνατότητα να διεκδικούν</w:t>
      </w:r>
      <w:r>
        <w:rPr>
          <w:rFonts w:eastAsia="Times New Roman"/>
          <w:szCs w:val="24"/>
        </w:rPr>
        <w:t>,</w:t>
      </w:r>
      <w:r>
        <w:rPr>
          <w:rFonts w:eastAsia="Times New Roman"/>
          <w:szCs w:val="24"/>
        </w:rPr>
        <w:t xml:space="preserve"> με καλύτερους όρους</w:t>
      </w:r>
      <w:r>
        <w:rPr>
          <w:rFonts w:eastAsia="Times New Roman"/>
          <w:szCs w:val="24"/>
        </w:rPr>
        <w:t>,</w:t>
      </w:r>
      <w:r>
        <w:rPr>
          <w:rFonts w:eastAsia="Times New Roman"/>
          <w:szCs w:val="24"/>
        </w:rPr>
        <w:t xml:space="preserve"> τις αξιώσεις τους. Ομοίως,</w:t>
      </w:r>
      <w:r>
        <w:rPr>
          <w:rFonts w:eastAsia="Times New Roman"/>
          <w:szCs w:val="24"/>
        </w:rPr>
        <w:t xml:space="preserve"> μειώνονται τα παράβολα και τροποποιούνται προς όφελος των πολιτών και του δικαιώματος δικαστικής προστασίας παράβολα της ποινικής διαδικασίας. </w:t>
      </w:r>
    </w:p>
    <w:p w14:paraId="6B86BC93"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Μεταρρυθμίζονται, λοιπόν, οι κανόνες</w:t>
      </w:r>
      <w:r>
        <w:rPr>
          <w:rFonts w:eastAsia="Times New Roman"/>
          <w:szCs w:val="24"/>
        </w:rPr>
        <w:t>,</w:t>
      </w:r>
      <w:r>
        <w:rPr>
          <w:rFonts w:eastAsia="Times New Roman"/>
          <w:szCs w:val="24"/>
        </w:rPr>
        <w:t xml:space="preserve"> που σχετίζονται με τα τέλη και τα παράβολα και για την αντιστάθμιση –θα έ</w:t>
      </w:r>
      <w:r>
        <w:rPr>
          <w:rFonts w:eastAsia="Times New Roman"/>
          <w:szCs w:val="24"/>
        </w:rPr>
        <w:t xml:space="preserve">λεγε κανείς- της μείωσης αυτών των εσόδων προτείνεται η επιβολή ενός </w:t>
      </w:r>
      <w:proofErr w:type="spellStart"/>
      <w:r>
        <w:rPr>
          <w:rFonts w:eastAsia="Times New Roman"/>
          <w:szCs w:val="24"/>
        </w:rPr>
        <w:t>αναβολόσημου</w:t>
      </w:r>
      <w:proofErr w:type="spellEnd"/>
      <w:r>
        <w:rPr>
          <w:rFonts w:eastAsia="Times New Roman"/>
          <w:szCs w:val="24"/>
        </w:rPr>
        <w:t xml:space="preserve"> –όπως συνηθίστηκε να λέγεται- για τη χορήγηση αναβολής ενώπιων πολιτικών και διοικητικών δικαστηρίων και το μέτρο αυτό αποσκοπεί στην επιτάχυνση της διαδικασίας απονομής δικα</w:t>
      </w:r>
      <w:r>
        <w:rPr>
          <w:rFonts w:eastAsia="Times New Roman"/>
          <w:szCs w:val="24"/>
        </w:rPr>
        <w:t xml:space="preserve">ιοσύνης, καθώς η λειτουργία του είναι διπλή: </w:t>
      </w:r>
      <w:r>
        <w:rPr>
          <w:rFonts w:eastAsia="Times New Roman"/>
          <w:szCs w:val="24"/>
        </w:rPr>
        <w:lastRenderedPageBreak/>
        <w:t xml:space="preserve">Αφενός </w:t>
      </w:r>
      <w:r>
        <w:rPr>
          <w:rFonts w:eastAsia="Times New Roman"/>
          <w:szCs w:val="24"/>
        </w:rPr>
        <w:t>εξισορροπεί τα έξοδα</w:t>
      </w:r>
      <w:r>
        <w:rPr>
          <w:rFonts w:eastAsia="Times New Roman"/>
          <w:szCs w:val="24"/>
        </w:rPr>
        <w:t>,</w:t>
      </w:r>
      <w:r>
        <w:rPr>
          <w:rFonts w:eastAsia="Times New Roman"/>
          <w:szCs w:val="24"/>
        </w:rPr>
        <w:t xml:space="preserve"> που δημιουργούνται από τη διαδικαστική πράξη, που οδηγεί στη διατήρηση υποθέσεων σε εκκρεμότητα και αφετέρου</w:t>
      </w:r>
      <w:r>
        <w:rPr>
          <w:rFonts w:eastAsia="Times New Roman"/>
          <w:szCs w:val="24"/>
        </w:rPr>
        <w:t>,</w:t>
      </w:r>
      <w:r>
        <w:rPr>
          <w:rFonts w:eastAsia="Times New Roman"/>
          <w:szCs w:val="24"/>
        </w:rPr>
        <w:t xml:space="preserve"> έχει λειτουργία προληπτική ως προς την υποβολή παρελκυστικών αιτημάτων α</w:t>
      </w:r>
      <w:r>
        <w:rPr>
          <w:rFonts w:eastAsia="Times New Roman"/>
          <w:szCs w:val="24"/>
        </w:rPr>
        <w:t>ναβολής.</w:t>
      </w:r>
    </w:p>
    <w:p w14:paraId="6B86BC94"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Θεσπίζεται με το άρθρο 52 η συμμετοχή των δικηγόρων ως δικαστικών αντιπροσώπων σε αρχαιρεσίες συλλογικών οργάνων. Ικανοποιείται με τον τρόπο αυτό ένα αίτημα του δικηγορικού κόσμου και ευελπιστούμε ότι η συμμετοχή των δικηγόρων θα διευρυνθεί και σε</w:t>
      </w:r>
      <w:r>
        <w:rPr>
          <w:rFonts w:eastAsia="Times New Roman"/>
          <w:szCs w:val="24"/>
        </w:rPr>
        <w:t xml:space="preserve"> άλλες διαδικασίες στο άμεσο μέλλον. Ίσχυε μέχρι τώρα η συμμετοχή μόνο δικαστών ως δικαστικών αντιπροσώπων σε τέτοιες αρχαιρεσίες οργάνων. Η ιδιότητα </w:t>
      </w:r>
      <w:proofErr w:type="spellStart"/>
      <w:r>
        <w:rPr>
          <w:rFonts w:eastAsia="Times New Roman"/>
          <w:szCs w:val="24"/>
        </w:rPr>
        <w:t>καθ</w:t>
      </w:r>
      <w:r>
        <w:rPr>
          <w:rFonts w:eastAsia="Times New Roman"/>
          <w:szCs w:val="24"/>
        </w:rPr>
        <w:t>’</w:t>
      </w:r>
      <w:r>
        <w:rPr>
          <w:rFonts w:eastAsia="Times New Roman"/>
          <w:szCs w:val="24"/>
        </w:rPr>
        <w:t>αυτή</w:t>
      </w:r>
      <w:proofErr w:type="spellEnd"/>
      <w:r>
        <w:rPr>
          <w:rFonts w:eastAsia="Times New Roman"/>
          <w:szCs w:val="24"/>
        </w:rPr>
        <w:t xml:space="preserve"> των δικηγόρων ως άμισθων δημόσιων λειτουργών και θεσμικών παραγόντων και πυλώνων της </w:t>
      </w:r>
      <w:r>
        <w:rPr>
          <w:rFonts w:eastAsia="Times New Roman"/>
          <w:szCs w:val="24"/>
        </w:rPr>
        <w:t xml:space="preserve">δικαιοσύνης </w:t>
      </w:r>
      <w:r>
        <w:rPr>
          <w:rFonts w:eastAsia="Times New Roman"/>
          <w:szCs w:val="24"/>
        </w:rPr>
        <w:t xml:space="preserve">περιβάλλει εξίσου αποτελεσματικά τη διαδικασία ως προς τη διαφύλαξη του σχετικού δημοσίου συμφέροντος. </w:t>
      </w:r>
    </w:p>
    <w:p w14:paraId="6B86BC95"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 xml:space="preserve">Με τις διατάξεις του Υπουργείου Οικονομικών τίθεται σε εφαρμογή το πρόγραμμα οικειοθελούς γνωστοποίησης πραγματικού εισοδήματος για κάθε φορολογούμενο. </w:t>
      </w:r>
      <w:r>
        <w:rPr>
          <w:rFonts w:eastAsia="Times New Roman"/>
          <w:szCs w:val="24"/>
        </w:rPr>
        <w:t xml:space="preserve">Το πρόγραμμα αυτό αποτελεί ένα χρήσιμο εργαλείο για την αντιμετώπιση της φοροδιαφυγής, συμβάλλει στην αύξηση των δημοσίων εσόδων, χωρίς να επιβραβεύει ή να ενθαρρύνει την </w:t>
      </w:r>
      <w:proofErr w:type="spellStart"/>
      <w:r>
        <w:rPr>
          <w:rFonts w:eastAsia="Times New Roman"/>
          <w:szCs w:val="24"/>
        </w:rPr>
        <w:t>παραβατική</w:t>
      </w:r>
      <w:proofErr w:type="spellEnd"/>
      <w:r>
        <w:rPr>
          <w:rFonts w:eastAsia="Times New Roman"/>
          <w:szCs w:val="24"/>
        </w:rPr>
        <w:t xml:space="preserve"> συμπεριφορά. Δίνει τη δυνατότητα στους φορολογούμενους να συμπεριλάβουν πρ</w:t>
      </w:r>
      <w:r>
        <w:rPr>
          <w:rFonts w:eastAsia="Times New Roman"/>
          <w:szCs w:val="24"/>
        </w:rPr>
        <w:t xml:space="preserve">αγματικά εισοδήματα στη δήλωση </w:t>
      </w:r>
      <w:proofErr w:type="spellStart"/>
      <w:r>
        <w:rPr>
          <w:rFonts w:eastAsia="Times New Roman"/>
          <w:szCs w:val="24"/>
        </w:rPr>
        <w:t>περιουσιολογίου</w:t>
      </w:r>
      <w:proofErr w:type="spellEnd"/>
      <w:r>
        <w:rPr>
          <w:rFonts w:eastAsia="Times New Roman"/>
          <w:szCs w:val="24"/>
        </w:rPr>
        <w:t xml:space="preserve">, στην οποία και θα συγκεντρώνεται το σύνολο των πληροφοριών για κάθε φορολογούμενο. Δεν παρέχεται εξάλλου φορολογική αμνηστία, δεδομένου ότι ο κύριος φόρος θα καταβάλλεται στο ακέραιο. </w:t>
      </w:r>
    </w:p>
    <w:p w14:paraId="6B86BC96"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Δεν υιοθετείται, </w:t>
      </w:r>
      <w:r>
        <w:rPr>
          <w:rFonts w:eastAsia="Times New Roman"/>
          <w:szCs w:val="24"/>
        </w:rPr>
        <w:t>λοιπόν, η επιβολή ενός αυτοτελούς φορολογικού συντελεστή</w:t>
      </w:r>
      <w:r>
        <w:rPr>
          <w:rFonts w:eastAsia="Times New Roman"/>
          <w:szCs w:val="24"/>
        </w:rPr>
        <w:t>,</w:t>
      </w:r>
      <w:r>
        <w:rPr>
          <w:rFonts w:eastAsia="Times New Roman"/>
          <w:szCs w:val="24"/>
        </w:rPr>
        <w:t xml:space="preserve"> κατά τα πρότυπα προηγούμενων ρυθμίσεων και προγραμμάτων επαναπατρισμού κεφαλαίων, τα οποία δημιουργούσαν, η αλήθεια είναι, συνθήκες φορολογικής αμνηστίας και δεν απέδωσαν εντέλει τα αναμενόμενα </w:t>
      </w:r>
      <w:r>
        <w:rPr>
          <w:rFonts w:eastAsia="Times New Roman"/>
          <w:szCs w:val="24"/>
        </w:rPr>
        <w:t xml:space="preserve">αποτελέσματα και οφέλη στην ελληνική οικονομία. Πρόκειται για </w:t>
      </w:r>
      <w:r>
        <w:rPr>
          <w:rFonts w:eastAsia="Times New Roman"/>
          <w:szCs w:val="24"/>
        </w:rPr>
        <w:lastRenderedPageBreak/>
        <w:t>ρυθμίσεις που στοχεύουν στην ενίσχυση του μηχανισμού καταπολέμησης της φοροδιαφυγής και την ενίσχυση των δημοσίων εσόδων, με τον εντοπισμό αδήλωτης φορολογητέας ύλης</w:t>
      </w:r>
      <w:r>
        <w:rPr>
          <w:rFonts w:eastAsia="Times New Roman"/>
          <w:szCs w:val="24"/>
        </w:rPr>
        <w:t>,</w:t>
      </w:r>
      <w:r>
        <w:rPr>
          <w:rFonts w:eastAsia="Times New Roman"/>
          <w:szCs w:val="24"/>
        </w:rPr>
        <w:t xml:space="preserve"> μέσω της οικειοθελούς αποκά</w:t>
      </w:r>
      <w:r>
        <w:rPr>
          <w:rFonts w:eastAsia="Times New Roman"/>
          <w:szCs w:val="24"/>
        </w:rPr>
        <w:t>λυψης αδήλωτων εισοδημάτων προηγούμενων ετών. Μάλιστα, ορίζεται ότι</w:t>
      </w:r>
      <w:r>
        <w:rPr>
          <w:rFonts w:eastAsia="Times New Roman"/>
          <w:szCs w:val="24"/>
        </w:rPr>
        <w:t>,</w:t>
      </w:r>
      <w:r>
        <w:rPr>
          <w:rFonts w:eastAsia="Times New Roman"/>
          <w:szCs w:val="24"/>
        </w:rPr>
        <w:t xml:space="preserve"> όσοι υπαχθούν στη ρύθμιση δεν θα επιβαρυνθούν με πρόστιμα</w:t>
      </w:r>
      <w:r>
        <w:rPr>
          <w:rFonts w:eastAsia="Times New Roman"/>
          <w:szCs w:val="24"/>
        </w:rPr>
        <w:t>,</w:t>
      </w:r>
      <w:r>
        <w:rPr>
          <w:rFonts w:eastAsia="Times New Roman"/>
          <w:szCs w:val="24"/>
        </w:rPr>
        <w:t xml:space="preserve"> που ορίζονται από μια πληθώρα άρθρων για φορολογικές, διοικητικές ή ποινικές κυρώσεις. </w:t>
      </w:r>
    </w:p>
    <w:p w14:paraId="6B86BC97"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Έχουμε, λοιπόν, τα μέτρα, επιπλέον, για </w:t>
      </w:r>
      <w:r>
        <w:rPr>
          <w:rFonts w:eastAsia="Times New Roman"/>
          <w:szCs w:val="24"/>
        </w:rPr>
        <w:t>την προώθηση των ηλεκτρονικών συναλλαγών και την καταπολέμηση απόκρυψης εσόδων. Κύριος στόχος αυτών των μέτρων για την προώθηση των ηλεκτρονικών συναλλαγών είναι η δημιουργία μιας συγκροτημένης δέσμης υποχρεώσεων και δικαιωμάτων μεταξύ πολιτών και επιχειρή</w:t>
      </w:r>
      <w:r>
        <w:rPr>
          <w:rFonts w:eastAsia="Times New Roman"/>
          <w:szCs w:val="24"/>
        </w:rPr>
        <w:t>σεων</w:t>
      </w:r>
      <w:r>
        <w:rPr>
          <w:rFonts w:eastAsia="Times New Roman"/>
          <w:szCs w:val="24"/>
        </w:rPr>
        <w:t>,</w:t>
      </w:r>
      <w:r>
        <w:rPr>
          <w:rFonts w:eastAsia="Times New Roman"/>
          <w:szCs w:val="24"/>
        </w:rPr>
        <w:t xml:space="preserve"> αναφορικά με τη διενέργεια ηλεκτρονικών συναλλαγών. Και βασίζονται οι διατάξεις του νομοσχεδίου στη λογική παροχής κινήτρων προς τους πολίτες για την υιοθέτηση ηλεκτρονικών πληρωμών, προκειμένου να δημιουργηθεί ένα συμπαγές </w:t>
      </w:r>
      <w:r>
        <w:rPr>
          <w:rFonts w:eastAsia="Times New Roman"/>
          <w:szCs w:val="24"/>
        </w:rPr>
        <w:lastRenderedPageBreak/>
        <w:t>κανονιστικό πλαίσιο, το οπ</w:t>
      </w:r>
      <w:r>
        <w:rPr>
          <w:rFonts w:eastAsia="Times New Roman"/>
          <w:szCs w:val="24"/>
        </w:rPr>
        <w:t>οίο θα μπορεί να εφαρμοστεί σε μακροχρόνια βάση και σε ολόκληρη την ελληνική επικράτεια.</w:t>
      </w:r>
    </w:p>
    <w:p w14:paraId="6B86BC98"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Θεσπίζεται, λοιπόν, ένα πλαίσιο </w:t>
      </w:r>
      <w:proofErr w:type="spellStart"/>
      <w:r>
        <w:rPr>
          <w:rFonts w:eastAsia="Times New Roman"/>
          <w:szCs w:val="24"/>
        </w:rPr>
        <w:t>υποχρεωτικότητας</w:t>
      </w:r>
      <w:proofErr w:type="spellEnd"/>
      <w:r>
        <w:rPr>
          <w:rFonts w:eastAsia="Times New Roman"/>
          <w:szCs w:val="24"/>
        </w:rPr>
        <w:t>. Θεσπίζεται ο επαγγελματικός λογαριασμός των επιχειρήσεων. Θεσπίζεται το πλαίσιο</w:t>
      </w:r>
      <w:r>
        <w:rPr>
          <w:rFonts w:eastAsia="Times New Roman"/>
          <w:szCs w:val="24"/>
        </w:rPr>
        <w:t>,</w:t>
      </w:r>
      <w:r>
        <w:rPr>
          <w:rFonts w:eastAsia="Times New Roman"/>
          <w:szCs w:val="24"/>
        </w:rPr>
        <w:t xml:space="preserve"> με το οποίο συνδέεται η έκπτωση φόρο</w:t>
      </w:r>
      <w:r>
        <w:rPr>
          <w:rFonts w:eastAsia="Times New Roman"/>
          <w:szCs w:val="24"/>
        </w:rPr>
        <w:t>υ εισοδήματος-αφορολόγητο</w:t>
      </w:r>
      <w:r>
        <w:rPr>
          <w:rFonts w:eastAsia="Times New Roman"/>
          <w:szCs w:val="24"/>
        </w:rPr>
        <w:t>-</w:t>
      </w:r>
      <w:r>
        <w:rPr>
          <w:rFonts w:eastAsia="Times New Roman"/>
          <w:szCs w:val="24"/>
        </w:rPr>
        <w:t xml:space="preserve"> με τις δαπάνες</w:t>
      </w:r>
      <w:r>
        <w:rPr>
          <w:rFonts w:eastAsia="Times New Roman"/>
          <w:szCs w:val="24"/>
        </w:rPr>
        <w:t>,</w:t>
      </w:r>
      <w:r>
        <w:rPr>
          <w:rFonts w:eastAsia="Times New Roman"/>
          <w:szCs w:val="24"/>
        </w:rPr>
        <w:t xml:space="preserve"> που έχουν πραγματοποιηθεί με ηλεκτρονικές πληρωμές. Δίνεται η δυνατότητα εξαίρεσης σε κάποιες ευαίσθητες κοινωνικές ομάδες, επεκτείνονται τα κίνητρα υιοθέτησης ηλεκτρονικών πληρωμών και στις ιατρικές δαπάνες, κατε</w:t>
      </w:r>
      <w:r>
        <w:rPr>
          <w:rFonts w:eastAsia="Times New Roman"/>
          <w:szCs w:val="24"/>
        </w:rPr>
        <w:t>βαίνει το όριο των συναλλαγών</w:t>
      </w:r>
      <w:r>
        <w:rPr>
          <w:rFonts w:eastAsia="Times New Roman"/>
          <w:szCs w:val="24"/>
        </w:rPr>
        <w:t>,</w:t>
      </w:r>
      <w:r>
        <w:rPr>
          <w:rFonts w:eastAsia="Times New Roman"/>
          <w:szCs w:val="24"/>
        </w:rPr>
        <w:t xml:space="preserve"> που θα διενεργούνται με ηλεκτρονικές πληρωμές από 1.500 ευρώ σε 500 ευρώ. Δίνονται κίνητρα</w:t>
      </w:r>
      <w:r>
        <w:rPr>
          <w:rFonts w:eastAsia="Times New Roman"/>
          <w:szCs w:val="24"/>
        </w:rPr>
        <w:t>,</w:t>
      </w:r>
      <w:r>
        <w:rPr>
          <w:rFonts w:eastAsia="Times New Roman"/>
          <w:szCs w:val="24"/>
        </w:rPr>
        <w:t xml:space="preserve"> θεσπίζοντας τη δημόσια λοταρία, ένα μέτρο που αποτελεί και αποτέλεσε ισχυρό κίνητρο και σε άλλες ευρωπαϊκές χώρες. </w:t>
      </w:r>
    </w:p>
    <w:p w14:paraId="6B86BC99" w14:textId="77777777" w:rsidR="00CA44E2" w:rsidRDefault="009A1593">
      <w:pPr>
        <w:spacing w:after="0" w:line="600" w:lineRule="auto"/>
        <w:jc w:val="both"/>
        <w:rPr>
          <w:rFonts w:eastAsia="Times New Roman"/>
          <w:szCs w:val="24"/>
        </w:rPr>
      </w:pPr>
      <w:r>
        <w:rPr>
          <w:rFonts w:eastAsia="Times New Roman"/>
          <w:szCs w:val="24"/>
        </w:rPr>
        <w:tab/>
        <w:t xml:space="preserve">Σκοπός είναι να </w:t>
      </w:r>
      <w:r>
        <w:rPr>
          <w:rFonts w:eastAsia="Times New Roman"/>
          <w:szCs w:val="24"/>
        </w:rPr>
        <w:t>επιβραβευτούν οι πολίτες</w:t>
      </w:r>
      <w:r>
        <w:rPr>
          <w:rFonts w:eastAsia="Times New Roman"/>
          <w:szCs w:val="24"/>
        </w:rPr>
        <w:t>,</w:t>
      </w:r>
      <w:r>
        <w:rPr>
          <w:rFonts w:eastAsia="Times New Roman"/>
          <w:szCs w:val="24"/>
        </w:rPr>
        <w:t xml:space="preserve"> που χρησιμοποιούν ηλεκτρονικές πληρωμές και πλαστικό χρήμα, δίνοντάς τους την δυνατότητα να κερδίσουν ακόμη και χρηματικά έπαθλα.</w:t>
      </w:r>
    </w:p>
    <w:p w14:paraId="6B86BC9A" w14:textId="77777777" w:rsidR="00CA44E2" w:rsidRDefault="009A1593">
      <w:pPr>
        <w:spacing w:after="0" w:line="600" w:lineRule="auto"/>
        <w:ind w:firstLine="720"/>
        <w:jc w:val="both"/>
        <w:rPr>
          <w:rFonts w:eastAsia="Times New Roman"/>
          <w:szCs w:val="24"/>
        </w:rPr>
      </w:pPr>
      <w:r>
        <w:rPr>
          <w:rFonts w:eastAsia="Times New Roman"/>
          <w:szCs w:val="24"/>
        </w:rPr>
        <w:lastRenderedPageBreak/>
        <w:t>Σχετικά με τις δαπάνες των επιχειρήσεων για τη μισθοδοσία του προσωπικού -και αυτό είναι πολύ σημαντ</w:t>
      </w:r>
      <w:r>
        <w:rPr>
          <w:rFonts w:eastAsia="Times New Roman"/>
          <w:szCs w:val="24"/>
        </w:rPr>
        <w:t>ικό- θα πρέπει πλέον να καταβάλλονται μέσω τραπέζης, ώστε να εκπίπτουν από τα ακαθάριστα έσοδα αυτών.</w:t>
      </w:r>
    </w:p>
    <w:p w14:paraId="6B86BC9B" w14:textId="77777777" w:rsidR="00CA44E2" w:rsidRDefault="009A1593">
      <w:pPr>
        <w:spacing w:after="0" w:line="600" w:lineRule="auto"/>
        <w:ind w:firstLine="720"/>
        <w:jc w:val="both"/>
        <w:rPr>
          <w:rFonts w:eastAsia="Times New Roman"/>
          <w:szCs w:val="24"/>
        </w:rPr>
      </w:pPr>
      <w:r>
        <w:rPr>
          <w:rFonts w:eastAsia="Times New Roman"/>
          <w:szCs w:val="24"/>
        </w:rPr>
        <w:t>Καταληκτικός στόχος του νομοσχεδίου είναι η καθολική υποχρέωση αποδοχής μέσων πληρωμής με κάρτα</w:t>
      </w:r>
      <w:r>
        <w:rPr>
          <w:rFonts w:eastAsia="Times New Roman"/>
          <w:szCs w:val="24"/>
        </w:rPr>
        <w:t>,</w:t>
      </w:r>
      <w:r>
        <w:rPr>
          <w:rFonts w:eastAsia="Times New Roman"/>
          <w:szCs w:val="24"/>
        </w:rPr>
        <w:t xml:space="preserve"> στο σύνολο των επιχειρήσεων που δραστηριοποιούνται στην ε</w:t>
      </w:r>
      <w:r>
        <w:rPr>
          <w:rFonts w:eastAsia="Times New Roman"/>
          <w:szCs w:val="24"/>
        </w:rPr>
        <w:t xml:space="preserve">λληνική επικράτεια. </w:t>
      </w:r>
    </w:p>
    <w:p w14:paraId="6B86BC9C" w14:textId="77777777" w:rsidR="00CA44E2" w:rsidRDefault="009A1593">
      <w:pPr>
        <w:spacing w:after="0" w:line="600" w:lineRule="auto"/>
        <w:ind w:firstLine="720"/>
        <w:jc w:val="both"/>
        <w:rPr>
          <w:rFonts w:eastAsia="Times New Roman"/>
          <w:szCs w:val="24"/>
        </w:rPr>
      </w:pPr>
      <w:r>
        <w:rPr>
          <w:rFonts w:eastAsia="Times New Roman"/>
          <w:szCs w:val="24"/>
        </w:rPr>
        <w:t>Για εμάς</w:t>
      </w:r>
      <w:r>
        <w:rPr>
          <w:rFonts w:eastAsia="Times New Roman"/>
          <w:szCs w:val="24"/>
        </w:rPr>
        <w:t>,</w:t>
      </w:r>
      <w:r>
        <w:rPr>
          <w:rFonts w:eastAsia="Times New Roman"/>
          <w:szCs w:val="24"/>
        </w:rPr>
        <w:t xml:space="preserve"> η σε βάθος διερεύνηση των λιστών -και το έχουμε αποδείξει αυτό- αποτελεί δέσμευση απέναντι στον ελληνικό λαό, γι’ αυτό παρατείνονται οι προθεσμίες παραγραφής του δικαιώματος του </w:t>
      </w:r>
      <w:r>
        <w:rPr>
          <w:rFonts w:eastAsia="Times New Roman"/>
          <w:szCs w:val="24"/>
        </w:rPr>
        <w:t xml:space="preserve">δημοσίου </w:t>
      </w:r>
      <w:r>
        <w:rPr>
          <w:rFonts w:eastAsia="Times New Roman"/>
          <w:szCs w:val="24"/>
        </w:rPr>
        <w:t>για έκδοση πράξης για ένα έτος, ώστε ν</w:t>
      </w:r>
      <w:r>
        <w:rPr>
          <w:rFonts w:eastAsia="Times New Roman"/>
          <w:szCs w:val="24"/>
        </w:rPr>
        <w:t xml:space="preserve">α αποσοβηθεί ο κίνδυνος να παραγραφούν σημαντικές υποθέσεις με αυξημένο δημοσιονομικό ενδιαφέρον και το </w:t>
      </w:r>
      <w:r>
        <w:rPr>
          <w:rFonts w:eastAsia="Times New Roman"/>
          <w:szCs w:val="24"/>
        </w:rPr>
        <w:t xml:space="preserve">δημόσιο </w:t>
      </w:r>
      <w:r>
        <w:rPr>
          <w:rFonts w:eastAsia="Times New Roman"/>
          <w:szCs w:val="24"/>
        </w:rPr>
        <w:t>διατηρεί τα δικαιώματά του έναντι φορολογικών παραβατών. Δεν θα αφήσουμε εμείς να παραγραφούν οι μαύρες λίστες της φοροδιαφυγής. Έχουν ήδη ανοιχ</w:t>
      </w:r>
      <w:r>
        <w:rPr>
          <w:rFonts w:eastAsia="Times New Roman"/>
          <w:szCs w:val="24"/>
        </w:rPr>
        <w:t xml:space="preserve">θεί και ελέγχθηκαν για πρώτη φορά αυτές οι λίστες </w:t>
      </w:r>
      <w:r>
        <w:rPr>
          <w:rFonts w:eastAsia="Times New Roman"/>
          <w:szCs w:val="24"/>
        </w:rPr>
        <w:lastRenderedPageBreak/>
        <w:t>και έχουν βεβαιωθεί εκατοντάδες εκατομμύρια ευρώ από την αρχή του 2015.</w:t>
      </w:r>
    </w:p>
    <w:p w14:paraId="6B86BC9D" w14:textId="77777777" w:rsidR="00CA44E2" w:rsidRDefault="009A1593">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86BC9E" w14:textId="77777777" w:rsidR="00CA44E2" w:rsidRDefault="009A1593">
      <w:pPr>
        <w:spacing w:after="0" w:line="600" w:lineRule="auto"/>
        <w:ind w:firstLine="720"/>
        <w:jc w:val="both"/>
        <w:rPr>
          <w:rFonts w:eastAsia="Times New Roman"/>
          <w:szCs w:val="24"/>
        </w:rPr>
      </w:pPr>
      <w:r>
        <w:rPr>
          <w:rFonts w:eastAsia="Times New Roman"/>
          <w:szCs w:val="24"/>
        </w:rPr>
        <w:t>Κλείνοντας, θέλω να πω ότι αυτή η Κυβέρνηση συνεχί</w:t>
      </w:r>
      <w:r>
        <w:rPr>
          <w:rFonts w:eastAsia="Times New Roman"/>
          <w:szCs w:val="24"/>
        </w:rPr>
        <w:t>ζει να δίνει δείγματα γραφής σε θέματα καταπολέμησης της μεγάλης φοροδιαφυγής και είναι αποφασισμένη να μη χαϊδέψει τους μεγάλους φοροφυγάδες. Δεν βάζουμε στο ίδιο τσουβάλι τους μικρούς και μεσαίους δικηγόρους, μηχανικούς και γιατρούς, τους ανασφάλιστους ν</w:t>
      </w:r>
      <w:r>
        <w:rPr>
          <w:rFonts w:eastAsia="Times New Roman"/>
          <w:szCs w:val="24"/>
        </w:rPr>
        <w:t xml:space="preserve">έους ή αυτούς με τα «μπλοκάκια». Προστατεύουμε τους νέους επιστήμονες, αυτούς με τα «μπλοκάκια», αυτούς με τα χαμηλά εισοδήματα. </w:t>
      </w:r>
    </w:p>
    <w:p w14:paraId="6B86BC9F" w14:textId="77777777" w:rsidR="00CA44E2" w:rsidRDefault="009A1593">
      <w:pPr>
        <w:spacing w:after="0" w:line="600" w:lineRule="auto"/>
        <w:ind w:firstLine="720"/>
        <w:jc w:val="both"/>
        <w:rPr>
          <w:rFonts w:eastAsia="Times New Roman"/>
          <w:szCs w:val="24"/>
        </w:rPr>
      </w:pPr>
      <w:r>
        <w:rPr>
          <w:rFonts w:eastAsia="Times New Roman"/>
          <w:szCs w:val="24"/>
        </w:rPr>
        <w:t>Στόχος μας είναι να έχουμε περισσότερα δημόσια έσοδα, για να έχουμε στη συνέχεια μια δίκαιη διανομή των βαρών</w:t>
      </w:r>
      <w:r>
        <w:rPr>
          <w:rFonts w:eastAsia="Times New Roman"/>
          <w:szCs w:val="24"/>
        </w:rPr>
        <w:t>,</w:t>
      </w:r>
      <w:r>
        <w:rPr>
          <w:rFonts w:eastAsia="Times New Roman"/>
          <w:szCs w:val="24"/>
        </w:rPr>
        <w:t xml:space="preserve"> αλλά και αναδια</w:t>
      </w:r>
      <w:r>
        <w:rPr>
          <w:rFonts w:eastAsia="Times New Roman"/>
          <w:szCs w:val="24"/>
        </w:rPr>
        <w:t>νομή του οφέλους και του πλούτου</w:t>
      </w:r>
      <w:r>
        <w:rPr>
          <w:rFonts w:eastAsia="Times New Roman"/>
          <w:szCs w:val="24"/>
        </w:rPr>
        <w:t>,</w:t>
      </w:r>
      <w:r>
        <w:rPr>
          <w:rFonts w:eastAsia="Times New Roman"/>
          <w:szCs w:val="24"/>
        </w:rPr>
        <w:t xml:space="preserve"> προς όφελος των ασθενέστερων στρωμάτων. Αυτούς τους σκοπούς εξυπηρετεί το νομοσχέδιο. </w:t>
      </w:r>
    </w:p>
    <w:p w14:paraId="6B86BCA0" w14:textId="77777777" w:rsidR="00CA44E2" w:rsidRDefault="009A1593">
      <w:pPr>
        <w:spacing w:after="0" w:line="600" w:lineRule="auto"/>
        <w:ind w:firstLine="720"/>
        <w:jc w:val="both"/>
        <w:rPr>
          <w:rFonts w:eastAsia="Times New Roman"/>
          <w:szCs w:val="24"/>
        </w:rPr>
      </w:pPr>
      <w:r>
        <w:rPr>
          <w:rFonts w:eastAsia="Times New Roman"/>
          <w:szCs w:val="24"/>
        </w:rPr>
        <w:lastRenderedPageBreak/>
        <w:t>Η σημερινή νομοθετική πρωτοβουλία περιέχει σημαντικές δεσμεύσεις μας, δεσμεύσεις ακόμα και του ίδιου του Πρωθυπουργού, όπως πρόσφατα στ</w:t>
      </w:r>
      <w:r>
        <w:rPr>
          <w:rFonts w:eastAsia="Times New Roman"/>
          <w:szCs w:val="24"/>
        </w:rPr>
        <w:t>η ΔΕΘ, όπως είναι η οικειοθελής αποκάλυψη αδήλωτων εισοδημάτων και η επέκταση πληρωμών με πλαστικό ή ηλεκτρονικό χρήμα</w:t>
      </w:r>
      <w:r>
        <w:rPr>
          <w:rFonts w:eastAsia="Times New Roman"/>
          <w:szCs w:val="24"/>
        </w:rPr>
        <w:t>,</w:t>
      </w:r>
      <w:r>
        <w:rPr>
          <w:rFonts w:eastAsia="Times New Roman"/>
          <w:szCs w:val="24"/>
        </w:rPr>
        <w:t xml:space="preserve"> με σκοπό την αντιμετώπιση της φοροδιαφυγής.</w:t>
      </w:r>
    </w:p>
    <w:p w14:paraId="6B86BCA1" w14:textId="77777777" w:rsidR="00CA44E2" w:rsidRDefault="009A1593">
      <w:pPr>
        <w:spacing w:after="0" w:line="600" w:lineRule="auto"/>
        <w:ind w:firstLine="720"/>
        <w:jc w:val="both"/>
        <w:rPr>
          <w:rFonts w:eastAsia="Times New Roman"/>
          <w:szCs w:val="24"/>
        </w:rPr>
      </w:pPr>
      <w:r>
        <w:rPr>
          <w:rFonts w:eastAsia="Times New Roman"/>
          <w:szCs w:val="24"/>
        </w:rPr>
        <w:t>Κλάδοι υψηλής παραβατικότητας τίθενται με την ενεργοποίηση του νομοσχεδίου σε στενό κλοιό, μ</w:t>
      </w:r>
      <w:r>
        <w:rPr>
          <w:rFonts w:eastAsia="Times New Roman"/>
          <w:szCs w:val="24"/>
        </w:rPr>
        <w:t>ε τη χρήση ηλεκτρονικού χρήματος και κάρτας. Αντιλαμβανόμαστε τις συνθήκες</w:t>
      </w:r>
      <w:r>
        <w:rPr>
          <w:rFonts w:eastAsia="Times New Roman"/>
          <w:szCs w:val="24"/>
        </w:rPr>
        <w:t>,</w:t>
      </w:r>
      <w:r>
        <w:rPr>
          <w:rFonts w:eastAsia="Times New Roman"/>
          <w:szCs w:val="24"/>
        </w:rPr>
        <w:t xml:space="preserve"> που γεννούν τη φοροδιαφυγή, όμως δεν τη δικαιολογούμε και η πάταξη της φοροδιαφυγής αποτελεί για εμάς καθοριστική πολιτική απόφαση και επιλογή.</w:t>
      </w:r>
    </w:p>
    <w:p w14:paraId="6B86BCA2" w14:textId="77777777" w:rsidR="00CA44E2" w:rsidRDefault="009A1593">
      <w:pPr>
        <w:spacing w:after="0"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Ολο</w:t>
      </w:r>
      <w:r>
        <w:rPr>
          <w:rFonts w:eastAsia="Times New Roman" w:cs="Times New Roman"/>
          <w:szCs w:val="24"/>
        </w:rPr>
        <w:t>κληρώνετε, παρακαλώ, κύριε συνάδελφε.</w:t>
      </w:r>
    </w:p>
    <w:p w14:paraId="6B86BCA3" w14:textId="77777777" w:rsidR="00CA44E2" w:rsidRDefault="009A1593">
      <w:pPr>
        <w:spacing w:after="0" w:line="600" w:lineRule="auto"/>
        <w:ind w:firstLine="720"/>
        <w:jc w:val="both"/>
        <w:rPr>
          <w:rFonts w:eastAsia="Times New Roman"/>
          <w:b/>
          <w:szCs w:val="24"/>
        </w:rPr>
      </w:pPr>
      <w:r>
        <w:rPr>
          <w:rFonts w:eastAsia="Times New Roman"/>
          <w:b/>
          <w:szCs w:val="24"/>
        </w:rPr>
        <w:t xml:space="preserve">ΒΑΣΙΛΕΙΟΣ ΤΣΙΡΚΑΣ: </w:t>
      </w:r>
      <w:r>
        <w:rPr>
          <w:rFonts w:eastAsia="Times New Roman"/>
          <w:szCs w:val="24"/>
        </w:rPr>
        <w:t>Τελειώνω, κύριε Πρόεδρε, σε μισό λεπτό.</w:t>
      </w:r>
    </w:p>
    <w:p w14:paraId="6B86BCA4"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Στην δική μας, όμως, αντίληψη το ζήτημα των εσόδων είναι άρρηκτα συνδεδεμένο με την κοινωνική ανταποδοτικότητά τους. Το θέμα δεν είναι απλώς πώς θα αυξήσουμε </w:t>
      </w:r>
      <w:r>
        <w:rPr>
          <w:rFonts w:eastAsia="Times New Roman"/>
          <w:szCs w:val="24"/>
        </w:rPr>
        <w:t>τα έσοδα</w:t>
      </w:r>
      <w:r>
        <w:rPr>
          <w:rFonts w:eastAsia="Times New Roman"/>
          <w:szCs w:val="24"/>
        </w:rPr>
        <w:t>,</w:t>
      </w:r>
      <w:r>
        <w:rPr>
          <w:rFonts w:eastAsia="Times New Roman"/>
          <w:szCs w:val="24"/>
        </w:rPr>
        <w:t xml:space="preserve"> που θα προκύψουν από τις ρυθμίσεις αυτές, αλλά πώς θα στηρίξουμε το κοινωνικό κράτος, αυτούς που το έχουν περισσότερο ανάγκη.</w:t>
      </w:r>
    </w:p>
    <w:p w14:paraId="6B86BCA5" w14:textId="77777777" w:rsidR="00CA44E2" w:rsidRDefault="009A1593">
      <w:pPr>
        <w:spacing w:after="0" w:line="600" w:lineRule="auto"/>
        <w:ind w:firstLine="720"/>
        <w:jc w:val="both"/>
        <w:rPr>
          <w:rFonts w:eastAsia="Times New Roman"/>
          <w:szCs w:val="24"/>
        </w:rPr>
      </w:pPr>
      <w:r>
        <w:rPr>
          <w:rFonts w:eastAsia="Times New Roman"/>
          <w:szCs w:val="24"/>
        </w:rPr>
        <w:t>Καμμία από τις περιβόητες μεταρρυθμίσεις της καταστροφικής πενταετίας 2010-2014 δεν βελτίωσε την λειτουργία και την αποτ</w:t>
      </w:r>
      <w:r>
        <w:rPr>
          <w:rFonts w:eastAsia="Times New Roman"/>
          <w:szCs w:val="24"/>
        </w:rPr>
        <w:t xml:space="preserve">ελεσματικότητα της κρατικής </w:t>
      </w:r>
      <w:proofErr w:type="spellStart"/>
      <w:r>
        <w:rPr>
          <w:rFonts w:eastAsia="Times New Roman"/>
          <w:szCs w:val="24"/>
        </w:rPr>
        <w:t>μηχανή</w:t>
      </w:r>
      <w:r>
        <w:rPr>
          <w:rFonts w:eastAsia="Times New Roman"/>
          <w:szCs w:val="24"/>
        </w:rPr>
        <w:t>,</w:t>
      </w:r>
      <w:r>
        <w:rPr>
          <w:rFonts w:eastAsia="Times New Roman"/>
          <w:szCs w:val="24"/>
        </w:rPr>
        <w:t>ς</w:t>
      </w:r>
      <w:proofErr w:type="spellEnd"/>
      <w:r>
        <w:rPr>
          <w:rFonts w:eastAsia="Times New Roman"/>
          <w:szCs w:val="24"/>
        </w:rPr>
        <w:t xml:space="preserve"> που έχει μάθει να λειτουργεί</w:t>
      </w:r>
      <w:r>
        <w:rPr>
          <w:rFonts w:eastAsia="Times New Roman"/>
          <w:szCs w:val="24"/>
        </w:rPr>
        <w:t>,</w:t>
      </w:r>
      <w:r>
        <w:rPr>
          <w:rFonts w:eastAsia="Times New Roman"/>
          <w:szCs w:val="24"/>
        </w:rPr>
        <w:t xml:space="preserve"> ώστε να εξυπηρετούνται ιδιοτελή συμφέροντα. Αυτές τις θεσμικές τομές </w:t>
      </w:r>
      <w:proofErr w:type="spellStart"/>
      <w:r>
        <w:rPr>
          <w:rFonts w:eastAsia="Times New Roman"/>
          <w:szCs w:val="24"/>
        </w:rPr>
        <w:t>παρέκαμπταν</w:t>
      </w:r>
      <w:proofErr w:type="spellEnd"/>
      <w:r>
        <w:rPr>
          <w:rFonts w:eastAsia="Times New Roman"/>
          <w:szCs w:val="24"/>
        </w:rPr>
        <w:t xml:space="preserve"> οι κυβερνήσεις σαράντα ετών, ώστε να διαιωνίζεται ένα καθεστώς αδιαφάνειας, διαπλοκής, διόγκωσης της φοροδια</w:t>
      </w:r>
      <w:r>
        <w:rPr>
          <w:rFonts w:eastAsia="Times New Roman"/>
          <w:szCs w:val="24"/>
        </w:rPr>
        <w:t xml:space="preserve">φυγής και του «μαύρου χρήματος». </w:t>
      </w:r>
    </w:p>
    <w:p w14:paraId="6B86BCA6" w14:textId="77777777" w:rsidR="00CA44E2" w:rsidRDefault="009A1593">
      <w:pPr>
        <w:spacing w:after="0" w:line="600" w:lineRule="auto"/>
        <w:ind w:firstLine="720"/>
        <w:jc w:val="both"/>
        <w:rPr>
          <w:rFonts w:eastAsia="Times New Roman"/>
          <w:szCs w:val="24"/>
        </w:rPr>
      </w:pPr>
      <w:r>
        <w:rPr>
          <w:rFonts w:eastAsia="Times New Roman"/>
          <w:szCs w:val="24"/>
        </w:rPr>
        <w:t>Υλοποιούμε σταθερά πολλές από τις δεσμεύσεις μας και συνεχίζουμε την προσπάθεια, με γνώμονα το συμφέρον των πολλών για την ανάταση της ελληνικής κοινωνίας.</w:t>
      </w:r>
    </w:p>
    <w:p w14:paraId="6B86BCA7" w14:textId="77777777" w:rsidR="00CA44E2" w:rsidRDefault="009A1593">
      <w:pPr>
        <w:spacing w:after="0" w:line="600" w:lineRule="auto"/>
        <w:ind w:firstLine="720"/>
        <w:jc w:val="both"/>
        <w:rPr>
          <w:rFonts w:eastAsia="Times New Roman"/>
          <w:szCs w:val="24"/>
        </w:rPr>
      </w:pPr>
      <w:r>
        <w:rPr>
          <w:rFonts w:eastAsia="Times New Roman"/>
          <w:szCs w:val="24"/>
        </w:rPr>
        <w:lastRenderedPageBreak/>
        <w:t>Ευχαριστώ.</w:t>
      </w:r>
    </w:p>
    <w:p w14:paraId="6B86BCA8" w14:textId="77777777" w:rsidR="00CA44E2" w:rsidRDefault="009A1593">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6B86BCA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Τον λόγο έχει ο εισηγητής της Αξιωματικής Αντιπολίτευσης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14:paraId="6B86BCA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Ευχαριστώ, κύριε Πρόεδρε.</w:t>
      </w:r>
    </w:p>
    <w:p w14:paraId="6B86BCAB" w14:textId="77777777" w:rsidR="00CA44E2" w:rsidRDefault="009A1593">
      <w:pPr>
        <w:spacing w:after="0" w:line="600" w:lineRule="auto"/>
        <w:ind w:firstLine="720"/>
        <w:jc w:val="both"/>
        <w:rPr>
          <w:rFonts w:eastAsia="Times New Roman"/>
          <w:szCs w:val="24"/>
        </w:rPr>
      </w:pPr>
      <w:r>
        <w:rPr>
          <w:rFonts w:eastAsia="Times New Roman"/>
          <w:szCs w:val="24"/>
        </w:rPr>
        <w:t xml:space="preserve">Κυρίες και κύριοι συνάδελφοι, η χώρα βυθίζεται στην αβεβαιότητα και στην αστάθεια. Οι μικροκομματικοί </w:t>
      </w:r>
      <w:proofErr w:type="spellStart"/>
      <w:r>
        <w:rPr>
          <w:rFonts w:eastAsia="Times New Roman"/>
          <w:szCs w:val="24"/>
        </w:rPr>
        <w:t>τακτικισμοί</w:t>
      </w:r>
      <w:proofErr w:type="spellEnd"/>
      <w:r>
        <w:rPr>
          <w:rFonts w:eastAsia="Times New Roman"/>
          <w:szCs w:val="24"/>
        </w:rPr>
        <w:t xml:space="preserve"> μιας </w:t>
      </w:r>
      <w:proofErr w:type="spellStart"/>
      <w:r>
        <w:rPr>
          <w:rFonts w:eastAsia="Times New Roman"/>
          <w:szCs w:val="24"/>
        </w:rPr>
        <w:t>καταρρέουσας</w:t>
      </w:r>
      <w:proofErr w:type="spellEnd"/>
      <w:r>
        <w:rPr>
          <w:rFonts w:eastAsia="Times New Roman"/>
          <w:szCs w:val="24"/>
        </w:rPr>
        <w:t xml:space="preserve"> </w:t>
      </w:r>
      <w:r>
        <w:rPr>
          <w:rFonts w:eastAsia="Times New Roman"/>
          <w:szCs w:val="24"/>
        </w:rPr>
        <w:t>Κ</w:t>
      </w:r>
      <w:r>
        <w:rPr>
          <w:rFonts w:eastAsia="Times New Roman"/>
          <w:szCs w:val="24"/>
        </w:rPr>
        <w:t>υβέρνησης δημιουργούν τεράστιο πρόβλημα. Η Κυβέρνηση ζητά συναίνεση, αλλά παράλληλα θέλει να διατηρεί το δικαίωμα να υβρίζε</w:t>
      </w:r>
      <w:r>
        <w:rPr>
          <w:rFonts w:eastAsia="Times New Roman"/>
          <w:szCs w:val="24"/>
        </w:rPr>
        <w:t>ι τους πολιτικούς της αντιπάλους, αυτούς από τους οποίους ζητά συναίνεση. Η Κυβέρνηση οδηγεί τη χώρα σε νέες μεγάλες περιπέτειες και αναζητεί συνενόχους.</w:t>
      </w:r>
    </w:p>
    <w:p w14:paraId="6B86BCAC" w14:textId="77777777" w:rsidR="00CA44E2" w:rsidRDefault="009A1593">
      <w:pPr>
        <w:spacing w:after="0" w:line="600" w:lineRule="auto"/>
        <w:ind w:firstLine="720"/>
        <w:jc w:val="both"/>
        <w:rPr>
          <w:rFonts w:eastAsia="Times New Roman"/>
          <w:szCs w:val="24"/>
        </w:rPr>
      </w:pPr>
      <w:r>
        <w:rPr>
          <w:rFonts w:eastAsia="Times New Roman"/>
          <w:szCs w:val="24"/>
        </w:rPr>
        <w:lastRenderedPageBreak/>
        <w:t>Η προτεραιότητ</w:t>
      </w:r>
      <w:r>
        <w:rPr>
          <w:rFonts w:eastAsia="Times New Roman"/>
          <w:szCs w:val="24"/>
        </w:rPr>
        <w:t>ά</w:t>
      </w:r>
      <w:r>
        <w:rPr>
          <w:rFonts w:eastAsia="Times New Roman"/>
          <w:szCs w:val="24"/>
        </w:rPr>
        <w:t xml:space="preserve"> της είναι να διαχειριστεί τον πολιτικό χρόνο με κομματικούς όρους, τη στιγμή που η χώρ</w:t>
      </w:r>
      <w:r>
        <w:rPr>
          <w:rFonts w:eastAsia="Times New Roman"/>
          <w:szCs w:val="24"/>
        </w:rPr>
        <w:t>α δεν έχει χρόνο για χάσιμο. Ο τρόπος με τον οποίο πολιτεύεται, αλλά και συμπεριφέρεται η Κυβέρνηση ΣΥΡΙΖΑ - ΑΝΕΛ έχει αντανάκλαση και στο κοινοβουλευτικό έργο.</w:t>
      </w:r>
    </w:p>
    <w:p w14:paraId="6B86BCA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Κυριολεκτικά την τελευταία στιγμή</w:t>
      </w:r>
      <w:r>
        <w:rPr>
          <w:rFonts w:eastAsia="Times New Roman" w:cs="Times New Roman"/>
          <w:szCs w:val="24"/>
        </w:rPr>
        <w:t>,</w:t>
      </w:r>
      <w:r>
        <w:rPr>
          <w:rFonts w:eastAsia="Times New Roman" w:cs="Times New Roman"/>
          <w:szCs w:val="24"/>
        </w:rPr>
        <w:t xml:space="preserve"> φέρατε ένα νομοσχέδιο</w:t>
      </w:r>
      <w:r>
        <w:rPr>
          <w:rFonts w:eastAsia="Times New Roman" w:cs="Times New Roman"/>
          <w:szCs w:val="24"/>
        </w:rPr>
        <w:t>,</w:t>
      </w:r>
      <w:r>
        <w:rPr>
          <w:rFonts w:eastAsia="Times New Roman" w:cs="Times New Roman"/>
          <w:szCs w:val="24"/>
        </w:rPr>
        <w:t xml:space="preserve"> που ρυθμίζει ζητήματα του Πτωχευτικού</w:t>
      </w:r>
      <w:r>
        <w:rPr>
          <w:rFonts w:eastAsia="Times New Roman" w:cs="Times New Roman"/>
          <w:szCs w:val="24"/>
        </w:rPr>
        <w:t xml:space="preserve"> Κώδικα, της διοικητικής δίκης και ταυτόχρονα, έχει τις διατάξεις για το πλαστικό χρήμα και την εθελοντική αποκάλυψη αδήλωτων εισοδημάτων, με αντικοινοβουλευτικές διαδικασίες</w:t>
      </w:r>
      <w:r>
        <w:rPr>
          <w:rFonts w:eastAsia="Times New Roman" w:cs="Times New Roman"/>
          <w:szCs w:val="24"/>
        </w:rPr>
        <w:t>,</w:t>
      </w:r>
      <w:r>
        <w:rPr>
          <w:rFonts w:eastAsia="Times New Roman" w:cs="Times New Roman"/>
          <w:szCs w:val="24"/>
        </w:rPr>
        <w:t xml:space="preserve"> που τείνουν πλέον να γίνουν κανόνας. </w:t>
      </w:r>
    </w:p>
    <w:p w14:paraId="6B86BCA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γεγονός αυτό αποτυπώνει και τον τρόπο μ</w:t>
      </w:r>
      <w:r>
        <w:rPr>
          <w:rFonts w:eastAsia="Times New Roman" w:cs="Times New Roman"/>
          <w:szCs w:val="24"/>
        </w:rPr>
        <w:t xml:space="preserve">ε τον οποίο διαπραγματεύεται αυτή η Κυβέρνηση. Η αξιολόγηση δεν κλείνει, γιατί η Κυβέρνηση δεν ολοκληρώνει εγκαίρως τις δεσμεύσεις που έχει αναλάβει. Η χώρα βρίσκεται συνεχώς αντιμέτωπη με νέα μέτρα, γιατί η Κυβέρνηση δεν διαθέτει </w:t>
      </w:r>
      <w:r>
        <w:rPr>
          <w:rFonts w:eastAsia="Times New Roman" w:cs="Times New Roman"/>
          <w:szCs w:val="24"/>
        </w:rPr>
        <w:lastRenderedPageBreak/>
        <w:t>αξιοπιστία. Δεν αντιλαμβά</w:t>
      </w:r>
      <w:r>
        <w:rPr>
          <w:rFonts w:eastAsia="Times New Roman" w:cs="Times New Roman"/>
          <w:szCs w:val="24"/>
        </w:rPr>
        <w:t xml:space="preserve">νεται την έννοια του αποτελέσματος στην πολιτική. Γι’ αυτό και η διαπραγμάτευση, την οποία κάνει, οδηγεί σε επαχθέστερες καταστάσεις. </w:t>
      </w:r>
    </w:p>
    <w:p w14:paraId="6B86BCA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Αποκαλυπτικό παράδειγμα είναι το γεγονός ότι στο νομοσχέδιο που συζητάμε σήμερα για την επέκταση της χρήσης πλαστικού χρή</w:t>
      </w:r>
      <w:r>
        <w:rPr>
          <w:rFonts w:eastAsia="Times New Roman" w:cs="Times New Roman"/>
          <w:szCs w:val="24"/>
        </w:rPr>
        <w:t>ματος, δεν υπάρχει πρόβλεψη για το ακατάσχετο του επαγγελματικού λογαριασμού. Να σας υπενθυμίσω ότι το είχε εξαγγείλει ο κύριος Πρωθυπουργός στη Θεσσαλονίκη τον Σεπτέμβριο. Ή μήπως δεν θέλετε να θυμάστε τι άλλο ή μάλλον τι άλλα και πόσα άλλα είχε εξαγγείλε</w:t>
      </w:r>
      <w:r>
        <w:rPr>
          <w:rFonts w:eastAsia="Times New Roman" w:cs="Times New Roman"/>
          <w:szCs w:val="24"/>
        </w:rPr>
        <w:t>ι ο κ. Τσίπρας από τη Θεσσαλονίκη και αποδείχθηκαν ψέματα και ακάλυπτες επιταγές</w:t>
      </w:r>
      <w:r>
        <w:rPr>
          <w:rFonts w:eastAsia="Times New Roman" w:cs="Times New Roman"/>
          <w:szCs w:val="24"/>
        </w:rPr>
        <w:t>,</w:t>
      </w:r>
      <w:r>
        <w:rPr>
          <w:rFonts w:eastAsia="Times New Roman" w:cs="Times New Roman"/>
          <w:szCs w:val="24"/>
        </w:rPr>
        <w:t xml:space="preserve"> χωρίς αντίκρισμα; </w:t>
      </w:r>
    </w:p>
    <w:p w14:paraId="6B86BCB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όποτε είναι </w:t>
      </w:r>
      <w:proofErr w:type="spellStart"/>
      <w:r>
        <w:rPr>
          <w:rFonts w:eastAsia="Times New Roman" w:cs="Times New Roman"/>
          <w:szCs w:val="24"/>
        </w:rPr>
        <w:t>στριμωγμένη</w:t>
      </w:r>
      <w:proofErr w:type="spellEnd"/>
      <w:r>
        <w:rPr>
          <w:rFonts w:eastAsia="Times New Roman" w:cs="Times New Roman"/>
          <w:szCs w:val="24"/>
        </w:rPr>
        <w:t xml:space="preserve"> ή βρίσκεται σε αδιέξοδο, ζητά συναίνεση. Προσέφερε ποτέ συναίνεση ο ΣΥΡΙΖΑ ως </w:t>
      </w:r>
      <w:r>
        <w:rPr>
          <w:rFonts w:eastAsia="Times New Roman" w:cs="Times New Roman"/>
          <w:szCs w:val="24"/>
        </w:rPr>
        <w:t>Αντιπολίτευ</w:t>
      </w:r>
      <w:r>
        <w:rPr>
          <w:rFonts w:eastAsia="Times New Roman" w:cs="Times New Roman"/>
          <w:szCs w:val="24"/>
        </w:rPr>
        <w:t>ση</w:t>
      </w:r>
      <w:r>
        <w:rPr>
          <w:rFonts w:eastAsia="Times New Roman" w:cs="Times New Roman"/>
          <w:szCs w:val="24"/>
        </w:rPr>
        <w:t xml:space="preserve">, την ώρα που η χώρα έκανε μια τιτάνια προσπάθεια να μειώσει τα ελλείμματα και να επανέλθει στη σταθερότητα και </w:t>
      </w:r>
      <w:r>
        <w:rPr>
          <w:rFonts w:eastAsia="Times New Roman" w:cs="Times New Roman"/>
          <w:szCs w:val="24"/>
        </w:rPr>
        <w:lastRenderedPageBreak/>
        <w:t>στην κανονικότητα; Όχι φυσικά. Αντίθετα, η Νέα Δημοκρατία προσέφερε και προσφέρει συναίνεση</w:t>
      </w:r>
      <w:r>
        <w:rPr>
          <w:rFonts w:eastAsia="Times New Roman" w:cs="Times New Roman"/>
          <w:szCs w:val="24"/>
        </w:rPr>
        <w:t>,</w:t>
      </w:r>
      <w:r>
        <w:rPr>
          <w:rFonts w:eastAsia="Times New Roman" w:cs="Times New Roman"/>
          <w:szCs w:val="24"/>
        </w:rPr>
        <w:t xml:space="preserve"> κυρίως για τη χώρα και τους πολίτες. </w:t>
      </w:r>
    </w:p>
    <w:p w14:paraId="6B86BCB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Με το ίδιο </w:t>
      </w:r>
      <w:r>
        <w:rPr>
          <w:rFonts w:eastAsia="Times New Roman" w:cs="Times New Roman"/>
          <w:szCs w:val="24"/>
        </w:rPr>
        <w:t>συναινετικό και συνθετικό πνεύμα λειτουργήσαμε και στα ζητήματα αυτού του νομοσχεδίου. Να σας υπενθυμίσω ότι η Νέα Δημοκρατία κατέθεσε εγκαίρως προτάσεις για την αναμόρφωση και τροποποίηση του Πτωχευτικού Κώδικα. Να σας υπενθυμίσω ότι εμείς ανοίξαμε τον δη</w:t>
      </w:r>
      <w:r>
        <w:rPr>
          <w:rFonts w:eastAsia="Times New Roman" w:cs="Times New Roman"/>
          <w:szCs w:val="24"/>
        </w:rPr>
        <w:t>μόσιο διάλογο για την επέκταση της χρήσης πλαστικού χρήματος.</w:t>
      </w:r>
    </w:p>
    <w:p w14:paraId="6B86BCB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 Ο ομιλών είχε αναδείξει το ζήτημα σε κοινοβουλευτικό επίπεδο</w:t>
      </w:r>
      <w:r>
        <w:rPr>
          <w:rFonts w:eastAsia="Times New Roman" w:cs="Times New Roman"/>
          <w:szCs w:val="24"/>
        </w:rPr>
        <w:t>,</w:t>
      </w:r>
      <w:r>
        <w:rPr>
          <w:rFonts w:eastAsia="Times New Roman" w:cs="Times New Roman"/>
          <w:szCs w:val="24"/>
        </w:rPr>
        <w:t xml:space="preserve"> μέσα από επερωτήσεις και επίκαιρες ερωτήσεις από το τέλος του 2015. Ακόμα και με δημόσιες παρεμβάσεις, η απάντηση της Κυβέρνησης απ</w:t>
      </w:r>
      <w:r>
        <w:rPr>
          <w:rFonts w:eastAsia="Times New Roman" w:cs="Times New Roman"/>
          <w:szCs w:val="24"/>
        </w:rPr>
        <w:t>ό το φθινόπωρο του 2015, ήταν ότι έχει έτοιμο το νομοσχέδιο και το φέρνει στη Βουλή. Και τελικά, μετά από δεκαπέντε μήνες, έφερε ελάχιστες διατάξεις, αποσπασματικές και με μια φιλοσοφία</w:t>
      </w:r>
      <w:r>
        <w:rPr>
          <w:rFonts w:eastAsia="Times New Roman" w:cs="Times New Roman"/>
          <w:szCs w:val="24"/>
        </w:rPr>
        <w:t>,</w:t>
      </w:r>
      <w:r>
        <w:rPr>
          <w:rFonts w:eastAsia="Times New Roman" w:cs="Times New Roman"/>
          <w:szCs w:val="24"/>
        </w:rPr>
        <w:t xml:space="preserve"> σε πλήρη αντίθεση με το μεταρρυθμιστικό πρόσημο</w:t>
      </w:r>
      <w:r>
        <w:rPr>
          <w:rFonts w:eastAsia="Times New Roman" w:cs="Times New Roman"/>
          <w:szCs w:val="24"/>
        </w:rPr>
        <w:t>,</w:t>
      </w:r>
      <w:r>
        <w:rPr>
          <w:rFonts w:eastAsia="Times New Roman" w:cs="Times New Roman"/>
          <w:szCs w:val="24"/>
        </w:rPr>
        <w:t xml:space="preserve"> που έπρεπε να έχει μ</w:t>
      </w:r>
      <w:r>
        <w:rPr>
          <w:rFonts w:eastAsia="Times New Roman" w:cs="Times New Roman"/>
          <w:szCs w:val="24"/>
        </w:rPr>
        <w:t xml:space="preserve">ια νομοθετική πρωτοβουλία για την επέκταση της χρήσης πλαστικού χρήματος. Να σας υπενθυμίσω, </w:t>
      </w:r>
      <w:r>
        <w:rPr>
          <w:rFonts w:eastAsia="Times New Roman" w:cs="Times New Roman"/>
          <w:szCs w:val="24"/>
        </w:rPr>
        <w:lastRenderedPageBreak/>
        <w:t xml:space="preserve">επίσης, ότι η Νέα Δημοκρατία τον Σεπτέμβριο κατέθεσε ολοκληρωμένη πρόταση για το πλαστικό χρήμα, μια πρόταση με αρχή, μέση και τέλος. </w:t>
      </w:r>
    </w:p>
    <w:p w14:paraId="6B86BCB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σαφέστατα υπάρχει ανάγκη τροποποιήσεων στον Πτωχευτικό Κώδικα, μέσα σε αυτό το ιδιαίτερα δυσμενές περιβάλλον, τροποποιήσεων που θα απλοποιούν τις διαδικασίες, θα στηρίζουν τις επιχειρήσεις και θα δημιουργούν μια αίσθηση δικαίου και ορθολογισμού</w:t>
      </w:r>
      <w:r>
        <w:rPr>
          <w:rFonts w:eastAsia="Times New Roman" w:cs="Times New Roman"/>
          <w:szCs w:val="24"/>
        </w:rPr>
        <w:t xml:space="preserve"> στην πτωχευτική διαδικασία. Αντίθετα, παρά κάποιες επιμέρους θετικές διατάξεις, εσείς φέρνετε μια άτολμη νομοθετική παρέμβαση, που δεν συνιστά ούτε τομή ούτε φυσικά</w:t>
      </w:r>
      <w:r>
        <w:rPr>
          <w:rFonts w:eastAsia="Times New Roman" w:cs="Times New Roman"/>
          <w:szCs w:val="24"/>
        </w:rPr>
        <w:t>,</w:t>
      </w:r>
      <w:r>
        <w:rPr>
          <w:rFonts w:eastAsia="Times New Roman" w:cs="Times New Roman"/>
          <w:szCs w:val="24"/>
        </w:rPr>
        <w:t xml:space="preserve"> επιλύει τα προβλήματα που υπάρχουν. Αναφέρθηκα αναλυτικά στην Επιτροπή Οικονομικών για τα</w:t>
      </w:r>
      <w:r>
        <w:rPr>
          <w:rFonts w:eastAsia="Times New Roman" w:cs="Times New Roman"/>
          <w:szCs w:val="24"/>
        </w:rPr>
        <w:t xml:space="preserve"> ζητήματα αυτά. </w:t>
      </w:r>
    </w:p>
    <w:p w14:paraId="6B86BCB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Παραθέτω σήμερα τα βασικά σημεία: Δεν υπάρχουν ρυθμίσεις</w:t>
      </w:r>
      <w:r>
        <w:rPr>
          <w:rFonts w:eastAsia="Times New Roman" w:cs="Times New Roman"/>
          <w:szCs w:val="24"/>
        </w:rPr>
        <w:t>,</w:t>
      </w:r>
      <w:r>
        <w:rPr>
          <w:rFonts w:eastAsia="Times New Roman" w:cs="Times New Roman"/>
          <w:szCs w:val="24"/>
        </w:rPr>
        <w:t xml:space="preserve"> που θα έδιναν λύση σε ένα σημαντικό πρόβλημα και ζητούμενο, την ολοκλήρωση της διαδικασίας ρευστοποίησης της πτωχευτικής περιουσίας και την εξόφληση των πιστωτών</w:t>
      </w:r>
      <w:r>
        <w:rPr>
          <w:rFonts w:eastAsia="Times New Roman" w:cs="Times New Roman"/>
          <w:b/>
          <w:szCs w:val="24"/>
        </w:rPr>
        <w:t xml:space="preserve"> </w:t>
      </w:r>
      <w:r>
        <w:rPr>
          <w:rFonts w:eastAsia="Times New Roman" w:cs="Times New Roman"/>
          <w:szCs w:val="24"/>
        </w:rPr>
        <w:t>εντός είκοσι τεσσάρ</w:t>
      </w:r>
      <w:r>
        <w:rPr>
          <w:rFonts w:eastAsia="Times New Roman" w:cs="Times New Roman"/>
          <w:szCs w:val="24"/>
        </w:rPr>
        <w:t xml:space="preserve">ων μηνών. </w:t>
      </w:r>
    </w:p>
    <w:p w14:paraId="6B86BCB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Θα μπορούσατε να είχατε υιοθετήσει την πρόταση</w:t>
      </w:r>
      <w:r>
        <w:rPr>
          <w:rFonts w:eastAsia="Times New Roman" w:cs="Times New Roman"/>
          <w:szCs w:val="24"/>
        </w:rPr>
        <w:t>,</w:t>
      </w:r>
      <w:r>
        <w:rPr>
          <w:rFonts w:eastAsia="Times New Roman" w:cs="Times New Roman"/>
          <w:szCs w:val="24"/>
        </w:rPr>
        <w:t xml:space="preserve"> που έχει καταθέσει η Νέα Δημοκρατία για τον περιορισμό των νομικών «παραθύρων» και τον σαφή προσδιορισμό της έννοιας της παύσης  πληρωμών για υπαγωγή στην πτωχευτική διαδικασία, προκειμένου να μην </w:t>
      </w:r>
      <w:r>
        <w:rPr>
          <w:rFonts w:eastAsia="Times New Roman" w:cs="Times New Roman"/>
          <w:szCs w:val="24"/>
        </w:rPr>
        <w:t>υπάρχουν αμφισβητήσεις και ασάφειες που καθιστούν τη διαδικασία αναποτελεσματική. Δεν το κάν</w:t>
      </w:r>
      <w:r>
        <w:rPr>
          <w:rFonts w:eastAsia="Times New Roman" w:cs="Times New Roman"/>
          <w:szCs w:val="24"/>
        </w:rPr>
        <w:t>α</w:t>
      </w:r>
      <w:r>
        <w:rPr>
          <w:rFonts w:eastAsia="Times New Roman" w:cs="Times New Roman"/>
          <w:szCs w:val="24"/>
        </w:rPr>
        <w:t>τε. Και όχι μόνο δεν το κάνετε, αλλά στο νομοσχέδιο εισάγετε και μια καινοφανή έννοια, αυτή της πιθανότητας πτώχευσης, όπου είναι πολύ πιθανό να δημιουργήσει ακόμα</w:t>
      </w:r>
      <w:r>
        <w:rPr>
          <w:rFonts w:eastAsia="Times New Roman" w:cs="Times New Roman"/>
          <w:szCs w:val="24"/>
        </w:rPr>
        <w:t xml:space="preserve"> μεγαλύτερες δυσκολίες στην όλη διαδικασία με το διασταλτικό περιεχόμενο που μπορεί να έχει και με τα περιθώρια που αφήνει. </w:t>
      </w:r>
    </w:p>
    <w:p w14:paraId="6B86BCB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Σας είπαμε, επίσης, για τις σοβαρές ενστάσεις που υπάρχουν για το άρθρο, σύμφωνα με το οποίο, για τη μείωση του χρόνου απαλλαγής το</w:t>
      </w:r>
      <w:r>
        <w:rPr>
          <w:rFonts w:eastAsia="Times New Roman" w:cs="Times New Roman"/>
          <w:szCs w:val="24"/>
        </w:rPr>
        <w:t xml:space="preserve">υ οφειλέτη από τα χρέη προβλέπεται αίτηση του οφειλέτη και δικαστική απόφαση. Γιατί η συγκεκριμένη ρύθμιση θα οδηγήσει σε καθυστερήσεις και θα εμποδίσει την επιστροφή του οφειλέτη στην οικονομική δραστηριότητα </w:t>
      </w:r>
      <w:r>
        <w:rPr>
          <w:rFonts w:eastAsia="Times New Roman" w:cs="Times New Roman"/>
          <w:szCs w:val="24"/>
        </w:rPr>
        <w:lastRenderedPageBreak/>
        <w:t>και στην κανονικότητα. Εμείς είχαμε, επίσης, π</w:t>
      </w:r>
      <w:r>
        <w:rPr>
          <w:rFonts w:eastAsia="Times New Roman" w:cs="Times New Roman"/>
          <w:szCs w:val="24"/>
        </w:rPr>
        <w:t>ροτείνει τη συγχώνευση των δικαστικών διαδικασιών</w:t>
      </w:r>
      <w:r>
        <w:rPr>
          <w:rFonts w:eastAsia="Times New Roman" w:cs="Times New Roman"/>
          <w:szCs w:val="24"/>
        </w:rPr>
        <w:t>,</w:t>
      </w:r>
      <w:r>
        <w:rPr>
          <w:rFonts w:eastAsia="Times New Roman" w:cs="Times New Roman"/>
          <w:szCs w:val="24"/>
        </w:rPr>
        <w:t xml:space="preserve"> για να ολοκληρώνεται άμεσα η διαδικασία. Συγκεκριμένα, να δίνεται η δυνατότητα πώλησης της εταιρείας ε</w:t>
      </w:r>
      <w:r>
        <w:rPr>
          <w:rFonts w:eastAsia="Times New Roman" w:cs="Times New Roman"/>
          <w:szCs w:val="24"/>
        </w:rPr>
        <w:t>ν</w:t>
      </w:r>
      <w:r>
        <w:rPr>
          <w:rFonts w:eastAsia="Times New Roman" w:cs="Times New Roman"/>
          <w:szCs w:val="24"/>
        </w:rPr>
        <w:t xml:space="preserve"> λειτουργία ή εκποίησης των επιμέρους περιουσιακών </w:t>
      </w:r>
      <w:r>
        <w:rPr>
          <w:rFonts w:eastAsia="Times New Roman" w:cs="Times New Roman"/>
          <w:szCs w:val="24"/>
        </w:rPr>
        <w:t xml:space="preserve">της </w:t>
      </w:r>
      <w:r>
        <w:rPr>
          <w:rFonts w:eastAsia="Times New Roman" w:cs="Times New Roman"/>
          <w:szCs w:val="24"/>
        </w:rPr>
        <w:t xml:space="preserve">στοιχείων, με την απόφαση πτώχευσης, και να μη </w:t>
      </w:r>
      <w:r>
        <w:rPr>
          <w:rFonts w:eastAsia="Times New Roman" w:cs="Times New Roman"/>
          <w:szCs w:val="24"/>
        </w:rPr>
        <w:t xml:space="preserve">χρειάζεται και δεύτερη δικαστική απόφαση, όπως συμβαίνει με το ισχύον καθεστώς. </w:t>
      </w:r>
    </w:p>
    <w:p w14:paraId="6B86BCB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Κάποια άρθρα για τη διοικητική δίκη κινούνται προς τη σωστή κατεύθυνση, διευκολύνοντας και βελτιώνοντας την εκδίκαση υποθέσεων στα διοικητικά δικαστήρια. Υπάρχει, όμως, ζήτημα</w:t>
      </w:r>
      <w:r>
        <w:rPr>
          <w:rFonts w:eastAsia="Times New Roman" w:cs="Times New Roman"/>
          <w:szCs w:val="24"/>
        </w:rPr>
        <w:t xml:space="preserve"> με τις διατάξεις</w:t>
      </w:r>
      <w:r>
        <w:rPr>
          <w:rFonts w:eastAsia="Times New Roman" w:cs="Times New Roman"/>
          <w:szCs w:val="24"/>
        </w:rPr>
        <w:t>,</w:t>
      </w:r>
      <w:r>
        <w:rPr>
          <w:rFonts w:eastAsia="Times New Roman" w:cs="Times New Roman"/>
          <w:szCs w:val="24"/>
        </w:rPr>
        <w:t xml:space="preserve"> που προβλέπουν την καταβολή </w:t>
      </w:r>
      <w:proofErr w:type="spellStart"/>
      <w:r>
        <w:rPr>
          <w:rFonts w:eastAsia="Times New Roman" w:cs="Times New Roman"/>
          <w:szCs w:val="24"/>
        </w:rPr>
        <w:t>παραβόλου</w:t>
      </w:r>
      <w:proofErr w:type="spellEnd"/>
      <w:r>
        <w:rPr>
          <w:rFonts w:eastAsia="Times New Roman" w:cs="Times New Roman"/>
          <w:szCs w:val="24"/>
        </w:rPr>
        <w:t>,</w:t>
      </w:r>
      <w:r>
        <w:rPr>
          <w:rFonts w:eastAsia="Times New Roman" w:cs="Times New Roman"/>
          <w:szCs w:val="24"/>
        </w:rPr>
        <w:t xml:space="preserve"> ως προϋπόθεση χορήγησης αναβολής, με αίτημα του διαδίκου. Με δεδομένο ότι η ικανοποίηση ή όχι τέτοιου αιτήματος εναπόκειται σε κάθε περίπτωση στην κρίση του δικαστηρίου, θα λέγαμε ότι η συγκεκριμένη</w:t>
      </w:r>
      <w:r>
        <w:rPr>
          <w:rFonts w:eastAsia="Times New Roman" w:cs="Times New Roman"/>
          <w:szCs w:val="24"/>
        </w:rPr>
        <w:t xml:space="preserve"> διατύπωση δημιουργεί ερμηνευτικό και πρακτικό πρόβλημα εφαρμογής της.</w:t>
      </w:r>
    </w:p>
    <w:p w14:paraId="6B86BCB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αναφερθώ εκτενέστερα στις διατάξεις αρμοδιότητας του Υπουργείου Οικονομικών, αρχής γενομένης από τις ρυθμίσεις για την οικειοθελή αποκάλυψη αδήλωτων εισ</w:t>
      </w:r>
      <w:r>
        <w:rPr>
          <w:rFonts w:eastAsia="Times New Roman" w:cs="Times New Roman"/>
          <w:szCs w:val="24"/>
        </w:rPr>
        <w:t xml:space="preserve">οδημάτων. Είναι σαφές ότι αυτές οι ρυθμίσεις δεν έχουν ρεαλιστικό υπόβαθρο. </w:t>
      </w:r>
    </w:p>
    <w:p w14:paraId="6B86BCB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Για να έχει αποτέλεσμα μία τέτοια ρύθμιση, δεν πρέπει να υπάρχουν αντικίνητρα. Και στη συγκεκριμένη ρύθμιση</w:t>
      </w:r>
      <w:r>
        <w:rPr>
          <w:rFonts w:eastAsia="Times New Roman" w:cs="Times New Roman"/>
          <w:szCs w:val="24"/>
        </w:rPr>
        <w:t>,</w:t>
      </w:r>
      <w:r>
        <w:rPr>
          <w:rFonts w:eastAsia="Times New Roman" w:cs="Times New Roman"/>
          <w:szCs w:val="24"/>
        </w:rPr>
        <w:t xml:space="preserve"> υπάρχουν δύο σοβαρά αντικίνητρα: Το ένα είναι οι υψηλοί φορολογικοί συ</w:t>
      </w:r>
      <w:r>
        <w:rPr>
          <w:rFonts w:eastAsia="Times New Roman" w:cs="Times New Roman"/>
          <w:szCs w:val="24"/>
        </w:rPr>
        <w:t xml:space="preserve">ντελεστές. Το άλλο αντικίνητρο είναι ότι όποιος δεν καταβάλει μία δόση και τεθεί εκτός ρύθμισης, αυτομάτως χάνει όλες τις ευεργετικές διατάξεις που εμπεριέχονται στη ρύθμιση.  </w:t>
      </w:r>
    </w:p>
    <w:p w14:paraId="6B86BCB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Είναι σαφής η έλλειψη ρεαλισμού στις συγκεκριμένες διατάξεις, όπως και η έλλειψ</w:t>
      </w:r>
      <w:r>
        <w:rPr>
          <w:rFonts w:eastAsia="Times New Roman" w:cs="Times New Roman"/>
          <w:szCs w:val="24"/>
        </w:rPr>
        <w:t>η ορθολογισμού σε κάποιες άλλες. Αναφέρομαι στη διάταξη</w:t>
      </w:r>
      <w:r>
        <w:rPr>
          <w:rFonts w:eastAsia="Times New Roman" w:cs="Times New Roman"/>
          <w:szCs w:val="24"/>
        </w:rPr>
        <w:t>,</w:t>
      </w:r>
      <w:r>
        <w:rPr>
          <w:rFonts w:eastAsia="Times New Roman" w:cs="Times New Roman"/>
          <w:szCs w:val="24"/>
        </w:rPr>
        <w:t xml:space="preserve"> σύμφωνα με την οποία όποιος μπει στη ρύθμιση τον Μάρτιο, θα πληρώσει πρόσθετο φόρο 8% κι όποιος μπει τον Μάιο θα πληρώσει 10% </w:t>
      </w:r>
      <w:r>
        <w:rPr>
          <w:rFonts w:eastAsia="Times New Roman" w:cs="Times New Roman"/>
          <w:szCs w:val="24"/>
        </w:rPr>
        <w:lastRenderedPageBreak/>
        <w:t>πρόσθετο φόρο. Πείτε μου σε ποια λογική υπακούει αυτή η διαφορά, με χρονι</w:t>
      </w:r>
      <w:r>
        <w:rPr>
          <w:rFonts w:eastAsia="Times New Roman" w:cs="Times New Roman"/>
          <w:szCs w:val="24"/>
        </w:rPr>
        <w:t>κό εύρος μάλιστα μόλις δύο μηνών.</w:t>
      </w:r>
    </w:p>
    <w:p w14:paraId="6B86BCB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Έρχομαι στις διατάξεις για το πλαστικό χρήμα, στις οποίες είχαν επενδυθεί πολλά, αλλά είναι δεδομένο ότι δεν συνιστούν μια ουσιαστική μεταρρυθμιστική προσπάθεια και θα εξηγήσω το γιατί. Η Νέα Δημοκρατία, κυρίες και κύριοι </w:t>
      </w:r>
      <w:r>
        <w:rPr>
          <w:rFonts w:eastAsia="Times New Roman" w:cs="Times New Roman"/>
          <w:szCs w:val="24"/>
        </w:rPr>
        <w:t>συνάδελφοι, κατέθεσε συγκεκριμένη, ολοκληρωμένη πρόταση, που αποτυπώνει και τις ουσιαστικές διαφορές που υπάρχουν</w:t>
      </w:r>
      <w:r>
        <w:rPr>
          <w:rFonts w:eastAsia="Times New Roman" w:cs="Times New Roman"/>
          <w:szCs w:val="24"/>
        </w:rPr>
        <w:t>,</w:t>
      </w:r>
      <w:r>
        <w:rPr>
          <w:rFonts w:eastAsia="Times New Roman" w:cs="Times New Roman"/>
          <w:szCs w:val="24"/>
        </w:rPr>
        <w:t xml:space="preserve"> συγκριτικά με την πρόταση της Κυβέρνησης. Εμείς</w:t>
      </w:r>
      <w:r>
        <w:rPr>
          <w:rFonts w:eastAsia="Times New Roman" w:cs="Times New Roman"/>
          <w:szCs w:val="24"/>
        </w:rPr>
        <w:t>,</w:t>
      </w:r>
      <w:r>
        <w:rPr>
          <w:rFonts w:eastAsia="Times New Roman" w:cs="Times New Roman"/>
          <w:szCs w:val="24"/>
        </w:rPr>
        <w:t xml:space="preserve"> την προσπάθεια για την ενθάρρυνση της χρήσης πλαστικού χρήματος την αντιμετωπίσαμε ως μία με</w:t>
      </w:r>
      <w:r>
        <w:rPr>
          <w:rFonts w:eastAsia="Times New Roman" w:cs="Times New Roman"/>
          <w:szCs w:val="24"/>
        </w:rPr>
        <w:t>ταρρυθμιστική προσπάθεια</w:t>
      </w:r>
      <w:r>
        <w:rPr>
          <w:rFonts w:eastAsia="Times New Roman" w:cs="Times New Roman"/>
          <w:szCs w:val="24"/>
        </w:rPr>
        <w:t>,</w:t>
      </w:r>
      <w:r>
        <w:rPr>
          <w:rFonts w:eastAsia="Times New Roman" w:cs="Times New Roman"/>
          <w:szCs w:val="24"/>
        </w:rPr>
        <w:t xml:space="preserve"> που έχει πολλαπλασιαστικά οφέλη σε τρεις τομείς: Πρώτον, στα δημόσια έσοδα και στη καταπολέμηση της φοροδιαφυγής. Δεύτερον, στην αύξηση της ανταγωνιστικότητας των επιχειρήσεων, αφού οι συναλλαγές με πλαστικό χρήμα δημιουργούν οικο</w:t>
      </w:r>
      <w:r>
        <w:rPr>
          <w:rFonts w:eastAsia="Times New Roman" w:cs="Times New Roman"/>
          <w:szCs w:val="24"/>
        </w:rPr>
        <w:t>νομίες κλίμακος και ανάπτυξης. Τρίτον, στη διευκόλυνση για το άμεσο ή έμμεσο όφελος</w:t>
      </w:r>
      <w:r>
        <w:rPr>
          <w:rFonts w:eastAsia="Times New Roman" w:cs="Times New Roman"/>
          <w:szCs w:val="24"/>
        </w:rPr>
        <w:t>,</w:t>
      </w:r>
      <w:r>
        <w:rPr>
          <w:rFonts w:eastAsia="Times New Roman" w:cs="Times New Roman"/>
          <w:szCs w:val="24"/>
        </w:rPr>
        <w:t xml:space="preserve"> που προκύπτει για τους πολίτες. Το άμεσο είναι με την επιστροφή </w:t>
      </w:r>
      <w:r>
        <w:rPr>
          <w:rFonts w:eastAsia="Times New Roman" w:cs="Times New Roman"/>
          <w:szCs w:val="24"/>
        </w:rPr>
        <w:lastRenderedPageBreak/>
        <w:t>χρημάτων και το έμμεσο με την αναπροσαρμογή, κατά δικαιότερο τρόπο, των φορολογικών βαρών, με τη μείωση της</w:t>
      </w:r>
      <w:r>
        <w:rPr>
          <w:rFonts w:eastAsia="Times New Roman" w:cs="Times New Roman"/>
          <w:szCs w:val="24"/>
        </w:rPr>
        <w:t xml:space="preserve"> φοροδιαφυγής.</w:t>
      </w:r>
    </w:p>
    <w:p w14:paraId="6B86BCB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Εσείς, όμως, τι κάνετε; Πέραν του ότι αδιαφορούσατε επί μήνες, κωλυσιεργώντας, η δική σας αντίληψη για την επέκταση της χρήσης πλαστικού χρήματος έχει καταναγκαστικό και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Περιορίζεται το εύρος της μόνο στους μισθωτούς κα</w:t>
      </w:r>
      <w:r>
        <w:rPr>
          <w:rFonts w:eastAsia="Times New Roman" w:cs="Times New Roman"/>
          <w:szCs w:val="24"/>
        </w:rPr>
        <w:t>ι στους συνταξιούχους, που είναι οι μοναδικοί</w:t>
      </w:r>
      <w:r>
        <w:rPr>
          <w:rFonts w:eastAsia="Times New Roman" w:cs="Times New Roman"/>
          <w:szCs w:val="24"/>
        </w:rPr>
        <w:t>,</w:t>
      </w:r>
      <w:r>
        <w:rPr>
          <w:rFonts w:eastAsia="Times New Roman" w:cs="Times New Roman"/>
          <w:szCs w:val="24"/>
        </w:rPr>
        <w:t xml:space="preserve"> που έχουν κίνητρο να κάνουν χρήση του πλαστικού χρήματος, αφού πρέπει να συγκεντρώσουν ένα συγκεκριμένο όριο δαπανών με πλαστικό χρήμα</w:t>
      </w:r>
      <w:r>
        <w:rPr>
          <w:rFonts w:eastAsia="Times New Roman" w:cs="Times New Roman"/>
          <w:szCs w:val="24"/>
        </w:rPr>
        <w:t>,</w:t>
      </w:r>
      <w:r>
        <w:rPr>
          <w:rFonts w:eastAsia="Times New Roman" w:cs="Times New Roman"/>
          <w:szCs w:val="24"/>
        </w:rPr>
        <w:t xml:space="preserve"> προκειμένου να ισχύσει το αφορολόγητο όριο. </w:t>
      </w:r>
    </w:p>
    <w:p w14:paraId="6B86BCB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 ζήτημα, όμως, είναι: </w:t>
      </w:r>
      <w:r>
        <w:rPr>
          <w:rFonts w:eastAsia="Times New Roman" w:cs="Times New Roman"/>
          <w:szCs w:val="24"/>
        </w:rPr>
        <w:t>Ποιο</w:t>
      </w:r>
      <w:r>
        <w:rPr>
          <w:rFonts w:eastAsia="Times New Roman" w:cs="Times New Roman"/>
          <w:szCs w:val="24"/>
        </w:rPr>
        <w:t xml:space="preserve"> </w:t>
      </w:r>
      <w:r>
        <w:rPr>
          <w:rFonts w:eastAsia="Times New Roman" w:cs="Times New Roman"/>
          <w:szCs w:val="24"/>
        </w:rPr>
        <w:t>αφορολόγητο όριο; Αυτό που εσείς μειώσατε στις 8.636 ευρώ ή σε ένα ακόμα χαμηλότερο, όπως αυτό που ήδη διαπραγματεύεστε; Γιατί τα πρωτογενή πλεονάσματα 3,5% για πολλά χρόνια, που έχετε ήδη συμφωνήσει, σημαίνουν νέες φορολογικές επιβαρύνσεις και να μην κάν</w:t>
      </w:r>
      <w:r>
        <w:rPr>
          <w:rFonts w:eastAsia="Times New Roman" w:cs="Times New Roman"/>
          <w:szCs w:val="24"/>
        </w:rPr>
        <w:t xml:space="preserve">ετε ότι δεν το καταλαβαίνετε. </w:t>
      </w:r>
    </w:p>
    <w:p w14:paraId="6B86BCB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Δεύτερο ερώτημα. Όλοι γνωρίζουμε ότι χιλιάδες Έλληνες είναι αποκλεισμένοι από το τραπεζικό σύστημα. Δεν μπορούν να βγάλουν πιστωτικές ή χρεωστικές κάρτες. Το ίδιο ισχύει για επαγγελματίες. Υπάρχει κάποια πρόνοια και κάποια ρύ</w:t>
      </w:r>
      <w:r>
        <w:rPr>
          <w:rFonts w:eastAsia="Times New Roman" w:cs="Times New Roman"/>
          <w:szCs w:val="24"/>
        </w:rPr>
        <w:t>θμιση γι’ αυτούς στο νομοσχέδιο; Απολύτως καμ</w:t>
      </w:r>
      <w:r>
        <w:rPr>
          <w:rFonts w:eastAsia="Times New Roman" w:cs="Times New Roman"/>
          <w:szCs w:val="24"/>
        </w:rPr>
        <w:t>μ</w:t>
      </w:r>
      <w:r>
        <w:rPr>
          <w:rFonts w:eastAsia="Times New Roman" w:cs="Times New Roman"/>
          <w:szCs w:val="24"/>
        </w:rPr>
        <w:t xml:space="preserve">ία. Άρα, όλους αυτούς τους αγνοούμε. Δεν θέλουμε να τους εντάξουμε στο σύστημα συναλλαγών με πλαστικό χρήμα; Τους οδηγούμε σε ένα παράλληλο πλαίσιο παραοικονομίας ή για την ακρίβεια, «μαύρης» οικονομίας; </w:t>
      </w:r>
    </w:p>
    <w:p w14:paraId="6B86BCB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Κυβ</w:t>
      </w:r>
      <w:r>
        <w:rPr>
          <w:rFonts w:eastAsia="Times New Roman" w:cs="Times New Roman"/>
          <w:szCs w:val="24"/>
        </w:rPr>
        <w:t>έρνηση δεν μπορεί να αντιληφθεί ότι δεν εξαντλείται η προσπάθεια για την επέκταση της χρήσης πλαστικού χρήματος και ηλεκτρονικών συναλλαγών στους μισθωτούς και συνταξιούχους. Η προσπάθεια αυτή πρέπει να αφορά όλη την κοινωνία, όλους τους φορολογουμένους κα</w:t>
      </w:r>
      <w:r>
        <w:rPr>
          <w:rFonts w:eastAsia="Times New Roman" w:cs="Times New Roman"/>
          <w:szCs w:val="24"/>
        </w:rPr>
        <w:t xml:space="preserve">ι το σύνολο της οικονομικής δραστηριότητας. </w:t>
      </w:r>
    </w:p>
    <w:p w14:paraId="6B86BCC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συνολική ανεπάρκεια και προχειρότητα του νομοσχεδίου αποτυπώνεται και από τις διατάξεις</w:t>
      </w:r>
      <w:r>
        <w:rPr>
          <w:rFonts w:eastAsia="Times New Roman" w:cs="Times New Roman"/>
          <w:szCs w:val="24"/>
        </w:rPr>
        <w:t>,</w:t>
      </w:r>
      <w:r>
        <w:rPr>
          <w:rFonts w:eastAsia="Times New Roman" w:cs="Times New Roman"/>
          <w:szCs w:val="24"/>
        </w:rPr>
        <w:t xml:space="preserve"> σύμφωνα με τις οποίες οι εξαιρέσεις θα </w:t>
      </w:r>
      <w:r>
        <w:rPr>
          <w:rFonts w:eastAsia="Times New Roman" w:cs="Times New Roman"/>
          <w:szCs w:val="24"/>
        </w:rPr>
        <w:lastRenderedPageBreak/>
        <w:t>καθοριστούν με απόφαση του Υπουργού. Γιατί να μην υπήρχαν αυτές οι εξαιρέσεις στο νομοσχέδιο; Ήταν τόσο δύσκολο, προφανώς, να σκεφτείτε τους υπερήλικες, τους κατοίκους ορεινών και δυσπρόσιτων περιοχών, τους κατοίκους</w:t>
      </w:r>
      <w:r>
        <w:rPr>
          <w:rFonts w:eastAsia="Times New Roman" w:cs="Times New Roman"/>
          <w:szCs w:val="24"/>
        </w:rPr>
        <w:t xml:space="preserve"> των μικρών νησιών, τα άτομα με ειδικές ανάγκες; </w:t>
      </w:r>
    </w:p>
    <w:p w14:paraId="6B86BCC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Ο κ. Τσίπρας</w:t>
      </w:r>
      <w:r>
        <w:rPr>
          <w:rFonts w:eastAsia="Times New Roman" w:cs="Times New Roman"/>
          <w:szCs w:val="24"/>
        </w:rPr>
        <w:t>,</w:t>
      </w:r>
      <w:r>
        <w:rPr>
          <w:rFonts w:eastAsia="Times New Roman" w:cs="Times New Roman"/>
          <w:szCs w:val="24"/>
        </w:rPr>
        <w:t xml:space="preserve"> πριν από τρεις μήνες</w:t>
      </w:r>
      <w:r>
        <w:rPr>
          <w:rFonts w:eastAsia="Times New Roman" w:cs="Times New Roman"/>
          <w:szCs w:val="24"/>
        </w:rPr>
        <w:t>,</w:t>
      </w:r>
      <w:r>
        <w:rPr>
          <w:rFonts w:eastAsia="Times New Roman" w:cs="Times New Roman"/>
          <w:szCs w:val="24"/>
        </w:rPr>
        <w:t xml:space="preserve"> είχε εξαγγείλει τον ακατάσχετο επαγγελματικό λογαριασμό. Στο νομοσχέδιο, όμως, δεν προβλέπεται ακατάσχετος επαγγελματικός λογαριασμός</w:t>
      </w:r>
      <w:r>
        <w:rPr>
          <w:rFonts w:eastAsia="Times New Roman" w:cs="Times New Roman"/>
          <w:szCs w:val="24"/>
        </w:rPr>
        <w:t>,</w:t>
      </w:r>
      <w:r>
        <w:rPr>
          <w:rFonts w:eastAsia="Times New Roman" w:cs="Times New Roman"/>
          <w:szCs w:val="24"/>
        </w:rPr>
        <w:t xml:space="preserve"> στον οποίο θα καταλήγουν οι εισπράξ</w:t>
      </w:r>
      <w:r>
        <w:rPr>
          <w:rFonts w:eastAsia="Times New Roman" w:cs="Times New Roman"/>
          <w:szCs w:val="24"/>
        </w:rPr>
        <w:t xml:space="preserve">εις των επιχειρήσεων από ηλεκτρονικά μέσα πληρωμής. Αυτό σημαίνει ότι δεν υπάρχουν κίνητρα για τη μία από τις δύο πλευρές των </w:t>
      </w:r>
      <w:proofErr w:type="spellStart"/>
      <w:r>
        <w:rPr>
          <w:rFonts w:eastAsia="Times New Roman" w:cs="Times New Roman"/>
          <w:szCs w:val="24"/>
        </w:rPr>
        <w:t>συναλλασσομένων</w:t>
      </w:r>
      <w:proofErr w:type="spellEnd"/>
      <w:r>
        <w:rPr>
          <w:rFonts w:eastAsia="Times New Roman" w:cs="Times New Roman"/>
          <w:szCs w:val="24"/>
        </w:rPr>
        <w:t>. Και τα κίνητρα της άλλης πλευράς, όμως, είναι περιορισμένα, γιατί πολύ απλά</w:t>
      </w:r>
      <w:r>
        <w:rPr>
          <w:rFonts w:eastAsia="Times New Roman" w:cs="Times New Roman"/>
          <w:szCs w:val="24"/>
        </w:rPr>
        <w:t>,</w:t>
      </w:r>
      <w:r>
        <w:rPr>
          <w:rFonts w:eastAsia="Times New Roman" w:cs="Times New Roman"/>
          <w:szCs w:val="24"/>
        </w:rPr>
        <w:t xml:space="preserve"> εσείς έχετε περιορίσει αυτά τα κίνητ</w:t>
      </w:r>
      <w:r>
        <w:rPr>
          <w:rFonts w:eastAsia="Times New Roman" w:cs="Times New Roman"/>
          <w:szCs w:val="24"/>
        </w:rPr>
        <w:t xml:space="preserve">ρα στους μισθωτούς και στους συνταξιούχους των μεσαίων και χαμηλών εισοδημάτων. </w:t>
      </w:r>
    </w:p>
    <w:p w14:paraId="6B86BCC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Εάν η Κυβέρνηση ήθελε το νομοσχέδιο για την επέκταση της χρήσης πλαστικού χρήματος να αποτελέσει τομή και μεταρρύθμιση, θα είχε υιοθετήσει τις τέσσερις βασικές προτάσεις της Ν</w:t>
      </w:r>
      <w:r>
        <w:rPr>
          <w:rFonts w:eastAsia="Times New Roman" w:cs="Times New Roman"/>
          <w:szCs w:val="24"/>
        </w:rPr>
        <w:t>έας Δημοκρατίας.</w:t>
      </w:r>
    </w:p>
    <w:p w14:paraId="6B86BCC3" w14:textId="77777777" w:rsidR="00CA44E2" w:rsidRDefault="009A1593">
      <w:pPr>
        <w:spacing w:after="0" w:line="600" w:lineRule="auto"/>
        <w:ind w:firstLine="720"/>
        <w:jc w:val="both"/>
        <w:rPr>
          <w:rFonts w:eastAsia="Times New Roman"/>
          <w:szCs w:val="24"/>
        </w:rPr>
      </w:pPr>
      <w:r>
        <w:rPr>
          <w:rFonts w:eastAsia="Times New Roman"/>
          <w:szCs w:val="24"/>
        </w:rPr>
        <w:t>Πρώτον, την υποχρεωτική και σταδιακή έκδοση και διακίνηση ηλεκτρονικών τιμολογίων</w:t>
      </w:r>
      <w:r>
        <w:rPr>
          <w:rFonts w:eastAsia="Times New Roman"/>
          <w:szCs w:val="24"/>
        </w:rPr>
        <w:t>,</w:t>
      </w:r>
      <w:r>
        <w:rPr>
          <w:rFonts w:eastAsia="Times New Roman"/>
          <w:szCs w:val="24"/>
        </w:rPr>
        <w:t xml:space="preserve"> μεταξύ των επιχειρήσεων</w:t>
      </w:r>
      <w:r>
        <w:rPr>
          <w:rFonts w:eastAsia="Times New Roman"/>
          <w:szCs w:val="24"/>
        </w:rPr>
        <w:t>,</w:t>
      </w:r>
      <w:r>
        <w:rPr>
          <w:rFonts w:eastAsia="Times New Roman"/>
          <w:szCs w:val="24"/>
        </w:rPr>
        <w:t xml:space="preserve"> σε πραγματικό χρόνο και τη διασύνδεση του συστήματος με τη Γενική Γραμματεία Πληροφοριακών Συστημάτων. Παραθέτω ένα στοιχείο που αν</w:t>
      </w:r>
      <w:r>
        <w:rPr>
          <w:rFonts w:eastAsia="Times New Roman"/>
          <w:szCs w:val="24"/>
        </w:rPr>
        <w:t xml:space="preserve">έφερα και στην </w:t>
      </w:r>
      <w:r>
        <w:rPr>
          <w:rFonts w:eastAsia="Times New Roman"/>
          <w:szCs w:val="24"/>
        </w:rPr>
        <w:t>επιτροπή</w:t>
      </w:r>
      <w:r>
        <w:rPr>
          <w:rFonts w:eastAsia="Times New Roman"/>
          <w:szCs w:val="24"/>
        </w:rPr>
        <w:t>. Από τα 250 εκατομμύρια τιμολόγια</w:t>
      </w:r>
      <w:r>
        <w:rPr>
          <w:rFonts w:eastAsia="Times New Roman"/>
          <w:szCs w:val="24"/>
        </w:rPr>
        <w:t>,</w:t>
      </w:r>
      <w:r>
        <w:rPr>
          <w:rFonts w:eastAsia="Times New Roman"/>
          <w:szCs w:val="24"/>
        </w:rPr>
        <w:t xml:space="preserve"> που εκδίδονται στη χώρα μας, μόνο το 6% διακιν</w:t>
      </w:r>
      <w:r>
        <w:rPr>
          <w:rFonts w:eastAsia="Times New Roman"/>
          <w:szCs w:val="24"/>
        </w:rPr>
        <w:t>ούνται</w:t>
      </w:r>
      <w:r>
        <w:rPr>
          <w:rFonts w:eastAsia="Times New Roman"/>
          <w:szCs w:val="24"/>
        </w:rPr>
        <w:t xml:space="preserve"> ηλεκτρονικά.</w:t>
      </w:r>
    </w:p>
    <w:p w14:paraId="6B86BCC4" w14:textId="77777777" w:rsidR="00CA44E2" w:rsidRDefault="009A1593">
      <w:pPr>
        <w:spacing w:after="0" w:line="600" w:lineRule="auto"/>
        <w:ind w:firstLine="720"/>
        <w:jc w:val="both"/>
        <w:rPr>
          <w:rFonts w:eastAsia="Times New Roman"/>
          <w:szCs w:val="24"/>
        </w:rPr>
      </w:pPr>
      <w:r>
        <w:rPr>
          <w:rFonts w:eastAsia="Times New Roman"/>
          <w:szCs w:val="24"/>
        </w:rPr>
        <w:t>Δεύτερον, την υποχρεωτική καθιέρωση της ηλεκτρονικής τιμολόγησης για τους προμηθευτές του δημοσίου και της αυτοδιοίκησης</w:t>
      </w:r>
      <w:r>
        <w:rPr>
          <w:rFonts w:eastAsia="Times New Roman"/>
          <w:szCs w:val="24"/>
        </w:rPr>
        <w:t>,</w:t>
      </w:r>
      <w:r>
        <w:rPr>
          <w:rFonts w:eastAsia="Times New Roman"/>
          <w:szCs w:val="24"/>
        </w:rPr>
        <w:t xml:space="preserve"> που καθίσ</w:t>
      </w:r>
      <w:r>
        <w:rPr>
          <w:rFonts w:eastAsia="Times New Roman"/>
          <w:szCs w:val="24"/>
        </w:rPr>
        <w:t xml:space="preserve">ταται υποχρεωτική από τον Νοέμβριο του 2018 λόγω ευρωπαϊκής </w:t>
      </w:r>
      <w:r>
        <w:rPr>
          <w:rFonts w:eastAsia="Times New Roman"/>
          <w:szCs w:val="24"/>
        </w:rPr>
        <w:t>οδηγίας</w:t>
      </w:r>
      <w:r>
        <w:rPr>
          <w:rFonts w:eastAsia="Times New Roman"/>
          <w:szCs w:val="24"/>
        </w:rPr>
        <w:t>. Στη χώρα μας, όμως, πρέπει όλα να τα κάνουμε την τελευταία στιγμή και υπό πίεση.</w:t>
      </w:r>
    </w:p>
    <w:p w14:paraId="6B86BCC5"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Τρίτον, τον καθορισμό του ορίου χρήσης μετρητών με ορθολογικά και αντικειμενικά κριτήρια. Το όριο των 500 </w:t>
      </w:r>
      <w:r>
        <w:rPr>
          <w:rFonts w:eastAsia="Times New Roman"/>
          <w:szCs w:val="24"/>
        </w:rPr>
        <w:t>ευρώ ήταν δική μας πρόταση. Πρέπει, όμως, να διαφοροποιείται αυτό το όριο ανά κλάδο</w:t>
      </w:r>
      <w:r>
        <w:rPr>
          <w:rFonts w:eastAsia="Times New Roman"/>
          <w:szCs w:val="24"/>
        </w:rPr>
        <w:t>,</w:t>
      </w:r>
      <w:r>
        <w:rPr>
          <w:rFonts w:eastAsia="Times New Roman"/>
          <w:szCs w:val="24"/>
        </w:rPr>
        <w:t xml:space="preserve"> ανάλογα με τη μελέτη και το ποσοστό ανάλυσης κινδύνου για φοροδιαφυγή. </w:t>
      </w:r>
    </w:p>
    <w:p w14:paraId="6B86BCC6" w14:textId="77777777" w:rsidR="00CA44E2" w:rsidRDefault="009A1593">
      <w:pPr>
        <w:spacing w:after="0" w:line="600" w:lineRule="auto"/>
        <w:ind w:firstLine="720"/>
        <w:jc w:val="both"/>
        <w:rPr>
          <w:rFonts w:eastAsia="Times New Roman"/>
          <w:szCs w:val="24"/>
        </w:rPr>
      </w:pPr>
      <w:r>
        <w:rPr>
          <w:rFonts w:eastAsia="Times New Roman"/>
          <w:szCs w:val="24"/>
        </w:rPr>
        <w:t>Τέταρτον, την παροχή φορολογικών κινήτρων και για τις δύο πλευρές των συναλλασσόμενων, γιατί διαφορ</w:t>
      </w:r>
      <w:r>
        <w:rPr>
          <w:rFonts w:eastAsia="Times New Roman"/>
          <w:szCs w:val="24"/>
        </w:rPr>
        <w:t>ετικά</w:t>
      </w:r>
      <w:r>
        <w:rPr>
          <w:rFonts w:eastAsia="Times New Roman"/>
          <w:szCs w:val="24"/>
        </w:rPr>
        <w:t xml:space="preserve">, </w:t>
      </w:r>
      <w:r>
        <w:rPr>
          <w:rFonts w:eastAsia="Times New Roman"/>
          <w:szCs w:val="24"/>
        </w:rPr>
        <w:t>δεν μπορεί να υπάρξει απόδοση. Θα μπορούσ</w:t>
      </w:r>
      <w:r>
        <w:rPr>
          <w:rFonts w:eastAsia="Times New Roman"/>
          <w:szCs w:val="24"/>
        </w:rPr>
        <w:t>αν</w:t>
      </w:r>
      <w:r>
        <w:rPr>
          <w:rFonts w:eastAsia="Times New Roman"/>
          <w:szCs w:val="24"/>
        </w:rPr>
        <w:t xml:space="preserve"> να </w:t>
      </w:r>
      <w:proofErr w:type="spellStart"/>
      <w:r>
        <w:rPr>
          <w:rFonts w:eastAsia="Times New Roman"/>
          <w:szCs w:val="24"/>
        </w:rPr>
        <w:t>προσμετρώνται</w:t>
      </w:r>
      <w:proofErr w:type="spellEnd"/>
      <w:r>
        <w:rPr>
          <w:rFonts w:eastAsia="Times New Roman"/>
          <w:szCs w:val="24"/>
        </w:rPr>
        <w:t xml:space="preserve"> στο διπλάσιο οι δαπάνες με πλαστικό χρήμα σε κλάδους και υπηρεσίες</w:t>
      </w:r>
      <w:r>
        <w:rPr>
          <w:rFonts w:eastAsia="Times New Roman"/>
          <w:szCs w:val="24"/>
        </w:rPr>
        <w:t>,</w:t>
      </w:r>
      <w:r>
        <w:rPr>
          <w:rFonts w:eastAsia="Times New Roman"/>
          <w:szCs w:val="24"/>
        </w:rPr>
        <w:t xml:space="preserve"> που όλοι γνωρίζουμε ότι υπάρχει υψηλό ρίσκο φοροδιαφυγής. Θα μπορούσε να υπάρχει επιστροφή μέρους του ΦΠΑ σε δαπάνες για</w:t>
      </w:r>
      <w:r>
        <w:rPr>
          <w:rFonts w:eastAsia="Times New Roman"/>
          <w:szCs w:val="24"/>
        </w:rPr>
        <w:t xml:space="preserve"> τις συγκεκριμένες υπηρεσίες</w:t>
      </w:r>
      <w:r>
        <w:rPr>
          <w:rFonts w:eastAsia="Times New Roman"/>
          <w:szCs w:val="24"/>
        </w:rPr>
        <w:t>,</w:t>
      </w:r>
      <w:r>
        <w:rPr>
          <w:rFonts w:eastAsia="Times New Roman"/>
          <w:szCs w:val="24"/>
        </w:rPr>
        <w:t xml:space="preserve"> όπου έχει διαπιστωθεί φοροδιαφυγή.</w:t>
      </w:r>
    </w:p>
    <w:p w14:paraId="6B86BCC7" w14:textId="77777777" w:rsidR="00CA44E2" w:rsidRDefault="009A1593">
      <w:pPr>
        <w:spacing w:after="0" w:line="600" w:lineRule="auto"/>
        <w:ind w:firstLine="720"/>
        <w:jc w:val="both"/>
        <w:rPr>
          <w:rFonts w:eastAsia="Times New Roman"/>
          <w:szCs w:val="24"/>
        </w:rPr>
      </w:pPr>
      <w:r>
        <w:rPr>
          <w:rFonts w:eastAsia="Times New Roman"/>
          <w:szCs w:val="24"/>
        </w:rPr>
        <w:t>Θα μπορούσε να υπάρχει ειδικός επαγγελματικός λογαριασμός ακατάσχετος από τον οποίο, όμως, θα πραγματοποιούνται όλες οι δαπάνες μισθοδοσίας, καταβολής ασφαλιστικών και φορολογικών υποχρεώσεων</w:t>
      </w:r>
      <w:r>
        <w:rPr>
          <w:rFonts w:eastAsia="Times New Roman"/>
          <w:szCs w:val="24"/>
        </w:rPr>
        <w:t xml:space="preserve"> αλλά και των συναλλαγών με προμηθευτές. Θα μπορούσε να υπάρχει </w:t>
      </w:r>
      <w:r>
        <w:rPr>
          <w:rFonts w:eastAsia="Times New Roman"/>
          <w:szCs w:val="24"/>
        </w:rPr>
        <w:lastRenderedPageBreak/>
        <w:t>πρόβλεψη για μείωση φόρου για τις επιχειρήσεις</w:t>
      </w:r>
      <w:r>
        <w:rPr>
          <w:rFonts w:eastAsia="Times New Roman"/>
          <w:szCs w:val="24"/>
        </w:rPr>
        <w:t>,</w:t>
      </w:r>
      <w:r>
        <w:rPr>
          <w:rFonts w:eastAsia="Times New Roman"/>
          <w:szCs w:val="24"/>
        </w:rPr>
        <w:t xml:space="preserve"> που πραγματοποιούν έναν δεδομένο όγκο ηλεκτρονικών συναλλαγών.</w:t>
      </w:r>
    </w:p>
    <w:p w14:paraId="6B86BCC8" w14:textId="77777777" w:rsidR="00CA44E2" w:rsidRDefault="009A1593">
      <w:pPr>
        <w:spacing w:after="0" w:line="600" w:lineRule="auto"/>
        <w:ind w:firstLine="720"/>
        <w:jc w:val="both"/>
        <w:rPr>
          <w:rFonts w:eastAsia="Times New Roman"/>
          <w:szCs w:val="24"/>
        </w:rPr>
      </w:pPr>
      <w:r>
        <w:rPr>
          <w:rFonts w:eastAsia="Times New Roman"/>
          <w:szCs w:val="24"/>
        </w:rPr>
        <w:t xml:space="preserve">Είμαι, όμως, υποχρεωμένος να θίξω και το ζήτημα που ανακύπτει με την τροποποίηση </w:t>
      </w:r>
      <w:r>
        <w:rPr>
          <w:rFonts w:eastAsia="Times New Roman"/>
          <w:szCs w:val="24"/>
        </w:rPr>
        <w:t>του άρθρου 102 του νομοσχεδίου, σύμφωνα με το οποίο επανακαθορίζεται το όριο του ετήσιου κύκλου εργασιών</w:t>
      </w:r>
      <w:r>
        <w:rPr>
          <w:rFonts w:eastAsia="Times New Roman"/>
          <w:szCs w:val="24"/>
        </w:rPr>
        <w:t>,</w:t>
      </w:r>
      <w:r>
        <w:rPr>
          <w:rFonts w:eastAsia="Times New Roman"/>
          <w:szCs w:val="24"/>
        </w:rPr>
        <w:t xml:space="preserve"> για το οποίο έχει εφαρμογή το ειδικό καθεστώς απόδοσης του ΦΠΑ στα 2.000.000 ευρώ από 500.000 ευρώ. Με βάση αυτό το άρθρο, δίνεται η δυνατότητα σε αυτ</w:t>
      </w:r>
      <w:r>
        <w:rPr>
          <w:rFonts w:eastAsia="Times New Roman"/>
          <w:szCs w:val="24"/>
        </w:rPr>
        <w:t>ούς που έχουν μεγαλύτερο κύκλο εργασιών και αντιμετωπίζουν ζητήματα ρευστότητας</w:t>
      </w:r>
      <w:r>
        <w:rPr>
          <w:rFonts w:eastAsia="Times New Roman"/>
          <w:szCs w:val="24"/>
        </w:rPr>
        <w:t>,</w:t>
      </w:r>
      <w:r>
        <w:rPr>
          <w:rFonts w:eastAsia="Times New Roman"/>
          <w:szCs w:val="24"/>
        </w:rPr>
        <w:t xml:space="preserve"> λόγω του ότι κάποιοι καθυστερούν να τους εξοφλήσουν, να υπαχθούν στο ειδικό καθεστώς καταβολής του φόρου</w:t>
      </w:r>
      <w:r>
        <w:rPr>
          <w:rFonts w:eastAsia="Times New Roman"/>
          <w:szCs w:val="24"/>
        </w:rPr>
        <w:t>,</w:t>
      </w:r>
      <w:r>
        <w:rPr>
          <w:rFonts w:eastAsia="Times New Roman"/>
          <w:szCs w:val="24"/>
        </w:rPr>
        <w:t xml:space="preserve"> κατά το χρόνο είσπραξης της αντιπαροχής. </w:t>
      </w:r>
    </w:p>
    <w:p w14:paraId="6B86BCC9" w14:textId="77777777" w:rsidR="00CA44E2" w:rsidRDefault="009A1593">
      <w:pPr>
        <w:spacing w:after="0" w:line="600" w:lineRule="auto"/>
        <w:ind w:firstLine="720"/>
        <w:jc w:val="both"/>
        <w:rPr>
          <w:rFonts w:eastAsia="Times New Roman"/>
          <w:szCs w:val="24"/>
        </w:rPr>
      </w:pPr>
      <w:r>
        <w:rPr>
          <w:rFonts w:eastAsia="Times New Roman"/>
          <w:szCs w:val="24"/>
        </w:rPr>
        <w:t>Είναι μία ρύθμιση της δικής</w:t>
      </w:r>
      <w:r>
        <w:rPr>
          <w:rFonts w:eastAsia="Times New Roman"/>
          <w:szCs w:val="24"/>
        </w:rPr>
        <w:t xml:space="preserve"> μας κυβέρνησης, που νομοθετήσαμε το 2014. Εμείς εξαιρούσαμε τις επιχειρήσεις</w:t>
      </w:r>
      <w:r>
        <w:rPr>
          <w:rFonts w:eastAsia="Times New Roman"/>
          <w:szCs w:val="24"/>
        </w:rPr>
        <w:t>,</w:t>
      </w:r>
      <w:r>
        <w:rPr>
          <w:rFonts w:eastAsia="Times New Roman"/>
          <w:szCs w:val="24"/>
        </w:rPr>
        <w:t xml:space="preserve"> που είχαν υποπέσει σε φορολογικές παραβάσεις</w:t>
      </w:r>
      <w:r>
        <w:rPr>
          <w:rFonts w:eastAsia="Times New Roman"/>
          <w:szCs w:val="24"/>
        </w:rPr>
        <w:t>,</w:t>
      </w:r>
      <w:r>
        <w:rPr>
          <w:rFonts w:eastAsia="Times New Roman"/>
          <w:szCs w:val="24"/>
        </w:rPr>
        <w:t xml:space="preserve"> που συνιστούσαν φοροδιαφυγή. Εσείς έρχεστε και καταργείτε αυτή την εξαίρεση. Σας ζητώ να το απαλείψετε αυτό άμεσα και </w:t>
      </w:r>
      <w:r>
        <w:rPr>
          <w:rFonts w:eastAsia="Times New Roman"/>
          <w:szCs w:val="24"/>
        </w:rPr>
        <w:lastRenderedPageBreak/>
        <w:t xml:space="preserve">να επανέλθει </w:t>
      </w:r>
      <w:r>
        <w:rPr>
          <w:rFonts w:eastAsia="Times New Roman"/>
          <w:szCs w:val="24"/>
        </w:rPr>
        <w:t>η αρχική εξαίρεση</w:t>
      </w:r>
      <w:r>
        <w:rPr>
          <w:rFonts w:eastAsia="Times New Roman"/>
          <w:szCs w:val="24"/>
        </w:rPr>
        <w:t>,</w:t>
      </w:r>
      <w:r>
        <w:rPr>
          <w:rFonts w:eastAsia="Times New Roman"/>
          <w:szCs w:val="24"/>
        </w:rPr>
        <w:t xml:space="preserve"> για όσους είχαν υποπέσει σε ζητήματα φοροδιαφυγής. </w:t>
      </w:r>
    </w:p>
    <w:p w14:paraId="6B86BCCA"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κύριοι συνάδελφοι, το νομοσχέδιο περιέχει και «φωτογραφικές» διατάξεις</w:t>
      </w:r>
      <w:r>
        <w:rPr>
          <w:rFonts w:eastAsia="Times New Roman"/>
          <w:szCs w:val="24"/>
        </w:rPr>
        <w:t>,</w:t>
      </w:r>
      <w:r>
        <w:rPr>
          <w:rFonts w:eastAsia="Times New Roman"/>
          <w:szCs w:val="24"/>
        </w:rPr>
        <w:t xml:space="preserve"> για τις οποίες η Κυβέρνηση δεν οφείλει μόνο να τις αποσύρει, αλλά να δώσει και εξηγήσεις. Θα αναφερθώ αναλυτικά σε αυτές στην ομιλία μου επί των άρθρων. </w:t>
      </w:r>
    </w:p>
    <w:p w14:paraId="6B86BCCB" w14:textId="77777777" w:rsidR="00CA44E2" w:rsidRDefault="009A1593">
      <w:pPr>
        <w:spacing w:after="0" w:line="600" w:lineRule="auto"/>
        <w:ind w:firstLine="720"/>
        <w:jc w:val="both"/>
        <w:rPr>
          <w:rFonts w:eastAsia="Times New Roman"/>
          <w:szCs w:val="24"/>
        </w:rPr>
      </w:pPr>
      <w:r>
        <w:rPr>
          <w:rFonts w:eastAsia="Times New Roman"/>
          <w:szCs w:val="24"/>
        </w:rPr>
        <w:t>Είναι ξεκάθαρο σε όλους ότι αυτή η Κυβέρνηση είναι μια κυβέρνηση μειωμένης ευθύνης. Δεν είναι προτερα</w:t>
      </w:r>
      <w:r>
        <w:rPr>
          <w:rFonts w:eastAsia="Times New Roman"/>
          <w:szCs w:val="24"/>
        </w:rPr>
        <w:t>ιότητά της η χώρα και οι πολίτες. Θέτει σε κίνδυνο</w:t>
      </w:r>
      <w:r>
        <w:rPr>
          <w:rFonts w:eastAsia="Times New Roman"/>
          <w:szCs w:val="24"/>
        </w:rPr>
        <w:t>,</w:t>
      </w:r>
      <w:r>
        <w:rPr>
          <w:rFonts w:eastAsia="Times New Roman"/>
          <w:szCs w:val="24"/>
        </w:rPr>
        <w:t xml:space="preserve"> με μεγάλη ευκολία και με ακόμα μεγαλύτερη αδιαφορία</w:t>
      </w:r>
      <w:r>
        <w:rPr>
          <w:rFonts w:eastAsia="Times New Roman"/>
          <w:szCs w:val="24"/>
        </w:rPr>
        <w:t>,</w:t>
      </w:r>
      <w:r>
        <w:rPr>
          <w:rFonts w:eastAsia="Times New Roman"/>
          <w:szCs w:val="24"/>
        </w:rPr>
        <w:t xml:space="preserve"> τις θυσίες που έκαναν όλα τα προηγούμενα χρόνια οι Έλληνες πολίτες. Γι’ αυτό και είναι επιτακτική η ανάγκη της πολιτικής αλλαγής. Τη ζητούν οι ίδιοι οι</w:t>
      </w:r>
      <w:r>
        <w:rPr>
          <w:rFonts w:eastAsia="Times New Roman"/>
          <w:szCs w:val="24"/>
        </w:rPr>
        <w:t xml:space="preserve"> πολίτες. Η Κυβέρνηση έχει απέναντί της τη μεγάλη πλειοψηφία των πολιτών και της κοινωνίας. Γι’ αυτό και δεν μπορεί να πάει μακριά. </w:t>
      </w:r>
    </w:p>
    <w:p w14:paraId="6B86BCCC" w14:textId="77777777" w:rsidR="00CA44E2" w:rsidRDefault="009A1593">
      <w:pPr>
        <w:spacing w:after="0" w:line="600" w:lineRule="auto"/>
        <w:ind w:firstLine="720"/>
        <w:jc w:val="both"/>
        <w:rPr>
          <w:rFonts w:eastAsia="Times New Roman"/>
          <w:szCs w:val="24"/>
        </w:rPr>
      </w:pPr>
      <w:r>
        <w:rPr>
          <w:rFonts w:eastAsia="Times New Roman"/>
          <w:szCs w:val="24"/>
        </w:rPr>
        <w:t>Σας ευχαριστώ.</w:t>
      </w:r>
    </w:p>
    <w:p w14:paraId="6B86BCCD"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86BCCE" w14:textId="77777777" w:rsidR="00CA44E2" w:rsidRDefault="009A1593">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Ο κατάλογος των εγγρα</w:t>
      </w:r>
      <w:r>
        <w:rPr>
          <w:rFonts w:eastAsia="Times New Roman"/>
          <w:bCs/>
          <w:szCs w:val="24"/>
        </w:rPr>
        <w:t xml:space="preserve">φών κλείνει. </w:t>
      </w:r>
    </w:p>
    <w:p w14:paraId="6B86BCCF" w14:textId="77777777" w:rsidR="00CA44E2" w:rsidRDefault="009A1593">
      <w:pPr>
        <w:spacing w:after="0" w:line="600" w:lineRule="auto"/>
        <w:ind w:firstLine="720"/>
        <w:jc w:val="both"/>
        <w:rPr>
          <w:rFonts w:eastAsia="Times New Roman"/>
          <w:bCs/>
          <w:szCs w:val="24"/>
        </w:rPr>
      </w:pPr>
      <w:r>
        <w:rPr>
          <w:rFonts w:eastAsia="Times New Roman"/>
          <w:bCs/>
          <w:szCs w:val="24"/>
        </w:rPr>
        <w:t xml:space="preserve">Τον λόγο έχει ο ειδικός αγορητής της Χρυσής Αυγής κ. Ηλίας </w:t>
      </w:r>
      <w:proofErr w:type="spellStart"/>
      <w:r>
        <w:rPr>
          <w:rFonts w:eastAsia="Times New Roman"/>
          <w:bCs/>
          <w:szCs w:val="24"/>
        </w:rPr>
        <w:t>Παναγιώταρος</w:t>
      </w:r>
      <w:proofErr w:type="spellEnd"/>
      <w:r>
        <w:rPr>
          <w:rFonts w:eastAsia="Times New Roman"/>
          <w:bCs/>
          <w:szCs w:val="24"/>
        </w:rPr>
        <w:t>.</w:t>
      </w:r>
    </w:p>
    <w:p w14:paraId="6B86BCD0" w14:textId="77777777" w:rsidR="00CA44E2" w:rsidRDefault="009A1593">
      <w:pPr>
        <w:spacing w:after="0" w:line="600" w:lineRule="auto"/>
        <w:ind w:firstLine="720"/>
        <w:jc w:val="both"/>
        <w:rPr>
          <w:rFonts w:eastAsia="Times New Roman"/>
          <w:bCs/>
          <w:szCs w:val="24"/>
        </w:rPr>
      </w:pPr>
      <w:r>
        <w:rPr>
          <w:rFonts w:eastAsia="Times New Roman"/>
          <w:b/>
          <w:bCs/>
          <w:szCs w:val="24"/>
        </w:rPr>
        <w:t>ΗΛΙΑΣ ΠΑΝΑΓΙΩΤΑΡΟΣ:</w:t>
      </w:r>
      <w:r>
        <w:rPr>
          <w:rFonts w:eastAsia="Times New Roman"/>
          <w:bCs/>
          <w:szCs w:val="24"/>
        </w:rPr>
        <w:t xml:space="preserve"> Ευχαριστώ, κύριε Πρόεδρε.</w:t>
      </w:r>
    </w:p>
    <w:p w14:paraId="6B86BCD1" w14:textId="77777777" w:rsidR="00CA44E2" w:rsidRDefault="009A1593">
      <w:pPr>
        <w:spacing w:after="0" w:line="600" w:lineRule="auto"/>
        <w:ind w:firstLine="720"/>
        <w:jc w:val="both"/>
        <w:rPr>
          <w:rFonts w:eastAsia="Times New Roman"/>
          <w:bCs/>
          <w:szCs w:val="24"/>
        </w:rPr>
      </w:pPr>
      <w:r>
        <w:rPr>
          <w:rFonts w:eastAsia="Times New Roman"/>
          <w:bCs/>
          <w:szCs w:val="24"/>
        </w:rPr>
        <w:t>Πριν αναφερθώ στο εν λόγω πολυνομοσχέδιο, θα ήθελα να υπενθυμίσω σε διάφορους, γραφικούς και μη, τα όσα αναφέρονται τις τελ</w:t>
      </w:r>
      <w:r>
        <w:rPr>
          <w:rFonts w:eastAsia="Times New Roman"/>
          <w:bCs/>
          <w:szCs w:val="24"/>
        </w:rPr>
        <w:t>ευταίες μέρες</w:t>
      </w:r>
      <w:r>
        <w:rPr>
          <w:rFonts w:eastAsia="Times New Roman"/>
          <w:bCs/>
          <w:szCs w:val="24"/>
        </w:rPr>
        <w:t>,</w:t>
      </w:r>
      <w:r>
        <w:rPr>
          <w:rFonts w:eastAsia="Times New Roman"/>
          <w:bCs/>
          <w:szCs w:val="24"/>
        </w:rPr>
        <w:t xml:space="preserve"> σχετικά με τις προσπάθειες νομιμοποίησης της Χρυσής Αυγής. </w:t>
      </w:r>
    </w:p>
    <w:p w14:paraId="6B86BCD2" w14:textId="77777777" w:rsidR="00CA44E2" w:rsidRDefault="009A1593">
      <w:pPr>
        <w:spacing w:after="0" w:line="600" w:lineRule="auto"/>
        <w:ind w:firstLine="720"/>
        <w:jc w:val="both"/>
        <w:rPr>
          <w:rFonts w:eastAsia="Times New Roman"/>
          <w:bCs/>
          <w:szCs w:val="24"/>
        </w:rPr>
      </w:pPr>
      <w:r>
        <w:rPr>
          <w:rFonts w:eastAsia="Times New Roman"/>
          <w:bCs/>
          <w:szCs w:val="24"/>
        </w:rPr>
        <w:t>Απαντώ: Η Χρυσή Αυγή είναι νομιμοποιημένη με τη βούλα του Αρείου Πάγου από το 1994 και έκτοτε αυτή η νομιμοποίηση ανανεώνεται και σε κάθε εκλογική αναμέτρηση. Είναι κάτι τυπικό, αλλ</w:t>
      </w:r>
      <w:r>
        <w:rPr>
          <w:rFonts w:eastAsia="Times New Roman"/>
          <w:bCs/>
          <w:szCs w:val="24"/>
        </w:rPr>
        <w:t xml:space="preserve">ά το λέω για να καταλαβαίνουμε τι γίνεται. </w:t>
      </w:r>
    </w:p>
    <w:p w14:paraId="6B86BCD3" w14:textId="77777777" w:rsidR="00CA44E2" w:rsidRDefault="009A1593">
      <w:pPr>
        <w:spacing w:after="0" w:line="600" w:lineRule="auto"/>
        <w:ind w:firstLine="720"/>
        <w:jc w:val="both"/>
        <w:rPr>
          <w:rFonts w:eastAsia="Times New Roman"/>
          <w:bCs/>
          <w:szCs w:val="24"/>
        </w:rPr>
      </w:pPr>
      <w:r>
        <w:rPr>
          <w:rFonts w:eastAsia="Times New Roman"/>
          <w:bCs/>
          <w:szCs w:val="24"/>
        </w:rPr>
        <w:t>Πάνω απ’ όλα</w:t>
      </w:r>
      <w:r>
        <w:rPr>
          <w:rFonts w:eastAsia="Times New Roman"/>
          <w:bCs/>
          <w:szCs w:val="24"/>
        </w:rPr>
        <w:t>,</w:t>
      </w:r>
      <w:r>
        <w:rPr>
          <w:rFonts w:eastAsia="Times New Roman"/>
          <w:bCs/>
          <w:szCs w:val="24"/>
        </w:rPr>
        <w:t xml:space="preserve"> η Χρυσή Αυγή είναι νομιμοποιημένη από τις εκατοντάδες χιλιάδες Ελλήνων πολιτών</w:t>
      </w:r>
      <w:r>
        <w:rPr>
          <w:rFonts w:eastAsia="Times New Roman"/>
          <w:bCs/>
          <w:szCs w:val="24"/>
        </w:rPr>
        <w:t>,</w:t>
      </w:r>
      <w:r>
        <w:rPr>
          <w:rFonts w:eastAsia="Times New Roman"/>
          <w:bCs/>
          <w:szCs w:val="24"/>
        </w:rPr>
        <w:t xml:space="preserve"> οι οποίοι τη στηρίζουν τα τελευταία έτη </w:t>
      </w:r>
      <w:r>
        <w:rPr>
          <w:rFonts w:eastAsia="Times New Roman"/>
          <w:bCs/>
          <w:szCs w:val="24"/>
        </w:rPr>
        <w:lastRenderedPageBreak/>
        <w:t>και την έχουν φέρει στην τρίτη θέση</w:t>
      </w:r>
      <w:r>
        <w:rPr>
          <w:rFonts w:eastAsia="Times New Roman"/>
          <w:bCs/>
          <w:szCs w:val="24"/>
        </w:rPr>
        <w:t>,</w:t>
      </w:r>
      <w:r>
        <w:rPr>
          <w:rFonts w:eastAsia="Times New Roman"/>
          <w:bCs/>
          <w:szCs w:val="24"/>
        </w:rPr>
        <w:t xml:space="preserve"> από άποψη κοινοβουλευτικής δύναμης και με</w:t>
      </w:r>
      <w:r>
        <w:rPr>
          <w:rFonts w:eastAsia="Times New Roman"/>
          <w:bCs/>
          <w:szCs w:val="24"/>
        </w:rPr>
        <w:t xml:space="preserve"> συνεχώς ανοδική τάση. Οπότε τα σχετικά περί νομιμοποίησης και εκδημοκρατισμού της και όλα αυτά τα φληναφήματα και τα κουραφέξαλα σάς τα επιστρέφουμε.</w:t>
      </w:r>
    </w:p>
    <w:p w14:paraId="6B86BCD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εν λόγω νομοσχέδιο αυτό </w:t>
      </w:r>
      <w:proofErr w:type="spellStart"/>
      <w:r>
        <w:rPr>
          <w:rFonts w:eastAsia="Times New Roman" w:cs="Times New Roman"/>
          <w:szCs w:val="24"/>
        </w:rPr>
        <w:t>καθ</w:t>
      </w:r>
      <w:r>
        <w:rPr>
          <w:rFonts w:eastAsia="Times New Roman" w:cs="Times New Roman"/>
          <w:szCs w:val="24"/>
        </w:rPr>
        <w:t>’</w:t>
      </w:r>
      <w:r>
        <w:rPr>
          <w:rFonts w:eastAsia="Times New Roman" w:cs="Times New Roman"/>
          <w:szCs w:val="24"/>
        </w:rPr>
        <w:t>αυτό</w:t>
      </w:r>
      <w:proofErr w:type="spellEnd"/>
      <w:r>
        <w:rPr>
          <w:rFonts w:eastAsia="Times New Roman" w:cs="Times New Roman"/>
          <w:szCs w:val="24"/>
        </w:rPr>
        <w:t xml:space="preserve"> θέλουμε, κατ’ αρχάς, να σχολιάσουμε το ότι ήρθε με τη μορφ</w:t>
      </w:r>
      <w:r>
        <w:rPr>
          <w:rFonts w:eastAsia="Times New Roman" w:cs="Times New Roman"/>
          <w:szCs w:val="24"/>
        </w:rPr>
        <w:t>ή του επείγοντος. Για μια ακόμα φορά έχετε ξεχειλώσει τον Κανονισμό της Βουλής και όταν κάποια στιγμή στο μέλλον θα χρειαστεί να έρθουν νομοσχέδια, που πραγματικά θα είναι επείγοντα ή κατεπείγοντα, να μην σας πιστεύει κανείς.</w:t>
      </w:r>
    </w:p>
    <w:p w14:paraId="6B86BCD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Εν μέσω πολυετούς φορολογικής </w:t>
      </w:r>
      <w:r>
        <w:rPr>
          <w:rFonts w:eastAsia="Times New Roman" w:cs="Times New Roman"/>
          <w:szCs w:val="24"/>
        </w:rPr>
        <w:t xml:space="preserve">και </w:t>
      </w:r>
      <w:proofErr w:type="spellStart"/>
      <w:r>
        <w:rPr>
          <w:rFonts w:eastAsia="Times New Roman" w:cs="Times New Roman"/>
          <w:szCs w:val="24"/>
        </w:rPr>
        <w:t>μνημονιακής</w:t>
      </w:r>
      <w:proofErr w:type="spellEnd"/>
      <w:r>
        <w:rPr>
          <w:rFonts w:eastAsia="Times New Roman" w:cs="Times New Roman"/>
          <w:szCs w:val="24"/>
        </w:rPr>
        <w:t xml:space="preserve"> λαίλαπας εσείς φέρνετε νομοσχέδια που στην καλύτερη των περιπτώσεων περί άλλων τυρβάζουν και δεν έχουν καμμία σχέση και επαφή με την πραγματικότητα. </w:t>
      </w:r>
    </w:p>
    <w:p w14:paraId="6B86BCD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Βλέπουμε στο εν λόγω νομοσχέδιο ότι το πρώτο τμήμα του έχει να κάνει με αλλαγές στον Πτωχε</w:t>
      </w:r>
      <w:r>
        <w:rPr>
          <w:rFonts w:eastAsia="Times New Roman" w:cs="Times New Roman"/>
          <w:szCs w:val="24"/>
        </w:rPr>
        <w:t xml:space="preserve">υτικό Κώδικα. Με τις </w:t>
      </w:r>
      <w:proofErr w:type="spellStart"/>
      <w:r>
        <w:rPr>
          <w:rFonts w:eastAsia="Times New Roman" w:cs="Times New Roman"/>
          <w:szCs w:val="24"/>
        </w:rPr>
        <w:t>μνημονιακές</w:t>
      </w:r>
      <w:proofErr w:type="spellEnd"/>
      <w:r>
        <w:rPr>
          <w:rFonts w:eastAsia="Times New Roman" w:cs="Times New Roman"/>
          <w:szCs w:val="24"/>
        </w:rPr>
        <w:t xml:space="preserve"> σας επι</w:t>
      </w:r>
      <w:r>
        <w:rPr>
          <w:rFonts w:eastAsia="Times New Roman" w:cs="Times New Roman"/>
          <w:szCs w:val="24"/>
        </w:rPr>
        <w:lastRenderedPageBreak/>
        <w:t xml:space="preserve">λογές-επιταγές των θεσμών έχετε οδηγήσει τη χώρα σε μία άνευ προηγουμένου </w:t>
      </w:r>
      <w:proofErr w:type="spellStart"/>
      <w:r>
        <w:rPr>
          <w:rFonts w:eastAsia="Times New Roman" w:cs="Times New Roman"/>
          <w:szCs w:val="24"/>
        </w:rPr>
        <w:t>οικονομικοκοινωνική</w:t>
      </w:r>
      <w:proofErr w:type="spellEnd"/>
      <w:r>
        <w:rPr>
          <w:rFonts w:eastAsia="Times New Roman" w:cs="Times New Roman"/>
          <w:szCs w:val="24"/>
        </w:rPr>
        <w:t xml:space="preserve"> κρίση. Λογικότατη και αναμενόμενη συνέπεια αυτής της οικονομικής δυσπραγίας</w:t>
      </w:r>
      <w:r>
        <w:rPr>
          <w:rFonts w:eastAsia="Times New Roman" w:cs="Times New Roman"/>
          <w:szCs w:val="24"/>
        </w:rPr>
        <w:t>,</w:t>
      </w:r>
      <w:r>
        <w:rPr>
          <w:rFonts w:eastAsia="Times New Roman" w:cs="Times New Roman"/>
          <w:szCs w:val="24"/>
        </w:rPr>
        <w:t xml:space="preserve"> οι εναπομείνασες επιχειρήσεις να αντιμετωπίζο</w:t>
      </w:r>
      <w:r>
        <w:rPr>
          <w:rFonts w:eastAsia="Times New Roman" w:cs="Times New Roman"/>
          <w:szCs w:val="24"/>
        </w:rPr>
        <w:t xml:space="preserve">υν σοβαρότατα προβλήματα επιβίωσης. </w:t>
      </w:r>
    </w:p>
    <w:p w14:paraId="6B86BCD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Αντί, λοιπόν, να δώσετε κίνητρα, ώστε να αυξηθεί η επιχειρηματικότητα –αλλά τι σας λέμε τώρα, αυτά είναι άγνωστες λέξεις για εσάς- καταδικάζετε σε πτώχευση μια επιχείρηση</w:t>
      </w:r>
      <w:r>
        <w:rPr>
          <w:rFonts w:eastAsia="Times New Roman" w:cs="Times New Roman"/>
          <w:szCs w:val="24"/>
        </w:rPr>
        <w:t>,</w:t>
      </w:r>
      <w:r>
        <w:rPr>
          <w:rFonts w:eastAsia="Times New Roman" w:cs="Times New Roman"/>
          <w:szCs w:val="24"/>
        </w:rPr>
        <w:t xml:space="preserve"> η οποία ενδεχομένως στο μέλλον, υπό συνθήκες κα</w:t>
      </w:r>
      <w:r>
        <w:rPr>
          <w:rFonts w:eastAsia="Times New Roman" w:cs="Times New Roman"/>
          <w:szCs w:val="24"/>
        </w:rPr>
        <w:t>ι υπό προϋποθέσεις, να παρουσιάσει πιθανή αδυναμία πληρωμών. Χορηγείτε εξαιρετικά προνόμια στους πιστωτές</w:t>
      </w:r>
      <w:r>
        <w:rPr>
          <w:rFonts w:eastAsia="Times New Roman" w:cs="Times New Roman"/>
          <w:szCs w:val="24"/>
        </w:rPr>
        <w:t>,</w:t>
      </w:r>
      <w:r>
        <w:rPr>
          <w:rFonts w:eastAsia="Times New Roman" w:cs="Times New Roman"/>
          <w:szCs w:val="24"/>
        </w:rPr>
        <w:t xml:space="preserve"> με εμπράγματες ασφάλειες και τη δυνατότητα να παρεμβαίνουν στις διοικήσεις των επιχειρήσεων</w:t>
      </w:r>
      <w:r>
        <w:rPr>
          <w:rFonts w:eastAsia="Times New Roman" w:cs="Times New Roman"/>
          <w:szCs w:val="24"/>
        </w:rPr>
        <w:t>,</w:t>
      </w:r>
      <w:r>
        <w:rPr>
          <w:rFonts w:eastAsia="Times New Roman" w:cs="Times New Roman"/>
          <w:szCs w:val="24"/>
        </w:rPr>
        <w:t xml:space="preserve"> κατά το δοκούν.</w:t>
      </w:r>
    </w:p>
    <w:p w14:paraId="6B86BCD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Εδώ θέλω να κάνω και ένα σχόλιο. Αφού τό</w:t>
      </w:r>
      <w:r>
        <w:rPr>
          <w:rFonts w:eastAsia="Times New Roman" w:cs="Times New Roman"/>
          <w:szCs w:val="24"/>
        </w:rPr>
        <w:t>σο πολύ θέλετε να διορθώσετε τα κακώς κείμενα</w:t>
      </w:r>
      <w:r>
        <w:rPr>
          <w:rFonts w:eastAsia="Times New Roman" w:cs="Times New Roman"/>
          <w:szCs w:val="24"/>
        </w:rPr>
        <w:t>,</w:t>
      </w:r>
      <w:r>
        <w:rPr>
          <w:rFonts w:eastAsia="Times New Roman" w:cs="Times New Roman"/>
          <w:szCs w:val="24"/>
        </w:rPr>
        <w:t xml:space="preserve"> που συμβαίνουν στον επιχειρηματικό κόσμο, θα μπορούσατε να κάνετε μια καλή αρχή με την ασυνέπεια του κράτους, το οποίο χρωστάει δισεκατομμύρια ευρώ σε ιδιώτες, σε επιχειρήσεις και </w:t>
      </w:r>
      <w:r>
        <w:rPr>
          <w:rFonts w:eastAsia="Times New Roman" w:cs="Times New Roman"/>
          <w:szCs w:val="24"/>
        </w:rPr>
        <w:lastRenderedPageBreak/>
        <w:t>δεν δέχεται ούτε να γίνει συμ</w:t>
      </w:r>
      <w:r>
        <w:rPr>
          <w:rFonts w:eastAsia="Times New Roman" w:cs="Times New Roman"/>
          <w:szCs w:val="24"/>
        </w:rPr>
        <w:t xml:space="preserve">ψηφισμός χρεών μεταξύ επιχειρήσεως, κράτους και </w:t>
      </w:r>
      <w:proofErr w:type="spellStart"/>
      <w:r>
        <w:rPr>
          <w:rFonts w:eastAsia="Times New Roman" w:cs="Times New Roman"/>
          <w:szCs w:val="24"/>
        </w:rPr>
        <w:t>τούμπαλιν</w:t>
      </w:r>
      <w:proofErr w:type="spellEnd"/>
      <w:r>
        <w:rPr>
          <w:rFonts w:eastAsia="Times New Roman" w:cs="Times New Roman"/>
          <w:szCs w:val="24"/>
        </w:rPr>
        <w:t xml:space="preserve">, αλλά την ίδια στιγμή δεν δέχεται τίποτα επ’ </w:t>
      </w:r>
      <w:proofErr w:type="spellStart"/>
      <w:r>
        <w:rPr>
          <w:rFonts w:eastAsia="Times New Roman" w:cs="Times New Roman"/>
          <w:szCs w:val="24"/>
        </w:rPr>
        <w:t>ωφελεία</w:t>
      </w:r>
      <w:proofErr w:type="spellEnd"/>
      <w:r>
        <w:rPr>
          <w:rFonts w:eastAsia="Times New Roman" w:cs="Times New Roman"/>
          <w:szCs w:val="24"/>
        </w:rPr>
        <w:t xml:space="preserve"> των επιχειρήσεων.</w:t>
      </w:r>
    </w:p>
    <w:p w14:paraId="6B86BCD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Πρόεδρε, παρακαλώ, λίγη ησυχία στο ακροατήριο.</w:t>
      </w:r>
    </w:p>
    <w:p w14:paraId="6B86BCD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δεύτερο μέρος του νομοσχεδίου βλέπουμε κάποια άρθρα</w:t>
      </w:r>
      <w:r>
        <w:rPr>
          <w:rFonts w:eastAsia="Times New Roman" w:cs="Times New Roman"/>
          <w:szCs w:val="24"/>
        </w:rPr>
        <w:t>,</w:t>
      </w:r>
      <w:r>
        <w:rPr>
          <w:rFonts w:eastAsia="Times New Roman" w:cs="Times New Roman"/>
          <w:szCs w:val="24"/>
        </w:rPr>
        <w:t xml:space="preserve"> που αφορούν τη διοικητική δικαιοσύνη. Τα μόνα θετικά άρθρα</w:t>
      </w:r>
      <w:r>
        <w:rPr>
          <w:rFonts w:eastAsia="Times New Roman" w:cs="Times New Roman"/>
          <w:szCs w:val="24"/>
        </w:rPr>
        <w:t>,</w:t>
      </w:r>
      <w:r>
        <w:rPr>
          <w:rFonts w:eastAsia="Times New Roman" w:cs="Times New Roman"/>
          <w:szCs w:val="24"/>
        </w:rPr>
        <w:t xml:space="preserve"> που μπορούμε να δούμε σε αυτό το δεύτερο μέρος</w:t>
      </w:r>
      <w:r>
        <w:rPr>
          <w:rFonts w:eastAsia="Times New Roman" w:cs="Times New Roman"/>
          <w:szCs w:val="24"/>
        </w:rPr>
        <w:t>,</w:t>
      </w:r>
      <w:r>
        <w:rPr>
          <w:rFonts w:eastAsia="Times New Roman" w:cs="Times New Roman"/>
          <w:szCs w:val="24"/>
        </w:rPr>
        <w:t xml:space="preserve"> είναι όσα έχουν να κάνουν με μείωση των παράβολων, τα οποία καλείται να πληρώσει ο ελληνικός λαός συνεχώς, όταν καταφεύγει σε διάφορες δικαστικές υ</w:t>
      </w:r>
      <w:r>
        <w:rPr>
          <w:rFonts w:eastAsia="Times New Roman" w:cs="Times New Roman"/>
          <w:szCs w:val="24"/>
        </w:rPr>
        <w:t>ποθέσεις.</w:t>
      </w:r>
    </w:p>
    <w:p w14:paraId="6B86BCD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τρίτο μέρος έχει να κάνει και αυτό με παράβολα. Και εκεί είμαστε θετικοί</w:t>
      </w:r>
      <w:r>
        <w:rPr>
          <w:rFonts w:eastAsia="Times New Roman" w:cs="Times New Roman"/>
          <w:szCs w:val="24"/>
        </w:rPr>
        <w:t>,</w:t>
      </w:r>
      <w:r>
        <w:rPr>
          <w:rFonts w:eastAsia="Times New Roman" w:cs="Times New Roman"/>
          <w:szCs w:val="24"/>
        </w:rPr>
        <w:t xml:space="preserve"> σε όσες εκ των περιπτώσεων έχουμε εκπτώσεις στις τιμές των παράβολων. </w:t>
      </w:r>
    </w:p>
    <w:p w14:paraId="6B86BCD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Στο τέταρτο μέρος κάπου χωμένο, χαμένο υπάρχει και το άρθρο 56Α, το οποίο εντελώς συμπωματικά και </w:t>
      </w:r>
      <w:r>
        <w:rPr>
          <w:rFonts w:eastAsia="Times New Roman" w:cs="Times New Roman"/>
          <w:szCs w:val="24"/>
        </w:rPr>
        <w:t xml:space="preserve">παρ’ ότι έδωσε κάποιες εξηγήσεις ο κύριος Υπουργός, θα πρέπει να δώσει και άλλες εξηγήσεις ή να το αλλάξει. </w:t>
      </w:r>
      <w:r>
        <w:rPr>
          <w:rFonts w:eastAsia="Times New Roman" w:cs="Times New Roman"/>
          <w:szCs w:val="24"/>
        </w:rPr>
        <w:lastRenderedPageBreak/>
        <w:t>Αυτή η σύμπτωση –ας πάρουμε την περίπτωση ότι είναι συμπτωματικό και δεν είναι κάτι άλλο- δίνει και επί της ουσίας την οριστική αθώωση όλων όσων εμπ</w:t>
      </w:r>
      <w:r>
        <w:rPr>
          <w:rFonts w:eastAsia="Times New Roman" w:cs="Times New Roman"/>
          <w:szCs w:val="24"/>
        </w:rPr>
        <w:t xml:space="preserve">λέκονταν σε ένα πολύ μεγάλο σκάνδαλο, που έχει να κάνει με το «Αθήνα 1997». </w:t>
      </w:r>
    </w:p>
    <w:p w14:paraId="6B86BCD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Θέλουμε να πιστεύουμε ότι είναι εντελώς τυχαίο και συμπτωματικό, αλλά θα πρέπει να αλλάξει αυτό το άρθρο, το 56Α, κύριε Υπουργέ, ώστε να μην δίνεται η εικόνα και η εντύπωση ότι πά</w:t>
      </w:r>
      <w:r>
        <w:rPr>
          <w:rFonts w:eastAsia="Times New Roman" w:cs="Times New Roman"/>
          <w:szCs w:val="24"/>
        </w:rPr>
        <w:t xml:space="preserve">με να </w:t>
      </w:r>
      <w:r>
        <w:rPr>
          <w:rFonts w:eastAsia="Times New Roman" w:cs="Times New Roman"/>
          <w:szCs w:val="24"/>
        </w:rPr>
        <w:t>«</w:t>
      </w:r>
      <w:r>
        <w:rPr>
          <w:rFonts w:eastAsia="Times New Roman" w:cs="Times New Roman"/>
          <w:szCs w:val="24"/>
        </w:rPr>
        <w:t>βγάλουμε λάδι</w:t>
      </w:r>
      <w:r>
        <w:rPr>
          <w:rFonts w:eastAsia="Times New Roman" w:cs="Times New Roman"/>
          <w:szCs w:val="24"/>
        </w:rPr>
        <w:t>»</w:t>
      </w:r>
      <w:r>
        <w:rPr>
          <w:rFonts w:eastAsia="Times New Roman" w:cs="Times New Roman"/>
          <w:szCs w:val="24"/>
        </w:rPr>
        <w:t xml:space="preserve"> κάποιους, οι οποίοι ήταν πολιτικοί εκείνα τα χρόνια και συνεχίζουν να είναι πολιτικοί, ανενεργοί έστω, για τα τεράστια ποσά που έφαγαν εις βάρος του </w:t>
      </w:r>
      <w:r>
        <w:rPr>
          <w:rFonts w:eastAsia="Times New Roman" w:cs="Times New Roman"/>
          <w:szCs w:val="24"/>
        </w:rPr>
        <w:t>«</w:t>
      </w:r>
      <w:r>
        <w:rPr>
          <w:rFonts w:eastAsia="Times New Roman" w:cs="Times New Roman"/>
          <w:szCs w:val="24"/>
        </w:rPr>
        <w:t>κορόιδου</w:t>
      </w:r>
      <w:r>
        <w:rPr>
          <w:rFonts w:eastAsia="Times New Roman" w:cs="Times New Roman"/>
          <w:szCs w:val="24"/>
        </w:rPr>
        <w:t>»</w:t>
      </w:r>
      <w:r>
        <w:rPr>
          <w:rFonts w:eastAsia="Times New Roman" w:cs="Times New Roman"/>
          <w:szCs w:val="24"/>
        </w:rPr>
        <w:t>, του ελληνικού λαού.</w:t>
      </w:r>
    </w:p>
    <w:p w14:paraId="6B86BCD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πέμπτο μέρος</w:t>
      </w:r>
      <w:r>
        <w:rPr>
          <w:rFonts w:eastAsia="Times New Roman" w:cs="Times New Roman"/>
          <w:szCs w:val="24"/>
        </w:rPr>
        <w:t>,</w:t>
      </w:r>
      <w:r>
        <w:rPr>
          <w:rFonts w:eastAsia="Times New Roman" w:cs="Times New Roman"/>
          <w:szCs w:val="24"/>
        </w:rPr>
        <w:t xml:space="preserve"> βλέπουμε κάποια άρθρα, που αφορούν </w:t>
      </w:r>
      <w:r>
        <w:rPr>
          <w:rFonts w:eastAsia="Times New Roman" w:cs="Times New Roman"/>
          <w:szCs w:val="24"/>
        </w:rPr>
        <w:t xml:space="preserve">φορολογικές διατάξεις οικειοθελούς αποκάλυψης αδήλωτων εισοδημάτων. Και εδώ γελάμε με όλα όσα γράφονται και λέγονται στο εν λόγω πέμπτο μέρος του νομοσχεδίου. Προσπαθείτε να πείσετε όλους όσους έχουν αδήλωτα </w:t>
      </w:r>
      <w:r>
        <w:rPr>
          <w:rFonts w:eastAsia="Times New Roman" w:cs="Times New Roman"/>
          <w:szCs w:val="24"/>
        </w:rPr>
        <w:lastRenderedPageBreak/>
        <w:t>εισοδήματα, νόμιμα, παράνομα ή οτιδήποτε άλλο, κ</w:t>
      </w:r>
      <w:r>
        <w:rPr>
          <w:rFonts w:eastAsia="Times New Roman" w:cs="Times New Roman"/>
          <w:szCs w:val="24"/>
        </w:rPr>
        <w:t xml:space="preserve">αι τους λέτε ότι θα φορολογηθούν με ένα 60%-70%. Πιστεύετε ότι όποιος έχει λεφτά κάτω από το στρώμα του ή οπουδήποτε αλλού θα τα αποκαλύψει, θα σας τα δώσει, </w:t>
      </w:r>
      <w:proofErr w:type="spellStart"/>
      <w:r>
        <w:rPr>
          <w:rFonts w:eastAsia="Times New Roman" w:cs="Times New Roman"/>
          <w:szCs w:val="24"/>
        </w:rPr>
        <w:t>πόσω</w:t>
      </w:r>
      <w:proofErr w:type="spellEnd"/>
      <w:r>
        <w:rPr>
          <w:rFonts w:eastAsia="Times New Roman" w:cs="Times New Roman"/>
          <w:szCs w:val="24"/>
        </w:rPr>
        <w:t xml:space="preserve"> δε μάλλον σε περιόδους απίστευτης οικονομικής κρίσεως, όπου το μετρητό είναι δυσεύρετο και </w:t>
      </w:r>
      <w:proofErr w:type="spellStart"/>
      <w:r>
        <w:rPr>
          <w:rFonts w:eastAsia="Times New Roman" w:cs="Times New Roman"/>
          <w:szCs w:val="24"/>
        </w:rPr>
        <w:t>υπ</w:t>
      </w:r>
      <w:r>
        <w:rPr>
          <w:rFonts w:eastAsia="Times New Roman" w:cs="Times New Roman"/>
          <w:szCs w:val="24"/>
        </w:rPr>
        <w:t>ερπολύτιμο</w:t>
      </w:r>
      <w:proofErr w:type="spellEnd"/>
      <w:r>
        <w:rPr>
          <w:rFonts w:eastAsia="Times New Roman" w:cs="Times New Roman"/>
          <w:szCs w:val="24"/>
        </w:rPr>
        <w:t xml:space="preserve">; Κάνετε μεγάλο λάθος. </w:t>
      </w:r>
    </w:p>
    <w:p w14:paraId="6B86BCD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Σε ολόκληρη την Ευρώπη και στον υπόλοιπο κόσμο τα ποσά με τα οποία φορολογούν αυτά τα αδήλωτα εισοδήματα είναι της τάξης του 15% έως 30%. Θα μου πείτε, βέβαια, εδώ </w:t>
      </w:r>
      <w:r>
        <w:rPr>
          <w:rFonts w:eastAsia="Times New Roman" w:cs="Times New Roman"/>
          <w:szCs w:val="24"/>
        </w:rPr>
        <w:t>εσείς,</w:t>
      </w:r>
      <w:r>
        <w:rPr>
          <w:rFonts w:eastAsia="Times New Roman" w:cs="Times New Roman"/>
          <w:szCs w:val="24"/>
        </w:rPr>
        <w:t xml:space="preserve"> τα νόμιμα εισοδήματα φτάνετε πλέον να τα φορολογείτ</w:t>
      </w:r>
      <w:r>
        <w:rPr>
          <w:rFonts w:eastAsia="Times New Roman" w:cs="Times New Roman"/>
          <w:szCs w:val="24"/>
        </w:rPr>
        <w:t xml:space="preserve">ε μέχρι και 45%-50% και μαζί με τις άλλες εισφορές και όλα τα υπόλοιπα έξοδα που έχετε φορτώσει τον ελληνικό λαό, φτάνει ο Έλληνας πολίτης να πληρώνει μέχρι και το 80%, περίπου, των εισοδημάτων, ειδικά αν είναι ελεύθερος επαγγελματίας, σε εισφορές, φόρους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6B86BCE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Σιγά, μη λυγίσετε, μην κάνετε πίσω στα λεγόμενα «αδήλωτα εισοδήματα». Φυσικά, και αυτό το μέτρο δεν πρόκειται να έχει καμμία απολύτως επιτυχία, διότι πολύ απλά</w:t>
      </w:r>
      <w:r>
        <w:rPr>
          <w:rFonts w:eastAsia="Times New Roman" w:cs="Times New Roman"/>
          <w:szCs w:val="24"/>
        </w:rPr>
        <w:t>,</w:t>
      </w:r>
      <w:r>
        <w:rPr>
          <w:rFonts w:eastAsia="Times New Roman" w:cs="Times New Roman"/>
          <w:szCs w:val="24"/>
        </w:rPr>
        <w:t xml:space="preserve"> σχεδόν κανένας δεν θα πάει να τα δηλώσει.</w:t>
      </w:r>
    </w:p>
    <w:p w14:paraId="6B86BCE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Βλέπουμε εδώ το άρθρο 57, με το οποίο </w:t>
      </w:r>
      <w:r>
        <w:rPr>
          <w:rFonts w:eastAsia="Times New Roman" w:cs="Times New Roman"/>
          <w:szCs w:val="24"/>
        </w:rPr>
        <w:t xml:space="preserve">προβαίνετε σε αναδρομική φορολόγηση, κάτι το οποίο είναι εντελώς αντισυνταγματικό -το γνωρίζετε πολύ καλά- και αντιβαίνει και σε άλλες διατάξεις. Είναι και παράλογο φυσικά, διότι ακούμε, βλέπουμε, διαβάζουμε ότι εδώ ετοιμάζεστε να καλέσετε τους ελεύθερους </w:t>
      </w:r>
      <w:r>
        <w:rPr>
          <w:rFonts w:eastAsia="Times New Roman" w:cs="Times New Roman"/>
          <w:szCs w:val="24"/>
        </w:rPr>
        <w:t>επαγγελματίες να πληρώσουν τις εισφορές</w:t>
      </w:r>
      <w:r>
        <w:rPr>
          <w:rFonts w:eastAsia="Times New Roman" w:cs="Times New Roman"/>
          <w:szCs w:val="24"/>
        </w:rPr>
        <w:t>,</w:t>
      </w:r>
      <w:r>
        <w:rPr>
          <w:rFonts w:eastAsia="Times New Roman" w:cs="Times New Roman"/>
          <w:szCs w:val="24"/>
        </w:rPr>
        <w:t xml:space="preserve"> που έρχονται με βάση τα έσοδα του 2015. Μιλάμε για παραλογισμό, για τρέλα, για παράνοια και καμμία λογική.</w:t>
      </w:r>
    </w:p>
    <w:p w14:paraId="6B86BCE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άρθρο 70 διαβάζουμε ότι θα δίνεται η δυνατότητα</w:t>
      </w:r>
      <w:r>
        <w:rPr>
          <w:rFonts w:eastAsia="Times New Roman" w:cs="Times New Roman"/>
          <w:szCs w:val="24"/>
        </w:rPr>
        <w:t>,</w:t>
      </w:r>
      <w:r>
        <w:rPr>
          <w:rFonts w:eastAsia="Times New Roman" w:cs="Times New Roman"/>
          <w:szCs w:val="24"/>
        </w:rPr>
        <w:t xml:space="preserve"> μέσω λοταρίας</w:t>
      </w:r>
      <w:r>
        <w:rPr>
          <w:rFonts w:eastAsia="Times New Roman" w:cs="Times New Roman"/>
          <w:szCs w:val="24"/>
        </w:rPr>
        <w:t>,</w:t>
      </w:r>
      <w:r>
        <w:rPr>
          <w:rFonts w:eastAsia="Times New Roman" w:cs="Times New Roman"/>
          <w:szCs w:val="24"/>
        </w:rPr>
        <w:t xml:space="preserve"> να επιβραβεύονται με δώρα οι φορολογούμε</w:t>
      </w:r>
      <w:r>
        <w:rPr>
          <w:rFonts w:eastAsia="Times New Roman" w:cs="Times New Roman"/>
          <w:szCs w:val="24"/>
        </w:rPr>
        <w:t>νοι</w:t>
      </w:r>
      <w:r>
        <w:rPr>
          <w:rFonts w:eastAsia="Times New Roman" w:cs="Times New Roman"/>
          <w:szCs w:val="24"/>
        </w:rPr>
        <w:t>,</w:t>
      </w:r>
      <w:r>
        <w:rPr>
          <w:rFonts w:eastAsia="Times New Roman" w:cs="Times New Roman"/>
          <w:szCs w:val="24"/>
        </w:rPr>
        <w:t xml:space="preserve"> που μαζεύουν αποδείξεις. Ακούγεται πολύ φαιδρό και αστείο το να δελεάζετε κάποιους με κάποιες κληρώσεις. Δεν ξέρουμε τι ακριβώς θα είναι αυτές οι κληρώσεις.</w:t>
      </w:r>
    </w:p>
    <w:p w14:paraId="6B86BCE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Το θέμα με το επόμενο άρθρο, το άρθρο 71, είναι ποιες αποδείξεις θα είναι αυτές</w:t>
      </w:r>
      <w:r>
        <w:rPr>
          <w:rFonts w:eastAsia="Times New Roman" w:cs="Times New Roman"/>
          <w:szCs w:val="24"/>
        </w:rPr>
        <w:t>,</w:t>
      </w:r>
      <w:r>
        <w:rPr>
          <w:rFonts w:eastAsia="Times New Roman" w:cs="Times New Roman"/>
          <w:szCs w:val="24"/>
        </w:rPr>
        <w:t xml:space="preserve"> οι οποίες θα </w:t>
      </w:r>
      <w:r>
        <w:rPr>
          <w:rFonts w:eastAsia="Times New Roman" w:cs="Times New Roman"/>
          <w:szCs w:val="24"/>
        </w:rPr>
        <w:t>γίνονται δεκτές, ποιες θα υπολογίζονται και ποιες θα καταμετρώνται στο αφορολόγητο. Κατ’ αρχάς, μέχρι τώρα δεν έχετε πει ποιες θα γίνονται δεκτές -αν και όλες οι πληροφορίες συγκλίνουν στο ποιες αποδείξεις δεν θα είναι δεκτές- και λέτε ότι αυτό θα γίνει μέ</w:t>
      </w:r>
      <w:r>
        <w:rPr>
          <w:rFonts w:eastAsia="Times New Roman" w:cs="Times New Roman"/>
          <w:szCs w:val="24"/>
        </w:rPr>
        <w:t>χρι το τέλος του χρόνου με υπουργική απόφαση. Βλέπουμε ότι τα βασικά έξοδα μιας οικογένειας αυτή τη στιγμή, που δεν έχει να τα μαζέψει, που έχουν να κάνουν με τους λογαριασμούς ΔΕΚΟ, φως, νερό, τηλέφωνο, δόσεις δανείων, ενοίκια, διόδια, ασφάλιστρα, κοινόχρ</w:t>
      </w:r>
      <w:r>
        <w:rPr>
          <w:rFonts w:eastAsia="Times New Roman" w:cs="Times New Roman"/>
          <w:szCs w:val="24"/>
        </w:rPr>
        <w:t>ηστα ή ακόμα και τα πρόστιμα</w:t>
      </w:r>
      <w:r>
        <w:rPr>
          <w:rFonts w:eastAsia="Times New Roman" w:cs="Times New Roman"/>
          <w:szCs w:val="24"/>
        </w:rPr>
        <w:t>,</w:t>
      </w:r>
      <w:r>
        <w:rPr>
          <w:rFonts w:eastAsia="Times New Roman" w:cs="Times New Roman"/>
          <w:szCs w:val="24"/>
        </w:rPr>
        <w:t xml:space="preserve"> που κατά εκατοντάδες εκατομμύρια ευρώ πληρώνουν πλέον όλοι οι Έλληνες πολίτες, όλα αυτά δεν εκπίπτουν. </w:t>
      </w:r>
    </w:p>
    <w:p w14:paraId="6B86BCE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τι μένει, για να κτισθεί το λεγόμενο «αφορολόγητο», όπως λέτε; Κάποιες ανούσιες αποδείξεις, από υδραυλικούς -γιατί, λέ</w:t>
      </w:r>
      <w:r>
        <w:rPr>
          <w:rFonts w:eastAsia="Times New Roman" w:cs="Times New Roman"/>
          <w:szCs w:val="24"/>
        </w:rPr>
        <w:t xml:space="preserve">τε, δεν κόβουν αποδείξεις- ή από γιατρούς ή από κάτι άλλο ή από νυκτερινά κέντρα και </w:t>
      </w:r>
      <w:r>
        <w:rPr>
          <w:rFonts w:eastAsia="Times New Roman" w:cs="Times New Roman"/>
          <w:szCs w:val="24"/>
        </w:rPr>
        <w:lastRenderedPageBreak/>
        <w:t>μαγαζιά. Μα, όταν ο άλλος δεν έχει να φάει, δεν έχει να πληρώσει τα βασικά, πιστεύετε ότι δεν θα κόψει και δεν θα ζητήσει περικοπή από το εικοσάρικο από τον υδραυλικό ή απ</w:t>
      </w:r>
      <w:r>
        <w:rPr>
          <w:rFonts w:eastAsia="Times New Roman" w:cs="Times New Roman"/>
          <w:szCs w:val="24"/>
        </w:rPr>
        <w:t>ό τον ηλεκτρολόγο ή από κάποιον άλλον, γιατί εκείνη την ώρα αυτό το εικοσάρικο είναι τα λεφτά του σούπερ-μάρκετ;</w:t>
      </w:r>
    </w:p>
    <w:p w14:paraId="6B86BCE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Επίσης, είναι και αυτή η επιμονή σας στη χρήση του πλαστικού χρήματος, πέραν του ότι υποτίθεται ότι αντίκειται </w:t>
      </w:r>
      <w:r>
        <w:rPr>
          <w:rFonts w:eastAsia="Times New Roman" w:cs="Times New Roman"/>
          <w:szCs w:val="24"/>
        </w:rPr>
        <w:t>σ</w:t>
      </w:r>
      <w:r>
        <w:rPr>
          <w:rFonts w:eastAsia="Times New Roman" w:cs="Times New Roman"/>
          <w:szCs w:val="24"/>
        </w:rPr>
        <w:t>τα όσα πρεσβεύει η Αριστερά. Αυ</w:t>
      </w:r>
      <w:r>
        <w:rPr>
          <w:rFonts w:eastAsia="Times New Roman" w:cs="Times New Roman"/>
          <w:szCs w:val="24"/>
        </w:rPr>
        <w:t xml:space="preserve">τό, βέβαια, το ξεχνάμε, διότι σε γενικές γραμμές ό,τι πρεσβεύει η Αριστερά το έχετε κάνει λάστιχο, το έχετε ξεχειλώσει. </w:t>
      </w:r>
    </w:p>
    <w:p w14:paraId="6B86BCE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Μόλις χθες βγήκε μια πολύ μεγάλη έρευνα, κύριε Υπουργέ, από το </w:t>
      </w:r>
      <w:r>
        <w:rPr>
          <w:rFonts w:eastAsia="Times New Roman" w:cs="Times New Roman"/>
          <w:szCs w:val="24"/>
          <w:lang w:val="en-US"/>
        </w:rPr>
        <w:t>Bloomberg</w:t>
      </w:r>
      <w:r>
        <w:rPr>
          <w:rFonts w:eastAsia="Times New Roman" w:cs="Times New Roman"/>
          <w:szCs w:val="24"/>
        </w:rPr>
        <w:t xml:space="preserve"> ότι το ρευστό κυριαρχεί σε όλες τις συναλλαγές σε ολόκληρο τον</w:t>
      </w:r>
      <w:r>
        <w:rPr>
          <w:rFonts w:eastAsia="Times New Roman" w:cs="Times New Roman"/>
          <w:szCs w:val="24"/>
        </w:rPr>
        <w:t xml:space="preserve"> κόσμο. Σε όλες τις σημαντικές χώρες, στις Ηνωμένες Πολιτείες, στην Αυστρία, στη Γερμανία, παντού, για όλες τις αγορές ο κόσμος προτιμά τα μετρητά. Ό,τι και αν κάνετε, το μετρητό θα επικρατήσει, ασχέτως εάν εσείς αυτή τη στιγμή προσπαθείτε να το πάρετε από</w:t>
      </w:r>
      <w:r>
        <w:rPr>
          <w:rFonts w:eastAsia="Times New Roman" w:cs="Times New Roman"/>
          <w:szCs w:val="24"/>
        </w:rPr>
        <w:t xml:space="preserve"> τον ελληνικό λαό καθ’ οιονδήποτε τρόπο, με οποιοδήποτε μέσο.</w:t>
      </w:r>
    </w:p>
    <w:p w14:paraId="6B86BCE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και στα Πρακτικά τη μελέτη του </w:t>
      </w:r>
      <w:r>
        <w:rPr>
          <w:rFonts w:eastAsia="Times New Roman" w:cs="Times New Roman"/>
          <w:szCs w:val="24"/>
          <w:lang w:val="en-US"/>
        </w:rPr>
        <w:t>Bloomberg</w:t>
      </w:r>
      <w:r>
        <w:rPr>
          <w:rFonts w:eastAsia="Times New Roman" w:cs="Times New Roman"/>
          <w:szCs w:val="24"/>
        </w:rPr>
        <w:t>, που είναι άκρως τεκμηριωμένη σε δεκαοκτώ χιλιάδες πολίτες, σε πάρα πολλές χώρες ανεπτυγμένες, στην Αμερική και αλλού, ακόμη και για τις πολύ με</w:t>
      </w:r>
      <w:r>
        <w:rPr>
          <w:rFonts w:eastAsia="Times New Roman" w:cs="Times New Roman"/>
          <w:szCs w:val="24"/>
        </w:rPr>
        <w:t>γάλες αγορές τους, για να ξέρουμε τι γίνεται.</w:t>
      </w:r>
    </w:p>
    <w:p w14:paraId="6B86BCE8" w14:textId="77777777" w:rsidR="00CA44E2" w:rsidRDefault="009A1593">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w:t>
      </w:r>
      <w:r>
        <w:rPr>
          <w:rFonts w:eastAsia="Times New Roman" w:cs="Times New Roman"/>
        </w:rPr>
        <w:t>ς)</w:t>
      </w:r>
    </w:p>
    <w:p w14:paraId="6B86BCE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Για το πλαστικό χρήμα, πέραν όλων των υπολοίπων κινδύνων που ελλοχεύουν από το πλαστικό χρήμα, βλέπουμε συνεχώς να έχουμε περιστατικά -και στο μέλλον θα το δείτε, όταν θα προσπαθήσετε να το επιτύχετε, αν και το έχετε επιβάλει σε πολύ μεγάλο βαθμό- με </w:t>
      </w:r>
      <w:r>
        <w:rPr>
          <w:rFonts w:eastAsia="Times New Roman" w:cs="Times New Roman"/>
          <w:szCs w:val="24"/>
        </w:rPr>
        <w:t xml:space="preserve">διάφορους </w:t>
      </w:r>
      <w:proofErr w:type="spellStart"/>
      <w:r>
        <w:rPr>
          <w:rFonts w:eastAsia="Times New Roman" w:cs="Times New Roman"/>
          <w:szCs w:val="24"/>
        </w:rPr>
        <w:t>χάκερς</w:t>
      </w:r>
      <w:proofErr w:type="spellEnd"/>
      <w:r>
        <w:rPr>
          <w:rFonts w:eastAsia="Times New Roman" w:cs="Times New Roman"/>
          <w:szCs w:val="24"/>
        </w:rPr>
        <w:t xml:space="preserve"> να μπαινοβγαίνουν σε λογαριασμούς, να υφαρπάζουν, να κάνουν οτιδήποτε γίνεται και φυσικά</w:t>
      </w:r>
      <w:r>
        <w:rPr>
          <w:rFonts w:eastAsia="Times New Roman" w:cs="Times New Roman"/>
          <w:szCs w:val="24"/>
        </w:rPr>
        <w:t>,</w:t>
      </w:r>
      <w:r>
        <w:rPr>
          <w:rFonts w:eastAsia="Times New Roman" w:cs="Times New Roman"/>
          <w:szCs w:val="24"/>
        </w:rPr>
        <w:t xml:space="preserve"> να μη μπορείτε να το αντιμετωπίσετε.</w:t>
      </w:r>
    </w:p>
    <w:p w14:paraId="6B86BCE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Βλέπουμε σε κάποιο άρθρο μια από τις πολλές φωτογραφικές διατάξεις, στο άρθρο 106, όπου μπορείτε να βάλετε και τ</w:t>
      </w:r>
      <w:r>
        <w:rPr>
          <w:rFonts w:eastAsia="Times New Roman" w:cs="Times New Roman"/>
          <w:szCs w:val="24"/>
        </w:rPr>
        <w:t>ο όνομα του δικηγόρου, για να μπει κατ’ ευθείαν στο ΦΕΚ, που θα τοποθετηθεί σ’ αυτή τη «μιλημένη» θέση.</w:t>
      </w:r>
    </w:p>
    <w:p w14:paraId="6B86BCE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Πάμε στα άρθρα 110 και 111. Το ένα από τα δύο το αποσύρατε. Και εδώ βλέπουμε το πόσο ελεγχόμενοι είσαστε από τα συμφέροντα και εσείς. </w:t>
      </w:r>
    </w:p>
    <w:p w14:paraId="6B86BCE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Τα άρθρα 110 και </w:t>
      </w:r>
      <w:r>
        <w:rPr>
          <w:rFonts w:eastAsia="Times New Roman" w:cs="Times New Roman"/>
          <w:szCs w:val="24"/>
        </w:rPr>
        <w:t>111 είχαν να κάνουν με το νέο καζίνο στο Ελληνικό, για το οποίο βέβαια σαν ΣΥΡΙΖΑ, όχι μόνο δεν ήσασταν υπέρ του να γίνουν καζίνο στο Ελληνικό, αλλά δεν ήσασταν και υπέρ της ανάπτυξης</w:t>
      </w:r>
      <w:r>
        <w:rPr>
          <w:rFonts w:eastAsia="Times New Roman" w:cs="Times New Roman"/>
          <w:szCs w:val="24"/>
        </w:rPr>
        <w:t>,</w:t>
      </w:r>
      <w:r>
        <w:rPr>
          <w:rFonts w:eastAsia="Times New Roman" w:cs="Times New Roman"/>
          <w:szCs w:val="24"/>
        </w:rPr>
        <w:t xml:space="preserve"> με αυτόν τον τρόπο</w:t>
      </w:r>
      <w:r>
        <w:rPr>
          <w:rFonts w:eastAsia="Times New Roman" w:cs="Times New Roman"/>
          <w:szCs w:val="24"/>
        </w:rPr>
        <w:t>,</w:t>
      </w:r>
      <w:r>
        <w:rPr>
          <w:rFonts w:eastAsia="Times New Roman" w:cs="Times New Roman"/>
          <w:szCs w:val="24"/>
        </w:rPr>
        <w:t xml:space="preserve"> που ψηφίσατε εσείς, όπως και όλα τα κόμματα της Βου</w:t>
      </w:r>
      <w:r>
        <w:rPr>
          <w:rFonts w:eastAsia="Times New Roman" w:cs="Times New Roman"/>
          <w:szCs w:val="24"/>
        </w:rPr>
        <w:t>λής, πλην Χρυσής Αυγής, σχετικά με την πολυπόθητη ανάπτυξη στο Ελληνικό.</w:t>
      </w:r>
    </w:p>
    <w:p w14:paraId="6B86BCE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Δεν του έφταναν του «επενδυτή» που πήρε το Ε</w:t>
      </w:r>
      <w:r>
        <w:rPr>
          <w:rFonts w:eastAsia="Times New Roman" w:cs="Times New Roman"/>
          <w:szCs w:val="24"/>
        </w:rPr>
        <w:t>λληνικό</w:t>
      </w:r>
      <w:r>
        <w:rPr>
          <w:rFonts w:eastAsia="Times New Roman" w:cs="Times New Roman"/>
          <w:szCs w:val="24"/>
        </w:rPr>
        <w:t xml:space="preserve"> κοψοχρονιά και μάλιστα</w:t>
      </w:r>
      <w:r>
        <w:rPr>
          <w:rFonts w:eastAsia="Times New Roman" w:cs="Times New Roman"/>
          <w:szCs w:val="24"/>
        </w:rPr>
        <w:t>,</w:t>
      </w:r>
      <w:r>
        <w:rPr>
          <w:rFonts w:eastAsia="Times New Roman" w:cs="Times New Roman"/>
          <w:szCs w:val="24"/>
        </w:rPr>
        <w:t xml:space="preserve"> σε πάρα πολλές δόσεις, λες και είναι οικόπεδα στη Λούτσα, </w:t>
      </w:r>
      <w:r>
        <w:rPr>
          <w:rFonts w:eastAsia="Times New Roman" w:cs="Times New Roman"/>
          <w:szCs w:val="24"/>
        </w:rPr>
        <w:lastRenderedPageBreak/>
        <w:t>με άτοκες δόσεις, ήθελε ντε και καλά και ένα καζί</w:t>
      </w:r>
      <w:r>
        <w:rPr>
          <w:rFonts w:eastAsia="Times New Roman" w:cs="Times New Roman"/>
          <w:szCs w:val="24"/>
        </w:rPr>
        <w:t>νο</w:t>
      </w:r>
      <w:r>
        <w:rPr>
          <w:rFonts w:eastAsia="Times New Roman" w:cs="Times New Roman"/>
          <w:szCs w:val="24"/>
        </w:rPr>
        <w:t>,</w:t>
      </w:r>
      <w:r>
        <w:rPr>
          <w:rFonts w:eastAsia="Times New Roman" w:cs="Times New Roman"/>
          <w:szCs w:val="24"/>
        </w:rPr>
        <w:t xml:space="preserve"> για να ε</w:t>
      </w:r>
      <w:r>
        <w:rPr>
          <w:rFonts w:eastAsia="Times New Roman" w:cs="Times New Roman"/>
          <w:szCs w:val="24"/>
        </w:rPr>
        <w:t>ίναι</w:t>
      </w:r>
      <w:r>
        <w:rPr>
          <w:rFonts w:eastAsia="Times New Roman" w:cs="Times New Roman"/>
          <w:szCs w:val="24"/>
        </w:rPr>
        <w:t xml:space="preserve"> το κερασάκι στην τούρτα. Όμως για να γίνει αυτό, επειδή υπήρχε νόμος από το 1970 και έλεγε ότι αν εντός της Αττικής κατασκευαζόταν άλλο καζίνο, θα είχε δικαίωμα το </w:t>
      </w:r>
      <w:r>
        <w:rPr>
          <w:rFonts w:eastAsia="Times New Roman" w:cs="Times New Roman"/>
          <w:szCs w:val="24"/>
        </w:rPr>
        <w:t xml:space="preserve">καζίνο </w:t>
      </w:r>
      <w:r>
        <w:rPr>
          <w:rFonts w:eastAsia="Times New Roman" w:cs="Times New Roman"/>
          <w:szCs w:val="24"/>
        </w:rPr>
        <w:t>της Πάρνηθας να κατέβει από το βουνό και να έρθει εντός της Αττικής,</w:t>
      </w:r>
      <w:r>
        <w:rPr>
          <w:rFonts w:eastAsia="Times New Roman" w:cs="Times New Roman"/>
          <w:szCs w:val="24"/>
        </w:rPr>
        <w:t xml:space="preserve"> κάπου στα Βόρεια Προάστια, έτσι ώστε να είναι ανταγωνιστικό. </w:t>
      </w:r>
    </w:p>
    <w:p w14:paraId="6B86BCE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Και μια μικρή παρένθεση. Είναι χίλιοι και </w:t>
      </w:r>
      <w:r>
        <w:rPr>
          <w:rFonts w:eastAsia="Times New Roman" w:cs="Times New Roman"/>
          <w:szCs w:val="24"/>
        </w:rPr>
        <w:t xml:space="preserve">πλέον οι </w:t>
      </w:r>
      <w:r>
        <w:rPr>
          <w:rFonts w:eastAsia="Times New Roman" w:cs="Times New Roman"/>
          <w:szCs w:val="24"/>
        </w:rPr>
        <w:t xml:space="preserve">εργαζόμενοι στο </w:t>
      </w:r>
      <w:r>
        <w:rPr>
          <w:rFonts w:eastAsia="Times New Roman" w:cs="Times New Roman"/>
          <w:szCs w:val="24"/>
        </w:rPr>
        <w:t xml:space="preserve">καζίνο </w:t>
      </w:r>
      <w:r>
        <w:rPr>
          <w:rFonts w:eastAsia="Times New Roman" w:cs="Times New Roman"/>
          <w:szCs w:val="24"/>
        </w:rPr>
        <w:t>της Πάρνηθας</w:t>
      </w:r>
      <w:r>
        <w:rPr>
          <w:rFonts w:eastAsia="Times New Roman" w:cs="Times New Roman"/>
          <w:szCs w:val="24"/>
        </w:rPr>
        <w:t>,</w:t>
      </w:r>
      <w:r>
        <w:rPr>
          <w:rFonts w:eastAsia="Times New Roman" w:cs="Times New Roman"/>
          <w:szCs w:val="24"/>
        </w:rPr>
        <w:t xml:space="preserve"> που ζουν και εργάζονται εκεί και υπό δύσκολες συνθήκες, διότι η πρόσβαση στο εν λόγω καζίνο είναι προβλημ</w:t>
      </w:r>
      <w:r>
        <w:rPr>
          <w:rFonts w:eastAsia="Times New Roman" w:cs="Times New Roman"/>
          <w:szCs w:val="24"/>
        </w:rPr>
        <w:t>ατική, ειδικότερα τους χειμερινούς μήνες. Όλοι γνωρίζουμε τα προβλήματα</w:t>
      </w:r>
      <w:r>
        <w:rPr>
          <w:rFonts w:eastAsia="Times New Roman" w:cs="Times New Roman"/>
          <w:szCs w:val="24"/>
        </w:rPr>
        <w:t>,</w:t>
      </w:r>
      <w:r>
        <w:rPr>
          <w:rFonts w:eastAsia="Times New Roman" w:cs="Times New Roman"/>
          <w:szCs w:val="24"/>
        </w:rPr>
        <w:t xml:space="preserve"> που έχει το κτήριο στην Πάρνηθα. Βέβαια, θα προτιμούσατε να είχατε κάνει κάτι άλλο, αλλά αυτό είναι μια άλλη ιστορία. </w:t>
      </w:r>
    </w:p>
    <w:p w14:paraId="6B86BCE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τι κάνατε; Επειδή ούτε αυτό έφτανε στον «επενδυτή» του Ελλην</w:t>
      </w:r>
      <w:r>
        <w:rPr>
          <w:rFonts w:eastAsia="Times New Roman" w:cs="Times New Roman"/>
          <w:szCs w:val="24"/>
        </w:rPr>
        <w:t>ικού, αποσύρατε</w:t>
      </w:r>
      <w:r>
        <w:rPr>
          <w:rFonts w:eastAsia="Times New Roman" w:cs="Times New Roman"/>
          <w:szCs w:val="24"/>
        </w:rPr>
        <w:t>,</w:t>
      </w:r>
      <w:r>
        <w:rPr>
          <w:rFonts w:eastAsia="Times New Roman" w:cs="Times New Roman"/>
          <w:szCs w:val="24"/>
        </w:rPr>
        <w:t xml:space="preserve"> με τη δικαιολογία ότι θα το επαναφέρετε με κάποιο άλλο τρόπο</w:t>
      </w:r>
      <w:r>
        <w:rPr>
          <w:rFonts w:eastAsia="Times New Roman" w:cs="Times New Roman"/>
          <w:szCs w:val="24"/>
        </w:rPr>
        <w:t>,</w:t>
      </w:r>
      <w:r>
        <w:rPr>
          <w:rFonts w:eastAsia="Times New Roman" w:cs="Times New Roman"/>
          <w:szCs w:val="24"/>
        </w:rPr>
        <w:t xml:space="preserve"> το δικαίωμ</w:t>
      </w:r>
      <w:r>
        <w:rPr>
          <w:rFonts w:eastAsia="Times New Roman" w:cs="Times New Roman"/>
          <w:szCs w:val="24"/>
        </w:rPr>
        <w:t>ά</w:t>
      </w:r>
      <w:r>
        <w:rPr>
          <w:rFonts w:eastAsia="Times New Roman" w:cs="Times New Roman"/>
          <w:szCs w:val="24"/>
        </w:rPr>
        <w:t xml:space="preserve"> του να αλλάξει η τοποθεσία στο </w:t>
      </w:r>
      <w:r>
        <w:rPr>
          <w:rFonts w:eastAsia="Times New Roman" w:cs="Times New Roman"/>
          <w:szCs w:val="24"/>
        </w:rPr>
        <w:t xml:space="preserve">καζίνο </w:t>
      </w:r>
      <w:r>
        <w:rPr>
          <w:rFonts w:eastAsia="Times New Roman" w:cs="Times New Roman"/>
          <w:szCs w:val="24"/>
        </w:rPr>
        <w:t xml:space="preserve">της Πάρνηθας </w:t>
      </w:r>
      <w:r>
        <w:rPr>
          <w:rFonts w:eastAsia="Times New Roman" w:cs="Times New Roman"/>
          <w:szCs w:val="24"/>
        </w:rPr>
        <w:lastRenderedPageBreak/>
        <w:t xml:space="preserve">και να έρθει προς την Αθήνα και αφήσατε και δεν αποσύρατε τη δυνατότητα να γίνει καζίνο στο Ελληνικό. Αν αυτό δεν </w:t>
      </w:r>
      <w:r>
        <w:rPr>
          <w:rFonts w:eastAsia="Times New Roman" w:cs="Times New Roman"/>
          <w:szCs w:val="24"/>
        </w:rPr>
        <w:t>είναι διαπλοκή, υποτέλεια απέναντι σε αυτόν τον «επενδυτή»</w:t>
      </w:r>
      <w:r>
        <w:rPr>
          <w:rFonts w:eastAsia="Times New Roman" w:cs="Times New Roman"/>
          <w:szCs w:val="24"/>
        </w:rPr>
        <w:t>,</w:t>
      </w:r>
      <w:r>
        <w:rPr>
          <w:rFonts w:eastAsia="Times New Roman" w:cs="Times New Roman"/>
          <w:szCs w:val="24"/>
        </w:rPr>
        <w:t xml:space="preserve"> ο οποίος χειραγωγούσε και τη δική σας κυβέρνηση, αλλά και τις προηγούμενες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χοροπηδούσαν για να γίνει από το 2012 η επένδυση στο Ελληνικό, τότε τι είναι; </w:t>
      </w:r>
    </w:p>
    <w:p w14:paraId="6B86BCF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Τελειώνουμε με το άρθρο 116, το οποίο</w:t>
      </w:r>
      <w:r>
        <w:rPr>
          <w:rFonts w:eastAsia="Times New Roman" w:cs="Times New Roman"/>
          <w:szCs w:val="24"/>
        </w:rPr>
        <w:t xml:space="preserve"> έχει να κάνει με κάποιες οδηγίες το</w:t>
      </w:r>
      <w:r>
        <w:rPr>
          <w:rFonts w:eastAsia="Times New Roman" w:cs="Times New Roman"/>
          <w:szCs w:val="24"/>
        </w:rPr>
        <w:t>ύ</w:t>
      </w:r>
      <w:r>
        <w:rPr>
          <w:rFonts w:eastAsia="Times New Roman" w:cs="Times New Roman"/>
          <w:szCs w:val="24"/>
        </w:rPr>
        <w:t xml:space="preserve"> πώς θα πρέπει να λειτουργούν τα καταστήματα, οι περίοδοι εκπτώσεων, πόσες Κυριακές θα μπορεί να ανοίγει κάποιος το κατάστημά του. </w:t>
      </w:r>
    </w:p>
    <w:p w14:paraId="6B86BCF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όλες οι μελέτες, όλες οι έρευνες –πάρτε όλα τα στατιστικά στοιχεία των τελε</w:t>
      </w:r>
      <w:r>
        <w:rPr>
          <w:rFonts w:eastAsia="Times New Roman" w:cs="Times New Roman"/>
          <w:szCs w:val="24"/>
        </w:rPr>
        <w:t>υταίων δύο τριών ετών- δείχνουν ότι έχουν αυξηθεί οι Κυριακές</w:t>
      </w:r>
      <w:r>
        <w:rPr>
          <w:rFonts w:eastAsia="Times New Roman" w:cs="Times New Roman"/>
          <w:szCs w:val="24"/>
        </w:rPr>
        <w:t>,</w:t>
      </w:r>
      <w:r>
        <w:rPr>
          <w:rFonts w:eastAsia="Times New Roman" w:cs="Times New Roman"/>
          <w:szCs w:val="24"/>
        </w:rPr>
        <w:t xml:space="preserve"> που λειτουργούν τα καταστήματα, για να δείτε ότι ο τζίρος δεν αυξήθηκε και όπου αυξήθηκε</w:t>
      </w:r>
      <w:r>
        <w:rPr>
          <w:rFonts w:eastAsia="Times New Roman" w:cs="Times New Roman"/>
          <w:szCs w:val="24"/>
        </w:rPr>
        <w:t>,</w:t>
      </w:r>
      <w:r>
        <w:rPr>
          <w:rFonts w:eastAsia="Times New Roman" w:cs="Times New Roman"/>
          <w:szCs w:val="24"/>
        </w:rPr>
        <w:t xml:space="preserve"> μειώθηκε κάπου αλλού. Δεν ήρθαν περισσότερα χρήματα. Κάποιοι πήγαν κάποια Κυριακή να αγοράσουν</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lastRenderedPageBreak/>
        <w:t xml:space="preserve">είχαν αγοράσει και την Παρασκευή και την Πέμπτη και ήρθαν εξτρά την Κυριακή. Όχι. </w:t>
      </w:r>
    </w:p>
    <w:p w14:paraId="6B86BCF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Τα έσοδα της Κυριακής</w:t>
      </w:r>
      <w:r>
        <w:rPr>
          <w:rFonts w:eastAsia="Times New Roman" w:cs="Times New Roman"/>
          <w:szCs w:val="24"/>
        </w:rPr>
        <w:t>,</w:t>
      </w:r>
      <w:r>
        <w:rPr>
          <w:rFonts w:eastAsia="Times New Roman" w:cs="Times New Roman"/>
          <w:szCs w:val="24"/>
        </w:rPr>
        <w:t xml:space="preserve"> που συνήθως είναι αποκλειστικά και μόνο στα μεγάλα </w:t>
      </w:r>
      <w:r>
        <w:rPr>
          <w:rFonts w:eastAsia="Times New Roman" w:cs="Times New Roman"/>
          <w:szCs w:val="24"/>
          <w:lang w:val="en-US"/>
        </w:rPr>
        <w:t>malls</w:t>
      </w:r>
      <w:r>
        <w:rPr>
          <w:rFonts w:eastAsia="Times New Roman" w:cs="Times New Roman"/>
          <w:szCs w:val="24"/>
        </w:rPr>
        <w:t xml:space="preserve"> και όχι στα μικρομεσαία καταστήματα είναι εις βάρος των υπολοίπων ημερών και, βεβαίως,</w:t>
      </w:r>
      <w:r>
        <w:rPr>
          <w:rFonts w:eastAsia="Times New Roman" w:cs="Times New Roman"/>
          <w:szCs w:val="24"/>
        </w:rPr>
        <w:t xml:space="preserve"> εις βάρος των μικρομεσαίων. Γι’ αυτό και η Χρυσή Αυγή επιμένει σταθερή</w:t>
      </w:r>
      <w:r>
        <w:rPr>
          <w:rFonts w:eastAsia="Times New Roman" w:cs="Times New Roman"/>
          <w:szCs w:val="24"/>
        </w:rPr>
        <w:t xml:space="preserve"> -</w:t>
      </w:r>
      <w:r>
        <w:rPr>
          <w:rFonts w:eastAsia="Times New Roman" w:cs="Times New Roman"/>
          <w:szCs w:val="24"/>
        </w:rPr>
        <w:t>ίσως η μοναδική πλέον</w:t>
      </w:r>
      <w:r>
        <w:rPr>
          <w:rFonts w:eastAsia="Times New Roman" w:cs="Times New Roman"/>
          <w:szCs w:val="24"/>
        </w:rPr>
        <w:t>-</w:t>
      </w:r>
      <w:r>
        <w:rPr>
          <w:rFonts w:eastAsia="Times New Roman" w:cs="Times New Roman"/>
          <w:szCs w:val="24"/>
        </w:rPr>
        <w:t xml:space="preserve"> ότι τα καταστήματα τις Κυριακές δεν θα πρέπει να λειτουργούν</w:t>
      </w:r>
      <w:r>
        <w:rPr>
          <w:rFonts w:eastAsia="Times New Roman" w:cs="Times New Roman"/>
          <w:szCs w:val="24"/>
        </w:rPr>
        <w:t>,</w:t>
      </w:r>
      <w:r>
        <w:rPr>
          <w:rFonts w:eastAsia="Times New Roman" w:cs="Times New Roman"/>
          <w:szCs w:val="24"/>
        </w:rPr>
        <w:t xml:space="preserve"> για πολλούς λόγους: και για λόγους θρησκευτικούς, γιατί η Κυριακή είναι η μέρα που οι πολίτες, όσο</w:t>
      </w:r>
      <w:r>
        <w:rPr>
          <w:rFonts w:eastAsia="Times New Roman" w:cs="Times New Roman"/>
          <w:szCs w:val="24"/>
        </w:rPr>
        <w:t>ι επιθυμούν, πάνε και ασκούν τα θρησκευτικά τους καθήκοντα, είναι η μέρα που η οικογένεια μπορεί να ησυχάσει, να ηρεμήσει, να βρεθούν όλοι στο τραπέζι να φάνε και όχι, φυσικά, να τρέχουν, άλλοι να δουλεύουν ή άλλοι να μη δουλεύουν και να μη βρίσκονται ποτέ</w:t>
      </w:r>
      <w:r>
        <w:rPr>
          <w:rFonts w:eastAsia="Times New Roman" w:cs="Times New Roman"/>
          <w:szCs w:val="24"/>
        </w:rPr>
        <w:t xml:space="preserve">. </w:t>
      </w:r>
    </w:p>
    <w:p w14:paraId="6B86BCF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Οπότε είτε έτσι είτε αλλιώς το άρθρο 116, η προσπάθεια της Ευρωπαϊκής Ένωσης να προωθήσει τη λειτουργία των καταστημάτων τις Κυριακές περισσότερες ημέρες δεν οδηγεί πουθενά. </w:t>
      </w:r>
    </w:p>
    <w:p w14:paraId="6B86BCF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Θα θέλαμε να κάνουμε και ένα μικρό σχόλιο για τη Νέα Δημοκρατία που και στο εν</w:t>
      </w:r>
      <w:r>
        <w:rPr>
          <w:rFonts w:eastAsia="Times New Roman" w:cs="Times New Roman"/>
          <w:szCs w:val="24"/>
        </w:rPr>
        <w:t xml:space="preserve"> λόγω νομοσχέδιο έρχεται και κάνει παρατηρήσεις «θα έπρεπε να γίνει έτσι, αλλιώς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Μα, εσείς κυβερνούσατε μέχρι πριν από λίγο καιρό για σαράντα χρόνια μαζί με το ΠΑΣΟΚ. Οδηγήσατε τη χώρα στην απόλυτη καταστροφή. Εξυπηρετείτε συνεχώς -και γι’ αυτό δεν</w:t>
      </w:r>
      <w:r>
        <w:rPr>
          <w:rFonts w:eastAsia="Times New Roman" w:cs="Times New Roman"/>
          <w:szCs w:val="24"/>
        </w:rPr>
        <w:t xml:space="preserve"> σας βλέπω να λέτε λέξη για το άρθρο 56- διότι εσείς είχατε φέρει νόμο ονομαστικό, για να απαλλάξετε τους πρωταίτιους της μεγάλης </w:t>
      </w:r>
      <w:proofErr w:type="spellStart"/>
      <w:r>
        <w:rPr>
          <w:rFonts w:eastAsia="Times New Roman" w:cs="Times New Roman"/>
          <w:szCs w:val="24"/>
        </w:rPr>
        <w:t>μάσας</w:t>
      </w:r>
      <w:proofErr w:type="spellEnd"/>
      <w:r>
        <w:rPr>
          <w:rFonts w:eastAsia="Times New Roman" w:cs="Times New Roman"/>
          <w:szCs w:val="24"/>
        </w:rPr>
        <w:t xml:space="preserve"> του «</w:t>
      </w:r>
      <w:r>
        <w:rPr>
          <w:rFonts w:eastAsia="Times New Roman" w:cs="Times New Roman"/>
          <w:szCs w:val="24"/>
        </w:rPr>
        <w:t>ΑΘΗΝΑ ΄</w:t>
      </w:r>
      <w:r>
        <w:rPr>
          <w:rFonts w:eastAsia="Times New Roman" w:cs="Times New Roman"/>
          <w:szCs w:val="24"/>
        </w:rPr>
        <w:t>97» -ήταν ο πολύ γνωστός ν</w:t>
      </w:r>
      <w:r>
        <w:rPr>
          <w:rFonts w:eastAsia="Times New Roman" w:cs="Times New Roman"/>
          <w:szCs w:val="24"/>
        </w:rPr>
        <w:t>.</w:t>
      </w:r>
      <w:r>
        <w:rPr>
          <w:rFonts w:eastAsia="Times New Roman" w:cs="Times New Roman"/>
          <w:szCs w:val="24"/>
        </w:rPr>
        <w:t>1856/2014 όπου τους δίνατε αθώωση- και είχαν μείνει κάτι μερεμέτια που με ακούσιο</w:t>
      </w:r>
      <w:r>
        <w:rPr>
          <w:rFonts w:eastAsia="Times New Roman" w:cs="Times New Roman"/>
          <w:szCs w:val="24"/>
        </w:rPr>
        <w:t xml:space="preserve"> τρόπο, απ’ ό,τι φαίνεται, θα γίνει από την τωρινή Κυβέρνηση. </w:t>
      </w:r>
    </w:p>
    <w:p w14:paraId="6B86BCF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Κύριοι της Νέας Δημοκρατίας, είστε υπεύθυνοι για την ανεργία που είχε φτάσει στο 26%, τόσο και περισσότερο και παραμένει και δεν αλλάζουν τα νούμερα. Είστε υπεύθυνοι για το κλείσιμο δεκάδων χιλ</w:t>
      </w:r>
      <w:r>
        <w:rPr>
          <w:rFonts w:eastAsia="Times New Roman" w:cs="Times New Roman"/>
          <w:szCs w:val="24"/>
        </w:rPr>
        <w:t xml:space="preserve">ιάδων ελληνικών επιχειρήσεων ή φυγής στο εξωτερικό που δεν τους καίγεται καρφί </w:t>
      </w: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 xml:space="preserve">τωχευτικός </w:t>
      </w:r>
      <w:r>
        <w:rPr>
          <w:rFonts w:eastAsia="Times New Roman" w:cs="Times New Roman"/>
          <w:szCs w:val="24"/>
        </w:rPr>
        <w:t>Κ</w:t>
      </w:r>
      <w:r>
        <w:rPr>
          <w:rFonts w:eastAsia="Times New Roman" w:cs="Times New Roman"/>
          <w:szCs w:val="24"/>
        </w:rPr>
        <w:t>ώδικας, γιατί πολύ απλά και οι υπόλοιποι όσοι μπορούν, ή θα κλείσουν ή θα φύγουν.</w:t>
      </w:r>
    </w:p>
    <w:p w14:paraId="6B86BCF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Είσαστε υπεύθυνοι για τους εκατοντάδες χιλιάδες Έλληνες πολίτες οι οποίοι έφυγαν</w:t>
      </w:r>
      <w:r>
        <w:rPr>
          <w:rFonts w:eastAsia="Times New Roman" w:cs="Times New Roman"/>
          <w:szCs w:val="24"/>
        </w:rPr>
        <w:t xml:space="preserve"> μετανάστες στο εξωτερικό αντί να κάθονται στο εσωτερικό και να ανοίγουν επιχειρήσεις. </w:t>
      </w:r>
    </w:p>
    <w:p w14:paraId="6B86BCF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Είσαστε υπεύθυνοι για τις χιλιάδες ανθρώπων που, είτε αυτοκτόνησαν είτε προσπάθησαν να αυτοκτονήσουν. </w:t>
      </w:r>
    </w:p>
    <w:p w14:paraId="6B86BCF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Είσαστε υπεύθυνοι για το χάος αυτής της χώρας και που δυστυχώς η </w:t>
      </w:r>
      <w:r>
        <w:rPr>
          <w:rFonts w:eastAsia="Times New Roman" w:cs="Times New Roman"/>
          <w:szCs w:val="24"/>
        </w:rPr>
        <w:t xml:space="preserve">πρώτη φορά Αριστερά είναι άξιος συνεχιστής σας. </w:t>
      </w:r>
    </w:p>
    <w:p w14:paraId="6B86BCF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Σαφώς και καταδικάζουμε επί της αρχής. </w:t>
      </w:r>
    </w:p>
    <w:p w14:paraId="6B86BCF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B86BCFB"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 )</w:t>
      </w:r>
    </w:p>
    <w:p w14:paraId="6B86BCF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ειδικός αγορητής της Δημοκρατικής Συμπαράταξης </w:t>
      </w:r>
      <w:r>
        <w:rPr>
          <w:rFonts w:eastAsia="Times New Roman" w:cs="Times New Roman"/>
          <w:szCs w:val="24"/>
        </w:rPr>
        <w:t xml:space="preserve">κ. Γιάννης Κουτσούκος. </w:t>
      </w:r>
    </w:p>
    <w:p w14:paraId="6B86BCF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Κουτσούκο, έχετε τον λόγο. </w:t>
      </w:r>
    </w:p>
    <w:p w14:paraId="6B86BCFE" w14:textId="77777777" w:rsidR="00CA44E2" w:rsidRDefault="009A1593">
      <w:pPr>
        <w:spacing w:after="0" w:line="600" w:lineRule="auto"/>
        <w:ind w:firstLine="720"/>
        <w:jc w:val="both"/>
        <w:rPr>
          <w:rFonts w:eastAsia="Times New Roman" w:cs="Times New Roman"/>
        </w:rPr>
      </w:pPr>
      <w:r>
        <w:rPr>
          <w:rFonts w:eastAsia="Times New Roman" w:cs="Times New Roman"/>
          <w:b/>
        </w:rPr>
        <w:lastRenderedPageBreak/>
        <w:t xml:space="preserve">ΓΙΑΝΝΗΣ ΚΟΥΤΣΟΥΚΟΣ: </w:t>
      </w:r>
      <w:r>
        <w:rPr>
          <w:rFonts w:eastAsia="Times New Roman" w:cs="Times New Roman"/>
        </w:rPr>
        <w:t xml:space="preserve">Ευχαριστώ, κύριε Πρόεδρε.  </w:t>
      </w:r>
    </w:p>
    <w:p w14:paraId="6B86BCFF" w14:textId="77777777" w:rsidR="00CA44E2" w:rsidRDefault="009A1593">
      <w:pPr>
        <w:spacing w:after="0" w:line="600" w:lineRule="auto"/>
        <w:ind w:firstLine="709"/>
        <w:jc w:val="both"/>
        <w:rPr>
          <w:rFonts w:eastAsia="Times New Roman" w:cs="Times New Roman"/>
        </w:rPr>
      </w:pPr>
      <w:r>
        <w:rPr>
          <w:rFonts w:eastAsia="Times New Roman"/>
        </w:rPr>
        <w:t>Κυρίες και κύριοι συνάδελφοι</w:t>
      </w:r>
      <w:r>
        <w:rPr>
          <w:rFonts w:eastAsia="Times New Roman" w:cs="Times New Roman"/>
        </w:rPr>
        <w:t>, έχουμε ένα σημαντικό νομοσχέδιο, που αφορά καίριες αλλαγές, οι οποίες συνδέονται με την οικονομία και με την κοινωνία: Η</w:t>
      </w:r>
      <w:r>
        <w:rPr>
          <w:rFonts w:eastAsia="Times New Roman" w:cs="Times New Roman"/>
        </w:rPr>
        <w:t xml:space="preserve">λεκτρονικές συναλλαγές, αδήλωτα εισοδήματα, </w:t>
      </w:r>
      <w:r>
        <w:rPr>
          <w:rFonts w:eastAsia="Times New Roman" w:cs="Times New Roman"/>
        </w:rPr>
        <w:t>Π</w:t>
      </w:r>
      <w:r>
        <w:rPr>
          <w:rFonts w:eastAsia="Times New Roman" w:cs="Times New Roman"/>
        </w:rPr>
        <w:t xml:space="preserve">τωχευτικός </w:t>
      </w:r>
      <w:r>
        <w:rPr>
          <w:rFonts w:eastAsia="Times New Roman" w:cs="Times New Roman"/>
        </w:rPr>
        <w:t>Κ</w:t>
      </w:r>
      <w:r>
        <w:rPr>
          <w:rFonts w:eastAsia="Times New Roman" w:cs="Times New Roman"/>
        </w:rPr>
        <w:t xml:space="preserve">ώδικας. </w:t>
      </w:r>
    </w:p>
    <w:p w14:paraId="6B86BD00" w14:textId="77777777" w:rsidR="00CA44E2" w:rsidRDefault="009A1593">
      <w:pPr>
        <w:spacing w:after="0" w:line="600" w:lineRule="auto"/>
        <w:ind w:firstLine="851"/>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για μια ακόμα φορά, η </w:t>
      </w:r>
      <w:r>
        <w:rPr>
          <w:rFonts w:eastAsia="Times New Roman"/>
          <w:bCs/>
        </w:rPr>
        <w:t>Κυβέρνηση</w:t>
      </w:r>
      <w:r>
        <w:rPr>
          <w:rFonts w:eastAsia="Times New Roman" w:cs="Times New Roman"/>
        </w:rPr>
        <w:t xml:space="preserve"> απέδειξε ότι με τον τρόπο που νομοθετεί, σκέφτεται και λειτουργεί</w:t>
      </w:r>
      <w:r>
        <w:rPr>
          <w:rFonts w:eastAsia="Times New Roman" w:cs="Times New Roman"/>
        </w:rPr>
        <w:t>,</w:t>
      </w:r>
      <w:r>
        <w:rPr>
          <w:rFonts w:eastAsia="Times New Roman" w:cs="Times New Roman"/>
        </w:rPr>
        <w:t xml:space="preserve"> ακυρώνει κάθε δυνατότητα αυτές οι μεγάλες και αναγκαίες αλλαγές και μεταρρυθμίσεις να λειτουργήσουν σε όφελος της κοινωνίας και της οικονομίας. </w:t>
      </w:r>
    </w:p>
    <w:p w14:paraId="6B86BD01" w14:textId="77777777" w:rsidR="00CA44E2" w:rsidRDefault="009A1593">
      <w:pPr>
        <w:spacing w:after="0" w:line="600" w:lineRule="auto"/>
        <w:ind w:firstLine="851"/>
        <w:jc w:val="both"/>
        <w:rPr>
          <w:rFonts w:eastAsia="Times New Roman" w:cs="Times New Roman"/>
        </w:rPr>
      </w:pPr>
      <w:r>
        <w:rPr>
          <w:rFonts w:eastAsia="Times New Roman" w:cs="Times New Roman"/>
        </w:rPr>
        <w:t>Θα σας δώσω τρία χαρακτηριστικά παραδείγματα, πριν προχωρήσω στην κατά ενότητα τοποθέτησή μου, για να δείτε το</w:t>
      </w:r>
      <w:r>
        <w:rPr>
          <w:rFonts w:eastAsia="Times New Roman" w:cs="Times New Roman"/>
        </w:rPr>
        <w:t xml:space="preserve"> δίκαιο του ισχυρισμού μου. </w:t>
      </w:r>
    </w:p>
    <w:p w14:paraId="6B86BD02" w14:textId="77777777" w:rsidR="00CA44E2" w:rsidRDefault="009A1593">
      <w:pPr>
        <w:spacing w:after="0" w:line="600" w:lineRule="auto"/>
        <w:ind w:firstLine="851"/>
        <w:jc w:val="both"/>
        <w:rPr>
          <w:rFonts w:eastAsia="Times New Roman" w:cs="Times New Roman"/>
        </w:rPr>
      </w:pPr>
      <w:r>
        <w:rPr>
          <w:rFonts w:eastAsia="Times New Roman" w:cs="Times New Roman"/>
        </w:rPr>
        <w:t xml:space="preserve">Το ακατάσχετο του επαγγελματικού λογαριασμού </w:t>
      </w:r>
      <w:r>
        <w:rPr>
          <w:rFonts w:eastAsia="Times New Roman"/>
          <w:bCs/>
        </w:rPr>
        <w:t>είναι</w:t>
      </w:r>
      <w:r>
        <w:rPr>
          <w:rFonts w:eastAsia="Times New Roman" w:cs="Times New Roman"/>
        </w:rPr>
        <w:t xml:space="preserve"> η προϋπόθεση για την επιτυχία του συστήματος των ηλεκτρονικών συναλλαγών, ώστε να μην γίνει παγίδα θανάτου. Το αποδέχεται η </w:t>
      </w:r>
      <w:r>
        <w:rPr>
          <w:rFonts w:eastAsia="Times New Roman"/>
          <w:bCs/>
        </w:rPr>
        <w:t>Κυβέρνηση</w:t>
      </w:r>
      <w:r>
        <w:rPr>
          <w:rFonts w:eastAsia="Times New Roman" w:cs="Times New Roman"/>
        </w:rPr>
        <w:t xml:space="preserve"> θεωρητικά </w:t>
      </w:r>
      <w:r>
        <w:rPr>
          <w:rFonts w:eastAsia="Times New Roman" w:cs="Times New Roman"/>
        </w:rPr>
        <w:lastRenderedPageBreak/>
        <w:t>και η Πλειοψηφία. Το λένε όλες ο</w:t>
      </w:r>
      <w:r>
        <w:rPr>
          <w:rFonts w:eastAsia="Times New Roman" w:cs="Times New Roman"/>
        </w:rPr>
        <w:t xml:space="preserve">ι πτέρυγες της </w:t>
      </w:r>
      <w:r>
        <w:rPr>
          <w:rFonts w:eastAsia="Times New Roman"/>
          <w:bCs/>
        </w:rPr>
        <w:t>Βουλή</w:t>
      </w:r>
      <w:r>
        <w:rPr>
          <w:rFonts w:eastAsia="Times New Roman" w:cs="Times New Roman"/>
        </w:rPr>
        <w:t xml:space="preserve">ς. Το ζητούν οι επαγγελματίες. Γιατί δεν το κάνει πράξη η </w:t>
      </w:r>
      <w:r>
        <w:rPr>
          <w:rFonts w:eastAsia="Times New Roman"/>
          <w:bCs/>
        </w:rPr>
        <w:t>Κυβέρνηση</w:t>
      </w:r>
      <w:r>
        <w:rPr>
          <w:rFonts w:eastAsia="Times New Roman" w:cs="Times New Roman"/>
        </w:rPr>
        <w:t xml:space="preserve">; Διότι </w:t>
      </w:r>
      <w:r>
        <w:rPr>
          <w:rFonts w:eastAsia="Times New Roman"/>
          <w:bCs/>
        </w:rPr>
        <w:t>έχει</w:t>
      </w:r>
      <w:r>
        <w:rPr>
          <w:rFonts w:eastAsia="Times New Roman" w:cs="Times New Roman"/>
        </w:rPr>
        <w:t xml:space="preserve"> διαρρεύσει ότι δεν της το επέτρεψε η </w:t>
      </w:r>
      <w:r>
        <w:rPr>
          <w:rFonts w:eastAsia="Times New Roman" w:cs="Times New Roman"/>
        </w:rPr>
        <w:t>τ</w:t>
      </w:r>
      <w:r>
        <w:rPr>
          <w:rFonts w:eastAsia="Times New Roman" w:cs="Times New Roman"/>
        </w:rPr>
        <w:t xml:space="preserve">ρόικα. </w:t>
      </w:r>
    </w:p>
    <w:p w14:paraId="6B86BD03" w14:textId="77777777" w:rsidR="00CA44E2" w:rsidRDefault="009A1593">
      <w:pPr>
        <w:spacing w:after="0" w:line="600" w:lineRule="auto"/>
        <w:ind w:firstLine="851"/>
        <w:jc w:val="both"/>
        <w:rPr>
          <w:rFonts w:eastAsia="Times New Roman" w:cs="Times New Roman"/>
        </w:rPr>
      </w:pPr>
      <w:r>
        <w:rPr>
          <w:rFonts w:eastAsia="Times New Roman" w:cs="Times New Roman"/>
        </w:rPr>
        <w:t xml:space="preserve">Επομένως, τίθεται ένα βασικό ερώτημα: Πού καταλήγει κάθε φορά η περήφανη </w:t>
      </w:r>
      <w:r>
        <w:rPr>
          <w:rFonts w:eastAsia="Times New Roman"/>
          <w:bCs/>
          <w:shd w:val="clear" w:color="auto" w:fill="FFFFFF"/>
        </w:rPr>
        <w:t>διαπραγμάτευση</w:t>
      </w:r>
      <w:r>
        <w:rPr>
          <w:rFonts w:eastAsia="Times New Roman" w:cs="Times New Roman"/>
        </w:rPr>
        <w:t xml:space="preserve">; Καταλήγει στους </w:t>
      </w:r>
      <w:proofErr w:type="spellStart"/>
      <w:r>
        <w:rPr>
          <w:rFonts w:eastAsia="Times New Roman" w:cs="Times New Roman"/>
        </w:rPr>
        <w:t>ψευτο</w:t>
      </w:r>
      <w:r>
        <w:rPr>
          <w:rFonts w:eastAsia="Times New Roman" w:cs="Times New Roman"/>
        </w:rPr>
        <w:t>τσαμπουκάδες</w:t>
      </w:r>
      <w:proofErr w:type="spellEnd"/>
      <w:r>
        <w:rPr>
          <w:rFonts w:eastAsia="Times New Roman" w:cs="Times New Roman"/>
        </w:rPr>
        <w:t xml:space="preserve"> για το βοήθημα στους συνταξιούχους, που όταν το εξαγγέλλει εδώ ο κ. Τσίπρας </w:t>
      </w:r>
      <w:r>
        <w:rPr>
          <w:rFonts w:eastAsia="Times New Roman"/>
          <w:bCs/>
        </w:rPr>
        <w:t>είναι</w:t>
      </w:r>
      <w:r>
        <w:rPr>
          <w:rFonts w:eastAsia="Times New Roman" w:cs="Times New Roman"/>
        </w:rPr>
        <w:t xml:space="preserve"> δέκατη τρίτη σύνταξη και όταν πάει έξω και δίνει εξετάσεις, </w:t>
      </w:r>
      <w:r>
        <w:rPr>
          <w:rFonts w:eastAsia="Times New Roman"/>
          <w:bCs/>
        </w:rPr>
        <w:t>είναι</w:t>
      </w:r>
      <w:r>
        <w:rPr>
          <w:rFonts w:eastAsia="Times New Roman" w:cs="Times New Roman"/>
        </w:rPr>
        <w:t xml:space="preserve"> εφάπαξ βοήθημα. Εκεί εξαντλείται η περήφανη </w:t>
      </w:r>
      <w:r>
        <w:rPr>
          <w:rFonts w:eastAsia="Times New Roman"/>
          <w:bCs/>
          <w:shd w:val="clear" w:color="auto" w:fill="FFFFFF"/>
        </w:rPr>
        <w:t>διαπραγμάτευση</w:t>
      </w:r>
      <w:r>
        <w:rPr>
          <w:rFonts w:eastAsia="Times New Roman" w:cs="Times New Roman"/>
        </w:rPr>
        <w:t xml:space="preserve">; </w:t>
      </w:r>
    </w:p>
    <w:p w14:paraId="6B86BD04" w14:textId="77777777" w:rsidR="00CA44E2" w:rsidRDefault="009A1593">
      <w:pPr>
        <w:spacing w:after="0" w:line="600" w:lineRule="auto"/>
        <w:ind w:firstLine="851"/>
        <w:jc w:val="both"/>
        <w:rPr>
          <w:rFonts w:eastAsia="Times New Roman" w:cs="Times New Roman"/>
        </w:rPr>
      </w:pPr>
      <w:r>
        <w:rPr>
          <w:rFonts w:eastAsia="Times New Roman" w:cs="Times New Roman"/>
        </w:rPr>
        <w:t>Δεύτερο παράδειγμα: Τα αδήλωτα εισ</w:t>
      </w:r>
      <w:r>
        <w:rPr>
          <w:rFonts w:eastAsia="Times New Roman" w:cs="Times New Roman"/>
        </w:rPr>
        <w:t xml:space="preserve">οδήματα. Πέρα από το αποτέλεσμα των κινήτρων του νομοθετήματος, στο οποίο θα αναφερθώ, ποιος, </w:t>
      </w:r>
      <w:r>
        <w:rPr>
          <w:rFonts w:eastAsia="Times New Roman"/>
        </w:rPr>
        <w:t>κυρίες και κύριοι συνάδελφοι,</w:t>
      </w:r>
      <w:r>
        <w:rPr>
          <w:rFonts w:eastAsia="Times New Roman" w:cs="Times New Roman"/>
        </w:rPr>
        <w:t xml:space="preserve"> από αυτούς που έβγαλαν έξω τα λεφτά τους θα τα φέρει εδώ, να τα νομιμοποιήσει, για να τα ρίξει στην αγορά, να κάνει επενδύσεις, να α</w:t>
      </w:r>
      <w:r>
        <w:rPr>
          <w:rFonts w:eastAsia="Times New Roman" w:cs="Times New Roman"/>
        </w:rPr>
        <w:t xml:space="preserve">γοράσει ένα ακίνητο, να κάνει τη δουλειά του, όταν υπάρχει αυτό το πολιτικό, οικονομικό και κοινωνικό κλίμα; </w:t>
      </w:r>
    </w:p>
    <w:p w14:paraId="6B86BD05" w14:textId="77777777" w:rsidR="00CA44E2" w:rsidRDefault="009A1593">
      <w:pPr>
        <w:spacing w:after="0" w:line="600" w:lineRule="auto"/>
        <w:ind w:firstLine="851"/>
        <w:jc w:val="both"/>
        <w:rPr>
          <w:rFonts w:eastAsia="Times New Roman" w:cs="Times New Roman"/>
        </w:rPr>
      </w:pPr>
      <w:r>
        <w:rPr>
          <w:rFonts w:eastAsia="Times New Roman" w:cs="Times New Roman"/>
        </w:rPr>
        <w:lastRenderedPageBreak/>
        <w:t>Ποιος εγγυάται, για παράδειγμα, τη σταθερότητα του φορολογικού συστήματος και ότι αυτό που ισχύει σήμερα δεν θα αλλάξει αύριο; Το εγγυάται ο κ. Τσ</w:t>
      </w:r>
      <w:r>
        <w:rPr>
          <w:rFonts w:eastAsia="Times New Roman" w:cs="Times New Roman"/>
        </w:rPr>
        <w:t xml:space="preserve">ίπρας; Όχι. Μήπως το εγγυάται ο κ. Μητσοτάκης; Ούτε και αυτός μπορεί να το εγγυηθεί. </w:t>
      </w:r>
    </w:p>
    <w:p w14:paraId="6B86BD06" w14:textId="77777777" w:rsidR="00CA44E2" w:rsidRDefault="009A1593">
      <w:pPr>
        <w:spacing w:after="0" w:line="600" w:lineRule="auto"/>
        <w:ind w:firstLine="851"/>
        <w:jc w:val="both"/>
        <w:rPr>
          <w:rFonts w:eastAsia="Times New Roman" w:cs="Times New Roman"/>
        </w:rPr>
      </w:pPr>
      <w:r>
        <w:rPr>
          <w:rFonts w:eastAsia="Times New Roman" w:cs="Times New Roman"/>
        </w:rPr>
        <w:t xml:space="preserve">Ποιος εγγυάται, </w:t>
      </w:r>
      <w:r>
        <w:rPr>
          <w:rFonts w:eastAsia="Times New Roman"/>
        </w:rPr>
        <w:t>κυρίες και κύριοι συνάδελφοι</w:t>
      </w:r>
      <w:r>
        <w:rPr>
          <w:rFonts w:eastAsia="Times New Roman" w:cs="Times New Roman"/>
        </w:rPr>
        <w:t xml:space="preserve">, ότι οι κόποι και οι θυσίες του ελληνικού λαού, που απέδωσαν πρωτογενή πλεονάσματα με σωρευτικά μέτρα 7,5 </w:t>
      </w:r>
      <w:r>
        <w:rPr>
          <w:rFonts w:eastAsia="Times New Roman" w:cs="Times New Roman"/>
          <w:bCs/>
          <w:shd w:val="clear" w:color="auto" w:fill="FFFFFF"/>
        </w:rPr>
        <w:t>δισεκατομμύρια ευρώ</w:t>
      </w:r>
      <w:r>
        <w:rPr>
          <w:rFonts w:eastAsia="Times New Roman" w:cs="Times New Roman"/>
          <w:bCs/>
          <w:shd w:val="clear" w:color="auto" w:fill="FFFFFF"/>
        </w:rPr>
        <w:t xml:space="preserve"> </w:t>
      </w:r>
      <w:r>
        <w:rPr>
          <w:rFonts w:eastAsia="Times New Roman" w:cs="Times New Roman"/>
        </w:rPr>
        <w:t xml:space="preserve">τη διετία 2015-2016 και 12,5 </w:t>
      </w:r>
      <w:r>
        <w:rPr>
          <w:rFonts w:eastAsia="Times New Roman" w:cs="Times New Roman"/>
          <w:bCs/>
          <w:shd w:val="clear" w:color="auto" w:fill="FFFFFF"/>
        </w:rPr>
        <w:t xml:space="preserve">δισεκατομμύρια ευρώ </w:t>
      </w:r>
      <w:r>
        <w:rPr>
          <w:rFonts w:eastAsia="Times New Roman" w:cs="Times New Roman"/>
        </w:rPr>
        <w:t xml:space="preserve">την τριετία 2015-2017, θα μετασχηματιστεί σε μια </w:t>
      </w:r>
      <w:r>
        <w:rPr>
          <w:rFonts w:eastAsia="Times New Roman"/>
        </w:rPr>
        <w:t>διαδικασία</w:t>
      </w:r>
      <w:r>
        <w:rPr>
          <w:rFonts w:eastAsia="Times New Roman" w:cs="Times New Roman"/>
        </w:rPr>
        <w:t xml:space="preserve"> εξόδου από την κρίση, σε ενίσχυση της ανάπτυξης των προγραμμάτων για την ανεργία, για την κοινωνική συνοχή και δεν θα μετατραπεί σε ένα παιχνίδι μ</w:t>
      </w:r>
      <w:r>
        <w:rPr>
          <w:rFonts w:eastAsia="Times New Roman" w:cs="Times New Roman"/>
        </w:rPr>
        <w:t xml:space="preserve">ικροκομματικής στρατηγικής, όπως έγινε ακριβώς με το βοήθημα για τους συνταξιούχους; </w:t>
      </w:r>
    </w:p>
    <w:p w14:paraId="6B86BD07" w14:textId="77777777" w:rsidR="00CA44E2" w:rsidRDefault="009A1593">
      <w:pPr>
        <w:spacing w:after="0" w:line="600" w:lineRule="auto"/>
        <w:ind w:firstLine="851"/>
        <w:jc w:val="both"/>
        <w:rPr>
          <w:rFonts w:eastAsia="Times New Roman" w:cs="Times New Roman"/>
        </w:rPr>
      </w:pPr>
      <w:r>
        <w:rPr>
          <w:rFonts w:eastAsia="Times New Roman" w:cs="Times New Roman"/>
        </w:rPr>
        <w:t xml:space="preserve">Δηλαδή, για να γίνει κατανοητό στους πολίτες, η </w:t>
      </w:r>
      <w:r>
        <w:rPr>
          <w:rFonts w:eastAsia="Times New Roman"/>
          <w:bCs/>
        </w:rPr>
        <w:t>Κυβέρνηση</w:t>
      </w:r>
      <w:r>
        <w:rPr>
          <w:rFonts w:eastAsia="Times New Roman" w:cs="Times New Roman"/>
        </w:rPr>
        <w:t xml:space="preserve"> αντί να συζητήσει σοβαρά και με τα πολιτικά κόμματα και με την κοινωνία και με τους θεσμούς πώς η υπερβολική αφα</w:t>
      </w:r>
      <w:r>
        <w:rPr>
          <w:rFonts w:eastAsia="Times New Roman" w:cs="Times New Roman"/>
        </w:rPr>
        <w:t xml:space="preserve">ίμαξη των 6 </w:t>
      </w:r>
      <w:r>
        <w:rPr>
          <w:rFonts w:eastAsia="Times New Roman" w:cs="Times New Roman"/>
          <w:bCs/>
          <w:shd w:val="clear" w:color="auto" w:fill="FFFFFF"/>
        </w:rPr>
        <w:t>δισεκατομμυρίων ευρώ</w:t>
      </w:r>
      <w:r>
        <w:rPr>
          <w:rFonts w:eastAsia="Times New Roman" w:cs="Times New Roman"/>
        </w:rPr>
        <w:t xml:space="preserve"> </w:t>
      </w:r>
      <w:r>
        <w:rPr>
          <w:rFonts w:eastAsia="Times New Roman" w:cs="Times New Roman"/>
        </w:rPr>
        <w:lastRenderedPageBreak/>
        <w:t xml:space="preserve">υπερβάλλοντος πλεονάσματος θα διαχυθεί στην ανάπτυξη, θα οδηγήσει σε μια σοβαρή </w:t>
      </w:r>
      <w:r>
        <w:rPr>
          <w:rFonts w:eastAsia="Times New Roman"/>
          <w:bCs/>
          <w:shd w:val="clear" w:color="auto" w:fill="FFFFFF"/>
        </w:rPr>
        <w:t>διαπραγμάτευση</w:t>
      </w:r>
      <w:r>
        <w:rPr>
          <w:rFonts w:eastAsia="Times New Roman" w:cs="Times New Roman"/>
        </w:rPr>
        <w:t xml:space="preserve"> έναντι του 3,5% δέσμευσης της </w:t>
      </w:r>
      <w:r>
        <w:rPr>
          <w:rFonts w:eastAsia="Times New Roman"/>
          <w:bCs/>
        </w:rPr>
        <w:t>Κυβέρνηση</w:t>
      </w:r>
      <w:r>
        <w:rPr>
          <w:rFonts w:eastAsia="Times New Roman" w:cs="Times New Roman"/>
        </w:rPr>
        <w:t>ς για πλεονάσματα μεσοπρόθεσμα και μετά το 2018 πώς όλο αυτό θα γίνει πράξη, εγκλωβίστηκε</w:t>
      </w:r>
      <w:r>
        <w:rPr>
          <w:rFonts w:eastAsia="Times New Roman" w:cs="Times New Roman"/>
        </w:rPr>
        <w:t xml:space="preserve"> σε μια </w:t>
      </w:r>
      <w:r>
        <w:rPr>
          <w:rFonts w:eastAsia="Times New Roman"/>
        </w:rPr>
        <w:t>διαδικασία</w:t>
      </w:r>
      <w:r>
        <w:rPr>
          <w:rFonts w:eastAsia="Times New Roman" w:cs="Times New Roman"/>
        </w:rPr>
        <w:t xml:space="preserve"> και προσπαθεί με τα παιχνίδια της, αλλάζοντας τον τρόπο της ψηφοφορίας για το βοήθημα, να εγκλωβίσει την Αντιπολίτευση. </w:t>
      </w:r>
    </w:p>
    <w:p w14:paraId="6B86BD08" w14:textId="77777777" w:rsidR="00CA44E2" w:rsidRDefault="009A1593">
      <w:pPr>
        <w:spacing w:after="0" w:line="600" w:lineRule="auto"/>
        <w:ind w:firstLine="851"/>
        <w:jc w:val="both"/>
        <w:rPr>
          <w:rFonts w:eastAsia="Times New Roman" w:cs="Times New Roman"/>
        </w:rPr>
      </w:pPr>
      <w:r>
        <w:rPr>
          <w:rFonts w:eastAsia="Times New Roman" w:cs="Times New Roman"/>
        </w:rPr>
        <w:t xml:space="preserve">Γι’ αυτό σας είπαμε χθες </w:t>
      </w:r>
      <w:r>
        <w:rPr>
          <w:rFonts w:eastAsia="Times New Roman"/>
        </w:rPr>
        <w:t>–</w:t>
      </w:r>
      <w:r>
        <w:rPr>
          <w:rFonts w:eastAsia="Times New Roman" w:cs="Times New Roman"/>
        </w:rPr>
        <w:t xml:space="preserve">το είπε από του Βήματος ο κ. </w:t>
      </w:r>
      <w:proofErr w:type="spellStart"/>
      <w:r>
        <w:rPr>
          <w:rFonts w:eastAsia="Times New Roman" w:cs="Times New Roman"/>
        </w:rPr>
        <w:t>Θεχαρόπουλος</w:t>
      </w:r>
      <w:proofErr w:type="spellEnd"/>
      <w:r>
        <w:rPr>
          <w:rFonts w:eastAsia="Times New Roman" w:cs="Times New Roman"/>
        </w:rPr>
        <w:t xml:space="preserve">, ο κ. </w:t>
      </w:r>
      <w:proofErr w:type="spellStart"/>
      <w:r>
        <w:rPr>
          <w:rFonts w:eastAsia="Times New Roman" w:cs="Times New Roman"/>
        </w:rPr>
        <w:t>Κεγκέρογλου</w:t>
      </w:r>
      <w:proofErr w:type="spellEnd"/>
      <w:r>
        <w:rPr>
          <w:rFonts w:eastAsia="Times New Roman" w:cs="Times New Roman"/>
        </w:rPr>
        <w:t xml:space="preserve">, που τους βλέπω εδώ, και ο κ. </w:t>
      </w:r>
      <w:r>
        <w:rPr>
          <w:rFonts w:eastAsia="Times New Roman" w:cs="Times New Roman"/>
        </w:rPr>
        <w:t>Παπαθεοδώρου</w:t>
      </w:r>
      <w:r>
        <w:rPr>
          <w:rFonts w:eastAsia="Times New Roman"/>
        </w:rPr>
        <w:t>–</w:t>
      </w:r>
      <w:r>
        <w:rPr>
          <w:rFonts w:eastAsia="Times New Roman" w:cs="Times New Roman"/>
        </w:rPr>
        <w:t xml:space="preserve"> «Ούτε με τον Τσίπρα ούτε με τον Σόιμπλε!». </w:t>
      </w:r>
    </w:p>
    <w:p w14:paraId="6B86BD0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είπε και η κ. Γεννηματά χ</w:t>
      </w:r>
      <w:r>
        <w:rPr>
          <w:rFonts w:eastAsia="Times New Roman" w:cs="Times New Roman"/>
          <w:szCs w:val="24"/>
        </w:rPr>
        <w:t>θε</w:t>
      </w:r>
      <w:r>
        <w:rPr>
          <w:rFonts w:eastAsia="Times New Roman" w:cs="Times New Roman"/>
          <w:szCs w:val="24"/>
        </w:rPr>
        <w:t xml:space="preserve">ς στη συνάντηση με τους Ευρωπαίους σοσιαλιστές και χάραξαν μια κοινή γραμμή. «Ούτε με τον Τσίπρα ούτε με τον Σόιμπλε. Θέλει άλλη πολιτική η χώρα για να βγει από την </w:t>
      </w:r>
      <w:r>
        <w:rPr>
          <w:rFonts w:eastAsia="Times New Roman" w:cs="Times New Roman"/>
          <w:szCs w:val="24"/>
        </w:rPr>
        <w:t>κρίση.»</w:t>
      </w:r>
      <w:r>
        <w:rPr>
          <w:rFonts w:eastAsia="Times New Roman" w:cs="Times New Roman"/>
          <w:szCs w:val="24"/>
        </w:rPr>
        <w:t>.</w:t>
      </w:r>
      <w:r>
        <w:rPr>
          <w:rFonts w:eastAsia="Times New Roman" w:cs="Times New Roman"/>
          <w:szCs w:val="24"/>
        </w:rPr>
        <w:t xml:space="preserve"> </w:t>
      </w:r>
    </w:p>
    <w:p w14:paraId="6B86BD0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Έρχομαι στο τρίτο παράδειγμα τώρα, που αφορά τον </w:t>
      </w:r>
      <w:r>
        <w:rPr>
          <w:rFonts w:eastAsia="Times New Roman" w:cs="Times New Roman"/>
          <w:szCs w:val="24"/>
        </w:rPr>
        <w:t>π</w:t>
      </w:r>
      <w:r>
        <w:rPr>
          <w:rFonts w:eastAsia="Times New Roman" w:cs="Times New Roman"/>
          <w:szCs w:val="24"/>
        </w:rPr>
        <w:t xml:space="preserve">τωχευτικό </w:t>
      </w:r>
      <w:r>
        <w:rPr>
          <w:rFonts w:eastAsia="Times New Roman" w:cs="Times New Roman"/>
          <w:szCs w:val="24"/>
        </w:rPr>
        <w:t>κ</w:t>
      </w:r>
      <w:r>
        <w:rPr>
          <w:rFonts w:eastAsia="Times New Roman" w:cs="Times New Roman"/>
          <w:szCs w:val="24"/>
        </w:rPr>
        <w:t xml:space="preserve">ώδικα. Θα πω μετά πού πάσχει το νομοθέτημα. Ακόμα, όμως, και το καλύτερο νομοθέτημα, κυρίες και κύριοι συνάδελφοι και κύριε Υπουργέ, είναι </w:t>
      </w:r>
      <w:r>
        <w:rPr>
          <w:rFonts w:eastAsia="Times New Roman" w:cs="Times New Roman"/>
          <w:szCs w:val="24"/>
        </w:rPr>
        <w:lastRenderedPageBreak/>
        <w:t>δυνατόν να εξυγιάνει την αγορά και να φέρει τα</w:t>
      </w:r>
      <w:r>
        <w:rPr>
          <w:rFonts w:eastAsia="Times New Roman" w:cs="Times New Roman"/>
          <w:szCs w:val="24"/>
        </w:rPr>
        <w:t xml:space="preserve"> αποτελέσματα που θέλουμε με τη δεύτερη ευκαιρία, όταν παραμένει άλυτος ο γόρδιος δεσμός των κόκκινων επιχειρηματικών δανείων και όταν δεν έχουμε τρόπο να αντιμετωπίσουμε τα σωρευμένα βάρη συνολικά στο </w:t>
      </w:r>
      <w:r>
        <w:rPr>
          <w:rFonts w:eastAsia="Times New Roman" w:cs="Times New Roman"/>
          <w:szCs w:val="24"/>
        </w:rPr>
        <w:t>δ</w:t>
      </w:r>
      <w:r>
        <w:rPr>
          <w:rFonts w:eastAsia="Times New Roman" w:cs="Times New Roman"/>
          <w:szCs w:val="24"/>
        </w:rPr>
        <w:t>ημόσιο, που έχουν φτάσει τα 93 δισεκατομμύρια; Πώς, δ</w:t>
      </w:r>
      <w:r>
        <w:rPr>
          <w:rFonts w:eastAsia="Times New Roman" w:cs="Times New Roman"/>
          <w:szCs w:val="24"/>
        </w:rPr>
        <w:t xml:space="preserve">ηλαδή, η δεύτερη ευκαιρία δεν θα γίνει ληξιαρχική πράξη θανάτου, εάν όλο αυτό δεν αντιμετωπιστεί σε ένα ενιαίο πακέτο; </w:t>
      </w:r>
    </w:p>
    <w:p w14:paraId="6B86BD0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Δυστυχώς, παρακολουθούμε πάλι από διαρροές ότι οι </w:t>
      </w:r>
      <w:r>
        <w:rPr>
          <w:rFonts w:eastAsia="Times New Roman" w:cs="Times New Roman"/>
          <w:szCs w:val="24"/>
        </w:rPr>
        <w:t>θ</w:t>
      </w:r>
      <w:r>
        <w:rPr>
          <w:rFonts w:eastAsia="Times New Roman" w:cs="Times New Roman"/>
          <w:szCs w:val="24"/>
        </w:rPr>
        <w:t>εσμοί, δηλαδή η τρόικα, το κουαρτέτο, επέβαλαν στην Κυβέρνηση να μη συμπεριληφθούν στ</w:t>
      </w:r>
      <w:r>
        <w:rPr>
          <w:rFonts w:eastAsia="Times New Roman" w:cs="Times New Roman"/>
          <w:szCs w:val="24"/>
        </w:rPr>
        <w:t xml:space="preserve">η συζήτηση για τα κόκκινα επιχειρηματικά δάνεια οι μικρομεσαίες επιχειρήσεις και οι ελεύθεροι επαγγελματίες. Άρα </w:t>
      </w:r>
      <w:r>
        <w:rPr>
          <w:rFonts w:eastAsia="Times New Roman" w:cs="Times New Roman"/>
          <w:szCs w:val="24"/>
        </w:rPr>
        <w:t>Π</w:t>
      </w:r>
      <w:r>
        <w:rPr>
          <w:rFonts w:eastAsia="Times New Roman" w:cs="Times New Roman"/>
          <w:szCs w:val="24"/>
        </w:rPr>
        <w:t xml:space="preserve">τωχευτικός </w:t>
      </w:r>
      <w:r>
        <w:rPr>
          <w:rFonts w:eastAsia="Times New Roman" w:cs="Times New Roman"/>
          <w:szCs w:val="24"/>
        </w:rPr>
        <w:t>Κ</w:t>
      </w:r>
      <w:r>
        <w:rPr>
          <w:rFonts w:eastAsia="Times New Roman" w:cs="Times New Roman"/>
          <w:szCs w:val="24"/>
        </w:rPr>
        <w:t xml:space="preserve">ώδικας για ποιους; Πώς θα δώσει τη δυνατότητα της δεύτερης ευκαιρίας; </w:t>
      </w:r>
    </w:p>
    <w:p w14:paraId="6B86BD0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Τα λέω αυτά για να καταλήξω ότι το πολιτικό και κοινωνικό π</w:t>
      </w:r>
      <w:r>
        <w:rPr>
          <w:rFonts w:eastAsia="Times New Roman" w:cs="Times New Roman"/>
          <w:szCs w:val="24"/>
        </w:rPr>
        <w:t xml:space="preserve">εριβάλλον είναι τοξικό, κυρίες και κύριοι συνάδελφοι, για την επιτυχία τέτοιων μεγάλων αλλαγών και μεταρρυθμίσεων, που έχει ανάγκη η κοινωνία και </w:t>
      </w:r>
      <w:r>
        <w:rPr>
          <w:rFonts w:eastAsia="Times New Roman" w:cs="Times New Roman"/>
          <w:szCs w:val="24"/>
        </w:rPr>
        <w:lastRenderedPageBreak/>
        <w:t xml:space="preserve">ταυτόχρονα καταγράφεται μια μεταρρυθμιστική ένδεια και αδυναμία της Κυβέρνησης και των κυβερνητικών στελεχών, </w:t>
      </w:r>
      <w:r>
        <w:rPr>
          <w:rFonts w:eastAsia="Times New Roman" w:cs="Times New Roman"/>
          <w:szCs w:val="24"/>
        </w:rPr>
        <w:t xml:space="preserve">που νομοθετούν με έναν τρόπο του επείγοντος και του κατεπείγοντος, μόνον όταν είναι δεσμευμένοι κάτω από τις επιταγές των εταίρων και δανειστών μας με προθεσμίες που λήγουν στις 31 Δεκεμβρίου. Και απουσιάζει από τη Βουλή, από τις </w:t>
      </w:r>
      <w:r>
        <w:rPr>
          <w:rFonts w:eastAsia="Times New Roman" w:cs="Times New Roman"/>
          <w:szCs w:val="24"/>
        </w:rPr>
        <w:t>ε</w:t>
      </w:r>
      <w:r>
        <w:rPr>
          <w:rFonts w:eastAsia="Times New Roman" w:cs="Times New Roman"/>
          <w:szCs w:val="24"/>
        </w:rPr>
        <w:t>πιτροπές της, από την κοι</w:t>
      </w:r>
      <w:r>
        <w:rPr>
          <w:rFonts w:eastAsia="Times New Roman" w:cs="Times New Roman"/>
          <w:szCs w:val="24"/>
        </w:rPr>
        <w:t>νωνία</w:t>
      </w:r>
      <w:r>
        <w:rPr>
          <w:rFonts w:eastAsia="Times New Roman" w:cs="Times New Roman"/>
          <w:szCs w:val="24"/>
        </w:rPr>
        <w:t>,</w:t>
      </w:r>
      <w:r>
        <w:rPr>
          <w:rFonts w:eastAsia="Times New Roman" w:cs="Times New Roman"/>
          <w:szCs w:val="24"/>
        </w:rPr>
        <w:t xml:space="preserve"> ένας σοβαρός διάλογος που θα οδηγούσε στην αρτιότητα των νομοθετημάτων, στην πληρότητά τους, ώστε με επάρκεια να ανταποκριθούν αυτά τα νομοθετήματα στις ανάγκες της κοινωνίας. Σε διακηρυκτικό επίπεδο η Κυβέρνηση λέει ότι τα κάνει όλα αυτά, αλλά σε π</w:t>
      </w:r>
      <w:r>
        <w:rPr>
          <w:rFonts w:eastAsia="Times New Roman" w:cs="Times New Roman"/>
          <w:szCs w:val="24"/>
        </w:rPr>
        <w:t xml:space="preserve">ρακτικό επίπεδο το αποτέλεσμα είναι μηδέν. Μία τρύπα στο νερό. </w:t>
      </w:r>
    </w:p>
    <w:p w14:paraId="6B86BD0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Έρχομαι, λοιπόν, συγκεκριμένα στις ηλεκτρονικές συναλλαγές. Κυρίες και κύριοι συνάδελφοι, είναι αλήθεια, αυταπόδεικτη θα έλεγα, ότι η εξέλιξη της τεχνολογίας, οι αλλαγές στην οικονομία, τα νέα</w:t>
      </w:r>
      <w:r>
        <w:rPr>
          <w:rFonts w:eastAsia="Times New Roman" w:cs="Times New Roman"/>
          <w:szCs w:val="24"/>
        </w:rPr>
        <w:t xml:space="preserve"> συναλλακτικά </w:t>
      </w:r>
      <w:r>
        <w:rPr>
          <w:rFonts w:eastAsia="Times New Roman" w:cs="Times New Roman"/>
          <w:szCs w:val="24"/>
        </w:rPr>
        <w:lastRenderedPageBreak/>
        <w:t xml:space="preserve">ήθη, αλλά και οι αναγκαιότητες που συνδέονται με το ύψος της φοροδιαφυγής της χώρας μας επιβάλλει ένα καθολικό σύστημα ηλεκτρονικών συναλλαγών. </w:t>
      </w:r>
    </w:p>
    <w:p w14:paraId="6B86BD0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Τα οφέλη θα είναι πολλαπλά, πρώτα-πρώτα, για τη διεύρυνση της φορολογικής βάσης, για να μην αυξάν</w:t>
      </w:r>
      <w:r>
        <w:rPr>
          <w:rFonts w:eastAsia="Times New Roman" w:cs="Times New Roman"/>
          <w:szCs w:val="24"/>
        </w:rPr>
        <w:t xml:space="preserve">ουμε τους φόρους, αλλά να έχουμε τη δυνατότητα να τους μειώσουμε, για τα συναλλακτικά ήθη, για τη διαπαιδαγώγηση των ίδιων των καταναλωτών και των φορολογουμένων και ιδίως για τις συνθήκες των συναλλαγών στην αγορά. </w:t>
      </w:r>
    </w:p>
    <w:p w14:paraId="6B86BD0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κυβερνητικό σχέδιο, αυτό που συζητάμ</w:t>
      </w:r>
      <w:r>
        <w:rPr>
          <w:rFonts w:eastAsia="Times New Roman" w:cs="Times New Roman"/>
          <w:szCs w:val="24"/>
        </w:rPr>
        <w:t>ε σήμερα, δεν είναι πλήρες, αλλά είναι ατελές. Κανένας από εμάς, ως Δημοκρατική Συμπαράταξη, δεν μπορεί να είναι αντίθετος στις ηλεκτρονικές συναλλαγές. Εξάλλου, εμείς με τον ν.3842/2010 είχαμε νομοθετήσει ένα πλαίσιο για τις ηλεκτρονικές συναλλαγές, το οπ</w:t>
      </w:r>
      <w:r>
        <w:rPr>
          <w:rFonts w:eastAsia="Times New Roman" w:cs="Times New Roman"/>
          <w:szCs w:val="24"/>
        </w:rPr>
        <w:t xml:space="preserve">οίο η Κυβέρνηση, δυο χρόνια τώρα δεν το αξιοποίησε. Και τι είχαμε; Είχαμε στη δημόσια συζήτηση συνεχώς εξαγγελίες των αρμόδιων Υπουργών για το πλαστικό χρήμα, τα </w:t>
      </w:r>
      <w:r>
        <w:rPr>
          <w:rFonts w:eastAsia="Times New Roman" w:cs="Times New Roman"/>
          <w:szCs w:val="24"/>
          <w:lang w:val="en-US"/>
        </w:rPr>
        <w:t>POS</w:t>
      </w:r>
      <w:r>
        <w:rPr>
          <w:rFonts w:eastAsia="Times New Roman" w:cs="Times New Roman"/>
          <w:szCs w:val="24"/>
        </w:rPr>
        <w:t xml:space="preserve"> και τη σύνδεση </w:t>
      </w:r>
      <w:r>
        <w:rPr>
          <w:rFonts w:eastAsia="Times New Roman" w:cs="Times New Roman"/>
          <w:szCs w:val="24"/>
        </w:rPr>
        <w:lastRenderedPageBreak/>
        <w:t xml:space="preserve">αυτού του συστήματος με τις αποδείξεις </w:t>
      </w:r>
      <w:proofErr w:type="spellStart"/>
      <w:r>
        <w:rPr>
          <w:rFonts w:eastAsia="Times New Roman" w:cs="Times New Roman"/>
          <w:szCs w:val="24"/>
        </w:rPr>
        <w:t>κ.ο.κ.</w:t>
      </w:r>
      <w:proofErr w:type="spellEnd"/>
      <w:r>
        <w:rPr>
          <w:rFonts w:eastAsia="Times New Roman" w:cs="Times New Roman"/>
          <w:szCs w:val="24"/>
        </w:rPr>
        <w:t xml:space="preserve">. Ποιο ήταν το αποτέλεσμα; Το </w:t>
      </w:r>
      <w:r>
        <w:rPr>
          <w:rFonts w:eastAsia="Times New Roman" w:cs="Times New Roman"/>
          <w:szCs w:val="24"/>
        </w:rPr>
        <w:t xml:space="preserve">αποτέλεσμα ήταν να καταστρέψει η Κυβέρνηση και την ίδια τη διαδικασία των κινήτρων για την έκδοση των αποδείξεων. </w:t>
      </w:r>
    </w:p>
    <w:p w14:paraId="6B86BD1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πιο σημαντικό είναι ότι αυτό το πόνημα</w:t>
      </w:r>
      <w:r>
        <w:rPr>
          <w:rFonts w:eastAsia="Times New Roman" w:cs="Times New Roman"/>
          <w:szCs w:val="24"/>
        </w:rPr>
        <w:t>,</w:t>
      </w:r>
      <w:r>
        <w:rPr>
          <w:rFonts w:eastAsia="Times New Roman" w:cs="Times New Roman"/>
          <w:szCs w:val="24"/>
        </w:rPr>
        <w:t xml:space="preserve"> για το οποίο συζητάμε σήμερα</w:t>
      </w:r>
      <w:r>
        <w:rPr>
          <w:rFonts w:eastAsia="Times New Roman" w:cs="Times New Roman"/>
          <w:szCs w:val="24"/>
        </w:rPr>
        <w:t>,</w:t>
      </w:r>
      <w:r>
        <w:rPr>
          <w:rFonts w:eastAsia="Times New Roman" w:cs="Times New Roman"/>
          <w:szCs w:val="24"/>
        </w:rPr>
        <w:t xml:space="preserve"> δεν έχει καθολική εφαρμογή και δεν υπακούει σε ένα σύστημα κινήτρων </w:t>
      </w:r>
      <w:r>
        <w:rPr>
          <w:rFonts w:eastAsia="Times New Roman" w:cs="Times New Roman"/>
          <w:szCs w:val="24"/>
        </w:rPr>
        <w:t>και αντικινήτρων που θα έδινε τη δυνατότητα της επιτυχίας του, καθώς ένα μεγάλο μέρος των συναλλασσόμενων, είτε ως επιχειρηματίες είτε ως καταναλωτές, να εξαιρούνται. Αυτοί, κατά κύριο λόγο, είναι αυτοί που είναι εκτός οικονομικής δραστηριότητας, που δεν έ</w:t>
      </w:r>
      <w:r>
        <w:rPr>
          <w:rFonts w:eastAsia="Times New Roman" w:cs="Times New Roman"/>
          <w:szCs w:val="24"/>
        </w:rPr>
        <w:t xml:space="preserve">χουν κανένα δικαίωμα στο αφορολόγητο και κατά κύριο λόγο οι μικρομεσαίοι και οι ελεύθεροι επαγγελματίες. </w:t>
      </w:r>
    </w:p>
    <w:p w14:paraId="6B86BD11"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Όπως είπα νωρίτερα, αυτοί οι ελεύθεροι επαγγελματίες που δεν έχουν κανένα κίνητρο να ενταχθούν, έχουν και πολύ σοβαρό αντικίνητρο να καταστρατηγήσουν τις διατάξεις και τις υποχρεώσεις του νόμου, καθώς </w:t>
      </w:r>
      <w:r>
        <w:rPr>
          <w:rFonts w:eastAsia="Times New Roman"/>
          <w:szCs w:val="24"/>
        </w:rPr>
        <w:lastRenderedPageBreak/>
        <w:t>μπορεί να μεταβληθεί σε παγίδα θανάτου το γεγονός ότι η</w:t>
      </w:r>
      <w:r>
        <w:rPr>
          <w:rFonts w:eastAsia="Times New Roman"/>
          <w:szCs w:val="24"/>
        </w:rPr>
        <w:t xml:space="preserve"> ημερήσια είσπραξη μπορεί να κατασχεθεί κι έτσι την άλλη μέρα να μην μπορεί να πληρώσει ο επαγγελματίας ούτε το προσωπικό του ούτε να αγοράσει πρώτη ύλη για να ολοκληρώσει τον οικονομικό κύκλο. </w:t>
      </w:r>
    </w:p>
    <w:p w14:paraId="6B86BD12"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Άρα κυρίες και κύριοι συνάδελφοι -και απευθύνομαι τώρα στην Π</w:t>
      </w:r>
      <w:r>
        <w:rPr>
          <w:rFonts w:eastAsia="Times New Roman"/>
          <w:szCs w:val="24"/>
        </w:rPr>
        <w:t>λειοψηφία και στις ευθύνες της- η τροπολογία που έχουμε καταθέσει και η οποία περιγράφει - με ενάργεια θα έλεγα- το πώς μπορεί να σχηματιστεί αυτός ο ακατάσχετος λογαριασμός ανάλογα με το είδος της επιχείρησης, τον κύκλο των εργασιών και να συμπεριλάβει τι</w:t>
      </w:r>
      <w:r>
        <w:rPr>
          <w:rFonts w:eastAsia="Times New Roman"/>
          <w:szCs w:val="24"/>
        </w:rPr>
        <w:t xml:space="preserve">ς αμοιβές των εργαζομένων, τις πληρωμές των πιστωτών, τα έξοδα της λειτουργίας της επιχείρησης με βάση μια απόφαση που εξουσιοδοτούμε να βγάλει ο αρμόδιος Υπουργός, είναι το φιλί </w:t>
      </w:r>
      <w:r>
        <w:rPr>
          <w:rFonts w:eastAsia="Times New Roman"/>
          <w:szCs w:val="24"/>
        </w:rPr>
        <w:t xml:space="preserve">της </w:t>
      </w:r>
      <w:r>
        <w:rPr>
          <w:rFonts w:eastAsia="Times New Roman"/>
          <w:szCs w:val="24"/>
        </w:rPr>
        <w:t>ζωής για τους μικρομεσαίους επιχειρηματίες, ώστε να μην γίνει παγίδα θανά</w:t>
      </w:r>
      <w:r>
        <w:rPr>
          <w:rFonts w:eastAsia="Times New Roman"/>
          <w:szCs w:val="24"/>
        </w:rPr>
        <w:t xml:space="preserve">του αυτό το νομοθέτημα. Και είναι ευθύνη της Κυβέρνησης, που </w:t>
      </w:r>
      <w:proofErr w:type="spellStart"/>
      <w:r>
        <w:rPr>
          <w:rFonts w:eastAsia="Times New Roman"/>
          <w:szCs w:val="24"/>
        </w:rPr>
        <w:t>ψευτο</w:t>
      </w:r>
      <w:proofErr w:type="spellEnd"/>
      <w:r>
        <w:rPr>
          <w:rFonts w:eastAsia="Times New Roman"/>
          <w:szCs w:val="24"/>
        </w:rPr>
        <w:t>-τσαμπουκαλεύεται δήθεν ότι διαπραγματεύ</w:t>
      </w:r>
      <w:r>
        <w:rPr>
          <w:rFonts w:eastAsia="Times New Roman"/>
          <w:szCs w:val="24"/>
        </w:rPr>
        <w:lastRenderedPageBreak/>
        <w:t>εται με τους δανειστές, να την ψηφίσει. Και μετά, αφού επιτύχει την περήφανη διαπραγμάτευση, να εκδώσει την σχετική απόφαση. Τα υπόλοιπα είναι για φτη</w:t>
      </w:r>
      <w:r>
        <w:rPr>
          <w:rFonts w:eastAsia="Times New Roman"/>
          <w:szCs w:val="24"/>
        </w:rPr>
        <w:t>νή λαϊκή κατανάλωση.</w:t>
      </w:r>
    </w:p>
    <w:p w14:paraId="6B86BD13"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Θα έλεγα, όμως, ότι πέραν αυτού του μείζονος ζητήματος και τα υπόλοιπα, που αφορούν τις ηλεκτρονικές συναλλαγές, πάσχουν σημαντικά. Κα</w:t>
      </w:r>
      <w:r>
        <w:rPr>
          <w:rFonts w:eastAsia="Times New Roman"/>
          <w:szCs w:val="24"/>
        </w:rPr>
        <w:t>μ</w:t>
      </w:r>
      <w:r>
        <w:rPr>
          <w:rFonts w:eastAsia="Times New Roman"/>
          <w:szCs w:val="24"/>
        </w:rPr>
        <w:t xml:space="preserve">μία απάντηση δεν έδωσε η Κυβέρνηση στα ερωτήματα που τέθηκαν για το κόστος των </w:t>
      </w:r>
      <w:r>
        <w:rPr>
          <w:rFonts w:eastAsia="Times New Roman"/>
          <w:szCs w:val="24"/>
          <w:lang w:val="en-US"/>
        </w:rPr>
        <w:t>POS</w:t>
      </w:r>
      <w:r>
        <w:rPr>
          <w:rFonts w:eastAsia="Times New Roman"/>
          <w:szCs w:val="24"/>
        </w:rPr>
        <w:t xml:space="preserve"> και την προμήθεια</w:t>
      </w:r>
      <w:r>
        <w:rPr>
          <w:rFonts w:eastAsia="Times New Roman"/>
          <w:szCs w:val="24"/>
        </w:rPr>
        <w:t xml:space="preserve"> των τραπεζών. Κα</w:t>
      </w:r>
      <w:r>
        <w:rPr>
          <w:rFonts w:eastAsia="Times New Roman"/>
          <w:szCs w:val="24"/>
        </w:rPr>
        <w:t>μ</w:t>
      </w:r>
      <w:r>
        <w:rPr>
          <w:rFonts w:eastAsia="Times New Roman"/>
          <w:szCs w:val="24"/>
        </w:rPr>
        <w:t xml:space="preserve">μία απάντηση! Θέλουμε εδώ να δούμε την κυβερνητική πυγμή. Μας βγάζουν λόγους κάθε φορά διάφοροι συνάδελφοι εδώ για την μάχη που δίνουν με τους τραπεζίτες, με το κεφάλαιο, με τα συμφέροντα. </w:t>
      </w:r>
      <w:proofErr w:type="spellStart"/>
      <w:r>
        <w:rPr>
          <w:rFonts w:eastAsia="Times New Roman"/>
          <w:szCs w:val="24"/>
        </w:rPr>
        <w:t>Έπεα</w:t>
      </w:r>
      <w:proofErr w:type="spellEnd"/>
      <w:r>
        <w:rPr>
          <w:rFonts w:eastAsia="Times New Roman"/>
          <w:szCs w:val="24"/>
        </w:rPr>
        <w:t xml:space="preserve"> </w:t>
      </w:r>
      <w:proofErr w:type="spellStart"/>
      <w:r>
        <w:rPr>
          <w:rFonts w:eastAsia="Times New Roman"/>
          <w:szCs w:val="24"/>
        </w:rPr>
        <w:t>πτερόεντα</w:t>
      </w:r>
      <w:proofErr w:type="spellEnd"/>
      <w:r>
        <w:rPr>
          <w:rFonts w:eastAsia="Times New Roman"/>
          <w:szCs w:val="24"/>
        </w:rPr>
        <w:t>. Φέρτε μια ρύθμιση, λοιπόν.</w:t>
      </w:r>
    </w:p>
    <w:p w14:paraId="6B86BD14"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Ποια ε</w:t>
      </w:r>
      <w:r>
        <w:rPr>
          <w:rFonts w:eastAsia="Times New Roman"/>
          <w:szCs w:val="24"/>
        </w:rPr>
        <w:t xml:space="preserve">ίναι η ρύθμιση που έχει μέσα το νομοθέτημα; Ότι θα γίνει ένα μητρώο που θα καταγράφεται τι χρεώνει η κάθε τράπεζα. Χαιρετίσματα! Το βρίσκουμε κι αλλιώς. </w:t>
      </w:r>
    </w:p>
    <w:p w14:paraId="6B86BD15"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 xml:space="preserve">Θα νομοθετήσετε με βάση την ευρωπαϊκή </w:t>
      </w:r>
      <w:r>
        <w:rPr>
          <w:rFonts w:eastAsia="Times New Roman"/>
          <w:szCs w:val="24"/>
        </w:rPr>
        <w:t>ο</w:t>
      </w:r>
      <w:r>
        <w:rPr>
          <w:rFonts w:eastAsia="Times New Roman"/>
          <w:szCs w:val="24"/>
        </w:rPr>
        <w:t>δηγία για να χαμηλώσουν οι προμήθειες; Αυτό είναι το κρίσιμο ζή</w:t>
      </w:r>
      <w:r>
        <w:rPr>
          <w:rFonts w:eastAsia="Times New Roman"/>
          <w:szCs w:val="24"/>
        </w:rPr>
        <w:t xml:space="preserve">τημα. Θα λύσετε το θέμα του </w:t>
      </w:r>
      <w:r>
        <w:rPr>
          <w:rFonts w:eastAsia="Times New Roman"/>
          <w:szCs w:val="24"/>
        </w:rPr>
        <w:t>«</w:t>
      </w:r>
      <w:r>
        <w:rPr>
          <w:rFonts w:eastAsia="Times New Roman"/>
          <w:szCs w:val="24"/>
        </w:rPr>
        <w:t>ΤΕΙΡΕΣΙΑ</w:t>
      </w:r>
      <w:r>
        <w:rPr>
          <w:rFonts w:eastAsia="Times New Roman"/>
          <w:szCs w:val="24"/>
        </w:rPr>
        <w:t>»</w:t>
      </w:r>
      <w:r>
        <w:rPr>
          <w:rFonts w:eastAsia="Times New Roman"/>
          <w:szCs w:val="24"/>
        </w:rPr>
        <w:t xml:space="preserve">, που πάνε οι μικρομεσαίοι και δεν τους δίνουν </w:t>
      </w:r>
      <w:r>
        <w:rPr>
          <w:rFonts w:eastAsia="Times New Roman"/>
          <w:szCs w:val="24"/>
          <w:lang w:val="en-US"/>
        </w:rPr>
        <w:t>POS</w:t>
      </w:r>
      <w:r>
        <w:rPr>
          <w:rFonts w:eastAsia="Times New Roman"/>
          <w:szCs w:val="24"/>
        </w:rPr>
        <w:t xml:space="preserve"> γιατί είναι κάτω από τη δαμόκλειο σπάθη των διατάξεων του </w:t>
      </w:r>
      <w:r>
        <w:rPr>
          <w:rFonts w:eastAsia="Times New Roman"/>
          <w:szCs w:val="24"/>
        </w:rPr>
        <w:t>«</w:t>
      </w:r>
      <w:r>
        <w:rPr>
          <w:rFonts w:eastAsia="Times New Roman"/>
          <w:szCs w:val="24"/>
        </w:rPr>
        <w:t>ΤΕΙΡΕΣΙΑ</w:t>
      </w:r>
      <w:r>
        <w:rPr>
          <w:rFonts w:eastAsia="Times New Roman"/>
          <w:szCs w:val="24"/>
        </w:rPr>
        <w:t>»</w:t>
      </w:r>
      <w:r>
        <w:rPr>
          <w:rFonts w:eastAsia="Times New Roman"/>
          <w:szCs w:val="24"/>
        </w:rPr>
        <w:t>, γιατί η κρίση τους οδήγησε, δεν το ήθελαν</w:t>
      </w:r>
      <w:r>
        <w:rPr>
          <w:rFonts w:eastAsia="Times New Roman"/>
          <w:szCs w:val="24"/>
        </w:rPr>
        <w:t>.</w:t>
      </w:r>
      <w:r>
        <w:rPr>
          <w:rFonts w:eastAsia="Times New Roman"/>
          <w:szCs w:val="24"/>
        </w:rPr>
        <w:t xml:space="preserve"> </w:t>
      </w:r>
    </w:p>
    <w:p w14:paraId="6B86BD16"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Επίσης, θα λύσετε το ζήτημα των ειδικών κατηγοριών </w:t>
      </w:r>
      <w:r>
        <w:rPr>
          <w:rFonts w:eastAsia="Times New Roman"/>
          <w:szCs w:val="24"/>
        </w:rPr>
        <w:t xml:space="preserve">και των εξαιρέσεων, των κατοίκων των ορεινών, των μειονεκτικών περιοχών, των υπερήλικων και κυρίως το ζήτημα που σας έθεσε η </w:t>
      </w:r>
      <w:proofErr w:type="spellStart"/>
      <w:r>
        <w:rPr>
          <w:rFonts w:eastAsia="Times New Roman"/>
          <w:szCs w:val="24"/>
        </w:rPr>
        <w:t>ΕΣΑμεΑ</w:t>
      </w:r>
      <w:proofErr w:type="spellEnd"/>
      <w:r>
        <w:rPr>
          <w:rFonts w:eastAsia="Times New Roman"/>
          <w:szCs w:val="24"/>
        </w:rPr>
        <w:t xml:space="preserve">, κυρίες και κύριοι συνάδελφοι, για τα άτομα με ειδικές ανάγκες που δεν τους εκδίδουν οι τράπεζες πιστωτικές κάρτες, που δεν </w:t>
      </w:r>
      <w:r>
        <w:rPr>
          <w:rFonts w:eastAsia="Times New Roman"/>
          <w:szCs w:val="24"/>
        </w:rPr>
        <w:t>έχουν πρόσβαση, που δεν έχουν καμ</w:t>
      </w:r>
      <w:r>
        <w:rPr>
          <w:rFonts w:eastAsia="Times New Roman"/>
          <w:szCs w:val="24"/>
        </w:rPr>
        <w:t>μ</w:t>
      </w:r>
      <w:r>
        <w:rPr>
          <w:rFonts w:eastAsia="Times New Roman"/>
          <w:szCs w:val="24"/>
        </w:rPr>
        <w:t>ία δυνατότητα; Θα τα λύσετε όλα αυτά;</w:t>
      </w:r>
    </w:p>
    <w:p w14:paraId="6B86BD17"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Και τελικά -γιατί βλέπω ότι περνάει ο χρόνος- πότε θα βγάλετε τις εβδομήντα πέντε υπουργικές αποφάσεις, για να υλοποιηθεί ο νόμος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όπως λέτε, μιας και βάζετε τους ανθρώπους</w:t>
      </w:r>
      <w:r>
        <w:rPr>
          <w:rFonts w:eastAsia="Times New Roman"/>
          <w:szCs w:val="24"/>
        </w:rPr>
        <w:t xml:space="preserve"> να μαζεύουν αποδείξεις για το αφορολόγητο;</w:t>
      </w:r>
    </w:p>
    <w:p w14:paraId="6B86BD18"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 xml:space="preserve">Έρχομαι τώρα στο άλλο μεγάλο ζήτημα, των αδήλωτων εισοδημάτων. Έχει μια διαδικασία, η οποία, όπως είπα, κυρίες και κύριοι συνάδελφοι, και στην </w:t>
      </w:r>
      <w:r>
        <w:rPr>
          <w:rFonts w:eastAsia="Times New Roman"/>
          <w:szCs w:val="24"/>
        </w:rPr>
        <w:t>ε</w:t>
      </w:r>
      <w:r>
        <w:rPr>
          <w:rFonts w:eastAsia="Times New Roman"/>
          <w:szCs w:val="24"/>
        </w:rPr>
        <w:t>πιτροπή, υστερεί έναντι άλλων ευνοϊκότερων ρυθμίσεων που είχαν γίνει</w:t>
      </w:r>
      <w:r>
        <w:rPr>
          <w:rFonts w:eastAsia="Times New Roman"/>
          <w:szCs w:val="24"/>
        </w:rPr>
        <w:t xml:space="preserve"> στο παρελθόν, καθώς δίνει πολύ μικρότερα κίνητρα. Δεν είμαστε αντίθετοι με το να δοθούν κίνητρα. Όμως, θέλουμε να εκφράσουμε τις σοβαρές μας επιφυλάξεις για την επιτυχία του εγχειρήματος. Και δεν είναι μόνο οι λόγοι που ανέφερα νωρίτερα, το γενικότερο κοι</w:t>
      </w:r>
      <w:r>
        <w:rPr>
          <w:rFonts w:eastAsia="Times New Roman"/>
          <w:szCs w:val="24"/>
        </w:rPr>
        <w:t xml:space="preserve">νωνικό, οικονομικό περιβάλλον και η σταθερότητα του φορολογικού συστήματος. Είναι αυτές οι ίδιες οι διατάξεις. </w:t>
      </w:r>
    </w:p>
    <w:p w14:paraId="6B86BD19"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Προσέξτε</w:t>
      </w:r>
      <w:r>
        <w:rPr>
          <w:rFonts w:eastAsia="Times New Roman"/>
          <w:szCs w:val="24"/>
        </w:rPr>
        <w:t>.</w:t>
      </w:r>
      <w:r>
        <w:rPr>
          <w:rFonts w:eastAsia="Times New Roman"/>
          <w:szCs w:val="24"/>
        </w:rPr>
        <w:t xml:space="preserve"> Ποιοι θα αξιοποιήσουν τις διατάξεις για τα αδήλωτα εισοδήματα κατά κύριο λόγο; Σύμφωνα με τις διατάξεις του νομοσχεδίου, αυτοί που βρί</w:t>
      </w:r>
      <w:r>
        <w:rPr>
          <w:rFonts w:eastAsia="Times New Roman"/>
          <w:szCs w:val="24"/>
        </w:rPr>
        <w:t xml:space="preserve">σκονται κάτω από την τσιμπίδα της εφορίας σήμερα, δηλαδή αυτοί για τους οποίους υπάρχει εντολή ελέγχου, αυτοί οι οποίοι έχουν κληθεί να παρέχουν πληροφορίες, αυτοί για τους οποίους υπάρχουν προσωρινοί περιορισμοί. Δηλαδή, ό,τι έχουμε σήμερα στον πάγκο του </w:t>
      </w:r>
      <w:r>
        <w:rPr>
          <w:rFonts w:eastAsia="Times New Roman"/>
          <w:szCs w:val="24"/>
        </w:rPr>
        <w:t xml:space="preserve">εφόρου, αυτού </w:t>
      </w:r>
      <w:r>
        <w:rPr>
          <w:rFonts w:eastAsia="Times New Roman"/>
          <w:szCs w:val="24"/>
        </w:rPr>
        <w:lastRenderedPageBreak/>
        <w:t>θα του δώσουμε και κίνητρα. Για τον άλλον, αυτόν που τα έχει στα στρώματα ή στο εξωτερικό; Άρα θα ευνοηθούν κάποιοι και το αποτέλεσμα δεν θα είναι το προσδοκώμενο. Θα είναι αρνητικό.</w:t>
      </w:r>
    </w:p>
    <w:p w14:paraId="6B86BD1A"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Θα αφήσω τις άλλες διατάξεις και θα τοποθετηθώ στα άρθρα γι</w:t>
      </w:r>
      <w:r>
        <w:rPr>
          <w:rFonts w:eastAsia="Times New Roman"/>
          <w:szCs w:val="24"/>
        </w:rPr>
        <w:t xml:space="preserve">α να πω δυο λόγια για τον </w:t>
      </w:r>
      <w:r>
        <w:rPr>
          <w:rFonts w:eastAsia="Times New Roman"/>
          <w:szCs w:val="24"/>
        </w:rPr>
        <w:t>π</w:t>
      </w:r>
      <w:r>
        <w:rPr>
          <w:rFonts w:eastAsia="Times New Roman"/>
          <w:szCs w:val="24"/>
        </w:rPr>
        <w:t xml:space="preserve">τωχευτικό </w:t>
      </w:r>
      <w:r>
        <w:rPr>
          <w:rFonts w:eastAsia="Times New Roman"/>
          <w:szCs w:val="24"/>
        </w:rPr>
        <w:t>κ</w:t>
      </w:r>
      <w:r>
        <w:rPr>
          <w:rFonts w:eastAsia="Times New Roman"/>
          <w:szCs w:val="24"/>
        </w:rPr>
        <w:t>ώδικα και για τη διοικητική δίκη με μια μικρή ανοχή, κύριε Πρόεδρε.</w:t>
      </w:r>
    </w:p>
    <w:p w14:paraId="6B86BD1B" w14:textId="77777777" w:rsidR="00CA44E2" w:rsidRDefault="009A1593">
      <w:pPr>
        <w:spacing w:after="0" w:line="600" w:lineRule="auto"/>
        <w:ind w:firstLine="720"/>
        <w:jc w:val="both"/>
        <w:rPr>
          <w:rFonts w:eastAsia="Times New Roman"/>
          <w:szCs w:val="24"/>
        </w:rPr>
      </w:pPr>
      <w:r>
        <w:rPr>
          <w:rFonts w:eastAsia="Times New Roman"/>
          <w:szCs w:val="24"/>
        </w:rPr>
        <w:t>Είπα, λοιπόν, από τι εξαρτάται η επιτυχία του εγχειρήματος για μια αλλαγή στην πτωχευτική διαδικασία, η οποία θα δώσει ξανά τη δυνατότητα στους ανθρώπ</w:t>
      </w:r>
      <w:r>
        <w:rPr>
          <w:rFonts w:eastAsia="Times New Roman"/>
          <w:szCs w:val="24"/>
        </w:rPr>
        <w:t>ους, που η κρίση τους οδήγησε στην πτώχευση, να μπουν ξανά στην αγορά. Και το συνέδεσα με πάρα πολλά πράγματα.</w:t>
      </w:r>
    </w:p>
    <w:p w14:paraId="6B86BD1C" w14:textId="77777777" w:rsidR="00CA44E2" w:rsidRDefault="009A1593">
      <w:pPr>
        <w:spacing w:after="0" w:line="600" w:lineRule="auto"/>
        <w:ind w:firstLine="720"/>
        <w:jc w:val="both"/>
        <w:rPr>
          <w:rFonts w:eastAsia="Times New Roman"/>
          <w:szCs w:val="24"/>
        </w:rPr>
      </w:pPr>
      <w:r>
        <w:rPr>
          <w:rFonts w:eastAsia="Times New Roman"/>
          <w:szCs w:val="24"/>
        </w:rPr>
        <w:t>Όμως αυτό καθ’ αυτό το νομοθέτημα έχει πάρα πολλά προβλήματα, ιδίως σε σχέση με τη δεύτερη ευκαιρία και τον δόλο, ο οποίος από άλλο δικαστήριο, α</w:t>
      </w:r>
      <w:r>
        <w:rPr>
          <w:rFonts w:eastAsia="Times New Roman"/>
          <w:szCs w:val="24"/>
        </w:rPr>
        <w:t xml:space="preserve">πό ποινικό, μπορεί να αποδοθεί στον </w:t>
      </w:r>
      <w:proofErr w:type="spellStart"/>
      <w:r>
        <w:rPr>
          <w:rFonts w:eastAsia="Times New Roman"/>
          <w:szCs w:val="24"/>
        </w:rPr>
        <w:t>πτωχεύσαντα</w:t>
      </w:r>
      <w:proofErr w:type="spellEnd"/>
      <w:r>
        <w:rPr>
          <w:rFonts w:eastAsia="Times New Roman"/>
          <w:szCs w:val="24"/>
        </w:rPr>
        <w:t xml:space="preserve">, αυτόν που θέλουμε να παραδώσουμε εμείς πάλλευκο. Κατά συνέπεια, ενώ εμείς θα τον κάνουμε συγγνωστό με βάση το νομοθέτημα, ο άλλος δικαστής, ο </w:t>
      </w:r>
      <w:r>
        <w:rPr>
          <w:rFonts w:eastAsia="Times New Roman"/>
          <w:szCs w:val="24"/>
        </w:rPr>
        <w:lastRenderedPageBreak/>
        <w:t xml:space="preserve">ποινικός, θα τον κλείσει φυλακή. Άρα ποιο θα είναι το αποτέλεσμα </w:t>
      </w:r>
      <w:r>
        <w:rPr>
          <w:rFonts w:eastAsia="Times New Roman"/>
          <w:szCs w:val="24"/>
        </w:rPr>
        <w:t xml:space="preserve">αυτής της διαδικασίας; Να είμαστε </w:t>
      </w:r>
      <w:proofErr w:type="spellStart"/>
      <w:r>
        <w:rPr>
          <w:rFonts w:eastAsia="Times New Roman"/>
          <w:szCs w:val="24"/>
        </w:rPr>
        <w:t>συνεννοημένοι</w:t>
      </w:r>
      <w:proofErr w:type="spellEnd"/>
      <w:r>
        <w:rPr>
          <w:rFonts w:eastAsia="Times New Roman"/>
          <w:szCs w:val="24"/>
        </w:rPr>
        <w:t xml:space="preserve">. Θα πω και στα άρθρα περισσότερα. </w:t>
      </w:r>
    </w:p>
    <w:p w14:paraId="6B86BD1D" w14:textId="77777777" w:rsidR="00CA44E2" w:rsidRDefault="009A1593">
      <w:pPr>
        <w:spacing w:after="0" w:line="600" w:lineRule="auto"/>
        <w:ind w:firstLine="720"/>
        <w:jc w:val="both"/>
        <w:rPr>
          <w:rFonts w:eastAsia="Times New Roman"/>
          <w:szCs w:val="24"/>
        </w:rPr>
      </w:pPr>
      <w:r>
        <w:rPr>
          <w:rFonts w:eastAsia="Times New Roman"/>
          <w:szCs w:val="24"/>
        </w:rPr>
        <w:t>Με τη σύντμηση των διαδικασιών δεν διαφωνούμε. Το να εκσυγχρονίσουμε το νομοθέτημα, είναι θετικό. Όμως πρέπει να κοιτάμε στο τέλος και το αποτέλεσμα.</w:t>
      </w:r>
    </w:p>
    <w:p w14:paraId="6B86BD1E" w14:textId="77777777" w:rsidR="00CA44E2" w:rsidRDefault="009A1593">
      <w:pPr>
        <w:spacing w:after="0" w:line="600" w:lineRule="auto"/>
        <w:ind w:firstLine="720"/>
        <w:jc w:val="both"/>
        <w:rPr>
          <w:rFonts w:eastAsia="Times New Roman"/>
          <w:szCs w:val="24"/>
        </w:rPr>
      </w:pPr>
      <w:r>
        <w:rPr>
          <w:rFonts w:eastAsia="Times New Roman"/>
          <w:szCs w:val="24"/>
        </w:rPr>
        <w:t>Θέλω να πω δυο λόγια γι</w:t>
      </w:r>
      <w:r>
        <w:rPr>
          <w:rFonts w:eastAsia="Times New Roman"/>
          <w:szCs w:val="24"/>
        </w:rPr>
        <w:t xml:space="preserve">α την επιτάχυνση της διοικητικής διαδικασίας. Ούτε κι εδώ είμαστε αρνητικοί. </w:t>
      </w:r>
    </w:p>
    <w:p w14:paraId="6B86BD1F" w14:textId="77777777" w:rsidR="00CA44E2" w:rsidRDefault="009A1593">
      <w:pPr>
        <w:spacing w:after="0" w:line="600" w:lineRule="auto"/>
        <w:ind w:firstLine="720"/>
        <w:jc w:val="both"/>
        <w:rPr>
          <w:rFonts w:eastAsia="Times New Roman"/>
          <w:szCs w:val="24"/>
        </w:rPr>
      </w:pPr>
      <w:r>
        <w:rPr>
          <w:rFonts w:eastAsia="Times New Roman"/>
          <w:szCs w:val="24"/>
        </w:rPr>
        <w:t>Όμως κοιτάξτε, σας είπα, κύριε Υπουργέ, και στη Βουλή, ότι το ισοζύγιο των παράβολων δεν είναι θετικό. Κατ’ αρχ</w:t>
      </w:r>
      <w:r>
        <w:rPr>
          <w:rFonts w:eastAsia="Times New Roman"/>
          <w:szCs w:val="24"/>
        </w:rPr>
        <w:t>άς</w:t>
      </w:r>
      <w:r>
        <w:rPr>
          <w:rFonts w:eastAsia="Times New Roman"/>
          <w:szCs w:val="24"/>
        </w:rPr>
        <w:t>, δεν έχετε έναν πίνακα, μια μελέτη να μας πείτε ποια παράβολα, μ</w:t>
      </w:r>
      <w:r>
        <w:rPr>
          <w:rFonts w:eastAsia="Times New Roman"/>
          <w:szCs w:val="24"/>
        </w:rPr>
        <w:t xml:space="preserve">ε τι συχνότητα, με βάση τα δικόγραφα, διότι κάποια από τα παράβολα τα ελαφρύνετε -δεν διαφωνούμε- και κάποια τα αυξάνετε. </w:t>
      </w:r>
    </w:p>
    <w:p w14:paraId="6B86BD20" w14:textId="77777777" w:rsidR="00CA44E2" w:rsidRDefault="009A1593">
      <w:pPr>
        <w:spacing w:after="0" w:line="600" w:lineRule="auto"/>
        <w:ind w:firstLine="720"/>
        <w:jc w:val="both"/>
        <w:rPr>
          <w:rFonts w:eastAsia="Times New Roman"/>
          <w:szCs w:val="24"/>
        </w:rPr>
      </w:pPr>
      <w:r>
        <w:rPr>
          <w:rFonts w:eastAsia="Times New Roman"/>
          <w:szCs w:val="24"/>
        </w:rPr>
        <w:t>Χαρακτηριστικό παράδειγμα είναι αυτά που έλεγε ο κ. Καρράς για τον όγκο του δικογράφου. Θα τα ζυγίζουμε; Θα τα μετράμε με λέξεις; Άλλ</w:t>
      </w:r>
      <w:r>
        <w:rPr>
          <w:rFonts w:eastAsia="Times New Roman"/>
          <w:szCs w:val="24"/>
        </w:rPr>
        <w:t xml:space="preserve">ο </w:t>
      </w:r>
      <w:r>
        <w:rPr>
          <w:rFonts w:eastAsia="Times New Roman"/>
          <w:szCs w:val="24"/>
        </w:rPr>
        <w:lastRenderedPageBreak/>
        <w:t>παράδειγμα είναι η αναβολή. Ένας φτωχός, δηλαδή, ο οποίος δεν έχει να πληρώσει τα 50 ευρώ για να πάρει την αναβολή, τι θα κάνει; Θα πάει στη λαιμητόμο, όταν δεν είναι προετοιμασμένος, όταν του συμβεί ένα ατύχημα στον δρόμο;</w:t>
      </w:r>
    </w:p>
    <w:p w14:paraId="6B86BD21" w14:textId="77777777" w:rsidR="00CA44E2" w:rsidRDefault="009A1593">
      <w:pPr>
        <w:spacing w:after="0" w:line="600" w:lineRule="auto"/>
        <w:ind w:firstLine="720"/>
        <w:jc w:val="both"/>
        <w:rPr>
          <w:rFonts w:eastAsia="Times New Roman"/>
          <w:szCs w:val="24"/>
        </w:rPr>
      </w:pPr>
      <w:r>
        <w:rPr>
          <w:rFonts w:eastAsia="Times New Roman"/>
          <w:szCs w:val="24"/>
        </w:rPr>
        <w:t>Τελειώνω, κυρίες και κύριοι συ</w:t>
      </w:r>
      <w:r>
        <w:rPr>
          <w:rFonts w:eastAsia="Times New Roman"/>
          <w:szCs w:val="24"/>
        </w:rPr>
        <w:t xml:space="preserve">νάδελφοι, γιατί θα μου κάνει τώρα παρατήρηση ο Πρόεδρος, με την </w:t>
      </w:r>
      <w:proofErr w:type="spellStart"/>
      <w:r>
        <w:rPr>
          <w:rFonts w:eastAsia="Times New Roman"/>
          <w:szCs w:val="24"/>
        </w:rPr>
        <w:t>καζινοποίηση</w:t>
      </w:r>
      <w:proofErr w:type="spellEnd"/>
      <w:r>
        <w:rPr>
          <w:rFonts w:eastAsia="Times New Roman"/>
          <w:szCs w:val="24"/>
        </w:rPr>
        <w:t xml:space="preserve">, με το μεγάλο θέμα, που απασχόλησε την </w:t>
      </w:r>
      <w:r>
        <w:rPr>
          <w:rFonts w:eastAsia="Times New Roman"/>
          <w:szCs w:val="24"/>
        </w:rPr>
        <w:t>ε</w:t>
      </w:r>
      <w:r>
        <w:rPr>
          <w:rFonts w:eastAsia="Times New Roman"/>
          <w:szCs w:val="24"/>
        </w:rPr>
        <w:t>πιτροπή μας. Κόντεψε να γίνει η μάχη του καζίνο, όταν η Κυβέρνηση απέσυρε εντελώς αναιτίως τη διάταξη που έδινε τη δυνατότητα να κατέβει το</w:t>
      </w:r>
      <w:r>
        <w:rPr>
          <w:rFonts w:eastAsia="Times New Roman"/>
          <w:szCs w:val="24"/>
        </w:rPr>
        <w:t xml:space="preserve"> καζίνο της Πάρνηθας εκτός των ορίων του Δήμου της Αθήνας.</w:t>
      </w:r>
    </w:p>
    <w:p w14:paraId="6B86BD22" w14:textId="77777777" w:rsidR="00CA44E2" w:rsidRDefault="009A1593">
      <w:pPr>
        <w:spacing w:after="0" w:line="600" w:lineRule="auto"/>
        <w:ind w:firstLine="720"/>
        <w:jc w:val="both"/>
        <w:rPr>
          <w:rFonts w:eastAsia="Times New Roman"/>
          <w:szCs w:val="24"/>
        </w:rPr>
      </w:pPr>
      <w:r>
        <w:rPr>
          <w:rFonts w:eastAsia="Times New Roman"/>
          <w:szCs w:val="24"/>
        </w:rPr>
        <w:t xml:space="preserve">Γατί το έκανε αυτό η Κυβέρνηση; Η Κυβέρνηση </w:t>
      </w:r>
      <w:r>
        <w:rPr>
          <w:rFonts w:eastAsia="Times New Roman"/>
          <w:szCs w:val="24"/>
        </w:rPr>
        <w:t>«</w:t>
      </w:r>
      <w:r>
        <w:rPr>
          <w:rFonts w:eastAsia="Times New Roman"/>
          <w:szCs w:val="24"/>
        </w:rPr>
        <w:t>ορθώς</w:t>
      </w:r>
      <w:r>
        <w:rPr>
          <w:rFonts w:eastAsia="Times New Roman"/>
          <w:szCs w:val="24"/>
        </w:rPr>
        <w:t>»</w:t>
      </w:r>
      <w:r>
        <w:rPr>
          <w:rFonts w:eastAsia="Times New Roman"/>
          <w:szCs w:val="24"/>
        </w:rPr>
        <w:t xml:space="preserve"> είχε φέρει μια διάταξη. Και το «ορθώς» το βάζω εντός εισαγωγικών, γιατί, από τη μια μεριά, εμποδίζουμε την επένδυση στο Ελληνικό και, από την άλλ</w:t>
      </w:r>
      <w:r>
        <w:rPr>
          <w:rFonts w:eastAsia="Times New Roman"/>
          <w:szCs w:val="24"/>
        </w:rPr>
        <w:t>η μεριά, τους δίνουμε τη δυνατότητα να κάνουν κι ένα καζίνο. Έτσι;</w:t>
      </w:r>
    </w:p>
    <w:p w14:paraId="6B86BD23" w14:textId="77777777" w:rsidR="00CA44E2" w:rsidRDefault="009A1593">
      <w:pPr>
        <w:spacing w:after="0" w:line="600" w:lineRule="auto"/>
        <w:ind w:firstLine="720"/>
        <w:jc w:val="both"/>
        <w:rPr>
          <w:rFonts w:eastAsia="Times New Roman"/>
          <w:szCs w:val="24"/>
        </w:rPr>
      </w:pPr>
      <w:r>
        <w:rPr>
          <w:rFonts w:eastAsia="Times New Roman"/>
          <w:szCs w:val="24"/>
        </w:rPr>
        <w:lastRenderedPageBreak/>
        <w:t>Από την ώρα, λοιπόν, που η Κυβέρνηση έδωσε τη δυνατότητα για ένα δεύτερο καζίνο εντός του Λεκανοπεδίου, εξέλειπαν οι όροι της εξορίας του καζίνο της Πάρνηθας στα υψίπεδα.</w:t>
      </w:r>
    </w:p>
    <w:p w14:paraId="6B86BD24" w14:textId="77777777" w:rsidR="00CA44E2" w:rsidRDefault="009A1593">
      <w:pPr>
        <w:spacing w:after="0" w:line="600" w:lineRule="auto"/>
        <w:ind w:firstLine="720"/>
        <w:jc w:val="both"/>
        <w:rPr>
          <w:rFonts w:eastAsia="Times New Roman"/>
          <w:szCs w:val="24"/>
        </w:rPr>
      </w:pPr>
      <w:r>
        <w:rPr>
          <w:rFonts w:eastAsia="Times New Roman"/>
          <w:b/>
          <w:szCs w:val="24"/>
        </w:rPr>
        <w:t>ΠΡΟΕΔΡΕΥΩΝ (Νικήτα</w:t>
      </w:r>
      <w:r>
        <w:rPr>
          <w:rFonts w:eastAsia="Times New Roman"/>
          <w:b/>
          <w:szCs w:val="24"/>
        </w:rPr>
        <w:t>ς Κακλαμάνης):</w:t>
      </w:r>
      <w:r>
        <w:rPr>
          <w:rFonts w:eastAsia="Times New Roman"/>
          <w:szCs w:val="24"/>
        </w:rPr>
        <w:t xml:space="preserve"> Κλείστε, κύριε Κουτσούκο, τώρα. Την ανοχή την πήρατε και με το παραπάνω.</w:t>
      </w:r>
    </w:p>
    <w:p w14:paraId="6B86BD25" w14:textId="77777777" w:rsidR="00CA44E2" w:rsidRDefault="009A1593">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Κλείνω σε μισό λεπτό.</w:t>
      </w:r>
    </w:p>
    <w:p w14:paraId="6B86BD26" w14:textId="77777777" w:rsidR="00CA44E2" w:rsidRDefault="009A1593">
      <w:pPr>
        <w:spacing w:after="0" w:line="600" w:lineRule="auto"/>
        <w:ind w:firstLine="720"/>
        <w:jc w:val="both"/>
        <w:rPr>
          <w:rFonts w:eastAsia="Times New Roman"/>
          <w:szCs w:val="24"/>
        </w:rPr>
      </w:pPr>
      <w:r>
        <w:rPr>
          <w:rFonts w:eastAsia="Times New Roman"/>
          <w:szCs w:val="24"/>
        </w:rPr>
        <w:t xml:space="preserve">Η Κυβέρνηση, όπως μας είπε και ο Πρόεδρος του Σωματείου δια του κ. </w:t>
      </w:r>
      <w:proofErr w:type="spellStart"/>
      <w:r>
        <w:rPr>
          <w:rFonts w:eastAsia="Times New Roman"/>
          <w:szCs w:val="24"/>
        </w:rPr>
        <w:t>Φλαμπουράρη</w:t>
      </w:r>
      <w:proofErr w:type="spellEnd"/>
      <w:r>
        <w:rPr>
          <w:rFonts w:eastAsia="Times New Roman"/>
          <w:szCs w:val="24"/>
        </w:rPr>
        <w:t xml:space="preserve"> και της λοιπής τρόικας του Μαξίμου, που κάνει τ</w:t>
      </w:r>
      <w:r>
        <w:rPr>
          <w:rFonts w:eastAsia="Times New Roman"/>
          <w:szCs w:val="24"/>
        </w:rPr>
        <w:t xml:space="preserve">ον αναδασμό των συμφερόντων, είχε δεσμευθεί. Κατόπιν, όμως, των πιέσεων των άλλων συμφερόντων, την πήρε πίσω τη διάταξη κι έγινε του καζίνο στην </w:t>
      </w:r>
      <w:r>
        <w:rPr>
          <w:rFonts w:eastAsia="Times New Roman"/>
          <w:szCs w:val="24"/>
        </w:rPr>
        <w:t>ε</w:t>
      </w:r>
      <w:r>
        <w:rPr>
          <w:rFonts w:eastAsia="Times New Roman"/>
          <w:szCs w:val="24"/>
        </w:rPr>
        <w:t xml:space="preserve">πιτροπή. Και είπε η κυρία Υπουργός ότι θα κάνει διάλογο. </w:t>
      </w:r>
    </w:p>
    <w:p w14:paraId="6B86BD27" w14:textId="77777777" w:rsidR="00CA44E2" w:rsidRDefault="009A1593">
      <w:pPr>
        <w:spacing w:after="0" w:line="600" w:lineRule="auto"/>
        <w:ind w:firstLine="720"/>
        <w:jc w:val="both"/>
        <w:rPr>
          <w:rFonts w:eastAsia="Times New Roman"/>
          <w:szCs w:val="24"/>
        </w:rPr>
      </w:pPr>
      <w:r>
        <w:rPr>
          <w:rFonts w:eastAsia="Times New Roman"/>
          <w:szCs w:val="24"/>
        </w:rPr>
        <w:t>Αν είναι να κάνετε διάλογο, κυρία Υπουργέ, αφήστε τη</w:t>
      </w:r>
      <w:r>
        <w:rPr>
          <w:rFonts w:eastAsia="Times New Roman"/>
          <w:szCs w:val="24"/>
        </w:rPr>
        <w:t xml:space="preserve"> νομοθέτηση και κάντε διάλογο για την εφαρμογή των εξουσιοδοτικών αποφάσεων ή πάρτε και τις δύο ρυθμίσεις πίσω και κάντε διάλογο από μηδενική βάση. </w:t>
      </w:r>
      <w:r>
        <w:rPr>
          <w:rFonts w:eastAsia="Times New Roman"/>
          <w:szCs w:val="24"/>
        </w:rPr>
        <w:lastRenderedPageBreak/>
        <w:t xml:space="preserve">Πάψτε, όμως, να καταγγέλλετε τους άλλους γι’ αυτά που εσείς κάνετε, καθώς, όπως είπα στην </w:t>
      </w:r>
      <w:r>
        <w:rPr>
          <w:rFonts w:eastAsia="Times New Roman"/>
          <w:szCs w:val="24"/>
        </w:rPr>
        <w:t>ε</w:t>
      </w:r>
      <w:r>
        <w:rPr>
          <w:rFonts w:eastAsia="Times New Roman"/>
          <w:szCs w:val="24"/>
        </w:rPr>
        <w:t>πιτροπή και καταθ</w:t>
      </w:r>
      <w:r>
        <w:rPr>
          <w:rFonts w:eastAsia="Times New Roman"/>
          <w:szCs w:val="24"/>
        </w:rPr>
        <w:t>έτω εδώ στα Πρακτικά…</w:t>
      </w:r>
    </w:p>
    <w:p w14:paraId="6B86BD28" w14:textId="77777777" w:rsidR="00CA44E2" w:rsidRDefault="009A159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Καταθέστε το και κλείστε, παρακαλώ.</w:t>
      </w:r>
    </w:p>
    <w:p w14:paraId="6B86BD29" w14:textId="77777777" w:rsidR="00CA44E2" w:rsidRDefault="009A1593">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…δική σας είναι η υπουργική απόφαση της Επιτροπής Παιγνίων, που κάνετε καζίνο την κάθε γειτονιά της κάθε πόλης και χωριού με τις </w:t>
      </w:r>
      <w:proofErr w:type="spellStart"/>
      <w:r>
        <w:rPr>
          <w:rFonts w:eastAsia="Times New Roman"/>
          <w:szCs w:val="24"/>
        </w:rPr>
        <w:t>παιγνιομηχανές</w:t>
      </w:r>
      <w:proofErr w:type="spellEnd"/>
      <w:r>
        <w:rPr>
          <w:rFonts w:eastAsia="Times New Roman"/>
          <w:szCs w:val="24"/>
        </w:rPr>
        <w:t xml:space="preserve"> χ</w:t>
      </w:r>
      <w:r>
        <w:rPr>
          <w:rFonts w:eastAsia="Times New Roman"/>
          <w:szCs w:val="24"/>
        </w:rPr>
        <w:t>ωρίς κανένα όριο και χωρίς κανένα κριτήριο.</w:t>
      </w:r>
    </w:p>
    <w:p w14:paraId="6B86BD2A" w14:textId="77777777" w:rsidR="00CA44E2" w:rsidRDefault="009A1593">
      <w:pPr>
        <w:spacing w:after="0" w:line="600" w:lineRule="auto"/>
        <w:ind w:firstLine="720"/>
        <w:jc w:val="both"/>
        <w:rPr>
          <w:rFonts w:eastAsia="Times New Roman"/>
          <w:szCs w:val="24"/>
        </w:rPr>
      </w:pPr>
      <w:r>
        <w:rPr>
          <w:rFonts w:eastAsia="Times New Roman"/>
          <w:szCs w:val="24"/>
        </w:rPr>
        <w:t>Ευχαριστώ, κύριε Πρόεδρε, και για την ανοχή.</w:t>
      </w:r>
    </w:p>
    <w:p w14:paraId="6B86BD2B" w14:textId="77777777" w:rsidR="00CA44E2" w:rsidRDefault="009A1593">
      <w:pPr>
        <w:spacing w:after="0" w:line="600" w:lineRule="auto"/>
        <w:ind w:firstLine="720"/>
        <w:jc w:val="both"/>
        <w:rPr>
          <w:rFonts w:eastAsia="Times New Roman"/>
          <w:szCs w:val="24"/>
        </w:rPr>
      </w:pPr>
      <w:r>
        <w:rPr>
          <w:rFonts w:eastAsia="Times New Roman"/>
          <w:szCs w:val="24"/>
        </w:rPr>
        <w:t xml:space="preserve">(Στο σημείο αυτό ο Βουλευτής κ. Γιάννης Κουτσούκος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w:t>
      </w:r>
      <w:r>
        <w:rPr>
          <w:rFonts w:eastAsia="Times New Roman"/>
          <w:szCs w:val="24"/>
        </w:rPr>
        <w:t>Διεύθυνσης Στενογραφίας και Πρακτικών της Βουλής)</w:t>
      </w:r>
    </w:p>
    <w:p w14:paraId="6B86BD2C" w14:textId="77777777" w:rsidR="00CA44E2" w:rsidRDefault="009A1593">
      <w:pPr>
        <w:spacing w:after="0" w:line="600" w:lineRule="auto"/>
        <w:ind w:firstLine="720"/>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ΠΑΣΟΚ-ΔΗΜΑΡ)</w:t>
      </w:r>
    </w:p>
    <w:p w14:paraId="6B86BD2D" w14:textId="77777777" w:rsidR="00CA44E2" w:rsidRDefault="009A1593">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Κυρίες και κύριοι συνάδελφοι, έχω την τιμή να ανακοινώσω στο Σώμα το δελτίο επικαίρων ερωτήσεων </w:t>
      </w:r>
      <w:r>
        <w:rPr>
          <w:rFonts w:eastAsia="Times New Roman" w:cs="Times New Roman"/>
          <w:szCs w:val="24"/>
        </w:rPr>
        <w:t>της Δευτέρας 19 Δεκεμβρίου 2016.</w:t>
      </w:r>
    </w:p>
    <w:p w14:paraId="6B86BD2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6B86BD2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1. Η με αριθμό 288/13-12-2016 επίκαιρη ερώτηση της Βουλευτού Κέρκυρας του Συνασπισμού Ριζοσπαστικής Αριστεράς κ</w:t>
      </w:r>
      <w:r>
        <w:rPr>
          <w:rFonts w:eastAsia="Times New Roman" w:cs="Times New Roman"/>
          <w:szCs w:val="24"/>
        </w:rPr>
        <w:t>.</w:t>
      </w:r>
      <w:r>
        <w:rPr>
          <w:rFonts w:eastAsia="Times New Roman" w:cs="Times New Roman"/>
          <w:szCs w:val="24"/>
        </w:rPr>
        <w:t xml:space="preserve"> Φωτεινής </w:t>
      </w:r>
      <w:proofErr w:type="spellStart"/>
      <w:r>
        <w:rPr>
          <w:rFonts w:eastAsia="Times New Roman" w:cs="Times New Roman"/>
          <w:szCs w:val="24"/>
        </w:rPr>
        <w:t>Βάκη</w:t>
      </w:r>
      <w:proofErr w:type="spellEnd"/>
      <w:r>
        <w:rPr>
          <w:rFonts w:eastAsia="Times New Roman" w:cs="Times New Roman"/>
          <w:szCs w:val="24"/>
        </w:rPr>
        <w:t xml:space="preserve"> πρ</w:t>
      </w:r>
      <w:r>
        <w:rPr>
          <w:rFonts w:eastAsia="Times New Roman" w:cs="Times New Roman"/>
          <w:szCs w:val="24"/>
        </w:rPr>
        <w:t>ος την Υπουργό Τουρισμού, σχετικά με τη δημόσια τουριστική εκπαίδευση στην Κέρκυρα.</w:t>
      </w:r>
    </w:p>
    <w:p w14:paraId="6B86BD3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2. Η με αριθμό 281/12-12-2016 επίκαιρη ερώτηση του Βουλευτή Ηλείας της Νέας Δημοκρατίας κ. Κωνσταντίνου Τζαβάρα προς τον Υπουργό Αγροτικής Ανάπτυξης και Τροφίμων, σχετικά μ</w:t>
      </w:r>
      <w:r>
        <w:rPr>
          <w:rFonts w:eastAsia="Times New Roman" w:cs="Times New Roman"/>
          <w:szCs w:val="24"/>
        </w:rPr>
        <w:t xml:space="preserve">ε την ολοκλήρωση </w:t>
      </w:r>
      <w:r>
        <w:rPr>
          <w:rFonts w:eastAsia="Times New Roman" w:cs="Times New Roman"/>
          <w:szCs w:val="24"/>
        </w:rPr>
        <w:lastRenderedPageBreak/>
        <w:t xml:space="preserve">των εξατομικευμένων εκτιμήσεων του ΕΛΓΑ στους </w:t>
      </w:r>
      <w:proofErr w:type="spellStart"/>
      <w:r>
        <w:rPr>
          <w:rFonts w:eastAsia="Times New Roman" w:cs="Times New Roman"/>
          <w:szCs w:val="24"/>
        </w:rPr>
        <w:t>θεομηνιόπληκτους</w:t>
      </w:r>
      <w:proofErr w:type="spellEnd"/>
      <w:r>
        <w:rPr>
          <w:rFonts w:eastAsia="Times New Roman" w:cs="Times New Roman"/>
          <w:szCs w:val="24"/>
        </w:rPr>
        <w:t xml:space="preserve"> της Ηλείας. </w:t>
      </w:r>
    </w:p>
    <w:p w14:paraId="6B86BD3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3. Η με αριθμό 275/7-12-2016 επίκαιρη ερώτηση του Βουλευτή Αχαΐας της Δημοκρατικής Συμπαράταξης ΠΑΣΟΚ–ΔΗΜΑΡ κ. Θεόδωρου Παπαθεοδώρου προς τον Υπουργό Ψηφιακής Πολι</w:t>
      </w:r>
      <w:r>
        <w:rPr>
          <w:rFonts w:eastAsia="Times New Roman" w:cs="Times New Roman"/>
          <w:szCs w:val="24"/>
        </w:rPr>
        <w:t>τικής, Τηλεπικοινωνιών και Ενημέρωσης, σχετικά με τη χρηματοδότηση των δημοσιογράφων και των ιστοσελίδων.</w:t>
      </w:r>
    </w:p>
    <w:p w14:paraId="6B86BD3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4. Η με αριθμό 293/13-12-2016 επίκαιρη ερώτηση του Βουλευτή Αττικής του Κομμουνιστικού Κόμματος Ελλάδ</w:t>
      </w:r>
      <w:r>
        <w:rPr>
          <w:rFonts w:eastAsia="Times New Roman" w:cs="Times New Roman"/>
          <w:szCs w:val="24"/>
        </w:rPr>
        <w:t>α</w:t>
      </w:r>
      <w:r>
        <w:rPr>
          <w:rFonts w:eastAsia="Times New Roman" w:cs="Times New Roman"/>
          <w:szCs w:val="24"/>
        </w:rPr>
        <w:t>ς κ. Ιωάννη Γκιόκα προς τον Υπουργό Ψηφιακής Πολ</w:t>
      </w:r>
      <w:r>
        <w:rPr>
          <w:rFonts w:eastAsia="Times New Roman" w:cs="Times New Roman"/>
          <w:szCs w:val="24"/>
        </w:rPr>
        <w:t>ιτικής, Τηλεπικοινωνιών και Ενημέρωσης, σχετικά με την καθυστέρηση στην καταβολή των δεδουλευμένων στους πρώην συμβασιούχους της ΕΡΤ.</w:t>
      </w:r>
    </w:p>
    <w:p w14:paraId="6B86BD3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5. Η με αριθμό 283/12-12-2016 επίκαιρη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w:t>
      </w:r>
      <w:r>
        <w:rPr>
          <w:rFonts w:eastAsia="Times New Roman" w:cs="Times New Roman"/>
          <w:szCs w:val="24"/>
        </w:rPr>
        <w:t>Υ</w:t>
      </w:r>
      <w:r>
        <w:rPr>
          <w:rFonts w:eastAsia="Times New Roman" w:cs="Times New Roman"/>
          <w:szCs w:val="24"/>
        </w:rPr>
        <w:lastRenderedPageBreak/>
        <w:t>πουργό Ναυτιλίας και Νησιωτικής Πολιτικής, σχετικά με την έγκριση μεσοπρόθεσμου επιχειρηματικού σχεδίου για τον Οργανισμό Λιμένος Θεσσαλονίκης (Ο.Λ.Θ.).</w:t>
      </w:r>
    </w:p>
    <w:p w14:paraId="6B86BD3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Βουλής)</w:t>
      </w:r>
    </w:p>
    <w:p w14:paraId="6B86BD3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1. Η μ</w:t>
      </w:r>
      <w:r>
        <w:rPr>
          <w:rFonts w:eastAsia="Times New Roman" w:cs="Times New Roman"/>
          <w:szCs w:val="24"/>
        </w:rPr>
        <w:t xml:space="preserve">ε αριθμό 289/13-12-2016 επίκαιρη ερώτηση του Βουλευτή Αττικής του Συνασπισμού Ριζοσπαστικής Αριστεράς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την Υπουργό Πολιτισμού και Αθλητισμού, σχετικά με την αξιοποίηση του Ολυμπιακού Σκοπευτηρίου στο Μαρκόπουλο Αττικής</w:t>
      </w:r>
      <w:r>
        <w:rPr>
          <w:rFonts w:eastAsia="Times New Roman" w:cs="Times New Roman"/>
          <w:szCs w:val="24"/>
        </w:rPr>
        <w:t>.</w:t>
      </w:r>
    </w:p>
    <w:p w14:paraId="6B86BD3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2.- Η με αριθμό 282/12-12-2016 επίκαιρη ερώτηση του Βουλευτή Β΄ Αθηνών της Νέας Δημοκρατίας κ. Σπυρίδωνος-</w:t>
      </w:r>
      <w:proofErr w:type="spellStart"/>
      <w:r>
        <w:rPr>
          <w:rFonts w:eastAsia="Times New Roman" w:cs="Times New Roman"/>
          <w:szCs w:val="24"/>
        </w:rPr>
        <w:t>Αδώνιδος</w:t>
      </w:r>
      <w:proofErr w:type="spellEnd"/>
      <w:r>
        <w:rPr>
          <w:rFonts w:eastAsia="Times New Roman" w:cs="Times New Roman"/>
          <w:szCs w:val="24"/>
        </w:rPr>
        <w:t xml:space="preserve"> Γεωργιάδη προς τον Υπουργό Οικονομικών, σχετικά με την προστασία των πολιτών από το ενδεχόμενο απάτης και διασποράς ψευδών ειδήσεων από τον</w:t>
      </w:r>
      <w:r>
        <w:rPr>
          <w:rFonts w:eastAsia="Times New Roman" w:cs="Times New Roman"/>
          <w:szCs w:val="24"/>
        </w:rPr>
        <w:t xml:space="preserve"> Αρτέμη </w:t>
      </w:r>
      <w:proofErr w:type="spellStart"/>
      <w:r>
        <w:rPr>
          <w:rFonts w:eastAsia="Times New Roman" w:cs="Times New Roman"/>
          <w:szCs w:val="24"/>
        </w:rPr>
        <w:t>Σώρρα</w:t>
      </w:r>
      <w:proofErr w:type="spellEnd"/>
      <w:r>
        <w:rPr>
          <w:rFonts w:eastAsia="Times New Roman" w:cs="Times New Roman"/>
          <w:szCs w:val="24"/>
        </w:rPr>
        <w:t>.</w:t>
      </w:r>
    </w:p>
    <w:p w14:paraId="6B86BD3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3. Η με αριθμό 274/7-12-2016 επίκαιρη ερώτηση του Βουλευτή Σερρών της Δημοκρατικής Συμπαράταξης ΠΑΣΟΚ–ΔΗΜΑΡ κ. Μιχαήλ Τζελέπη προς τον Υπουργό Εθνικής Άμυνας, σχετικά με την αξιοποίηση των στρατοπέδων «Εμμανουήλ Παππά» και «Παπαλουκά» του Νο</w:t>
      </w:r>
      <w:r>
        <w:rPr>
          <w:rFonts w:eastAsia="Times New Roman" w:cs="Times New Roman"/>
          <w:szCs w:val="24"/>
        </w:rPr>
        <w:t>μού Σερρών.</w:t>
      </w:r>
    </w:p>
    <w:p w14:paraId="6B86BD3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4. Η με αριθμό 294/13-12-2016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τον Υπουργό Οικονομίας και Ανάπτυξης, σχετικά με την ολοκλήρωση των εργασιών αποκατάστασης του </w:t>
      </w:r>
      <w:proofErr w:type="spellStart"/>
      <w:r>
        <w:rPr>
          <w:rFonts w:eastAsia="Times New Roman" w:cs="Times New Roman"/>
          <w:szCs w:val="24"/>
        </w:rPr>
        <w:t>Καπετανάκειου</w:t>
      </w:r>
      <w:proofErr w:type="spellEnd"/>
      <w:r>
        <w:rPr>
          <w:rFonts w:eastAsia="Times New Roman" w:cs="Times New Roman"/>
          <w:szCs w:val="24"/>
        </w:rPr>
        <w:t xml:space="preserve"> Σ</w:t>
      </w:r>
      <w:r>
        <w:rPr>
          <w:rFonts w:eastAsia="Times New Roman" w:cs="Times New Roman"/>
          <w:szCs w:val="24"/>
        </w:rPr>
        <w:t>χολείου στο Ηράκλειο Κρήτης.</w:t>
      </w:r>
    </w:p>
    <w:p w14:paraId="6B86BD3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5. Η με αριθμό 146/27-10-2016 επίκαιρη ερώτηση του Βουλευτή Β΄ Αθηνών της Δημοκρατικής Συμπαράταξης ΠΑΣΟΚ–ΔΗΜΑΡ κ. Ανδρέα Λοβέρδου προς τον Υπουργό Οικονομίας και Ανάπτυξης, σχετικά με τη λήψη μέτρων για την πάταξη του λαθρεμπο</w:t>
      </w:r>
      <w:r>
        <w:rPr>
          <w:rFonts w:eastAsia="Times New Roman" w:cs="Times New Roman"/>
          <w:szCs w:val="24"/>
        </w:rPr>
        <w:t>ρίου καυσίμων στα πρατήρια.</w:t>
      </w:r>
    </w:p>
    <w:p w14:paraId="6B86BD3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6. Η με αριθμό 193/11-11-2016 επίκαιρη ερώτηση του Βουλευτή 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Οικονομίας και Ανάπτυξης, σχετικά με το πάγωμα όλων των δημόσιων έργων λόγω του ν.4412/2016 για τ</w:t>
      </w:r>
      <w:r>
        <w:rPr>
          <w:rFonts w:eastAsia="Times New Roman" w:cs="Times New Roman"/>
          <w:szCs w:val="24"/>
        </w:rPr>
        <w:t>ις δημόσιες συμβάσεις.</w:t>
      </w:r>
    </w:p>
    <w:p w14:paraId="6B86BD3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7. Η με αριθμό 285/13-12-2016 επίκαιρη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Οικονομίας και Ανάπτυξης, σχετικά με την προστασία των καταναλωτών από υπερβολι</w:t>
      </w:r>
      <w:r>
        <w:rPr>
          <w:rFonts w:eastAsia="Times New Roman" w:cs="Times New Roman"/>
          <w:szCs w:val="24"/>
        </w:rPr>
        <w:t>κές χρεώσεις στις ηλεκτρονικές διατραπεζικές συναλλαγές και στη χρήση πιστωτικών και χρεωστικών καρτών.</w:t>
      </w:r>
    </w:p>
    <w:p w14:paraId="6B86BD3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8. Η με αριθμό 287/13-12-2016 επίκαιρη ερώτηση του Βουλευτή Λέσβου του Συνασπισμού Ριζοσπαστικής Αριστεράς κ. Γεωργίου Πάλλη προς τον Υπουργό Αγροτικής </w:t>
      </w:r>
      <w:r>
        <w:rPr>
          <w:rFonts w:eastAsia="Times New Roman" w:cs="Times New Roman"/>
          <w:szCs w:val="24"/>
        </w:rPr>
        <w:t xml:space="preserve">Ανάπτυξης και Τροφίμων, σχετικά με την υλοποίηση των προγραμμάτων καταρροϊκού και μελιταίου πυρετού στη Λέσβο και τη λειτουργία 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κ</w:t>
      </w:r>
      <w:r>
        <w:rPr>
          <w:rFonts w:eastAsia="Times New Roman" w:cs="Times New Roman"/>
          <w:szCs w:val="24"/>
        </w:rPr>
        <w:t>τηνιατρικής.</w:t>
      </w:r>
    </w:p>
    <w:p w14:paraId="6B86BD3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9. Η με αριθμό 277/9-12-2016 επίκαιρη ερώτηση του Βουλευτή Αρκαδίας της Δημοκρατικής Συμπαράταξης Π</w:t>
      </w:r>
      <w:r>
        <w:rPr>
          <w:rFonts w:eastAsia="Times New Roman" w:cs="Times New Roman"/>
          <w:szCs w:val="24"/>
        </w:rPr>
        <w:t>ΑΣΟΚ–ΔΗΜΑΡ κ. Οδυσσέα Κωνσταντινόπουλου προς τον Υπουργό Οικονομίας και Ανάπτυξης, σχετικά με την ένταξη του έργου β΄ φάσης της επέκτασης δικτύου διανομής τηλεθέρμανσης στη Μεγαλόπολη Αρκαδίας.</w:t>
      </w:r>
    </w:p>
    <w:p w14:paraId="6B86BD3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w:t>
      </w:r>
      <w:r>
        <w:rPr>
          <w:rFonts w:eastAsia="Times New Roman" w:cs="Times New Roman"/>
          <w:szCs w:val="24"/>
        </w:rPr>
        <w:t>Βουλής)</w:t>
      </w:r>
    </w:p>
    <w:p w14:paraId="6B86BD3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1. Η με αριθμό 938/3-11-2016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την άμεση έκδοση της απόφασης για την επιδότηση πετρελαίου θέρμανσης της περιόδο</w:t>
      </w:r>
      <w:r>
        <w:rPr>
          <w:rFonts w:eastAsia="Times New Roman" w:cs="Times New Roman"/>
          <w:szCs w:val="24"/>
        </w:rPr>
        <w:t>υ 2016-2017.</w:t>
      </w:r>
    </w:p>
    <w:p w14:paraId="6B86BD4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2. Η με αριθμό 8/3-10-2016 ερώτηση του Ανεξάρτητου Βουλευτή Β΄ Αθηνών κ. Ευσταθίου Παναγούλη προς τον Υπουργό Εσωτερικών, σχετικά με ξυλοδαρμούς και χημικά που διδάσκει η Κυβέρνηση τι σημαίνει </w:t>
      </w:r>
      <w:r>
        <w:rPr>
          <w:rFonts w:eastAsia="Times New Roman" w:cs="Times New Roman"/>
          <w:szCs w:val="24"/>
        </w:rPr>
        <w:t>δ</w:t>
      </w:r>
      <w:r>
        <w:rPr>
          <w:rFonts w:eastAsia="Times New Roman" w:cs="Times New Roman"/>
          <w:szCs w:val="24"/>
        </w:rPr>
        <w:t xml:space="preserve">ημοκρατία. </w:t>
      </w:r>
    </w:p>
    <w:p w14:paraId="6B86BD4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3. Η με αριθμό 91/5-10-2016 ερώτηση τ</w:t>
      </w:r>
      <w:r>
        <w:rPr>
          <w:rFonts w:eastAsia="Times New Roman" w:cs="Times New Roman"/>
          <w:szCs w:val="24"/>
        </w:rPr>
        <w:t>ου Δ΄ Αντιπροέδρου της Βουλής και Βουλευτή Α΄ Αθηνών της Νέας Δημοκρατίας κ. Νικήτα Κακλαμάνη προς τον Υπουργό Μεταναστευτικής Πολιτικής, σχετικά με το πρόγραμμα ενοικίασης διαμερισμάτων σε πρόσφυγες από την Εταιρεία Ανάπτυξης και Τουριστικής Προβολής Αθην</w:t>
      </w:r>
      <w:r>
        <w:rPr>
          <w:rFonts w:eastAsia="Times New Roman" w:cs="Times New Roman"/>
          <w:szCs w:val="24"/>
        </w:rPr>
        <w:t>ών (ΕΑΤΑ).</w:t>
      </w:r>
    </w:p>
    <w:p w14:paraId="6B86BD4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Η συνεδρίαση θα ξεκινήσει στις 4 το απόγευμα. Προσέξτε το αυτό, στις </w:t>
      </w:r>
      <w:r>
        <w:rPr>
          <w:rFonts w:eastAsia="Times New Roman" w:cs="Times New Roman"/>
          <w:szCs w:val="24"/>
        </w:rPr>
        <w:t>16.00΄ η ώρα</w:t>
      </w:r>
      <w:r>
        <w:rPr>
          <w:rFonts w:eastAsia="Times New Roman" w:cs="Times New Roman"/>
          <w:szCs w:val="24"/>
        </w:rPr>
        <w:t>, διότι θα έχουμε συνέχιση του νομοσχεδίου τη Δευτέρα από τις 18.00</w:t>
      </w:r>
      <w:r>
        <w:rPr>
          <w:rFonts w:eastAsia="Times New Roman" w:cs="Times New Roman"/>
          <w:szCs w:val="24"/>
        </w:rPr>
        <w:t>΄</w:t>
      </w:r>
      <w:r>
        <w:rPr>
          <w:rFonts w:eastAsia="Times New Roman" w:cs="Times New Roman"/>
          <w:szCs w:val="24"/>
        </w:rPr>
        <w:t xml:space="preserve"> και μετά. Γι’ αυτό φέραμε δύο ώρες νωρίτερα τις επίκαιρες ερωτήσεις της Δευτέρας. Από τις 16.00</w:t>
      </w:r>
      <w:r>
        <w:rPr>
          <w:rFonts w:eastAsia="Times New Roman" w:cs="Times New Roman"/>
          <w:szCs w:val="24"/>
        </w:rPr>
        <w:t>΄</w:t>
      </w:r>
      <w:r>
        <w:rPr>
          <w:rFonts w:eastAsia="Times New Roman" w:cs="Times New Roman"/>
          <w:szCs w:val="24"/>
        </w:rPr>
        <w:t xml:space="preserve"> μέχρι τις 18.00</w:t>
      </w:r>
      <w:r>
        <w:rPr>
          <w:rFonts w:eastAsia="Times New Roman" w:cs="Times New Roman"/>
          <w:szCs w:val="24"/>
        </w:rPr>
        <w:t>΄</w:t>
      </w:r>
      <w:r>
        <w:rPr>
          <w:rFonts w:eastAsia="Times New Roman" w:cs="Times New Roman"/>
          <w:szCs w:val="24"/>
        </w:rPr>
        <w:t>, λοιπόν, θα συζητηθούν οι επίκαιρες ερωτήσεις και από τις 18.00</w:t>
      </w:r>
      <w:r>
        <w:rPr>
          <w:rFonts w:eastAsia="Times New Roman" w:cs="Times New Roman"/>
          <w:szCs w:val="24"/>
        </w:rPr>
        <w:t>΄</w:t>
      </w:r>
      <w:r>
        <w:rPr>
          <w:rFonts w:eastAsia="Times New Roman" w:cs="Times New Roman"/>
          <w:szCs w:val="24"/>
        </w:rPr>
        <w:t xml:space="preserve"> και μετά θα συνεχιστεί </w:t>
      </w:r>
      <w:r>
        <w:rPr>
          <w:rFonts w:eastAsia="Times New Roman" w:cs="Times New Roman"/>
          <w:szCs w:val="24"/>
        </w:rPr>
        <w:lastRenderedPageBreak/>
        <w:t>η συζήτηση επί των άρθρων και των τροπολογιών του σημερινού νομοσχεδίου.</w:t>
      </w:r>
    </w:p>
    <w:p w14:paraId="6B86BD4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Γιατί δεν ξεκινάμε νωρίτερα για να γραφτούν οι ομιλ</w:t>
      </w:r>
      <w:r>
        <w:rPr>
          <w:rFonts w:eastAsia="Times New Roman" w:cs="Times New Roman"/>
          <w:szCs w:val="24"/>
        </w:rPr>
        <w:t>ητές;</w:t>
      </w:r>
    </w:p>
    <w:p w14:paraId="6B86BD4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ξεκινήσουμε νωρίτερα, κύριε Πρόεδρε. Τι θα κάνουμε το πρωί;</w:t>
      </w:r>
    </w:p>
    <w:p w14:paraId="6B86BD4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Νωρίτερα ξεκινάμε. Αντί για 18.00</w:t>
      </w:r>
      <w:r>
        <w:rPr>
          <w:rFonts w:eastAsia="Times New Roman" w:cs="Times New Roman"/>
          <w:szCs w:val="24"/>
        </w:rPr>
        <w:t>΄</w:t>
      </w:r>
      <w:r>
        <w:rPr>
          <w:rFonts w:eastAsia="Times New Roman" w:cs="Times New Roman"/>
          <w:szCs w:val="24"/>
        </w:rPr>
        <w:t xml:space="preserve"> ξεκινάμε στις 16.00</w:t>
      </w:r>
      <w:r>
        <w:rPr>
          <w:rFonts w:eastAsia="Times New Roman" w:cs="Times New Roman"/>
          <w:szCs w:val="24"/>
        </w:rPr>
        <w:t>΄</w:t>
      </w:r>
      <w:r>
        <w:rPr>
          <w:rFonts w:eastAsia="Times New Roman" w:cs="Times New Roman"/>
          <w:szCs w:val="24"/>
        </w:rPr>
        <w:t>.</w:t>
      </w:r>
    </w:p>
    <w:p w14:paraId="6B86BD4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εσείς δεν δικαιούστε να διαμαρτύρεστε, γιατί αυτή η από</w:t>
      </w:r>
      <w:r>
        <w:rPr>
          <w:rFonts w:eastAsia="Times New Roman" w:cs="Times New Roman"/>
          <w:szCs w:val="24"/>
        </w:rPr>
        <w:t xml:space="preserve">φαση ελήφθη στη Διάσκεψη των Προέδρων, που ήσασταν παρών. Γι’ αυτό λέω ότι δεν δικαιούστε, γιατί ήσασταν παρών όταν ελήφθη η απόφαση. </w:t>
      </w:r>
    </w:p>
    <w:p w14:paraId="6B86BD4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τα πούμε σε λίγο στη Διάσκεψη.</w:t>
      </w:r>
    </w:p>
    <w:p w14:paraId="6B86BD48" w14:textId="77777777" w:rsidR="00CA44E2" w:rsidRDefault="009A1593">
      <w:pPr>
        <w:spacing w:after="0"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 xml:space="preserve">Το λέω για να μην παρεξηγηθώ </w:t>
      </w:r>
      <w:r>
        <w:rPr>
          <w:rFonts w:eastAsia="Times New Roman" w:cs="Times New Roman"/>
          <w:szCs w:val="24"/>
        </w:rPr>
        <w:t>ότι δεν δικαιούστε να διαμαρτύρεστε.</w:t>
      </w:r>
    </w:p>
    <w:p w14:paraId="6B86BD49" w14:textId="77777777" w:rsidR="00CA44E2" w:rsidRDefault="009A1593">
      <w:pPr>
        <w:spacing w:after="0" w:line="600" w:lineRule="auto"/>
        <w:ind w:firstLine="720"/>
        <w:jc w:val="both"/>
        <w:rPr>
          <w:rFonts w:eastAsia="Times New Roman"/>
          <w:szCs w:val="24"/>
        </w:rPr>
      </w:pPr>
      <w:r>
        <w:rPr>
          <w:rFonts w:eastAsia="Times New Roman"/>
          <w:szCs w:val="24"/>
        </w:rPr>
        <w:t xml:space="preserve">Σήμερα, παραδείγματος χάριν, κύριε </w:t>
      </w:r>
      <w:proofErr w:type="spellStart"/>
      <w:r>
        <w:rPr>
          <w:rFonts w:eastAsia="Times New Roman"/>
          <w:szCs w:val="24"/>
        </w:rPr>
        <w:t>Κεγκέρογλου</w:t>
      </w:r>
      <w:proofErr w:type="spellEnd"/>
      <w:r>
        <w:rPr>
          <w:rFonts w:eastAsia="Times New Roman"/>
          <w:szCs w:val="24"/>
        </w:rPr>
        <w:t>, που έχει Διάσκεψη των Πρόεδρων, αν αποφασιστεί να ξεκινήσουμε στις 15.00΄ αντί για τις 16.00</w:t>
      </w:r>
      <w:r>
        <w:rPr>
          <w:rFonts w:eastAsia="Times New Roman"/>
          <w:szCs w:val="24"/>
        </w:rPr>
        <w:t>΄</w:t>
      </w:r>
      <w:r>
        <w:rPr>
          <w:rFonts w:eastAsia="Times New Roman"/>
          <w:szCs w:val="24"/>
        </w:rPr>
        <w:t xml:space="preserve">, μπορούμε να το αλλάξουμε. Η απόφαση, όμως, αυτή είναι αυτή που ψηφίσατε και </w:t>
      </w:r>
      <w:r>
        <w:rPr>
          <w:rFonts w:eastAsia="Times New Roman"/>
          <w:szCs w:val="24"/>
        </w:rPr>
        <w:t>εσείς.</w:t>
      </w:r>
    </w:p>
    <w:p w14:paraId="6B86BD4A" w14:textId="77777777" w:rsidR="00CA44E2" w:rsidRDefault="009A1593">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του Κομμουνιστικού Κόμματος Ελλάδας, ο κ. Αθανάσιος </w:t>
      </w:r>
      <w:proofErr w:type="spellStart"/>
      <w:r>
        <w:rPr>
          <w:rFonts w:eastAsia="Times New Roman"/>
          <w:szCs w:val="24"/>
        </w:rPr>
        <w:t>Βαρδαλής</w:t>
      </w:r>
      <w:proofErr w:type="spellEnd"/>
      <w:r>
        <w:rPr>
          <w:rFonts w:eastAsia="Times New Roman"/>
          <w:szCs w:val="24"/>
        </w:rPr>
        <w:t>.</w:t>
      </w:r>
    </w:p>
    <w:p w14:paraId="6B86BD4B" w14:textId="77777777" w:rsidR="00CA44E2" w:rsidRDefault="009A1593">
      <w:pPr>
        <w:spacing w:after="0" w:line="600" w:lineRule="auto"/>
        <w:ind w:firstLine="720"/>
        <w:jc w:val="both"/>
        <w:rPr>
          <w:rFonts w:eastAsia="Times New Roman"/>
          <w:szCs w:val="24"/>
        </w:rPr>
      </w:pPr>
      <w:r>
        <w:rPr>
          <w:rFonts w:eastAsia="Times New Roman"/>
          <w:szCs w:val="24"/>
        </w:rPr>
        <w:t>Κύριε συνάδελφε, έχετε τον λόγο.</w:t>
      </w:r>
    </w:p>
    <w:p w14:paraId="6B86BD4C" w14:textId="77777777" w:rsidR="00CA44E2" w:rsidRDefault="009A1593">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Ευχαριστώ, κύριε Πρόεδρε.</w:t>
      </w:r>
    </w:p>
    <w:p w14:paraId="6B86BD4D"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κύριοι Βουλευτές, δεν ξέρω τι ακριβώς είχε στο μυαλό του ο Εισηγ</w:t>
      </w:r>
      <w:r>
        <w:rPr>
          <w:rFonts w:eastAsia="Times New Roman"/>
          <w:szCs w:val="24"/>
        </w:rPr>
        <w:t xml:space="preserve">ητής του ΣΥΡΙΖΑ, που ανεβαίνοντας σε αυτό το Βήμα, μας είπε πως η πολιτική της Κυβέρνησης θα βγάλει τη χώρα από το αδιέξοδο. </w:t>
      </w:r>
    </w:p>
    <w:p w14:paraId="6B86BD4E" w14:textId="77777777" w:rsidR="00CA44E2" w:rsidRDefault="009A1593">
      <w:pPr>
        <w:spacing w:after="0" w:line="600" w:lineRule="auto"/>
        <w:ind w:firstLine="720"/>
        <w:jc w:val="both"/>
        <w:rPr>
          <w:rFonts w:eastAsia="Times New Roman"/>
          <w:szCs w:val="24"/>
        </w:rPr>
      </w:pPr>
      <w:r>
        <w:rPr>
          <w:rFonts w:eastAsia="Times New Roman"/>
          <w:szCs w:val="24"/>
        </w:rPr>
        <w:lastRenderedPageBreak/>
        <w:t>Γνωρίζω, όμως, πολύ καλά –άλλωστε, υπάρχει και η εμπειρία δύο χρόνων τώρα- πως οι εργαζόμενοι, οι αυτοαπασχολούμενοι, οι αγρότες δ</w:t>
      </w:r>
      <w:r>
        <w:rPr>
          <w:rFonts w:eastAsia="Times New Roman"/>
          <w:szCs w:val="24"/>
        </w:rPr>
        <w:t>εν πρόκειται με αυτήν την πολιτική να βγουν από την εκμετάλλευση. Απεναντίας, τα προβλήματά τους θα οξυνθούν. Για όλους όσους παράγουν αυτόν τον πλούτο που βλέπουμε τριγύρω μας, τα αδιέξοδα θα μεγαλώσουν.</w:t>
      </w:r>
    </w:p>
    <w:p w14:paraId="6B86BD4F" w14:textId="77777777" w:rsidR="00CA44E2" w:rsidRDefault="009A1593">
      <w:pPr>
        <w:spacing w:after="0" w:line="600" w:lineRule="auto"/>
        <w:ind w:firstLine="720"/>
        <w:jc w:val="both"/>
        <w:rPr>
          <w:rFonts w:eastAsia="Times New Roman"/>
          <w:szCs w:val="24"/>
        </w:rPr>
      </w:pPr>
      <w:r>
        <w:rPr>
          <w:rFonts w:eastAsia="Times New Roman"/>
          <w:szCs w:val="24"/>
        </w:rPr>
        <w:t>Αν αφαιρέσεις, λοιπόν, όλους αυτούς, οι μόνοι που μ</w:t>
      </w:r>
      <w:r>
        <w:rPr>
          <w:rFonts w:eastAsia="Times New Roman"/>
          <w:szCs w:val="24"/>
        </w:rPr>
        <w:t xml:space="preserve">ένουν στη χώρα για να σωθούν είναι οι βιομήχανοι, οι τραπεζίτες και οι εφοπλιστές. </w:t>
      </w:r>
    </w:p>
    <w:p w14:paraId="6B86BD50" w14:textId="77777777" w:rsidR="00CA44E2" w:rsidRDefault="009A1593">
      <w:pPr>
        <w:spacing w:after="0" w:line="600" w:lineRule="auto"/>
        <w:ind w:firstLine="720"/>
        <w:jc w:val="both"/>
        <w:rPr>
          <w:rFonts w:eastAsia="Times New Roman"/>
          <w:szCs w:val="24"/>
        </w:rPr>
      </w:pPr>
      <w:r>
        <w:rPr>
          <w:rFonts w:eastAsia="Times New Roman"/>
          <w:szCs w:val="24"/>
        </w:rPr>
        <w:t>Άρα όταν λέτε ότι θα βγάλετε τη χώρα από τα αδιέξοδα, στην πράξη μόνο τους κεφαλαιοκράτες έχετε στο νου να βγάλετε από τα αδιέξοδα που τους δημιούργησε η καπιταλιστική οικο</w:t>
      </w:r>
      <w:r>
        <w:rPr>
          <w:rFonts w:eastAsia="Times New Roman"/>
          <w:szCs w:val="24"/>
        </w:rPr>
        <w:t xml:space="preserve">νομική κρίση. </w:t>
      </w:r>
    </w:p>
    <w:p w14:paraId="6B86BD51" w14:textId="77777777" w:rsidR="00CA44E2" w:rsidRDefault="009A1593">
      <w:pPr>
        <w:spacing w:after="0" w:line="600" w:lineRule="auto"/>
        <w:ind w:firstLine="720"/>
        <w:jc w:val="both"/>
        <w:rPr>
          <w:rFonts w:eastAsia="Times New Roman"/>
          <w:szCs w:val="24"/>
        </w:rPr>
      </w:pPr>
      <w:r>
        <w:rPr>
          <w:rFonts w:eastAsia="Times New Roman"/>
          <w:szCs w:val="24"/>
        </w:rPr>
        <w:t>Τα λέω αυτά γιατί και το νομοσχέδιο που συζητάμε, σε αυτήν την κατεύθυνση κινείται. Έχουμε μπροστά μας, δηλαδή, ένα νομοσχέδιο που δημιουργεί εκείνες τις προϋποθέσεις ώστε οι κεφαλαιοκράτες να αποκτή</w:t>
      </w:r>
      <w:r>
        <w:rPr>
          <w:rFonts w:eastAsia="Times New Roman"/>
          <w:szCs w:val="24"/>
        </w:rPr>
        <w:lastRenderedPageBreak/>
        <w:t>σουν περιουσιακά στοιχεία και κεφάλαιο, να</w:t>
      </w:r>
      <w:r>
        <w:rPr>
          <w:rFonts w:eastAsia="Times New Roman"/>
          <w:szCs w:val="24"/>
        </w:rPr>
        <w:t xml:space="preserve"> αξιοποιήσουν ή να αποκτήσουν τμήματα επιχειρήσεων ή και ολόκληρες επιχειρήσεις σε τιμή ευκαιρίας.</w:t>
      </w:r>
    </w:p>
    <w:p w14:paraId="6B86BD52" w14:textId="77777777" w:rsidR="00CA44E2" w:rsidRDefault="009A1593">
      <w:pPr>
        <w:spacing w:after="0" w:line="600" w:lineRule="auto"/>
        <w:ind w:firstLine="720"/>
        <w:jc w:val="both"/>
        <w:rPr>
          <w:rFonts w:eastAsia="Times New Roman"/>
          <w:szCs w:val="24"/>
        </w:rPr>
      </w:pPr>
      <w:r>
        <w:rPr>
          <w:rFonts w:eastAsia="Times New Roman"/>
          <w:szCs w:val="24"/>
        </w:rPr>
        <w:t xml:space="preserve">Με το </w:t>
      </w:r>
      <w:r>
        <w:rPr>
          <w:rFonts w:eastAsia="Times New Roman"/>
          <w:szCs w:val="24"/>
        </w:rPr>
        <w:t>Π</w:t>
      </w:r>
      <w:r>
        <w:rPr>
          <w:rFonts w:eastAsia="Times New Roman"/>
          <w:szCs w:val="24"/>
        </w:rPr>
        <w:t xml:space="preserve">τωχευτικό </w:t>
      </w:r>
      <w:r>
        <w:rPr>
          <w:rFonts w:eastAsia="Times New Roman"/>
          <w:szCs w:val="24"/>
        </w:rPr>
        <w:t>Δ</w:t>
      </w:r>
      <w:r>
        <w:rPr>
          <w:rFonts w:eastAsia="Times New Roman"/>
          <w:szCs w:val="24"/>
        </w:rPr>
        <w:t>ίκαιο εξασφαλίζεται ότι από τα απομεινάρια του κατεστραμμένου κεφαλαίου, από την οικονομική καπιταλιστική κρίση θα ικανοποιηθούν πρώτα-πρώτ</w:t>
      </w:r>
      <w:r>
        <w:rPr>
          <w:rFonts w:eastAsia="Times New Roman"/>
          <w:szCs w:val="24"/>
        </w:rPr>
        <w:t>α οι καπιταλιστές, με ειδική προνομιούχο θέση του τραπεζικού κεφαλαίου και του κράτους τους.</w:t>
      </w:r>
    </w:p>
    <w:p w14:paraId="6B86BD53" w14:textId="77777777" w:rsidR="00CA44E2" w:rsidRDefault="009A1593">
      <w:pPr>
        <w:spacing w:after="0" w:line="600" w:lineRule="auto"/>
        <w:ind w:firstLine="720"/>
        <w:jc w:val="both"/>
        <w:rPr>
          <w:rFonts w:eastAsia="Times New Roman"/>
          <w:szCs w:val="24"/>
        </w:rPr>
      </w:pPr>
      <w:r>
        <w:rPr>
          <w:rFonts w:eastAsia="Times New Roman"/>
          <w:szCs w:val="24"/>
        </w:rPr>
        <w:t>Γενικά, στην κοινωνία που ζούμε, μια κοινωνία όπου κουμάντο κάνει το κεφάλαιο, έχοντας τα κλειδιά της οικονομίας και σχεδιάζοντάς την με βάση τα δικά του συμφέροντ</w:t>
      </w:r>
      <w:r>
        <w:rPr>
          <w:rFonts w:eastAsia="Times New Roman"/>
          <w:szCs w:val="24"/>
        </w:rPr>
        <w:t xml:space="preserve">α, το </w:t>
      </w:r>
      <w:r>
        <w:rPr>
          <w:rFonts w:eastAsia="Times New Roman"/>
          <w:szCs w:val="24"/>
        </w:rPr>
        <w:t>δ</w:t>
      </w:r>
      <w:r>
        <w:rPr>
          <w:rFonts w:eastAsia="Times New Roman"/>
          <w:szCs w:val="24"/>
        </w:rPr>
        <w:t>ίκαιο δεν ευνοεί συνήθως τους αδύναμους, τους εργαζόμενους, αλλά τους επιχειρηματίες.</w:t>
      </w:r>
    </w:p>
    <w:p w14:paraId="6B86BD54" w14:textId="77777777" w:rsidR="00CA44E2" w:rsidRDefault="009A1593">
      <w:pPr>
        <w:spacing w:after="0" w:line="600" w:lineRule="auto"/>
        <w:ind w:firstLine="720"/>
        <w:jc w:val="both"/>
        <w:rPr>
          <w:rFonts w:eastAsia="Times New Roman"/>
          <w:szCs w:val="24"/>
        </w:rPr>
      </w:pPr>
      <w:r>
        <w:rPr>
          <w:rFonts w:eastAsia="Times New Roman"/>
          <w:szCs w:val="24"/>
        </w:rPr>
        <w:t>Δεν ήταν λίγες οι περιπτώσεις -το αντίθετο, με βάση την εμπειρία-, όπου ενώ είχαμε επιχειρήσεις που πτώχευσαν, ταυτόχρονα οι επιχειρηματίες έφευγαν πλούσιοι. Σε κά</w:t>
      </w:r>
      <w:r>
        <w:rPr>
          <w:rFonts w:eastAsia="Times New Roman"/>
          <w:szCs w:val="24"/>
        </w:rPr>
        <w:t>θε περίπτωση, αυτοί που δεν έχασαν ήταν οι τράπεζες.</w:t>
      </w:r>
    </w:p>
    <w:p w14:paraId="6B86BD55" w14:textId="77777777" w:rsidR="00CA44E2" w:rsidRDefault="009A1593">
      <w:pPr>
        <w:spacing w:after="0" w:line="600" w:lineRule="auto"/>
        <w:ind w:firstLine="720"/>
        <w:jc w:val="both"/>
        <w:rPr>
          <w:rFonts w:eastAsia="Times New Roman"/>
          <w:szCs w:val="24"/>
        </w:rPr>
      </w:pPr>
      <w:r>
        <w:rPr>
          <w:rFonts w:eastAsia="Times New Roman"/>
          <w:szCs w:val="24"/>
        </w:rPr>
        <w:lastRenderedPageBreak/>
        <w:t>Οι αλλαγές που προτείνονται στο σημερινό νομοσχέδιο, δεν συνιστούν ανατροπή αυτής της κατάστασης που σας περιέγραψα προηγουμένως.</w:t>
      </w:r>
    </w:p>
    <w:p w14:paraId="6B86BD56" w14:textId="77777777" w:rsidR="00CA44E2" w:rsidRDefault="009A1593">
      <w:pPr>
        <w:spacing w:after="0" w:line="600" w:lineRule="auto"/>
        <w:ind w:firstLine="720"/>
        <w:jc w:val="both"/>
        <w:rPr>
          <w:rFonts w:eastAsia="Times New Roman"/>
          <w:szCs w:val="24"/>
        </w:rPr>
      </w:pPr>
      <w:r>
        <w:rPr>
          <w:rFonts w:eastAsia="Times New Roman"/>
          <w:szCs w:val="24"/>
        </w:rPr>
        <w:t xml:space="preserve">Η εισηγητική έκθεση διατυπώνει την άποψη ότι το </w:t>
      </w:r>
      <w:r>
        <w:rPr>
          <w:rFonts w:eastAsia="Times New Roman"/>
          <w:szCs w:val="24"/>
        </w:rPr>
        <w:t>Π</w:t>
      </w:r>
      <w:r>
        <w:rPr>
          <w:rFonts w:eastAsia="Times New Roman"/>
          <w:szCs w:val="24"/>
        </w:rPr>
        <w:t xml:space="preserve">τωχευτικό </w:t>
      </w:r>
      <w:r>
        <w:rPr>
          <w:rFonts w:eastAsia="Times New Roman"/>
          <w:szCs w:val="24"/>
        </w:rPr>
        <w:t>Δ</w:t>
      </w:r>
      <w:r>
        <w:rPr>
          <w:rFonts w:eastAsia="Times New Roman"/>
          <w:szCs w:val="24"/>
        </w:rPr>
        <w:t xml:space="preserve">ίκαιο μπορεί να βοηθήσει ως θεσμικό ανάχωμα στην προστασία των αδύναμων και στην αποκατάσταση της κοινωνικής ειρήνης. </w:t>
      </w:r>
    </w:p>
    <w:p w14:paraId="6B86BD57" w14:textId="77777777" w:rsidR="00CA44E2" w:rsidRDefault="009A1593">
      <w:pPr>
        <w:spacing w:after="0" w:line="600" w:lineRule="auto"/>
        <w:ind w:firstLine="720"/>
        <w:jc w:val="both"/>
        <w:rPr>
          <w:rFonts w:eastAsia="Times New Roman"/>
          <w:szCs w:val="24"/>
        </w:rPr>
      </w:pPr>
      <w:r>
        <w:rPr>
          <w:rFonts w:eastAsia="Times New Roman"/>
          <w:szCs w:val="24"/>
        </w:rPr>
        <w:t>Εμείς, κυρίες και κύριοι Βουλευτές, δεν έχουμε κα</w:t>
      </w:r>
      <w:r>
        <w:rPr>
          <w:rFonts w:eastAsia="Times New Roman"/>
          <w:szCs w:val="24"/>
        </w:rPr>
        <w:t>μ</w:t>
      </w:r>
      <w:r>
        <w:rPr>
          <w:rFonts w:eastAsia="Times New Roman"/>
          <w:szCs w:val="24"/>
        </w:rPr>
        <w:t xml:space="preserve">μία αυταπάτη για τον ρόλο του </w:t>
      </w:r>
      <w:r>
        <w:rPr>
          <w:rFonts w:eastAsia="Times New Roman"/>
          <w:szCs w:val="24"/>
        </w:rPr>
        <w:t>π</w:t>
      </w:r>
      <w:r>
        <w:rPr>
          <w:rFonts w:eastAsia="Times New Roman"/>
          <w:szCs w:val="24"/>
        </w:rPr>
        <w:t xml:space="preserve">τωχευτικού </w:t>
      </w:r>
      <w:r>
        <w:rPr>
          <w:rFonts w:eastAsia="Times New Roman"/>
          <w:szCs w:val="24"/>
        </w:rPr>
        <w:t>δ</w:t>
      </w:r>
      <w:r>
        <w:rPr>
          <w:rFonts w:eastAsia="Times New Roman"/>
          <w:szCs w:val="24"/>
        </w:rPr>
        <w:t>ικαίου στην καπιταλιστική οικονομία και μάλι</w:t>
      </w:r>
      <w:r>
        <w:rPr>
          <w:rFonts w:eastAsia="Times New Roman"/>
          <w:szCs w:val="24"/>
        </w:rPr>
        <w:t>στα σε μία περίοδο καπιταλιστικής οικονομικής κρίσης, όπως αυτή που περνάμε τα τελευταία χρόνια στη χώρα μας.</w:t>
      </w:r>
    </w:p>
    <w:p w14:paraId="6B86BD58" w14:textId="77777777" w:rsidR="00CA44E2" w:rsidRDefault="009A1593">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Π</w:t>
      </w:r>
      <w:r>
        <w:rPr>
          <w:rFonts w:eastAsia="Times New Roman"/>
          <w:szCs w:val="24"/>
        </w:rPr>
        <w:t xml:space="preserve">τωχευτικό </w:t>
      </w:r>
      <w:r>
        <w:rPr>
          <w:rFonts w:eastAsia="Times New Roman"/>
          <w:szCs w:val="24"/>
        </w:rPr>
        <w:t>Δ</w:t>
      </w:r>
      <w:r>
        <w:rPr>
          <w:rFonts w:eastAsia="Times New Roman"/>
          <w:szCs w:val="24"/>
        </w:rPr>
        <w:t>ίκαιο ρυθμίζει τα των συνεπειών από την καταστροφή, την απαξίωση τμήματος του κεφαλαίου και, βέβαια, τις ρυθμίζει και πάλι υπέρ του</w:t>
      </w:r>
      <w:r>
        <w:rPr>
          <w:rFonts w:eastAsia="Times New Roman"/>
          <w:szCs w:val="24"/>
        </w:rPr>
        <w:t xml:space="preserve"> κεφαλαίου και αυτών βεβαίως που κατέχουν τα κεφάλαια. </w:t>
      </w:r>
    </w:p>
    <w:p w14:paraId="6B86BD59"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Ταυτόχρονα, το </w:t>
      </w:r>
      <w:r>
        <w:rPr>
          <w:rFonts w:eastAsia="Times New Roman"/>
          <w:szCs w:val="24"/>
        </w:rPr>
        <w:t>Π</w:t>
      </w:r>
      <w:r>
        <w:rPr>
          <w:rFonts w:eastAsia="Times New Roman"/>
          <w:szCs w:val="24"/>
        </w:rPr>
        <w:t xml:space="preserve">τωχευτικό </w:t>
      </w:r>
      <w:r>
        <w:rPr>
          <w:rFonts w:eastAsia="Times New Roman"/>
          <w:szCs w:val="24"/>
        </w:rPr>
        <w:t>Δ</w:t>
      </w:r>
      <w:r>
        <w:rPr>
          <w:rFonts w:eastAsia="Times New Roman"/>
          <w:szCs w:val="24"/>
        </w:rPr>
        <w:t>ίκαιο προσπαθεί να βοηθήσει στη συσσώρευση, τη συγκέντρωση του κεφαλαίου, ενώ, ανάλογα με τους συσχετισμούς των ταξικών και πολιτικών δυνάμεων, προσπαθεί να πάρει πίσω κατακ</w:t>
      </w:r>
      <w:r>
        <w:rPr>
          <w:rFonts w:eastAsia="Times New Roman"/>
          <w:szCs w:val="24"/>
        </w:rPr>
        <w:t>τήσεις, όπως, για παράδειγμα, την προνομιακή ικανοποίηση των εργαζόμενων σε πτωχευμένη επιχείρηση, που κατά καιρούς κατέκτησε με αγώνες η ίδια η εργατική τάξη.</w:t>
      </w:r>
    </w:p>
    <w:p w14:paraId="6B86BD5A" w14:textId="77777777" w:rsidR="00CA44E2" w:rsidRDefault="009A1593">
      <w:pPr>
        <w:spacing w:after="0" w:line="600" w:lineRule="auto"/>
        <w:ind w:firstLine="720"/>
        <w:jc w:val="both"/>
        <w:rPr>
          <w:rFonts w:eastAsia="Times New Roman"/>
          <w:szCs w:val="24"/>
        </w:rPr>
      </w:pPr>
      <w:r>
        <w:rPr>
          <w:rFonts w:eastAsia="Times New Roman"/>
          <w:szCs w:val="24"/>
        </w:rPr>
        <w:t xml:space="preserve">Άλλωστε, εσείς οι ίδιοι στην αιτιολογική έκθεση ομολογείτε πως ο ρόλος του </w:t>
      </w:r>
      <w:r>
        <w:rPr>
          <w:rFonts w:eastAsia="Times New Roman"/>
          <w:szCs w:val="24"/>
        </w:rPr>
        <w:t>π</w:t>
      </w:r>
      <w:r>
        <w:rPr>
          <w:rFonts w:eastAsia="Times New Roman"/>
          <w:szCs w:val="24"/>
        </w:rPr>
        <w:t xml:space="preserve">τωχευτικού </w:t>
      </w:r>
      <w:r>
        <w:rPr>
          <w:rFonts w:eastAsia="Times New Roman"/>
          <w:szCs w:val="24"/>
        </w:rPr>
        <w:t>δ</w:t>
      </w:r>
      <w:r>
        <w:rPr>
          <w:rFonts w:eastAsia="Times New Roman"/>
          <w:szCs w:val="24"/>
        </w:rPr>
        <w:t>ικαίου ε</w:t>
      </w:r>
      <w:r>
        <w:rPr>
          <w:rFonts w:eastAsia="Times New Roman"/>
          <w:szCs w:val="24"/>
        </w:rPr>
        <w:t xml:space="preserve">ίναι καθοριστικός για τη λειτουργία της οικονομίας. Ποιας οικονομίας δηλαδή; Αυτής της κεφαλαιοκρατικής οικονομίας. Είναι, δηλαδή, καθοριστικός παράγοντας για την εξασφάλιση των συμφερόντων του κεφαλαίου. </w:t>
      </w:r>
    </w:p>
    <w:p w14:paraId="6B86BD5B" w14:textId="77777777" w:rsidR="00CA44E2" w:rsidRDefault="009A1593">
      <w:pPr>
        <w:spacing w:after="0" w:line="600" w:lineRule="auto"/>
        <w:ind w:firstLine="720"/>
        <w:jc w:val="both"/>
        <w:rPr>
          <w:rFonts w:eastAsia="Times New Roman"/>
          <w:szCs w:val="24"/>
        </w:rPr>
      </w:pPr>
      <w:r>
        <w:rPr>
          <w:rFonts w:eastAsia="Times New Roman"/>
          <w:szCs w:val="24"/>
        </w:rPr>
        <w:t>Παίρνοντας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την καπιταλιστική οικονομική κ</w:t>
      </w:r>
      <w:r>
        <w:rPr>
          <w:rFonts w:eastAsia="Times New Roman"/>
          <w:szCs w:val="24"/>
        </w:rPr>
        <w:t xml:space="preserve">ρίση, την ανάγκη οικονομικής αναδιάρθρωσης των επιχειρήσεων που επλήγησαν από αυτήν και με όπλο το </w:t>
      </w:r>
      <w:r>
        <w:rPr>
          <w:rFonts w:eastAsia="Times New Roman"/>
          <w:szCs w:val="24"/>
        </w:rPr>
        <w:t>Π</w:t>
      </w:r>
      <w:r>
        <w:rPr>
          <w:rFonts w:eastAsia="Times New Roman"/>
          <w:szCs w:val="24"/>
        </w:rPr>
        <w:t xml:space="preserve">τωχευτικό </w:t>
      </w:r>
      <w:r>
        <w:rPr>
          <w:rFonts w:eastAsia="Times New Roman"/>
          <w:szCs w:val="24"/>
        </w:rPr>
        <w:t>Δ</w:t>
      </w:r>
      <w:r>
        <w:rPr>
          <w:rFonts w:eastAsia="Times New Roman"/>
          <w:szCs w:val="24"/>
        </w:rPr>
        <w:t xml:space="preserve">ίκαιο, προσπαθείτε να ρυθμίσετε ζητήματα στη λειτουργία και τη δομή της αγοράς, να δοθεί βοήθεια, ώστε να </w:t>
      </w:r>
      <w:r>
        <w:rPr>
          <w:rFonts w:eastAsia="Times New Roman"/>
          <w:szCs w:val="24"/>
        </w:rPr>
        <w:lastRenderedPageBreak/>
        <w:t>έχει δεύτερη ευκαιρία ο έντιμος επιχειρ</w:t>
      </w:r>
      <w:r>
        <w:rPr>
          <w:rFonts w:eastAsia="Times New Roman"/>
          <w:szCs w:val="24"/>
        </w:rPr>
        <w:t xml:space="preserve">ηματίας, που όμως, παρά την εντιμότητά του, ατύχησε. Γι’ αυτό εισάγεται ο θεσμός της απαλλαγής σε μια προσπάθεια να αποενοχοποιηθεί </w:t>
      </w:r>
      <w:proofErr w:type="spellStart"/>
      <w:r>
        <w:rPr>
          <w:rFonts w:eastAsia="Times New Roman"/>
          <w:szCs w:val="24"/>
        </w:rPr>
        <w:t>κοινωνικοηθικά</w:t>
      </w:r>
      <w:proofErr w:type="spellEnd"/>
      <w:r>
        <w:rPr>
          <w:rFonts w:eastAsia="Times New Roman"/>
          <w:szCs w:val="24"/>
        </w:rPr>
        <w:t xml:space="preserve"> η πτώχευση, για να μπορεί να είναι δυνατή η δεύτερη ευκαιρία σε οφειλέτες που πτώχευσαν.</w:t>
      </w:r>
    </w:p>
    <w:p w14:paraId="6B86BD5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 αυτό απαλλάσσετε</w:t>
      </w:r>
      <w:r>
        <w:rPr>
          <w:rFonts w:eastAsia="Times New Roman" w:cs="Times New Roman"/>
          <w:szCs w:val="24"/>
        </w:rPr>
        <w:t xml:space="preserve"> πλήρως τον οφειλέτη, μετά από δύο χρόνια, από το υπόλοιπο των απαιτήσεων των πιστωτών που δεν ικανοποιήθηκαν από την πτωχευτική περιουσία.</w:t>
      </w:r>
    </w:p>
    <w:p w14:paraId="6B86BD5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Κάνετε πιο ευέλικτη και άρα πιο αποτελεσματική τη διαδικασία πτώχευσης, ώστε πιο εύκολα και πιο γρήγορα, χωρίς να χά</w:t>
      </w:r>
      <w:r>
        <w:rPr>
          <w:rFonts w:eastAsia="Times New Roman" w:cs="Times New Roman"/>
          <w:szCs w:val="24"/>
        </w:rPr>
        <w:t>νεται χρόνος, να μπαίνουν σε εφαρμογή οι μηχανισμοί που θα διασώσουν τους κεφαλαιοκράτες και τις επιχειρήσεις τους -όσες από αυτές, βεβαίως, κριθούν βιώσιμες- ή να αλλάξουν χέρια, περνώντας σε άλλους επιχειρηματίες.</w:t>
      </w:r>
    </w:p>
    <w:p w14:paraId="6B86BD5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Βεβαίως, οι αλλαγές που προτείνονται στο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τωχευτικό </w:t>
      </w:r>
      <w:r>
        <w:rPr>
          <w:rFonts w:eastAsia="Times New Roman" w:cs="Times New Roman"/>
          <w:szCs w:val="24"/>
        </w:rPr>
        <w:t>Δ</w:t>
      </w:r>
      <w:r>
        <w:rPr>
          <w:rFonts w:eastAsia="Times New Roman" w:cs="Times New Roman"/>
          <w:szCs w:val="24"/>
        </w:rPr>
        <w:t xml:space="preserve">ίκαιο, θα πρέπει να ιδωθούν στα πλαίσια της γενικότερης πολιτικής ενίσχυσης του κεφαλαίου που ακολουθεί και υλοποιεί και η σημερινή Κυβέρνηση. </w:t>
      </w:r>
    </w:p>
    <w:p w14:paraId="6B86BD5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Κυβέρνηση, τραπεζίτες και επενδυτές, με φόντο τη διαχείριση των κόκκινων δανείων, τις επιχειρηματικ</w:t>
      </w:r>
      <w:r>
        <w:rPr>
          <w:rFonts w:eastAsia="Times New Roman" w:cs="Times New Roman"/>
          <w:szCs w:val="24"/>
        </w:rPr>
        <w:t xml:space="preserve">ές αναδιαρθρώσεις και σε συνδυασμό με τις διαδικασίες για την εκκαθάριση, την πτώχευση ή την εξυγίανση των προβληματικών επιχειρήσεων, κλιμακώνουν την αντιλαϊκή τους επίθεση. </w:t>
      </w:r>
    </w:p>
    <w:p w14:paraId="6B86BD6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Σκοπός σας είναι να βγάλετε από το κάδρο μετόχους και επιχειρήσεις που δεν μπορο</w:t>
      </w:r>
      <w:r>
        <w:rPr>
          <w:rFonts w:eastAsia="Times New Roman" w:cs="Times New Roman"/>
          <w:szCs w:val="24"/>
        </w:rPr>
        <w:t xml:space="preserve">ύν να ακολουθήσουν την κούρσα της ανταγωνιστικότητας, που δεν είναι ανταγωνιστικοί. </w:t>
      </w:r>
    </w:p>
    <w:p w14:paraId="6B86BD6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βέβαια, την προοπτική των επιχειρηματικών αναδιαρθρώσεων, συγχωνεύσεων και εξαγορών έρχονται να υπηρετήσουν και τα επόμενα χτυπήματα στα εργασιακά, όπως οι ομαδικές α</w:t>
      </w:r>
      <w:r>
        <w:rPr>
          <w:rFonts w:eastAsia="Times New Roman" w:cs="Times New Roman"/>
          <w:szCs w:val="24"/>
        </w:rPr>
        <w:t xml:space="preserve">πολύσεις στον νέο συνδικαλιστικό νόμο και άλλα, που βρίσκονται στην προμετωπίδα της δεύτερης αξιολόγησης. </w:t>
      </w:r>
    </w:p>
    <w:p w14:paraId="6B86BD6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Όλα αυτά, δηλαδή, κατά τη γνώμη μας, πάνε πακέτο και λειτουργούν όλα, μα όλα, σε βάρος των εργαζομένων. Στην ουσία τι κάνετε; </w:t>
      </w:r>
    </w:p>
    <w:p w14:paraId="6B86BD6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νομοσχέδιο που συζητάμε σήμερα, κάνετε μια προσπάθεια να συμμορφωθείτε στις κατευθύνσεις και τις συμφωνίες που κάνατε με το κουαρτέτο, δηλαδή να κάνετε πιο αποτελεσματικό τον </w:t>
      </w:r>
      <w:r>
        <w:rPr>
          <w:rFonts w:eastAsia="Times New Roman" w:cs="Times New Roman"/>
          <w:szCs w:val="24"/>
        </w:rPr>
        <w:t>π</w:t>
      </w:r>
      <w:r>
        <w:rPr>
          <w:rFonts w:eastAsia="Times New Roman" w:cs="Times New Roman"/>
          <w:szCs w:val="24"/>
        </w:rPr>
        <w:t xml:space="preserve">τωχευτικό </w:t>
      </w:r>
      <w:r>
        <w:rPr>
          <w:rFonts w:eastAsia="Times New Roman" w:cs="Times New Roman"/>
          <w:szCs w:val="24"/>
        </w:rPr>
        <w:t>κ</w:t>
      </w:r>
      <w:r>
        <w:rPr>
          <w:rFonts w:eastAsia="Times New Roman" w:cs="Times New Roman"/>
          <w:szCs w:val="24"/>
        </w:rPr>
        <w:t>ώδικα, με στόχο να πετύχει καλύτερα τα αποτελέσματα που θέλει τ</w:t>
      </w:r>
      <w:r>
        <w:rPr>
          <w:rFonts w:eastAsia="Times New Roman" w:cs="Times New Roman"/>
          <w:szCs w:val="24"/>
        </w:rPr>
        <w:t>ο κεφάλαιο στις σημερινές συνθήκες.</w:t>
      </w:r>
    </w:p>
    <w:p w14:paraId="6B86BD6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μέτρα επιτάχυνσης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της διοικητικής δίκης, τα παράβολα, τα τέλη κ</w:t>
      </w:r>
      <w:r>
        <w:rPr>
          <w:rFonts w:eastAsia="Times New Roman" w:cs="Times New Roman"/>
          <w:szCs w:val="24"/>
        </w:rPr>
        <w:t>.</w:t>
      </w:r>
      <w:r>
        <w:rPr>
          <w:rFonts w:eastAsia="Times New Roman" w:cs="Times New Roman"/>
          <w:szCs w:val="24"/>
        </w:rPr>
        <w:t>λπ., σκοπός σας είναι ο εξής: Πρώτον, να υλοποιήσετε τον στόχο του μνημονίου, που είναι και στόχος του κεφαλαίου, για επιτά</w:t>
      </w:r>
      <w:r>
        <w:rPr>
          <w:rFonts w:eastAsia="Times New Roman" w:cs="Times New Roman"/>
          <w:szCs w:val="24"/>
        </w:rPr>
        <w:t xml:space="preserve">χυνση της δικαιοσύνης. Δεύτερον, συνολικά διατηρείτε και επιβάλλετε νέα παράβολα, παρά τις αντίθετες διακηρύξεις του ΣΥΡΙΖΑ όσο ήταν στην αντιπολίτευση. </w:t>
      </w:r>
    </w:p>
    <w:p w14:paraId="6B86BD6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Βέβαια, καταργούνται ή μειώνονται μια σειρά από ορισμένα παράβολα ή τέλη, ταυτόχρονα, όμως, επιβάλλοντ</w:t>
      </w:r>
      <w:r>
        <w:rPr>
          <w:rFonts w:eastAsia="Times New Roman" w:cs="Times New Roman"/>
          <w:szCs w:val="24"/>
        </w:rPr>
        <w:t>αι νέα ή και αυξάνονται ήδη υπάρχοντα. Έτσι, συνολικά, με τις διάφορες προσθαφαιρέσεις που γίνο</w:t>
      </w:r>
      <w:r>
        <w:rPr>
          <w:rFonts w:eastAsia="Times New Roman" w:cs="Times New Roman"/>
          <w:szCs w:val="24"/>
        </w:rPr>
        <w:lastRenderedPageBreak/>
        <w:t>νται, η δαπάνη και η επιβάρυνση των εργαζομένων και των λαϊκών στρωμάτων που προσφεύγουν στη δικαιοσύνη, παραμένει η ίδια ή σε μερικές περιπτώσεις και μεγαλύτερη</w:t>
      </w:r>
      <w:r>
        <w:rPr>
          <w:rFonts w:eastAsia="Times New Roman" w:cs="Times New Roman"/>
          <w:szCs w:val="24"/>
        </w:rPr>
        <w:t>.</w:t>
      </w:r>
    </w:p>
    <w:p w14:paraId="6B86BD6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Και τέλος, εισάγετε εσπευσμένα ορισμένα μέτρα που είναι προτεραιότητες για το κεφάλαιο, όπως η εν δυνάμει </w:t>
      </w:r>
      <w:proofErr w:type="spellStart"/>
      <w:r>
        <w:rPr>
          <w:rFonts w:eastAsia="Times New Roman" w:cs="Times New Roman"/>
          <w:szCs w:val="24"/>
        </w:rPr>
        <w:t>διευκολυντική</w:t>
      </w:r>
      <w:proofErr w:type="spellEnd"/>
      <w:r>
        <w:rPr>
          <w:rFonts w:eastAsia="Times New Roman" w:cs="Times New Roman"/>
          <w:szCs w:val="24"/>
        </w:rPr>
        <w:t xml:space="preserve"> για τους μεγαλοεργολάβους ρύθμιση του άρθρου 23.</w:t>
      </w:r>
    </w:p>
    <w:p w14:paraId="6B86BD67" w14:textId="77777777" w:rsidR="00CA44E2" w:rsidRDefault="009A1593">
      <w:pPr>
        <w:spacing w:after="0" w:line="600" w:lineRule="auto"/>
        <w:ind w:firstLine="720"/>
        <w:jc w:val="both"/>
        <w:rPr>
          <w:rFonts w:eastAsia="Times New Roman"/>
          <w:bCs/>
        </w:rPr>
      </w:pPr>
      <w:r>
        <w:rPr>
          <w:rFonts w:eastAsia="Times New Roman"/>
          <w:bCs/>
        </w:rPr>
        <w:t>Κυρίες και κύριοι, η νομιμοποίηση αδήλωτων κεφαλαίων αποτελεί, κατά τη γνώμη μας, ξέπ</w:t>
      </w:r>
      <w:r>
        <w:rPr>
          <w:rFonts w:eastAsia="Times New Roman"/>
          <w:bCs/>
        </w:rPr>
        <w:t>λυμα χρήματος και με τη βούλα του νόμου. Πρόκειται για ελκυστικές διατάξεις υπέρ του κεφαλαίου που προωθεί το συγκεκριμένο νομοσχέδιο. Το ποιο είναι το περιεχόμενο αυτών των ελκυστικών διατάξεων που έφερε η Συγκυβέρνηση για την ενίσχυση του κεφαλαίου, γίνε</w:t>
      </w:r>
      <w:r>
        <w:rPr>
          <w:rFonts w:eastAsia="Times New Roman"/>
          <w:bCs/>
        </w:rPr>
        <w:t xml:space="preserve">ται κατανοητό και από τις ίδιες τις προβλέψεις του ίδιου του νομοσχεδίου. </w:t>
      </w:r>
    </w:p>
    <w:p w14:paraId="6B86BD68" w14:textId="77777777" w:rsidR="00CA44E2" w:rsidRDefault="009A1593">
      <w:pPr>
        <w:spacing w:after="0" w:line="600" w:lineRule="auto"/>
        <w:ind w:firstLine="720"/>
        <w:jc w:val="both"/>
        <w:rPr>
          <w:rFonts w:eastAsia="Times New Roman"/>
          <w:bCs/>
        </w:rPr>
      </w:pPr>
      <w:r>
        <w:rPr>
          <w:rFonts w:eastAsia="Times New Roman"/>
          <w:bCs/>
        </w:rPr>
        <w:t xml:space="preserve">Δίνει τη δυνατότητα -βλέπε άρθρο 57- υποβολής δήλωσης με μείωση, υπό προϋποθέσεις και κατά περίπτωση, από τις κατά νόμο επιβαρύνσεις </w:t>
      </w:r>
      <w:r>
        <w:rPr>
          <w:rFonts w:eastAsia="Times New Roman"/>
          <w:bCs/>
        </w:rPr>
        <w:lastRenderedPageBreak/>
        <w:t>-δηλαδή πρόσθετους φόρους, τόκους και πρόστιμα- ακόμη και σε αυτούς που τους έχει ήδη κοινοποιηθεί εντολή ελέγχου ή πρόσκλη</w:t>
      </w:r>
      <w:r>
        <w:rPr>
          <w:rFonts w:eastAsia="Times New Roman"/>
          <w:bCs/>
        </w:rPr>
        <w:t>ση παροχής πληροφοριών, αλλά και σε αυτούς που κατά την κατάθεση του παρόντος στη Βουλή, έχει ήδη κοινοποιηθεί προσωρινός διορθωτικός προσδιορισμός φόρου.</w:t>
      </w:r>
    </w:p>
    <w:p w14:paraId="6B86BD69" w14:textId="77777777" w:rsidR="00CA44E2" w:rsidRDefault="009A1593">
      <w:pPr>
        <w:spacing w:after="0" w:line="600" w:lineRule="auto"/>
        <w:ind w:firstLine="720"/>
        <w:jc w:val="both"/>
        <w:rPr>
          <w:rFonts w:eastAsia="Times New Roman"/>
          <w:bCs/>
        </w:rPr>
      </w:pPr>
      <w:r>
        <w:rPr>
          <w:rFonts w:eastAsia="Times New Roman"/>
          <w:bCs/>
        </w:rPr>
        <w:t xml:space="preserve">Για όσους υπαχθούν στη ρύθμιση του παρόντος νόμου, δεν επιβάλλονται τα πρόστιμα του ν.4337/2015 ούτε </w:t>
      </w:r>
      <w:r>
        <w:rPr>
          <w:rFonts w:eastAsia="Times New Roman"/>
          <w:bCs/>
        </w:rPr>
        <w:t>άλλες φορολογικές, διοικητικές ή ποινικές κυρώσεις. Εξαιρούνται, βέβαια, ποσά προερχόμενα από εγκληματικές δραστηριότητες, δηλαδή χρήματα που προέρχονται από εμπόριο ναρκωτικών, όπλων και άλλα. Όμως είναι βέβαιο ότι ακόμα και αν υπάρχουν χρήματα από τέτοιε</w:t>
      </w:r>
      <w:r>
        <w:rPr>
          <w:rFonts w:eastAsia="Times New Roman"/>
          <w:bCs/>
        </w:rPr>
        <w:t xml:space="preserve">ς δραστηριότητες, δεν υπάρχει περίπτωση να δηλωθούν ως τέτοια. </w:t>
      </w:r>
    </w:p>
    <w:p w14:paraId="6B86BD6A" w14:textId="77777777" w:rsidR="00CA44E2" w:rsidRDefault="009A1593">
      <w:pPr>
        <w:spacing w:after="0" w:line="600" w:lineRule="auto"/>
        <w:ind w:firstLine="720"/>
        <w:jc w:val="both"/>
        <w:rPr>
          <w:rFonts w:eastAsia="Times New Roman"/>
          <w:b/>
          <w:bCs/>
        </w:rPr>
      </w:pPr>
      <w:r>
        <w:rPr>
          <w:rFonts w:eastAsia="Times New Roman"/>
          <w:bCs/>
        </w:rPr>
        <w:t>Στην πραγματικότητα, έχουμε να κάνουμε με μια σειρά από διατάξεις χορήγησης φορολογικής αμνηστίας, ακόμη και για αδικήματα όπως ξέ</w:t>
      </w:r>
      <w:r>
        <w:rPr>
          <w:rFonts w:eastAsia="Times New Roman"/>
          <w:bCs/>
        </w:rPr>
        <w:lastRenderedPageBreak/>
        <w:t>πλυμα χρήματος, φοροδιαφυγή, λαθρεμπόριο και άλλα. Πρόκειται γ</w:t>
      </w:r>
      <w:r>
        <w:rPr>
          <w:rFonts w:eastAsia="Times New Roman"/>
          <w:bCs/>
        </w:rPr>
        <w:t xml:space="preserve">ια ευεργετικές διατάξεις σε όφελος της πλουτοκρατίας, οι οποίες θα ισχύουν ακόμη και για υποθέσεις για τις οποίες ήδη διενεργούνται έλεγχοι από τον φοροεισπρακτικό μηχανισμό. </w:t>
      </w:r>
    </w:p>
    <w:p w14:paraId="6B86BD6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το πλαστικό χρήμα, αυτή η πρεμούρα με την καθιέρωση όλων των συναλλαγ</w:t>
      </w:r>
      <w:r>
        <w:rPr>
          <w:rFonts w:eastAsia="Times New Roman" w:cs="Times New Roman"/>
          <w:szCs w:val="24"/>
        </w:rPr>
        <w:t>ών μέσω τραπεζικών καρτών δεν πρόκειται να ωφελήσει σε τίποτα, μα σε τίποτα, τον λαό. Τα λαϊκά στρώματα δεν έχουν να κερδίσουν τίποτα. Η επίκληση της αιτιολογικής έκθεσης πως θα επαναφέρουν την ανάπτυξη, με κοινωνικό πρόσημο μάλιστα, μόνο ως ανέκδοτο μπορε</w:t>
      </w:r>
      <w:r>
        <w:rPr>
          <w:rFonts w:eastAsia="Times New Roman" w:cs="Times New Roman"/>
          <w:szCs w:val="24"/>
        </w:rPr>
        <w:t>ί να εκληφθεί από τα λαϊκά στρώματα και τους εργαζόμενους.</w:t>
      </w:r>
    </w:p>
    <w:p w14:paraId="6B86BD6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Υποστηρίζετε πως η πάταξη της φοροδιαφυγής, του λαθρεμπορίου και της διαφθοράς είναι πρώτος στόχος σας και πως κάνετε γι’ αυτόν τον λόγο έναν διαρκή αγώνα. Αυτή η υπόθεση για μία ακόμα φορά αναδεικ</w:t>
      </w:r>
      <w:r>
        <w:rPr>
          <w:rFonts w:eastAsia="Times New Roman" w:cs="Times New Roman"/>
          <w:szCs w:val="24"/>
        </w:rPr>
        <w:t xml:space="preserve">νύεται σε κυνήγι μαγισσών. Στοχεύει στη μικρή φοροδιαφυγή των αυτοαπασχολούμενων, αφήνοντας άθικτο το πλαίσιο λειτουργίας και δράσης του </w:t>
      </w:r>
      <w:r>
        <w:rPr>
          <w:rFonts w:eastAsia="Times New Roman" w:cs="Times New Roman"/>
          <w:szCs w:val="24"/>
        </w:rPr>
        <w:lastRenderedPageBreak/>
        <w:t>μεγάλου κεφαλαίου. Όλη η φαγούρα για το πλαστικό χρήμα επιτρέπει την ακριβή καταγραφή των συναλλαγών που έχουν οι αυτοα</w:t>
      </w:r>
      <w:r>
        <w:rPr>
          <w:rFonts w:eastAsia="Times New Roman" w:cs="Times New Roman"/>
          <w:szCs w:val="24"/>
        </w:rPr>
        <w:t xml:space="preserve">πασχολούμενοι και στοχεύει στη δραστική περικοπή των δυνατοτήτων </w:t>
      </w:r>
      <w:proofErr w:type="spellStart"/>
      <w:r>
        <w:rPr>
          <w:rFonts w:eastAsia="Times New Roman" w:cs="Times New Roman"/>
          <w:szCs w:val="24"/>
        </w:rPr>
        <w:t>φοροαποφυγής</w:t>
      </w:r>
      <w:proofErr w:type="spellEnd"/>
      <w:r>
        <w:rPr>
          <w:rFonts w:eastAsia="Times New Roman" w:cs="Times New Roman"/>
          <w:szCs w:val="24"/>
        </w:rPr>
        <w:t xml:space="preserve"> που διαθέτουν μέχρι σήμερα.</w:t>
      </w:r>
    </w:p>
    <w:p w14:paraId="6B86BD6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Όμως ως έναν βαθμό</w:t>
      </w:r>
      <w:r>
        <w:rPr>
          <w:rFonts w:eastAsia="Times New Roman" w:cs="Times New Roman"/>
          <w:szCs w:val="24"/>
        </w:rPr>
        <w:t>,</w:t>
      </w:r>
      <w:r>
        <w:rPr>
          <w:rFonts w:eastAsia="Times New Roman" w:cs="Times New Roman"/>
          <w:szCs w:val="24"/>
        </w:rPr>
        <w:t xml:space="preserve"> η φοροδιαφυγή των αυτοαπασχολούμενων αποτέλεσε ιστορικά μέθοδο</w:t>
      </w:r>
      <w:r>
        <w:rPr>
          <w:rFonts w:eastAsia="Times New Roman" w:cs="Times New Roman"/>
          <w:szCs w:val="24"/>
        </w:rPr>
        <w:t>,</w:t>
      </w:r>
      <w:r>
        <w:rPr>
          <w:rFonts w:eastAsia="Times New Roman" w:cs="Times New Roman"/>
          <w:szCs w:val="24"/>
        </w:rPr>
        <w:t xml:space="preserve"> στην οποία κατέφευγαν προκειμένου να μπορούν να ανταγωνιστούν τις </w:t>
      </w:r>
      <w:r>
        <w:rPr>
          <w:rFonts w:eastAsia="Times New Roman" w:cs="Times New Roman"/>
          <w:szCs w:val="24"/>
        </w:rPr>
        <w:t xml:space="preserve">μεγαλύτερες επιχειρήσεις που έχουν, βεβαίως, πολλές δυνατότητες νόμιμης </w:t>
      </w:r>
      <w:proofErr w:type="spellStart"/>
      <w:r>
        <w:rPr>
          <w:rFonts w:eastAsia="Times New Roman" w:cs="Times New Roman"/>
          <w:szCs w:val="24"/>
        </w:rPr>
        <w:t>φοροαποφυγής</w:t>
      </w:r>
      <w:proofErr w:type="spellEnd"/>
      <w:r>
        <w:rPr>
          <w:rFonts w:eastAsia="Times New Roman" w:cs="Times New Roman"/>
          <w:szCs w:val="24"/>
        </w:rPr>
        <w:t>. Η πίεση για εξάλειψη της φοροδιαφυγής στους αυτοαπασχολούμενους ουσιαστικά αλλάζει τους όρους του παιχνιδιού σε βάρος τους. Βοηθά, δηλαδή, στην εξαφάνισή τους και στην εν</w:t>
      </w:r>
      <w:r>
        <w:rPr>
          <w:rFonts w:eastAsia="Times New Roman" w:cs="Times New Roman"/>
          <w:szCs w:val="24"/>
        </w:rPr>
        <w:t xml:space="preserve">ίσχυση των μεγάλων επιχειρηματικών ομίλων, που αυτοί βεβαίως φοροδιαφεύγουν νόμιμα με χίλιους τρόπους μέσω των φοροαπαλλαγών που κι εσείς έχετε καθιερώσει. Να μη σας θυμίσω τις φοροαπαλλαγές του εφοπλιστικού κεφαλαίου των διάφορων αναπτυξιακών νόμων, </w:t>
      </w:r>
      <w:r>
        <w:rPr>
          <w:rFonts w:eastAsia="Times New Roman" w:cs="Times New Roman"/>
          <w:szCs w:val="24"/>
        </w:rPr>
        <w:lastRenderedPageBreak/>
        <w:t xml:space="preserve">αλλά </w:t>
      </w:r>
      <w:r>
        <w:rPr>
          <w:rFonts w:eastAsia="Times New Roman" w:cs="Times New Roman"/>
          <w:szCs w:val="24"/>
        </w:rPr>
        <w:t xml:space="preserve">και άλλων πρακτικών που χρησιμοποιούν οι μεγάλοι επιχειρηματικοί όμιλοι, γιατί αυτές τις πρακτικές τις γνωρίζετε όλοι σας πολύ καλά. </w:t>
      </w:r>
    </w:p>
    <w:p w14:paraId="6B86BD6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Επομένως, σκοπό έχετε να πιάσετε τον </w:t>
      </w:r>
      <w:proofErr w:type="spellStart"/>
      <w:r>
        <w:rPr>
          <w:rFonts w:eastAsia="Times New Roman" w:cs="Times New Roman"/>
          <w:szCs w:val="24"/>
        </w:rPr>
        <w:t>μικρομαγαζάτορα</w:t>
      </w:r>
      <w:proofErr w:type="spellEnd"/>
      <w:r>
        <w:rPr>
          <w:rFonts w:eastAsia="Times New Roman" w:cs="Times New Roman"/>
          <w:szCs w:val="24"/>
        </w:rPr>
        <w:t xml:space="preserve"> της γειτονιάς, τον αυτοαπασχολούμενο, τον ταβερνιάρη. Αυτούς έχετε βά</w:t>
      </w:r>
      <w:r>
        <w:rPr>
          <w:rFonts w:eastAsia="Times New Roman" w:cs="Times New Roman"/>
          <w:szCs w:val="24"/>
        </w:rPr>
        <w:t xml:space="preserve">λει στόχο. </w:t>
      </w:r>
    </w:p>
    <w:p w14:paraId="6B86BD6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Βεβαίως, έχετε κι άλλους στόχους με την καθιέρωση του πλαστικού χρήματος. Η καθιέρωση της υποχρεωτικής διεκπεραίωσης όλων των συναλλαγών μέσω των τραπεζών σημαίνει ότι όλο το χρήμα θα συγκεντρώνεται στις τράπεζες, οι οποίες θα το διαχειρίζονται</w:t>
      </w:r>
      <w:r>
        <w:rPr>
          <w:rFonts w:eastAsia="Times New Roman" w:cs="Times New Roman"/>
          <w:szCs w:val="24"/>
        </w:rPr>
        <w:t xml:space="preserve"> προς όφελός τους κερδοσκοπώντας, αλλά και σε όφελος γενικότερα του μεγάλου κεφαλαίου, αξιοποιώντας αυτό το χρήμα για δάνεια προς τους κεφαλαιοκράτες, δηλαδή να κάνουν επενδύσεις και να φέρουν την πολυπόθητη ανάπτυξη. Μόνο που απ’ αυτήν την ανάπτυξη οι εργ</w:t>
      </w:r>
      <w:r>
        <w:rPr>
          <w:rFonts w:eastAsia="Times New Roman" w:cs="Times New Roman"/>
          <w:szCs w:val="24"/>
        </w:rPr>
        <w:t>αζόμενοι και τα λαϊκά στρώματα, οι αυτοαπασχολούμενοι και οι αγρότες δεν έχουν τίποτα, μα τίποτα, να κερδίσουν.</w:t>
      </w:r>
    </w:p>
    <w:p w14:paraId="6B86BD7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Μας λέτε πως θα πιάσετε τη φοροδιαφυγή και με αυτά τα χρήματα θα ασκήσετε καλύτερη κοινωνική πολιτική. Κατ’ αρχ</w:t>
      </w:r>
      <w:r>
        <w:rPr>
          <w:rFonts w:eastAsia="Times New Roman" w:cs="Times New Roman"/>
          <w:szCs w:val="24"/>
        </w:rPr>
        <w:t>άς</w:t>
      </w:r>
      <w:r>
        <w:rPr>
          <w:rFonts w:eastAsia="Times New Roman" w:cs="Times New Roman"/>
          <w:szCs w:val="24"/>
        </w:rPr>
        <w:t>, αν θέλατε να κάνετε κοινωνική</w:t>
      </w:r>
      <w:r>
        <w:rPr>
          <w:rFonts w:eastAsia="Times New Roman" w:cs="Times New Roman"/>
          <w:szCs w:val="24"/>
        </w:rPr>
        <w:t xml:space="preserve"> πολιτική, θα είχατε φορολογήσει το μεγάλο κεφάλαιο. Τέτοιον σκοπό ούτε είχατε ούτε έχετε. Αυτό φοροδιαφεύγει νόμιμα και του ετοιμάζετε εσείς και νέα προνόμια για να κάνει επενδύσεις. Άλλωστε, δύο χρόνια τώρα η πρακτική και της Κυβέρνησής σας δείχνει πως τ</w:t>
      </w:r>
      <w:r>
        <w:rPr>
          <w:rFonts w:eastAsia="Times New Roman" w:cs="Times New Roman"/>
          <w:szCs w:val="24"/>
        </w:rPr>
        <w:t>α έσοδα του κράτους πηγαίνουν για αποπληρωμή δανείων, για επιδοτήσεις στο κεφάλαιο και για καπιταλιστικές επενδύσεις. Για το ξεκάρφωμα ρίχνετε και λίγα ψίχουλα σ’ αυτούς που ζουν στην ακραία φτώχεια.</w:t>
      </w:r>
    </w:p>
    <w:p w14:paraId="6B86BD7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χρήση του πλαστικού χρήματος στις συναλλαγές με πρόσχη</w:t>
      </w:r>
      <w:r>
        <w:rPr>
          <w:rFonts w:eastAsia="Times New Roman" w:cs="Times New Roman"/>
          <w:szCs w:val="24"/>
        </w:rPr>
        <w:t>μα την πάταξη της φοροδιαφυγής, έρχεται να διογκώσει ακόμα περισσότερο τα χαράτσια στα εισοδήματα μισθωτών και συνταξιούχων και άλλων κατηγοριών του λαϊκού πληθυσμού, αφού εισάγεται ρύθμιση με την οποία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όλοι οι φορολογούμενοι θα πρέπει να δαπα</w:t>
      </w:r>
      <w:r>
        <w:rPr>
          <w:rFonts w:eastAsia="Times New Roman" w:cs="Times New Roman"/>
          <w:szCs w:val="24"/>
        </w:rPr>
        <w:t xml:space="preserve">νούν τουλάχιστον 10% ή 20% ή 30% του εισοδήματός τους, ανάλογα με το ύψος του εισοδήματός </w:t>
      </w:r>
      <w:r>
        <w:rPr>
          <w:rFonts w:eastAsia="Times New Roman" w:cs="Times New Roman"/>
          <w:szCs w:val="24"/>
        </w:rPr>
        <w:lastRenderedPageBreak/>
        <w:t>τους, για να έχουν το αφορολόγητο. Αν δεν το καλύψουν αυτό το ποσό, τότε ο φόρος προσαυξάνεται ανάλογα με το υπολειπόμενο ύψος των απαιτούμενων αποδείξεων. Ουσιαστικά</w:t>
      </w:r>
      <w:r>
        <w:rPr>
          <w:rFonts w:eastAsia="Times New Roman" w:cs="Times New Roman"/>
          <w:szCs w:val="24"/>
        </w:rPr>
        <w:t>, δηλαδή, εδώ πρόκειται για μία περαιτέρω τεχνητή συμπίεση του ήδη κουτσουρεμένου αφορολόγητου ορίου.</w:t>
      </w:r>
    </w:p>
    <w:p w14:paraId="6B86BD7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Τέλος, μεγάλη συζήτηση έγινε στην </w:t>
      </w:r>
      <w:r>
        <w:rPr>
          <w:rFonts w:eastAsia="Times New Roman" w:cs="Times New Roman"/>
          <w:szCs w:val="24"/>
        </w:rPr>
        <w:t>ε</w:t>
      </w:r>
      <w:r>
        <w:rPr>
          <w:rFonts w:eastAsia="Times New Roman" w:cs="Times New Roman"/>
          <w:szCs w:val="24"/>
        </w:rPr>
        <w:t xml:space="preserve">πιτροπή για το άρθρο 52. Θα αναφερθώ στα άλλα άρθρα τη Δευτέρα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w:t>
      </w:r>
    </w:p>
    <w:p w14:paraId="6B86BD7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Επειδή, όμως, κύριε Υπουργέ,</w:t>
      </w:r>
      <w:r>
        <w:rPr>
          <w:rFonts w:eastAsia="Times New Roman" w:cs="Times New Roman"/>
          <w:szCs w:val="24"/>
        </w:rPr>
        <w:t xml:space="preserve"> αυτό το άρθρο έχει μεγάλη σημασία, θα ήθελα να πω ορισμένα πράγματα για να τα λάβετε υπ’ </w:t>
      </w:r>
      <w:proofErr w:type="spellStart"/>
      <w:r>
        <w:rPr>
          <w:rFonts w:eastAsia="Times New Roman" w:cs="Times New Roman"/>
          <w:szCs w:val="24"/>
        </w:rPr>
        <w:t>όψιν</w:t>
      </w:r>
      <w:proofErr w:type="spellEnd"/>
      <w:r>
        <w:rPr>
          <w:rFonts w:eastAsia="Times New Roman" w:cs="Times New Roman"/>
          <w:szCs w:val="24"/>
        </w:rPr>
        <w:t xml:space="preserve"> σας. Το άρθρο αφορά τις αρχαιρεσίες των σωματείων και την αντικατάσταση των δικαστών από δικηγόρους. Για μας, το κύριο δεν είναι αν θα είναι δικαστές ή δικηγόροι</w:t>
      </w:r>
      <w:r>
        <w:rPr>
          <w:rFonts w:eastAsia="Times New Roman" w:cs="Times New Roman"/>
          <w:szCs w:val="24"/>
        </w:rPr>
        <w:t>. Είναι υποκριτικό, μάλιστα, να υποστηρίζετε πως το κάνετε για να αντιμετωπίσετε έστω εν μέρει την αναδουλειά των δικηγόρων. Αν θέλατε να αντιμετωπίσετε αυτό το πρόβλημα, δεν θα τους βάζατε δυσθε</w:t>
      </w:r>
      <w:r>
        <w:rPr>
          <w:rFonts w:eastAsia="Times New Roman" w:cs="Times New Roman"/>
          <w:szCs w:val="24"/>
        </w:rPr>
        <w:lastRenderedPageBreak/>
        <w:t>ώρητους φόρους και εισφορές. Θα ακολουθούσατε συνολικά άλλη π</w:t>
      </w:r>
      <w:r>
        <w:rPr>
          <w:rFonts w:eastAsia="Times New Roman" w:cs="Times New Roman"/>
          <w:szCs w:val="24"/>
        </w:rPr>
        <w:t>ολιτική απέναντί τους και απέναντι στους μικρομεσαίους αυτοαπασχολούμενους επιστήμονες.</w:t>
      </w:r>
    </w:p>
    <w:p w14:paraId="6B86BD7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Για εμάς το κύριο είναι να διασφαλιστούν αδιάβλητες διαδικασίες στις αρχαιρεσίες των σωματείων. Η πείρα έχει δείξει μέχρι τώρα πως όλο το προηγούμενο διάστημα, χρόνια τ</w:t>
      </w:r>
      <w:r>
        <w:rPr>
          <w:rFonts w:eastAsia="Times New Roman" w:cs="Times New Roman"/>
          <w:szCs w:val="24"/>
        </w:rPr>
        <w:t>ώρα -δεν λέω για τα δύο τελευταία χρόνια-, δυστυχώς, τέτοια φαινόμενα νοθείας είχαμε και μάλιστα πάρα πολλά.</w:t>
      </w:r>
    </w:p>
    <w:p w14:paraId="6B86BD7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Αυτό, όμως, το ζήτημα δεν αντιμετωπίζεται αν θα έχουμε δικαστές ή δικηγόρους. Το ζήτημα της νοθείας, της αλλοίωσης των αποτελεσμάτων ο μόνος που μπ</w:t>
      </w:r>
      <w:r>
        <w:rPr>
          <w:rFonts w:eastAsia="Times New Roman" w:cs="Times New Roman"/>
          <w:szCs w:val="24"/>
        </w:rPr>
        <w:t>ορεί να το αντιμετωπίσει είναι η ανασύνταξη του ίδιου του εργατικού κινήματος και κανένας άλλος. Βεβαίως, θα μου κάποιος πει κάποιος μέχρι να συμβεί αυτό τι γίνεται κ.λπ</w:t>
      </w:r>
      <w:r>
        <w:rPr>
          <w:rFonts w:eastAsia="Times New Roman" w:cs="Times New Roman"/>
          <w:szCs w:val="24"/>
        </w:rPr>
        <w:t>.</w:t>
      </w:r>
      <w:r>
        <w:rPr>
          <w:rFonts w:eastAsia="Times New Roman" w:cs="Times New Roman"/>
          <w:szCs w:val="24"/>
        </w:rPr>
        <w:t>.</w:t>
      </w:r>
    </w:p>
    <w:p w14:paraId="6B86BD7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86BD7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σημερινή κατάσταση εμάς δεν μας αφήνει αδιάφορους. Θέλουμε και στις σημερινές συνθήκες να υπάρχουν κάποιες ασφαλιστικές δικλίδες, ώστε αυτό να διασφαλίζεται όσο είναι δυνατόν περισσότερο. </w:t>
      </w:r>
    </w:p>
    <w:p w14:paraId="6B86BD7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Κάτι τέτοιο, κύριε Υπουργέ, δεν υπάρχει στο συγκεκριμένο άρθρο. Γ</w:t>
      </w:r>
      <w:r>
        <w:rPr>
          <w:rFonts w:eastAsia="Times New Roman" w:cs="Times New Roman"/>
          <w:szCs w:val="24"/>
        </w:rPr>
        <w:t xml:space="preserve">ια παράδειγμα, ο δικαστικός αντιπρόσωπος θα ορίζεται από τον δικηγορικό σύλλογο της έδρας του σωματείου. Αυτό προβλέπεται. Θα μπορεί δηλαδή να είναι δικηγόρος που ταυτόχρονα είναι και νομικός σύμβουλος των σωματείων; Ποιος μπορεί να αποτρέψει κάτι τέτοιο, </w:t>
      </w:r>
      <w:r>
        <w:rPr>
          <w:rFonts w:eastAsia="Times New Roman" w:cs="Times New Roman"/>
          <w:szCs w:val="24"/>
        </w:rPr>
        <w:t xml:space="preserve">με βάση τη διατύπωση του συγκεκριμένου άρθρου; </w:t>
      </w:r>
    </w:p>
    <w:p w14:paraId="6B86BD7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Πώς θα γίνεται, για παράδειγμα, ο ορισμός του δικηγόρου από τον δικηγορικό σύλλογο; Θα γίνεται με κλήρωση, με σειρά; Εμείς προτείνουμε να γίνεται με κλήρωση. Ποιο θα είναι το ύψος της αμοιβής, για παράδειγμα;</w:t>
      </w:r>
      <w:r>
        <w:rPr>
          <w:rFonts w:eastAsia="Times New Roman" w:cs="Times New Roman"/>
          <w:szCs w:val="24"/>
        </w:rPr>
        <w:t xml:space="preserve"> </w:t>
      </w:r>
    </w:p>
    <w:p w14:paraId="6B86BD7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 πρόβλημα πολλών σωματείων -και νομίζω ότι το ξέρετε- είναι η ύπαρξη οικονομικών ακόμα και για τη λειτουργία τους. Και πάρα πολλά σωματεία δεν έχουν τη δυνατότητα να πληρώνουν 10.000 ευρώ και 15.000 </w:t>
      </w:r>
      <w:r>
        <w:rPr>
          <w:rFonts w:eastAsia="Times New Roman" w:cs="Times New Roman"/>
          <w:szCs w:val="24"/>
        </w:rPr>
        <w:lastRenderedPageBreak/>
        <w:t>ευρώ για να κάνουν εκλογές, ιδιαίτερα μάλιστα στις ση</w:t>
      </w:r>
      <w:r>
        <w:rPr>
          <w:rFonts w:eastAsia="Times New Roman" w:cs="Times New Roman"/>
          <w:szCs w:val="24"/>
        </w:rPr>
        <w:t>μερινές συνθήκες. Γιατί ορισμένα μεγάλα σωματεία κάνουν και δέκα μέρες εκλογές. Τόσα παίρνουν.</w:t>
      </w:r>
    </w:p>
    <w:p w14:paraId="6B86BD7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περιμένετε απαντήσεις. Όταν τοποθετηθεί ο Υπουργός θα σας απαντήσει.</w:t>
      </w:r>
    </w:p>
    <w:p w14:paraId="6B86BD7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Τόσα παίρνουν για δεκαπέντε μέρες ε</w:t>
      </w:r>
      <w:r>
        <w:rPr>
          <w:rFonts w:eastAsia="Times New Roman" w:cs="Times New Roman"/>
          <w:szCs w:val="24"/>
        </w:rPr>
        <w:t>κλογές.</w:t>
      </w:r>
    </w:p>
    <w:p w14:paraId="6B86BD7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παρακαλώ ολοκληρώστε. Ο Υπουργός σας άκουσε και θα απαντήσει στην ομιλία του.</w:t>
      </w:r>
    </w:p>
    <w:p w14:paraId="6B86BD7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Τελειώνω.</w:t>
      </w:r>
    </w:p>
    <w:p w14:paraId="6B86BD7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Τέτοιες ασφαλιστικές δικλείδες δεν μπορεί να αποφασίζονται από τον εκάστοτε Υπουργό με </w:t>
      </w:r>
      <w:r>
        <w:rPr>
          <w:rFonts w:eastAsia="Times New Roman" w:cs="Times New Roman"/>
          <w:szCs w:val="24"/>
        </w:rPr>
        <w:t xml:space="preserve">υπουργική απόφαση. Κατά τη γνώμη μας, θα πρέπει να υπάρχουν μέσα στον νόμο. Άρα πρέπει να γίνουν και τέτοιου είδους τροποποιήσεις. </w:t>
      </w:r>
    </w:p>
    <w:p w14:paraId="6B86BD8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 αυτούς τους λόγους, για το συγκεκριμένο άρθρο εμείς θα ψηφίσουμε «</w:t>
      </w:r>
      <w:r>
        <w:rPr>
          <w:rFonts w:eastAsia="Times New Roman" w:cs="Times New Roman"/>
          <w:szCs w:val="24"/>
        </w:rPr>
        <w:t>π</w:t>
      </w:r>
      <w:r>
        <w:rPr>
          <w:rFonts w:eastAsia="Times New Roman" w:cs="Times New Roman"/>
          <w:szCs w:val="24"/>
        </w:rPr>
        <w:t>αρών». Για όλους τους παραπάνω λόγους επί της αρχής κ</w:t>
      </w:r>
      <w:r>
        <w:rPr>
          <w:rFonts w:eastAsia="Times New Roman" w:cs="Times New Roman"/>
          <w:szCs w:val="24"/>
        </w:rPr>
        <w:t>αταψηφίζουμε το συγκεκριμένο νομοσχέδιο.</w:t>
      </w:r>
    </w:p>
    <w:p w14:paraId="6B86BD81" w14:textId="77777777" w:rsidR="00CA44E2" w:rsidRDefault="009A1593">
      <w:pPr>
        <w:spacing w:after="0" w:line="600" w:lineRule="auto"/>
        <w:ind w:firstLine="720"/>
        <w:jc w:val="both"/>
        <w:rPr>
          <w:rFonts w:eastAsia="Times New Roman"/>
          <w:color w:val="000000"/>
          <w:szCs w:val="24"/>
        </w:rPr>
      </w:pPr>
      <w:r>
        <w:rPr>
          <w:rFonts w:eastAsia="Times New Roman"/>
          <w:color w:val="000000"/>
          <w:szCs w:val="24"/>
        </w:rPr>
        <w:t>Ευχαριστώ, κύριε Πρόεδρε, και για την ανοχή.</w:t>
      </w:r>
    </w:p>
    <w:p w14:paraId="6B86BD82" w14:textId="77777777" w:rsidR="00CA44E2" w:rsidRDefault="009A1593">
      <w:pPr>
        <w:spacing w:after="0" w:line="600" w:lineRule="auto"/>
        <w:ind w:firstLine="720"/>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Θα δώσω τον λόγο για ένα λεπτό περίπου στον κύριο Υπουργό για να αναφέρει νομοθετικές βελτιώσεις και να σας τις καταθέσει για να σας τις διανείμω. </w:t>
      </w:r>
    </w:p>
    <w:p w14:paraId="6B86BD83" w14:textId="77777777" w:rsidR="00CA44E2" w:rsidRDefault="009A1593">
      <w:pPr>
        <w:spacing w:after="0" w:line="600" w:lineRule="auto"/>
        <w:ind w:firstLine="720"/>
        <w:jc w:val="both"/>
        <w:rPr>
          <w:rFonts w:eastAsia="Times New Roman"/>
          <w:color w:val="000000"/>
          <w:szCs w:val="24"/>
        </w:rPr>
      </w:pPr>
      <w:r>
        <w:rPr>
          <w:rFonts w:eastAsia="Times New Roman"/>
          <w:color w:val="000000"/>
          <w:szCs w:val="24"/>
        </w:rPr>
        <w:t>Κύριε Υπουργέ, έχετε τον λόγο.</w:t>
      </w:r>
    </w:p>
    <w:p w14:paraId="6B86BD8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w:t>
      </w:r>
      <w:r>
        <w:rPr>
          <w:rFonts w:eastAsia="Times New Roman" w:cs="Times New Roman"/>
          <w:b/>
          <w:szCs w:val="24"/>
        </w:rPr>
        <w:t xml:space="preserve">ν): </w:t>
      </w:r>
      <w:r>
        <w:rPr>
          <w:rFonts w:eastAsia="Times New Roman"/>
          <w:color w:val="000000"/>
          <w:szCs w:val="24"/>
        </w:rPr>
        <w:t>Ευχαριστώ, κύριε Πρόεδρε.</w:t>
      </w:r>
      <w:r>
        <w:rPr>
          <w:rFonts w:eastAsia="Times New Roman" w:cs="Times New Roman"/>
          <w:szCs w:val="24"/>
        </w:rPr>
        <w:t xml:space="preserve"> </w:t>
      </w:r>
    </w:p>
    <w:p w14:paraId="6B86BD8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Καταθέτουμε μια σειρά από νομοτεχνικές βελτιώσεις που είναι κατά κυριολεξία νομοτεχνικές, δηλαδή είναι διορθώσεις γραμματικές ή διορθώσεις σε αριθμούς που είχαν τεθεί λάθος από παραδρομή. </w:t>
      </w:r>
    </w:p>
    <w:p w14:paraId="6B86BD8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Μόνο μία διάταξη έχει ιδιαίτερη σημα</w:t>
      </w:r>
      <w:r>
        <w:rPr>
          <w:rFonts w:eastAsia="Times New Roman" w:cs="Times New Roman"/>
          <w:szCs w:val="24"/>
        </w:rPr>
        <w:t xml:space="preserve">σία. Επεκτείνουμε τη δυνατότητα μη καταβολής δικαστικού ενσήμου, αυτό που προβλέπεται στον νόμο στις οριστικές αγωγές, και σε εκείνες τις </w:t>
      </w:r>
      <w:proofErr w:type="spellStart"/>
      <w:r>
        <w:rPr>
          <w:rFonts w:eastAsia="Times New Roman" w:cs="Times New Roman"/>
          <w:szCs w:val="24"/>
        </w:rPr>
        <w:t>καταψηφιστικές</w:t>
      </w:r>
      <w:proofErr w:type="spellEnd"/>
      <w:r>
        <w:rPr>
          <w:rFonts w:eastAsia="Times New Roman" w:cs="Times New Roman"/>
          <w:szCs w:val="24"/>
        </w:rPr>
        <w:t xml:space="preserve">, </w:t>
      </w:r>
      <w:r>
        <w:rPr>
          <w:rFonts w:eastAsia="Times New Roman"/>
          <w:szCs w:val="24"/>
        </w:rPr>
        <w:t>οι οποίες</w:t>
      </w:r>
      <w:r>
        <w:rPr>
          <w:rFonts w:eastAsia="Times New Roman" w:cs="Times New Roman"/>
          <w:szCs w:val="24"/>
        </w:rPr>
        <w:t xml:space="preserve"> όμως με δήλωση του συνηγόρου θα μετατραπούν σε αναγνωριστικές, για να μην έχουμε αναβολές κα</w:t>
      </w:r>
      <w:r>
        <w:rPr>
          <w:rFonts w:eastAsia="Times New Roman" w:cs="Times New Roman"/>
          <w:szCs w:val="24"/>
        </w:rPr>
        <w:t>ι καθυστερήσεις στη διάρκεια της δίκης.</w:t>
      </w:r>
    </w:p>
    <w:p w14:paraId="6B86BD8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Πήρα τον λόγο για αυτό που σας ζήτησα, αλλά θέλω να κάνω μια αναφορά για μισό λεπτό σε αυτά που είπε ο κύριος συνάδελφος στο τέλος, που αφορούν τους δικηγόρους.</w:t>
      </w:r>
    </w:p>
    <w:p w14:paraId="6B86BD8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συνάδελφε, θέσατε ένα θέμα οικονομικό. Ό,τι αμοιβ</w:t>
      </w:r>
      <w:r>
        <w:rPr>
          <w:rFonts w:eastAsia="Times New Roman" w:cs="Times New Roman"/>
          <w:szCs w:val="24"/>
        </w:rPr>
        <w:t xml:space="preserve">ές παίρνουν οι δικαστικοί, θα παίρνουν και οι δικηγόροι. Δεν αλλάζει κάτι σε αυτό. </w:t>
      </w:r>
    </w:p>
    <w:p w14:paraId="6B86BD89" w14:textId="77777777" w:rsidR="00CA44E2" w:rsidRDefault="009A1593">
      <w:pPr>
        <w:spacing w:after="0" w:line="600" w:lineRule="auto"/>
        <w:ind w:firstLine="720"/>
        <w:jc w:val="both"/>
        <w:rPr>
          <w:rFonts w:eastAsia="Times New Roman"/>
          <w:color w:val="000000"/>
          <w:szCs w:val="24"/>
        </w:rPr>
      </w:pPr>
      <w:r>
        <w:rPr>
          <w:rFonts w:eastAsia="Times New Roman" w:cs="Times New Roman"/>
          <w:szCs w:val="24"/>
        </w:rPr>
        <w:t>Επομένως, αυτά που μας είπατε σήμερα εδώ είναι μάλλον «φύλλο συκής» για να καταψηφίσετε στην ουσία -γιατί ψηφίζοντας «</w:t>
      </w:r>
      <w:r>
        <w:rPr>
          <w:rFonts w:eastAsia="Times New Roman" w:cs="Times New Roman"/>
          <w:szCs w:val="24"/>
        </w:rPr>
        <w:t>παρών</w:t>
      </w:r>
      <w:r>
        <w:rPr>
          <w:rFonts w:eastAsia="Times New Roman" w:cs="Times New Roman"/>
          <w:szCs w:val="24"/>
        </w:rPr>
        <w:t xml:space="preserve">» στην </w:t>
      </w:r>
      <w:r>
        <w:rPr>
          <w:rFonts w:eastAsia="Times New Roman" w:cs="Times New Roman"/>
          <w:szCs w:val="24"/>
        </w:rPr>
        <w:lastRenderedPageBreak/>
        <w:t>ουσία καταψηφίζετε- μια διάταξη για την οπ</w:t>
      </w:r>
      <w:r>
        <w:rPr>
          <w:rFonts w:eastAsia="Times New Roman" w:cs="Times New Roman"/>
          <w:szCs w:val="24"/>
        </w:rPr>
        <w:t>οία έχει τοποθετηθεί πλέον ο δικηγορικός κόσμος σε πάρα πολύ σύντομο χρονικό διάστημα απολύτως θετικά. Και απορώ με τη σημερινή τοποθέτηση επί του θέματος του Κομμουνιστικού Κόμματος. Απορώ.</w:t>
      </w:r>
      <w:r>
        <w:rPr>
          <w:rFonts w:eastAsia="Times New Roman"/>
          <w:color w:val="000000"/>
          <w:szCs w:val="24"/>
        </w:rPr>
        <w:t xml:space="preserve"> </w:t>
      </w:r>
    </w:p>
    <w:p w14:paraId="6B86BD8A" w14:textId="77777777" w:rsidR="00CA44E2" w:rsidRDefault="009A1593">
      <w:pPr>
        <w:spacing w:after="0"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6B86BD8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Παρακαλώ για τη διανομή των νομοτεχνι</w:t>
      </w:r>
      <w:r>
        <w:rPr>
          <w:rFonts w:eastAsia="Times New Roman" w:cs="Times New Roman"/>
          <w:szCs w:val="24"/>
        </w:rPr>
        <w:t>κών βελτιώσεων.</w:t>
      </w:r>
    </w:p>
    <w:p w14:paraId="6B86BD8C" w14:textId="77777777" w:rsidR="00CA44E2" w:rsidRDefault="009A1593">
      <w:pPr>
        <w:spacing w:after="0" w:line="600" w:lineRule="auto"/>
        <w:ind w:firstLine="720"/>
        <w:jc w:val="both"/>
        <w:rPr>
          <w:rFonts w:eastAsia="Times New Roman"/>
          <w:szCs w:val="24"/>
        </w:rPr>
      </w:pPr>
      <w:r>
        <w:rPr>
          <w:rFonts w:eastAsia="Times New Roman"/>
          <w:szCs w:val="24"/>
        </w:rPr>
        <w:t>(Στο σημείο αυτό ο Υπουργός κ. Σταύρος Κοντονής καταθέτει για τα Πρακτικά τις προαναφερθείσες νομοτεχνικές βελτιώσεις, οι οποίες έχουν ως εξής:</w:t>
      </w:r>
    </w:p>
    <w:p w14:paraId="6B86BD8D" w14:textId="77777777" w:rsidR="00CA44E2" w:rsidRDefault="009A1593">
      <w:pPr>
        <w:spacing w:after="0" w:line="600" w:lineRule="auto"/>
        <w:ind w:firstLine="720"/>
        <w:jc w:val="center"/>
        <w:rPr>
          <w:rFonts w:eastAsia="Times New Roman"/>
          <w:szCs w:val="24"/>
        </w:rPr>
      </w:pPr>
      <w:r>
        <w:rPr>
          <w:rFonts w:eastAsia="Times New Roman"/>
          <w:szCs w:val="24"/>
        </w:rPr>
        <w:t>(Αλλαγή σελίδας)</w:t>
      </w:r>
    </w:p>
    <w:p w14:paraId="6B86BD8E" w14:textId="77777777" w:rsidR="00CA44E2" w:rsidRDefault="009A1593">
      <w:pPr>
        <w:spacing w:after="0" w:line="600" w:lineRule="auto"/>
        <w:ind w:firstLine="720"/>
        <w:jc w:val="center"/>
        <w:rPr>
          <w:rFonts w:eastAsia="Times New Roman"/>
          <w:szCs w:val="24"/>
        </w:rPr>
      </w:pPr>
      <w:r>
        <w:rPr>
          <w:rFonts w:eastAsia="Times New Roman"/>
          <w:szCs w:val="24"/>
        </w:rPr>
        <w:t>(Να καταχωριστεί η σελ. 144)</w:t>
      </w:r>
    </w:p>
    <w:p w14:paraId="6B86BD8F" w14:textId="77777777" w:rsidR="00CA44E2" w:rsidRDefault="009A1593">
      <w:pPr>
        <w:spacing w:after="0" w:line="600" w:lineRule="auto"/>
        <w:ind w:firstLine="720"/>
        <w:jc w:val="center"/>
        <w:rPr>
          <w:rFonts w:eastAsia="Times New Roman"/>
          <w:szCs w:val="24"/>
        </w:rPr>
      </w:pPr>
      <w:r>
        <w:rPr>
          <w:rFonts w:eastAsia="Times New Roman"/>
          <w:szCs w:val="24"/>
        </w:rPr>
        <w:t>(Αλλαγή σελίδας)</w:t>
      </w:r>
    </w:p>
    <w:p w14:paraId="6B86BD9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Μετά τις διευκρινίσεις που ενδεχομένως να δώσετε μέχρι τη Δευτέρα, μπορεί να αλλάξει θέση, αλλά σήμερα είναι συγκεκριμένος ο κ. </w:t>
      </w:r>
      <w:proofErr w:type="spellStart"/>
      <w:r>
        <w:rPr>
          <w:rFonts w:eastAsia="Times New Roman" w:cs="Times New Roman"/>
          <w:szCs w:val="24"/>
        </w:rPr>
        <w:t>Βαρδαλής</w:t>
      </w:r>
      <w:proofErr w:type="spellEnd"/>
      <w:r>
        <w:rPr>
          <w:rFonts w:eastAsia="Times New Roman" w:cs="Times New Roman"/>
          <w:szCs w:val="24"/>
        </w:rPr>
        <w:t>.</w:t>
      </w:r>
    </w:p>
    <w:p w14:paraId="6B86BD9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Ο κ. Καμμένος ζήτησε τηλεφωνικά, επειδή παραβρίσκεται σε εκδήλωση του κόμματός του, να μη διαγραφεί. Δεν τον διαγράφει</w:t>
      </w:r>
      <w:r>
        <w:rPr>
          <w:rFonts w:eastAsia="Times New Roman" w:cs="Times New Roman"/>
          <w:szCs w:val="24"/>
        </w:rPr>
        <w:t xml:space="preserve"> το Προεδρείο. </w:t>
      </w:r>
    </w:p>
    <w:p w14:paraId="6B86BD9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Όμως, να μη χάνουμε χρόνο. </w:t>
      </w:r>
    </w:p>
    <w:p w14:paraId="6B86BD9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Αμυράς</w:t>
      </w:r>
      <w:proofErr w:type="spellEnd"/>
      <w:r>
        <w:rPr>
          <w:rFonts w:eastAsia="Times New Roman" w:cs="Times New Roman"/>
          <w:szCs w:val="24"/>
        </w:rPr>
        <w:t>, ειδικός αγορητής από το Ποτάμι.</w:t>
      </w:r>
    </w:p>
    <w:p w14:paraId="6B86BD9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6B86BD9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και νομίζω αρκετά ουσιαστικά και δημιουργικά τις τελευταίες </w:t>
      </w:r>
      <w:r>
        <w:rPr>
          <w:rFonts w:eastAsia="Times New Roman" w:cs="Times New Roman"/>
          <w:szCs w:val="24"/>
        </w:rPr>
        <w:t xml:space="preserve">ημέρες και στις </w:t>
      </w:r>
      <w:r>
        <w:rPr>
          <w:rFonts w:eastAsia="Times New Roman" w:cs="Times New Roman"/>
          <w:szCs w:val="24"/>
        </w:rPr>
        <w:t xml:space="preserve">επιτροπές </w:t>
      </w:r>
      <w:r>
        <w:rPr>
          <w:rFonts w:eastAsia="Times New Roman" w:cs="Times New Roman"/>
          <w:szCs w:val="24"/>
        </w:rPr>
        <w:t xml:space="preserve">και εδώ στην Ολομέλεια, θέματα που άπτονται κάποιων, θα έλεγα, ζωτικών τμημάτων της λειτουργίας της ελληνικής οικονομίας, όπως, για παράδειγμα, τον </w:t>
      </w:r>
      <w:r>
        <w:rPr>
          <w:rFonts w:eastAsia="Times New Roman" w:cs="Times New Roman"/>
          <w:szCs w:val="24"/>
        </w:rPr>
        <w:t xml:space="preserve">Πτωχευτικό </w:t>
      </w:r>
      <w:r>
        <w:rPr>
          <w:rFonts w:eastAsia="Times New Roman" w:cs="Times New Roman"/>
          <w:szCs w:val="24"/>
        </w:rPr>
        <w:t>Κώδικα και τις αλλαγές του.</w:t>
      </w:r>
    </w:p>
    <w:p w14:paraId="6B86BD9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θα έλεγα ότι υπάρχουν και κάποια πρ</w:t>
      </w:r>
      <w:r>
        <w:rPr>
          <w:rFonts w:eastAsia="Times New Roman" w:cs="Times New Roman"/>
          <w:szCs w:val="24"/>
        </w:rPr>
        <w:t xml:space="preserve">ώτα μικρά βήματα για κάποιες μεταρρυθμίσεις τις οποίες εμείς βλέπουμε ως θετικές και θεωρούμε ότι θα πρέπει να επιταχυνθούν. </w:t>
      </w:r>
    </w:p>
    <w:p w14:paraId="6B86BD9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Βεβαίως, υπάρχει η αμυντική στάση αυτού του σχεδίου νόμου έναντι ανοιχτών μεγάλων ζητημάτων. Και αναφέρομαι στον Πτωχευτικό Κώδικα</w:t>
      </w:r>
      <w:r>
        <w:rPr>
          <w:rFonts w:eastAsia="Times New Roman" w:cs="Times New Roman"/>
          <w:szCs w:val="24"/>
        </w:rPr>
        <w:t xml:space="preserve">, </w:t>
      </w:r>
      <w:r>
        <w:rPr>
          <w:rFonts w:eastAsia="Times New Roman" w:cs="Times New Roman"/>
          <w:szCs w:val="24"/>
        </w:rPr>
        <w:lastRenderedPageBreak/>
        <w:t xml:space="preserve">που βεβαίως </w:t>
      </w:r>
      <w:r>
        <w:rPr>
          <w:rFonts w:eastAsia="Times New Roman" w:cs="Times New Roman"/>
          <w:szCs w:val="24"/>
        </w:rPr>
        <w:t xml:space="preserve">υπάρχει </w:t>
      </w:r>
      <w:r>
        <w:rPr>
          <w:rFonts w:eastAsia="Times New Roman" w:cs="Times New Roman"/>
          <w:szCs w:val="24"/>
        </w:rPr>
        <w:t xml:space="preserve">μια ανανέωση. Όμως, πόσο διαφορετικά θα ήταν τα συναισθήματα και οι τοποθετήσεις μας, αν μιλούσαμε για 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Πτωχευτικού Κώδικα σε μια άλλη εποχή! </w:t>
      </w:r>
    </w:p>
    <w:p w14:paraId="6B86BD9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Τώρα, όμως, δυστυχώς γίνεται πιο επίκαιρο από ποτέ. Γιατί; Ας δούμε λ</w:t>
      </w:r>
      <w:r>
        <w:rPr>
          <w:rFonts w:eastAsia="Times New Roman" w:cs="Times New Roman"/>
          <w:szCs w:val="24"/>
        </w:rPr>
        <w:t xml:space="preserve">ίγο το ζοφερό περιβάλλον μέσα στο οποίο κινούνται οι Έλληνες επιχειρηματίες, οι Έλληνες εργαζόμενοι, αλλά και πολλοί κλάδοι της οικονομίας. </w:t>
      </w:r>
    </w:p>
    <w:p w14:paraId="6B86BD9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Πρώτα απ’ όλα, τα εννεάμηνο του τρέχοντος έτους, δηλαδή από τον Γενάρη μέχρι τον Σεπτέμβρη του 2016, σύμφωνα με τα στοιχεία του Γενικού Εμπορικού Μητρώου, του ΓΕΜΗ, είχαμε είκοσι τέσσερις χιλιάδες τριακόσια τριάντα λουκέτα επιχειρήσεων, ενώ άνοιξαν είκοσι </w:t>
      </w:r>
      <w:r>
        <w:rPr>
          <w:rFonts w:eastAsia="Times New Roman" w:cs="Times New Roman"/>
          <w:szCs w:val="24"/>
        </w:rPr>
        <w:t xml:space="preserve">ένα χιλιάδες εξακόσια πενήντα τέσσερα καταστήματα και επιχειρήσεις. Άρα, στην ουσία μιλάμε για τον οριστικό θάνατο μέσα στους εννιά μήνες το 2016 δύο χιλιάδων εξακοσίων εβδομήντα τεσσάρων επιχειρήσεων. Αυτό είναι πάρα </w:t>
      </w:r>
      <w:r>
        <w:rPr>
          <w:rFonts w:eastAsia="Times New Roman" w:cs="Times New Roman"/>
          <w:szCs w:val="24"/>
        </w:rPr>
        <w:lastRenderedPageBreak/>
        <w:t>πολύ σοβαρό και είναι ένα από τα καμπα</w:t>
      </w:r>
      <w:r>
        <w:rPr>
          <w:rFonts w:eastAsia="Times New Roman" w:cs="Times New Roman"/>
          <w:szCs w:val="24"/>
        </w:rPr>
        <w:t xml:space="preserve">νάκια που χτυπάνε στα αυτιά μας. </w:t>
      </w:r>
    </w:p>
    <w:p w14:paraId="6B86BD9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Ένα δεύτερο καμπανάκι που χτυπάει είναι βεβαίως το ρεκόρ που κατέχει, δυστυχώς, η χώρα μας στην ευρωζώνη όσον αφορά την ανεργία. Είναι η μοναδική χώρα που έχει, σύμφωνα με στοιχεία της </w:t>
      </w:r>
      <w:r>
        <w:rPr>
          <w:rFonts w:eastAsia="Times New Roman" w:cs="Times New Roman"/>
          <w:szCs w:val="24"/>
          <w:lang w:val="en-US"/>
        </w:rPr>
        <w:t>Eurostat</w:t>
      </w:r>
      <w:r>
        <w:rPr>
          <w:rFonts w:eastAsia="Times New Roman" w:cs="Times New Roman"/>
          <w:szCs w:val="24"/>
        </w:rPr>
        <w:t xml:space="preserve">, πάνω από 50,4% ανεργία στους νέους και ο γενικός δείκτης φτάνει στο 24,1%. </w:t>
      </w:r>
    </w:p>
    <w:p w14:paraId="6B86BD9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Μέσα σ’ αυτό το κλίμα ακούσαμε τα στοιχεία που μας ήρθαν μέσω Βερολίνου από την Υπουργό Εργασίας και όλοι βεβαίως ανατριχιάσαμε διαβάζοντας σε αριθμούς ότι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w:t>
      </w:r>
      <w:r>
        <w:rPr>
          <w:rFonts w:eastAsia="Times New Roman" w:cs="Times New Roman"/>
          <w:szCs w:val="24"/>
        </w:rPr>
        <w:t xml:space="preserve">λιάδες εργαζόμενοι αμείβονται με λιγότερα από 100 ευρώ το μήνα! Αυτό είναι όχι μόνο γαλέρα, αλλά αδιανόητο και θα έπρεπε να σηκώνεται η τρίχα της κεφαλής όλων μας, έχουμε δεν έχουμε! </w:t>
      </w:r>
    </w:p>
    <w:p w14:paraId="6B86BD9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μέσα σε ένα δωδεκάμηνο εξαπλασιάστηκαν τα τουφέκια μέσω ακάλυπτω</w:t>
      </w:r>
      <w:r>
        <w:rPr>
          <w:rFonts w:eastAsia="Times New Roman" w:cs="Times New Roman"/>
          <w:szCs w:val="24"/>
        </w:rPr>
        <w:t xml:space="preserve">ν επιταγών. Προσέξτε! Μέσα στους εννιά μήνες του 2016 οι ακάλυπτες επιταγές έφτασαν τα 640 εκατομμύρια ευρώ. Θα μου πείτε </w:t>
      </w:r>
      <w:r>
        <w:rPr>
          <w:rFonts w:eastAsia="Times New Roman" w:cs="Times New Roman"/>
          <w:szCs w:val="24"/>
        </w:rPr>
        <w:lastRenderedPageBreak/>
        <w:t xml:space="preserve">ότι πάντα υπήρχε στην αγορά ακάλυπτη επιταγή. Όμως, δεν υπήρχε σε αυτό το πεδίο και σε αυτήν την έκταση. </w:t>
      </w:r>
    </w:p>
    <w:p w14:paraId="6B86BD9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 κάνουμε τη σύγκριση με το</w:t>
      </w:r>
      <w:r>
        <w:rPr>
          <w:rFonts w:eastAsia="Times New Roman" w:cs="Times New Roman"/>
          <w:szCs w:val="24"/>
        </w:rPr>
        <w:t xml:space="preserve"> εννεάμηνο το 2015, θα δούμε ότι τότε το ύψος των ακάλυπτων επιταγών ήταν πολύ χαμηλότερο. Είχαν φτάσει, δηλαδή, τα 144 εκατομμύρια ευρώ, ενώ σήμερα μιλάμε για 640 εκατομμύρια ευρώ. Αυτό δείχνει λοιπόν ότι η τάση, η ροή, κυρίως του εμπορίου θα είναι, δυστυ</w:t>
      </w:r>
      <w:r>
        <w:rPr>
          <w:rFonts w:eastAsia="Times New Roman" w:cs="Times New Roman"/>
          <w:szCs w:val="24"/>
        </w:rPr>
        <w:t xml:space="preserve">χώς, καθοδική. </w:t>
      </w:r>
    </w:p>
    <w:p w14:paraId="6B86BD9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σε ένα τέτοιο περιβάλλον θα περίμενε κανείς ότι οι ιδιώτες που επιχειρούν, που έχουν εργαζόμενους και πασχίζουν να επιβιώσουν μέσα στην κρίση θα είχαν μια σειρά προτεραιότητας, όσον αφορά την εξόφληση των ληξιπρόθεσμων οφειλών που έ</w:t>
      </w:r>
      <w:r>
        <w:rPr>
          <w:rFonts w:eastAsia="Times New Roman" w:cs="Times New Roman"/>
          <w:szCs w:val="24"/>
        </w:rPr>
        <w:t xml:space="preserve">χει το δημόσιο απέναντί τους. Αμέ! </w:t>
      </w:r>
    </w:p>
    <w:p w14:paraId="6B86BD9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τελευταία έκθεση του </w:t>
      </w:r>
      <w:r>
        <w:rPr>
          <w:rFonts w:eastAsia="Times New Roman" w:cs="Times New Roman"/>
          <w:szCs w:val="24"/>
          <w:lang w:val="en-US"/>
        </w:rPr>
        <w:t>ESM</w:t>
      </w:r>
      <w:r>
        <w:rPr>
          <w:rFonts w:eastAsia="Times New Roman" w:cs="Times New Roman"/>
          <w:szCs w:val="24"/>
        </w:rPr>
        <w:t xml:space="preserve">, έχουμε τα εξής: 5,7 δισεκατομμύρια ευρώ χρωστάει το κράτος στους Έλληνες ιδιώτες που επιχειρούν, που προμηθεύουν το δημόσιο με υπηρεσίες, προϊόντα και αγαθά. </w:t>
      </w:r>
    </w:p>
    <w:p w14:paraId="6B86BDA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ρίξουμε, λοιπόν, </w:t>
      </w:r>
      <w:r>
        <w:rPr>
          <w:rFonts w:eastAsia="Times New Roman" w:cs="Times New Roman"/>
          <w:szCs w:val="24"/>
        </w:rPr>
        <w:t xml:space="preserve">μια ματιά σ’ αυτήν την τελευταία έκθεση του </w:t>
      </w:r>
      <w:r>
        <w:rPr>
          <w:rFonts w:eastAsia="Times New Roman" w:cs="Times New Roman"/>
          <w:szCs w:val="24"/>
          <w:lang w:val="en-US"/>
        </w:rPr>
        <w:t>ESM</w:t>
      </w:r>
      <w:r>
        <w:rPr>
          <w:rFonts w:eastAsia="Times New Roman" w:cs="Times New Roman"/>
          <w:szCs w:val="24"/>
        </w:rPr>
        <w:t>: Οι καθαρές, στεγνές, ληξιπρόθεσμες οφειλές είναι 3,6 δισεκατομμύρια ευρώ. Περίπου 1,5 δισεκατομμύρια ευρώ είναι η εκκρεμότητα από την επιστροφή των φόρων, 1,6 δισεκατομμύρια ευρώ είναι οι μη εκκαθαρισμένες α</w:t>
      </w:r>
      <w:r>
        <w:rPr>
          <w:rFonts w:eastAsia="Times New Roman" w:cs="Times New Roman"/>
          <w:szCs w:val="24"/>
        </w:rPr>
        <w:t>ιτήσεις επιστροφών που για ευνόητους, δυστυχώς, λόγους λιμνάζουν στις εφορίες και 1,4 δισεκατομμύρια ευρώ είναι οι καθυστερούμενες συντάξεις. Είναι οι συνταξιούχοι εκείνοι οι οποίοι περιμένουν ένα έναντι, περιμένουν να βγει η δική τους σύνταξη, για να μπορ</w:t>
      </w:r>
      <w:r>
        <w:rPr>
          <w:rFonts w:eastAsia="Times New Roman" w:cs="Times New Roman"/>
          <w:szCs w:val="24"/>
        </w:rPr>
        <w:t xml:space="preserve">έσουν να επιβιώσουν. </w:t>
      </w:r>
    </w:p>
    <w:p w14:paraId="6B86BDA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μια και χθες η επικαιρότητα κατακυριεύτηκε σαφέστατα με το βοήθημα των 300 ευρώ σε περίπου ένα εκατομμύριο συνταξιούχους, θέλω να θυμίσω ότι πολύ σύντομα, στις 22 Δεκεμβρίου -μια πολύ ωραία ημέρα, αλλά κοντή ημέρα, γιατί τότε έχου</w:t>
      </w:r>
      <w:r>
        <w:rPr>
          <w:rFonts w:eastAsia="Times New Roman" w:cs="Times New Roman"/>
          <w:szCs w:val="24"/>
        </w:rPr>
        <w:t xml:space="preserve">με τη μεγαλύτερη νύχτα του έτους- έχουμε τις τελικές και οριστικές μειώσεις των συντάξεων, δεδομένης της μείωση και της εξαφάνισης του ΕΚΑΣ. Όσοι παίρνουν σύνταξη έως 664 </w:t>
      </w:r>
      <w:r>
        <w:rPr>
          <w:rFonts w:eastAsia="Times New Roman" w:cs="Times New Roman"/>
          <w:szCs w:val="24"/>
        </w:rPr>
        <w:lastRenderedPageBreak/>
        <w:t>ευρώ το μήνα -άθροισμα κύριας και επικουρικής- θα χάσουν συνολικά 440 εκατομμύρια ευρ</w:t>
      </w:r>
      <w:r>
        <w:rPr>
          <w:rFonts w:eastAsia="Times New Roman" w:cs="Times New Roman"/>
          <w:szCs w:val="24"/>
        </w:rPr>
        <w:t xml:space="preserve">ώ. </w:t>
      </w:r>
    </w:p>
    <w:p w14:paraId="6B86BDA2" w14:textId="77777777" w:rsidR="00CA44E2" w:rsidRDefault="009A1593">
      <w:pPr>
        <w:spacing w:after="0" w:line="600" w:lineRule="auto"/>
        <w:jc w:val="both"/>
        <w:rPr>
          <w:rFonts w:eastAsia="Times New Roman" w:cs="Times New Roman"/>
          <w:szCs w:val="24"/>
        </w:rPr>
      </w:pPr>
      <w:r>
        <w:rPr>
          <w:rFonts w:eastAsia="Times New Roman" w:cs="Times New Roman"/>
          <w:szCs w:val="24"/>
        </w:rPr>
        <w:t>Δηλαδή, προσέξτε, παίρνετε 440 εκατομμύρια ευρώ από τους συνταξιούχους -γιατί τους κόβει το ΕΚΑΣ- τους χαμηλοσυνταξιούχους των 664 ευρώ και λέει «Δίνω βοήθημα τώρα 600 εκατομμύρια» σε μια μερίδα των συνταξιούχων. Δεν γίνεται αυτό, να τα παίρνεις από τη</w:t>
      </w:r>
      <w:r>
        <w:rPr>
          <w:rFonts w:eastAsia="Times New Roman" w:cs="Times New Roman"/>
          <w:szCs w:val="24"/>
        </w:rPr>
        <w:t xml:space="preserve"> μία τσέπη του συνταξιούχου και να τα δίνεις στην άλλη τσέπη ενός άλλου συνταξιούχου. Αυτό δεν έχει κα</w:t>
      </w:r>
      <w:r>
        <w:rPr>
          <w:rFonts w:eastAsia="Times New Roman" w:cs="Times New Roman"/>
          <w:szCs w:val="24"/>
        </w:rPr>
        <w:t>μ</w:t>
      </w:r>
      <w:r>
        <w:rPr>
          <w:rFonts w:eastAsia="Times New Roman" w:cs="Times New Roman"/>
          <w:szCs w:val="24"/>
        </w:rPr>
        <w:t>μία οικονομική λογική και κα</w:t>
      </w:r>
      <w:r>
        <w:rPr>
          <w:rFonts w:eastAsia="Times New Roman" w:cs="Times New Roman"/>
          <w:szCs w:val="24"/>
        </w:rPr>
        <w:t>μ</w:t>
      </w:r>
      <w:r>
        <w:rPr>
          <w:rFonts w:eastAsia="Times New Roman" w:cs="Times New Roman"/>
          <w:szCs w:val="24"/>
        </w:rPr>
        <w:t>μία σοβαρότητα ως προς την προσέγγισή του.</w:t>
      </w:r>
    </w:p>
    <w:p w14:paraId="6B86BDA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σου πει κι ο φούρναρης «εμένα, που μ’ έχετε σκίσει στους φόρους, οι φόροι μου </w:t>
      </w:r>
      <w:r>
        <w:rPr>
          <w:rFonts w:eastAsia="Times New Roman" w:cs="Times New Roman"/>
          <w:szCs w:val="24"/>
        </w:rPr>
        <w:t>πού πάνε;». Φεύγουν από τον φούρναρη και πηγαίνουν στη μικρή τσέπη, για παράδειγμα, ενός συνταξιούχου, όταν ο έτερος συνταξιούχος ή ακόμα κι ο ίδιος, θα υποστεί κι άλλη μείωση της σύνταξής του.</w:t>
      </w:r>
    </w:p>
    <w:p w14:paraId="6B86BDA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επίπεδο φτώχειας στην Ελλάδα </w:t>
      </w:r>
      <w:r>
        <w:rPr>
          <w:rFonts w:eastAsia="Times New Roman" w:cs="Times New Roman"/>
          <w:szCs w:val="24"/>
        </w:rPr>
        <w:t>θα έπρεπε να μας κάνει όλους να ντρεπόμαστε. Ένας στους τρεις Έλληνες κινδυνεύει και βρίσκεται στα όρια της φτώχειας. Η φτώχεια, λοιπόν, είναι κάτι που μας αφορά όλους, την βλέπουμε αποτυπωμένη στα στοιχεία της ΕΛΣΤΑΤ. Και εκεί λες ότι ενδεχομένως η προσπά</w:t>
      </w:r>
      <w:r>
        <w:rPr>
          <w:rFonts w:eastAsia="Times New Roman" w:cs="Times New Roman"/>
          <w:szCs w:val="24"/>
        </w:rPr>
        <w:t xml:space="preserve">θεια που κάνει η Κυβέρνηση για επαναπατρισμό αδήλωτων κεφαλαίων να αποφέρει κάποια αποτελέσματα. </w:t>
      </w:r>
    </w:p>
    <w:p w14:paraId="6B86BDA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Εγώ, κυρία Υπουργέ, ειλικρινά σας το λέω, εύχομαι να πετύχει αυτή η ρύθμιση. Εύχομαι πάρα πολύ να πετύχει. Φοβάμαι όμως, ξέρετε γιατί; Θα σας πω γιατί. Βλέπω </w:t>
      </w:r>
      <w:r>
        <w:rPr>
          <w:rFonts w:eastAsia="Times New Roman" w:cs="Times New Roman"/>
          <w:szCs w:val="24"/>
        </w:rPr>
        <w:t>τι έγινε στο παρελθόν, τι έχει γίνει επί Αλογοσκούφη, ν.3259/04. Το άρθρο 38 τι έλεγε; Έλεγε ότι 3% συντελεστή φόρου επί της αξίας του κεφαλαίου, που έρχεται να το δηλώσει κάποιος. Πόσα μάζεψε η χώρα, το ελληνικό δημόσιο; Λοιπόν, μάζεψε 18.700.000 ευρώ. Μπ</w:t>
      </w:r>
      <w:r>
        <w:rPr>
          <w:rFonts w:eastAsia="Times New Roman" w:cs="Times New Roman"/>
          <w:szCs w:val="24"/>
        </w:rPr>
        <w:t>ήκαν στην χώρα συνολικά 625.000.000 ευρώ και στα ταμεία -όπως σας είπα- αποδόθηκαν λιγότερα από 20.000.000 ευρώ.</w:t>
      </w:r>
    </w:p>
    <w:p w14:paraId="6B86BDA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Έξι χρόνια αργότερα, το 2010 επί Γιάννου Παπαντωνίου, τότε Υπουργού Οικονομικών, έχουμε έναν νέο νόμο, τον ν.3842. Εκεί, λοιπόν, βάζει φόρο με </w:t>
      </w:r>
      <w:r>
        <w:rPr>
          <w:rFonts w:eastAsia="Times New Roman" w:cs="Times New Roman"/>
          <w:szCs w:val="24"/>
        </w:rPr>
        <w:t xml:space="preserve">συντελεστή 8% επί της αξίας των καταθέσεων που είχαν </w:t>
      </w:r>
      <w:r>
        <w:rPr>
          <w:rFonts w:eastAsia="Times New Roman" w:cs="Times New Roman"/>
          <w:szCs w:val="24"/>
        </w:rPr>
        <w:t>κρυφτεί</w:t>
      </w:r>
      <w:r>
        <w:rPr>
          <w:rFonts w:eastAsia="Times New Roman" w:cs="Times New Roman"/>
          <w:szCs w:val="24"/>
        </w:rPr>
        <w:t>, είτε είχαν αποκρύψει οι κάτοχοί τους είτε άλλων αδήλωτων εισοδημάτων, και για να δούμε τι μάζεψε η Κυβέρνηση τότε, με Υπουργό τον κ. Παπαντωνίου; Κρατηθείτε, είναι ιλιγγιώδες το ποσό: Τα έσοδα γ</w:t>
      </w:r>
      <w:r>
        <w:rPr>
          <w:rFonts w:eastAsia="Times New Roman" w:cs="Times New Roman"/>
          <w:szCs w:val="24"/>
        </w:rPr>
        <w:t>ια το ελληνικό δημόσιο ήταν 6.500.000 ευρώ. Λοιπόν, άρα, μιλάμε για μια προσπάθεια, που εγώ δεν θέλω να την αδικήσω, ούτε τον νόμο Αλογοσκούφη, ούτε τον νόμο Παπαντωνίου…</w:t>
      </w:r>
    </w:p>
    <w:p w14:paraId="6B86BDA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Έχω την εντύπωση ότι ήταν </w:t>
      </w:r>
      <w:r>
        <w:rPr>
          <w:rFonts w:eastAsia="Times New Roman" w:cs="Times New Roman"/>
          <w:szCs w:val="24"/>
        </w:rPr>
        <w:t xml:space="preserve">ο </w:t>
      </w:r>
      <w:r>
        <w:rPr>
          <w:rFonts w:eastAsia="Times New Roman" w:cs="Times New Roman"/>
          <w:szCs w:val="24"/>
        </w:rPr>
        <w:t xml:space="preserve">Παπακωνσταντίνου κι όχι </w:t>
      </w:r>
      <w:r>
        <w:rPr>
          <w:rFonts w:eastAsia="Times New Roman" w:cs="Times New Roman"/>
          <w:szCs w:val="24"/>
        </w:rPr>
        <w:t xml:space="preserve">ο Παπαντωνίου. </w:t>
      </w:r>
    </w:p>
    <w:p w14:paraId="6B86BDA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Το 2010; Τι σας είπα εγώ; </w:t>
      </w:r>
    </w:p>
    <w:p w14:paraId="6B86BDA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 «</w:t>
      </w:r>
      <w:r>
        <w:rPr>
          <w:rFonts w:eastAsia="Times New Roman" w:cs="Times New Roman"/>
          <w:szCs w:val="24"/>
        </w:rPr>
        <w:t xml:space="preserve">Παπαντωνίου» είπατε τρεις φορές.. </w:t>
      </w:r>
    </w:p>
    <w:p w14:paraId="6B86BDA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Παπακωνσταντίνου! Βλέπετε έχω τα δύο «</w:t>
      </w:r>
      <w:proofErr w:type="spellStart"/>
      <w:r>
        <w:rPr>
          <w:rFonts w:eastAsia="Times New Roman" w:cs="Times New Roman"/>
          <w:szCs w:val="24"/>
        </w:rPr>
        <w:t>Παπα</w:t>
      </w:r>
      <w:proofErr w:type="spellEnd"/>
      <w:r>
        <w:rPr>
          <w:rFonts w:eastAsia="Times New Roman" w:cs="Times New Roman"/>
          <w:szCs w:val="24"/>
        </w:rPr>
        <w:t xml:space="preserve">» μπροστά, μου δημιούργησαν μια μικρή σύγχυση. </w:t>
      </w:r>
    </w:p>
    <w:p w14:paraId="6B86BDA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Ο κ. Παπακωνσταντίνο</w:t>
      </w:r>
      <w:r>
        <w:rPr>
          <w:rFonts w:eastAsia="Times New Roman" w:cs="Times New Roman"/>
          <w:szCs w:val="24"/>
        </w:rPr>
        <w:t xml:space="preserve">υ που -εγώ θέλω να σας πω το εξής, κυρίες και κύριοι συνάδελφοι, μιας </w:t>
      </w:r>
      <w:r>
        <w:rPr>
          <w:rFonts w:eastAsia="Times New Roman" w:cs="Times New Roman"/>
          <w:szCs w:val="24"/>
        </w:rPr>
        <w:t xml:space="preserve">και </w:t>
      </w:r>
      <w:r>
        <w:rPr>
          <w:rFonts w:eastAsia="Times New Roman" w:cs="Times New Roman"/>
          <w:szCs w:val="24"/>
        </w:rPr>
        <w:t xml:space="preserve">τώρα θα πρέπει να κάνω μια ειδική αναφορά για να αποκαταστήσω λίγο την ροή των πραγμάτων- δεν </w:t>
      </w:r>
      <w:proofErr w:type="spellStart"/>
      <w:r>
        <w:rPr>
          <w:rFonts w:eastAsia="Times New Roman" w:cs="Times New Roman"/>
          <w:szCs w:val="24"/>
        </w:rPr>
        <w:t>απέδρασε</w:t>
      </w:r>
      <w:proofErr w:type="spellEnd"/>
      <w:r>
        <w:rPr>
          <w:rFonts w:eastAsia="Times New Roman" w:cs="Times New Roman"/>
          <w:szCs w:val="24"/>
        </w:rPr>
        <w:t>. Όταν εκλήθη, μαζί με τον Γιώργο Παπανδρέου να πάρουν την «καυτή» πατάτα στα χέ</w:t>
      </w:r>
      <w:r>
        <w:rPr>
          <w:rFonts w:eastAsia="Times New Roman" w:cs="Times New Roman"/>
          <w:szCs w:val="24"/>
        </w:rPr>
        <w:t xml:space="preserve">ρια, δεν την πέταξε μακριά, ούτε λίγο την τσαλάκωσε και να την δώσει στον επόμενο. Έμειναν εκεί. Έκαναν λάθη πολλά. Αλλά, εγώ τους αναγνωρίζω ότι έμειναν εκεί σαν το ασθενοφόρο που φτάνει στην πυρκαγιά να παραλάβει τον καμένο ένοικο. Εκεί καιγόταν η χώρα, </w:t>
      </w:r>
      <w:r>
        <w:rPr>
          <w:rFonts w:eastAsia="Times New Roman" w:cs="Times New Roman"/>
          <w:szCs w:val="24"/>
        </w:rPr>
        <w:t xml:space="preserve">εάν θυμόσαστε, ήμασταν στα όρια βεβαίως της χρεωκοπίας και βουτηγμένοι σ’ ένα πολύ άδηλο μέλλον. Τώρα το μέλλον έχει ξεκαθαρίσει; Φοβάμαι ότι ακόμα όχι. </w:t>
      </w:r>
    </w:p>
    <w:p w14:paraId="6B86BDA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Γιατί όμως, όλα αυτά, κυρία Υπουργέ; Όσους νόμους και να φέρουμε για επαναπατρισμό κεφαλαίων φαίνεται </w:t>
      </w:r>
      <w:r>
        <w:rPr>
          <w:rFonts w:eastAsia="Times New Roman" w:cs="Times New Roman"/>
          <w:szCs w:val="24"/>
        </w:rPr>
        <w:t xml:space="preserve">ότι είναι αναποτελεσματικοί, γιατί; </w:t>
      </w:r>
      <w:r>
        <w:rPr>
          <w:rFonts w:eastAsia="Times New Roman" w:cs="Times New Roman"/>
          <w:szCs w:val="24"/>
        </w:rPr>
        <w:lastRenderedPageBreak/>
        <w:t xml:space="preserve">Γιατί εμείς δεν έχουμε έναν </w:t>
      </w:r>
      <w:r>
        <w:rPr>
          <w:rFonts w:eastAsia="Times New Roman" w:cs="Times New Roman"/>
          <w:szCs w:val="24"/>
          <w:lang w:val="en-US"/>
        </w:rPr>
        <w:t>IRS</w:t>
      </w:r>
      <w:r>
        <w:rPr>
          <w:rFonts w:eastAsia="Times New Roman" w:cs="Times New Roman"/>
          <w:szCs w:val="24"/>
        </w:rPr>
        <w:t xml:space="preserve">, να το πω έτσι, όπως έχουν οι Αμερικανοί, μια εφορία που την τρέμουν άπαντες. Δεν τολμάει κανείς, από τον Πρόεδρο της Αμερικής, μέχρι τον τελευταίο οικονομικά δρώντα άνθρωπο να κλέψει την </w:t>
      </w:r>
      <w:r>
        <w:rPr>
          <w:rFonts w:eastAsia="Times New Roman" w:cs="Times New Roman"/>
          <w:szCs w:val="24"/>
        </w:rPr>
        <w:t>εφορία. Έτσι και την έκλεψες, κάηκες. Εδώ στην Ελλάδα, την έκλεψες; Δροσίστηκες!</w:t>
      </w:r>
    </w:p>
    <w:p w14:paraId="6B86BDA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συμφωνούμε με τις τροποποιήσεις του Πτωχευτικού Κώδικα, θα ψηφίσουμε θετικά. Συμφωνούμε επίσης, με τις ρυθμίσεις για το «πλαστικό χρήμα». Αλλά, κ</w:t>
      </w:r>
      <w:r>
        <w:rPr>
          <w:rFonts w:eastAsia="Times New Roman" w:cs="Times New Roman"/>
          <w:szCs w:val="24"/>
        </w:rPr>
        <w:t xml:space="preserve">υρία Υπουργέ, και χτες σας το έθεσα επιτακτικά, πείτε μας τι θα γίνει με τις προμήθειες των τραπεζών; Δεν μπορεί να επιβαρύνουν με έως και 3,5% την αξία της κάθε συναλλαγής που γίνεται μέσω κάρτας. Αυτό, με </w:t>
      </w:r>
      <w:proofErr w:type="spellStart"/>
      <w:r>
        <w:rPr>
          <w:rFonts w:eastAsia="Times New Roman" w:cs="Times New Roman"/>
          <w:szCs w:val="24"/>
        </w:rPr>
        <w:t>συγχωρείτε</w:t>
      </w:r>
      <w:proofErr w:type="spellEnd"/>
      <w:r>
        <w:rPr>
          <w:rFonts w:eastAsia="Times New Roman" w:cs="Times New Roman"/>
          <w:szCs w:val="24"/>
        </w:rPr>
        <w:t xml:space="preserve"> -θα το πω απλά και λαϊκά, με όλο το σε</w:t>
      </w:r>
      <w:r>
        <w:rPr>
          <w:rFonts w:eastAsia="Times New Roman" w:cs="Times New Roman"/>
          <w:szCs w:val="24"/>
        </w:rPr>
        <w:t xml:space="preserve">βασμό προς την αίθουσα- είναι ένα </w:t>
      </w:r>
      <w:proofErr w:type="spellStart"/>
      <w:r>
        <w:rPr>
          <w:rFonts w:eastAsia="Times New Roman" w:cs="Times New Roman"/>
          <w:szCs w:val="24"/>
        </w:rPr>
        <w:t>νταβατζιλίκι</w:t>
      </w:r>
      <w:proofErr w:type="spellEnd"/>
      <w:r>
        <w:rPr>
          <w:rFonts w:eastAsia="Times New Roman" w:cs="Times New Roman"/>
          <w:szCs w:val="24"/>
        </w:rPr>
        <w:t xml:space="preserve">. Εδώ πασχίζει η αγορά να συνέλθει, να σωθεί, να ανακτήσει έδαφος. Κι υπάρχει </w:t>
      </w:r>
      <w:r>
        <w:rPr>
          <w:rFonts w:eastAsia="Times New Roman" w:cs="Times New Roman"/>
          <w:szCs w:val="24"/>
        </w:rPr>
        <w:t>ευρωπαϊκός κανονισμός</w:t>
      </w:r>
      <w:r>
        <w:rPr>
          <w:rFonts w:eastAsia="Times New Roman" w:cs="Times New Roman"/>
          <w:szCs w:val="24"/>
        </w:rPr>
        <w:t xml:space="preserve"> επίσης, που ορίζει περίπου τα μίνιμουμ και μάξιμουμ των προμηθειών που μπορούν να παίρνουν οι τράπεζες από τις</w:t>
      </w:r>
      <w:r>
        <w:rPr>
          <w:rFonts w:eastAsia="Times New Roman" w:cs="Times New Roman"/>
          <w:szCs w:val="24"/>
        </w:rPr>
        <w:t xml:space="preserve"> </w:t>
      </w:r>
      <w:r>
        <w:rPr>
          <w:rFonts w:eastAsia="Times New Roman" w:cs="Times New Roman"/>
          <w:szCs w:val="24"/>
        </w:rPr>
        <w:lastRenderedPageBreak/>
        <w:t xml:space="preserve">συναλλαγές όλων μας, τα οποία εγώ σας προτείνω, αυτά που ορίζει δηλαδή ο </w:t>
      </w:r>
      <w:r>
        <w:rPr>
          <w:rFonts w:eastAsia="Times New Roman" w:cs="Times New Roman"/>
          <w:szCs w:val="24"/>
        </w:rPr>
        <w:t>ευρωπαϊκός κανονισμός</w:t>
      </w:r>
      <w:r>
        <w:rPr>
          <w:rFonts w:eastAsia="Times New Roman" w:cs="Times New Roman"/>
          <w:szCs w:val="24"/>
        </w:rPr>
        <w:t>, να τα ακολουθήσετε, όσο πιο γρήγορα γίνεται.</w:t>
      </w:r>
    </w:p>
    <w:p w14:paraId="6B86BDA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Έρχομαι τώρα στο θέμα για τα καζίνο. Πραγματικά ήταν εντυπωσιακή η κίνηση της Υπουργού να κρατήσει το άρθρο 110 γι</w:t>
      </w:r>
      <w:r>
        <w:rPr>
          <w:rFonts w:eastAsia="Times New Roman" w:cs="Times New Roman"/>
          <w:szCs w:val="24"/>
        </w:rPr>
        <w:t xml:space="preserve">α τη δημιουργία καζίνο στο Ελληνικό και να αποσύρει το άρθρο 111 που έδινε τη δυνατότητα, βάσει σύμβασης που είχαν υπογράψει οι ιδιώτες της Πάρνηθας, οι επενδυτές, οι ιδιοκτήτες με το ελληνικό </w:t>
      </w:r>
      <w:r>
        <w:rPr>
          <w:rFonts w:eastAsia="Times New Roman" w:cs="Times New Roman"/>
          <w:szCs w:val="24"/>
        </w:rPr>
        <w:t>δημόσιο</w:t>
      </w:r>
      <w:r>
        <w:rPr>
          <w:rFonts w:eastAsia="Times New Roman" w:cs="Times New Roman"/>
          <w:szCs w:val="24"/>
        </w:rPr>
        <w:t>, ότι από τη στιγμή που θα δοθεί δεύτερη άδεια καζίνο στ</w:t>
      </w:r>
      <w:r>
        <w:rPr>
          <w:rFonts w:eastAsia="Times New Roman" w:cs="Times New Roman"/>
          <w:szCs w:val="24"/>
        </w:rPr>
        <w:t>ην Αθήνα θα επιτραπεί το καζίνο της Πάρνηθας να κατέβει από το βουνό και να πάει σε μια περιοχή έξω, βέβαια, από τα όρια του Δήμου Αθηναίων και του ασφυκτικού ιστού της πόλης του κέντρου. Αποσύρατε, λοιπόν, αυτή τη διάταξη και είπατε ότι θα τη φέρετε τον Ι</w:t>
      </w:r>
      <w:r>
        <w:rPr>
          <w:rFonts w:eastAsia="Times New Roman" w:cs="Times New Roman"/>
          <w:szCs w:val="24"/>
        </w:rPr>
        <w:t>ανουάριο γενικά για τα καζίνο. Δηλαδή, το Ελληνικό δεν είναι καζίνο; Δεν χρειάζεται να ενταχθεί και αυτό στη γενική ρύθμιση; Τι είναι το καζίνο του Ελληνικού;</w:t>
      </w:r>
    </w:p>
    <w:p w14:paraId="6B86BDA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επειδή βλέπω και τα νέα παιδιά που έχουν έρθει από κάποιο σχολείο ή σχολή –θ</w:t>
      </w:r>
      <w:r>
        <w:rPr>
          <w:rFonts w:eastAsia="Times New Roman" w:cs="Times New Roman"/>
          <w:szCs w:val="24"/>
        </w:rPr>
        <w:t xml:space="preserve">α μας το πει ο Πρόεδρος, ο κ. Κακλαμάνης- και μας παρακολουθούν, θέλω να σας πω και να κρούσω τον κώδωνα του κινδύνου για αυτές τις </w:t>
      </w:r>
      <w:proofErr w:type="spellStart"/>
      <w:r>
        <w:rPr>
          <w:rFonts w:eastAsia="Times New Roman" w:cs="Times New Roman"/>
          <w:szCs w:val="24"/>
        </w:rPr>
        <w:t>παιγνιομηχανές</w:t>
      </w:r>
      <w:proofErr w:type="spellEnd"/>
      <w:r>
        <w:rPr>
          <w:rFonts w:eastAsia="Times New Roman" w:cs="Times New Roman"/>
          <w:szCs w:val="24"/>
        </w:rPr>
        <w:t xml:space="preserve">, τις γνωστές </w:t>
      </w:r>
      <w:r>
        <w:rPr>
          <w:rFonts w:eastAsia="Times New Roman" w:cs="Times New Roman"/>
          <w:szCs w:val="24"/>
          <w:lang w:val="en-US"/>
        </w:rPr>
        <w:t>VLT</w:t>
      </w:r>
      <w:r>
        <w:rPr>
          <w:rFonts w:eastAsia="Times New Roman" w:cs="Times New Roman"/>
          <w:szCs w:val="24"/>
        </w:rPr>
        <w:t xml:space="preserve">. </w:t>
      </w:r>
    </w:p>
    <w:p w14:paraId="6B86BDB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Προσέξτε, κυρίες και κύριοι συνάδελφοι. Τώρα πια, με απόφαση της Κυβέρνησης του ΣΥΡΙΖΑ και</w:t>
      </w:r>
      <w:r>
        <w:rPr>
          <w:rFonts w:eastAsia="Times New Roman" w:cs="Times New Roman"/>
          <w:szCs w:val="24"/>
        </w:rPr>
        <w:t xml:space="preserve"> των ΑΝΕΛ, οποιαδήποτε γειτονιά, οποιοσδήποτε δρόμος της πόλης θα μπορεί να έχει μέσα </w:t>
      </w:r>
      <w:proofErr w:type="spellStart"/>
      <w:r>
        <w:rPr>
          <w:rFonts w:eastAsia="Times New Roman" w:cs="Times New Roman"/>
          <w:szCs w:val="24"/>
        </w:rPr>
        <w:t>παιγνιομηχανές</w:t>
      </w:r>
      <w:proofErr w:type="spellEnd"/>
      <w:r>
        <w:rPr>
          <w:rFonts w:eastAsia="Times New Roman" w:cs="Times New Roman"/>
          <w:szCs w:val="24"/>
        </w:rPr>
        <w:t>.</w:t>
      </w:r>
    </w:p>
    <w:p w14:paraId="6B86BDB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Τι είναι αυτές οι </w:t>
      </w:r>
      <w:proofErr w:type="spellStart"/>
      <w:r>
        <w:rPr>
          <w:rFonts w:eastAsia="Times New Roman" w:cs="Times New Roman"/>
          <w:szCs w:val="24"/>
        </w:rPr>
        <w:t>παιγνιομηχανές</w:t>
      </w:r>
      <w:proofErr w:type="spellEnd"/>
      <w:r>
        <w:rPr>
          <w:rFonts w:eastAsia="Times New Roman" w:cs="Times New Roman"/>
          <w:szCs w:val="24"/>
        </w:rPr>
        <w:t xml:space="preserve">; Είναι το κρακ του τζόγου. Αυτές οι </w:t>
      </w:r>
      <w:proofErr w:type="spellStart"/>
      <w:r>
        <w:rPr>
          <w:rFonts w:eastAsia="Times New Roman" w:cs="Times New Roman"/>
          <w:szCs w:val="24"/>
        </w:rPr>
        <w:t>παιγνιομηχανές</w:t>
      </w:r>
      <w:proofErr w:type="spellEnd"/>
      <w:r>
        <w:rPr>
          <w:rFonts w:eastAsia="Times New Roman" w:cs="Times New Roman"/>
          <w:szCs w:val="24"/>
        </w:rPr>
        <w:t xml:space="preserve"> είναι οι πιο εθιστικές μηχανές για κάποιον που </w:t>
      </w:r>
      <w:proofErr w:type="spellStart"/>
      <w:r>
        <w:rPr>
          <w:rFonts w:eastAsia="Times New Roman" w:cs="Times New Roman"/>
          <w:szCs w:val="24"/>
        </w:rPr>
        <w:t>τζογάρει</w:t>
      </w:r>
      <w:proofErr w:type="spellEnd"/>
      <w:r>
        <w:rPr>
          <w:rFonts w:eastAsia="Times New Roman" w:cs="Times New Roman"/>
          <w:szCs w:val="24"/>
        </w:rPr>
        <w:t xml:space="preserve">, που παίζει ή </w:t>
      </w:r>
      <w:r>
        <w:rPr>
          <w:rFonts w:eastAsia="Times New Roman" w:cs="Times New Roman"/>
          <w:szCs w:val="24"/>
        </w:rPr>
        <w:t>που πάει για ψυχαγωγία, βάσει επιστημονικών ερευνών. Ο Πρόεδρος είναι γιατρός, οπότε νομίζω ότι θα καταλάβει καλύτερα απ’ όλους ότι, σύμφωνα με την έρευνα –και θα σας καταθέσω τα βασικά στοιχεία- επιστημονικών φορέων στην Αμερική, απεδείχθη το εξής: Οι παί</w:t>
      </w:r>
      <w:r>
        <w:rPr>
          <w:rFonts w:eastAsia="Times New Roman" w:cs="Times New Roman"/>
          <w:szCs w:val="24"/>
        </w:rPr>
        <w:t xml:space="preserve">κτες αυτών των </w:t>
      </w:r>
      <w:proofErr w:type="spellStart"/>
      <w:r>
        <w:rPr>
          <w:rFonts w:eastAsia="Times New Roman" w:cs="Times New Roman"/>
          <w:szCs w:val="24"/>
        </w:rPr>
        <w:t>παιγνιομηχανών</w:t>
      </w:r>
      <w:proofErr w:type="spellEnd"/>
      <w:r>
        <w:rPr>
          <w:rFonts w:eastAsia="Times New Roman" w:cs="Times New Roman"/>
          <w:szCs w:val="24"/>
        </w:rPr>
        <w:t>, που δυστυχώς πλέον θα μπορούν να βρί</w:t>
      </w:r>
      <w:r>
        <w:rPr>
          <w:rFonts w:eastAsia="Times New Roman" w:cs="Times New Roman"/>
          <w:szCs w:val="24"/>
        </w:rPr>
        <w:lastRenderedPageBreak/>
        <w:t>σκονται σε κάθε πολυκατοικία σε οποιοδήποτε μέρος της Ελλάδας, ξοδεύουν περισσότερο χρήμα από κάθε άλλο είδος τζόγου, ενώ ο κίνδυνος ανάπτυξης της παθολογίας του τζόγου είναι πολύ υψηλός με</w:t>
      </w:r>
      <w:r>
        <w:rPr>
          <w:rFonts w:eastAsia="Times New Roman" w:cs="Times New Roman"/>
          <w:szCs w:val="24"/>
        </w:rPr>
        <w:t xml:space="preserve"> τους παίκτες να οδηγούνται ταχύτατα σε δαπάνες του ύψους των 50 ευρώ ανά συνεδρία τζόγου. Το αντιλαμβάνεστε αυτό; «</w:t>
      </w:r>
      <w:proofErr w:type="spellStart"/>
      <w:r>
        <w:rPr>
          <w:rFonts w:eastAsia="Times New Roman" w:cs="Times New Roman"/>
          <w:szCs w:val="24"/>
        </w:rPr>
        <w:t>Παφ</w:t>
      </w:r>
      <w:proofErr w:type="spellEnd"/>
      <w:r>
        <w:rPr>
          <w:rFonts w:eastAsia="Times New Roman" w:cs="Times New Roman"/>
          <w:szCs w:val="24"/>
        </w:rPr>
        <w:t xml:space="preserve"> και τάλιρο», έλεγαν παλιά σε μια διαφήμιση για το τσιγάρο. Εδώ είναι «</w:t>
      </w:r>
      <w:proofErr w:type="spellStart"/>
      <w:r>
        <w:rPr>
          <w:rFonts w:eastAsia="Times New Roman" w:cs="Times New Roman"/>
          <w:szCs w:val="24"/>
        </w:rPr>
        <w:t>παφ</w:t>
      </w:r>
      <w:proofErr w:type="spellEnd"/>
      <w:r>
        <w:rPr>
          <w:rFonts w:eastAsia="Times New Roman" w:cs="Times New Roman"/>
          <w:szCs w:val="24"/>
        </w:rPr>
        <w:t xml:space="preserve"> ο κουλοχέρης και </w:t>
      </w:r>
      <w:proofErr w:type="spellStart"/>
      <w:r>
        <w:rPr>
          <w:rFonts w:eastAsia="Times New Roman" w:cs="Times New Roman"/>
          <w:szCs w:val="24"/>
        </w:rPr>
        <w:t>πενηντάευρω</w:t>
      </w:r>
      <w:proofErr w:type="spellEnd"/>
      <w:r>
        <w:rPr>
          <w:rFonts w:eastAsia="Times New Roman" w:cs="Times New Roman"/>
          <w:szCs w:val="24"/>
        </w:rPr>
        <w:t xml:space="preserve">». Γιατί οδηγούμε τους νέους, τον </w:t>
      </w:r>
      <w:r>
        <w:rPr>
          <w:rFonts w:eastAsia="Times New Roman" w:cs="Times New Roman"/>
          <w:szCs w:val="24"/>
        </w:rPr>
        <w:t xml:space="preserve">κόσμο, σε μια ανοχή και σιγά-σιγά σε μια δυνατότητα να περνάνε τον δρόμο και να μπαίνουν στο μπακάλικο και να </w:t>
      </w:r>
      <w:proofErr w:type="spellStart"/>
      <w:r>
        <w:rPr>
          <w:rFonts w:eastAsia="Times New Roman" w:cs="Times New Roman"/>
          <w:szCs w:val="24"/>
        </w:rPr>
        <w:t>τζογάρουν</w:t>
      </w:r>
      <w:proofErr w:type="spellEnd"/>
      <w:r>
        <w:rPr>
          <w:rFonts w:eastAsia="Times New Roman" w:cs="Times New Roman"/>
          <w:szCs w:val="24"/>
        </w:rPr>
        <w:t xml:space="preserve"> στην </w:t>
      </w:r>
      <w:proofErr w:type="spellStart"/>
      <w:r>
        <w:rPr>
          <w:rFonts w:eastAsia="Times New Roman" w:cs="Times New Roman"/>
          <w:szCs w:val="24"/>
        </w:rPr>
        <w:t>παιγνιομηχανή</w:t>
      </w:r>
      <w:proofErr w:type="spellEnd"/>
      <w:r>
        <w:rPr>
          <w:rFonts w:eastAsia="Times New Roman" w:cs="Times New Roman"/>
          <w:szCs w:val="24"/>
        </w:rPr>
        <w:t>;</w:t>
      </w:r>
    </w:p>
    <w:p w14:paraId="6B86BDB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Πρέπει, κυρίες και κύριοι συνάδελφοι του ΣΥΡΙΖΑ -κυρίως σε εσάς απευθύνομαι- </w:t>
      </w:r>
      <w:r>
        <w:rPr>
          <w:rFonts w:eastAsia="Times New Roman" w:cs="Times New Roman"/>
          <w:szCs w:val="24"/>
        </w:rPr>
        <w:t>και εσείς να ξεσηκωθείτε. Ξέρετε γιατί; Άκουσα ένα σχόλιο «σιγά μην ξεσηκωθούν!». Σωστό κι αυτό. Αλλά ίσως, αν καταλάβουν τα στοιχεία που θα σας δώσω και τα αφομοιώσουν, ίσως κάτι να γίνει, κύριοι συνάδελφοι της Αντιπολίτευσης.</w:t>
      </w:r>
    </w:p>
    <w:p w14:paraId="6B86BDB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Η Επιτροπή Εποπτείας και Ελέγχου των Παιγνίων, που είναι διορισμένη από τον Υπουργό και έχει εννιά μέλη, βγάζει τους κανονισμούς για τη λειτουργία των τυχερών παιγνίων. Προσέξτε, λοιπόν: Τον Ιούνιο του 2015, πριν από ενάμιση χρόνο, κάθε παίκτης θα μπορούσε</w:t>
      </w:r>
      <w:r>
        <w:rPr>
          <w:rFonts w:eastAsia="Times New Roman" w:cs="Times New Roman"/>
          <w:szCs w:val="24"/>
        </w:rPr>
        <w:t xml:space="preserve"> να παίζει και να χάνει 80 ευρώ την ημέρα. Από τον Νοέμβρη που μας πέρασε, πριν ένα μήνα, η </w:t>
      </w:r>
      <w:r>
        <w:rPr>
          <w:rFonts w:eastAsia="Times New Roman" w:cs="Times New Roman"/>
          <w:szCs w:val="24"/>
        </w:rPr>
        <w:t>ε</w:t>
      </w:r>
      <w:r>
        <w:rPr>
          <w:rFonts w:eastAsia="Times New Roman" w:cs="Times New Roman"/>
          <w:szCs w:val="24"/>
        </w:rPr>
        <w:t xml:space="preserve">πιτροπή, αλλάζοντας τον κανονισμό, έθεσε απεριόριστο όριο ζημίας. Στην αρχή, με τον κανονισμό του Ιουνίου του 2015, οποιοσδήποτε </w:t>
      </w:r>
      <w:r>
        <w:rPr>
          <w:rFonts w:eastAsia="Times New Roman" w:cs="Times New Roman"/>
          <w:szCs w:val="24"/>
        </w:rPr>
        <w:t xml:space="preserve">έμπαινε να παίξει στον κουλοχέρη και σ’ αυτά τα παιχνίδια θα έπρεπε να δώσει το ΑΦΜ του. </w:t>
      </w:r>
    </w:p>
    <w:p w14:paraId="6B86BDB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Με τον νέο κανονισμό του Νοεμβρίου του 2016, κυρίες και κύριοι συνάδελφοι, πάει και αυτό. Όποιος θέλει μπαίνει, ανώνυμα. Εάν κερδίσει, θα πρέπει να δώσει το όνομά του</w:t>
      </w:r>
      <w:r>
        <w:rPr>
          <w:rFonts w:eastAsia="Times New Roman" w:cs="Times New Roman"/>
          <w:szCs w:val="24"/>
        </w:rPr>
        <w:t xml:space="preserve"> και το ΑΦΜ του για να πάρει τα κέρδη. Αλλά όλοι κερδίζουν; Πόσοι μπαίνουν μέσα με χρήματα στην τσέπη και πόσοι βγαίνουν φαλιρισμένοι; </w:t>
      </w:r>
    </w:p>
    <w:p w14:paraId="6B86BDB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έως τον Νοέμβριο του 2016 ένας παίκτης θα μπορούσε να παίζει μόνο έως δέκα ώρες την εβδομάδα ή τριάντα δύο ώρες </w:t>
      </w:r>
      <w:r>
        <w:rPr>
          <w:rFonts w:eastAsia="Times New Roman" w:cs="Times New Roman"/>
          <w:szCs w:val="24"/>
        </w:rPr>
        <w:t>τον μήνα σε αυτά τα μικρά καζίνο. Τώρα πια, παίζει όσο θέλει ο παίκτης με τον νέο κανονισμό της Επιτροπής Ελέγχου. Επίσης, ενώ οι ώρες λειτουργίας αυτών των μικρών καζίνο είχαν καθοριστεί από τον Ιούνιο του 2015 έως τον Νοέμβρη του 2016 σε δεκατέσσερις ώρε</w:t>
      </w:r>
      <w:r>
        <w:rPr>
          <w:rFonts w:eastAsia="Times New Roman" w:cs="Times New Roman"/>
          <w:szCs w:val="24"/>
        </w:rPr>
        <w:t>ς την ημέρα, τώρα γίνονται δεκαεπτά ώρες την ημέρα, τις καθημερινές εννοώ. Και τα Σαββατοκύριακα, που ήταν δεκαέξι ώρες, η Κυβέρνηση το πήγε στις δεκαεννιά ώρες παιξίματος.</w:t>
      </w:r>
    </w:p>
    <w:p w14:paraId="6B86BDB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Η ελάχιστη απόσταση που έλεγε ο κανονισμός μεταξύ των μικρών καζίνο, που θα έπρεπε </w:t>
      </w:r>
      <w:r>
        <w:rPr>
          <w:rFonts w:eastAsia="Times New Roman" w:cs="Times New Roman"/>
          <w:szCs w:val="24"/>
        </w:rPr>
        <w:t>να είναι διακόσια μέτρα, καταργήθηκε. Θέλετε να σας πω και το πιο ωραίο; Ξέρετε και τι άλλο καταργήθηκε με τον νέο κανονισμό; Η απαγόρευση του καπνίσματος μέσα σε αυτούς τους χώρους. Ε, τι άλλο, δηλαδή;</w:t>
      </w:r>
    </w:p>
    <w:p w14:paraId="6B86BDB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τα μηχανήματα σας λέω, λοιπόν, και σας το </w:t>
      </w:r>
      <w:proofErr w:type="spellStart"/>
      <w:r>
        <w:rPr>
          <w:rFonts w:eastAsia="Times New Roman" w:cs="Times New Roman"/>
          <w:szCs w:val="24"/>
        </w:rPr>
        <w:t>ματα</w:t>
      </w:r>
      <w:proofErr w:type="spellEnd"/>
      <w:r>
        <w:rPr>
          <w:rFonts w:eastAsia="Times New Roman" w:cs="Times New Roman"/>
          <w:szCs w:val="24"/>
        </w:rPr>
        <w:t>-</w:t>
      </w:r>
      <w:proofErr w:type="spellStart"/>
      <w:r>
        <w:rPr>
          <w:rFonts w:eastAsia="Times New Roman" w:cs="Times New Roman"/>
          <w:szCs w:val="24"/>
        </w:rPr>
        <w:t>ξ</w:t>
      </w:r>
      <w:r>
        <w:rPr>
          <w:rFonts w:eastAsia="Times New Roman" w:cs="Times New Roman"/>
          <w:szCs w:val="24"/>
        </w:rPr>
        <w:t>ανα</w:t>
      </w:r>
      <w:proofErr w:type="spellEnd"/>
      <w:r>
        <w:rPr>
          <w:rFonts w:eastAsia="Times New Roman" w:cs="Times New Roman"/>
          <w:szCs w:val="24"/>
        </w:rPr>
        <w:t>-υπενθυμίζω και το τονίζω, είναι άκρως εθιστικά. Η Ευρωπαϊκή Ένωση έχει θέσει αυστηρότατα όρια για λιγότερες μηχανές μέσα στον αστικό ιστό, για λίγες ώρες ανά παίκτη χρήσης του μηχανήματος, γιατί είναι άκρως εθιστικά.</w:t>
      </w:r>
    </w:p>
    <w:p w14:paraId="6B86BDB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Σας καθιστώ, λοιπόν, αγαπητές και α</w:t>
      </w:r>
      <w:r>
        <w:rPr>
          <w:rFonts w:eastAsia="Times New Roman" w:cs="Times New Roman"/>
          <w:szCs w:val="24"/>
        </w:rPr>
        <w:t xml:space="preserve">γαπητοί Υπουργοί της Κυβέρνησης, ως κοινωνούς αυτού του προβλήματος και περιμένω την αντίδρασή σας. Δεν μπορεί η χώρα να γίνει ένα ανελέητο απέραντο </w:t>
      </w:r>
      <w:proofErr w:type="spellStart"/>
      <w:r>
        <w:rPr>
          <w:rFonts w:eastAsia="Times New Roman" w:cs="Times New Roman"/>
          <w:szCs w:val="24"/>
        </w:rPr>
        <w:t>μικρο</w:t>
      </w:r>
      <w:proofErr w:type="spellEnd"/>
      <w:r>
        <w:rPr>
          <w:rFonts w:eastAsia="Times New Roman" w:cs="Times New Roman"/>
          <w:szCs w:val="24"/>
        </w:rPr>
        <w:t xml:space="preserve">-καζίνο. Όσα παιδιά μπουν να παίξουν σε ένα τέτοιο </w:t>
      </w:r>
      <w:proofErr w:type="spellStart"/>
      <w:r>
        <w:rPr>
          <w:rFonts w:eastAsia="Times New Roman" w:cs="Times New Roman"/>
          <w:szCs w:val="24"/>
        </w:rPr>
        <w:t>μικρο</w:t>
      </w:r>
      <w:proofErr w:type="spellEnd"/>
      <w:r>
        <w:rPr>
          <w:rFonts w:eastAsia="Times New Roman" w:cs="Times New Roman"/>
          <w:szCs w:val="24"/>
        </w:rPr>
        <w:t>-καζίνο κινδυνεύουν να εθιστούν.</w:t>
      </w:r>
    </w:p>
    <w:p w14:paraId="6B86BDB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w:t>
      </w:r>
      <w:r>
        <w:rPr>
          <w:rFonts w:eastAsia="Times New Roman" w:cs="Times New Roman"/>
          <w:b/>
          <w:szCs w:val="24"/>
        </w:rPr>
        <w:t>ΝΗΣ (Υπουργός Δικαιοσύνης, Διαφάνειας και Ανθρωπίνων Δικαιωμάτων):</w:t>
      </w:r>
      <w:r>
        <w:rPr>
          <w:rFonts w:eastAsia="Times New Roman" w:cs="Times New Roman"/>
          <w:szCs w:val="24"/>
        </w:rPr>
        <w:t xml:space="preserve"> Δεν έχει παιδιά.</w:t>
      </w:r>
    </w:p>
    <w:p w14:paraId="6B86BDB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Από δεκαοκτώ και πάνω εννοώ, Υπουργέ μου.</w:t>
      </w:r>
    </w:p>
    <w:p w14:paraId="6B86BDB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14:paraId="6B86BDB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Τελειώνω αμέσως, κύριε Πρόεδρε. Ευχαριστ</w:t>
      </w:r>
      <w:r>
        <w:rPr>
          <w:rFonts w:eastAsia="Times New Roman" w:cs="Times New Roman"/>
          <w:szCs w:val="24"/>
        </w:rPr>
        <w:t>ώ.</w:t>
      </w:r>
    </w:p>
    <w:p w14:paraId="6B86BDB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Την καταργήσατε την υποχρέωση.</w:t>
      </w:r>
    </w:p>
    <w:p w14:paraId="6B86BDB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Παρακαλώ, κύριε Κωνσταντινόπουλε, όταν θα μιλήσετε, πείτε τα. Τι φωνάζετε τώρα από εκεί;</w:t>
      </w:r>
    </w:p>
    <w:p w14:paraId="6B86BDB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συμφωνούμε όλοι ότι εδώ υπάρχει ένα</w:t>
      </w:r>
      <w:r>
        <w:rPr>
          <w:rFonts w:eastAsia="Times New Roman" w:cs="Times New Roman"/>
          <w:szCs w:val="24"/>
        </w:rPr>
        <w:t xml:space="preserve"> πρόβλημα, αυτό του εθισμού.</w:t>
      </w:r>
    </w:p>
    <w:p w14:paraId="6B86BDC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Της προηγούμενης κυβέρνησης του </w:t>
      </w:r>
      <w:r>
        <w:rPr>
          <w:rFonts w:eastAsia="Times New Roman" w:cs="Times New Roman"/>
          <w:szCs w:val="24"/>
        </w:rPr>
        <w:t>20</w:t>
      </w:r>
      <w:r>
        <w:rPr>
          <w:rFonts w:eastAsia="Times New Roman" w:cs="Times New Roman"/>
          <w:szCs w:val="24"/>
        </w:rPr>
        <w:t xml:space="preserve">11 </w:t>
      </w:r>
      <w:r>
        <w:rPr>
          <w:rFonts w:eastAsia="Times New Roman" w:cs="Times New Roman"/>
          <w:szCs w:val="24"/>
        </w:rPr>
        <w:t>ήταν ο νόμος.</w:t>
      </w:r>
    </w:p>
    <w:p w14:paraId="6B86BDC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w:t>
      </w:r>
      <w:r>
        <w:rPr>
          <w:rFonts w:eastAsia="Times New Roman" w:cs="Times New Roman"/>
          <w:b/>
          <w:szCs w:val="24"/>
        </w:rPr>
        <w:t xml:space="preserve"> </w:t>
      </w:r>
      <w:r>
        <w:rPr>
          <w:rFonts w:eastAsia="Times New Roman" w:cs="Times New Roman"/>
          <w:szCs w:val="24"/>
        </w:rPr>
        <w:t xml:space="preserve">Αφήστε τους διαλόγους. </w:t>
      </w:r>
    </w:p>
    <w:p w14:paraId="6B86BDC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παρακαλώ πολύ</w:t>
      </w:r>
      <w:r>
        <w:rPr>
          <w:rFonts w:eastAsia="Times New Roman" w:cs="Times New Roman"/>
          <w:szCs w:val="24"/>
        </w:rPr>
        <w:t>.</w:t>
      </w:r>
    </w:p>
    <w:p w14:paraId="6B86BDC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Τον κανονισμό λειτουργίας τον έκανε η δική σας Κυβέρνηση.</w:t>
      </w:r>
    </w:p>
    <w:p w14:paraId="6B86BDC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p>
    <w:p w14:paraId="6B86BDC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6B86BDC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μη γράφεται τίποτα στα Πρακτικά.</w:t>
      </w:r>
    </w:p>
    <w:p w14:paraId="6B86BDC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Ολοκληρώστε, κύριε </w:t>
      </w:r>
      <w:proofErr w:type="spellStart"/>
      <w:r>
        <w:rPr>
          <w:rFonts w:eastAsia="Times New Roman" w:cs="Times New Roman"/>
          <w:szCs w:val="24"/>
        </w:rPr>
        <w:t>Αμυρά</w:t>
      </w:r>
      <w:proofErr w:type="spellEnd"/>
      <w:r>
        <w:rPr>
          <w:rFonts w:eastAsia="Times New Roman" w:cs="Times New Roman"/>
          <w:szCs w:val="24"/>
        </w:rPr>
        <w:t>, σας π</w:t>
      </w:r>
      <w:r>
        <w:rPr>
          <w:rFonts w:eastAsia="Times New Roman" w:cs="Times New Roman"/>
          <w:szCs w:val="24"/>
        </w:rPr>
        <w:t>αρακαλώ.</w:t>
      </w:r>
    </w:p>
    <w:p w14:paraId="6B86BDC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w:t>
      </w:r>
    </w:p>
    <w:p w14:paraId="6B86BDC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σας παρακαλώ!</w:t>
      </w:r>
    </w:p>
    <w:p w14:paraId="6B86BDC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Χαίρομαι που δημιουργήθηκε μια ζωηρή κουβέντα, αλλά να βρούμε λύση... </w:t>
      </w:r>
    </w:p>
    <w:p w14:paraId="6B86BDC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Αυτά τα θέματα δεν θέλο</w:t>
      </w:r>
      <w:r>
        <w:rPr>
          <w:rFonts w:eastAsia="Times New Roman" w:cs="Times New Roman"/>
          <w:szCs w:val="24"/>
        </w:rPr>
        <w:t>υν φωνασκίες. Με σοβαρές κουβέντες επιλύονται και όχι με φωνασκίες.</w:t>
      </w:r>
    </w:p>
    <w:p w14:paraId="6B86BDC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Συμφωνώ, κύριε Πρόεδρε. Να βρούμε λύση επί τη βάσει της απλής λογικής.</w:t>
      </w:r>
    </w:p>
    <w:p w14:paraId="6B86BDC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Θα ψηφίσουμε επί της αρχής το σχέδιο νόμου. Για κάποια άρθρα επιφυλασσόμαστε.</w:t>
      </w:r>
    </w:p>
    <w:p w14:paraId="6B86BDC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B86BDCF" w14:textId="77777777" w:rsidR="00CA44E2" w:rsidRDefault="009A1593">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«ΚΑΠΟΔΙΣΤΡΙΑΣ», που οργανώνει το ίδρυ</w:t>
      </w:r>
      <w:r>
        <w:rPr>
          <w:rFonts w:eastAsia="Times New Roman"/>
          <w:szCs w:val="24"/>
        </w:rPr>
        <w:t>μα της Βουλής, είκοσι τέσσερις μαθητές και μαθήτριες και τρεις συνοδοί καθηγητές από το 1</w:t>
      </w:r>
      <w:r>
        <w:rPr>
          <w:rFonts w:eastAsia="Times New Roman"/>
          <w:szCs w:val="24"/>
          <w:vertAlign w:val="superscript"/>
        </w:rPr>
        <w:t>ο</w:t>
      </w:r>
      <w:r>
        <w:rPr>
          <w:rFonts w:eastAsia="Times New Roman"/>
          <w:szCs w:val="24"/>
        </w:rPr>
        <w:t xml:space="preserve"> ΕΠΑΛ Γλυφάδας.</w:t>
      </w:r>
    </w:p>
    <w:p w14:paraId="6B86BDD0" w14:textId="77777777" w:rsidR="00CA44E2" w:rsidRDefault="009A1593">
      <w:pPr>
        <w:tabs>
          <w:tab w:val="left" w:pos="6787"/>
        </w:tabs>
        <w:spacing w:after="0"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6B86BDD1" w14:textId="77777777" w:rsidR="00CA44E2" w:rsidRDefault="009A1593">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6B86BDD2" w14:textId="77777777" w:rsidR="00CA44E2" w:rsidRDefault="009A1593">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Και κλείνουμε, γιατί ο κ. Καμμένος –όπως είπα- θα έρθει αργότερα, με την τ</w:t>
      </w:r>
      <w:r>
        <w:rPr>
          <w:rFonts w:eastAsia="Times New Roman" w:cs="Times New Roman"/>
          <w:szCs w:val="24"/>
        </w:rPr>
        <w:t xml:space="preserve">ελευταία συνάδελφο, την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 Μετά τον λόγο θα πάρει ο κύριος Υπουργός.</w:t>
      </w:r>
    </w:p>
    <w:p w14:paraId="6B86BDD3" w14:textId="77777777" w:rsidR="00CA44E2" w:rsidRDefault="009A1593">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6B86BDD4" w14:textId="77777777" w:rsidR="00CA44E2" w:rsidRDefault="009A1593">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ότι </w:t>
      </w:r>
      <w:r>
        <w:rPr>
          <w:rFonts w:eastAsia="Times New Roman" w:cs="Times New Roman"/>
          <w:szCs w:val="24"/>
        </w:rPr>
        <w:t xml:space="preserve">σε </w:t>
      </w:r>
      <w:r>
        <w:rPr>
          <w:rFonts w:eastAsia="Times New Roman" w:cs="Times New Roman"/>
          <w:szCs w:val="24"/>
        </w:rPr>
        <w:t>μια χώρα οικονομικά κατεστραμμένη, αυτό</w:t>
      </w:r>
      <w:r>
        <w:rPr>
          <w:rFonts w:eastAsia="Times New Roman" w:cs="Times New Roman"/>
          <w:szCs w:val="24"/>
        </w:rPr>
        <w:t xml:space="preserve"> που είναι απαραίτητο είναι </w:t>
      </w:r>
      <w:r>
        <w:rPr>
          <w:rFonts w:eastAsia="Times New Roman" w:cs="Times New Roman"/>
          <w:szCs w:val="24"/>
        </w:rPr>
        <w:t xml:space="preserve">η </w:t>
      </w:r>
      <w:r>
        <w:rPr>
          <w:rFonts w:eastAsia="Times New Roman" w:cs="Times New Roman"/>
          <w:szCs w:val="24"/>
        </w:rPr>
        <w:t>επανεκκίνηση της πραγματικής οικονομίας, για να ξεκαθαρίσει επιτέλους η ήρα από το σιτάρι, να ξεκαθαρίσουν οι επιχειρηματίες που υπέστησαν ολική καταστροφή λόγω οικονομικής κρίσης από αυτούς που αποτέλεσαν τα αίτια της κρίσης.</w:t>
      </w:r>
      <w:r>
        <w:rPr>
          <w:rFonts w:eastAsia="Times New Roman" w:cs="Times New Roman"/>
          <w:szCs w:val="24"/>
        </w:rPr>
        <w:t xml:space="preserve"> Μόνο αν μάθουμε από τα λάθη μας, μπορούμε να αναγεννηθούμε ως έθνος και ως κράτος.</w:t>
      </w:r>
    </w:p>
    <w:p w14:paraId="6B86BDD5" w14:textId="77777777" w:rsidR="00CA44E2" w:rsidRDefault="009A1593">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Έτσι, τα νομοσχέδια για τη βελτίωση της δικαιοσύνης και της οικονομίας υπό τις παρούσες συνθήκες είναι τα σημαντικότερα σχέδια νόμου, αυτά στα οποία έπρεπε να δώσουμε και τ</w:t>
      </w:r>
      <w:r>
        <w:rPr>
          <w:rFonts w:eastAsia="Times New Roman" w:cs="Times New Roman"/>
          <w:szCs w:val="24"/>
        </w:rPr>
        <w:t xml:space="preserve">ο σημαντικότερο βάρος, αυτά στα οποία έπρεπε να αφουγκραστούμε τον παλμό της κοινωνίας, των φορέων, </w:t>
      </w:r>
      <w:r>
        <w:rPr>
          <w:rFonts w:eastAsia="Times New Roman" w:cs="Times New Roman"/>
          <w:szCs w:val="24"/>
        </w:rPr>
        <w:lastRenderedPageBreak/>
        <w:t>των πολιτών, αυτά στα οποία έπρεπε να διαβουλευτούμε όσο γίνεται περισσότερο. Στο παρόν νομοσχέδιο έπρεπε να συνθέσουμε απόψεις, να ακουστούμε όλοι και να β</w:t>
      </w:r>
      <w:r>
        <w:rPr>
          <w:rFonts w:eastAsia="Times New Roman" w:cs="Times New Roman"/>
          <w:szCs w:val="24"/>
        </w:rPr>
        <w:t xml:space="preserve">οηθήσουμε στο μέτρο του δυνατού και σύμφωνα με αυτά που εκπροσωπεί πολιτικά ο καθένας, όμως </w:t>
      </w:r>
      <w:proofErr w:type="spellStart"/>
      <w:r>
        <w:rPr>
          <w:rFonts w:eastAsia="Times New Roman" w:cs="Times New Roman"/>
          <w:szCs w:val="24"/>
        </w:rPr>
        <w:t>επιλέχθη</w:t>
      </w:r>
      <w:proofErr w:type="spellEnd"/>
      <w:r>
        <w:rPr>
          <w:rFonts w:eastAsia="Times New Roman" w:cs="Times New Roman"/>
          <w:szCs w:val="24"/>
        </w:rPr>
        <w:t xml:space="preserve"> η διαδικασία του επείγοντος.</w:t>
      </w:r>
    </w:p>
    <w:p w14:paraId="6B86BDD6" w14:textId="77777777" w:rsidR="00CA44E2" w:rsidRDefault="009A1593">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Και ρωτώ, κύριε Υπουργέ, ποιο είναι το επείγον; Γιατί δεν έγινε ουσιαστικός διάλογος στις </w:t>
      </w:r>
      <w:r>
        <w:rPr>
          <w:rFonts w:eastAsia="Times New Roman" w:cs="Times New Roman"/>
          <w:szCs w:val="24"/>
        </w:rPr>
        <w:t>επιτροπές</w:t>
      </w:r>
      <w:r>
        <w:rPr>
          <w:rFonts w:eastAsia="Times New Roman" w:cs="Times New Roman"/>
          <w:szCs w:val="24"/>
        </w:rPr>
        <w:t>; Ίσως βέβαια να θεωρείτε ό</w:t>
      </w:r>
      <w:r>
        <w:rPr>
          <w:rFonts w:eastAsia="Times New Roman" w:cs="Times New Roman"/>
          <w:szCs w:val="24"/>
        </w:rPr>
        <w:t xml:space="preserve">τι το Κοινοβούλιο </w:t>
      </w:r>
      <w:r>
        <w:rPr>
          <w:rFonts w:eastAsia="Times New Roman" w:cs="Times New Roman"/>
          <w:szCs w:val="24"/>
        </w:rPr>
        <w:t xml:space="preserve">έχει </w:t>
      </w:r>
      <w:r>
        <w:rPr>
          <w:rFonts w:eastAsia="Times New Roman" w:cs="Times New Roman"/>
          <w:szCs w:val="24"/>
        </w:rPr>
        <w:t xml:space="preserve">διακοσμητικό ρόλο και ότι οι υπηρεσίες των Υπουργείων σας είναι πιο ικανές από τους Βουλευτές. Στη </w:t>
      </w:r>
      <w:r>
        <w:rPr>
          <w:rFonts w:eastAsia="Times New Roman" w:cs="Times New Roman"/>
          <w:szCs w:val="24"/>
        </w:rPr>
        <w:t xml:space="preserve">δημοκρατία </w:t>
      </w:r>
      <w:r>
        <w:rPr>
          <w:rFonts w:eastAsia="Times New Roman" w:cs="Times New Roman"/>
          <w:szCs w:val="24"/>
        </w:rPr>
        <w:t>μας, όμως, εμείς έχουμε οριστεί να νομοθετούμε και όχι οι συνεργάτες.</w:t>
      </w:r>
    </w:p>
    <w:p w14:paraId="6B86BDD7" w14:textId="77777777" w:rsidR="00CA44E2" w:rsidRDefault="009A1593">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Σας εγκαλούμε γι’ αυτό και σας επισημαίνουμε ότι με α</w:t>
      </w:r>
      <w:r>
        <w:rPr>
          <w:rFonts w:eastAsia="Times New Roman" w:cs="Times New Roman"/>
          <w:szCs w:val="24"/>
        </w:rPr>
        <w:t>υτές τις λογικές η χώρα δεν θα προοδεύσει, θυμίζοντάς σας ταυτόχρονα ότι, όταν ήσασταν αντιπολίτευση, κατηγορούσατε τις τότε κυβερνήσεις για αυτά που παρόμοια κάνετε κι εσείς.</w:t>
      </w:r>
    </w:p>
    <w:p w14:paraId="6B86BDD8" w14:textId="77777777" w:rsidR="00CA44E2" w:rsidRDefault="009A1593">
      <w:pPr>
        <w:tabs>
          <w:tab w:val="left" w:pos="6787"/>
        </w:tabs>
        <w:spacing w:after="0" w:line="600" w:lineRule="auto"/>
        <w:ind w:left="-181" w:firstLine="720"/>
        <w:jc w:val="both"/>
        <w:rPr>
          <w:rFonts w:eastAsia="Times New Roman"/>
          <w:szCs w:val="24"/>
        </w:rPr>
      </w:pPr>
      <w:r>
        <w:rPr>
          <w:rFonts w:eastAsia="Times New Roman" w:cs="Times New Roman"/>
          <w:szCs w:val="24"/>
        </w:rPr>
        <w:lastRenderedPageBreak/>
        <w:t>Σε κάθε περίπτωση, επί του νομοσχεδίου έχουμε συγκεκριμένα ζητήματα τα οποία θέλ</w:t>
      </w:r>
      <w:r>
        <w:rPr>
          <w:rFonts w:eastAsia="Times New Roman" w:cs="Times New Roman"/>
          <w:szCs w:val="24"/>
        </w:rPr>
        <w:t>ουμε ως Ένωση Κεντρώων να θίξουμε, με την ελπίδα ότι θα εισακουστούμε.</w:t>
      </w:r>
      <w:r>
        <w:rPr>
          <w:rFonts w:eastAsia="Times New Roman" w:cs="Times New Roman"/>
          <w:szCs w:val="24"/>
        </w:rPr>
        <w:t xml:space="preserve"> </w:t>
      </w:r>
      <w:r>
        <w:rPr>
          <w:rFonts w:eastAsia="Times New Roman"/>
          <w:szCs w:val="24"/>
        </w:rPr>
        <w:t>Πρώτον, πρέπει να τεθούν χρονικά όρια και σαφή χρονοδιαγράμματα στην απονομή της δικαιοσύνης γενικά, αλλά κυρίως επί θεμάτων πτώχευσης.</w:t>
      </w:r>
    </w:p>
    <w:p w14:paraId="6B86BDD9" w14:textId="77777777" w:rsidR="00CA44E2" w:rsidRDefault="009A1593">
      <w:pPr>
        <w:spacing w:after="0" w:line="600" w:lineRule="auto"/>
        <w:ind w:firstLine="720"/>
        <w:jc w:val="both"/>
        <w:rPr>
          <w:rFonts w:eastAsia="Times New Roman"/>
          <w:szCs w:val="24"/>
        </w:rPr>
      </w:pPr>
      <w:r>
        <w:rPr>
          <w:rFonts w:eastAsia="Times New Roman"/>
          <w:szCs w:val="24"/>
        </w:rPr>
        <w:t>Το Πτωχευτικό Δίκαιο, αντίθετα με την απονομή δικ</w:t>
      </w:r>
      <w:r>
        <w:rPr>
          <w:rFonts w:eastAsia="Times New Roman"/>
          <w:szCs w:val="24"/>
        </w:rPr>
        <w:t>αιοσύνης μεταξύ ιδιωτών, επηρεάζει μεγάλο μέρος της κοινωνίας μας, την ιδιωτική αλλά και τη δημόσια οικονομία. Όταν μια εταιρεία σέρνεται είτε προς πτώχευση είτε προς εξυγίανση, συμπαρασύρει στην αγωνία της επιβίωσης εργαζομένους, περιουσίες άλλων, πιστωτέ</w:t>
      </w:r>
      <w:r>
        <w:rPr>
          <w:rFonts w:eastAsia="Times New Roman"/>
          <w:szCs w:val="24"/>
        </w:rPr>
        <w:t xml:space="preserve">ς, </w:t>
      </w:r>
      <w:r>
        <w:rPr>
          <w:rFonts w:eastAsia="Times New Roman"/>
          <w:szCs w:val="24"/>
        </w:rPr>
        <w:t xml:space="preserve">δημόσιο </w:t>
      </w:r>
      <w:r>
        <w:rPr>
          <w:rFonts w:eastAsia="Times New Roman"/>
          <w:szCs w:val="24"/>
        </w:rPr>
        <w:t>και ασφαλιστικούς φορείς. Είναι, λοιπόν, ανεπίτρεπτο μια αίτηση πτώχευσης να κατατίθεται σήμερα και να δικάζεται μετά από μήνες και πολύ περισσότερο να ολοκληρώνεται η διαδικασία μετά από χρόνια.</w:t>
      </w:r>
    </w:p>
    <w:p w14:paraId="6B86BDDA" w14:textId="77777777" w:rsidR="00CA44E2" w:rsidRDefault="009A1593">
      <w:pPr>
        <w:spacing w:after="0" w:line="600" w:lineRule="auto"/>
        <w:ind w:firstLine="720"/>
        <w:jc w:val="both"/>
        <w:rPr>
          <w:rFonts w:eastAsia="Times New Roman"/>
          <w:szCs w:val="24"/>
        </w:rPr>
      </w:pPr>
      <w:r>
        <w:rPr>
          <w:rFonts w:eastAsia="Times New Roman"/>
          <w:szCs w:val="24"/>
        </w:rPr>
        <w:lastRenderedPageBreak/>
        <w:t>Αλήθεια, μπορούμε να δομήσουμε σύγχρονη λειτουργι</w:t>
      </w:r>
      <w:r>
        <w:rPr>
          <w:rFonts w:eastAsia="Times New Roman"/>
          <w:szCs w:val="24"/>
        </w:rPr>
        <w:t xml:space="preserve">κή δημόσια οικονομία όταν υπάρχει αυτή η πραγματικότητα; Σας θυμίζω τα δημοσιεύματα σχετικά με τη διάσωση της μεγαλύτερης αλυσίδας σούπερ </w:t>
      </w:r>
      <w:proofErr w:type="spellStart"/>
      <w:r>
        <w:rPr>
          <w:rFonts w:eastAsia="Times New Roman"/>
          <w:szCs w:val="24"/>
        </w:rPr>
        <w:t>μάρκετ</w:t>
      </w:r>
      <w:proofErr w:type="spellEnd"/>
      <w:r>
        <w:rPr>
          <w:rFonts w:eastAsia="Times New Roman"/>
          <w:szCs w:val="24"/>
        </w:rPr>
        <w:t xml:space="preserve">, που το </w:t>
      </w:r>
      <w:proofErr w:type="spellStart"/>
      <w:r>
        <w:rPr>
          <w:rFonts w:eastAsia="Times New Roman"/>
          <w:szCs w:val="24"/>
        </w:rPr>
        <w:t>διακύβευμα</w:t>
      </w:r>
      <w:proofErr w:type="spellEnd"/>
      <w:r>
        <w:rPr>
          <w:rFonts w:eastAsia="Times New Roman"/>
          <w:szCs w:val="24"/>
        </w:rPr>
        <w:t xml:space="preserve"> δεν αφορά τόσο τον επιχειρηματία, όσο το </w:t>
      </w:r>
      <w:r>
        <w:rPr>
          <w:rFonts w:eastAsia="Times New Roman"/>
          <w:szCs w:val="24"/>
        </w:rPr>
        <w:t>δημόσιο</w:t>
      </w:r>
      <w:r>
        <w:rPr>
          <w:rFonts w:eastAsia="Times New Roman"/>
          <w:szCs w:val="24"/>
        </w:rPr>
        <w:t>, τα ασφαλιστικά ταμεία, τους εκατοντάδες πρ</w:t>
      </w:r>
      <w:r>
        <w:rPr>
          <w:rFonts w:eastAsia="Times New Roman"/>
          <w:szCs w:val="24"/>
        </w:rPr>
        <w:t>ομηθευτές και τους χιλιάδες εργαζόμενους. Έτσι, καταλήγει μια υπόθεση εξυγίανσης τέτοιου μεγέθους να επηρεάζει σχεδόν τους πάντες.</w:t>
      </w:r>
    </w:p>
    <w:p w14:paraId="6B86BDDB" w14:textId="77777777" w:rsidR="00CA44E2" w:rsidRDefault="009A1593">
      <w:pPr>
        <w:spacing w:after="0" w:line="600" w:lineRule="auto"/>
        <w:ind w:firstLine="720"/>
        <w:jc w:val="both"/>
        <w:rPr>
          <w:rFonts w:eastAsia="Times New Roman"/>
          <w:szCs w:val="24"/>
        </w:rPr>
      </w:pPr>
      <w:r>
        <w:rPr>
          <w:rFonts w:eastAsia="Times New Roman"/>
          <w:szCs w:val="24"/>
        </w:rPr>
        <w:t xml:space="preserve">Οι δίκες για την εξυγίανση ή την πτώχευση μιας επιχείρησης πρέπει να εκδικάζονται κατά απόλυτη προτεραιότητα και να τίθενται </w:t>
      </w:r>
      <w:r>
        <w:rPr>
          <w:rFonts w:eastAsia="Times New Roman"/>
          <w:szCs w:val="24"/>
        </w:rPr>
        <w:t>ανώτατα όρια για κάθε διαδικαστικό στάδιο. Εντός δέκα ημερών η συζήτηση, εντός είκοσι ημερών η απόφαση, εντός έξι μηνών να έχει ολοκληρωθεί η διαδικασία. Τα νούμερα αυτά που αναφέρω είναι ενδεικτικά. Το βασικό είναι να ξέρει ο πιστωτής τι έχει να αντιμετωπ</w:t>
      </w:r>
      <w:r>
        <w:rPr>
          <w:rFonts w:eastAsia="Times New Roman"/>
          <w:szCs w:val="24"/>
        </w:rPr>
        <w:t xml:space="preserve">ίσει, να ξέρει ο εργαζόμενος αν θα </w:t>
      </w:r>
      <w:r>
        <w:rPr>
          <w:rFonts w:eastAsia="Times New Roman"/>
          <w:szCs w:val="24"/>
        </w:rPr>
        <w:lastRenderedPageBreak/>
        <w:t>δουλέψει ή αν θα ζητήσει αλλού δουλειά και φυσικά, να μπορεί ο επιχειρηματίας που δεν τα κατάφερε, να επανέλθει στην παραγωγική διαδικασία με πλάνο και με σχέδιο νομοθετικά ορισμένο.</w:t>
      </w:r>
    </w:p>
    <w:p w14:paraId="6B86BDDC" w14:textId="77777777" w:rsidR="00CA44E2" w:rsidRDefault="009A1593">
      <w:pPr>
        <w:spacing w:after="0" w:line="600" w:lineRule="auto"/>
        <w:ind w:firstLine="720"/>
        <w:jc w:val="both"/>
        <w:rPr>
          <w:rFonts w:eastAsia="Times New Roman"/>
          <w:szCs w:val="24"/>
        </w:rPr>
      </w:pPr>
      <w:r>
        <w:rPr>
          <w:rFonts w:eastAsia="Times New Roman"/>
          <w:szCs w:val="24"/>
        </w:rPr>
        <w:t>Στο δεύτερο που διαφωνούμε κάθετα είνα</w:t>
      </w:r>
      <w:r>
        <w:rPr>
          <w:rFonts w:eastAsia="Times New Roman"/>
          <w:szCs w:val="24"/>
        </w:rPr>
        <w:t>ι το ζήτημα αναζήτησης ευθυνών στα μέλη του διοικητικού συμβουλίου των ανωνύμων εταιρειών. Είναι εγκληματικό αυτό που επιχειρείται να νομοθετηθεί. Είναι ακατανόητη και ύποπτη η διατύπωση ότι αναζητάτε ευθύνες στα μέλη του διοικητικού συμβουλίου, που δολίως</w:t>
      </w:r>
      <w:r>
        <w:rPr>
          <w:rFonts w:eastAsia="Times New Roman"/>
          <w:szCs w:val="24"/>
        </w:rPr>
        <w:t xml:space="preserve"> ή από βαριά αμέλεια πτώχευσαν ή σε αυτούς που δημιούργησαν αυτές τις προθέσεις στα μέλη του διοικητικού συμβουλίου. Εξαπολύετε ένα κυνήγι μαγισσών με μια διατύπωση ενός νόμου που κάθε δικαστής θα τον κρίνει όπως θέλει. Δεν γίνεται επακριβής καθορισμός των</w:t>
      </w:r>
      <w:r>
        <w:rPr>
          <w:rFonts w:eastAsia="Times New Roman"/>
          <w:szCs w:val="24"/>
        </w:rPr>
        <w:t xml:space="preserve"> ανωτέρω εννοιών. Ο καθένας μπορεί να προκαλέσει στον οποιονδήποτε την απόφαση να κάνει ή να μην κάνει κάτι. Θεωρώ ότι πρέπει να αποσυρθεί η συγκεκριμένη διάταξη.</w:t>
      </w:r>
    </w:p>
    <w:p w14:paraId="6B86BDDD" w14:textId="77777777" w:rsidR="00CA44E2" w:rsidRDefault="009A1593">
      <w:pPr>
        <w:spacing w:after="0" w:line="600" w:lineRule="auto"/>
        <w:ind w:firstLine="720"/>
        <w:jc w:val="both"/>
        <w:rPr>
          <w:rFonts w:eastAsia="Times New Roman"/>
          <w:szCs w:val="24"/>
        </w:rPr>
      </w:pPr>
      <w:r>
        <w:rPr>
          <w:rFonts w:eastAsia="Times New Roman"/>
          <w:szCs w:val="24"/>
        </w:rPr>
        <w:lastRenderedPageBreak/>
        <w:t>Επισημαίνω ότι προ ολίγων μηνών καταργήσατε τη διάταξη με την οποία ευθύνονταν με την προσωπι</w:t>
      </w:r>
      <w:r>
        <w:rPr>
          <w:rFonts w:eastAsia="Times New Roman"/>
          <w:szCs w:val="24"/>
        </w:rPr>
        <w:t xml:space="preserve">κή τους περιουσία οι μικρομέτοχοι εταιρειών, οι οποίες πτώχευσαν και χρωστούσαν στους ασφαλιστικούς φορείς. Προφανώς, αυτό που νομοθετήσατε τότε είναι εκ διαμέτρου αντίθετο με αυτό που φέρνετε προς ψήφιση τώρα. Γιατί είτε θεωρείτε ότι πρέπει να αναζητούμε </w:t>
      </w:r>
      <w:r>
        <w:rPr>
          <w:rFonts w:eastAsia="Times New Roman"/>
          <w:szCs w:val="24"/>
        </w:rPr>
        <w:t>προσωπικές ευθύνες πέραν του προέδρου στην κακοδιαχείριση των κεφαλαιουχικών εταιρειών είτε όχι. Άρα, μια από τις δύο ρυθμίσεις είναι λανθασμένη και αντιαναπτυξιακή.</w:t>
      </w:r>
    </w:p>
    <w:p w14:paraId="6B86BDDE" w14:textId="77777777" w:rsidR="00CA44E2" w:rsidRDefault="009A1593">
      <w:pPr>
        <w:spacing w:after="0" w:line="600" w:lineRule="auto"/>
        <w:ind w:firstLine="720"/>
        <w:jc w:val="both"/>
        <w:rPr>
          <w:rFonts w:eastAsia="Times New Roman"/>
          <w:szCs w:val="24"/>
        </w:rPr>
      </w:pPr>
      <w:r>
        <w:rPr>
          <w:rFonts w:eastAsia="Times New Roman"/>
          <w:szCs w:val="24"/>
        </w:rPr>
        <w:t>Πιστεύουμε ότι η ρύθμιση που εισάγεται με το παρόν σχέδιο νόμου θα καταστρέψει την όποια ε</w:t>
      </w:r>
      <w:r>
        <w:rPr>
          <w:rFonts w:eastAsia="Times New Roman"/>
          <w:szCs w:val="24"/>
        </w:rPr>
        <w:t>πιχειρηματικότητα. Αφ’ ενός, οι σωστοί επιχειρηματίες δεν θα ρισκάρουν, απαραίτητο στοιχείο της επιχειρηματικότητας και αφ’ ετέρου οι ξένοι επενδυτές θα μας θεωρήσουν προφανώς εκτός πραγματικότητας. Αυτοί που δεν θα ενοχληθούν είναι φυσικά οι ανέντιμοι που</w:t>
      </w:r>
      <w:r>
        <w:rPr>
          <w:rFonts w:eastAsia="Times New Roman"/>
          <w:szCs w:val="24"/>
        </w:rPr>
        <w:t xml:space="preserve"> θα βρουν τρόπους να ανταπεξέλθουν, δημιουργώντας ένα νέο επάγγελμα, τους επαγγελματίες «μπροστινούς» σε ανώνυμες εταιρείες.</w:t>
      </w:r>
    </w:p>
    <w:p w14:paraId="6B86BDDF" w14:textId="77777777" w:rsidR="00CA44E2" w:rsidRDefault="009A1593">
      <w:pPr>
        <w:spacing w:after="0" w:line="600" w:lineRule="auto"/>
        <w:ind w:firstLine="720"/>
        <w:jc w:val="both"/>
        <w:rPr>
          <w:rFonts w:eastAsia="Times New Roman"/>
          <w:szCs w:val="24"/>
        </w:rPr>
      </w:pPr>
      <w:r>
        <w:rPr>
          <w:rFonts w:eastAsia="Times New Roman"/>
          <w:szCs w:val="24"/>
        </w:rPr>
        <w:lastRenderedPageBreak/>
        <w:t>Θα πρέπει να γνωρίζετε δε ότι πολλές εταιρείες της πατρίδας μας είναι οικογενειακές επιχειρήσεις και τα μέλη του διοικητικού συμβου</w:t>
      </w:r>
      <w:r>
        <w:rPr>
          <w:rFonts w:eastAsia="Times New Roman"/>
          <w:szCs w:val="24"/>
        </w:rPr>
        <w:t>λίου είναι ταυτοχρόνως μέλη της ίδιας οικογένειας. Σε ενδεχόμενη καταστροφή της εταιρείας, με το παρόν άρθρο συμπαρασύρετε στην καταστροφή και όλη την οικογένεια. Τα παιδιά των επιχειρηματιών δε, συχνά, αν όχι πάντοτε, δεν έχουν καμμία πραγματική εμπλοκή μ</w:t>
      </w:r>
      <w:r>
        <w:rPr>
          <w:rFonts w:eastAsia="Times New Roman"/>
          <w:szCs w:val="24"/>
        </w:rPr>
        <w:t>ε τη διοίκηση της επιχειρήσεως. Σας επισημαίνουμε ότι είναι άκρως αντιαναπτυξιακή η ρύθμιση, ενώ στην αιτιολογική έκθεση δεν δικαιολογείται καθόλου και ταυτοχρόνως δεν υπάρχει κα</w:t>
      </w:r>
      <w:r>
        <w:rPr>
          <w:rFonts w:eastAsia="Times New Roman"/>
          <w:szCs w:val="24"/>
        </w:rPr>
        <w:t>μ</w:t>
      </w:r>
      <w:r>
        <w:rPr>
          <w:rFonts w:eastAsia="Times New Roman"/>
          <w:szCs w:val="24"/>
        </w:rPr>
        <w:t>μιά σύνδεση με την απλή κοινή λογική.</w:t>
      </w:r>
    </w:p>
    <w:p w14:paraId="6B86BDE0" w14:textId="77777777" w:rsidR="00CA44E2" w:rsidRDefault="009A1593">
      <w:pPr>
        <w:spacing w:after="0" w:line="600" w:lineRule="auto"/>
        <w:ind w:firstLine="720"/>
        <w:jc w:val="both"/>
        <w:rPr>
          <w:rFonts w:eastAsia="Times New Roman"/>
          <w:szCs w:val="24"/>
        </w:rPr>
      </w:pPr>
      <w:r>
        <w:rPr>
          <w:rFonts w:eastAsia="Times New Roman"/>
          <w:szCs w:val="24"/>
        </w:rPr>
        <w:t>Αυτό το άρθρο ίσως να εμπνεύστηκε από ά</w:t>
      </w:r>
      <w:r>
        <w:rPr>
          <w:rFonts w:eastAsia="Times New Roman"/>
          <w:szCs w:val="24"/>
        </w:rPr>
        <w:t xml:space="preserve">νθρωπο που δεν έχει δουλέψει ποτέ στη ζωή του και σας καλούμε να το αποσύρετε. Ίσως να υποκρύπτεται κάτι πίσω από αυτήν τη ρύθμιση, ίσως κάποια χρέη να θέλετε να αναζητήσετε, αλλά να γνωρίζετε ότι ταυτοχρόνως δημιουργείτε μεγάλα προβλήματα σε μεγάλο μέρος </w:t>
      </w:r>
      <w:r>
        <w:rPr>
          <w:rFonts w:eastAsia="Times New Roman"/>
          <w:szCs w:val="24"/>
        </w:rPr>
        <w:t xml:space="preserve">του κόσμου του </w:t>
      </w:r>
      <w:proofErr w:type="spellStart"/>
      <w:r>
        <w:rPr>
          <w:rFonts w:eastAsia="Times New Roman"/>
          <w:szCs w:val="24"/>
        </w:rPr>
        <w:t>επιχειρείν</w:t>
      </w:r>
      <w:proofErr w:type="spellEnd"/>
      <w:r>
        <w:rPr>
          <w:rFonts w:eastAsia="Times New Roman"/>
          <w:szCs w:val="24"/>
        </w:rPr>
        <w:t>.</w:t>
      </w:r>
    </w:p>
    <w:p w14:paraId="6B86BDE1" w14:textId="77777777" w:rsidR="00CA44E2" w:rsidRDefault="009A1593">
      <w:pPr>
        <w:spacing w:after="0" w:line="600" w:lineRule="auto"/>
        <w:ind w:firstLine="720"/>
        <w:jc w:val="both"/>
        <w:rPr>
          <w:rFonts w:eastAsia="Times New Roman"/>
          <w:szCs w:val="24"/>
        </w:rPr>
      </w:pPr>
      <w:r>
        <w:rPr>
          <w:rFonts w:eastAsia="Times New Roman"/>
          <w:szCs w:val="24"/>
        </w:rPr>
        <w:lastRenderedPageBreak/>
        <w:t>Αναφορικά με τις πτωχεύσεις, είναι προς τη σωστή κατεύθυνση η αναβάθμιση του ρόλου του εισηγητή πτωχεύσεων. Πρέπει, όμως, να γίνει με την ταυτόχρονη παροχή υποδομής υλικών και προσώπων, συνεργασία που θα αναλάβει να κάνει. Όλες ο</w:t>
      </w:r>
      <w:r>
        <w:rPr>
          <w:rFonts w:eastAsia="Times New Roman"/>
          <w:szCs w:val="24"/>
        </w:rPr>
        <w:t xml:space="preserve">ι υποδομές της δικαιοσύνης πρέπει να ενισχυθούν, αφού θα προκύψει ξαφνικά φόρτος, με αποτέλεσμα να καθηλώσει τα όποια ευεργετικά θέματα που έχουμε προς ψήφιση. Μάλιστα, τώρα με την καθιέρωση </w:t>
      </w:r>
      <w:proofErr w:type="spellStart"/>
      <w:r>
        <w:rPr>
          <w:rFonts w:eastAsia="Times New Roman"/>
          <w:szCs w:val="24"/>
        </w:rPr>
        <w:t>παραβόλων</w:t>
      </w:r>
      <w:proofErr w:type="spellEnd"/>
      <w:r>
        <w:rPr>
          <w:rFonts w:eastAsia="Times New Roman"/>
          <w:szCs w:val="24"/>
        </w:rPr>
        <w:t xml:space="preserve"> υπέρ του Ταμείου Χρηματοδότησης Δικαστικών Κτηρίων, μπο</w:t>
      </w:r>
      <w:r>
        <w:rPr>
          <w:rFonts w:eastAsia="Times New Roman"/>
          <w:szCs w:val="24"/>
        </w:rPr>
        <w:t>ρείτε πιο εύκολα να το πράξετε.</w:t>
      </w:r>
    </w:p>
    <w:p w14:paraId="6B86BDE2" w14:textId="77777777" w:rsidR="00CA44E2" w:rsidRDefault="009A1593">
      <w:pPr>
        <w:spacing w:after="0" w:line="600" w:lineRule="auto"/>
        <w:ind w:firstLine="720"/>
        <w:jc w:val="both"/>
        <w:rPr>
          <w:rFonts w:eastAsia="Times New Roman"/>
          <w:szCs w:val="24"/>
        </w:rPr>
      </w:pPr>
      <w:r>
        <w:rPr>
          <w:rFonts w:eastAsia="Times New Roman"/>
          <w:szCs w:val="24"/>
        </w:rPr>
        <w:t>Σε σχέση τώρα με τους διαχειριστές της αφερεγγυότητας, θεωρώ ότι οι διατάξεις που αφορούν την ενεργοποίηση του σχετικού μητρώου, πρέπει να περάσουν μέσα από το σύνηθες κοινοβουλευτικό έργο. Δεν υπάρχει εξήγηση γιατί δεν θα ν</w:t>
      </w:r>
      <w:r>
        <w:rPr>
          <w:rFonts w:eastAsia="Times New Roman"/>
          <w:szCs w:val="24"/>
        </w:rPr>
        <w:t xml:space="preserve">ομοθετήσουμε γι’ αυτό το θέμα. Δεν είναι μόνο το θέμα ότι διατάξεις ίσως να αντιμετωπίσουν προβλήματα στο πεδίο της εφαρμογής, αλλά θα πρέπει να ενημερωθεί η Βουλή, οι Βουλευτές και τα </w:t>
      </w:r>
      <w:r>
        <w:rPr>
          <w:rFonts w:eastAsia="Times New Roman"/>
          <w:szCs w:val="24"/>
        </w:rPr>
        <w:lastRenderedPageBreak/>
        <w:t>κόμματα για τις επιμέρους ρυθμίσεις, ενώ θα πρέπει να κάνουν συγκεκριμέ</w:t>
      </w:r>
      <w:r>
        <w:rPr>
          <w:rFonts w:eastAsia="Times New Roman"/>
          <w:szCs w:val="24"/>
        </w:rPr>
        <w:t>νες προτάσεις για το ανωτέρω ζήτημα. Ποιοι θα είναι οι διαχειριστές, τι θα έχουν σπουδάσει, τι εμπειρία θα έχουν, πώς θα ορίζονται και άλλα πολλά ερωτήματα ανακύπτουν. Ως Ένωση Κεντρώων μπορούμε να καταθέσουμε συγκεκριμένες προτάσεις για το ανωτέρω ζήτημα,</w:t>
      </w:r>
      <w:r>
        <w:rPr>
          <w:rFonts w:eastAsia="Times New Roman"/>
          <w:szCs w:val="24"/>
        </w:rPr>
        <w:t xml:space="preserve"> και σας καλούμε να το φέρετε στη Βουλή. </w:t>
      </w:r>
    </w:p>
    <w:p w14:paraId="6B86BDE3" w14:textId="77777777" w:rsidR="00CA44E2" w:rsidRDefault="009A1593">
      <w:pPr>
        <w:spacing w:after="0" w:line="600" w:lineRule="auto"/>
        <w:ind w:firstLine="720"/>
        <w:jc w:val="both"/>
        <w:rPr>
          <w:rFonts w:eastAsia="Times New Roman"/>
          <w:szCs w:val="24"/>
        </w:rPr>
      </w:pPr>
      <w:r>
        <w:rPr>
          <w:rFonts w:eastAsia="Times New Roman"/>
          <w:szCs w:val="24"/>
        </w:rPr>
        <w:t>Επίσης, σε σχέση με τα ζητήματα της δικαιοσύνης, διαφωνούμε κάθετα με τον περιορισμό των λόγων αιτήσεως αναιρέσεως και εφέσεως στα διοικητικά δικαστήρια. Εάν θεωρείτε ή έχετε εισηγήσεις ότι οι δικαστές δεν μπορούν να ανταπεξέλθουν στον μεγάλο όγκο δουλειάς</w:t>
      </w:r>
      <w:r>
        <w:rPr>
          <w:rFonts w:eastAsia="Times New Roman"/>
          <w:szCs w:val="24"/>
        </w:rPr>
        <w:t xml:space="preserve"> που έχουν, τότε ίσως θα πρέπει να λύσετε αυτό το πρόβλημα, προσλαμβάνοντας δικαστές και αυξάνοντας τις οργανωτικές θέσεις των δικαστηρίων. Αυτές οι πρακτικές της εκ των προτέρων απόρριψης ξεπερνούν τα όρια της αρνησιδικίας. </w:t>
      </w:r>
    </w:p>
    <w:p w14:paraId="6B86BDE4" w14:textId="77777777" w:rsidR="00CA44E2" w:rsidRDefault="009A1593">
      <w:pPr>
        <w:spacing w:after="0" w:line="600" w:lineRule="auto"/>
        <w:ind w:firstLine="720"/>
        <w:jc w:val="both"/>
        <w:rPr>
          <w:rFonts w:eastAsia="Times New Roman"/>
          <w:szCs w:val="24"/>
        </w:rPr>
      </w:pPr>
      <w:r>
        <w:rPr>
          <w:rFonts w:eastAsia="Times New Roman"/>
          <w:szCs w:val="24"/>
        </w:rPr>
        <w:lastRenderedPageBreak/>
        <w:t>Και διερωτώμαι: Αυτές τις σκέψ</w:t>
      </w:r>
      <w:r>
        <w:rPr>
          <w:rFonts w:eastAsia="Times New Roman"/>
          <w:szCs w:val="24"/>
        </w:rPr>
        <w:t xml:space="preserve">εις γιατί δεν τις κάνετε πράξη και στην πολιτική και στην ποινική δικαιοσύνη; Η απάντηση είναι ότι επειδή προφανώς πρόκειται περί μεγάλου λάθους, με το οποίο σύσσωμος ο νομικός κόσμος δεν συμφωνεί, πλην αυτών που το εισηγήθηκαν. </w:t>
      </w:r>
    </w:p>
    <w:p w14:paraId="6B86BDE5" w14:textId="77777777" w:rsidR="00CA44E2" w:rsidRDefault="009A1593">
      <w:pPr>
        <w:spacing w:after="0" w:line="600" w:lineRule="auto"/>
        <w:ind w:firstLine="720"/>
        <w:jc w:val="both"/>
        <w:rPr>
          <w:rFonts w:eastAsia="Times New Roman"/>
          <w:szCs w:val="24"/>
        </w:rPr>
      </w:pPr>
      <w:r>
        <w:rPr>
          <w:rFonts w:eastAsia="Times New Roman"/>
          <w:szCs w:val="24"/>
        </w:rPr>
        <w:t xml:space="preserve">Και ίσως θα μπορούσα να ακούσω μια αιτιολογία για την αίτηση αναίρεσης, με την οποία φυσικά διαφωνώ, αλλά το να εισάγετε και στην έφεση περιορισμούς, είναι κάτι το ανεπίτρεπτο. Καταργείτε το δεύτερο βαθμό δικαιοδοσίας, καταργείτε το δικαίωμα του πολίτη να </w:t>
      </w:r>
      <w:r>
        <w:rPr>
          <w:rFonts w:eastAsia="Times New Roman"/>
          <w:szCs w:val="24"/>
        </w:rPr>
        <w:t xml:space="preserve">ψάξει να βρει ουσιαστικά το δίκιο του και ιδίως όταν το κράτος παρανομεί. Για να λύσουμε ζητήματα καθυστέρησης απονομής της δικαιοσύνης, καταφεύγουμε σε μεθόδους εκτός νομικού πλαισίου, τις οποίες φρονώ ότι η ίδια η δικαιοσύνη θα καταργήσει. </w:t>
      </w:r>
    </w:p>
    <w:p w14:paraId="6B86BDE6" w14:textId="77777777" w:rsidR="00CA44E2" w:rsidRDefault="009A1593">
      <w:pPr>
        <w:spacing w:after="0" w:line="600" w:lineRule="auto"/>
        <w:ind w:firstLine="720"/>
        <w:jc w:val="both"/>
        <w:rPr>
          <w:rFonts w:eastAsia="Times New Roman"/>
          <w:szCs w:val="24"/>
        </w:rPr>
      </w:pPr>
      <w:r>
        <w:rPr>
          <w:rFonts w:eastAsia="Times New Roman"/>
          <w:szCs w:val="24"/>
        </w:rPr>
        <w:t>Στα θέματα δι</w:t>
      </w:r>
      <w:r>
        <w:rPr>
          <w:rFonts w:eastAsia="Times New Roman"/>
          <w:szCs w:val="24"/>
        </w:rPr>
        <w:t xml:space="preserve">καιοσύνης, στα θετικά πρέπει να πιστώσουμε τη μείωση των </w:t>
      </w:r>
      <w:proofErr w:type="spellStart"/>
      <w:r>
        <w:rPr>
          <w:rFonts w:eastAsia="Times New Roman"/>
          <w:szCs w:val="24"/>
        </w:rPr>
        <w:t>παραβόλων</w:t>
      </w:r>
      <w:proofErr w:type="spellEnd"/>
      <w:r>
        <w:rPr>
          <w:rFonts w:eastAsia="Times New Roman"/>
          <w:szCs w:val="24"/>
        </w:rPr>
        <w:t xml:space="preserve"> μήνυσης και πολιτικής αγωγής. Ήταν ένα μέτρο που δεν απέδωσε και απεδείχθη ότι ο κόσμος όταν αισθανθεί αδικημένος θα </w:t>
      </w:r>
      <w:r>
        <w:rPr>
          <w:rFonts w:eastAsia="Times New Roman"/>
          <w:szCs w:val="24"/>
        </w:rPr>
        <w:lastRenderedPageBreak/>
        <w:t>αναζητήσει το δίκιο του, όσο κι αν του κοστίσει. Όλους μας προβληματίζου</w:t>
      </w:r>
      <w:r>
        <w:rPr>
          <w:rFonts w:eastAsia="Times New Roman"/>
          <w:szCs w:val="24"/>
        </w:rPr>
        <w:t>ν οι αργές διαδικασίες της ελληνικής δικαιοσύνης, που οφείλονται στον μεγάλο όγκο υποθέσεων. Μεγάλος, όμως, όγκος υποθέσεων στην ποινική διαδικασία, είναι και οι διώξεις κατά των συμπολιτών μας από το ίδιο το κράτος.</w:t>
      </w:r>
    </w:p>
    <w:p w14:paraId="6B86BDE7" w14:textId="77777777" w:rsidR="00CA44E2" w:rsidRDefault="009A1593">
      <w:pPr>
        <w:spacing w:after="0" w:line="600" w:lineRule="auto"/>
        <w:ind w:firstLine="720"/>
        <w:jc w:val="both"/>
        <w:rPr>
          <w:rFonts w:eastAsia="Times New Roman"/>
          <w:szCs w:val="24"/>
        </w:rPr>
      </w:pPr>
      <w:r>
        <w:rPr>
          <w:rFonts w:eastAsia="Times New Roman"/>
          <w:szCs w:val="24"/>
        </w:rPr>
        <w:t xml:space="preserve">Για το θέμα των </w:t>
      </w:r>
      <w:proofErr w:type="spellStart"/>
      <w:r>
        <w:rPr>
          <w:rFonts w:eastAsia="Times New Roman"/>
          <w:szCs w:val="24"/>
        </w:rPr>
        <w:t>παραβόλων</w:t>
      </w:r>
      <w:proofErr w:type="spellEnd"/>
      <w:r>
        <w:rPr>
          <w:rFonts w:eastAsia="Times New Roman"/>
          <w:szCs w:val="24"/>
        </w:rPr>
        <w:t xml:space="preserve"> πρέπει, όμως,</w:t>
      </w:r>
      <w:r>
        <w:rPr>
          <w:rFonts w:eastAsia="Times New Roman"/>
          <w:szCs w:val="24"/>
        </w:rPr>
        <w:t xml:space="preserve"> να τονίσουμε τα εξής: Στην έκθεση του Γενικού Λογιστηρίου που συνοδεύει το νομοσχέδιο, δεν υπάρχει υπολογισμός για τη μείωση εσόδων γενικώς από τα παράβολα που μειώνονται, αλλά και ειδικώς από τις αναγνωριστικές αγωγές. Είναι ανεπίτρεπτο και είναι και αυτ</w:t>
      </w:r>
      <w:r>
        <w:rPr>
          <w:rFonts w:eastAsia="Times New Roman"/>
          <w:szCs w:val="24"/>
        </w:rPr>
        <w:t xml:space="preserve">ό ζήτημα που εισαγωγικώς ανέφερα για τη διαδικασία του κατεπείγοντος. Πρέπει να γνωρίζουμε πόσα χρήματα θα </w:t>
      </w:r>
      <w:proofErr w:type="spellStart"/>
      <w:r>
        <w:rPr>
          <w:rFonts w:eastAsia="Times New Roman"/>
          <w:szCs w:val="24"/>
        </w:rPr>
        <w:t>απολέσει</w:t>
      </w:r>
      <w:proofErr w:type="spellEnd"/>
      <w:r>
        <w:rPr>
          <w:rFonts w:eastAsia="Times New Roman"/>
          <w:szCs w:val="24"/>
        </w:rPr>
        <w:t xml:space="preserve"> το δημόσιο από αυτήν τη ρύθμιση. </w:t>
      </w:r>
    </w:p>
    <w:p w14:paraId="6B86BDE8" w14:textId="77777777" w:rsidR="00CA44E2" w:rsidRDefault="009A1593">
      <w:pPr>
        <w:spacing w:after="0" w:line="600" w:lineRule="auto"/>
        <w:ind w:firstLine="720"/>
        <w:jc w:val="both"/>
        <w:rPr>
          <w:rFonts w:eastAsia="Times New Roman"/>
          <w:szCs w:val="24"/>
        </w:rPr>
      </w:pPr>
      <w:r>
        <w:rPr>
          <w:rFonts w:eastAsia="Times New Roman"/>
          <w:szCs w:val="24"/>
        </w:rPr>
        <w:t xml:space="preserve">Η μείωση των </w:t>
      </w:r>
      <w:proofErr w:type="spellStart"/>
      <w:r>
        <w:rPr>
          <w:rFonts w:eastAsia="Times New Roman"/>
          <w:szCs w:val="24"/>
        </w:rPr>
        <w:t>παραβόλων</w:t>
      </w:r>
      <w:proofErr w:type="spellEnd"/>
      <w:r>
        <w:rPr>
          <w:rFonts w:eastAsia="Times New Roman"/>
          <w:szCs w:val="24"/>
        </w:rPr>
        <w:t>, βέβαια, για την πιο οικονομική πρόσβαση του πολίτη στη δικαιοσύνη δεν βρίσκει λογι</w:t>
      </w:r>
      <w:r>
        <w:rPr>
          <w:rFonts w:eastAsia="Times New Roman"/>
          <w:szCs w:val="24"/>
        </w:rPr>
        <w:t xml:space="preserve">κή αλληλουχία με την καθιέρωση </w:t>
      </w:r>
      <w:proofErr w:type="spellStart"/>
      <w:r>
        <w:rPr>
          <w:rFonts w:eastAsia="Times New Roman"/>
          <w:szCs w:val="24"/>
        </w:rPr>
        <w:t>παραβόλου</w:t>
      </w:r>
      <w:proofErr w:type="spellEnd"/>
      <w:r>
        <w:rPr>
          <w:rFonts w:eastAsia="Times New Roman"/>
          <w:szCs w:val="24"/>
        </w:rPr>
        <w:t xml:space="preserve"> σε κάθε αναβολή, γιατί από τη μία απαλλάσσετε τον </w:t>
      </w:r>
      <w:r>
        <w:rPr>
          <w:rFonts w:eastAsia="Times New Roman"/>
          <w:szCs w:val="24"/>
        </w:rPr>
        <w:lastRenderedPageBreak/>
        <w:t>πολίτη από τα αρχικά έξοδα της μήνυσης, αλλά από την άλλη τον υποχρεώνετε να πληρώσει το ενδεχόμενο μιας αναβολής στα πολιτικά και διοικητικά δικαστήρια.</w:t>
      </w:r>
    </w:p>
    <w:p w14:paraId="6B86BDE9" w14:textId="77777777" w:rsidR="00CA44E2" w:rsidRDefault="009A1593">
      <w:pPr>
        <w:spacing w:after="0" w:line="600" w:lineRule="auto"/>
        <w:ind w:firstLine="720"/>
        <w:jc w:val="both"/>
        <w:rPr>
          <w:rFonts w:eastAsia="Times New Roman"/>
          <w:szCs w:val="24"/>
        </w:rPr>
      </w:pPr>
      <w:r>
        <w:rPr>
          <w:rFonts w:eastAsia="Times New Roman"/>
          <w:szCs w:val="24"/>
        </w:rPr>
        <w:t>Ακόμη, όμως</w:t>
      </w:r>
      <w:r>
        <w:rPr>
          <w:rFonts w:eastAsia="Times New Roman"/>
          <w:szCs w:val="24"/>
        </w:rPr>
        <w:t xml:space="preserve">, και μια θετική ρύθμιση να εντοπιστεί στο νομοσχέδιο, τα χρόνια προβλήματα της απονομής της δικαιοσύνης στις διοικητικές διαδικασίες παραμένουν. Οι αγωγές θα συνεχίσουν να προσδιορίζονται μετά από πέντε χρόνια, όταν ο πολίτης θα έχει αποξενωθεί από το </w:t>
      </w:r>
      <w:proofErr w:type="spellStart"/>
      <w:r>
        <w:rPr>
          <w:rFonts w:eastAsia="Times New Roman"/>
          <w:szCs w:val="24"/>
        </w:rPr>
        <w:t>αγω</w:t>
      </w:r>
      <w:r>
        <w:rPr>
          <w:rFonts w:eastAsia="Times New Roman"/>
          <w:szCs w:val="24"/>
        </w:rPr>
        <w:t>γικό</w:t>
      </w:r>
      <w:proofErr w:type="spellEnd"/>
      <w:r>
        <w:rPr>
          <w:rFonts w:eastAsia="Times New Roman"/>
          <w:szCs w:val="24"/>
        </w:rPr>
        <w:t xml:space="preserve"> του αίτημα.</w:t>
      </w:r>
    </w:p>
    <w:p w14:paraId="6B86BDEA" w14:textId="77777777" w:rsidR="00CA44E2" w:rsidRDefault="009A1593">
      <w:pPr>
        <w:spacing w:after="0" w:line="600" w:lineRule="auto"/>
        <w:jc w:val="both"/>
        <w:rPr>
          <w:rFonts w:eastAsia="Times New Roman" w:cs="Times New Roman"/>
          <w:szCs w:val="24"/>
        </w:rPr>
      </w:pPr>
      <w:r>
        <w:rPr>
          <w:rFonts w:eastAsia="Times New Roman"/>
          <w:szCs w:val="24"/>
        </w:rPr>
        <w:t xml:space="preserve">Επί των οικονομικών θεμάτων τώρα, διαφωνούμε με τη λογική επιβολής πλαστικού χρήματος, ειδικώς με τον τρόπο που γίνεται και ειδικότερα σε περίοδο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Αναζητείτε μαύρο χρήμα εκεί που δεν υπάρχει.</w:t>
      </w:r>
      <w:r>
        <w:rPr>
          <w:rFonts w:eastAsia="Times New Roman" w:cs="Times New Roman"/>
          <w:szCs w:val="24"/>
        </w:rPr>
        <w:t xml:space="preserve"> </w:t>
      </w:r>
      <w:r>
        <w:rPr>
          <w:rFonts w:eastAsia="Times New Roman" w:cs="Times New Roman"/>
          <w:szCs w:val="24"/>
        </w:rPr>
        <w:t>Νομίζετε, δηλαδή, ότι ο πάμπτω</w:t>
      </w:r>
      <w:r>
        <w:rPr>
          <w:rFonts w:eastAsia="Times New Roman" w:cs="Times New Roman"/>
          <w:szCs w:val="24"/>
        </w:rPr>
        <w:t xml:space="preserve">χος αν πληρώσει τον καφέ ή τα μικροέξοδά του με χρεωστική κάρτα θα βρείτε το μαύρο χρήμα. Πρέπει να σας ενημερώσει κάποιος ότι η κοινωνία δεν φοροδιαφεύγει, γιατί δεν έχει εισοδήματα να αποκρύψει. Υπάρχουν τρόποι να βρείτε το μαύρο χρήμα στις </w:t>
      </w:r>
      <w:r>
        <w:rPr>
          <w:rFonts w:eastAsia="Times New Roman" w:cs="Times New Roman"/>
          <w:szCs w:val="24"/>
        </w:rPr>
        <w:lastRenderedPageBreak/>
        <w:t>λίστες τραπεζ</w:t>
      </w:r>
      <w:r>
        <w:rPr>
          <w:rFonts w:eastAsia="Times New Roman" w:cs="Times New Roman"/>
          <w:szCs w:val="24"/>
        </w:rPr>
        <w:t>ών, στο λαθρεμπόριο, σε όλους αυτούς που όλοι γνωρίζουμε αλλά δεν το έχετε κάνει ακόμη.</w:t>
      </w:r>
    </w:p>
    <w:p w14:paraId="6B86BDE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Άρα, μπορεί κάποιος εύλογα να αναρωτηθεί: Γιατί θέλετε να υποχρεώσετε στην πραγματικότητα τους πολίτες να πληρώνουν τα πάντα μέσω τραπεζών; Η απάντηση δεν είναι για να </w:t>
      </w:r>
      <w:r>
        <w:rPr>
          <w:rFonts w:eastAsia="Times New Roman" w:cs="Times New Roman"/>
          <w:szCs w:val="24"/>
        </w:rPr>
        <w:t xml:space="preserve">πατάξετε το μαύρο χρήμα. Η απάντηση είναι ότι μετά από αυτό το νομοσχέδιο ετοιμάζετε νέα ρύθμιση με την οποία θα επιβληθεί τέλος στις τραπεζικές συναλλαγές. Έτσι, όταν όλοι μας θα έχουμε υποχρεωθεί να πληρώνουμε μέσω καρτών για κάθε συναλλαγή, θα πηγαίνει </w:t>
      </w:r>
      <w:r>
        <w:rPr>
          <w:rFonts w:eastAsia="Times New Roman" w:cs="Times New Roman"/>
          <w:szCs w:val="24"/>
        </w:rPr>
        <w:t xml:space="preserve">στις τράπεζες ένα μικρό ποσό. Για του λόγου το αληθές, έχω στη διάθεσή μου δύο δημοσιεύματα προ ενός μηνός και προ τεσσάρων ημερών. </w:t>
      </w:r>
    </w:p>
    <w:p w14:paraId="6B86BDE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Ένα άλλο ζήτημα με το οποίο διαφωνούμε είναι η ρύθμιση για την υποχρέωση δήλωσης κρυφών χρημάτων, εάν αυτή συνοδεύεται μελλ</w:t>
      </w:r>
      <w:r>
        <w:rPr>
          <w:rFonts w:eastAsia="Times New Roman" w:cs="Times New Roman"/>
          <w:szCs w:val="24"/>
        </w:rPr>
        <w:t xml:space="preserve">οντικά από υψηλά πρόστιμα. Θα έπρεπε η πολιτεία να επιδιώξει να πετύχει την εμπιστοσύνη των πολιτών για να τα δηλώσουν πριν μπει σε αυτές τις </w:t>
      </w:r>
      <w:r>
        <w:rPr>
          <w:rFonts w:eastAsia="Times New Roman" w:cs="Times New Roman"/>
          <w:szCs w:val="24"/>
        </w:rPr>
        <w:lastRenderedPageBreak/>
        <w:t xml:space="preserve">λογικές. Κανένας μα κανένας που κατά το παρελθόν έβγαλε χρήματα στο εξωτερικό δεν πρόκειται να τα φέρει πίσω. Και </w:t>
      </w:r>
      <w:r>
        <w:rPr>
          <w:rFonts w:eastAsia="Times New Roman" w:cs="Times New Roman"/>
          <w:szCs w:val="24"/>
        </w:rPr>
        <w:t xml:space="preserve">αυτό με όσες εξαγγελίες και υποσχέσεις και να δώσετε περί του αντιθέτου. Κανείς δεν εμπιστεύεται ένα κράτος που θα το φορτώσει με πρόστιμα και ποινικές διώξεις. Δυστυχώς, εδώ καλά </w:t>
      </w:r>
      <w:proofErr w:type="spellStart"/>
      <w:r>
        <w:rPr>
          <w:rFonts w:eastAsia="Times New Roman" w:cs="Times New Roman"/>
          <w:szCs w:val="24"/>
        </w:rPr>
        <w:t>καλά</w:t>
      </w:r>
      <w:proofErr w:type="spellEnd"/>
      <w:r>
        <w:rPr>
          <w:rFonts w:eastAsia="Times New Roman" w:cs="Times New Roman"/>
          <w:szCs w:val="24"/>
        </w:rPr>
        <w:t xml:space="preserve"> δεν ξέρουμε τι φόρο θα πληρώσουμε του χρόνου. Πώς θέλετε να εμπιστευτεί</w:t>
      </w:r>
      <w:r>
        <w:rPr>
          <w:rFonts w:eastAsia="Times New Roman" w:cs="Times New Roman"/>
          <w:szCs w:val="24"/>
        </w:rPr>
        <w:t xml:space="preserve"> ο πολίτης να φέρει τα χρήματά του σε σύστημα που μπορεί να βρεθεί αντιμέτωπος με την κατάσχεση, αλλά και ακόμη και με τη στέρηση της προσωπικής του ελευθερίας; </w:t>
      </w:r>
    </w:p>
    <w:p w14:paraId="6B86BDE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Μετά από όλα αυτά, αυτό που είναι σίγουρα σαφές είναι το νομοσχέδιο που συζητάμε ασχολείται με</w:t>
      </w:r>
      <w:r>
        <w:rPr>
          <w:rFonts w:eastAsia="Times New Roman" w:cs="Times New Roman"/>
          <w:szCs w:val="24"/>
        </w:rPr>
        <w:t xml:space="preserve"> άκρως σοβαρά θέματα τα οποία, όμως, τα αντιμετωπίζει επιπόλαια και πολλές φορές επιδερμικά. Το ζητούμενο δεν είναι να ψηφίσουμε κάτι το οποίο αντί να λύσει κάποια προβλήματα θα δημιουργήσει τελικώς επιπλέον ζητήματα. </w:t>
      </w:r>
    </w:p>
    <w:p w14:paraId="6B86BDE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ζητούμενο είναι να μπορούμε να συζ</w:t>
      </w:r>
      <w:r>
        <w:rPr>
          <w:rFonts w:eastAsia="Times New Roman" w:cs="Times New Roman"/>
          <w:szCs w:val="24"/>
        </w:rPr>
        <w:t xml:space="preserve">ητάμε και να συνθέτουμε ιδέες για το καλό της πατρίδας μας, αντί ο καθένας να κάνει τον μονόλογό </w:t>
      </w:r>
      <w:r>
        <w:rPr>
          <w:rFonts w:eastAsia="Times New Roman" w:cs="Times New Roman"/>
          <w:szCs w:val="24"/>
        </w:rPr>
        <w:lastRenderedPageBreak/>
        <w:t xml:space="preserve">του εδώ μέσα. Αλλά δυστυχώς φαίνεται ότι όλα αυτά απέχουν πλήρως από την λογική σας και την πολιτική σας παιδεία. </w:t>
      </w:r>
    </w:p>
    <w:p w14:paraId="6B86BDE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86BDF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 xml:space="preserve">ης): </w:t>
      </w:r>
      <w:r>
        <w:rPr>
          <w:rFonts w:eastAsia="Times New Roman" w:cs="Times New Roman"/>
          <w:szCs w:val="24"/>
        </w:rPr>
        <w:t xml:space="preserve">Επί της αρχής τι κάνετε; Θα το ψηφίσετε ή θα το καταψηφίσετε; </w:t>
      </w:r>
    </w:p>
    <w:p w14:paraId="6B86BDF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proofErr w:type="spellStart"/>
      <w:r>
        <w:rPr>
          <w:rFonts w:eastAsia="Times New Roman" w:cs="Times New Roman"/>
          <w:szCs w:val="24"/>
        </w:rPr>
        <w:t>Επιφυλασσόμεθα</w:t>
      </w:r>
      <w:proofErr w:type="spellEnd"/>
      <w:r>
        <w:rPr>
          <w:rFonts w:eastAsia="Times New Roman" w:cs="Times New Roman"/>
          <w:szCs w:val="24"/>
        </w:rPr>
        <w:t>.</w:t>
      </w:r>
    </w:p>
    <w:p w14:paraId="6B86BDF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Επιφυλάσσεστε, ωραία. </w:t>
      </w:r>
    </w:p>
    <w:p w14:paraId="6B86BDF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Δικαιοσύνης, Διαφάνειας και Ανθρωπίνων Δικαιωμάτων. </w:t>
      </w:r>
    </w:p>
    <w:p w14:paraId="6B86BDF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w:t>
      </w:r>
      <w:r>
        <w:rPr>
          <w:rFonts w:eastAsia="Times New Roman" w:cs="Times New Roman"/>
          <w:b/>
          <w:szCs w:val="24"/>
        </w:rPr>
        <w:t>ΝΗΣ (Υπουργός Δικαιοσύνης, Διαφάνειας και Ανθρωπίνων Δικαιωμάτων):</w:t>
      </w:r>
      <w:r>
        <w:rPr>
          <w:rFonts w:eastAsia="Times New Roman" w:cs="Times New Roman"/>
          <w:szCs w:val="24"/>
        </w:rPr>
        <w:t xml:space="preserve"> Ευχαριστώ, κύριε Πρόεδρε. </w:t>
      </w:r>
    </w:p>
    <w:p w14:paraId="6B86BDF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Πράγματι η σημερινή συζήτηση γίνεται μια μέρα μετά τη χθεσινή ψηφοφορία με την οποία η Βουλή των Ελλήνων με συντριπτικό τρόπο υπερ</w:t>
      </w:r>
      <w:r>
        <w:rPr>
          <w:rFonts w:eastAsia="Times New Roman" w:cs="Times New Roman"/>
          <w:szCs w:val="24"/>
        </w:rPr>
        <w:lastRenderedPageBreak/>
        <w:t>ψήφισε την πρόταση της Κυβέρνηση</w:t>
      </w:r>
      <w:r>
        <w:rPr>
          <w:rFonts w:eastAsia="Times New Roman" w:cs="Times New Roman"/>
          <w:szCs w:val="24"/>
        </w:rPr>
        <w:t xml:space="preserve">ς όσον αφορά την απόδοση της δέκατης τρίτης σύνταξης σε χαμηλοσυνταξιούχους και σε συμπολίτες μας οι οποίοι έχουν πληγεί κατά τρόπο ακραίο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και τις πολιτικές λιτότητας των προηγούμενων κυβερνήσεων. </w:t>
      </w:r>
    </w:p>
    <w:p w14:paraId="6B86BDF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Θέλω στο σημείο αυτό να υπεν</w:t>
      </w:r>
      <w:r>
        <w:rPr>
          <w:rFonts w:eastAsia="Times New Roman" w:cs="Times New Roman"/>
          <w:szCs w:val="24"/>
        </w:rPr>
        <w:t>θυμίσω προς όλους ότι η δέκατη τρίτη σύνταξη έρχεται να αποκαταστήσει και μια αδικία που είχε υπογράψει και είχε συμφωνήσει η προηγούμενη κυβέρνηση, την κατάργηση του ΕΚΑΣ. Αν για κάτι πρέπει να κατηγορηθούμε εμείς είναι διότι στην διαπραγμάτευση δεν πετύχ</w:t>
      </w:r>
      <w:r>
        <w:rPr>
          <w:rFonts w:eastAsia="Times New Roman" w:cs="Times New Roman"/>
          <w:szCs w:val="24"/>
        </w:rPr>
        <w:t>αμε, παρά το γεγονός ότι αγωνιστήκαμε…</w:t>
      </w:r>
    </w:p>
    <w:p w14:paraId="6B86BDF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Πότε έγινε αυτό; Καταθέστε το. </w:t>
      </w:r>
    </w:p>
    <w:p w14:paraId="6B86BDF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Σταμάτη, ηρεμήστε. </w:t>
      </w:r>
    </w:p>
    <w:p w14:paraId="6B86BDF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Τι είναι αυτό το πράγμα; </w:t>
      </w:r>
    </w:p>
    <w:p w14:paraId="6B86BDF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Πόσο να αντέξουμε τα ψέματα ακόμη;</w:t>
      </w:r>
    </w:p>
    <w:p w14:paraId="6B86BDF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Σταμάτη, συγγνώμη, έχετε τον Κοινοβουλευτικό σας Εκπρόσωπο που θα μιλήσει. </w:t>
      </w:r>
    </w:p>
    <w:p w14:paraId="6B86BDF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Φέρτε μια απόδειξη ότι κόψαμε το ΕΚΑΣ! </w:t>
      </w:r>
    </w:p>
    <w:p w14:paraId="6B86BDF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w:t>
      </w:r>
      <w:r>
        <w:rPr>
          <w:rFonts w:eastAsia="Times New Roman" w:cs="Times New Roman"/>
          <w:b/>
          <w:szCs w:val="24"/>
        </w:rPr>
        <w:t xml:space="preserve"> Δικαιοσύνης, Διαφάνειας και Ανθρωπίνων Δικαιωμάτων):</w:t>
      </w:r>
      <w:r>
        <w:rPr>
          <w:rFonts w:eastAsia="Times New Roman" w:cs="Times New Roman"/>
          <w:szCs w:val="24"/>
        </w:rPr>
        <w:t xml:space="preserve"> Ε, φτάνει πια! </w:t>
      </w:r>
    </w:p>
    <w:p w14:paraId="6B86BDF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Σταμάτη, είστε παλιός κοινοβουλευτικός. Σας παρακαλώ. </w:t>
      </w:r>
    </w:p>
    <w:p w14:paraId="6B86BDF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Αυτά τα είχατε συμφωνήσει εσείς. Να μας κατηγορήσετε γιατί εμείς…</w:t>
      </w:r>
    </w:p>
    <w:p w14:paraId="6B86BE0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Φέρτε ένα χαρτί να το δούμε.</w:t>
      </w:r>
    </w:p>
    <w:p w14:paraId="6B86BE0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αφήστε με να το τακτοποιήσω εγώ. </w:t>
      </w:r>
    </w:p>
    <w:p w14:paraId="6B86BE0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Σταμάτη, για τελευταία φορά λέω «κύριε Σταμάτη». Όταν εγώ είμαι στην Έδρα δεν υπάρχει περίπτωση η Βουλή να δείξει την εικόνα που έδειξε χθες. </w:t>
      </w:r>
    </w:p>
    <w:p w14:paraId="6B86BE0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Καλά, εμείς δεν ανταλλάξαμε …</w:t>
      </w:r>
    </w:p>
    <w:p w14:paraId="6B86BE0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που θα πάρε</w:t>
      </w:r>
      <w:r>
        <w:rPr>
          <w:rFonts w:eastAsia="Times New Roman" w:cs="Times New Roman"/>
          <w:szCs w:val="24"/>
        </w:rPr>
        <w:t xml:space="preserve">ι τον λόγο μετά, θα απαντήσει επί των ενστάσεων που έχει η Νέα Δημοκρατία. </w:t>
      </w:r>
    </w:p>
    <w:p w14:paraId="6B86BE0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μηδενίζω τον χρόνο και ξεκινάτε από την αρχή. Συνεχίστε. </w:t>
      </w:r>
    </w:p>
    <w:p w14:paraId="6B86BE06"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Θέλω, λοιπόν, να πω ότι μπο</w:t>
      </w:r>
      <w:r>
        <w:rPr>
          <w:rFonts w:eastAsia="Times New Roman"/>
          <w:szCs w:val="24"/>
        </w:rPr>
        <w:t xml:space="preserve">ρεί κάποιος να μας κατηγορήσει για το συγκεκριμένο θέμα ότι δεν πετύχαμε, ενώ αγωνιστήκαμε να μην υπάρξει αυτή η περικοπή, όμως ερχόμαστε σήμερα, με αίσθημα ευθύνης και καθήκοντος και δίνουμε </w:t>
      </w:r>
      <w:proofErr w:type="spellStart"/>
      <w:r>
        <w:rPr>
          <w:rFonts w:eastAsia="Times New Roman"/>
          <w:szCs w:val="24"/>
        </w:rPr>
        <w:t>υπερπολλαπλάσια</w:t>
      </w:r>
      <w:proofErr w:type="spellEnd"/>
      <w:r>
        <w:rPr>
          <w:rFonts w:eastAsia="Times New Roman"/>
          <w:szCs w:val="24"/>
        </w:rPr>
        <w:t xml:space="preserve"> από </w:t>
      </w:r>
      <w:r>
        <w:rPr>
          <w:rFonts w:eastAsia="Times New Roman"/>
          <w:szCs w:val="24"/>
        </w:rPr>
        <w:lastRenderedPageBreak/>
        <w:t>αυτό το οποίο είχε κοπεί, διότι, ακριβώς, πε</w:t>
      </w:r>
      <w:r>
        <w:rPr>
          <w:rFonts w:eastAsia="Times New Roman"/>
          <w:szCs w:val="24"/>
        </w:rPr>
        <w:t xml:space="preserve">τύχαμε υπέρβαση εσόδων. Αυτή είναι η διαφορά της προηγούμενης κυβέρνησης με τη σημερινή. </w:t>
      </w:r>
    </w:p>
    <w:p w14:paraId="6B86BE07"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Και θέλουμε, επιτέλους να καταλάβουμε, το χθεσινό «παρών» είναι «παρών» σε τι; Στη δυστυχία του ελληνικού λαού και των συνταξιούχων, οι οποίοι περνάνε δύσκολες ώρες; </w:t>
      </w:r>
      <w:r>
        <w:rPr>
          <w:rFonts w:eastAsia="Times New Roman"/>
          <w:szCs w:val="24"/>
        </w:rPr>
        <w:t>Σε τι είπατε «παρών» χθες; Διότι, αν ήταν να πείτε κάτι πέρα από το «ναι» και το «όχι», αυτό που δηλώσατε χθες είναι «απών» από αυτήν την προσπάθεια στήριξης φτωχών ανθρώπων και συμπολιτών μας, οι οποίοι έχουν πληγεί κατάφορα τα τελευταία χρόνια</w:t>
      </w:r>
      <w:r>
        <w:rPr>
          <w:rFonts w:eastAsia="Times New Roman"/>
          <w:szCs w:val="24"/>
        </w:rPr>
        <w:t>,</w:t>
      </w:r>
      <w:r>
        <w:rPr>
          <w:rFonts w:eastAsia="Times New Roman"/>
          <w:szCs w:val="24"/>
        </w:rPr>
        <w:t xml:space="preserve"> εξαιτίας </w:t>
      </w:r>
      <w:r>
        <w:rPr>
          <w:rFonts w:eastAsia="Times New Roman"/>
          <w:szCs w:val="24"/>
        </w:rPr>
        <w:t xml:space="preserve">των πολιτικών και των συμφωνιών που εσείς είχατε συνάψει. Και μάλιστα συμφωνίες, οι οποίες υπερέβαιναν τον κοινοβουλευτικό βίο των </w:t>
      </w:r>
      <w:proofErr w:type="spellStart"/>
      <w:r>
        <w:rPr>
          <w:rFonts w:eastAsia="Times New Roman"/>
          <w:szCs w:val="24"/>
        </w:rPr>
        <w:t>κυβερνήσεών</w:t>
      </w:r>
      <w:proofErr w:type="spellEnd"/>
      <w:r>
        <w:rPr>
          <w:rFonts w:eastAsia="Times New Roman"/>
          <w:szCs w:val="24"/>
        </w:rPr>
        <w:t xml:space="preserve"> σας. </w:t>
      </w:r>
    </w:p>
    <w:p w14:paraId="6B86BE08"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Είναι, όμως, ενδεικτική η χθεσινή ψηφοφορία και συζήτηση, διότι φτάσαμε στο σημείο να ακούμε στην Εθνική Αν</w:t>
      </w:r>
      <w:r>
        <w:rPr>
          <w:rFonts w:eastAsia="Times New Roman"/>
          <w:szCs w:val="24"/>
        </w:rPr>
        <w:t xml:space="preserve">τιπροσωπεία καταγγελίες από τον κ. Βενιζέλο, όχι τόσο για την Κυβέρνηση, που τις έχουμε συνηθίσει, </w:t>
      </w:r>
      <w:r>
        <w:rPr>
          <w:rFonts w:eastAsia="Times New Roman"/>
          <w:szCs w:val="24"/>
        </w:rPr>
        <w:lastRenderedPageBreak/>
        <w:t xml:space="preserve">αλλά καταγγελίες για τους Ευρωπαίους σοσιαλιστές, οι οποίοι </w:t>
      </w:r>
      <w:proofErr w:type="spellStart"/>
      <w:r>
        <w:rPr>
          <w:rFonts w:eastAsia="Times New Roman"/>
          <w:szCs w:val="24"/>
        </w:rPr>
        <w:t>συμπαρίστανται</w:t>
      </w:r>
      <w:proofErr w:type="spellEnd"/>
      <w:r>
        <w:rPr>
          <w:rFonts w:eastAsia="Times New Roman"/>
          <w:szCs w:val="24"/>
        </w:rPr>
        <w:t xml:space="preserve"> στην προσπάθεια της Κυβέρνησης για την ανάταξη της οικονομίας και τη δίκαιη διανομ</w:t>
      </w:r>
      <w:r>
        <w:rPr>
          <w:rFonts w:eastAsia="Times New Roman"/>
          <w:szCs w:val="24"/>
        </w:rPr>
        <w:t xml:space="preserve">ή των εσόδων. Αυτό, ομολογουμένως, δεν το περιμέναμε. </w:t>
      </w:r>
    </w:p>
    <w:p w14:paraId="6B86BE09"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Τώρα, λοιπόν, θεωρώ ότι αίρονται </w:t>
      </w:r>
      <w:r>
        <w:rPr>
          <w:rFonts w:eastAsia="Times New Roman"/>
          <w:szCs w:val="24"/>
        </w:rPr>
        <w:t>τα οποιαδήποτε ερωτήματα</w:t>
      </w:r>
      <w:r>
        <w:rPr>
          <w:rFonts w:eastAsia="Times New Roman"/>
          <w:szCs w:val="24"/>
        </w:rPr>
        <w:t>, γιατί οι Ευρωπαίοι σοσιαλιστές επιθυμούν και επιδιώκουν να έχουν συνομιλητή τον Πρόεδρο του ΣΥΡΙΖΑ και γιατί στις συνόδους τους καλούν τον Πρό</w:t>
      </w:r>
      <w:r>
        <w:rPr>
          <w:rFonts w:eastAsia="Times New Roman"/>
          <w:szCs w:val="24"/>
        </w:rPr>
        <w:t xml:space="preserve">εδρο του ΣΥΡΙΖΑ, για να ανταλλάσσουν απόψεις. Τώρα το καταλάβαμε. Δεν χρειάζεται κάτι περισσότερο. Όταν καταγγέλλεται από του Βήματος της Βουλής, από τον πρώην Πρόεδρο του ΠΑΣΟΚ, ότι </w:t>
      </w:r>
      <w:r>
        <w:rPr>
          <w:rFonts w:eastAsia="Times New Roman"/>
          <w:szCs w:val="24"/>
        </w:rPr>
        <w:t xml:space="preserve">οι Ευρωπαίοι σοσιαλιστές </w:t>
      </w:r>
      <w:r>
        <w:rPr>
          <w:rFonts w:eastAsia="Times New Roman"/>
          <w:szCs w:val="24"/>
        </w:rPr>
        <w:t xml:space="preserve">διολισθαίνουν σε πολιτικές καταστροφής με το να </w:t>
      </w:r>
      <w:r>
        <w:rPr>
          <w:rFonts w:eastAsia="Times New Roman"/>
          <w:szCs w:val="24"/>
        </w:rPr>
        <w:t xml:space="preserve">υποστηρίζουν την πολιτική της Κυβέρνησης, ε, τότε δεν χρειάζεται τίποτα περισσότερο να πούμε εμείς. </w:t>
      </w:r>
    </w:p>
    <w:p w14:paraId="6B86BE0A"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 xml:space="preserve">Εκείνο, όμως, που θα ήθελα να πω, κυρίες και κύριοι συνάδελφοι, είναι ότι χθες από το Βήμα της </w:t>
      </w:r>
      <w:r>
        <w:rPr>
          <w:rFonts w:eastAsia="Times New Roman"/>
          <w:szCs w:val="24"/>
        </w:rPr>
        <w:t xml:space="preserve">επιτροπής </w:t>
      </w:r>
      <w:r>
        <w:rPr>
          <w:rFonts w:eastAsia="Times New Roman"/>
          <w:szCs w:val="24"/>
        </w:rPr>
        <w:t>προέβην σε μια δήλωση-καταγγελία για ευθεία παρέμβ</w:t>
      </w:r>
      <w:r>
        <w:rPr>
          <w:rFonts w:eastAsia="Times New Roman"/>
          <w:szCs w:val="24"/>
        </w:rPr>
        <w:t>αση του Προέδρου της Νέας Δημοκρατίας σε θέματα δικαιοσύνης, που αφορούν την «επένδυση στη Ζάκυνθο». Και δεν υπήρξε καμμία αντίδραση. Ελπίζω σήμερα, ή έστω μέχρι τη Δευτέρα, να δοθούν κάποιες εξηγήσεις, διότι τόνισα χθες και τονίζω και σήμερα ότι αν αυτή η</w:t>
      </w:r>
      <w:r>
        <w:rPr>
          <w:rFonts w:eastAsia="Times New Roman"/>
          <w:szCs w:val="24"/>
        </w:rPr>
        <w:t xml:space="preserve"> επένδυση έχει σταματήσει, έχει σταματήσει διότι η ίδια η δικαιοσύνη έχει επέμβει. Την ενεργοποίηση, δε, του μηχανισμού της δικαιοσύνης δεν την επεδίωξε αποκλειστικά ο ΣΥΡΙΖΑ, αλλά πρώτα και κύρια η Εκκλησία και η Μητρόπολη Ζακύνθου και ο Δήμος Ζακύνθου, ο</w:t>
      </w:r>
      <w:r>
        <w:rPr>
          <w:rFonts w:eastAsia="Times New Roman"/>
          <w:szCs w:val="24"/>
        </w:rPr>
        <w:t xml:space="preserve"> οποίος δεν </w:t>
      </w:r>
      <w:r>
        <w:rPr>
          <w:rFonts w:eastAsia="Times New Roman"/>
          <w:szCs w:val="24"/>
        </w:rPr>
        <w:t xml:space="preserve">ελέγχεται </w:t>
      </w:r>
      <w:r>
        <w:rPr>
          <w:rFonts w:eastAsia="Times New Roman"/>
          <w:szCs w:val="24"/>
        </w:rPr>
        <w:t xml:space="preserve">από τον ΣΥΡΙΖΑ, αλλά η δημοτική αρχή είχε εκλεγεί με τη σημαία της Νέας Δημοκρατίας. </w:t>
      </w:r>
    </w:p>
    <w:p w14:paraId="6B86BE0B"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Περιμένουμε, λοιπόν, μια εξήγηση γι’ αυτά που είπε ο κ. Μητσοτάκης και κυρίως για το γεγονός ότι ενώ ο οικονομικός εισαγγελέας, ο κ. </w:t>
      </w:r>
      <w:proofErr w:type="spellStart"/>
      <w:r>
        <w:rPr>
          <w:rFonts w:eastAsia="Times New Roman"/>
          <w:szCs w:val="24"/>
        </w:rPr>
        <w:t>Μπρης</w:t>
      </w:r>
      <w:proofErr w:type="spellEnd"/>
      <w:r>
        <w:rPr>
          <w:rFonts w:eastAsia="Times New Roman"/>
          <w:szCs w:val="24"/>
        </w:rPr>
        <w:t xml:space="preserve">, </w:t>
      </w:r>
      <w:r>
        <w:rPr>
          <w:rFonts w:eastAsia="Times New Roman"/>
          <w:szCs w:val="24"/>
        </w:rPr>
        <w:lastRenderedPageBreak/>
        <w:t>περιγράφ</w:t>
      </w:r>
      <w:r>
        <w:rPr>
          <w:rFonts w:eastAsia="Times New Roman"/>
          <w:szCs w:val="24"/>
        </w:rPr>
        <w:t xml:space="preserve">ει στο πόρισμά του με τα πλέον μελανά χρώματα αυτή τη διαδικασία ως διαδικασία ακραίας διαφθοράς, έρχεται ο Αρχηγός της Αξιωματικής Αντιπολίτευσης και την υπερασπίζεται από του Βήματος της Βουλής. Περιμένουμε εξηγήσεις. </w:t>
      </w:r>
    </w:p>
    <w:p w14:paraId="6B86BE0C"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Τέλος, θα ήθελα να πω ότι δεν πέρασ</w:t>
      </w:r>
      <w:r>
        <w:rPr>
          <w:rFonts w:eastAsia="Times New Roman"/>
          <w:szCs w:val="24"/>
        </w:rPr>
        <w:t>αν είκοσι τέσσερις ώρες από την ακρόαση των φορέων και η Ένωση Δικαστών και Εισαγγελέων εξέδωσε μια ανακοίνωση, στην οποία διατυπώνει αναλυτικά τις θέσεις της –αυτό είναι απολύτως θεμιτό και, κατά τη γνώμη μου, έτσι έπρεπε να κάνει- για το ζήτημα της τοποθ</w:t>
      </w:r>
      <w:r>
        <w:rPr>
          <w:rFonts w:eastAsia="Times New Roman"/>
          <w:szCs w:val="24"/>
        </w:rPr>
        <w:t xml:space="preserve">έτησης δικηγόρων στις εφορευτικές επιτροπές, όπως διαλαμβάνεται στον νόμο. </w:t>
      </w:r>
    </w:p>
    <w:p w14:paraId="6B86BE0D" w14:textId="77777777" w:rsidR="00CA44E2" w:rsidRDefault="009A1593">
      <w:pPr>
        <w:spacing w:after="0" w:line="600" w:lineRule="auto"/>
        <w:ind w:firstLine="720"/>
        <w:jc w:val="both"/>
        <w:rPr>
          <w:rFonts w:eastAsia="Times New Roman"/>
          <w:szCs w:val="24"/>
        </w:rPr>
      </w:pPr>
      <w:r>
        <w:rPr>
          <w:rFonts w:eastAsia="Times New Roman"/>
          <w:szCs w:val="24"/>
        </w:rPr>
        <w:t>Μου κάνει όμως εντύπωση, κυρίες και κύριοι συνάδελφοι, το γεγονός ότι έχει περάσει μια εβδομάδα από όταν ο κ. Μητσοτάκης, από του βήματος της ετήσιας συνέλευσης της Ένωσης Δικαστών</w:t>
      </w:r>
      <w:r>
        <w:rPr>
          <w:rFonts w:eastAsia="Times New Roman"/>
          <w:szCs w:val="24"/>
        </w:rPr>
        <w:t xml:space="preserve"> και Εισαγγελέων, μίλησε σχετικά με το ωράριο των δικαστών και την περιστολή των δικαστικών διακοπών. Και για αυτό το μείζον θέμα που απασχολεί τους δικαστές </w:t>
      </w:r>
      <w:r>
        <w:rPr>
          <w:rFonts w:eastAsia="Times New Roman"/>
          <w:szCs w:val="24"/>
        </w:rPr>
        <w:lastRenderedPageBreak/>
        <w:t>της χώρας, η Ένωση Δικαστών και Εισαγγελέων μετά από μια εβδομάδα δεν έχει εκδώσει ακόμα ανακοίνωσ</w:t>
      </w:r>
      <w:r>
        <w:rPr>
          <w:rFonts w:eastAsia="Times New Roman"/>
          <w:szCs w:val="24"/>
        </w:rPr>
        <w:t xml:space="preserve">η -μπορεί να εκδώσει εν ευθέτω </w:t>
      </w:r>
      <w:proofErr w:type="spellStart"/>
      <w:r>
        <w:rPr>
          <w:rFonts w:eastAsia="Times New Roman"/>
          <w:szCs w:val="24"/>
        </w:rPr>
        <w:t>χρόνω</w:t>
      </w:r>
      <w:proofErr w:type="spellEnd"/>
      <w:r>
        <w:rPr>
          <w:rFonts w:eastAsia="Times New Roman"/>
          <w:szCs w:val="24"/>
        </w:rPr>
        <w:t xml:space="preserve">. </w:t>
      </w:r>
    </w:p>
    <w:p w14:paraId="6B86BE0E" w14:textId="77777777" w:rsidR="00CA44E2" w:rsidRDefault="009A1593">
      <w:pPr>
        <w:spacing w:after="0" w:line="600" w:lineRule="auto"/>
        <w:ind w:firstLine="720"/>
        <w:jc w:val="both"/>
        <w:rPr>
          <w:rFonts w:eastAsia="Times New Roman"/>
          <w:szCs w:val="24"/>
        </w:rPr>
      </w:pPr>
      <w:r>
        <w:rPr>
          <w:rFonts w:eastAsia="Times New Roman"/>
          <w:szCs w:val="24"/>
        </w:rPr>
        <w:t xml:space="preserve">Να ξέρουν, όμως, όλοι ότι οι δημόσιες τοποθετήσεις ενός εκάστου συγκροτούν και την αξιοπιστία του. </w:t>
      </w:r>
      <w:r>
        <w:rPr>
          <w:rFonts w:eastAsia="Times New Roman"/>
          <w:szCs w:val="24"/>
        </w:rPr>
        <w:t>Από αυτό</w:t>
      </w:r>
      <w:r>
        <w:rPr>
          <w:rFonts w:eastAsia="Times New Roman"/>
          <w:szCs w:val="24"/>
        </w:rPr>
        <w:t xml:space="preserve"> δεν εξαιρείται κανένας</w:t>
      </w:r>
      <w:r>
        <w:rPr>
          <w:rFonts w:eastAsia="Times New Roman"/>
          <w:szCs w:val="24"/>
        </w:rPr>
        <w:t>.</w:t>
      </w:r>
      <w:r>
        <w:rPr>
          <w:rFonts w:eastAsia="Times New Roman"/>
          <w:szCs w:val="24"/>
        </w:rPr>
        <w:t xml:space="preserve"> </w:t>
      </w:r>
      <w:r>
        <w:rPr>
          <w:rFonts w:eastAsia="Times New Roman"/>
          <w:szCs w:val="24"/>
        </w:rPr>
        <w:t>Θυμίζω μια αναφορά που έγινε πρόσφατα από την Ένωση Δικαστών και Εισαγγελέων</w:t>
      </w:r>
      <w:r>
        <w:rPr>
          <w:rFonts w:eastAsia="Times New Roman"/>
          <w:szCs w:val="24"/>
        </w:rPr>
        <w:t xml:space="preserve"> στην κυβ</w:t>
      </w:r>
      <w:r>
        <w:rPr>
          <w:rFonts w:eastAsia="Times New Roman"/>
          <w:szCs w:val="24"/>
        </w:rPr>
        <w:t xml:space="preserve">έρνηση σχετικά με την τοποθέτηση εισαγγελέων, </w:t>
      </w:r>
      <w:r>
        <w:rPr>
          <w:rFonts w:eastAsia="Times New Roman"/>
          <w:szCs w:val="24"/>
        </w:rPr>
        <w:t xml:space="preserve">στην οποία </w:t>
      </w:r>
      <w:r>
        <w:rPr>
          <w:rFonts w:eastAsia="Times New Roman"/>
          <w:szCs w:val="24"/>
        </w:rPr>
        <w:t xml:space="preserve">η ίδια η Ένωση Εισαγγελέων </w:t>
      </w:r>
      <w:r>
        <w:rPr>
          <w:rFonts w:eastAsia="Times New Roman"/>
          <w:szCs w:val="24"/>
        </w:rPr>
        <w:t xml:space="preserve">Ελλάδας </w:t>
      </w:r>
      <w:r>
        <w:rPr>
          <w:rFonts w:eastAsia="Times New Roman"/>
          <w:szCs w:val="24"/>
        </w:rPr>
        <w:t xml:space="preserve">απάντησε και έβαλε τα πράγματα στην θέση </w:t>
      </w:r>
      <w:r>
        <w:rPr>
          <w:rFonts w:eastAsia="Times New Roman"/>
          <w:szCs w:val="24"/>
        </w:rPr>
        <w:t>τους.</w:t>
      </w:r>
      <w:r>
        <w:rPr>
          <w:rFonts w:eastAsia="Times New Roman"/>
          <w:szCs w:val="24"/>
        </w:rPr>
        <w:t xml:space="preserve"> Αυτά όσον αφορά την αξιοπιστία όλων.</w:t>
      </w:r>
    </w:p>
    <w:p w14:paraId="6B86BE0F"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κύριοι συνάδελφοι, έγινε πολύς λόγος -και θα αναφερθώ εισαγωγικά- για</w:t>
      </w:r>
      <w:r>
        <w:rPr>
          <w:rFonts w:eastAsia="Times New Roman"/>
          <w:szCs w:val="24"/>
        </w:rPr>
        <w:t xml:space="preserve"> το άρθρο 56α, το οποίο φέρνουμε προς ψήφιση. Θέλω να σας πω κατά πρώτον ότι η Κυβέρνηση, αντίθετα με ό,τι ισχυρίζονται κάποιοι -να μην τους χαρακτηρίσω, εκτός Αιθούσης όλοι- δεν έφερε τη διάταξη αυτή με τροπολογία, ακριβώς γιατί δεν ήθελε να αιφνιδιάσει κ</w:t>
      </w:r>
      <w:r>
        <w:rPr>
          <w:rFonts w:eastAsia="Times New Roman"/>
          <w:szCs w:val="24"/>
        </w:rPr>
        <w:t>ανέναν. Την έφερε με διάταξη, η οποία αναλυτικά θα συζητηθεί καθ</w:t>
      </w:r>
      <w:r>
        <w:rPr>
          <w:rFonts w:eastAsia="Times New Roman"/>
          <w:szCs w:val="24"/>
        </w:rPr>
        <w:t xml:space="preserve">’ </w:t>
      </w:r>
      <w:r>
        <w:rPr>
          <w:rFonts w:eastAsia="Times New Roman"/>
          <w:szCs w:val="24"/>
        </w:rPr>
        <w:t xml:space="preserve">όλη την πορεία της συζήτησης και στις </w:t>
      </w:r>
      <w:r>
        <w:rPr>
          <w:rFonts w:eastAsia="Times New Roman"/>
          <w:szCs w:val="24"/>
        </w:rPr>
        <w:t xml:space="preserve">επιτροπές </w:t>
      </w:r>
      <w:r>
        <w:rPr>
          <w:rFonts w:eastAsia="Times New Roman"/>
          <w:szCs w:val="24"/>
        </w:rPr>
        <w:t>και στην Ολομέλεια.</w:t>
      </w:r>
    </w:p>
    <w:p w14:paraId="6B86BE10" w14:textId="77777777" w:rsidR="00CA44E2" w:rsidRDefault="009A1593">
      <w:pPr>
        <w:spacing w:after="0" w:line="600" w:lineRule="auto"/>
        <w:ind w:firstLine="720"/>
        <w:jc w:val="both"/>
        <w:rPr>
          <w:rFonts w:eastAsia="Times New Roman"/>
          <w:szCs w:val="24"/>
        </w:rPr>
      </w:pPr>
      <w:r>
        <w:rPr>
          <w:rFonts w:eastAsia="Times New Roman"/>
          <w:szCs w:val="24"/>
        </w:rPr>
        <w:lastRenderedPageBreak/>
        <w:t>Θα ήθελα να πω, λοιπόν, εισαγωγικά ότι υπάρχουν ορισμένες διατάξεις, οι οποίες φαίνεται να διασφαλίζουν κατά τα αλλά το δη</w:t>
      </w:r>
      <w:r>
        <w:rPr>
          <w:rFonts w:eastAsia="Times New Roman"/>
          <w:szCs w:val="24"/>
        </w:rPr>
        <w:t xml:space="preserve">μόσιο συμφέρον, ενώ στην ουσία το καταδολιεύουν. Και το καταδολιεύουν με τρόπο ύποπτο και κρυφό, ενώ φαίνεται ότι το προστατεύουν. </w:t>
      </w:r>
    </w:p>
    <w:p w14:paraId="6B86BE11" w14:textId="77777777" w:rsidR="00CA44E2" w:rsidRDefault="009A1593">
      <w:pPr>
        <w:spacing w:after="0" w:line="600" w:lineRule="auto"/>
        <w:ind w:firstLine="720"/>
        <w:jc w:val="both"/>
        <w:rPr>
          <w:rFonts w:eastAsia="Times New Roman"/>
          <w:szCs w:val="24"/>
        </w:rPr>
      </w:pPr>
      <w:r>
        <w:rPr>
          <w:rFonts w:eastAsia="Times New Roman"/>
          <w:szCs w:val="24"/>
        </w:rPr>
        <w:t>Τι έχουμε εδώ; Εδώ έχουμε μια αναλογική εφαρμογή, κατά τρόπο νομικά μη ορθό σε κάθε περίπτωση, του άρθρου 249 -αν θυμάμαι κα</w:t>
      </w:r>
      <w:r>
        <w:rPr>
          <w:rFonts w:eastAsia="Times New Roman"/>
          <w:szCs w:val="24"/>
        </w:rPr>
        <w:t xml:space="preserve">λά- του Αστικού Κώδικα, η οποία διάταξη αυτή προβλέπει την εικοσαετή παραγραφή στον χώρο του δημοσίου δικαίου. </w:t>
      </w:r>
    </w:p>
    <w:p w14:paraId="6B86BE12" w14:textId="77777777" w:rsidR="00CA44E2" w:rsidRDefault="009A1593">
      <w:pPr>
        <w:spacing w:after="0" w:line="600" w:lineRule="auto"/>
        <w:ind w:firstLine="720"/>
        <w:jc w:val="both"/>
        <w:rPr>
          <w:rFonts w:eastAsia="Times New Roman"/>
          <w:szCs w:val="24"/>
        </w:rPr>
      </w:pPr>
      <w:r>
        <w:rPr>
          <w:rFonts w:eastAsia="Times New Roman"/>
          <w:szCs w:val="24"/>
        </w:rPr>
        <w:t>Και θα ήθελα να σας πω ότι αυτή η παραγραφή συνιστά ακραίο στοιχείο ατιμωρησίας και όχι τιμωρίας. Αναφέρθηκε από έναν ειδικό αγορητή προηγουμένω</w:t>
      </w:r>
      <w:r>
        <w:rPr>
          <w:rFonts w:eastAsia="Times New Roman"/>
          <w:szCs w:val="24"/>
        </w:rPr>
        <w:t>ς ότι αν ψηφιστεί η συγκεκριμένη διάταξη</w:t>
      </w:r>
      <w:r>
        <w:rPr>
          <w:rFonts w:eastAsia="Times New Roman"/>
          <w:szCs w:val="24"/>
        </w:rPr>
        <w:t>,</w:t>
      </w:r>
      <w:r>
        <w:rPr>
          <w:rFonts w:eastAsia="Times New Roman"/>
          <w:szCs w:val="24"/>
        </w:rPr>
        <w:t xml:space="preserve"> θα υπάρξει αθώωση. Αθώωση δεν θα υπάρξει. Εκείνο που θα υπάρξει ενδεχομένως για κάποιους στο πλαίσιο της παραγραφής, είναι ότι δεν θα υπάρξει καταλογισμός. Αλλά αθώωση να ξέρετε ότι ακόμη και αν γινόταν ο καταλογισ</w:t>
      </w:r>
      <w:r>
        <w:rPr>
          <w:rFonts w:eastAsia="Times New Roman"/>
          <w:szCs w:val="24"/>
        </w:rPr>
        <w:t xml:space="preserve">μός </w:t>
      </w:r>
      <w:r>
        <w:rPr>
          <w:rFonts w:eastAsia="Times New Roman"/>
          <w:szCs w:val="24"/>
        </w:rPr>
        <w:lastRenderedPageBreak/>
        <w:t>ήταν βέβαιο ότι θα υπήρχε μετά από είκοσι χρόνια</w:t>
      </w:r>
      <w:r>
        <w:rPr>
          <w:rFonts w:eastAsia="Times New Roman"/>
          <w:szCs w:val="24"/>
        </w:rPr>
        <w:t>, όπως</w:t>
      </w:r>
      <w:r>
        <w:rPr>
          <w:rFonts w:eastAsia="Times New Roman"/>
          <w:szCs w:val="24"/>
        </w:rPr>
        <w:t xml:space="preserve"> και μη δυνατότητα διαχείρισης των στοιχείων αυτής της υπόθεσης.</w:t>
      </w:r>
    </w:p>
    <w:p w14:paraId="6B86BE13" w14:textId="77777777" w:rsidR="00CA44E2" w:rsidRDefault="009A1593">
      <w:pPr>
        <w:spacing w:after="0" w:line="600" w:lineRule="auto"/>
        <w:ind w:firstLine="720"/>
        <w:jc w:val="both"/>
        <w:rPr>
          <w:rFonts w:eastAsia="Times New Roman"/>
          <w:szCs w:val="24"/>
        </w:rPr>
      </w:pPr>
      <w:r>
        <w:rPr>
          <w:rFonts w:eastAsia="Times New Roman"/>
          <w:szCs w:val="24"/>
        </w:rPr>
        <w:t>Το τονίζω αυτό, διότι έχουμε πλέον πρόσφατη απόφαση του Συμβουλίου Επικρατείας, η οποία μνημονεύεται στην αιτιολογική έκθεση, η οποία</w:t>
      </w:r>
      <w:r>
        <w:rPr>
          <w:rFonts w:eastAsia="Times New Roman"/>
          <w:szCs w:val="24"/>
        </w:rPr>
        <w:t xml:space="preserve"> αναφέρει ότι ο χρόνος παραγραφής πρέπει να είναι εύλογος. Σε κάθε περίπτωση, κυρίες και κύριοι συνάδελφοι, δεν μπορεί να είναι χρόνος παραγραφής εικοσαετίας, διότι τότε οδηγούμαστε στην απόλυτη ατιμωρησία μετά μάλιστα από μεθοδεύσεις. Δηλαδή μια υπόθεση, </w:t>
      </w:r>
      <w:r>
        <w:rPr>
          <w:rFonts w:eastAsia="Times New Roman"/>
          <w:szCs w:val="24"/>
        </w:rPr>
        <w:t>η οποία θα μπορούσε να είχε καθαριστεί σε μια πενταετία, την αφήνουμε επί είκοσι χρόνια επειδή υπάρχει το νομοθετικό πλαίσιο και αυτή η υπόθεση παράγει πλέον ατιμωρησία και εκ του ασφαλούς κάποιοι θα στραφούν κατά της απόφασης καταλογισμού, όπως έχει συμβε</w:t>
      </w:r>
      <w:r>
        <w:rPr>
          <w:rFonts w:eastAsia="Times New Roman"/>
          <w:szCs w:val="24"/>
        </w:rPr>
        <w:t xml:space="preserve">ί </w:t>
      </w:r>
      <w:proofErr w:type="spellStart"/>
      <w:r>
        <w:rPr>
          <w:rFonts w:eastAsia="Times New Roman"/>
          <w:szCs w:val="24"/>
        </w:rPr>
        <w:t>πάμπολλες</w:t>
      </w:r>
      <w:proofErr w:type="spellEnd"/>
      <w:r>
        <w:rPr>
          <w:rFonts w:eastAsia="Times New Roman"/>
          <w:szCs w:val="24"/>
        </w:rPr>
        <w:t xml:space="preserve"> φορές μέχρι σήμερα. Εγώ είμαι βέβαιος ότι και μετά την απόφαση του Συμβουλίου Επικρατείας πλέον ο δρόμος αυτός είναι βέβαιος.</w:t>
      </w:r>
    </w:p>
    <w:p w14:paraId="6B86BE14" w14:textId="77777777" w:rsidR="00CA44E2" w:rsidRDefault="009A1593">
      <w:pPr>
        <w:spacing w:after="0" w:line="600" w:lineRule="auto"/>
        <w:ind w:firstLine="720"/>
        <w:jc w:val="both"/>
        <w:rPr>
          <w:rFonts w:eastAsia="Times New Roman" w:cs="Times New Roman"/>
          <w:szCs w:val="24"/>
        </w:rPr>
      </w:pPr>
      <w:r>
        <w:rPr>
          <w:rFonts w:eastAsia="Times New Roman"/>
          <w:szCs w:val="24"/>
        </w:rPr>
        <w:lastRenderedPageBreak/>
        <w:t>Για αυτό ακριβώς η Κυβέρνηση παίρνει μια πρωτοβουλία και λέει ότι αυτό το καθεστώς διαπλοκής και ατιμωρησίας πρέπει να</w:t>
      </w:r>
      <w:r>
        <w:rPr>
          <w:rFonts w:eastAsia="Times New Roman"/>
          <w:szCs w:val="24"/>
        </w:rPr>
        <w:t xml:space="preserve"> τελειώσει και να τελειώσει σήμερα. Ζητήσαμε από όλα τα κόμματα της Βουλής να υπερψηφίσουν αυτήν τη διάταξη.</w:t>
      </w:r>
    </w:p>
    <w:p w14:paraId="6B86BE1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Διαφορετικά, σας δήλωσα και στη Βουλή ότι αν δεν συγκροτηθεί μια ικανή και αυξημένη καθ’ όλα πλειοψηφία, η Κυβέρνηση δεν έχει κανέναν λόγο να επιμέ</w:t>
      </w:r>
      <w:r>
        <w:rPr>
          <w:rFonts w:eastAsia="Times New Roman" w:cs="Times New Roman"/>
          <w:szCs w:val="24"/>
        </w:rPr>
        <w:t>νει σε αυτά τα πράγματα. Το λέμε αυτό, γιατί πιστοποιητικά ηθικής στην Κυβέρνηση και στα μέλη της δεν θα δώσει κανένας. Είμαστε γνωστοί όλοι, κύριοι συνάδελφοι και στην ελληνική κοινωνία και στις τοπικές κοινωνίες. Επομένως, αυτό που είπαμε, αυτό επαναλαμβ</w:t>
      </w:r>
      <w:r>
        <w:rPr>
          <w:rFonts w:eastAsia="Times New Roman" w:cs="Times New Roman"/>
          <w:szCs w:val="24"/>
        </w:rPr>
        <w:t xml:space="preserve">άνουμε. Και θέλω να επαναλάβω εγώ σήμερα εδώ αυτό που είπα και στην </w:t>
      </w:r>
      <w:r>
        <w:rPr>
          <w:rFonts w:eastAsia="Times New Roman" w:cs="Times New Roman"/>
          <w:szCs w:val="24"/>
        </w:rPr>
        <w:t>ε</w:t>
      </w:r>
      <w:r>
        <w:rPr>
          <w:rFonts w:eastAsia="Times New Roman" w:cs="Times New Roman"/>
          <w:szCs w:val="24"/>
        </w:rPr>
        <w:t xml:space="preserve">πιτροπή, ότι έχω την εξουσιοδότηση, την προφορική εξουσιοδότηση της </w:t>
      </w:r>
      <w:r>
        <w:rPr>
          <w:rFonts w:eastAsia="Times New Roman" w:cs="Times New Roman"/>
          <w:szCs w:val="24"/>
        </w:rPr>
        <w:t>π</w:t>
      </w:r>
      <w:r>
        <w:rPr>
          <w:rFonts w:eastAsia="Times New Roman" w:cs="Times New Roman"/>
          <w:szCs w:val="24"/>
        </w:rPr>
        <w:t xml:space="preserve">ροέδρου του Ελεγκτικού Συνεδρίου και τη σύμφωνη γνώμη της να αναφέρω αυτά τα οποία σας ανέφερα σήμερα στη Βουλή. </w:t>
      </w:r>
    </w:p>
    <w:p w14:paraId="6B86BE1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όσον αφορά τα ζητήματα, τα οποία διαλαμβάνονται στο νομοσχέδιο και είναι της αρμοδιότητας του Υπουργείου Δικαιοσύνης, θέλω να πω το εξής: Γίνεται μια συζήτηση στη Βουλή, για την οποία κατηγορηθήκαμε ότι γίνεται με τη διαδικασί</w:t>
      </w:r>
      <w:r>
        <w:rPr>
          <w:rFonts w:eastAsia="Times New Roman" w:cs="Times New Roman"/>
          <w:szCs w:val="24"/>
        </w:rPr>
        <w:t xml:space="preserve">α του επείγοντος. Θέλω για άλλη μια φορά να πω ότι η διαδικασία του επείγοντος δεν περικόπτει τις κοινοβουλευτικές διαδικασίες ούτε ενώπιον των </w:t>
      </w:r>
      <w:r>
        <w:rPr>
          <w:rFonts w:eastAsia="Times New Roman" w:cs="Times New Roman"/>
          <w:szCs w:val="24"/>
        </w:rPr>
        <w:t>ε</w:t>
      </w:r>
      <w:r>
        <w:rPr>
          <w:rFonts w:eastAsia="Times New Roman" w:cs="Times New Roman"/>
          <w:szCs w:val="24"/>
        </w:rPr>
        <w:t xml:space="preserve">πιτροπών ούτε </w:t>
      </w:r>
      <w:proofErr w:type="spellStart"/>
      <w:r>
        <w:rPr>
          <w:rFonts w:eastAsia="Times New Roman" w:cs="Times New Roman"/>
          <w:szCs w:val="24"/>
        </w:rPr>
        <w:t>ενώπι</w:t>
      </w:r>
      <w:proofErr w:type="spellEnd"/>
      <w:r>
        <w:rPr>
          <w:rFonts w:eastAsia="Times New Roman" w:cs="Times New Roman"/>
          <w:szCs w:val="24"/>
          <w:lang w:val="en-US"/>
        </w:rPr>
        <w:t>o</w:t>
      </w:r>
      <w:r>
        <w:rPr>
          <w:rFonts w:eastAsia="Times New Roman" w:cs="Times New Roman"/>
          <w:szCs w:val="24"/>
        </w:rPr>
        <w:t xml:space="preserve">ν της Ολομέλειας, απλώς γίνονται πολύ κοντά η μία </w:t>
      </w:r>
      <w:r>
        <w:rPr>
          <w:rFonts w:eastAsia="Times New Roman" w:cs="Times New Roman"/>
          <w:szCs w:val="24"/>
        </w:rPr>
        <w:t xml:space="preserve">συνεδρίαση </w:t>
      </w:r>
      <w:r>
        <w:rPr>
          <w:rFonts w:eastAsia="Times New Roman" w:cs="Times New Roman"/>
          <w:szCs w:val="24"/>
        </w:rPr>
        <w:t xml:space="preserve">στην άλλη. Και θέλω να πω ότι </w:t>
      </w:r>
      <w:r>
        <w:rPr>
          <w:rFonts w:eastAsia="Times New Roman" w:cs="Times New Roman"/>
          <w:szCs w:val="24"/>
        </w:rPr>
        <w:t xml:space="preserve">όταν ακούμε κατηγορίες από κόμματα, τα οποία έφερναν τις </w:t>
      </w:r>
      <w:proofErr w:type="spellStart"/>
      <w:r>
        <w:rPr>
          <w:rFonts w:eastAsia="Times New Roman" w:cs="Times New Roman"/>
          <w:szCs w:val="24"/>
        </w:rPr>
        <w:t>μνημονιακές</w:t>
      </w:r>
      <w:proofErr w:type="spellEnd"/>
      <w:r>
        <w:rPr>
          <w:rFonts w:eastAsia="Times New Roman" w:cs="Times New Roman"/>
          <w:szCs w:val="24"/>
        </w:rPr>
        <w:t xml:space="preserve"> συμβάσεις με τη διαδικασία του κατεπείγοντος, με αποτέλεσμα να υπάρχουν δηλώσεις Υπουργών των τότε κυβερνήσεων ότι δεν είναι δυνατόν ούτε να προλάβουν να τα διαβάσουν, δεν μπορούν να κατη</w:t>
      </w:r>
      <w:r>
        <w:rPr>
          <w:rFonts w:eastAsia="Times New Roman" w:cs="Times New Roman"/>
          <w:szCs w:val="24"/>
        </w:rPr>
        <w:t xml:space="preserve">γορούν εμάς ότι φέρνουμε αυτές τις νομοθετικές ρυθμίσεις με τη διαδικασία του επείγοντος, χωρίς καμμία σύντμηση του χρόνου συζητήσεων και του αριθμού των συνεδριάσεων. </w:t>
      </w:r>
    </w:p>
    <w:p w14:paraId="6B86BE1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μια αναγκαία διαδικασία και ψήφιση αυτών των νομοθετημάτων και του Υπουργείου Δικαιοσύνης και του Υπουργείου Οικονομικών. Θα αναφερθώ στα δικά μου ζητήματα. </w:t>
      </w:r>
    </w:p>
    <w:p w14:paraId="6B86BE1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Ξεκινώ από τον Πτωχευτικό Κώδικα, διότι βρισκόμαστε σε μια κατάσταση που χρειάζεται</w:t>
      </w:r>
      <w:r>
        <w:rPr>
          <w:rFonts w:eastAsia="Times New Roman" w:cs="Times New Roman"/>
          <w:szCs w:val="24"/>
        </w:rPr>
        <w:t xml:space="preserve"> και είναι απαραίτητη η αναμόρφωση και του Πτωχευτικού Κώδικα και του Κώδικα Διοικητικής Δικονομίας. Αντιλαμβάνεστε όλοι ότι στις έκτακτες συνθήκες, τις οποίες αντιμετωπίζουμε, χρειάζονται και μέτρα για να επιλύουν τα σωρευμένα προβλήματα που άπτονται της </w:t>
      </w:r>
      <w:r>
        <w:rPr>
          <w:rFonts w:eastAsia="Times New Roman" w:cs="Times New Roman"/>
          <w:szCs w:val="24"/>
        </w:rPr>
        <w:t xml:space="preserve">πτωχευτικής διαδικασίας. Θέλω, λοιπόν, να σας πω ότι το πρώτο και κύριο μέλημά μας ήταν να υπάρχει μια σύντμηση των προθεσμιών της πτωχευτικής διαδικασίας, ώστε για τις βιώσιμες μεν επιχειρήσεις να γίνεται γρήγορα η ένταξή τους στον μηχανισμό διάσωσης και </w:t>
      </w:r>
      <w:r>
        <w:rPr>
          <w:rFonts w:eastAsia="Times New Roman" w:cs="Times New Roman"/>
          <w:szCs w:val="24"/>
        </w:rPr>
        <w:t xml:space="preserve">όταν λέμε «στον μηχανισμό διάσωσης», εννοούμε στην υποβολή σχεδίου αναδιάρθρωσης αυτών των επιχειρήσεων από τους οφειλέτες εντός </w:t>
      </w:r>
      <w:proofErr w:type="spellStart"/>
      <w:r>
        <w:rPr>
          <w:rFonts w:eastAsia="Times New Roman" w:cs="Times New Roman"/>
          <w:szCs w:val="24"/>
        </w:rPr>
        <w:t>ολιγόμηνης</w:t>
      </w:r>
      <w:proofErr w:type="spellEnd"/>
      <w:r>
        <w:rPr>
          <w:rFonts w:eastAsia="Times New Roman" w:cs="Times New Roman"/>
          <w:szCs w:val="24"/>
        </w:rPr>
        <w:t xml:space="preserve"> προθεσμίας. </w:t>
      </w:r>
    </w:p>
    <w:p w14:paraId="6B86BE1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Και δεύτερον, καταργήσαμε -έχουν καταργηθεί ήδη και συντέμνονται - όλες εκείνες τις διαδικασίες του σχε</w:t>
      </w:r>
      <w:r>
        <w:rPr>
          <w:rFonts w:eastAsia="Times New Roman" w:cs="Times New Roman"/>
          <w:szCs w:val="24"/>
        </w:rPr>
        <w:t xml:space="preserve">δίου αναδιοργάνωσης. Εδώ, υπάρχουν αυτές οι διατάξεις. Δεν πρέπει, όμως, να το αφήνουμε εις το διηνεκές, διότι </w:t>
      </w:r>
      <w:r>
        <w:rPr>
          <w:rFonts w:eastAsia="Times New Roman" w:cs="Times New Roman"/>
          <w:szCs w:val="24"/>
        </w:rPr>
        <w:t>ακόμη</w:t>
      </w:r>
      <w:r>
        <w:rPr>
          <w:rFonts w:eastAsia="Times New Roman" w:cs="Times New Roman"/>
          <w:szCs w:val="24"/>
        </w:rPr>
        <w:t xml:space="preserve"> και μια επιχείρηση</w:t>
      </w:r>
      <w:r>
        <w:rPr>
          <w:rFonts w:eastAsia="Times New Roman" w:cs="Times New Roman"/>
          <w:szCs w:val="24"/>
        </w:rPr>
        <w:t>,</w:t>
      </w:r>
      <w:r>
        <w:rPr>
          <w:rFonts w:eastAsia="Times New Roman" w:cs="Times New Roman"/>
          <w:szCs w:val="24"/>
        </w:rPr>
        <w:t xml:space="preserve"> που έχει τη δυνατότητα να διαφύγει της πτώχευσης, αν τραβήξει αυτή η διαδικασία επί μακρόν, αντιλαμβάνεστε ότι θα οδηγη</w:t>
      </w:r>
      <w:r>
        <w:rPr>
          <w:rFonts w:eastAsia="Times New Roman" w:cs="Times New Roman"/>
          <w:szCs w:val="24"/>
        </w:rPr>
        <w:t xml:space="preserve">θεί και αυτή στην καταστροφή. </w:t>
      </w:r>
    </w:p>
    <w:p w14:paraId="6B86BE1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Για δε τις άλλες επιχειρήσεις οι οποίες δεν κρίνονται βιώσιμες</w:t>
      </w:r>
      <w:r>
        <w:rPr>
          <w:rFonts w:eastAsia="Times New Roman" w:cs="Times New Roman"/>
          <w:szCs w:val="24"/>
        </w:rPr>
        <w:t>,</w:t>
      </w:r>
      <w:r>
        <w:rPr>
          <w:rFonts w:eastAsia="Times New Roman" w:cs="Times New Roman"/>
          <w:szCs w:val="24"/>
        </w:rPr>
        <w:t xml:space="preserve"> πάλι με γρήγορους ρυθμούς πρέπει να ολοκληρώνεται η πτωχευτική διαδικασία και μεταξύ των μέτρων, τα οποία έχουμε θεσμοθετήσει, είναι ότι αντικαθίστανται οι αρμοδ</w:t>
      </w:r>
      <w:r>
        <w:rPr>
          <w:rFonts w:eastAsia="Times New Roman" w:cs="Times New Roman"/>
          <w:szCs w:val="24"/>
        </w:rPr>
        <w:t xml:space="preserve">ιότητες του πτωχευτικού δικαστηρίου από τον εισηγητή δικαστή και προβλέπεται η δυνατότητα εκ νέου σύγκλησης συνέλευσης των πιστωτών, εφόσον εμφανιστεί αξιόχρεος επενδυτής για την αγορά της επιχείρησης ως συνόλου ή κλάδου. </w:t>
      </w:r>
    </w:p>
    <w:p w14:paraId="6B86BE1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Αντιλαμβάνεστε, λοιπόν, ότι η επι</w:t>
      </w:r>
      <w:r>
        <w:rPr>
          <w:rFonts w:eastAsia="Times New Roman" w:cs="Times New Roman"/>
          <w:szCs w:val="24"/>
        </w:rPr>
        <w:t xml:space="preserve">τάχυνση αυτής της διαδικασίας είναι κάτι ιδιαίτερα σημαντικό για τους πολίτες οι οποίοι </w:t>
      </w:r>
      <w:r>
        <w:rPr>
          <w:rFonts w:eastAsia="Times New Roman" w:cs="Times New Roman"/>
          <w:szCs w:val="24"/>
        </w:rPr>
        <w:t xml:space="preserve">δραστηριοποιούνται </w:t>
      </w:r>
      <w:r>
        <w:rPr>
          <w:rFonts w:eastAsia="Times New Roman" w:cs="Times New Roman"/>
          <w:szCs w:val="24"/>
        </w:rPr>
        <w:lastRenderedPageBreak/>
        <w:t xml:space="preserve">στον </w:t>
      </w:r>
      <w:r>
        <w:rPr>
          <w:rFonts w:eastAsia="Times New Roman" w:cs="Times New Roman"/>
          <w:szCs w:val="24"/>
        </w:rPr>
        <w:t xml:space="preserve">παραγωγικό κλάδο της οικονομίας και εξαιτίας των συνθηκών, τις οποίες βιώνουμε όλοι, έχουν σοβαρά προβλήματα. </w:t>
      </w:r>
    </w:p>
    <w:p w14:paraId="6B86BE1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την πτωχευτική διαδικα</w:t>
      </w:r>
      <w:r>
        <w:rPr>
          <w:rFonts w:eastAsia="Times New Roman" w:cs="Times New Roman"/>
          <w:szCs w:val="24"/>
        </w:rPr>
        <w:t xml:space="preserve">σία, θέλω να αναφέρω ότι ενισχύεται η διαδικασία που στοχεύει στην εξυγίανση της επιχείρησης και είναι πάρα πολύ σημαντικό αυτό, γιατί δεν αφήνουμε στο έλεος του Θεού τον κάθε συμπολίτη μας ο οποίος αντιμετωπίζει τέτοια προβλήματα. </w:t>
      </w:r>
    </w:p>
    <w:p w14:paraId="6B86BE1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Τίθεται εκτός ύλης του </w:t>
      </w:r>
      <w:r>
        <w:rPr>
          <w:rFonts w:eastAsia="Times New Roman" w:cs="Times New Roman"/>
          <w:szCs w:val="24"/>
        </w:rPr>
        <w:t xml:space="preserve">νέου Πτωχευτικού Κώδικα η διαδικασία ειδικής εκκαθάρισης και καταργείται το </w:t>
      </w:r>
      <w:proofErr w:type="spellStart"/>
      <w:r>
        <w:rPr>
          <w:rFonts w:eastAsia="Times New Roman" w:cs="Times New Roman"/>
          <w:szCs w:val="24"/>
        </w:rPr>
        <w:t>προστάδιο</w:t>
      </w:r>
      <w:proofErr w:type="spellEnd"/>
      <w:r>
        <w:rPr>
          <w:rFonts w:eastAsia="Times New Roman" w:cs="Times New Roman"/>
          <w:szCs w:val="24"/>
        </w:rPr>
        <w:t xml:space="preserve"> της διαδικασίας του λεγόμενου «ανοίγματος της πτώχευσης», το οποίο είχε χαρακτηριστεί -και το ακούσατε κι εσείς από τους φορείς- ως μόνιμη πληγή, διότι κρατούσε πάρα πολύ</w:t>
      </w:r>
      <w:r>
        <w:rPr>
          <w:rFonts w:eastAsia="Times New Roman" w:cs="Times New Roman"/>
          <w:szCs w:val="24"/>
        </w:rPr>
        <w:t xml:space="preserve"> καιρό και στην ουσία όλη η πτωχευτική διαδικασία </w:t>
      </w:r>
      <w:r>
        <w:rPr>
          <w:rFonts w:eastAsia="Times New Roman" w:cs="Times New Roman"/>
          <w:szCs w:val="24"/>
        </w:rPr>
        <w:t xml:space="preserve">μπλοκαριζόταν </w:t>
      </w:r>
      <w:r>
        <w:rPr>
          <w:rFonts w:eastAsia="Times New Roman" w:cs="Times New Roman"/>
          <w:szCs w:val="24"/>
        </w:rPr>
        <w:t xml:space="preserve">από το πρώτο στάδιο ήδη. </w:t>
      </w:r>
    </w:p>
    <w:p w14:paraId="6B86BE1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Ιδιαίτερα, θέλω να τονίσω –και αυτό επαινέθηκε με πάρα πολλούς τρόπους από τους φορείς οι οποίοι ήρθαν στη Βουλή- ότι δίνεται η δυνατότητα απαλλαγής από τα χρέη, μία </w:t>
      </w:r>
      <w:r>
        <w:rPr>
          <w:rFonts w:eastAsia="Times New Roman" w:cs="Times New Roman"/>
          <w:szCs w:val="24"/>
        </w:rPr>
        <w:t xml:space="preserve">δεύτερη ευκαιρία, του </w:t>
      </w:r>
      <w:proofErr w:type="spellStart"/>
      <w:r>
        <w:rPr>
          <w:rFonts w:eastAsia="Times New Roman" w:cs="Times New Roman"/>
          <w:szCs w:val="24"/>
        </w:rPr>
        <w:t>πτωχεύσαντα</w:t>
      </w:r>
      <w:proofErr w:type="spellEnd"/>
      <w:r>
        <w:rPr>
          <w:rFonts w:eastAsia="Times New Roman" w:cs="Times New Roman"/>
          <w:szCs w:val="24"/>
        </w:rPr>
        <w:t xml:space="preserve"> </w:t>
      </w:r>
      <w:r>
        <w:rPr>
          <w:rFonts w:eastAsia="Times New Roman" w:cs="Times New Roman"/>
          <w:szCs w:val="24"/>
        </w:rPr>
        <w:lastRenderedPageBreak/>
        <w:t xml:space="preserve">ο οποίος έχει κριθεί ότι δεν πτώχευσε τελείως. Του δίδεται μία δεύτερη ευκαιρία μετά από δύο χρόνια να </w:t>
      </w:r>
      <w:proofErr w:type="spellStart"/>
      <w:r>
        <w:rPr>
          <w:rFonts w:eastAsia="Times New Roman" w:cs="Times New Roman"/>
          <w:szCs w:val="24"/>
        </w:rPr>
        <w:t>επανεκκινήσει</w:t>
      </w:r>
      <w:proofErr w:type="spellEnd"/>
      <w:r>
        <w:rPr>
          <w:rFonts w:eastAsia="Times New Roman" w:cs="Times New Roman"/>
          <w:szCs w:val="24"/>
        </w:rPr>
        <w:t xml:space="preserve"> τις εμπορικές δραστηριότητες και μάλιστα να επανέλθει με την απαλλαγή από το υπόλοιπο των απαιτήσεων των </w:t>
      </w:r>
      <w:r>
        <w:rPr>
          <w:rFonts w:eastAsia="Times New Roman" w:cs="Times New Roman"/>
          <w:szCs w:val="24"/>
        </w:rPr>
        <w:t xml:space="preserve">πιστωτών που δεν ικανοποιήθηκαν από την πτωχευτική διαδικασία.  </w:t>
      </w:r>
    </w:p>
    <w:p w14:paraId="6B86BE1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Αυτό, κυρίες και κύριοι συνάδελφοι, δεν άκουσα κανέναν να το επικροτεί και κανέναν να το αναφέρει. Είναι μία πολύ σημαντική διάταξη που δίνει τη δυνατότητα σε πάρα πολλούς συμπολίτες μας, οι </w:t>
      </w:r>
      <w:r>
        <w:rPr>
          <w:rFonts w:eastAsia="Times New Roman" w:cs="Times New Roman"/>
          <w:szCs w:val="24"/>
        </w:rPr>
        <w:t>οποίοι βρέθηκαν σε αυτή την οικονομική δίνη</w:t>
      </w:r>
      <w:r>
        <w:rPr>
          <w:rFonts w:eastAsia="Times New Roman" w:cs="Times New Roman"/>
          <w:szCs w:val="24"/>
        </w:rPr>
        <w:t>. Χωρίς να πτωχεύσουν</w:t>
      </w:r>
      <w:r>
        <w:rPr>
          <w:rFonts w:eastAsia="Times New Roman" w:cs="Times New Roman"/>
          <w:szCs w:val="24"/>
        </w:rPr>
        <w:t xml:space="preserve"> τελείως, να </w:t>
      </w:r>
      <w:proofErr w:type="spellStart"/>
      <w:r>
        <w:rPr>
          <w:rFonts w:eastAsia="Times New Roman" w:cs="Times New Roman"/>
          <w:szCs w:val="24"/>
        </w:rPr>
        <w:t>επανεκκινήσουν</w:t>
      </w:r>
      <w:proofErr w:type="spellEnd"/>
      <w:r>
        <w:rPr>
          <w:rFonts w:eastAsia="Times New Roman" w:cs="Times New Roman"/>
          <w:szCs w:val="24"/>
        </w:rPr>
        <w:t xml:space="preserve"> και μάλιστα, χωρίς τα βάρη της προηγούμενης κατάστασης, εφόσον έχουν κριθεί συγγνωστοί για όλη αυτή τη διαδικασία. Αυτό δεν είναι μία θετική διάταξη του νομοσχεδίου</w:t>
      </w:r>
      <w:r>
        <w:rPr>
          <w:rFonts w:eastAsia="Times New Roman" w:cs="Times New Roman"/>
          <w:szCs w:val="24"/>
        </w:rPr>
        <w:t xml:space="preserve">;   </w:t>
      </w:r>
    </w:p>
    <w:p w14:paraId="6B86BE2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όσον αφορά τα θέματα της διοικητικής δικαιοσύνης, θέλω να αναφέρω το εξής: Υπήρξαν καταδικαστικές αποφά</w:t>
      </w:r>
      <w:r>
        <w:rPr>
          <w:rFonts w:eastAsia="Times New Roman" w:cs="Times New Roman"/>
          <w:szCs w:val="24"/>
        </w:rPr>
        <w:lastRenderedPageBreak/>
        <w:t>σεις της χώρας από το Ευρωπαϊκό Δικαστήριο. Γι’ αυτό, δίδεται η δυνατότητα επαναφοράς μιας υπόθεσης ενώπιον του Συμβου</w:t>
      </w:r>
      <w:r>
        <w:rPr>
          <w:rFonts w:eastAsia="Times New Roman" w:cs="Times New Roman"/>
          <w:szCs w:val="24"/>
        </w:rPr>
        <w:t xml:space="preserve">λίου </w:t>
      </w:r>
      <w:r>
        <w:rPr>
          <w:rFonts w:eastAsia="Times New Roman" w:cs="Times New Roman"/>
          <w:szCs w:val="24"/>
        </w:rPr>
        <w:t xml:space="preserve">της </w:t>
      </w:r>
      <w:r>
        <w:rPr>
          <w:rFonts w:eastAsia="Times New Roman" w:cs="Times New Roman"/>
          <w:szCs w:val="24"/>
        </w:rPr>
        <w:t xml:space="preserve">Επικρατείας, εφόσον υπήρξε μια τέτοια απόφαση από το Ευρωπαϊκό Δικαστήριο. </w:t>
      </w:r>
    </w:p>
    <w:p w14:paraId="6B86BE2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Θεωρούμε ότι μια τέτοια διάταξη είναι απολύτως εναρμονισμένη με τον νομικό πολιτισμό που διέπει και τη χώρα μας και την Ευρώπη και είναι προς όφελος των συμπολιτών μας οι </w:t>
      </w:r>
      <w:r>
        <w:rPr>
          <w:rFonts w:eastAsia="Times New Roman" w:cs="Times New Roman"/>
          <w:szCs w:val="24"/>
        </w:rPr>
        <w:t xml:space="preserve">οποίοι προστρέχουν στο Ευρωπαϊκό Δικαστήριο και δικαιώνονται. </w:t>
      </w:r>
    </w:p>
    <w:p w14:paraId="6B86BE2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Εισάγεται ο θεσμός της </w:t>
      </w:r>
      <w:proofErr w:type="spellStart"/>
      <w:r>
        <w:rPr>
          <w:rFonts w:eastAsia="Times New Roman" w:cs="Times New Roman"/>
          <w:szCs w:val="24"/>
        </w:rPr>
        <w:t>ενδοδικαστικής</w:t>
      </w:r>
      <w:proofErr w:type="spellEnd"/>
      <w:r>
        <w:rPr>
          <w:rFonts w:eastAsia="Times New Roman" w:cs="Times New Roman"/>
          <w:szCs w:val="24"/>
        </w:rPr>
        <w:t xml:space="preserve"> επίλυσης των διαφορών. Είναι ένας θεσμός που θα επιταχύνει τη διαδικασία, που γίνεται κάτω από την προστασία της δικαστική λειτουργίας. Και η άποψη που εκφ</w:t>
      </w:r>
      <w:r>
        <w:rPr>
          <w:rFonts w:eastAsia="Times New Roman" w:cs="Times New Roman"/>
          <w:szCs w:val="24"/>
        </w:rPr>
        <w:t xml:space="preserve">ράστηκε από τον ειδικό αγορητή του ΚΚΕ ότι αυτός ο θεσμός θα βαίνει συνεχώς εις βάρος του </w:t>
      </w:r>
      <w:r>
        <w:rPr>
          <w:rFonts w:eastAsia="Times New Roman" w:cs="Times New Roman"/>
          <w:szCs w:val="24"/>
        </w:rPr>
        <w:t>δ</w:t>
      </w:r>
      <w:r>
        <w:rPr>
          <w:rFonts w:eastAsia="Times New Roman" w:cs="Times New Roman"/>
          <w:szCs w:val="24"/>
        </w:rPr>
        <w:t xml:space="preserve">ημοσίου ή εις βάρος τους οικονομικά αδύνατου είναι παντελώς αβάσιμος, αναπόδεικτος και αστήρικτος. </w:t>
      </w:r>
    </w:p>
    <w:p w14:paraId="6B86BE2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Αυτή η διαδικασία γίνεται, σας είπα, υπό την προστασία της δικαστ</w:t>
      </w:r>
      <w:r>
        <w:rPr>
          <w:rFonts w:eastAsia="Times New Roman" w:cs="Times New Roman"/>
          <w:szCs w:val="24"/>
        </w:rPr>
        <w:t xml:space="preserve">ικής λειτουργίας και κανένας δεν μπορεί να πει ότι εδώ εμφιλοχωρούν κακές προθέσεις και προθέσεις αδικίας κάποιου από τους διαδίκους. </w:t>
      </w:r>
    </w:p>
    <w:p w14:paraId="6B86BE2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Καθίσταται, επίσης, ταχύτερη και ευχερέστατη η χορήγηση του ευεργετήματος πενίας, που για πάρα πολλούς συνανθρώπους μας α</w:t>
      </w:r>
      <w:r>
        <w:rPr>
          <w:rFonts w:eastAsia="Times New Roman" w:cs="Times New Roman"/>
          <w:szCs w:val="24"/>
        </w:rPr>
        <w:t>υτή την περίοδο το να έχουν δικαστικό συμπαραστάτη είναι, σχεδόν, πολυτέλεια. Εμείς, λοιπόν, αναγνωρίζουμε τη δυσκολία αυτή και δίνουμε τη δυνατότητα να υπάρχει αυτή η βοήθεια και μάλιστα, μία βοήθεια στο ύψος των περιστάσεων και των αναγκών εκάστου πολίτη</w:t>
      </w:r>
      <w:r>
        <w:rPr>
          <w:rFonts w:eastAsia="Times New Roman" w:cs="Times New Roman"/>
          <w:szCs w:val="24"/>
        </w:rPr>
        <w:t xml:space="preserve">. </w:t>
      </w:r>
    </w:p>
    <w:p w14:paraId="6B86BE2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με το νομοσχέδιο καθίσταται ευκολότερη η διαδικασία αναστολής εκτέλεσης, αλλά όπου υπάρχει διαδικασία, όπου γίνει δεκτό το αίτημα της αναστολής, πρέπει η υπόθεση να προσδιορίζεται εντός έξι μηνών και να συζητείται, ούτως ώστε να μην υπάρχουν καθ</w:t>
      </w:r>
      <w:r>
        <w:rPr>
          <w:rFonts w:eastAsia="Times New Roman" w:cs="Times New Roman"/>
          <w:szCs w:val="24"/>
        </w:rPr>
        <w:t>υστερήσεις και να μην κρύβεται κανένας πίσω από μία απόφαση αναστολής.</w:t>
      </w:r>
    </w:p>
    <w:p w14:paraId="6B86BE2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Εισάγεται ο θεσμός του </w:t>
      </w:r>
      <w:r>
        <w:rPr>
          <w:rFonts w:eastAsia="Times New Roman" w:cs="Times New Roman"/>
          <w:szCs w:val="24"/>
        </w:rPr>
        <w:t>ε</w:t>
      </w:r>
      <w:r>
        <w:rPr>
          <w:rFonts w:eastAsia="Times New Roman" w:cs="Times New Roman"/>
          <w:szCs w:val="24"/>
        </w:rPr>
        <w:t xml:space="preserve">ισηγητού </w:t>
      </w:r>
      <w:r>
        <w:rPr>
          <w:rFonts w:eastAsia="Times New Roman" w:cs="Times New Roman"/>
          <w:szCs w:val="24"/>
        </w:rPr>
        <w:t>δ</w:t>
      </w:r>
      <w:r>
        <w:rPr>
          <w:rFonts w:eastAsia="Times New Roman" w:cs="Times New Roman"/>
          <w:szCs w:val="24"/>
        </w:rPr>
        <w:t>ικαστή. Η νομοπαρασκευαστική επιτροπή με ιδιαίτερη ζέση επέμεινε σε αυτόν τον θεσμό, διότι αυτός ο θεσμός θα επιταχύνει τα διαδικασίες όσον αφορά τη συγκρότηση φακέλου και όλες εκείνες τις παραλείψεις που, δυστυχώς, εμφανίζονται, κάθε φορά που είναι να δικ</w:t>
      </w:r>
      <w:r>
        <w:rPr>
          <w:rFonts w:eastAsia="Times New Roman" w:cs="Times New Roman"/>
          <w:szCs w:val="24"/>
        </w:rPr>
        <w:t xml:space="preserve">αστεί μία υπόθεση του </w:t>
      </w:r>
      <w:r>
        <w:rPr>
          <w:rFonts w:eastAsia="Times New Roman" w:cs="Times New Roman"/>
          <w:szCs w:val="24"/>
        </w:rPr>
        <w:t>δ</w:t>
      </w:r>
      <w:r>
        <w:rPr>
          <w:rFonts w:eastAsia="Times New Roman" w:cs="Times New Roman"/>
          <w:szCs w:val="24"/>
        </w:rPr>
        <w:t xml:space="preserve">ημοσίου ενώπιον του διοικητικού δικαστηρίου.                      </w:t>
      </w:r>
    </w:p>
    <w:p w14:paraId="6B86BE27" w14:textId="77777777" w:rsidR="00CA44E2" w:rsidRDefault="009A1593">
      <w:pPr>
        <w:spacing w:after="0" w:line="600" w:lineRule="auto"/>
        <w:ind w:firstLine="720"/>
        <w:jc w:val="both"/>
        <w:rPr>
          <w:rFonts w:eastAsia="Times New Roman"/>
          <w:szCs w:val="24"/>
        </w:rPr>
      </w:pPr>
      <w:r>
        <w:rPr>
          <w:rFonts w:eastAsia="Times New Roman"/>
          <w:szCs w:val="24"/>
        </w:rPr>
        <w:t xml:space="preserve">Καταργούνται οι </w:t>
      </w:r>
      <w:proofErr w:type="spellStart"/>
      <w:r>
        <w:rPr>
          <w:rFonts w:eastAsia="Times New Roman"/>
          <w:szCs w:val="24"/>
        </w:rPr>
        <w:t>ενδικοφανείς</w:t>
      </w:r>
      <w:proofErr w:type="spellEnd"/>
      <w:r>
        <w:rPr>
          <w:rFonts w:eastAsia="Times New Roman"/>
          <w:szCs w:val="24"/>
        </w:rPr>
        <w:t xml:space="preserve"> προσφυγές σε μία κατηγορία υποθέσεων που εκδικάζονται. Και πλέον θα γίνεται αυτή η διαδικασία προεδρική, όπως συνηθίζουμε να λέμε εμείς ο</w:t>
      </w:r>
      <w:r>
        <w:rPr>
          <w:rFonts w:eastAsia="Times New Roman"/>
          <w:szCs w:val="24"/>
        </w:rPr>
        <w:t>ι δικηγόροι, προκειμένου να επιλύεται άμεσα πάλι υπό το βάρος της δικαστικής παρουσίας.</w:t>
      </w:r>
    </w:p>
    <w:p w14:paraId="6B86BE28" w14:textId="77777777" w:rsidR="00CA44E2" w:rsidRDefault="009A1593">
      <w:pPr>
        <w:spacing w:after="0" w:line="600" w:lineRule="auto"/>
        <w:ind w:firstLine="720"/>
        <w:jc w:val="both"/>
        <w:rPr>
          <w:rFonts w:eastAsia="Times New Roman"/>
          <w:szCs w:val="24"/>
        </w:rPr>
      </w:pPr>
      <w:r>
        <w:rPr>
          <w:rFonts w:eastAsia="Times New Roman"/>
          <w:szCs w:val="24"/>
        </w:rPr>
        <w:t xml:space="preserve">Κυρίες και κύριοι συνάδελφοι, επίσης, θέλω να αναφέρω ότι όσον αφορά τα πολιτικά δικαστήρια, καταργείται, επιτέλους, το δικαστικό ένσημο της αναγνωριστικής αγωγής, ένα </w:t>
      </w:r>
      <w:r>
        <w:rPr>
          <w:rFonts w:eastAsia="Times New Roman"/>
          <w:szCs w:val="24"/>
        </w:rPr>
        <w:t xml:space="preserve">μέτρο το οποίο είχε ψηφίσει σε </w:t>
      </w:r>
      <w:proofErr w:type="spellStart"/>
      <w:r>
        <w:rPr>
          <w:rFonts w:eastAsia="Times New Roman"/>
          <w:szCs w:val="24"/>
        </w:rPr>
        <w:t>μνημονιακούς</w:t>
      </w:r>
      <w:proofErr w:type="spellEnd"/>
      <w:r>
        <w:rPr>
          <w:rFonts w:eastAsia="Times New Roman"/>
          <w:szCs w:val="24"/>
        </w:rPr>
        <w:t xml:space="preserve"> νόμους η προηγούμενη κυβέρνηση και ήταν ένα μέτρο νομικά αναιτιολόγητο και παράλογο. </w:t>
      </w:r>
    </w:p>
    <w:p w14:paraId="6B86BE29"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Επίσης, μειώνεται στο μισό το δικαστικό ένσημο στις εργατικές διαφορές. Διότι την περίοδο της κρίσης έχουμε σώρευση εργατικών </w:t>
      </w:r>
      <w:r>
        <w:rPr>
          <w:rFonts w:eastAsia="Times New Roman"/>
          <w:szCs w:val="24"/>
        </w:rPr>
        <w:t>αγωγών εκ μέρους των εργαζομένων οι οποίοι βρέθηκαν πρώτοι στη δίνη αυτής της κατάστασης. Και πρέπει να ενισχυθεί ο εργαζόμενος –και όχι να αποθαρρυνθεί- να στραφεί στη δικαιοσύνη να διεκδικήσει το δίκιο του.</w:t>
      </w:r>
    </w:p>
    <w:p w14:paraId="6B86BE2A" w14:textId="77777777" w:rsidR="00CA44E2" w:rsidRDefault="009A1593">
      <w:pPr>
        <w:spacing w:after="0" w:line="600" w:lineRule="auto"/>
        <w:ind w:firstLine="720"/>
        <w:jc w:val="both"/>
        <w:rPr>
          <w:rFonts w:eastAsia="Times New Roman"/>
          <w:szCs w:val="24"/>
        </w:rPr>
      </w:pPr>
      <w:r>
        <w:rPr>
          <w:rFonts w:eastAsia="Times New Roman"/>
          <w:szCs w:val="24"/>
        </w:rPr>
        <w:t>Όσον αφορά τα διοικητικά δικαστήρια, στην έφεση</w:t>
      </w:r>
      <w:r>
        <w:rPr>
          <w:rFonts w:eastAsia="Times New Roman"/>
          <w:szCs w:val="24"/>
        </w:rPr>
        <w:t xml:space="preserve"> στις φορολογικές και τελωνειακές διαφορές μειώνεται το ποσοστό του καταβαλλόμενου φόρου -επειδή μας κατηγορείτ</w:t>
      </w:r>
      <w:r>
        <w:rPr>
          <w:rFonts w:eastAsia="Times New Roman"/>
          <w:szCs w:val="24"/>
        </w:rPr>
        <w:t>ε</w:t>
      </w:r>
      <w:r>
        <w:rPr>
          <w:rFonts w:eastAsia="Times New Roman"/>
          <w:szCs w:val="24"/>
        </w:rPr>
        <w:t xml:space="preserve"> ότι βάζουμε φόρους- από 50% σε 20%, όπως είχατε προβλέψει εσείς κατά το παρελθόν. Και επίσης, το παράβολο της προσφυγής έφεσης και </w:t>
      </w:r>
      <w:proofErr w:type="spellStart"/>
      <w:r>
        <w:rPr>
          <w:rFonts w:eastAsia="Times New Roman"/>
          <w:szCs w:val="24"/>
        </w:rPr>
        <w:t>αντέφεσης</w:t>
      </w:r>
      <w:proofErr w:type="spellEnd"/>
      <w:r>
        <w:rPr>
          <w:rFonts w:eastAsia="Times New Roman"/>
          <w:szCs w:val="24"/>
        </w:rPr>
        <w:t xml:space="preserve"> έχ</w:t>
      </w:r>
      <w:r>
        <w:rPr>
          <w:rFonts w:eastAsia="Times New Roman"/>
          <w:szCs w:val="24"/>
        </w:rPr>
        <w:t xml:space="preserve">ει πλέον οροφή το ποσό των 3.000 ευρώ αντί των 10.000 ευρώ, όπως η σημερινή Αντιπολίτευση είχε προβλέψει. Στα ποινικά δικαστήρια μειώνεται το παράβολο και της μήνυσης και της παράστασης πολιτικής αγωγής. </w:t>
      </w:r>
    </w:p>
    <w:p w14:paraId="6B86BE2B" w14:textId="77777777" w:rsidR="00CA44E2" w:rsidRDefault="009A1593">
      <w:pPr>
        <w:spacing w:after="0" w:line="600" w:lineRule="auto"/>
        <w:ind w:firstLine="720"/>
        <w:jc w:val="both"/>
        <w:rPr>
          <w:rFonts w:eastAsia="Times New Roman"/>
          <w:szCs w:val="24"/>
        </w:rPr>
      </w:pPr>
      <w:r>
        <w:rPr>
          <w:rFonts w:eastAsia="Times New Roman"/>
          <w:szCs w:val="24"/>
        </w:rPr>
        <w:lastRenderedPageBreak/>
        <w:t>Και στο σημείο αυτό θέλω να πω ότι το παράβολο το ο</w:t>
      </w:r>
      <w:r>
        <w:rPr>
          <w:rFonts w:eastAsia="Times New Roman"/>
          <w:szCs w:val="24"/>
        </w:rPr>
        <w:t xml:space="preserve">ποίο τίθεται σχετικά με τις αναβολές και τις αιτήσεις εξαίρεσης, δεν είναι μόνο ένα εισπρακτικό παράβολο για να ενισχυθεί το ΤΑΧΔΙΚ και μέσω αυτού ο θεσμός της </w:t>
      </w:r>
      <w:r>
        <w:rPr>
          <w:rFonts w:eastAsia="Times New Roman"/>
          <w:szCs w:val="24"/>
        </w:rPr>
        <w:t>ν</w:t>
      </w:r>
      <w:r>
        <w:rPr>
          <w:rFonts w:eastAsia="Times New Roman"/>
          <w:szCs w:val="24"/>
        </w:rPr>
        <w:t xml:space="preserve">ομικής </w:t>
      </w:r>
      <w:r>
        <w:rPr>
          <w:rFonts w:eastAsia="Times New Roman"/>
          <w:szCs w:val="24"/>
        </w:rPr>
        <w:t>β</w:t>
      </w:r>
      <w:r>
        <w:rPr>
          <w:rFonts w:eastAsia="Times New Roman"/>
          <w:szCs w:val="24"/>
        </w:rPr>
        <w:t xml:space="preserve">οήθειας. Και σας τονίζω, κύριοι συνάδελφοι, ότι αυτά τα χρήματα κατευθύνονται στη </w:t>
      </w:r>
      <w:r>
        <w:rPr>
          <w:rFonts w:eastAsia="Times New Roman"/>
          <w:szCs w:val="24"/>
        </w:rPr>
        <w:t>ν</w:t>
      </w:r>
      <w:r>
        <w:rPr>
          <w:rFonts w:eastAsia="Times New Roman"/>
          <w:szCs w:val="24"/>
        </w:rPr>
        <w:t>ομικ</w:t>
      </w:r>
      <w:r>
        <w:rPr>
          <w:rFonts w:eastAsia="Times New Roman"/>
          <w:szCs w:val="24"/>
        </w:rPr>
        <w:t xml:space="preserve">ή </w:t>
      </w:r>
      <w:r>
        <w:rPr>
          <w:rFonts w:eastAsia="Times New Roman"/>
          <w:szCs w:val="24"/>
        </w:rPr>
        <w:t>β</w:t>
      </w:r>
      <w:r>
        <w:rPr>
          <w:rFonts w:eastAsia="Times New Roman"/>
          <w:szCs w:val="24"/>
        </w:rPr>
        <w:t>οήθεια. Δεν είναι επιπλέον μέσο καταδολίευσης των δικαιωμάτων του διαδίκου.</w:t>
      </w:r>
    </w:p>
    <w:p w14:paraId="6B86BE2C" w14:textId="77777777" w:rsidR="00CA44E2" w:rsidRDefault="009A1593">
      <w:pPr>
        <w:spacing w:after="0" w:line="600" w:lineRule="auto"/>
        <w:ind w:firstLine="720"/>
        <w:jc w:val="both"/>
        <w:rPr>
          <w:rFonts w:eastAsia="Times New Roman"/>
          <w:szCs w:val="24"/>
        </w:rPr>
      </w:pPr>
      <w:r>
        <w:rPr>
          <w:rFonts w:eastAsia="Times New Roman"/>
          <w:szCs w:val="24"/>
        </w:rPr>
        <w:t>Διότι εδώ –όλοι το έχετε ομολογήσει- σε ορισμένες διαδικαστικές πράξεις ενώπιον των δικαστηρίων γίνεται κατάχρηση. Και θα πρέπει με χίλιους τρόπους να πολεμήσουμε αυτήν την εικό</w:t>
      </w:r>
      <w:r>
        <w:rPr>
          <w:rFonts w:eastAsia="Times New Roman"/>
          <w:szCs w:val="24"/>
        </w:rPr>
        <w:t>να. Θεωρώ δε ότι για τις αιτήσεις εξαίρεσης, που είναι πάρα πολλές φορές καταχρηστικές και προσβλητικές για τους δικαστές που γίνονται με σκοπιμότητα και όχι για να υπάρξει μία διαδικασία όπως ο νόμος τη θέλει και την προβλέπει, καθώς και για αιτήματα αναβ</w:t>
      </w:r>
      <w:r>
        <w:rPr>
          <w:rFonts w:eastAsia="Times New Roman"/>
          <w:szCs w:val="24"/>
        </w:rPr>
        <w:t>ολών τα οποία υποβάλλονται με έναν τρόπο που ξεπερνάει κάθε μέτρο του νόμου στη συγκεκριμένη περίπτωση, θα πρέπει κάτι να κάνουμε και κάτι να προβλέψουμε γι’ αυτά τα πράγματα.</w:t>
      </w:r>
    </w:p>
    <w:p w14:paraId="6B86BE2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ΣΤ΄ Αντιπρόεδρος της Βουλής κ</w:t>
      </w:r>
      <w:r>
        <w:rPr>
          <w:rFonts w:eastAsia="Times New Roman" w:cs="Times New Roman"/>
          <w:szCs w:val="24"/>
        </w:rPr>
        <w:t xml:space="preserve">. </w:t>
      </w:r>
      <w:r w:rsidRPr="00BE45D9">
        <w:rPr>
          <w:rFonts w:eastAsia="Times New Roman" w:cs="Times New Roman"/>
          <w:b/>
          <w:szCs w:val="24"/>
        </w:rPr>
        <w:t>ΓΕΩΡΓΙΟΣ ΛΑΜΠΡΟΥΛΗΣ</w:t>
      </w:r>
      <w:r>
        <w:rPr>
          <w:rFonts w:eastAsia="Times New Roman" w:cs="Times New Roman"/>
          <w:szCs w:val="24"/>
        </w:rPr>
        <w:t>)</w:t>
      </w:r>
    </w:p>
    <w:p w14:paraId="6B86BE2E" w14:textId="77777777" w:rsidR="00CA44E2" w:rsidRDefault="009A1593">
      <w:pPr>
        <w:spacing w:after="0" w:line="600" w:lineRule="auto"/>
        <w:ind w:firstLine="720"/>
        <w:jc w:val="both"/>
        <w:rPr>
          <w:rFonts w:eastAsia="Times New Roman"/>
          <w:szCs w:val="24"/>
        </w:rPr>
      </w:pPr>
      <w:r>
        <w:rPr>
          <w:rFonts w:eastAsia="Times New Roman"/>
          <w:szCs w:val="24"/>
        </w:rPr>
        <w:t xml:space="preserve">Επαναλαμβάνω δε ότι αυτά τα χρήματα δεν είναι ένα εισπρακτικό μέτρο, δεν θα καταβληθούν στο δημόσιο </w:t>
      </w:r>
      <w:r>
        <w:rPr>
          <w:rFonts w:eastAsia="Times New Roman"/>
          <w:szCs w:val="24"/>
        </w:rPr>
        <w:t>τ</w:t>
      </w:r>
      <w:r>
        <w:rPr>
          <w:rFonts w:eastAsia="Times New Roman"/>
          <w:szCs w:val="24"/>
        </w:rPr>
        <w:t xml:space="preserve">αμείο. Και κυρίες και κύριοι συνάδελφοι -και όχι μόνο από τον ΣΥΡΙΖΑ και τα κόμματα της Κυβέρνησης, αλλά και από άλλα κόμματα- αφού </w:t>
      </w:r>
      <w:r>
        <w:rPr>
          <w:rFonts w:eastAsia="Times New Roman"/>
          <w:szCs w:val="24"/>
        </w:rPr>
        <w:t xml:space="preserve">λέτε ότι πρέπει να υπάρχει κοινωνική ευαισθησία, θα πρέπει να επικροτήσετε αυτό το μέτρο, διότι ενισχύεται –όπως σας είπα- ο θεσμός της </w:t>
      </w:r>
      <w:r>
        <w:rPr>
          <w:rFonts w:eastAsia="Times New Roman"/>
          <w:szCs w:val="24"/>
        </w:rPr>
        <w:t>ν</w:t>
      </w:r>
      <w:r>
        <w:rPr>
          <w:rFonts w:eastAsia="Times New Roman"/>
          <w:szCs w:val="24"/>
        </w:rPr>
        <w:t xml:space="preserve">ομικής </w:t>
      </w:r>
      <w:r>
        <w:rPr>
          <w:rFonts w:eastAsia="Times New Roman"/>
          <w:szCs w:val="24"/>
        </w:rPr>
        <w:t>β</w:t>
      </w:r>
      <w:r>
        <w:rPr>
          <w:rFonts w:eastAsia="Times New Roman"/>
          <w:szCs w:val="24"/>
        </w:rPr>
        <w:t>οήθειας.</w:t>
      </w:r>
    </w:p>
    <w:p w14:paraId="6B86BE2F"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κύριοι συνάδελφοι, η Κυβέρνηση θεωρεί ότι με το νομοσχέδιο αυτό όσον αφορά τον τομέα της δι</w:t>
      </w:r>
      <w:r>
        <w:rPr>
          <w:rFonts w:eastAsia="Times New Roman"/>
          <w:szCs w:val="24"/>
        </w:rPr>
        <w:t xml:space="preserve">καιοσύνης, τις διατάξεις του Πτωχευτικού Κώδικα και του Κώδικα Διοικητικής Δικονομίας κάνει μια γενναία προσπάθεια για την επιτάχυνση της δικαιοσύνης, για τη θεσμοθέτηση αναγκαίων μέτρων για την οικονομική και κοινωνική ζωή του τόπου, αλλά και την εύρυθμη </w:t>
      </w:r>
      <w:r>
        <w:rPr>
          <w:rFonts w:eastAsia="Times New Roman"/>
          <w:szCs w:val="24"/>
        </w:rPr>
        <w:t xml:space="preserve">λειτουργία των δικαστηρίων. </w:t>
      </w:r>
    </w:p>
    <w:p w14:paraId="6B86BE30"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Σας καλούμε να τα υπερψηφίσετε και θεωρούμε ότι η υπερψήφισή τους από μεγάλο αριθμό κομμάτων και Βουλευτών, θεμελιώνει και το ορθό της νομοθετικής πρωτοβουλίας την οποία πήραμε. </w:t>
      </w:r>
    </w:p>
    <w:p w14:paraId="6B86BE31" w14:textId="77777777" w:rsidR="00CA44E2" w:rsidRDefault="009A1593">
      <w:pPr>
        <w:spacing w:after="0" w:line="600" w:lineRule="auto"/>
        <w:ind w:firstLine="720"/>
        <w:jc w:val="both"/>
        <w:rPr>
          <w:rFonts w:eastAsia="Times New Roman"/>
          <w:szCs w:val="24"/>
        </w:rPr>
      </w:pPr>
      <w:r>
        <w:rPr>
          <w:rFonts w:eastAsia="Times New Roman"/>
          <w:szCs w:val="24"/>
        </w:rPr>
        <w:t>Ευχαριστώ, κύριε Πρόεδρε.</w:t>
      </w:r>
    </w:p>
    <w:p w14:paraId="6B86BE32"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6B86BE3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6B86BE3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δώσουμε τον λόγο στον Κοινοβουλευτικό Εκπρόσωπο της Νέας Δημοκρατίας, κ. </w:t>
      </w:r>
      <w:proofErr w:type="spellStart"/>
      <w:r>
        <w:rPr>
          <w:rFonts w:eastAsia="Times New Roman" w:cs="Times New Roman"/>
          <w:szCs w:val="24"/>
        </w:rPr>
        <w:t>Δένδια</w:t>
      </w:r>
      <w:proofErr w:type="spellEnd"/>
      <w:r>
        <w:rPr>
          <w:rFonts w:eastAsia="Times New Roman" w:cs="Times New Roman"/>
          <w:szCs w:val="24"/>
        </w:rPr>
        <w:t>. Θα ακολουθήσει ο ειδικός αγορητής των Ανεξαρτήτων Ελλήνων, κ. Καμμένος. Στη συνέ</w:t>
      </w:r>
      <w:r>
        <w:rPr>
          <w:rFonts w:eastAsia="Times New Roman" w:cs="Times New Roman"/>
          <w:szCs w:val="24"/>
        </w:rPr>
        <w:t>χεια θα πάρει τον λόγο ο κ. Θεοχαρόπουλος ως Κοινοβουλευτικός Εκπρόσωπος της Δημοκρατικής Συμπαράταξης και μετά θα ξεκινήσουμε τον κατάλογο ομιλητών.</w:t>
      </w:r>
    </w:p>
    <w:p w14:paraId="6B86BE35" w14:textId="77777777" w:rsidR="00CA44E2" w:rsidRDefault="009A1593">
      <w:pPr>
        <w:spacing w:after="0" w:line="600" w:lineRule="auto"/>
        <w:ind w:firstLine="720"/>
        <w:jc w:val="both"/>
        <w:rPr>
          <w:rFonts w:eastAsia="Times New Roman"/>
          <w:bCs/>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6B86BE3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σας ευχαριστώ πολύ.</w:t>
      </w:r>
    </w:p>
    <w:p w14:paraId="6B86BE3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w:t>
      </w:r>
      <w:r>
        <w:rPr>
          <w:rFonts w:eastAsia="Times New Roman" w:cs="Times New Roman"/>
          <w:szCs w:val="24"/>
        </w:rPr>
        <w:t>οι συνάδελφοι, σήμερα η ημέρα είναι, όπως κατά τον Κανονισμό προβλέπεται, για τη συζήτηση επί της αρχής. Αλλά, βεβαίως, καταρχήν έχουμε, όπως πάντα, να κάνουμε με ένα νομοθέτημα το οποίο εισάγεται, παρά τον τεράστιο όγκο του, με τη διαδικασία του επείγοντο</w:t>
      </w:r>
      <w:r>
        <w:rPr>
          <w:rFonts w:eastAsia="Times New Roman" w:cs="Times New Roman"/>
          <w:szCs w:val="24"/>
        </w:rPr>
        <w:t xml:space="preserve">ς, ακατανόητο εκ του περιεχομένου για εμάς. Αλλά πάμε στο ίδιο το νομοθέτημα, γιατί αυτό έχει νομίζω περισσότερη σημασία. </w:t>
      </w:r>
    </w:p>
    <w:p w14:paraId="6B86BE3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Υποτίθεται ότι -ο Κοινοβουλευτικός Εκπρόσωπος και οι εισηγητές, ο επιμελής εισηγητής μας ο κ. </w:t>
      </w:r>
      <w:proofErr w:type="spellStart"/>
      <w:r>
        <w:rPr>
          <w:rFonts w:eastAsia="Times New Roman" w:cs="Times New Roman"/>
          <w:szCs w:val="24"/>
        </w:rPr>
        <w:t>Βεσυρόπουλος</w:t>
      </w:r>
      <w:proofErr w:type="spellEnd"/>
      <w:r>
        <w:rPr>
          <w:rFonts w:eastAsia="Times New Roman" w:cs="Times New Roman"/>
          <w:szCs w:val="24"/>
        </w:rPr>
        <w:t xml:space="preserve"> τοποθετήθηκε προηγουμένως-</w:t>
      </w:r>
      <w:r>
        <w:rPr>
          <w:rFonts w:eastAsia="Times New Roman" w:cs="Times New Roman"/>
          <w:szCs w:val="24"/>
        </w:rPr>
        <w:t xml:space="preserve"> πρέπει να μιλήσουμε σήμερα επί της αρχής του νομοθετήματος. Μήπως θα μπορούσατε να μου πείτε, κυρίες και κύριοι συνάδελφοι, εσείς που το έχετε αναγνώσει ποια είναι η αρχή αυτού του νομοθετήματος; Για ποιο θέμα θα έπρεπε να σας μιλούν οι Βουλευτές σήμερα; </w:t>
      </w:r>
    </w:p>
    <w:p w14:paraId="6B86BE3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Κατ’ αρχάς, αυτό το νομοθέτημα περιλαμβάνει τροποποιήσεις του Πτωχευτικού Κώδικα, ρυθμίσεις άτολμες, αποσπασματικές, αλλά θα τα </w:t>
      </w:r>
      <w:r>
        <w:rPr>
          <w:rFonts w:eastAsia="Times New Roman" w:cs="Times New Roman"/>
          <w:szCs w:val="24"/>
        </w:rPr>
        <w:lastRenderedPageBreak/>
        <w:t xml:space="preserve">πούμε αυτά τη Δευτέρα. Επίσης, περιλαμβάνει μέτρα επιτάχυνσης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της διοικητικής δίκης με μειώσεις της αρμοδιότ</w:t>
      </w:r>
      <w:r>
        <w:rPr>
          <w:rFonts w:eastAsia="Times New Roman" w:cs="Times New Roman"/>
          <w:szCs w:val="24"/>
        </w:rPr>
        <w:t xml:space="preserve">ητας του Μονομελούς Διοικητικού Πρωτοδικείου, και αυτό ζήτημα εξαιρετικώς επείγον. Περιλαμβάνει ζητήματα </w:t>
      </w:r>
      <w:proofErr w:type="spellStart"/>
      <w:r>
        <w:rPr>
          <w:rFonts w:eastAsia="Times New Roman" w:cs="Times New Roman"/>
          <w:szCs w:val="24"/>
        </w:rPr>
        <w:t>παρ</w:t>
      </w:r>
      <w:r>
        <w:rPr>
          <w:rFonts w:eastAsia="Times New Roman" w:cs="Times New Roman"/>
          <w:szCs w:val="24"/>
        </w:rPr>
        <w:t>α</w:t>
      </w:r>
      <w:r>
        <w:rPr>
          <w:rFonts w:eastAsia="Times New Roman" w:cs="Times New Roman"/>
          <w:szCs w:val="24"/>
        </w:rPr>
        <w:t>β</w:t>
      </w:r>
      <w:r>
        <w:rPr>
          <w:rFonts w:eastAsia="Times New Roman" w:cs="Times New Roman"/>
          <w:szCs w:val="24"/>
        </w:rPr>
        <w:t>ό</w:t>
      </w:r>
      <w:r>
        <w:rPr>
          <w:rFonts w:eastAsia="Times New Roman" w:cs="Times New Roman"/>
          <w:szCs w:val="24"/>
        </w:rPr>
        <w:t>λων</w:t>
      </w:r>
      <w:proofErr w:type="spellEnd"/>
      <w:r>
        <w:rPr>
          <w:rFonts w:eastAsia="Times New Roman" w:cs="Times New Roman"/>
          <w:szCs w:val="24"/>
        </w:rPr>
        <w:t xml:space="preserve"> και τέλη ενδίκων βοηθημάτων, ενδίκων μέσων διαδικαστικών πράξεων και δικαστικά έξοδα. Περιλαμβάνει άλλες διατάξεις αρμοδιότητας του Υπουργείου του συγκεκριμένου και διατάξεις για τη Γενική Γραμματεία Διαφθοράς. Περιλαμβάνει διατάξεις του Υπουργείου Οικ</w:t>
      </w:r>
      <w:r>
        <w:rPr>
          <w:rFonts w:eastAsia="Times New Roman" w:cs="Times New Roman"/>
          <w:szCs w:val="24"/>
        </w:rPr>
        <w:t xml:space="preserve">ονομικών για την αποκάλυψη φορολογητέας ύλης και τις ηλεκτρονικές συναλλαγές. Περιλαμβάνει διατάξεις, που έχουν να κάνουν με τα καζίνο. Περιλαμβάνει φορολογικές διατάξεις. </w:t>
      </w:r>
    </w:p>
    <w:p w14:paraId="6B86BE3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Ποια είναι η αρχή του νομοθετήματος, κύριε Υπουργέ, για την οποία πρέπει να απαντήσ</w:t>
      </w:r>
      <w:r>
        <w:rPr>
          <w:rFonts w:eastAsia="Times New Roman" w:cs="Times New Roman"/>
          <w:szCs w:val="24"/>
        </w:rPr>
        <w:t>ω σήμερα στην Κυβέρνηση; Ποια είναι; Πώς μπορεί να εισηγείται Υπουργείο και Υπουργός αυτήν την «κουρελού» διατάξεων πάρα πολλών σελίδων; Πώς αυτά τα πράγματα συνιστούν ορθή νομοθέ</w:t>
      </w:r>
      <w:r>
        <w:rPr>
          <w:rFonts w:eastAsia="Times New Roman" w:cs="Times New Roman"/>
          <w:szCs w:val="24"/>
        </w:rPr>
        <w:lastRenderedPageBreak/>
        <w:t xml:space="preserve">τηση και μάλιστα προερχόμενη από το Υπουργείο, του οποίου ο Υπουργός είναι ο </w:t>
      </w:r>
      <w:r>
        <w:rPr>
          <w:rFonts w:eastAsia="Times New Roman" w:cs="Times New Roman"/>
          <w:szCs w:val="24"/>
        </w:rPr>
        <w:t xml:space="preserve">μέγας </w:t>
      </w:r>
      <w:proofErr w:type="spellStart"/>
      <w:r>
        <w:rPr>
          <w:rFonts w:eastAsia="Times New Roman" w:cs="Times New Roman"/>
          <w:szCs w:val="24"/>
        </w:rPr>
        <w:t>σφραγιδοφύλαξ</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ο τηρητής της ορθής έκφρασης των θεσμών της Ελληνικής Δημοκρατίας και διά της επίθεσης της μεγάλης του </w:t>
      </w:r>
      <w:r>
        <w:rPr>
          <w:rFonts w:eastAsia="Times New Roman" w:cs="Times New Roman"/>
          <w:szCs w:val="24"/>
        </w:rPr>
        <w:t>Κ</w:t>
      </w:r>
      <w:r>
        <w:rPr>
          <w:rFonts w:eastAsia="Times New Roman" w:cs="Times New Roman"/>
          <w:szCs w:val="24"/>
        </w:rPr>
        <w:t xml:space="preserve">ράτους σφραγίδας της βεβαίωσης της </w:t>
      </w:r>
      <w:proofErr w:type="spellStart"/>
      <w:r>
        <w:rPr>
          <w:rFonts w:eastAsia="Times New Roman" w:cs="Times New Roman"/>
          <w:szCs w:val="24"/>
        </w:rPr>
        <w:t>νομιμότ</w:t>
      </w:r>
      <w:r>
        <w:rPr>
          <w:rFonts w:eastAsia="Times New Roman" w:cs="Times New Roman"/>
          <w:szCs w:val="24"/>
        </w:rPr>
        <w:t>η</w:t>
      </w:r>
      <w:r>
        <w:rPr>
          <w:rFonts w:eastAsia="Times New Roman" w:cs="Times New Roman"/>
          <w:szCs w:val="24"/>
        </w:rPr>
        <w:t>τος</w:t>
      </w:r>
      <w:proofErr w:type="spellEnd"/>
      <w:r>
        <w:rPr>
          <w:rFonts w:eastAsia="Times New Roman" w:cs="Times New Roman"/>
          <w:szCs w:val="24"/>
        </w:rPr>
        <w:t xml:space="preserve"> των πράξεων. Τι νόμιμο συνιστά ένα τέτοιο νομοθέτημα ερχόμενο με αυτόν τον τ</w:t>
      </w:r>
      <w:r>
        <w:rPr>
          <w:rFonts w:eastAsia="Times New Roman" w:cs="Times New Roman"/>
          <w:szCs w:val="24"/>
        </w:rPr>
        <w:t xml:space="preserve">ρόπο </w:t>
      </w:r>
      <w:proofErr w:type="spellStart"/>
      <w:r>
        <w:rPr>
          <w:rFonts w:eastAsia="Times New Roman" w:cs="Times New Roman"/>
          <w:szCs w:val="24"/>
        </w:rPr>
        <w:t>ενώπιόν</w:t>
      </w:r>
      <w:proofErr w:type="spellEnd"/>
      <w:r>
        <w:rPr>
          <w:rFonts w:eastAsia="Times New Roman" w:cs="Times New Roman"/>
          <w:szCs w:val="24"/>
        </w:rPr>
        <w:t xml:space="preserve"> μας και σε τι, κυρίες και κύριοι συνάδελφοι, δεν εξευτελίζει πλήρως, όπως συνήθως κάνει η Κυβέρνηση, τη νομοθετική διαδικασία και τη Βουλή των Ελλήνων;</w:t>
      </w:r>
    </w:p>
    <w:p w14:paraId="6B86BE3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Έρχομαι, εν πάση </w:t>
      </w:r>
      <w:proofErr w:type="spellStart"/>
      <w:r>
        <w:rPr>
          <w:rFonts w:eastAsia="Times New Roman" w:cs="Times New Roman"/>
          <w:szCs w:val="24"/>
        </w:rPr>
        <w:t>περιπτώσει</w:t>
      </w:r>
      <w:proofErr w:type="spellEnd"/>
      <w:r>
        <w:rPr>
          <w:rFonts w:eastAsia="Times New Roman" w:cs="Times New Roman"/>
          <w:szCs w:val="24"/>
        </w:rPr>
        <w:t>, σε όσα ο Υπουργός είπε προηγουμένως και οφείλω να πω με ύφος π</w:t>
      </w:r>
      <w:r>
        <w:rPr>
          <w:rFonts w:eastAsia="Times New Roman" w:cs="Times New Roman"/>
          <w:szCs w:val="24"/>
        </w:rPr>
        <w:t xml:space="preserve">ου δεν συνηθίζεται από τον Υπουργό Δικαιοσύνης. Ο Υπουργός Δικαιοσύνης, κύριε Υπουργέ, συνηθίζεται –εσείς μπορεί να εισάγετε καινά δαιμόνια- να έχει άλλο ύφος, εκ του  αξιώματος απευθυνόμενος στην ελληνική δικαιοσύνη. </w:t>
      </w:r>
    </w:p>
    <w:p w14:paraId="6B86BE3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Πρώτον, επαναλάβατε το ψεύδος περί δέ</w:t>
      </w:r>
      <w:r>
        <w:rPr>
          <w:rFonts w:eastAsia="Times New Roman" w:cs="Times New Roman"/>
          <w:szCs w:val="24"/>
        </w:rPr>
        <w:t xml:space="preserve">κατης τρίτης σύνταξης. Το βοήθημα ονομάζεται «δέκατη τρίτη σύνταξη». Γιατί; Για να αντιστοιχεί με </w:t>
      </w:r>
      <w:r>
        <w:rPr>
          <w:rFonts w:eastAsia="Times New Roman" w:cs="Times New Roman"/>
          <w:szCs w:val="24"/>
        </w:rPr>
        <w:lastRenderedPageBreak/>
        <w:t xml:space="preserve">το άλλο ψεύδος, εκ Θεσσαλονίκης προερχόμενο, διά του Πρωθυπουργού </w:t>
      </w:r>
      <w:proofErr w:type="spellStart"/>
      <w:r>
        <w:rPr>
          <w:rFonts w:eastAsia="Times New Roman" w:cs="Times New Roman"/>
          <w:szCs w:val="24"/>
        </w:rPr>
        <w:t>λεχθέν</w:t>
      </w:r>
      <w:proofErr w:type="spellEnd"/>
      <w:r>
        <w:rPr>
          <w:rFonts w:eastAsia="Times New Roman" w:cs="Times New Roman"/>
          <w:szCs w:val="24"/>
        </w:rPr>
        <w:t xml:space="preserve">, περί παροχής δέκατης τρίτης σύνταξης. Πρέπει, λοιπόν, να καλύψουμε το ένα ψεύδος με </w:t>
      </w:r>
      <w:r>
        <w:rPr>
          <w:rFonts w:eastAsia="Times New Roman" w:cs="Times New Roman"/>
          <w:szCs w:val="24"/>
        </w:rPr>
        <w:t xml:space="preserve">ένα δεύτερο ψεύδος. </w:t>
      </w:r>
    </w:p>
    <w:p w14:paraId="6B86BE3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Επίσης, ονομάζεται «υπέρβαση εσόδων» η </w:t>
      </w:r>
      <w:proofErr w:type="spellStart"/>
      <w:r>
        <w:rPr>
          <w:rFonts w:eastAsia="Times New Roman" w:cs="Times New Roman"/>
          <w:szCs w:val="24"/>
        </w:rPr>
        <w:t>υπερφορολόγηση</w:t>
      </w:r>
      <w:proofErr w:type="spellEnd"/>
      <w:r>
        <w:rPr>
          <w:rFonts w:eastAsia="Times New Roman" w:cs="Times New Roman"/>
          <w:szCs w:val="24"/>
        </w:rPr>
        <w:t xml:space="preserve"> των Ελλήνων πολιτών. Ουδεμία συγγνώμη προς τους πολίτες, που υπερφορολογήθηκαν, ουδεμία συγγνώμη προς την αστική τάξη της χώρας, που καταστρέφεται, και προς τα λαϊκά στρώματα, που υ</w:t>
      </w:r>
      <w:r>
        <w:rPr>
          <w:rFonts w:eastAsia="Times New Roman" w:cs="Times New Roman"/>
          <w:szCs w:val="24"/>
        </w:rPr>
        <w:t xml:space="preserve">ποφέρουν. </w:t>
      </w:r>
    </w:p>
    <w:p w14:paraId="6B86BE3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Αλλά, για να μπορέσουμε να βρούμε </w:t>
      </w:r>
      <w:r>
        <w:rPr>
          <w:rFonts w:eastAsia="Times New Roman" w:cs="Times New Roman"/>
          <w:szCs w:val="24"/>
        </w:rPr>
        <w:t>φύλλο</w:t>
      </w:r>
      <w:r>
        <w:rPr>
          <w:rFonts w:eastAsia="Times New Roman" w:cs="Times New Roman"/>
          <w:szCs w:val="24"/>
        </w:rPr>
        <w:t xml:space="preserve"> συκής απέναντι σε όλους αυτούς τι θα κάνουμε; Θα κατηγορήσουμε την Αντιπολίτευση. Πάντοτε η Νέα Δημοκρατία και ο Αρχηγός της ο κ. Μητσοτάκης εδώ έχουν την τιμητική τους. Ό,τι και να γίνει, άλλη είναι η κυβ</w:t>
      </w:r>
      <w:r>
        <w:rPr>
          <w:rFonts w:eastAsia="Times New Roman" w:cs="Times New Roman"/>
          <w:szCs w:val="24"/>
        </w:rPr>
        <w:t xml:space="preserve">έρνηση, αυτοί φταίνε. Εμείς, λοιπόν, καταργήσαμε το ΕΚΑΣ. Αλήθεια; Εμείς καταργήσαμε το ΕΚΑΣ; </w:t>
      </w:r>
    </w:p>
    <w:p w14:paraId="6B86BE3F" w14:textId="77777777" w:rsidR="00CA44E2" w:rsidRDefault="009A1593">
      <w:pPr>
        <w:spacing w:after="0" w:line="600" w:lineRule="auto"/>
        <w:ind w:firstLine="720"/>
        <w:jc w:val="both"/>
        <w:rPr>
          <w:rFonts w:eastAsia="Times New Roman" w:cs="Times New Roman"/>
          <w:szCs w:val="24"/>
        </w:rPr>
      </w:pPr>
      <w:proofErr w:type="spellStart"/>
      <w:r>
        <w:rPr>
          <w:rFonts w:eastAsia="Times New Roman" w:cs="Times New Roman"/>
          <w:szCs w:val="24"/>
        </w:rPr>
        <w:t>Εξεγέρθη</w:t>
      </w:r>
      <w:proofErr w:type="spellEnd"/>
      <w:r>
        <w:rPr>
          <w:rFonts w:eastAsia="Times New Roman" w:cs="Times New Roman"/>
          <w:szCs w:val="24"/>
        </w:rPr>
        <w:t xml:space="preserve"> ο κ. Σταμάτης προηγουμένως. Είχε δίκιο ο Πρόεδρος, κακώς </w:t>
      </w:r>
      <w:proofErr w:type="spellStart"/>
      <w:r>
        <w:rPr>
          <w:rFonts w:eastAsia="Times New Roman" w:cs="Times New Roman"/>
          <w:szCs w:val="24"/>
        </w:rPr>
        <w:t>εξεγέρθη</w:t>
      </w:r>
      <w:proofErr w:type="spellEnd"/>
      <w:r>
        <w:rPr>
          <w:rFonts w:eastAsia="Times New Roman" w:cs="Times New Roman"/>
          <w:szCs w:val="24"/>
        </w:rPr>
        <w:t xml:space="preserve"> ο κ. Σταμάτης, αλλά, ξέρετε, η αντοχή του καθενός από εμάς στα ψέματα έχει ένα όριο. Ε</w:t>
      </w:r>
      <w:r>
        <w:rPr>
          <w:rFonts w:eastAsia="Times New Roman" w:cs="Times New Roman"/>
          <w:szCs w:val="24"/>
        </w:rPr>
        <w:t xml:space="preserve">μείς καταργήσαμε το ΕΚΑΣ, η προηγούμενη </w:t>
      </w:r>
      <w:r>
        <w:rPr>
          <w:rFonts w:eastAsia="Times New Roman" w:cs="Times New Roman"/>
          <w:szCs w:val="24"/>
        </w:rPr>
        <w:lastRenderedPageBreak/>
        <w:t>κυβέρνηση κατήργησε το ΕΚΑΣ,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η προηγούμενη κυβέρνηση το κατήργησε; Τις υπουργικές αποφάσεις</w:t>
      </w:r>
      <w:r>
        <w:rPr>
          <w:rFonts w:eastAsia="Times New Roman" w:cs="Times New Roman"/>
          <w:szCs w:val="24"/>
        </w:rPr>
        <w:t>,</w:t>
      </w:r>
      <w:r>
        <w:rPr>
          <w:rFonts w:eastAsia="Times New Roman" w:cs="Times New Roman"/>
          <w:szCs w:val="24"/>
        </w:rPr>
        <w:t xml:space="preserve"> που θα υπογραφούν για την κατάργηση η προηγούμενη κυβέρνηση θα τις υπογράψει και θα τις υλοποιήσει; Τι είν</w:t>
      </w:r>
      <w:r>
        <w:rPr>
          <w:rFonts w:eastAsia="Times New Roman" w:cs="Times New Roman"/>
          <w:szCs w:val="24"/>
        </w:rPr>
        <w:t>αι αυτά που λέτε;</w:t>
      </w:r>
    </w:p>
    <w:p w14:paraId="6B86BE4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περικόψετε 430 εκατομμύρια το 2017. Αυτή είναι η αλήθεια. Πείτε την αλήθεια στην ελληνική κοινωνία, στον ελληνικό λαό. Την ξέρει ούτως ή άλλως. Την βρίσκει. Έχετε την εντύπωση ότι με επιστολές, τύπου </w:t>
      </w:r>
      <w:proofErr w:type="spellStart"/>
      <w:r>
        <w:rPr>
          <w:rFonts w:eastAsia="Times New Roman" w:cs="Times New Roman"/>
          <w:szCs w:val="24"/>
        </w:rPr>
        <w:t>Κατρούγκαλου</w:t>
      </w:r>
      <w:proofErr w:type="spellEnd"/>
      <w:r>
        <w:rPr>
          <w:rFonts w:eastAsia="Times New Roman" w:cs="Times New Roman"/>
          <w:szCs w:val="24"/>
        </w:rPr>
        <w:t xml:space="preserve">, που βλέπουν πρώτα το </w:t>
      </w:r>
      <w:r>
        <w:rPr>
          <w:rFonts w:eastAsia="Times New Roman" w:cs="Times New Roman"/>
          <w:szCs w:val="24"/>
        </w:rPr>
        <w:t>τι παίρνουν και μετά η επιστολή τους λέει ότι παίρνουν περισσότερα, θα κερδίσει η Κυβέρνηση οτιδήποτε; Δεν έχει έννοια το ψεύδος. Κατ’ αρχάς, το ψεύδος δεν τιμά αυτόν που το μετέρχεται. Όμως, έχει περάσει η κοινωνία σε άλλη φάση. Δεν σας βοηθούν αυτά τα πρ</w:t>
      </w:r>
      <w:r>
        <w:rPr>
          <w:rFonts w:eastAsia="Times New Roman" w:cs="Times New Roman"/>
          <w:szCs w:val="24"/>
        </w:rPr>
        <w:t>άγματα.</w:t>
      </w:r>
    </w:p>
    <w:p w14:paraId="6B86BE4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Από εκεί και πέρα, εγκαλείται πάλι η Νέα Δημοκρατία για το «παρών». Τι κάνατε, λέει; Γιατί «παρών»; Κατ’ αρχάς, είναι δικαίωμα της Α</w:t>
      </w:r>
      <w:r>
        <w:rPr>
          <w:rFonts w:eastAsia="Times New Roman" w:cs="Times New Roman"/>
          <w:szCs w:val="24"/>
        </w:rPr>
        <w:lastRenderedPageBreak/>
        <w:t xml:space="preserve">ντιπολίτευσης να ψηφίσει «ναι», «όχι» ή «παρών».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σε αυτό και ο τελευταίος, στον οποίο θα απ</w:t>
      </w:r>
      <w:r>
        <w:rPr>
          <w:rFonts w:eastAsia="Times New Roman" w:cs="Times New Roman"/>
          <w:szCs w:val="24"/>
        </w:rPr>
        <w:t xml:space="preserve">ολογηθούμε τι ψηφίζουμε, είναι η Κυβέρνηση, αυτή η Κυβέρνηση, η οποία αυτή τη στιγμή </w:t>
      </w:r>
      <w:proofErr w:type="spellStart"/>
      <w:r>
        <w:rPr>
          <w:rFonts w:eastAsia="Times New Roman" w:cs="Times New Roman"/>
          <w:szCs w:val="24"/>
        </w:rPr>
        <w:t>δημοσκοπικά</w:t>
      </w:r>
      <w:proofErr w:type="spellEnd"/>
      <w:r>
        <w:rPr>
          <w:rFonts w:eastAsia="Times New Roman" w:cs="Times New Roman"/>
          <w:szCs w:val="24"/>
        </w:rPr>
        <w:t xml:space="preserve"> καταγράφει κάτι λίγο πάνω από 10%. </w:t>
      </w:r>
    </w:p>
    <w:p w14:paraId="6B86BE4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Δεύτερον, θέλετε να εξηγήσουμε στην Ελληνική Αντιπροσωπεία και όχι στην Κυβέρνηση, γιατί ψηφίσαμε «παρών»; Γιατί η Κυβέρνησ</w:t>
      </w:r>
      <w:r>
        <w:rPr>
          <w:rFonts w:eastAsia="Times New Roman" w:cs="Times New Roman"/>
          <w:szCs w:val="24"/>
        </w:rPr>
        <w:t xml:space="preserve">η μας εξαπάτησε, γι’ αυτό ψηφίσαμε «παρών». Όταν ήρθε ο Πρωθυπουργός εδώ, ο οποίος θυμίζω στην παροχή βοήθειας το 2014 τι είχε εξεμέσει εναντίον τότε του κ. Σαμαρά και εναντίον της τότε </w:t>
      </w:r>
      <w:r>
        <w:rPr>
          <w:rFonts w:eastAsia="Times New Roman" w:cs="Times New Roman"/>
          <w:szCs w:val="24"/>
        </w:rPr>
        <w:t>κ</w:t>
      </w:r>
      <w:r>
        <w:rPr>
          <w:rFonts w:eastAsia="Times New Roman" w:cs="Times New Roman"/>
          <w:szCs w:val="24"/>
        </w:rPr>
        <w:t>υβέρνησης, αυτός, ο ίδιος Πρωθυπουργός</w:t>
      </w:r>
      <w:r>
        <w:rPr>
          <w:rFonts w:eastAsia="Times New Roman" w:cs="Times New Roman"/>
          <w:szCs w:val="24"/>
        </w:rPr>
        <w:t xml:space="preserve"> πλέον</w:t>
      </w:r>
      <w:r>
        <w:rPr>
          <w:rFonts w:eastAsia="Times New Roman" w:cs="Times New Roman"/>
          <w:szCs w:val="24"/>
        </w:rPr>
        <w:t>, δεν αποκάλυψε στην Εθνι</w:t>
      </w:r>
      <w:r>
        <w:rPr>
          <w:rFonts w:eastAsia="Times New Roman" w:cs="Times New Roman"/>
          <w:szCs w:val="24"/>
        </w:rPr>
        <w:t xml:space="preserve">κή Αντιπροσωπεία ότι δεν έχει καν ούτε κατανόηση ούτε ενημέρωση με τους εταίρους της χώρας και έθεσε σε πλήρη διακινδύνευση τη διαπραγμάτευση, την οποία ο ίδιος ο Υπουργός του των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είπε ότι, αν δεν τελειώσει στις 5 Δεκεμβρίου, ε</w:t>
      </w:r>
      <w:r>
        <w:rPr>
          <w:rFonts w:eastAsia="Times New Roman" w:cs="Times New Roman"/>
          <w:szCs w:val="24"/>
        </w:rPr>
        <w:t xml:space="preserve">ίναι καταστροφή. </w:t>
      </w:r>
    </w:p>
    <w:p w14:paraId="6B86BE4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Για την κυβερνητική ασυνεννοησία, τη φαιδρότητα και όλα αυτά φταίει η Αξιωματική Αντιπολίτευση; Πρέπει να συμπράττουμε σε ό,τι κάνετε ως όμηροι, κυρίες και κύριοι της Κυβέρνησης; Σοβαρά το λέτε; Όχι! Και αυτό δεν σημαίνει ότι δεν συμπάσχο</w:t>
      </w:r>
      <w:r>
        <w:rPr>
          <w:rFonts w:eastAsia="Times New Roman" w:cs="Times New Roman"/>
          <w:szCs w:val="24"/>
        </w:rPr>
        <w:t>υμε με τους αδύνατους στην Ελλάδα</w:t>
      </w:r>
      <w:r>
        <w:rPr>
          <w:rFonts w:eastAsia="Times New Roman" w:cs="Times New Roman"/>
          <w:szCs w:val="24"/>
        </w:rPr>
        <w:t>.</w:t>
      </w:r>
      <w:r>
        <w:rPr>
          <w:rFonts w:eastAsia="Times New Roman" w:cs="Times New Roman"/>
          <w:szCs w:val="24"/>
        </w:rPr>
        <w:t xml:space="preserve"> Και αν θέλετε παράδειγμα, εγώ σας θυμίζω ότι για το κοινωνικό βοήθημα της Νέας Δημοκρατίας είχατε ψηφίσει «όχι», ούτε καν «παρών». Είχατε ψηφίσει «όχι» κι έρχεστε τώρα και μας κρίνετε για το «παρών» και μάλιστα με ύφος </w:t>
      </w:r>
      <w:r>
        <w:rPr>
          <w:rFonts w:eastAsia="Times New Roman" w:cs="Times New Roman"/>
          <w:szCs w:val="24"/>
        </w:rPr>
        <w:t>α</w:t>
      </w:r>
      <w:r>
        <w:rPr>
          <w:rFonts w:eastAsia="Times New Roman" w:cs="Times New Roman"/>
          <w:szCs w:val="24"/>
        </w:rPr>
        <w:t>ν</w:t>
      </w:r>
      <w:r>
        <w:rPr>
          <w:rFonts w:eastAsia="Times New Roman" w:cs="Times New Roman"/>
          <w:szCs w:val="24"/>
        </w:rPr>
        <w:t xml:space="preserve">τιεισαγγελέα </w:t>
      </w:r>
      <w:r>
        <w:rPr>
          <w:rFonts w:eastAsia="Times New Roman" w:cs="Times New Roman"/>
          <w:szCs w:val="24"/>
        </w:rPr>
        <w:t>π</w:t>
      </w:r>
      <w:r>
        <w:rPr>
          <w:rFonts w:eastAsia="Times New Roman" w:cs="Times New Roman"/>
          <w:szCs w:val="24"/>
        </w:rPr>
        <w:t xml:space="preserve">ρωτοδικών. </w:t>
      </w:r>
    </w:p>
    <w:p w14:paraId="6B86BE4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Αυτή ήταν η άποψή μας, αυτό ψηφίσαμε, έτσι θέλουμε στο τέλος-τέλος, και αν σας αρέσει! Η ελληνική κοινωνία θα μας κρίνει. Και κοιτάξτε κα</w:t>
      </w:r>
      <w:r>
        <w:rPr>
          <w:rFonts w:eastAsia="Times New Roman" w:cs="Times New Roman"/>
          <w:szCs w:val="24"/>
        </w:rPr>
        <w:t>μ</w:t>
      </w:r>
      <w:r>
        <w:rPr>
          <w:rFonts w:eastAsia="Times New Roman" w:cs="Times New Roman"/>
          <w:szCs w:val="24"/>
        </w:rPr>
        <w:t xml:space="preserve">μιά μέτρηση για να δείτε πώς κρίνει εσάς. </w:t>
      </w:r>
    </w:p>
    <w:p w14:paraId="6B86BE4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Από την άλλη, κυρίες και κύριοι συνάδελφοι, να εί</w:t>
      </w:r>
      <w:r>
        <w:rPr>
          <w:rFonts w:eastAsia="Times New Roman" w:cs="Times New Roman"/>
          <w:szCs w:val="24"/>
        </w:rPr>
        <w:t xml:space="preserve">μαστε </w:t>
      </w:r>
      <w:proofErr w:type="spellStart"/>
      <w:r>
        <w:rPr>
          <w:rFonts w:eastAsia="Times New Roman" w:cs="Times New Roman"/>
          <w:szCs w:val="24"/>
        </w:rPr>
        <w:t>συνεννοημένοι</w:t>
      </w:r>
      <w:proofErr w:type="spellEnd"/>
      <w:r>
        <w:rPr>
          <w:rFonts w:eastAsia="Times New Roman" w:cs="Times New Roman"/>
          <w:szCs w:val="24"/>
        </w:rPr>
        <w:t xml:space="preserve">. Όποιος Υπουργός νομίζει ότι κάθε φορά, που ανεβαίνει στο Βήμα, ο τρόπος για να αναδειχθεί στα μάτια του Πρωθυπουργού ή της </w:t>
      </w:r>
      <w:r>
        <w:rPr>
          <w:rFonts w:eastAsia="Times New Roman" w:cs="Times New Roman"/>
          <w:szCs w:val="24"/>
        </w:rPr>
        <w:t>κ</w:t>
      </w:r>
      <w:r>
        <w:rPr>
          <w:rFonts w:eastAsia="Times New Roman" w:cs="Times New Roman"/>
          <w:szCs w:val="24"/>
        </w:rPr>
        <w:t xml:space="preserve">υβέρνησής του είναι να </w:t>
      </w:r>
      <w:r>
        <w:rPr>
          <w:rFonts w:eastAsia="Times New Roman" w:cs="Times New Roman"/>
          <w:szCs w:val="24"/>
        </w:rPr>
        <w:t>υ</w:t>
      </w:r>
      <w:r>
        <w:rPr>
          <w:rFonts w:eastAsia="Times New Roman" w:cs="Times New Roman"/>
          <w:szCs w:val="24"/>
        </w:rPr>
        <w:t xml:space="preserve">βρίζει τον Αρχηγό της Αντιπολίτευσης, θα του πρότεινα να </w:t>
      </w:r>
      <w:r>
        <w:rPr>
          <w:rFonts w:eastAsia="Times New Roman" w:cs="Times New Roman"/>
          <w:szCs w:val="24"/>
        </w:rPr>
        <w:lastRenderedPageBreak/>
        <w:t xml:space="preserve">μην το πράττει. Πρώτον, είναι </w:t>
      </w:r>
      <w:r>
        <w:rPr>
          <w:rFonts w:eastAsia="Times New Roman" w:cs="Times New Roman"/>
          <w:szCs w:val="24"/>
        </w:rPr>
        <w:t xml:space="preserve">απρεπές. Δεύτερον, είναι λάθος. Ο καθένας κατά το μπόι του. </w:t>
      </w:r>
    </w:p>
    <w:p w14:paraId="6B86BE4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εξηγούμαι: Προσπάθησα να συγκρατήσω τον παριστάμενο Υπουργό την προηγούμενη εβδομάδα, όταν ειρωνεύτηκε τον Αρχηγό της Αντιπολίτευσης για τις εννιά χιλιάδες αποφυλακίσεις. Τότε δεν είχε συμβεί</w:t>
      </w:r>
      <w:r>
        <w:rPr>
          <w:rFonts w:eastAsia="Times New Roman" w:cs="Times New Roman"/>
          <w:szCs w:val="24"/>
        </w:rPr>
        <w:t xml:space="preserve"> ακόμα το επεισόδιο με τον Αφγανό, παρεμπιπτόντως, για τον οποίο εγκαλούν οι Γερμανοί την ελληνική Κυβέρνηση, γιατί όταν </w:t>
      </w:r>
      <w:proofErr w:type="spellStart"/>
      <w:r>
        <w:rPr>
          <w:rFonts w:eastAsia="Times New Roman" w:cs="Times New Roman"/>
          <w:szCs w:val="24"/>
        </w:rPr>
        <w:t>παρέβη</w:t>
      </w:r>
      <w:proofErr w:type="spellEnd"/>
      <w:r>
        <w:rPr>
          <w:rFonts w:eastAsia="Times New Roman" w:cs="Times New Roman"/>
          <w:szCs w:val="24"/>
        </w:rPr>
        <w:t xml:space="preserve"> τους περιοριστικούς κανόνες δεν </w:t>
      </w:r>
      <w:proofErr w:type="spellStart"/>
      <w:r>
        <w:rPr>
          <w:rFonts w:eastAsia="Times New Roman" w:cs="Times New Roman"/>
          <w:szCs w:val="24"/>
        </w:rPr>
        <w:t>εξεδόθη</w:t>
      </w:r>
      <w:proofErr w:type="spellEnd"/>
      <w:r>
        <w:rPr>
          <w:rFonts w:eastAsia="Times New Roman" w:cs="Times New Roman"/>
          <w:szCs w:val="24"/>
        </w:rPr>
        <w:t xml:space="preserve"> ένταλμα.</w:t>
      </w:r>
    </w:p>
    <w:p w14:paraId="6B86BE4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Ο παριστάμενος Υπουργός, λοιπόν, ειρωνεύτηκε τον κ. Μητσοτάκη, γιατί είπε για ε</w:t>
      </w:r>
      <w:r>
        <w:rPr>
          <w:rFonts w:eastAsia="Times New Roman" w:cs="Times New Roman"/>
          <w:szCs w:val="24"/>
        </w:rPr>
        <w:t>ννιά χιλιάδες αποφυλακίσεις, ενώ ήταν, βεβαίως, εννιά χιλιάδες διακόσιες ενενήντα επτά. Όμως, σήμερα έρχεται και τον εγκαλεί για κάτι άλλο απίστευτο. Λέει, παρέμβαση στη δικαιοσύνη.</w:t>
      </w:r>
    </w:p>
    <w:p w14:paraId="6B86BE4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Φαντάζομαι ότι δεν το έχει ακούσει ο κ. Μητσοτάκης. Αν το είχε ακούσει θα </w:t>
      </w:r>
      <w:r>
        <w:rPr>
          <w:rFonts w:eastAsia="Times New Roman" w:cs="Times New Roman"/>
          <w:szCs w:val="24"/>
        </w:rPr>
        <w:t>είχε απορήσει και θα έλεγε «τι μου λέει;». Ξέρετε ποια είναι η τρο</w:t>
      </w:r>
      <w:r>
        <w:rPr>
          <w:rFonts w:eastAsia="Times New Roman" w:cs="Times New Roman"/>
          <w:szCs w:val="24"/>
        </w:rPr>
        <w:lastRenderedPageBreak/>
        <w:t>μερή παρέμβαση του κ. Μητσοτάκη; Θα σας τη διαβάσω. Λέει ο κ. Μητσοτάκης κάτι</w:t>
      </w:r>
      <w:r>
        <w:rPr>
          <w:rFonts w:eastAsia="Times New Roman" w:cs="Times New Roman"/>
          <w:szCs w:val="24"/>
        </w:rPr>
        <w:t>,</w:t>
      </w:r>
      <w:r>
        <w:rPr>
          <w:rFonts w:eastAsia="Times New Roman" w:cs="Times New Roman"/>
          <w:szCs w:val="24"/>
        </w:rPr>
        <w:t xml:space="preserve"> που φαντάζομαι ότι λένε όλοι στην Ελλάδα: «Η έννοια του επενδυτή στην Ελλάδα έχει γίνει ανέκδοτο. Δείτε ΔΕΣΦΑ, </w:t>
      </w:r>
      <w:r>
        <w:rPr>
          <w:rFonts w:eastAsia="Times New Roman" w:cs="Times New Roman"/>
          <w:szCs w:val="24"/>
        </w:rPr>
        <w:t>«ΕΛΛΗΝΙΚΟΣ ΧΡΥΣΟΣ»</w:t>
      </w:r>
      <w:r>
        <w:rPr>
          <w:rFonts w:eastAsia="Times New Roman" w:cs="Times New Roman"/>
          <w:szCs w:val="24"/>
        </w:rPr>
        <w:t>, επενδύσεις στη Ζάκυνθο, ακόμα και το Ελληνικό, η μεγαλύτερη και η πιο σημαντική παραγωγική επένδυση καρκινοβατεί σήμερα –λέει για το Ελληνικό- εγκλωβισμένη στις δικές σας ιδεοληψίες».</w:t>
      </w:r>
    </w:p>
    <w:p w14:paraId="6B86BE4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6B86BE4A" w14:textId="77777777" w:rsidR="00CA44E2" w:rsidRDefault="009A1593">
      <w:pPr>
        <w:spacing w:after="0" w:line="600" w:lineRule="auto"/>
        <w:ind w:firstLine="720"/>
        <w:jc w:val="both"/>
        <w:rPr>
          <w:rFonts w:eastAsia="Times New Roman" w:cs="Times New Roman"/>
        </w:rPr>
      </w:pPr>
      <w:r>
        <w:rPr>
          <w:rFonts w:eastAsia="Times New Roman" w:cs="Times New Roman"/>
        </w:rPr>
        <w:t>(Στο σημείο αυτό ο Βουλευτ</w:t>
      </w:r>
      <w:r>
        <w:rPr>
          <w:rFonts w:eastAsia="Times New Roman" w:cs="Times New Roman"/>
        </w:rPr>
        <w:t xml:space="preserve">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86BE4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αυτό ονομάζεται παρέμβαση στην ελληνική δικαιοσύνη. Μήπως να του απαγορεύσουμε τον λόγο να τελειώνουμε; Να μη μιλάει κανείς σε αυτή τη χώρα, για να μην εκλαμβάνει ο κάθε </w:t>
      </w:r>
      <w:r>
        <w:rPr>
          <w:rFonts w:eastAsia="Times New Roman" w:cs="Times New Roman"/>
          <w:szCs w:val="24"/>
        </w:rPr>
        <w:lastRenderedPageBreak/>
        <w:t>Υπουργός ως παρέμβαση οτιδήποτε αυτός κρίνει ότι λέγετα</w:t>
      </w:r>
      <w:r>
        <w:rPr>
          <w:rFonts w:eastAsia="Times New Roman" w:cs="Times New Roman"/>
          <w:szCs w:val="24"/>
        </w:rPr>
        <w:t xml:space="preserve">ι, για να συνεννοηθούμε εδώ πέρα; Μήπως θέλετε να μας απαγορεύσετε να μιλάμε; Έγινε η προσπάθεια ελέγχου του ραδιοτηλεοπτικού τοπίου και απέτυχε. Θέλετε τώρα να απαγορευθεί ο λόγος στην Αντιπολίτευση; </w:t>
      </w:r>
    </w:p>
    <w:p w14:paraId="6B86BE4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Όμως, δεν καταλαβαίνω πάλι. Ο Αρχηγός της </w:t>
      </w:r>
      <w:r>
        <w:rPr>
          <w:rFonts w:eastAsia="Times New Roman" w:cs="Times New Roman"/>
          <w:szCs w:val="24"/>
        </w:rPr>
        <w:t>Αντιπολίτευσης διατύπωσε απόψεις το προηγούμενο Σάββατο που άκουσα ότι αφορούσαν τις δικαστικές διακοπές κ.λ</w:t>
      </w:r>
      <w:r>
        <w:rPr>
          <w:rFonts w:eastAsia="Times New Roman" w:cs="Times New Roman"/>
          <w:szCs w:val="24"/>
        </w:rPr>
        <w:t>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Εγκαλείται τώρα η Ένωση Δικαστών και Εισαγγελέων γιατί δεν έχει βγάλει ακόμα ανακοίνωση για τον Αρχηγό της Αντιπολίτευσης. </w:t>
      </w:r>
    </w:p>
    <w:p w14:paraId="6B86BE4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Να εγκαλέσουμε και κ</w:t>
      </w:r>
      <w:r>
        <w:rPr>
          <w:rFonts w:eastAsia="Times New Roman" w:cs="Times New Roman"/>
          <w:szCs w:val="24"/>
        </w:rPr>
        <w:t xml:space="preserve">άνα δυο άλλους, μια και είμαστε εδώ και έχουμε βρεθεί; Ποιος άλλος δεν έχει εκδώσει κάποια ανακοίνωση, που να βολεύει την Κυβέρνηση, να τον εγκαλέσουμε και να τον διατάξουμε να την εκδώσει αμέσως. </w:t>
      </w:r>
    </w:p>
    <w:p w14:paraId="6B86BE4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Μάλιστα, θα πρότεινα στην Κυβέρνηση, για να είναι τα πράγμ</w:t>
      </w:r>
      <w:r>
        <w:rPr>
          <w:rFonts w:eastAsia="Times New Roman" w:cs="Times New Roman"/>
          <w:szCs w:val="24"/>
        </w:rPr>
        <w:t xml:space="preserve">ατα απλούστερα, να γράψει και τις ανακοινώσεις αυτές και να τις αποστείλει ώστε να εκδοθούν ακριβώς κατά τον τρόπο που θέλει. </w:t>
      </w:r>
    </w:p>
    <w:p w14:paraId="6B86BE4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Για ποιο λόγο να μην επιβάλλουμε στους πάντες να λένε αυτά, που θέλουμε εμείς, και σε όσους δεν λένε να τους απαγορεύσουμε να μιλ</w:t>
      </w:r>
      <w:r>
        <w:rPr>
          <w:rFonts w:eastAsia="Times New Roman" w:cs="Times New Roman"/>
          <w:szCs w:val="24"/>
        </w:rPr>
        <w:t xml:space="preserve">άνε. Αυτό είναι πάρα πολύ ωραίο. Αυτό είναι </w:t>
      </w:r>
      <w:r>
        <w:rPr>
          <w:rFonts w:eastAsia="Times New Roman" w:cs="Times New Roman"/>
          <w:szCs w:val="24"/>
        </w:rPr>
        <w:t>δ</w:t>
      </w:r>
      <w:r>
        <w:rPr>
          <w:rFonts w:eastAsia="Times New Roman" w:cs="Times New Roman"/>
          <w:szCs w:val="24"/>
        </w:rPr>
        <w:t xml:space="preserve">ημοκρατία κατά αυτή την Κυβέρνηση. Πάρα πολύ ωραία. Γιατί όχι; Και μάλιστα, μια Κυβέρνηση του 10%. Άριστα, μπράβο! Στο 7%, φαντάζομαι, δεν ξέρω τι άλλο θα μετέλθετε. </w:t>
      </w:r>
    </w:p>
    <w:p w14:paraId="6B86BE50" w14:textId="77777777" w:rsidR="00CA44E2" w:rsidRDefault="009A1593">
      <w:pPr>
        <w:spacing w:after="0" w:line="600" w:lineRule="auto"/>
        <w:ind w:firstLine="851"/>
        <w:jc w:val="both"/>
        <w:rPr>
          <w:rFonts w:eastAsia="Times New Roman" w:cs="Times New Roman"/>
        </w:rPr>
      </w:pPr>
      <w:r>
        <w:rPr>
          <w:rFonts w:eastAsia="Times New Roman" w:cs="Times New Roman"/>
          <w:b/>
        </w:rPr>
        <w:t>ΓΕΩΡΓΙΟΣ ΨΥΧΟΓΙΟΣ:</w:t>
      </w:r>
      <w:r>
        <w:rPr>
          <w:rFonts w:eastAsia="Times New Roman" w:cs="Times New Roman"/>
        </w:rPr>
        <w:t xml:space="preserve"> Πού τα βρήκατε αυτά; </w:t>
      </w:r>
    </w:p>
    <w:p w14:paraId="6B86BE51" w14:textId="77777777" w:rsidR="00CA44E2" w:rsidRDefault="009A1593">
      <w:pPr>
        <w:spacing w:after="0" w:line="600" w:lineRule="auto"/>
        <w:ind w:firstLine="851"/>
        <w:jc w:val="both"/>
        <w:rPr>
          <w:rFonts w:eastAsia="Times New Roman" w:cs="Times New Roman"/>
        </w:rPr>
      </w:pPr>
      <w:r>
        <w:rPr>
          <w:rFonts w:eastAsia="Times New Roman" w:cs="Times New Roman"/>
          <w:b/>
        </w:rPr>
        <w:t>ΝΙΚ</w:t>
      </w:r>
      <w:r>
        <w:rPr>
          <w:rFonts w:eastAsia="Times New Roman" w:cs="Times New Roman"/>
          <w:b/>
        </w:rPr>
        <w:t xml:space="preserve">ΟΛΑΟΣ ΔΕΝΔΙΑΣ: </w:t>
      </w:r>
      <w:r>
        <w:rPr>
          <w:rFonts w:eastAsia="Times New Roman" w:cs="Times New Roman"/>
        </w:rPr>
        <w:t xml:space="preserve">Εμείς πού το βρήκαμε, ξέρω. Εσείς πού θα το βρείτε, όταν έρθει η ώρα, δεν </w:t>
      </w:r>
      <w:r>
        <w:rPr>
          <w:rFonts w:eastAsia="Times New Roman"/>
          <w:bCs/>
          <w:shd w:val="clear" w:color="auto" w:fill="FFFFFF"/>
        </w:rPr>
        <w:t>ξέρω.</w:t>
      </w:r>
      <w:r>
        <w:rPr>
          <w:rFonts w:eastAsia="Times New Roman" w:cs="Times New Roman"/>
        </w:rPr>
        <w:t xml:space="preserve"> </w:t>
      </w:r>
    </w:p>
    <w:p w14:paraId="6B86BE52" w14:textId="77777777" w:rsidR="00CA44E2" w:rsidRDefault="009A1593">
      <w:pPr>
        <w:spacing w:after="0" w:line="600" w:lineRule="auto"/>
        <w:ind w:firstLine="851"/>
        <w:jc w:val="both"/>
        <w:rPr>
          <w:rFonts w:eastAsia="Times New Roman" w:cs="Times New Roman"/>
        </w:rPr>
      </w:pPr>
      <w:r>
        <w:rPr>
          <w:rFonts w:eastAsia="Times New Roman" w:cs="Times New Roman"/>
        </w:rPr>
        <w:t xml:space="preserve">Πάμε τώρα, πέραν των άλλων, στο θέμα της παραγραφής. Δεν πρόκειται να πω πολλά, διότι τελειώνει ο χρόνος μου και εγώ δεν είμαι της </w:t>
      </w:r>
      <w:r>
        <w:rPr>
          <w:rFonts w:eastAsia="Times New Roman" w:cs="Times New Roman"/>
        </w:rPr>
        <w:lastRenderedPageBreak/>
        <w:t>τάσης, όπως ξέρετε, να παρακα</w:t>
      </w:r>
      <w:r>
        <w:rPr>
          <w:rFonts w:eastAsia="Times New Roman" w:cs="Times New Roman"/>
        </w:rPr>
        <w:t xml:space="preserve">λώ τον ευγενή πάντοτε Πρόεδρο να μου δίνει παράταση χρόνου. Διότι ο Κανονισμός, ξέρετε, δεν </w:t>
      </w:r>
      <w:r>
        <w:rPr>
          <w:rFonts w:eastAsia="Times New Roman"/>
          <w:bCs/>
        </w:rPr>
        <w:t>είναι</w:t>
      </w:r>
      <w:r>
        <w:rPr>
          <w:rFonts w:eastAsia="Times New Roman" w:cs="Times New Roman"/>
        </w:rPr>
        <w:t xml:space="preserve"> για να τον παραβιάζουμε ό,τι ώρα μας αρέσει και να μιλάμε τον διπλό, τον τριπλό χρόνο.</w:t>
      </w:r>
    </w:p>
    <w:p w14:paraId="6B86BE53" w14:textId="77777777" w:rsidR="00CA44E2" w:rsidRDefault="009A1593">
      <w:pPr>
        <w:spacing w:after="0" w:line="600" w:lineRule="auto"/>
        <w:ind w:firstLine="851"/>
        <w:jc w:val="both"/>
        <w:rPr>
          <w:rFonts w:eastAsia="Times New Roman" w:cs="Times New Roman"/>
        </w:rPr>
      </w:pPr>
      <w:r>
        <w:rPr>
          <w:rFonts w:eastAsia="Times New Roman" w:cs="Times New Roman"/>
        </w:rPr>
        <w:t>Ε</w:t>
      </w:r>
      <w:r>
        <w:rPr>
          <w:rFonts w:eastAsia="Times New Roman" w:cs="Times New Roman"/>
          <w:bCs/>
          <w:shd w:val="clear" w:color="auto" w:fill="FFFFFF"/>
        </w:rPr>
        <w:t xml:space="preserve">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θα πω </w:t>
      </w:r>
      <w:r>
        <w:rPr>
          <w:rFonts w:eastAsia="Times New Roman" w:cs="Times New Roman"/>
        </w:rPr>
        <w:t xml:space="preserve">δύο πραγματάκια μόνο, μιας και ετέθη το θέμα </w:t>
      </w:r>
      <w:r>
        <w:rPr>
          <w:rFonts w:eastAsia="Times New Roman" w:cs="Times New Roman"/>
        </w:rPr>
        <w:t xml:space="preserve">του </w:t>
      </w:r>
      <w:r>
        <w:rPr>
          <w:rFonts w:eastAsia="Times New Roman" w:cs="Times New Roman"/>
        </w:rPr>
        <w:t xml:space="preserve">άρθρου </w:t>
      </w:r>
      <w:r>
        <w:rPr>
          <w:rFonts w:eastAsia="Times New Roman" w:cs="Times New Roman"/>
        </w:rPr>
        <w:t>56</w:t>
      </w:r>
      <w:r>
        <w:rPr>
          <w:rFonts w:eastAsia="Times New Roman"/>
        </w:rPr>
        <w:t>Α,</w:t>
      </w:r>
      <w:r>
        <w:rPr>
          <w:rFonts w:eastAsia="Times New Roman" w:cs="Times New Roman"/>
        </w:rPr>
        <w:t xml:space="preserve"> αν κατάλαβα καλά, περί παραγραφής. Εδώ, </w:t>
      </w:r>
      <w:r>
        <w:rPr>
          <w:rFonts w:eastAsia="Times New Roman"/>
        </w:rPr>
        <w:t>κυρίες και κύριοι συνάδελφοι,</w:t>
      </w:r>
      <w:r>
        <w:rPr>
          <w:rFonts w:eastAsia="Times New Roman" w:cs="Times New Roman"/>
        </w:rPr>
        <w:t xml:space="preserve"> </w:t>
      </w:r>
      <w:proofErr w:type="spellStart"/>
      <w:r>
        <w:rPr>
          <w:rFonts w:eastAsia="Times New Roman" w:cs="Times New Roman"/>
        </w:rPr>
        <w:t>εθαύμασα</w:t>
      </w:r>
      <w:proofErr w:type="spellEnd"/>
      <w:r>
        <w:rPr>
          <w:rFonts w:eastAsia="Times New Roman" w:cs="Times New Roman"/>
        </w:rPr>
        <w:t xml:space="preserve"> τον παριστάμενο Υπουργό. Άρχισε να λέει ότι η σύντμηση του χρόνου της παραγραφής συνιστά κατ’ </w:t>
      </w:r>
      <w:proofErr w:type="spellStart"/>
      <w:r>
        <w:rPr>
          <w:rFonts w:eastAsia="Times New Roman" w:cs="Times New Roman"/>
        </w:rPr>
        <w:t>ουσίαν</w:t>
      </w:r>
      <w:proofErr w:type="spellEnd"/>
      <w:r>
        <w:rPr>
          <w:rFonts w:eastAsia="Times New Roman" w:cs="Times New Roman"/>
        </w:rPr>
        <w:t>, εμμέσως, τρόπο με τον οποίο παραγράφεται η αμνήστευση των ε</w:t>
      </w:r>
      <w:r>
        <w:rPr>
          <w:rFonts w:eastAsia="Times New Roman" w:cs="Times New Roman"/>
        </w:rPr>
        <w:t xml:space="preserve">γκλημάτων. </w:t>
      </w:r>
    </w:p>
    <w:p w14:paraId="6B86BE54" w14:textId="77777777" w:rsidR="00CA44E2" w:rsidRDefault="009A1593">
      <w:pPr>
        <w:spacing w:after="0" w:line="600" w:lineRule="auto"/>
        <w:ind w:firstLine="851"/>
        <w:jc w:val="both"/>
        <w:rPr>
          <w:rFonts w:eastAsia="Times New Roman" w:cs="Times New Roman"/>
        </w:rPr>
      </w:pPr>
      <w:r>
        <w:rPr>
          <w:rFonts w:eastAsia="Times New Roman" w:cs="Times New Roman"/>
        </w:rPr>
        <w:t xml:space="preserve">Επιχείρημα εκ του αντιθέτου: Εάν </w:t>
      </w:r>
      <w:r>
        <w:rPr>
          <w:rFonts w:eastAsia="Times New Roman"/>
          <w:bCs/>
        </w:rPr>
        <w:t>είναι</w:t>
      </w:r>
      <w:r>
        <w:rPr>
          <w:rFonts w:eastAsia="Times New Roman" w:cs="Times New Roman"/>
        </w:rPr>
        <w:t xml:space="preserve"> έτσι, εάν θέλουμε να μειώσουμε τον χρόνο παραγραφών </w:t>
      </w:r>
      <w:r>
        <w:rPr>
          <w:rFonts w:eastAsia="Times New Roman"/>
        </w:rPr>
        <w:t>–</w:t>
      </w:r>
      <w:r>
        <w:rPr>
          <w:rFonts w:eastAsia="Times New Roman" w:cs="Times New Roman"/>
        </w:rPr>
        <w:t>εγώ είμαι απολύτως σύμφωνος 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στη γενική μείωση του χρόνου των παραγραφών</w:t>
      </w:r>
      <w:r>
        <w:rPr>
          <w:rFonts w:eastAsia="Times New Roman"/>
        </w:rPr>
        <w:t>–</w:t>
      </w:r>
      <w:r>
        <w:rPr>
          <w:rFonts w:eastAsia="Times New Roman" w:cs="Times New Roman"/>
        </w:rPr>
        <w:t xml:space="preserve"> γιατί δεν το κάνουμε σε όλο το δίκαιο; Γιατί στους φορολογικούς ελέγ</w:t>
      </w:r>
      <w:r>
        <w:rPr>
          <w:rFonts w:eastAsia="Times New Roman" w:cs="Times New Roman"/>
        </w:rPr>
        <w:t xml:space="preserve">χους μπορούμε να πάμε </w:t>
      </w:r>
      <w:r>
        <w:rPr>
          <w:rFonts w:eastAsia="Times New Roman" w:cs="Times New Roman"/>
        </w:rPr>
        <w:lastRenderedPageBreak/>
        <w:t xml:space="preserve">πίσω στο 1999; Να συμφωνήσουμε όλοι εδώ να μειώσουμε σε όλα τα θέματα τους χρόνους παραγραφών. </w:t>
      </w:r>
    </w:p>
    <w:p w14:paraId="6B86BE55" w14:textId="77777777" w:rsidR="00CA44E2" w:rsidRDefault="009A1593">
      <w:pPr>
        <w:spacing w:after="0" w:line="600" w:lineRule="auto"/>
        <w:ind w:firstLine="851"/>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ο Υπουργός έκανε και κάτι άλλο, το οποίο ήταν απολύτως </w:t>
      </w:r>
      <w:proofErr w:type="spellStart"/>
      <w:r>
        <w:rPr>
          <w:rFonts w:eastAsia="Times New Roman" w:cs="Times New Roman"/>
        </w:rPr>
        <w:t>αντιθεσμικό</w:t>
      </w:r>
      <w:proofErr w:type="spellEnd"/>
      <w:r>
        <w:rPr>
          <w:rFonts w:eastAsia="Times New Roman" w:cs="Times New Roman"/>
        </w:rPr>
        <w:t>. Ξέρετε τι έκανε; Ήρθε και είπε στην Εθνική Αντιπροσωπεία: «Με εξ</w:t>
      </w:r>
      <w:r>
        <w:rPr>
          <w:rFonts w:eastAsia="Times New Roman" w:cs="Times New Roman"/>
        </w:rPr>
        <w:t xml:space="preserve">ουσιοδότησε προφορικά η </w:t>
      </w:r>
      <w:r>
        <w:rPr>
          <w:rFonts w:eastAsia="Times New Roman" w:cs="Times New Roman"/>
        </w:rPr>
        <w:t>π</w:t>
      </w:r>
      <w:r>
        <w:rPr>
          <w:rFonts w:eastAsia="Times New Roman" w:cs="Times New Roman"/>
        </w:rPr>
        <w:t>ρόεδρος του Ελεγκτικού Συνεδρίου να μεταφέρω τις απόψεις της». Σοβαρά, κύριε Υπουργέ;</w:t>
      </w:r>
    </w:p>
    <w:p w14:paraId="6B86BE56" w14:textId="77777777" w:rsidR="00CA44E2" w:rsidRDefault="009A1593">
      <w:pPr>
        <w:spacing w:after="0" w:line="600" w:lineRule="auto"/>
        <w:ind w:firstLine="851"/>
        <w:jc w:val="both"/>
        <w:rPr>
          <w:rFonts w:eastAsia="Times New Roman" w:cs="Times New Roman"/>
        </w:rPr>
      </w:pPr>
      <w:r>
        <w:rPr>
          <w:rFonts w:eastAsia="Times New Roman" w:cs="Times New Roman"/>
          <w:b/>
        </w:rPr>
        <w:t>ΣΤΑΥΡΟΣ ΚΟΝΤΟΝΗΣ (Υπουργός Δικαιοσύνης, Διαφάνειας και Ανθρωπίνων Δικαιωμάτων):</w:t>
      </w:r>
      <w:r>
        <w:rPr>
          <w:rFonts w:eastAsia="Times New Roman" w:cs="Times New Roman"/>
        </w:rPr>
        <w:t xml:space="preserve"> Δεν είπα αυτό. </w:t>
      </w:r>
    </w:p>
    <w:p w14:paraId="6B86BE57"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ΝΙΚΟΛΑΟΣ ΔΕΝΔΙΑΣ: </w:t>
      </w:r>
      <w:r>
        <w:rPr>
          <w:rFonts w:eastAsia="Times New Roman" w:cs="Times New Roman"/>
        </w:rPr>
        <w:t xml:space="preserve">Τι είπατε; Δεν είπατε ότι η </w:t>
      </w:r>
      <w:r>
        <w:rPr>
          <w:rFonts w:eastAsia="Times New Roman" w:cs="Times New Roman"/>
        </w:rPr>
        <w:t>π</w:t>
      </w:r>
      <w:r>
        <w:rPr>
          <w:rFonts w:eastAsia="Times New Roman" w:cs="Times New Roman"/>
        </w:rPr>
        <w:t xml:space="preserve">ρόεδρος του Ελεγκτικού Συνεδρίου σάς έδωσε εξουσιοδότηση να μεταφέρετε την άποψή της επί της </w:t>
      </w:r>
      <w:r>
        <w:rPr>
          <w:rFonts w:eastAsia="Times New Roman"/>
          <w:bCs/>
          <w:shd w:val="clear" w:color="auto" w:fill="FFFFFF"/>
        </w:rPr>
        <w:t>διάταξη</w:t>
      </w:r>
      <w:r>
        <w:rPr>
          <w:rFonts w:eastAsia="Times New Roman" w:cs="Times New Roman"/>
        </w:rPr>
        <w:t>ς;</w:t>
      </w:r>
    </w:p>
    <w:p w14:paraId="6B86BE58"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Να σας πω; </w:t>
      </w:r>
    </w:p>
    <w:p w14:paraId="6B86BE59"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ΝΙΚΟΛΑΟΣ ΔΕΝΔΙΑΣ: </w:t>
      </w:r>
      <w:r>
        <w:rPr>
          <w:rFonts w:eastAsia="Times New Roman" w:cs="Times New Roman"/>
        </w:rPr>
        <w:t xml:space="preserve">Παρακαλώ. </w:t>
      </w:r>
    </w:p>
    <w:p w14:paraId="6B86BE5A" w14:textId="77777777" w:rsidR="00CA44E2" w:rsidRDefault="009A1593">
      <w:pPr>
        <w:spacing w:after="0" w:line="600" w:lineRule="auto"/>
        <w:ind w:firstLine="851"/>
        <w:jc w:val="both"/>
        <w:rPr>
          <w:rFonts w:eastAsia="Times New Roman" w:cs="Times New Roman"/>
        </w:rPr>
      </w:pPr>
      <w:r>
        <w:rPr>
          <w:rFonts w:eastAsia="Times New Roman" w:cs="Times New Roman"/>
        </w:rPr>
        <w:lastRenderedPageBreak/>
        <w:t xml:space="preserve">Επειδή </w:t>
      </w:r>
      <w:r>
        <w:rPr>
          <w:rFonts w:eastAsia="Times New Roman"/>
          <w:bCs/>
        </w:rPr>
        <w:t>είναι</w:t>
      </w:r>
      <w:r>
        <w:rPr>
          <w:rFonts w:eastAsia="Times New Roman" w:cs="Times New Roman"/>
        </w:rPr>
        <w:t xml:space="preserve"> σοβαρό, γι’ αυτό πα</w:t>
      </w:r>
      <w:r>
        <w:rPr>
          <w:rFonts w:eastAsia="Times New Roman" w:cs="Times New Roman"/>
        </w:rPr>
        <w:t xml:space="preserve">ρακαλώ να απαντήσετε. </w:t>
      </w:r>
    </w:p>
    <w:p w14:paraId="6B86BE5B" w14:textId="77777777" w:rsidR="00CA44E2" w:rsidRDefault="009A1593">
      <w:pPr>
        <w:spacing w:after="0" w:line="600" w:lineRule="auto"/>
        <w:ind w:firstLine="851"/>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 xml:space="preserve">Κύριε Υπουργέ, έχετε τον λόγο. </w:t>
      </w:r>
    </w:p>
    <w:p w14:paraId="6B86BE5C"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Θα σας το διευκρινίσω. Είχα τηλεφωνική επικοινωνία με την </w:t>
      </w:r>
      <w:r>
        <w:rPr>
          <w:rFonts w:eastAsia="Times New Roman" w:cs="Times New Roman"/>
        </w:rPr>
        <w:t>π</w:t>
      </w:r>
      <w:r>
        <w:rPr>
          <w:rFonts w:eastAsia="Times New Roman" w:cs="Times New Roman"/>
        </w:rPr>
        <w:t>ρόεδρο του Ελεγκτικού Συνεδρ</w:t>
      </w:r>
      <w:r>
        <w:rPr>
          <w:rFonts w:eastAsia="Times New Roman" w:cs="Times New Roman"/>
        </w:rPr>
        <w:t>ίου, μου εξέφρασε τις απόψεις της, όσον αφορά την παραγραφή και όλη αυτή τη διαδικασία, και τη ρώτησα: «Μου δίνετε την άδεια να αναφέρω αυτή…;».</w:t>
      </w:r>
    </w:p>
    <w:p w14:paraId="6B86BE5D"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ΝΙΚΟΛΑΟΣ ΔΕΝΔΙΑΣ: </w:t>
      </w:r>
      <w:r>
        <w:rPr>
          <w:rFonts w:eastAsia="Times New Roman" w:cs="Times New Roman"/>
        </w:rPr>
        <w:t xml:space="preserve">Το ίδιο λέμε. </w:t>
      </w:r>
    </w:p>
    <w:p w14:paraId="6B86BE5E" w14:textId="77777777" w:rsidR="00CA44E2" w:rsidRDefault="009A1593">
      <w:pPr>
        <w:spacing w:after="0" w:line="600" w:lineRule="auto"/>
        <w:ind w:firstLine="851"/>
        <w:jc w:val="both"/>
        <w:rPr>
          <w:rFonts w:eastAsia="Times New Roman" w:cs="Times New Roman"/>
        </w:rPr>
      </w:pPr>
      <w:r>
        <w:rPr>
          <w:rFonts w:eastAsia="Times New Roman" w:cs="Times New Roman"/>
          <w:b/>
        </w:rPr>
        <w:t>ΑΘΑΝΑΣΙΟΣ ΜΠΟΥΡΑΣ:</w:t>
      </w:r>
      <w:r>
        <w:rPr>
          <w:rFonts w:eastAsia="Times New Roman" w:cs="Times New Roman"/>
        </w:rPr>
        <w:t xml:space="preserve"> Αυτό είπε και ο κύριος Υπουργός. </w:t>
      </w:r>
    </w:p>
    <w:p w14:paraId="6B86BE5F"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ΝΙΚΟΛΑΟΣ ΔΕΝΔΙΑΣ: </w:t>
      </w:r>
      <w:r>
        <w:rPr>
          <w:rFonts w:eastAsia="Times New Roman" w:cs="Times New Roman"/>
        </w:rPr>
        <w:t>Αυτό ακ</w:t>
      </w:r>
      <w:r>
        <w:rPr>
          <w:rFonts w:eastAsia="Times New Roman" w:cs="Times New Roman"/>
        </w:rPr>
        <w:t xml:space="preserve">ριβώς. </w:t>
      </w:r>
    </w:p>
    <w:p w14:paraId="6B86BE60"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Αυτό ακριβώς, και μου είπε: «Β</w:t>
      </w:r>
      <w:r>
        <w:rPr>
          <w:rFonts w:eastAsia="Times New Roman"/>
          <w:bCs/>
          <w:shd w:val="clear" w:color="auto" w:fill="FFFFFF"/>
        </w:rPr>
        <w:t>εβαίως,</w:t>
      </w:r>
      <w:r>
        <w:rPr>
          <w:rFonts w:eastAsia="Times New Roman" w:cs="Times New Roman"/>
        </w:rPr>
        <w:t xml:space="preserve"> κύριε Υπουργέ, να το αναφέρετε».</w:t>
      </w:r>
    </w:p>
    <w:p w14:paraId="6B86BE61" w14:textId="77777777" w:rsidR="00CA44E2" w:rsidRDefault="009A1593">
      <w:pPr>
        <w:spacing w:after="0" w:line="600" w:lineRule="auto"/>
        <w:ind w:firstLine="851"/>
        <w:jc w:val="both"/>
        <w:rPr>
          <w:rFonts w:eastAsia="Times New Roman"/>
          <w:bCs/>
          <w:shd w:val="clear" w:color="auto" w:fill="FFFFFF"/>
        </w:rPr>
      </w:pPr>
      <w:r>
        <w:rPr>
          <w:rFonts w:eastAsia="Times New Roman" w:cs="Times New Roman"/>
          <w:b/>
        </w:rPr>
        <w:lastRenderedPageBreak/>
        <w:t xml:space="preserve">ΝΙΚΟΛΑΟΣ ΔΕΝΔΙΑΣ: </w:t>
      </w:r>
      <w:r>
        <w:rPr>
          <w:rFonts w:eastAsia="Times New Roman"/>
          <w:bCs/>
          <w:shd w:val="clear" w:color="auto" w:fill="FFFFFF"/>
        </w:rPr>
        <w:t>Ξέρετε τι συμβαίνει με την Κυβέρνηση; Όταν τους δίνεις ευκαιρία, εκτίθενται περ</w:t>
      </w:r>
      <w:r>
        <w:rPr>
          <w:rFonts w:eastAsia="Times New Roman"/>
          <w:bCs/>
          <w:shd w:val="clear" w:color="auto" w:fill="FFFFFF"/>
        </w:rPr>
        <w:t xml:space="preserve">ισσότερο. Ο Υπουργός επανέλαβε, για να ξαναγραφεί στα Πρακτικά, το </w:t>
      </w:r>
      <w:proofErr w:type="spellStart"/>
      <w:r>
        <w:rPr>
          <w:rFonts w:eastAsia="Times New Roman"/>
          <w:bCs/>
          <w:shd w:val="clear" w:color="auto" w:fill="FFFFFF"/>
        </w:rPr>
        <w:t>αντιθεσμικό</w:t>
      </w:r>
      <w:proofErr w:type="spellEnd"/>
      <w:r>
        <w:rPr>
          <w:rFonts w:eastAsia="Times New Roman"/>
          <w:bCs/>
          <w:shd w:val="clear" w:color="auto" w:fill="FFFFFF"/>
        </w:rPr>
        <w:t xml:space="preserve">. </w:t>
      </w:r>
    </w:p>
    <w:p w14:paraId="6B86BE62" w14:textId="77777777" w:rsidR="00CA44E2" w:rsidRDefault="009A1593">
      <w:pPr>
        <w:spacing w:after="0" w:line="600" w:lineRule="auto"/>
        <w:ind w:firstLine="851"/>
        <w:jc w:val="both"/>
        <w:rPr>
          <w:rFonts w:eastAsia="Times New Roman"/>
          <w:bCs/>
          <w:shd w:val="clear" w:color="auto" w:fill="FFFFFF"/>
        </w:rPr>
      </w:pPr>
      <w:r>
        <w:rPr>
          <w:rFonts w:eastAsia="Times New Roman"/>
          <w:bCs/>
          <w:shd w:val="clear" w:color="auto" w:fill="FFFFFF"/>
        </w:rPr>
        <w:t xml:space="preserve">Κυρίες και κύριοι συνάδελφοι, με </w:t>
      </w:r>
      <w:proofErr w:type="spellStart"/>
      <w:r>
        <w:rPr>
          <w:rFonts w:eastAsia="Times New Roman"/>
          <w:bCs/>
          <w:shd w:val="clear" w:color="auto" w:fill="FFFFFF"/>
        </w:rPr>
        <w:t>συγχωρείτε</w:t>
      </w:r>
      <w:proofErr w:type="spellEnd"/>
      <w:r>
        <w:rPr>
          <w:rFonts w:eastAsia="Times New Roman"/>
          <w:bCs/>
          <w:shd w:val="clear" w:color="auto" w:fill="FFFFFF"/>
        </w:rPr>
        <w:t xml:space="preserve">, ξέρετε πώς εκφράζονται τα </w:t>
      </w:r>
      <w:r>
        <w:rPr>
          <w:rFonts w:eastAsia="Times New Roman"/>
          <w:bCs/>
          <w:shd w:val="clear" w:color="auto" w:fill="FFFFFF"/>
        </w:rPr>
        <w:t>α</w:t>
      </w:r>
      <w:r>
        <w:rPr>
          <w:rFonts w:eastAsia="Times New Roman"/>
          <w:bCs/>
          <w:shd w:val="clear" w:color="auto" w:fill="FFFFFF"/>
        </w:rPr>
        <w:t xml:space="preserve">νώτατα </w:t>
      </w:r>
      <w:r>
        <w:rPr>
          <w:rFonts w:eastAsia="Times New Roman"/>
          <w:bCs/>
          <w:shd w:val="clear" w:color="auto" w:fill="FFFFFF"/>
        </w:rPr>
        <w:t>δ</w:t>
      </w:r>
      <w:r>
        <w:rPr>
          <w:rFonts w:eastAsia="Times New Roman"/>
          <w:bCs/>
          <w:shd w:val="clear" w:color="auto" w:fill="FFFFFF"/>
        </w:rPr>
        <w:t>ικαστήρια επί νομοθετικών μεταβολών; Έχετε την εντύπωση ότι είμαστε στη Μποτσουάνα προ του Β΄ Π</w:t>
      </w:r>
      <w:r>
        <w:rPr>
          <w:rFonts w:eastAsia="Times New Roman"/>
          <w:bCs/>
          <w:shd w:val="clear" w:color="auto" w:fill="FFFFFF"/>
        </w:rPr>
        <w:t xml:space="preserve">αγκοσμίου Πολέμου, όπου εκφράζονται με τηλεφωνήματα στον Υπουργό Δικαιοσύνης και τον εξουσιοδοτούν διά τηλεφωνημάτων ή δια ζώσης ή με άλλον τρόπο να μεταφέρει την άποψή τους στην Ολομέλεια; </w:t>
      </w:r>
    </w:p>
    <w:p w14:paraId="6B86BE63" w14:textId="77777777" w:rsidR="00CA44E2" w:rsidRDefault="009A1593">
      <w:pPr>
        <w:spacing w:after="0" w:line="600" w:lineRule="auto"/>
        <w:ind w:firstLine="851"/>
        <w:jc w:val="both"/>
        <w:rPr>
          <w:rFonts w:eastAsia="Times New Roman"/>
          <w:bCs/>
          <w:shd w:val="clear" w:color="auto" w:fill="FFFFFF"/>
        </w:rPr>
      </w:pPr>
      <w:r>
        <w:rPr>
          <w:rFonts w:eastAsia="Times New Roman"/>
          <w:bCs/>
          <w:shd w:val="clear" w:color="auto" w:fill="FFFFFF"/>
        </w:rPr>
        <w:t>Ένα όργανο των Ανωτάτων Δικαστηρίων,</w:t>
      </w:r>
      <w:r w:rsidRPr="0000450D">
        <w:rPr>
          <w:rFonts w:eastAsia="Times New Roman"/>
          <w:bCs/>
          <w:shd w:val="clear" w:color="auto" w:fill="FFFFFF"/>
        </w:rPr>
        <w:t xml:space="preserve"> </w:t>
      </w:r>
      <w:r>
        <w:rPr>
          <w:rFonts w:eastAsia="Times New Roman"/>
          <w:bCs/>
          <w:shd w:val="clear" w:color="auto" w:fill="FFFFFF"/>
        </w:rPr>
        <w:t>που λέγεται ολομέλεια</w:t>
      </w:r>
      <w:r>
        <w:rPr>
          <w:rFonts w:eastAsia="Times New Roman"/>
          <w:bCs/>
          <w:shd w:val="clear" w:color="auto" w:fill="FFFFFF"/>
        </w:rPr>
        <w:t xml:space="preserve"> κύριε </w:t>
      </w:r>
      <w:r>
        <w:rPr>
          <w:rFonts w:eastAsia="Times New Roman"/>
          <w:bCs/>
          <w:shd w:val="clear" w:color="auto" w:fill="FFFFFF"/>
        </w:rPr>
        <w:t xml:space="preserve">Υπουργέ της Δικαιοσύνης, το έχετε ακούσει ποτέ; Έχετε ακούσει ότι για να αποφανθεί η </w:t>
      </w:r>
      <w:r>
        <w:rPr>
          <w:rFonts w:eastAsia="Times New Roman"/>
          <w:bCs/>
          <w:shd w:val="clear" w:color="auto" w:fill="FFFFFF"/>
        </w:rPr>
        <w:t>δ</w:t>
      </w:r>
      <w:r>
        <w:rPr>
          <w:rFonts w:eastAsia="Times New Roman"/>
          <w:bCs/>
          <w:shd w:val="clear" w:color="auto" w:fill="FFFFFF"/>
        </w:rPr>
        <w:t xml:space="preserve">ικαιοσύνη προς την Κυβέρνηση και την Εθνική Αντιπροσωπεία επί προτεινόμενης νομοθετικής μεταβολής πρέπει να υπάρξει Ολομέλεια, η οποία να κρίνει; </w:t>
      </w:r>
    </w:p>
    <w:p w14:paraId="6B86BE64" w14:textId="77777777" w:rsidR="00CA44E2" w:rsidRDefault="009A1593">
      <w:pPr>
        <w:spacing w:after="0" w:line="600" w:lineRule="auto"/>
        <w:ind w:firstLine="851"/>
        <w:jc w:val="both"/>
        <w:rPr>
          <w:rFonts w:eastAsia="Times New Roman"/>
          <w:bCs/>
          <w:shd w:val="clear" w:color="auto" w:fill="FFFFFF"/>
        </w:rPr>
      </w:pPr>
      <w:r>
        <w:rPr>
          <w:rFonts w:eastAsia="Times New Roman"/>
          <w:bCs/>
          <w:shd w:val="clear" w:color="auto" w:fill="FFFFFF"/>
        </w:rPr>
        <w:lastRenderedPageBreak/>
        <w:t>Οι συζητήσεις σας με τη</w:t>
      </w:r>
      <w:r>
        <w:rPr>
          <w:rFonts w:eastAsia="Times New Roman"/>
          <w:bCs/>
          <w:shd w:val="clear" w:color="auto" w:fill="FFFFFF"/>
        </w:rPr>
        <w:t xml:space="preserve">ν κυρία </w:t>
      </w:r>
      <w:r>
        <w:rPr>
          <w:rFonts w:eastAsia="Times New Roman"/>
          <w:bCs/>
          <w:shd w:val="clear" w:color="auto" w:fill="FFFFFF"/>
        </w:rPr>
        <w:t>π</w:t>
      </w:r>
      <w:r>
        <w:rPr>
          <w:rFonts w:eastAsia="Times New Roman"/>
          <w:bCs/>
          <w:shd w:val="clear" w:color="auto" w:fill="FFFFFF"/>
        </w:rPr>
        <w:t xml:space="preserve">ρόεδρο του Ελεγκτικού Συνεδρίου ήταν κάτι πολύ ενδιαφέρον και για εσάς, ίσως και γι’ αυτήν. Εμάς δεν μας αφορούν καθόλου. Μπορείτε, σας παρακαλώ, να απέχετε από τις </w:t>
      </w:r>
      <w:proofErr w:type="spellStart"/>
      <w:r>
        <w:rPr>
          <w:rFonts w:eastAsia="Times New Roman"/>
          <w:bCs/>
          <w:shd w:val="clear" w:color="auto" w:fill="FFFFFF"/>
        </w:rPr>
        <w:t>εξωθεσμικές</w:t>
      </w:r>
      <w:proofErr w:type="spellEnd"/>
      <w:r>
        <w:rPr>
          <w:rFonts w:eastAsia="Times New Roman"/>
          <w:bCs/>
          <w:shd w:val="clear" w:color="auto" w:fill="FFFFFF"/>
        </w:rPr>
        <w:t xml:space="preserve"> παρεμβάσεις στην Εθνική Αντιπροσωπεία; Διότι αυτό που κάνατε ήταν </w:t>
      </w:r>
      <w:proofErr w:type="spellStart"/>
      <w:r>
        <w:rPr>
          <w:rFonts w:eastAsia="Times New Roman"/>
          <w:bCs/>
          <w:shd w:val="clear" w:color="auto" w:fill="FFFFFF"/>
        </w:rPr>
        <w:t>εκτόπως</w:t>
      </w:r>
      <w:proofErr w:type="spellEnd"/>
      <w:r>
        <w:rPr>
          <w:rFonts w:eastAsia="Times New Roman"/>
          <w:bCs/>
          <w:shd w:val="clear" w:color="auto" w:fill="FFFFFF"/>
        </w:rPr>
        <w:t xml:space="preserve"> </w:t>
      </w:r>
      <w:proofErr w:type="spellStart"/>
      <w:r>
        <w:rPr>
          <w:rFonts w:eastAsia="Times New Roman"/>
          <w:bCs/>
          <w:shd w:val="clear" w:color="auto" w:fill="FFFFFF"/>
        </w:rPr>
        <w:t>εξωθε</w:t>
      </w:r>
      <w:r>
        <w:rPr>
          <w:rFonts w:eastAsia="Times New Roman"/>
          <w:bCs/>
          <w:shd w:val="clear" w:color="auto" w:fill="FFFFFF"/>
        </w:rPr>
        <w:t>σμικό</w:t>
      </w:r>
      <w:proofErr w:type="spellEnd"/>
      <w:r>
        <w:rPr>
          <w:rFonts w:eastAsia="Times New Roman"/>
          <w:bCs/>
          <w:shd w:val="clear" w:color="auto" w:fill="FFFFFF"/>
        </w:rPr>
        <w:t xml:space="preserve">. </w:t>
      </w:r>
    </w:p>
    <w:p w14:paraId="6B86BE65" w14:textId="77777777" w:rsidR="00CA44E2" w:rsidRDefault="009A1593">
      <w:pPr>
        <w:spacing w:after="0" w:line="600" w:lineRule="auto"/>
        <w:ind w:firstLine="851"/>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Μην τη λάβετε υπ’ </w:t>
      </w:r>
      <w:proofErr w:type="spellStart"/>
      <w:r>
        <w:rPr>
          <w:rFonts w:eastAsia="Times New Roman" w:cs="Times New Roman"/>
        </w:rPr>
        <w:t>όψιν</w:t>
      </w:r>
      <w:proofErr w:type="spellEnd"/>
      <w:r>
        <w:rPr>
          <w:rFonts w:eastAsia="Times New Roman" w:cs="Times New Roman"/>
        </w:rPr>
        <w:t xml:space="preserve"> σας, αν δεν θέλετε. </w:t>
      </w:r>
    </w:p>
    <w:p w14:paraId="6B86BE66" w14:textId="77777777" w:rsidR="00CA44E2" w:rsidRDefault="009A1593">
      <w:pPr>
        <w:spacing w:after="0" w:line="600" w:lineRule="auto"/>
        <w:ind w:firstLine="851"/>
        <w:jc w:val="both"/>
        <w:rPr>
          <w:rFonts w:eastAsia="Times New Roman"/>
          <w:bCs/>
        </w:rPr>
      </w:pPr>
      <w:r>
        <w:rPr>
          <w:rFonts w:eastAsia="Times New Roman" w:cs="Times New Roman"/>
          <w:b/>
        </w:rPr>
        <w:t xml:space="preserve">ΝΙΚΟΛΑΟΣ ΔΕΝΔΙΑΣ: </w:t>
      </w:r>
      <w:r>
        <w:rPr>
          <w:rFonts w:eastAsia="Times New Roman"/>
          <w:bCs/>
        </w:rPr>
        <w:t>Είναι</w:t>
      </w:r>
      <w:r>
        <w:rPr>
          <w:rFonts w:eastAsia="Times New Roman" w:cs="Times New Roman"/>
        </w:rPr>
        <w:t xml:space="preserve"> δυνατόν, </w:t>
      </w:r>
      <w:r>
        <w:rPr>
          <w:rFonts w:eastAsia="Times New Roman"/>
        </w:rPr>
        <w:t>κυρίες και κύριοι συνάδελφοι,</w:t>
      </w:r>
      <w:r>
        <w:rPr>
          <w:rFonts w:eastAsia="Times New Roman" w:cs="Times New Roman"/>
        </w:rPr>
        <w:t xml:space="preserve"> να γίνονται αυτά τα πράγματα; </w:t>
      </w:r>
      <w:r>
        <w:rPr>
          <w:rFonts w:eastAsia="Times New Roman"/>
          <w:bCs/>
        </w:rPr>
        <w:t>Είναι</w:t>
      </w:r>
      <w:r>
        <w:rPr>
          <w:rFonts w:eastAsia="Times New Roman" w:cs="Times New Roman"/>
        </w:rPr>
        <w:t xml:space="preserve"> δυνατόν; Αυτά δεν </w:t>
      </w:r>
      <w:r>
        <w:rPr>
          <w:rFonts w:eastAsia="Times New Roman"/>
          <w:bCs/>
        </w:rPr>
        <w:t>είναι</w:t>
      </w:r>
      <w:r>
        <w:rPr>
          <w:rFonts w:eastAsia="Times New Roman" w:cs="Times New Roman"/>
        </w:rPr>
        <w:t xml:space="preserve"> σοβαρά. Όλα αυτά, δε, προστίθενται σε έναν μακρύ κατάλογο έλλειψης σοβαρότητας. Διότι το χειρότερο πρόβλημα αυτής της </w:t>
      </w:r>
      <w:r>
        <w:rPr>
          <w:rFonts w:eastAsia="Times New Roman"/>
          <w:bCs/>
        </w:rPr>
        <w:t>Κυβέρνηση</w:t>
      </w:r>
      <w:r>
        <w:rPr>
          <w:rFonts w:eastAsia="Times New Roman" w:cs="Times New Roman"/>
        </w:rPr>
        <w:t xml:space="preserve">ς, </w:t>
      </w:r>
      <w:r>
        <w:rPr>
          <w:rFonts w:eastAsia="Times New Roman"/>
        </w:rPr>
        <w:t>κυρίες και κύριοι συνάδελφοι,</w:t>
      </w:r>
      <w:r>
        <w:rPr>
          <w:rFonts w:eastAsia="Times New Roman" w:cs="Times New Roman"/>
        </w:rPr>
        <w:t xml:space="preserve"> δεν </w:t>
      </w:r>
      <w:r>
        <w:rPr>
          <w:rFonts w:eastAsia="Times New Roman"/>
          <w:bCs/>
        </w:rPr>
        <w:t>είναι</w:t>
      </w:r>
      <w:r>
        <w:rPr>
          <w:rFonts w:eastAsia="Times New Roman" w:cs="Times New Roman"/>
        </w:rPr>
        <w:t xml:space="preserve"> ότι </w:t>
      </w:r>
      <w:r>
        <w:rPr>
          <w:rFonts w:eastAsia="Times New Roman"/>
          <w:bCs/>
        </w:rPr>
        <w:t>είναι</w:t>
      </w:r>
      <w:r>
        <w:rPr>
          <w:rFonts w:eastAsia="Times New Roman" w:cs="Times New Roman"/>
        </w:rPr>
        <w:t xml:space="preserve"> μια κακή κ</w:t>
      </w:r>
      <w:r>
        <w:rPr>
          <w:rFonts w:eastAsia="Times New Roman"/>
          <w:bCs/>
        </w:rPr>
        <w:t>υβέρνηση</w:t>
      </w:r>
      <w:r>
        <w:rPr>
          <w:rFonts w:eastAsia="Times New Roman" w:cs="Times New Roman"/>
        </w:rPr>
        <w:t xml:space="preserve">. Το χειρότερο πρόβλημα αυτής της </w:t>
      </w:r>
      <w:r>
        <w:rPr>
          <w:rFonts w:eastAsia="Times New Roman"/>
          <w:bCs/>
        </w:rPr>
        <w:t>Κυβέρνησης</w:t>
      </w:r>
      <w:r>
        <w:rPr>
          <w:rFonts w:eastAsia="Times New Roman" w:cs="Times New Roman"/>
        </w:rPr>
        <w:t xml:space="preserve"> </w:t>
      </w:r>
      <w:r>
        <w:rPr>
          <w:rFonts w:eastAsia="Times New Roman"/>
          <w:bCs/>
        </w:rPr>
        <w:t>και αυτό που</w:t>
      </w:r>
      <w:r>
        <w:rPr>
          <w:rFonts w:eastAsia="Times New Roman"/>
          <w:bCs/>
        </w:rPr>
        <w:t xml:space="preserve"> είναι τραγικό για τον τόπο, είναι ότι είναι μια αστεία κυβέρνηση –για να μην πω τίποτα χειρότερο. </w:t>
      </w:r>
    </w:p>
    <w:p w14:paraId="6B86BE67" w14:textId="77777777" w:rsidR="00CA44E2" w:rsidRDefault="009A1593">
      <w:pPr>
        <w:spacing w:after="0" w:line="600" w:lineRule="auto"/>
        <w:ind w:firstLine="709"/>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6B86BE68" w14:textId="77777777" w:rsidR="00CA44E2" w:rsidRDefault="009A1593">
      <w:pPr>
        <w:spacing w:after="0" w:line="600" w:lineRule="auto"/>
        <w:ind w:firstLine="851"/>
        <w:jc w:val="both"/>
        <w:rPr>
          <w:rFonts w:eastAsia="Times New Roman"/>
          <w:bCs/>
        </w:rPr>
      </w:pPr>
      <w:r>
        <w:rPr>
          <w:rFonts w:eastAsia="Times New Roman"/>
          <w:bCs/>
        </w:rPr>
        <w:t xml:space="preserve"> </w:t>
      </w:r>
      <w:r>
        <w:rPr>
          <w:rFonts w:eastAsia="Times New Roman"/>
          <w:b/>
          <w:bCs/>
          <w:shd w:val="clear" w:color="auto" w:fill="FFFFFF"/>
        </w:rPr>
        <w:t>ΠΡΟΕΔΡΕΥΩΝ (</w:t>
      </w:r>
      <w:r>
        <w:rPr>
          <w:rFonts w:eastAsia="Times New Roman"/>
          <w:b/>
          <w:bCs/>
          <w:shd w:val="clear" w:color="auto" w:fill="FFFFFF"/>
        </w:rPr>
        <w:t xml:space="preserve">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rPr>
        <w:t xml:space="preserve">Ευχαριστούμε τον κ. </w:t>
      </w:r>
      <w:proofErr w:type="spellStart"/>
      <w:r>
        <w:rPr>
          <w:rFonts w:eastAsia="Times New Roman"/>
          <w:bCs/>
        </w:rPr>
        <w:t>Δένδια</w:t>
      </w:r>
      <w:proofErr w:type="spellEnd"/>
      <w:r>
        <w:rPr>
          <w:rFonts w:eastAsia="Times New Roman"/>
          <w:bCs/>
        </w:rPr>
        <w:t xml:space="preserve">. </w:t>
      </w:r>
    </w:p>
    <w:p w14:paraId="6B86BE69" w14:textId="77777777" w:rsidR="00CA44E2" w:rsidRDefault="009A1593">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w:t>
      </w:r>
      <w:r>
        <w:rPr>
          <w:rFonts w:eastAsia="Times New Roman" w:cs="Times New Roman"/>
        </w:rPr>
        <w:t>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Pr>
          <w:rFonts w:eastAsia="Times New Roman" w:cs="Times New Roman"/>
        </w:rPr>
        <w:t>ς Βουλής, σαράντα οκτώ μαθητές και μαθήτριες και τρεις εκπαιδευτικοί συνοδοί τους από το 7</w:t>
      </w:r>
      <w:r>
        <w:rPr>
          <w:rFonts w:eastAsia="Times New Roman" w:cs="Times New Roman"/>
          <w:vertAlign w:val="superscript"/>
        </w:rPr>
        <w:t>ο</w:t>
      </w:r>
      <w:r>
        <w:rPr>
          <w:rFonts w:eastAsia="Times New Roman" w:cs="Times New Roman"/>
        </w:rPr>
        <w:t xml:space="preserve"> Γυμνάσιο Καβάλας.  </w:t>
      </w:r>
    </w:p>
    <w:p w14:paraId="6B86BE6A" w14:textId="77777777" w:rsidR="00CA44E2" w:rsidRDefault="009A1593">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B86BE6B" w14:textId="77777777" w:rsidR="00CA44E2" w:rsidRDefault="009A1593">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B86BE6C" w14:textId="77777777" w:rsidR="00CA44E2" w:rsidRDefault="009A1593">
      <w:pPr>
        <w:spacing w:after="0" w:line="600" w:lineRule="auto"/>
        <w:ind w:firstLine="720"/>
        <w:jc w:val="both"/>
        <w:rPr>
          <w:rFonts w:eastAsia="Times New Roman"/>
          <w:bCs/>
          <w:shd w:val="clear" w:color="auto" w:fill="FFFFFF"/>
        </w:rPr>
      </w:pPr>
      <w:r>
        <w:rPr>
          <w:rFonts w:eastAsia="Times New Roman"/>
        </w:rPr>
        <w:t>Κυρίες και κύριοι συνάδελφοι</w:t>
      </w:r>
      <w:r>
        <w:rPr>
          <w:rFonts w:eastAsia="Times New Roman" w:cs="Times New Roman"/>
        </w:rPr>
        <w:t xml:space="preserve">, θέλω να θέσω, </w:t>
      </w:r>
      <w:r>
        <w:rPr>
          <w:rFonts w:eastAsia="Times New Roman" w:cs="Times New Roman"/>
          <w:bCs/>
          <w:shd w:val="clear" w:color="auto" w:fill="FFFFFF"/>
        </w:rPr>
        <w:t xml:space="preserve">επίσης, </w:t>
      </w:r>
      <w:r>
        <w:rPr>
          <w:rFonts w:eastAsia="Times New Roman" w:cs="Times New Roman"/>
        </w:rPr>
        <w:t xml:space="preserve">υπ’ </w:t>
      </w:r>
      <w:proofErr w:type="spellStart"/>
      <w:r>
        <w:rPr>
          <w:rFonts w:eastAsia="Times New Roman" w:cs="Times New Roman"/>
        </w:rPr>
        <w:t>όψιν</w:t>
      </w:r>
      <w:proofErr w:type="spellEnd"/>
      <w:r>
        <w:rPr>
          <w:rFonts w:eastAsia="Times New Roman" w:cs="Times New Roman"/>
        </w:rPr>
        <w:t xml:space="preserve"> σας ότ</w:t>
      </w:r>
      <w:r>
        <w:rPr>
          <w:rFonts w:eastAsia="Times New Roman" w:cs="Times New Roman"/>
        </w:rPr>
        <w:t xml:space="preserve">ι η Εξεταστική Επιτροπή για τη διερεύνηση της νομιμότητας της δανειοδότησης των πολιτικών κομμάτων, καθώς και των ιδιοκτητριών εταιρειών </w:t>
      </w:r>
      <w:r>
        <w:rPr>
          <w:rFonts w:eastAsia="Times New Roman" w:cs="Times New Roman"/>
        </w:rPr>
        <w:lastRenderedPageBreak/>
        <w:t xml:space="preserve">μέσων μαζικής ενημέρωσης από τα τραπεζικά ιδρύματα της χώρας, που έχει συσταθεί κατά τα </w:t>
      </w:r>
      <w:r>
        <w:rPr>
          <w:rFonts w:eastAsia="Times New Roman"/>
        </w:rPr>
        <w:t xml:space="preserve">άρθρα 144 και </w:t>
      </w:r>
      <w:r>
        <w:rPr>
          <w:rFonts w:eastAsia="Times New Roman"/>
          <w:bCs/>
          <w:shd w:val="clear" w:color="auto" w:fill="FFFFFF"/>
        </w:rPr>
        <w:t>επ</w:t>
      </w:r>
      <w:r>
        <w:rPr>
          <w:rFonts w:eastAsia="Times New Roman"/>
        </w:rPr>
        <w:t>όμενα του Κανον</w:t>
      </w:r>
      <w:r>
        <w:rPr>
          <w:rFonts w:eastAsia="Times New Roman"/>
        </w:rPr>
        <w:t xml:space="preserve">ισμού της Βουλής  και για την οποία η Ολομέλεια της </w:t>
      </w:r>
      <w:r>
        <w:rPr>
          <w:rFonts w:eastAsia="Times New Roman"/>
          <w:bCs/>
        </w:rPr>
        <w:t>Βουλή</w:t>
      </w:r>
      <w:r>
        <w:rPr>
          <w:rFonts w:eastAsia="Times New Roman"/>
        </w:rPr>
        <w:t xml:space="preserve">ς </w:t>
      </w:r>
      <w:r>
        <w:rPr>
          <w:rFonts w:eastAsia="Times New Roman"/>
          <w:bCs/>
        </w:rPr>
        <w:t>έχει</w:t>
      </w:r>
      <w:r>
        <w:rPr>
          <w:rFonts w:eastAsia="Times New Roman"/>
        </w:rPr>
        <w:t xml:space="preserve"> ορίσει προθεσμία υποβολής του </w:t>
      </w:r>
      <w:r>
        <w:rPr>
          <w:rFonts w:eastAsia="Times New Roman"/>
        </w:rPr>
        <w:t>π</w:t>
      </w:r>
      <w:r>
        <w:rPr>
          <w:rFonts w:eastAsia="Times New Roman"/>
        </w:rPr>
        <w:t xml:space="preserve">ορίσματός της μέχρι 19 Δεκεμβρίου 2016, ζητεί, κατόπιν ομόφωνης απόφασής της, παράταση της προθεσμίας </w:t>
      </w:r>
      <w:r>
        <w:rPr>
          <w:rFonts w:eastAsia="Times New Roman"/>
          <w:bCs/>
          <w:shd w:val="clear" w:color="auto" w:fill="FFFFFF"/>
        </w:rPr>
        <w:t xml:space="preserve">λειτουργίας της για την υποβολή του </w:t>
      </w:r>
      <w:r>
        <w:rPr>
          <w:rFonts w:eastAsia="Times New Roman"/>
          <w:bCs/>
          <w:shd w:val="clear" w:color="auto" w:fill="FFFFFF"/>
        </w:rPr>
        <w:t>π</w:t>
      </w:r>
      <w:r>
        <w:rPr>
          <w:rFonts w:eastAsia="Times New Roman"/>
          <w:bCs/>
          <w:shd w:val="clear" w:color="auto" w:fill="FFFFFF"/>
        </w:rPr>
        <w:t>ορίσματος μέχρι την 16</w:t>
      </w:r>
      <w:r>
        <w:rPr>
          <w:rFonts w:eastAsia="Times New Roman"/>
          <w:bCs/>
          <w:shd w:val="clear" w:color="auto" w:fill="FFFFFF"/>
          <w:vertAlign w:val="superscript"/>
        </w:rPr>
        <w:t>η</w:t>
      </w:r>
      <w:r>
        <w:rPr>
          <w:rFonts w:eastAsia="Times New Roman"/>
          <w:bCs/>
          <w:shd w:val="clear" w:color="auto" w:fill="FFFFFF"/>
        </w:rPr>
        <w:t xml:space="preserve"> Ιανουαρίου 2017. </w:t>
      </w:r>
    </w:p>
    <w:p w14:paraId="6B86BE6D" w14:textId="77777777" w:rsidR="00CA44E2" w:rsidRDefault="009A1593">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Συμφωνεί το Σώμα; </w:t>
      </w:r>
    </w:p>
    <w:p w14:paraId="6B86BE6E" w14:textId="77777777" w:rsidR="00CA44E2" w:rsidRDefault="009A1593">
      <w:pPr>
        <w:spacing w:after="0" w:line="600" w:lineRule="auto"/>
        <w:ind w:firstLine="720"/>
        <w:jc w:val="both"/>
        <w:rPr>
          <w:rFonts w:eastAsia="Times New Roman"/>
          <w:bCs/>
          <w:shd w:val="clear" w:color="auto" w:fill="FFFFFF"/>
        </w:rPr>
      </w:pPr>
      <w:r>
        <w:rPr>
          <w:rFonts w:eastAsia="Times New Roman"/>
          <w:b/>
          <w:bCs/>
          <w:shd w:val="clear" w:color="auto" w:fill="FFFFFF"/>
        </w:rPr>
        <w:t>ΟΛΟΙ ΟΙ ΒΟΥΛΕΥΤΕΣ:</w:t>
      </w:r>
      <w:r>
        <w:rPr>
          <w:rFonts w:eastAsia="Times New Roman"/>
          <w:bCs/>
          <w:shd w:val="clear" w:color="auto" w:fill="FFFFFF"/>
        </w:rPr>
        <w:t xml:space="preserve"> Μάλιστα, μάλιστα.</w:t>
      </w:r>
    </w:p>
    <w:p w14:paraId="6B86BE6F" w14:textId="77777777" w:rsidR="00CA44E2" w:rsidRDefault="009A1593">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Συνεπώς τ</w:t>
      </w:r>
      <w:r>
        <w:rPr>
          <w:rFonts w:eastAsia="Times New Roman"/>
          <w:bCs/>
          <w:shd w:val="clear" w:color="auto" w:fill="FFFFFF"/>
        </w:rPr>
        <w:t xml:space="preserve">ο Σώμα συμφώνησε ομοφώνως. </w:t>
      </w:r>
    </w:p>
    <w:p w14:paraId="6B86BE70" w14:textId="77777777" w:rsidR="00CA44E2" w:rsidRDefault="009A1593">
      <w:pPr>
        <w:spacing w:after="0" w:line="600" w:lineRule="auto"/>
        <w:ind w:firstLine="720"/>
        <w:jc w:val="both"/>
        <w:rPr>
          <w:rFonts w:eastAsia="Times New Roman"/>
          <w:bCs/>
        </w:rPr>
      </w:pPr>
      <w:r>
        <w:rPr>
          <w:rFonts w:eastAsia="Times New Roman"/>
          <w:bCs/>
        </w:rPr>
        <w:t xml:space="preserve">Τον λόγο έχει ο </w:t>
      </w:r>
      <w:r>
        <w:rPr>
          <w:rFonts w:eastAsia="Times New Roman"/>
          <w:bCs/>
        </w:rPr>
        <w:t>ε</w:t>
      </w:r>
      <w:r>
        <w:rPr>
          <w:rFonts w:eastAsia="Times New Roman"/>
          <w:bCs/>
        </w:rPr>
        <w:t xml:space="preserve">ιδικός </w:t>
      </w:r>
      <w:r>
        <w:rPr>
          <w:rFonts w:eastAsia="Times New Roman"/>
          <w:bCs/>
        </w:rPr>
        <w:t>α</w:t>
      </w:r>
      <w:r>
        <w:rPr>
          <w:rFonts w:eastAsia="Times New Roman"/>
          <w:bCs/>
        </w:rPr>
        <w:t>γορητής των Ανεξαρτήτων Ελλήνων κ. Καμμένος.</w:t>
      </w:r>
    </w:p>
    <w:p w14:paraId="6B86BE71" w14:textId="77777777" w:rsidR="00CA44E2" w:rsidRDefault="009A1593">
      <w:pPr>
        <w:spacing w:after="0" w:line="600" w:lineRule="auto"/>
        <w:ind w:firstLine="720"/>
        <w:jc w:val="both"/>
        <w:rPr>
          <w:rFonts w:eastAsia="Times New Roman" w:cs="Times New Roman"/>
        </w:rPr>
      </w:pPr>
      <w:r>
        <w:rPr>
          <w:rFonts w:eastAsia="Times New Roman" w:cs="Times New Roman"/>
          <w:b/>
        </w:rPr>
        <w:t>ΣΤΑΥΡΟΣ ΚΟΝΤΟΝΗΣ (Υπουργός Δικαιοσύνης,</w:t>
      </w:r>
      <w:r>
        <w:rPr>
          <w:rFonts w:eastAsia="Times New Roman" w:cs="Times New Roman"/>
          <w:b/>
        </w:rPr>
        <w:t xml:space="preserve"> Διαφάνειας και Ανθρωπίνων Δικαιωμάτων): </w:t>
      </w:r>
      <w:r>
        <w:rPr>
          <w:rFonts w:eastAsia="Times New Roman" w:cs="Times New Roman"/>
        </w:rPr>
        <w:t>Κύριε Πρόεδρε, μπορώ να έχω τον λόγο;</w:t>
      </w:r>
    </w:p>
    <w:p w14:paraId="6B86BE72" w14:textId="77777777" w:rsidR="00CA44E2" w:rsidRDefault="009A1593">
      <w:pPr>
        <w:spacing w:after="0" w:line="600" w:lineRule="auto"/>
        <w:ind w:firstLine="720"/>
        <w:jc w:val="both"/>
        <w:rPr>
          <w:rFonts w:eastAsia="Times New Roman"/>
          <w:bCs/>
          <w:shd w:val="clear" w:color="auto" w:fill="FFFFFF"/>
        </w:rPr>
      </w:pPr>
      <w:r>
        <w:rPr>
          <w:rFonts w:eastAsia="Times New Roman"/>
          <w:b/>
          <w:bCs/>
          <w:shd w:val="clear" w:color="auto" w:fill="FFFFFF"/>
        </w:rPr>
        <w:lastRenderedPageBreak/>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Για ποιο πράγμα ακριβώς, κύριε Υπουργέ;</w:t>
      </w:r>
    </w:p>
    <w:p w14:paraId="6B86BE73" w14:textId="77777777" w:rsidR="00CA44E2" w:rsidRDefault="009A1593">
      <w:pPr>
        <w:spacing w:after="0" w:line="600" w:lineRule="auto"/>
        <w:ind w:firstLine="720"/>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 xml:space="preserve">Έχω το </w:t>
      </w:r>
      <w:r>
        <w:rPr>
          <w:rFonts w:eastAsia="Times New Roman" w:cs="Times New Roman"/>
          <w:bCs/>
          <w:shd w:val="clear" w:color="auto" w:fill="FFFFFF"/>
        </w:rPr>
        <w:t>δικαίωμα</w:t>
      </w:r>
      <w:r>
        <w:rPr>
          <w:rFonts w:eastAsia="Times New Roman" w:cs="Times New Roman"/>
        </w:rPr>
        <w:t xml:space="preserve"> από τον</w:t>
      </w:r>
      <w:r>
        <w:rPr>
          <w:rFonts w:eastAsia="Times New Roman" w:cs="Times New Roman"/>
        </w:rPr>
        <w:t xml:space="preserve"> Κανονισμό να απαντήσω σε αυτό που είπε ο </w:t>
      </w:r>
      <w:r>
        <w:rPr>
          <w:rFonts w:eastAsia="Times New Roman" w:cs="Times New Roman"/>
          <w:bCs/>
          <w:shd w:val="clear" w:color="auto" w:fill="FFFFFF"/>
        </w:rPr>
        <w:t>Κοινοβουλευτικός Εκπρόσωπος</w:t>
      </w:r>
      <w:r>
        <w:rPr>
          <w:rFonts w:eastAsia="Times New Roman" w:cs="Times New Roman"/>
        </w:rPr>
        <w:t xml:space="preserve"> της Νέας Δημοκρατίας. </w:t>
      </w:r>
    </w:p>
    <w:p w14:paraId="6B86BE74" w14:textId="77777777" w:rsidR="00CA44E2" w:rsidRDefault="009A1593">
      <w:pPr>
        <w:spacing w:after="0" w:line="600" w:lineRule="auto"/>
        <w:ind w:firstLine="720"/>
        <w:jc w:val="both"/>
        <w:rPr>
          <w:rFonts w:eastAsia="Times New Roman" w:cs="Times New Roman"/>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Θέλετε να δώσετε κάποιες διευκρινίσεις, δηλαδή, προς τον κ. </w:t>
      </w:r>
      <w:proofErr w:type="spellStart"/>
      <w:r>
        <w:rPr>
          <w:rFonts w:eastAsia="Times New Roman"/>
          <w:bCs/>
          <w:shd w:val="clear" w:color="auto" w:fill="FFFFFF"/>
        </w:rPr>
        <w:t>Δένδια</w:t>
      </w:r>
      <w:proofErr w:type="spellEnd"/>
      <w:r>
        <w:rPr>
          <w:rFonts w:eastAsia="Times New Roman"/>
          <w:bCs/>
          <w:shd w:val="clear" w:color="auto" w:fill="FFFFFF"/>
        </w:rPr>
        <w:t>;</w:t>
      </w:r>
    </w:p>
    <w:p w14:paraId="6B86BE75" w14:textId="77777777" w:rsidR="00CA44E2" w:rsidRDefault="009A1593">
      <w:pPr>
        <w:spacing w:after="0" w:line="600" w:lineRule="auto"/>
        <w:ind w:firstLine="851"/>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w:t>
      </w:r>
      <w:r>
        <w:rPr>
          <w:rFonts w:eastAsia="Times New Roman" w:cs="Times New Roman"/>
          <w:b/>
          <w:szCs w:val="24"/>
        </w:rPr>
        <w:t xml:space="preserve">ίνων Δικαιωμάτων): </w:t>
      </w:r>
      <w:r>
        <w:rPr>
          <w:rFonts w:eastAsia="Times New Roman" w:cs="Times New Roman"/>
          <w:szCs w:val="24"/>
        </w:rPr>
        <w:t xml:space="preserve">Ναι, βεβαίως. </w:t>
      </w:r>
    </w:p>
    <w:p w14:paraId="6B86BE7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δεν αρνήθηκε το Προεδρείο να σας δώσει τον λόγο. Πρέπει να εκφωνηθεί και ο λόγος για τον οποίο θέλετε να σας δώσω τον λόγο. </w:t>
      </w:r>
    </w:p>
    <w:p w14:paraId="6B86BE7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συμφωνείτε να δώσω τον λόγο στον κύριο Υπουργό; </w:t>
      </w:r>
    </w:p>
    <w:p w14:paraId="6B86BE7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 xml:space="preserve">Μάλιστα, κύριε Πρόεδρε. </w:t>
      </w:r>
    </w:p>
    <w:p w14:paraId="6B86BE7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σύντομα σας παρακαλώ. </w:t>
      </w:r>
    </w:p>
    <w:p w14:paraId="6B86BE7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w:t>
      </w:r>
      <w:r>
        <w:rPr>
          <w:rFonts w:eastAsia="Times New Roman" w:cs="Times New Roman"/>
          <w:b/>
          <w:szCs w:val="24"/>
        </w:rPr>
        <w:t xml:space="preserve">ωπίνων Δικαιωμάτων): </w:t>
      </w:r>
      <w:r>
        <w:rPr>
          <w:rFonts w:eastAsia="Times New Roman" w:cs="Times New Roman"/>
          <w:szCs w:val="24"/>
        </w:rPr>
        <w:t xml:space="preserve">Νομίζω ότι δεν θα χρειαστώ πάνω από δυο, τρία λεπτά. </w:t>
      </w:r>
    </w:p>
    <w:p w14:paraId="6B86BE7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Όχι μόνο σύντομα, αλλά απολύτως ήρεμα θα απαντήσω στον κ. </w:t>
      </w:r>
      <w:proofErr w:type="spellStart"/>
      <w:r>
        <w:rPr>
          <w:rFonts w:eastAsia="Times New Roman" w:cs="Times New Roman"/>
          <w:szCs w:val="24"/>
        </w:rPr>
        <w:t>Δένδια</w:t>
      </w:r>
      <w:proofErr w:type="spellEnd"/>
      <w:r>
        <w:rPr>
          <w:rFonts w:eastAsia="Times New Roman" w:cs="Times New Roman"/>
          <w:szCs w:val="24"/>
        </w:rPr>
        <w:t xml:space="preserve">, ο οποίος σε όλη του την αγόρευση δεν είπε κάτι για τις διατάξεις του νομοσχεδίου, όπως περιμέναμε να ακούσουμε. </w:t>
      </w:r>
    </w:p>
    <w:p w14:paraId="6B86BE7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Εγ</w:t>
      </w:r>
      <w:r>
        <w:rPr>
          <w:rFonts w:eastAsia="Times New Roman" w:cs="Times New Roman"/>
          <w:szCs w:val="24"/>
        </w:rPr>
        <w:t xml:space="preserve">ώ θέλω να υπενθυμίσω στους Βουλευτές της Νέας Δημοκρατίας τον τρόπο που νομοθετούσε η </w:t>
      </w:r>
      <w:r>
        <w:rPr>
          <w:rFonts w:eastAsia="Times New Roman" w:cs="Times New Roman"/>
          <w:szCs w:val="24"/>
        </w:rPr>
        <w:t>κ</w:t>
      </w:r>
      <w:r>
        <w:rPr>
          <w:rFonts w:eastAsia="Times New Roman" w:cs="Times New Roman"/>
          <w:szCs w:val="24"/>
        </w:rPr>
        <w:t>υβέρνησή τους και τον τρόπο που νομοθετεί η δική μας Κυβέρνηση. Δεν θα αναφερθώ σε κρίσιμα νομοθετήματα που έρχονταν με τη διαδικασία του κατεπείγοντος, κύριοι συνάδελφο</w:t>
      </w:r>
      <w:r>
        <w:rPr>
          <w:rFonts w:eastAsia="Times New Roman" w:cs="Times New Roman"/>
          <w:szCs w:val="24"/>
        </w:rPr>
        <w:t>ι. Θα σας θυμίσω…</w:t>
      </w:r>
    </w:p>
    <w:p w14:paraId="6B86BE7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 xml:space="preserve">Θυμάστε καλά τι κάνατε εδώ εσείς; </w:t>
      </w:r>
    </w:p>
    <w:p w14:paraId="6B86BE7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Τώρα μιλάω εγώ. </w:t>
      </w:r>
    </w:p>
    <w:p w14:paraId="6B86BE7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σας θυμίσω ότι μόνο σε μια συνεδρίαση της Βουλής παραμονή των θερινών διακοπών είχαμε τριάντα τροπολογίες, οι οποίες είχαν έρθει στη Βουλή να συζητηθούν. Αυτά τα πρωτόγνωρα πράγματα ούτε μπορεί να συμβαίνουν ούτε καν μπορεί να τα διανοηθεί κάποιος. </w:t>
      </w:r>
    </w:p>
    <w:p w14:paraId="6B86BE8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Θυμ</w:t>
      </w:r>
      <w:r>
        <w:rPr>
          <w:rFonts w:eastAsia="Times New Roman" w:cs="Times New Roman"/>
          <w:szCs w:val="24"/>
        </w:rPr>
        <w:t xml:space="preserve">άστε με ποια διαδικασία έρχονταν κρίσιμα νομοθετήματα για το μέλλον της χώρας; Έρχονταν με τη διαδικασία του κατεπείγοντος, που το πρωί συνεδρίαζε η </w:t>
      </w:r>
      <w:r>
        <w:rPr>
          <w:rFonts w:eastAsia="Times New Roman" w:cs="Times New Roman"/>
          <w:szCs w:val="24"/>
        </w:rPr>
        <w:t>ε</w:t>
      </w:r>
      <w:r>
        <w:rPr>
          <w:rFonts w:eastAsia="Times New Roman" w:cs="Times New Roman"/>
          <w:szCs w:val="24"/>
        </w:rPr>
        <w:t xml:space="preserve">πιτροπή και το απόγευμα η Ολομέλεια. </w:t>
      </w:r>
    </w:p>
    <w:p w14:paraId="6B86BE81"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B86BE8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Κα</w:t>
      </w:r>
      <w:r>
        <w:rPr>
          <w:rFonts w:eastAsia="Times New Roman" w:cs="Times New Roman"/>
          <w:szCs w:val="24"/>
        </w:rPr>
        <w:t>ι τα καταργήσατε;</w:t>
      </w:r>
    </w:p>
    <w:p w14:paraId="6B86BE8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w:t>
      </w:r>
    </w:p>
    <w:p w14:paraId="6B86BE8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κύριε Υπουργέ. Συντομεύετε. </w:t>
      </w:r>
    </w:p>
    <w:p w14:paraId="6B86BE8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Μην παρεμβαίνετε, κύριοι συνάδελφοι, σας παρακαλώ, για να ολοκληρώσει </w:t>
      </w:r>
      <w:r>
        <w:rPr>
          <w:rFonts w:eastAsia="Times New Roman" w:cs="Times New Roman"/>
          <w:szCs w:val="24"/>
        </w:rPr>
        <w:t xml:space="preserve">ο Υπουργός. </w:t>
      </w:r>
    </w:p>
    <w:p w14:paraId="6B86BE8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Οι παρεμβάσεις που κάνετε θεμελιώνουν ότι έχω δίκιο σε αυτά που λέω. Διότι γι’ αυτά δεν λέτε τίποτα. </w:t>
      </w:r>
    </w:p>
    <w:p w14:paraId="6B86BE8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τα μέτρα για το ΕΚΑΣ, που αναφέρθηκε και ο αξιότιμ</w:t>
      </w:r>
      <w:r>
        <w:rPr>
          <w:rFonts w:eastAsia="Times New Roman" w:cs="Times New Roman"/>
          <w:szCs w:val="24"/>
        </w:rPr>
        <w:t>ος Κοινοβουλευτικός Εκπρόσωπος, το μέτρο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το πήρε η Κυβέρνηση. Δεν είπα αυτό. Μάλιστα, σας είπα ότι μπορείτε να μας κατηγορήσετε ότι στην επαναδιαπραγμάτευση που κάναμε δεν το πετύχαμε, παρά το γεγονός ότι είχαμε αγωνιστεί να μην υπάρξει περικοπή</w:t>
      </w:r>
      <w:r>
        <w:rPr>
          <w:rFonts w:eastAsia="Times New Roman" w:cs="Times New Roman"/>
          <w:szCs w:val="24"/>
        </w:rPr>
        <w:t xml:space="preserve">. Αυτά όμως προβλέπονταν σε συμφωνίες τις οποίες είχατε ήδη εσείς υπογράψει. Μη διαστρέφουμε αυτό το οποίο λέω. </w:t>
      </w:r>
    </w:p>
    <w:p w14:paraId="6B86BE8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 «</w:t>
      </w:r>
      <w:r>
        <w:rPr>
          <w:rFonts w:eastAsia="Times New Roman" w:cs="Times New Roman"/>
          <w:szCs w:val="24"/>
        </w:rPr>
        <w:t>π</w:t>
      </w:r>
      <w:r>
        <w:rPr>
          <w:rFonts w:eastAsia="Times New Roman" w:cs="Times New Roman"/>
          <w:szCs w:val="24"/>
        </w:rPr>
        <w:t>αρών» ή «</w:t>
      </w:r>
      <w:r>
        <w:rPr>
          <w:rFonts w:eastAsia="Times New Roman" w:cs="Times New Roman"/>
          <w:szCs w:val="24"/>
        </w:rPr>
        <w:t>α</w:t>
      </w:r>
      <w:r>
        <w:rPr>
          <w:rFonts w:eastAsia="Times New Roman" w:cs="Times New Roman"/>
          <w:szCs w:val="24"/>
        </w:rPr>
        <w:t>πών», κατά πρώτον, εμείς δεν σας κάνουμε κριτική στο τι ψηφίζετε και τι επιλέγετε. Εγώ σας είπα ότι σε αυτήν την πολύ</w:t>
      </w:r>
      <w:r>
        <w:rPr>
          <w:rFonts w:eastAsia="Times New Roman" w:cs="Times New Roman"/>
          <w:szCs w:val="24"/>
        </w:rPr>
        <w:t xml:space="preserve"> σημαντική ψηφοφορία εχθές το κόμμα σας δεν δήλωσε «</w:t>
      </w:r>
      <w:r>
        <w:rPr>
          <w:rFonts w:eastAsia="Times New Roman" w:cs="Times New Roman"/>
          <w:szCs w:val="24"/>
        </w:rPr>
        <w:t>π</w:t>
      </w:r>
      <w:r>
        <w:rPr>
          <w:rFonts w:eastAsia="Times New Roman" w:cs="Times New Roman"/>
          <w:szCs w:val="24"/>
        </w:rPr>
        <w:t>αρών», δήλωσε «</w:t>
      </w:r>
      <w:r>
        <w:rPr>
          <w:rFonts w:eastAsia="Times New Roman" w:cs="Times New Roman"/>
          <w:szCs w:val="24"/>
        </w:rPr>
        <w:t>α</w:t>
      </w:r>
      <w:r>
        <w:rPr>
          <w:rFonts w:eastAsia="Times New Roman" w:cs="Times New Roman"/>
          <w:szCs w:val="24"/>
        </w:rPr>
        <w:t>πών». Και δήλωσε «</w:t>
      </w:r>
      <w:r>
        <w:rPr>
          <w:rFonts w:eastAsia="Times New Roman" w:cs="Times New Roman"/>
          <w:szCs w:val="24"/>
        </w:rPr>
        <w:t>α</w:t>
      </w:r>
      <w:r>
        <w:rPr>
          <w:rFonts w:eastAsia="Times New Roman" w:cs="Times New Roman"/>
          <w:szCs w:val="24"/>
        </w:rPr>
        <w:t xml:space="preserve">πών» διότι ενώ ο ελληνικός λαός και κυρίως αυτοί που δικαιούνται το χρηματικό ποσό που η Βουλή εχθές αποφάσισε να λάβουν περίμενε μια ομοθυμία απ’ όλα τα κόμματα, έστω </w:t>
      </w:r>
      <w:r>
        <w:rPr>
          <w:rFonts w:eastAsia="Times New Roman" w:cs="Times New Roman"/>
          <w:szCs w:val="24"/>
        </w:rPr>
        <w:t xml:space="preserve">και αν δεν το πιστεύουν κάποιοι, εσείς επιλέξατε, ως εξαίρεση, να μην ψηφίσετε ένα τέτοιο φιλολαϊκό μέτρο, με τις δικαιολογίες τις οποίες προβάλατε σήμερα. </w:t>
      </w:r>
    </w:p>
    <w:p w14:paraId="6B86BE8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Σε κάθε όμως περίπτωση, εμείς ούτε να σας φιμώσουμε θέλουμε ούτε να σας απαγορεύσουμε τον λόγο. Ίσα</w:t>
      </w:r>
      <w:r>
        <w:rPr>
          <w:rFonts w:eastAsia="Times New Roman" w:cs="Times New Roman"/>
          <w:szCs w:val="24"/>
        </w:rPr>
        <w:t xml:space="preserve">-ίσα, θέλουμε να μιλάτε όσο το δυνατόν περισσότερο. Διότι όσο περισσότερο μιλάτε, τόσο περισσότερο καταλαβαίνουν οι πολίτες ποιο είναι το πρόγραμμά σας, πού το πάτε και τι τους περιμένει. </w:t>
      </w:r>
    </w:p>
    <w:p w14:paraId="6B86BE8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θέμα των αποφυλακισθέντων, κύριε </w:t>
      </w:r>
      <w:proofErr w:type="spellStart"/>
      <w:r>
        <w:rPr>
          <w:rFonts w:eastAsia="Times New Roman" w:cs="Times New Roman"/>
          <w:szCs w:val="24"/>
        </w:rPr>
        <w:t>Δένδια</w:t>
      </w:r>
      <w:proofErr w:type="spellEnd"/>
      <w:r>
        <w:rPr>
          <w:rFonts w:eastAsia="Times New Roman" w:cs="Times New Roman"/>
          <w:szCs w:val="24"/>
        </w:rPr>
        <w:t xml:space="preserve">, σας εξήγησα </w:t>
      </w:r>
      <w:r>
        <w:rPr>
          <w:rFonts w:eastAsia="Times New Roman" w:cs="Times New Roman"/>
          <w:szCs w:val="24"/>
        </w:rPr>
        <w:t xml:space="preserve">και κατά τη συζήτηση όταν το θέσατε το Σάββατο και σας είχα πει: Πρώτον, είναι περίπου </w:t>
      </w:r>
      <w:proofErr w:type="spellStart"/>
      <w:r>
        <w:rPr>
          <w:rFonts w:eastAsia="Times New Roman" w:cs="Times New Roman"/>
          <w:szCs w:val="24"/>
        </w:rPr>
        <w:t>επτάμισι</w:t>
      </w:r>
      <w:proofErr w:type="spellEnd"/>
      <w:r>
        <w:rPr>
          <w:rFonts w:eastAsia="Times New Roman" w:cs="Times New Roman"/>
          <w:szCs w:val="24"/>
        </w:rPr>
        <w:t xml:space="preserve"> χιλιάδες και όχι εννιά χιλιάδες. Ούτε ο Πρόεδρος της Νέας Δημοκρατίας μίλησε για εννιά χιλιάδες, αν θυμάμαι καλά. Σας είχα πει τότε, όμως, ότι γύρω στις έξι χιλ</w:t>
      </w:r>
      <w:r>
        <w:rPr>
          <w:rFonts w:eastAsia="Times New Roman" w:cs="Times New Roman"/>
          <w:szCs w:val="24"/>
        </w:rPr>
        <w:t>ιάδες θα είχαν αποφυλακιστεί όχι με βάση νομοθετικές διατάξεις τις οποίες ψήφισε ο ΣΥΡΙΖΑ, αλλά με βάση διατάξεις οι οποίες είχαν ψηφιστεί από το 2005. Δηλαδή, σας το λέω με άλλο τρόπο σήμερα: Εάν ο ΣΥΡΙΖΑ δεν ήταν Κυβέρνηση, πάλι ο μεγάλος όγκος, οι έξι π</w:t>
      </w:r>
      <w:r>
        <w:rPr>
          <w:rFonts w:eastAsia="Times New Roman" w:cs="Times New Roman"/>
          <w:szCs w:val="24"/>
        </w:rPr>
        <w:t xml:space="preserve">ερίπου χιλιάδες κρατούμενοι θα είχαν αποφυλακιστεί υπό κανονικές συνθήκες. Αυτό σας είπα. </w:t>
      </w:r>
    </w:p>
    <w:p w14:paraId="6B86BE8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Για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άτομα είπες, Υπουργέ. </w:t>
      </w:r>
    </w:p>
    <w:p w14:paraId="6B86BE8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Και αυτό συνεχίζ</w:t>
      </w:r>
      <w:r>
        <w:rPr>
          <w:rFonts w:eastAsia="Times New Roman" w:cs="Times New Roman"/>
          <w:szCs w:val="24"/>
        </w:rPr>
        <w:t xml:space="preserve">ω να σας λέω, ότι οι νομοθετικές πρωτοβουλίες που πήρε ο ΣΥΡΙΖΑ αφορούν έναν πάρα πολύ μικρό αριθμό ανηλίκων και αναπήρων. Όλος ο άλλος όγκος θα είχε αποφυλακιστεί, ακόμα και αν δεν υπήρχε Κυβέρνηση του ΣΥΡΙΖΑ. </w:t>
      </w:r>
    </w:p>
    <w:p w14:paraId="6B86BE8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Τέλος, κύριε </w:t>
      </w:r>
      <w:proofErr w:type="spellStart"/>
      <w:r>
        <w:rPr>
          <w:rFonts w:eastAsia="Times New Roman" w:cs="Times New Roman"/>
          <w:szCs w:val="24"/>
        </w:rPr>
        <w:t>Δένδια</w:t>
      </w:r>
      <w:proofErr w:type="spellEnd"/>
      <w:r>
        <w:rPr>
          <w:rFonts w:eastAsia="Times New Roman" w:cs="Times New Roman"/>
          <w:szCs w:val="24"/>
        </w:rPr>
        <w:t>, η παρέμβαση</w:t>
      </w:r>
      <w:r>
        <w:rPr>
          <w:rFonts w:eastAsia="Times New Roman" w:cs="Times New Roman"/>
          <w:szCs w:val="24"/>
        </w:rPr>
        <w:t>,</w:t>
      </w:r>
      <w:r>
        <w:rPr>
          <w:rFonts w:eastAsia="Times New Roman" w:cs="Times New Roman"/>
          <w:szCs w:val="24"/>
        </w:rPr>
        <w:t xml:space="preserve"> που έκανα </w:t>
      </w:r>
      <w:r>
        <w:rPr>
          <w:rFonts w:eastAsia="Times New Roman" w:cs="Times New Roman"/>
          <w:szCs w:val="24"/>
        </w:rPr>
        <w:t xml:space="preserve">όσον αφορά το θέμα του κ. Μητσοτάκη, που σωστά αναγνώσατε τα Πρακτικά, για την επένδυση στη Ζάκυνθο μιλά. Και το λέω αυτό και ως Βουλευτής Ζακύνθου. </w:t>
      </w:r>
    </w:p>
    <w:p w14:paraId="6B86BE8E"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Ο κ. Μητσοτάκης ή δεν το γνωρίζει ή το γνωρίζει και το παρακάμπτει ότι υπάρχει απόφαση ασφαλιστικών μέτρων του Μονομελούς Πρωτοδικείου Ζακύνθου και πόρισμα του Οικονομικού Εισαγγελέα κ. </w:t>
      </w:r>
      <w:proofErr w:type="spellStart"/>
      <w:r>
        <w:rPr>
          <w:rFonts w:eastAsia="Times New Roman"/>
          <w:szCs w:val="24"/>
        </w:rPr>
        <w:t>Μπρη</w:t>
      </w:r>
      <w:proofErr w:type="spellEnd"/>
      <w:r>
        <w:rPr>
          <w:rFonts w:eastAsia="Times New Roman"/>
          <w:szCs w:val="24"/>
        </w:rPr>
        <w:t xml:space="preserve"> για αυτή την υπόθεση. </w:t>
      </w:r>
    </w:p>
    <w:p w14:paraId="6B86BE8F"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Και σας είπα, να έρχεται ο Αρχηγός της Αξι</w:t>
      </w:r>
      <w:r>
        <w:rPr>
          <w:rFonts w:eastAsia="Times New Roman"/>
          <w:szCs w:val="24"/>
        </w:rPr>
        <w:t xml:space="preserve">ωματικής Αντιπολίτευσης στη Βουλή και να υπεραμύνεται της συνέχισης αυτής της λεγόμενης επένδυσης, όταν η </w:t>
      </w:r>
      <w:r>
        <w:rPr>
          <w:rFonts w:eastAsia="Times New Roman"/>
          <w:szCs w:val="24"/>
        </w:rPr>
        <w:t>δ</w:t>
      </w:r>
      <w:r>
        <w:rPr>
          <w:rFonts w:eastAsia="Times New Roman"/>
          <w:szCs w:val="24"/>
        </w:rPr>
        <w:t xml:space="preserve">ικαιοσύνη έχει επιληφθεί, την έχει σταματήσει και ο Οικονομικός Εισαγγελέας έχει ζητήσει να ασκηθούν ποινικές διώξεις, αυτό, κύριε </w:t>
      </w:r>
      <w:proofErr w:type="spellStart"/>
      <w:r>
        <w:rPr>
          <w:rFonts w:eastAsia="Times New Roman"/>
          <w:szCs w:val="24"/>
        </w:rPr>
        <w:t>Δένδια</w:t>
      </w:r>
      <w:proofErr w:type="spellEnd"/>
      <w:r>
        <w:rPr>
          <w:rFonts w:eastAsia="Times New Roman"/>
          <w:szCs w:val="24"/>
        </w:rPr>
        <w:t xml:space="preserve">, εσείς που </w:t>
      </w:r>
      <w:r>
        <w:rPr>
          <w:rFonts w:eastAsia="Times New Roman"/>
          <w:szCs w:val="24"/>
        </w:rPr>
        <w:t xml:space="preserve">είσαστε έγκριτος νομικός, πείτε μου τι είναι; </w:t>
      </w:r>
    </w:p>
    <w:p w14:paraId="6B86BE90"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Νομίζω ότι στα θέματα της </w:t>
      </w:r>
      <w:r>
        <w:rPr>
          <w:rFonts w:eastAsia="Times New Roman"/>
          <w:szCs w:val="24"/>
        </w:rPr>
        <w:t>δ</w:t>
      </w:r>
      <w:r>
        <w:rPr>
          <w:rFonts w:eastAsia="Times New Roman"/>
          <w:szCs w:val="24"/>
        </w:rPr>
        <w:t>ικαιοσύνης ιδίως</w:t>
      </w:r>
      <w:r>
        <w:rPr>
          <w:rFonts w:eastAsia="Times New Roman"/>
          <w:szCs w:val="24"/>
        </w:rPr>
        <w:t>,</w:t>
      </w:r>
      <w:r>
        <w:rPr>
          <w:rFonts w:eastAsia="Times New Roman"/>
          <w:szCs w:val="24"/>
        </w:rPr>
        <w:t xml:space="preserve"> η Κυβέρνηση πολιτεύεται με γνώμονα το συμφέρον της </w:t>
      </w:r>
      <w:r>
        <w:rPr>
          <w:rFonts w:eastAsia="Times New Roman"/>
          <w:szCs w:val="24"/>
        </w:rPr>
        <w:t>δ</w:t>
      </w:r>
      <w:r>
        <w:rPr>
          <w:rFonts w:eastAsia="Times New Roman"/>
          <w:szCs w:val="24"/>
        </w:rPr>
        <w:t>ικαιοσύνης</w:t>
      </w:r>
      <w:r>
        <w:rPr>
          <w:rFonts w:eastAsia="Times New Roman"/>
          <w:szCs w:val="24"/>
        </w:rPr>
        <w:t>,</w:t>
      </w:r>
      <w:r>
        <w:rPr>
          <w:rFonts w:eastAsia="Times New Roman"/>
          <w:szCs w:val="24"/>
        </w:rPr>
        <w:t xml:space="preserve"> με γνώμονα το συμφέρον της κοινωνίας και ουδέποτε επεμβαίνει. Και παρακαλούμε πάρα πολύ και όλα τα κ</w:t>
      </w:r>
      <w:r>
        <w:rPr>
          <w:rFonts w:eastAsia="Times New Roman"/>
          <w:szCs w:val="24"/>
        </w:rPr>
        <w:t>όμματα να μην επεμβαίνουν.</w:t>
      </w:r>
    </w:p>
    <w:p w14:paraId="6B86BE91"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Όσον αφορά το θέμα που θέσατε για την επικοινωνία που είχα με την </w:t>
      </w:r>
      <w:r>
        <w:rPr>
          <w:rFonts w:eastAsia="Times New Roman"/>
          <w:szCs w:val="24"/>
        </w:rPr>
        <w:t>π</w:t>
      </w:r>
      <w:r>
        <w:rPr>
          <w:rFonts w:eastAsia="Times New Roman"/>
          <w:szCs w:val="24"/>
        </w:rPr>
        <w:t xml:space="preserve">ρόεδρο του Ελεγκτικού Συνεδρίου, κύριε </w:t>
      </w:r>
      <w:proofErr w:type="spellStart"/>
      <w:r>
        <w:rPr>
          <w:rFonts w:eastAsia="Times New Roman"/>
          <w:szCs w:val="24"/>
        </w:rPr>
        <w:t>Δένδια</w:t>
      </w:r>
      <w:proofErr w:type="spellEnd"/>
      <w:r>
        <w:rPr>
          <w:rFonts w:eastAsia="Times New Roman"/>
          <w:szCs w:val="24"/>
        </w:rPr>
        <w:t>, το Ελεγκτικό Συνέδριο θα συνεδριάσει και θα πάρει τις αποφάσεις του κατά τον τρόπο που ο νόμος προβλέπει. Δεν έγινε</w:t>
      </w:r>
      <w:r>
        <w:rPr>
          <w:rFonts w:eastAsia="Times New Roman"/>
          <w:szCs w:val="24"/>
        </w:rPr>
        <w:t xml:space="preserve"> κάτι παράνομο ούτε κάτι παράτυπο. Σας ανέφερα</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τη γνώμη που έχει η </w:t>
      </w:r>
      <w:r>
        <w:rPr>
          <w:rFonts w:eastAsia="Times New Roman"/>
          <w:szCs w:val="24"/>
        </w:rPr>
        <w:t>π</w:t>
      </w:r>
      <w:r>
        <w:rPr>
          <w:rFonts w:eastAsia="Times New Roman"/>
          <w:szCs w:val="24"/>
        </w:rPr>
        <w:t xml:space="preserve">ρόεδρος του Ελεγκτικού Συνεδρίου </w:t>
      </w:r>
      <w:r>
        <w:rPr>
          <w:rFonts w:eastAsia="Times New Roman"/>
          <w:szCs w:val="24"/>
        </w:rPr>
        <w:lastRenderedPageBreak/>
        <w:t xml:space="preserve">και σας την ανέφερα καθ’ ην στιγμήν είχα την άδειά της, την οποία και ζήτησα. </w:t>
      </w:r>
    </w:p>
    <w:p w14:paraId="6B86BE92"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Δεν υπάρχει, λοιπόν, τίποτα απολύτως </w:t>
      </w:r>
      <w:proofErr w:type="spellStart"/>
      <w:r>
        <w:rPr>
          <w:rFonts w:eastAsia="Times New Roman"/>
          <w:szCs w:val="24"/>
        </w:rPr>
        <w:t>εξωθεσμικό</w:t>
      </w:r>
      <w:proofErr w:type="spellEnd"/>
      <w:r>
        <w:rPr>
          <w:rFonts w:eastAsia="Times New Roman"/>
          <w:szCs w:val="24"/>
        </w:rPr>
        <w:t xml:space="preserve">. Τα δικαστήρια θα </w:t>
      </w:r>
      <w:r>
        <w:rPr>
          <w:rFonts w:eastAsia="Times New Roman"/>
          <w:szCs w:val="24"/>
        </w:rPr>
        <w:t xml:space="preserve">συνεδριάσουν και θα αποφασίσουν και επί των νόμων και επί της συνταγματικότητας των νόμων και όπως έχει πει η Κυβέρνηση </w:t>
      </w:r>
      <w:proofErr w:type="spellStart"/>
      <w:r>
        <w:rPr>
          <w:rFonts w:eastAsia="Times New Roman"/>
          <w:szCs w:val="24"/>
        </w:rPr>
        <w:t>πάμπολλες</w:t>
      </w:r>
      <w:proofErr w:type="spellEnd"/>
      <w:r>
        <w:rPr>
          <w:rFonts w:eastAsia="Times New Roman"/>
          <w:szCs w:val="24"/>
        </w:rPr>
        <w:t xml:space="preserve"> φορές, τις αποφάσεις όλων των δικαστηρίων, είτε γίνονται από το Συμβούλιο της Επικρατείας είτε γίνονται παρεμπιπτόντως από τα </w:t>
      </w:r>
      <w:r>
        <w:rPr>
          <w:rFonts w:eastAsia="Times New Roman"/>
          <w:szCs w:val="24"/>
        </w:rPr>
        <w:t xml:space="preserve">κατώτερα δικαστήρια, θα τις σεβαστεί και τις σέβεται απολύτως, είτε συμφωνεί είτε δεν συμφωνεί. </w:t>
      </w:r>
    </w:p>
    <w:p w14:paraId="6B86BE93"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Αυτό νομίζω ότι είναι το πολύ σημαντικό σε αυτή τη διαδικασία, η εκτελεστική εξουσία να σέβεται απολύτως τις αποφάσεις των δικαστηρίων. Και η Κυβέρνησή μας αυτ</w:t>
      </w:r>
      <w:r>
        <w:rPr>
          <w:rFonts w:eastAsia="Times New Roman"/>
          <w:szCs w:val="24"/>
        </w:rPr>
        <w:t>ό το έχει αποδείξει με τρόπο πανηγυρικό.</w:t>
      </w:r>
    </w:p>
    <w:p w14:paraId="6B86BE94"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Ευχαριστώ.</w:t>
      </w:r>
    </w:p>
    <w:p w14:paraId="6B86BE95" w14:textId="77777777" w:rsidR="00CA44E2" w:rsidRDefault="009A1593">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 Καμμένος.</w:t>
      </w:r>
    </w:p>
    <w:p w14:paraId="6B86BE96" w14:textId="77777777" w:rsidR="00CA44E2" w:rsidRDefault="009A1593">
      <w:pPr>
        <w:tabs>
          <w:tab w:val="left" w:pos="2608"/>
        </w:tabs>
        <w:spacing w:after="0"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Ευχαριστώ πάρα πολύ.</w:t>
      </w:r>
    </w:p>
    <w:p w14:paraId="6B86BE97"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Ευχαριστούμε και τον κύριο Υπουργό για τις διευκρινίσεις του.</w:t>
      </w:r>
    </w:p>
    <w:p w14:paraId="6B86BE98"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Δυστυχώς, θα αναγκαστώ να κάνω κι εγώ μια αναφορά σε σχέση με τα χθεσινά γεγονότα και την ψηφοφορία στη Βουλή, με ήπιο τρόπο, διότι νομίζω ότι έτσι </w:t>
      </w:r>
      <w:proofErr w:type="spellStart"/>
      <w:r>
        <w:rPr>
          <w:rFonts w:eastAsia="Times New Roman"/>
          <w:szCs w:val="24"/>
        </w:rPr>
        <w:t>προσάδει</w:t>
      </w:r>
      <w:proofErr w:type="spellEnd"/>
      <w:r>
        <w:rPr>
          <w:rFonts w:eastAsia="Times New Roman"/>
          <w:szCs w:val="24"/>
        </w:rPr>
        <w:t xml:space="preserve"> και στην κοινοβουλευτική διαδικασία και σε εμάς, τους κοινοβουλευτικούς εκπροσώπους του λαού. </w:t>
      </w:r>
    </w:p>
    <w:p w14:paraId="6B86BE99"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Πιστ</w:t>
      </w:r>
      <w:r>
        <w:rPr>
          <w:rFonts w:eastAsia="Times New Roman"/>
          <w:szCs w:val="24"/>
        </w:rPr>
        <w:t>εύω ότι το «</w:t>
      </w:r>
      <w:r>
        <w:rPr>
          <w:rFonts w:eastAsia="Times New Roman"/>
          <w:szCs w:val="24"/>
        </w:rPr>
        <w:t>π</w:t>
      </w:r>
      <w:r>
        <w:rPr>
          <w:rFonts w:eastAsia="Times New Roman"/>
          <w:szCs w:val="24"/>
        </w:rPr>
        <w:t>αρών», το «</w:t>
      </w:r>
      <w:r>
        <w:rPr>
          <w:rFonts w:eastAsia="Times New Roman"/>
          <w:szCs w:val="24"/>
        </w:rPr>
        <w:t>α</w:t>
      </w:r>
      <w:r>
        <w:rPr>
          <w:rFonts w:eastAsia="Times New Roman"/>
          <w:szCs w:val="24"/>
        </w:rPr>
        <w:t>πών» και το «</w:t>
      </w:r>
      <w:r>
        <w:rPr>
          <w:rFonts w:eastAsia="Times New Roman"/>
          <w:szCs w:val="24"/>
        </w:rPr>
        <w:t>α</w:t>
      </w:r>
      <w:r>
        <w:rPr>
          <w:rFonts w:eastAsia="Times New Roman"/>
          <w:szCs w:val="24"/>
        </w:rPr>
        <w:t>πών» στην ουσία ήταν τρία «</w:t>
      </w:r>
      <w:r>
        <w:rPr>
          <w:rFonts w:eastAsia="Times New Roman"/>
          <w:szCs w:val="24"/>
        </w:rPr>
        <w:t>α</w:t>
      </w:r>
      <w:r>
        <w:rPr>
          <w:rFonts w:eastAsia="Times New Roman"/>
          <w:szCs w:val="24"/>
        </w:rPr>
        <w:t xml:space="preserve">πών». Δηλαδή δεν είναι η αποχή, αλλά είναι η αποχή από την πραγματικότητα, διότι όταν ονομάζεται ή ονοματίζεται «λαϊκιστής» ή προσπαθούμε στα φίλια </w:t>
      </w:r>
      <w:r>
        <w:rPr>
          <w:rFonts w:eastAsia="Times New Roman"/>
          <w:szCs w:val="24"/>
        </w:rPr>
        <w:t>μ</w:t>
      </w:r>
      <w:r>
        <w:rPr>
          <w:rFonts w:eastAsia="Times New Roman"/>
          <w:szCs w:val="24"/>
        </w:rPr>
        <w:t>έσα και όχι μόνο ενημέρωσης να προσδώσου</w:t>
      </w:r>
      <w:r>
        <w:rPr>
          <w:rFonts w:eastAsia="Times New Roman"/>
          <w:szCs w:val="24"/>
        </w:rPr>
        <w:t>με τον όρο «λαϊκιστής» σε μία κυβέρνηση και σε εμάς που είμαστε και πιο νέοι πολιτικοί, που προσπαθήσαμε με κόπο να φέρουμε παράλληλα έσοδα, να βγάλουμε ένα πλεόνασμα του πλεονάσματος, να το δώσουμε στους ανθρώπους οι οποίοι έχουν βασανιστεί -δεν θα ψέξω κ</w:t>
      </w:r>
      <w:r>
        <w:rPr>
          <w:rFonts w:eastAsia="Times New Roman"/>
          <w:szCs w:val="24"/>
        </w:rPr>
        <w:t xml:space="preserve">ανέναν για το πώς βασανιστήκανε και πώς κόψανε τις συντάξεις, σαν Βουλή εννοώ, τα τελευταία </w:t>
      </w:r>
      <w:r>
        <w:rPr>
          <w:rFonts w:eastAsia="Times New Roman"/>
          <w:szCs w:val="24"/>
        </w:rPr>
        <w:lastRenderedPageBreak/>
        <w:t>πέντε χρόνια- το μόνο που έπρεπε να κάνει αυτή η Βουλή ήταν να έχει τριακόσια «</w:t>
      </w:r>
      <w:r>
        <w:rPr>
          <w:rFonts w:eastAsia="Times New Roman"/>
          <w:szCs w:val="24"/>
        </w:rPr>
        <w:t>υ</w:t>
      </w:r>
      <w:r>
        <w:rPr>
          <w:rFonts w:eastAsia="Times New Roman"/>
          <w:szCs w:val="24"/>
        </w:rPr>
        <w:t>πέρ». Δεν θα περίσσευε κανένας -εκτός αν ήταν κάποιος άρρωστος- για να πει το «</w:t>
      </w:r>
      <w:r>
        <w:rPr>
          <w:rFonts w:eastAsia="Times New Roman"/>
          <w:szCs w:val="24"/>
        </w:rPr>
        <w:t>ν</w:t>
      </w:r>
      <w:r>
        <w:rPr>
          <w:rFonts w:eastAsia="Times New Roman"/>
          <w:szCs w:val="24"/>
        </w:rPr>
        <w:t>αι».</w:t>
      </w:r>
      <w:r>
        <w:rPr>
          <w:rFonts w:eastAsia="Times New Roman"/>
          <w:szCs w:val="24"/>
        </w:rPr>
        <w:t xml:space="preserve"> </w:t>
      </w:r>
    </w:p>
    <w:p w14:paraId="6B86BE9A"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Από εκεί και πέρα, ήταν μια μοναδική ευκαιρία να δείξουμε μια συναίνεση σε ένα απλό θέμα. Ποια άλλη ευκαιρία θα μπορούσε να δοθεί για να δώσουμε προς τα έξω τη μαρτυρία, στον ελληνικό λαό, που ακούει κάθε μέρα κοκορομαχίες, αλλά και στους δανειστές και σ</w:t>
      </w:r>
      <w:r>
        <w:rPr>
          <w:rFonts w:eastAsia="Times New Roman"/>
          <w:szCs w:val="24"/>
        </w:rPr>
        <w:t xml:space="preserve">τους </w:t>
      </w:r>
      <w:r>
        <w:rPr>
          <w:rFonts w:eastAsia="Times New Roman"/>
          <w:szCs w:val="24"/>
        </w:rPr>
        <w:t>θ</w:t>
      </w:r>
      <w:r>
        <w:rPr>
          <w:rFonts w:eastAsia="Times New Roman"/>
          <w:szCs w:val="24"/>
        </w:rPr>
        <w:t>εσμούς, οι οποίοι βλέπουν και χαίρονται με το «διαίρει και βασίλευε»; Το «διαίρει και βασίλευε» είναι η αρχαιότερη τακτική για να κερδίσεις έναν πόλεμο, μια μάχη, είτε με όπλα, επικοινωνιακά, είτε με τα άυλα όπλα που έχουμε τώρα, των οικονομικών εκβι</w:t>
      </w:r>
      <w:r>
        <w:rPr>
          <w:rFonts w:eastAsia="Times New Roman"/>
          <w:szCs w:val="24"/>
        </w:rPr>
        <w:t>ασμών.</w:t>
      </w:r>
    </w:p>
    <w:p w14:paraId="6B86BE9B"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Η εικόνα που θα δίναμε προς τα έξω, αν μπορούσαμε να συναινέσουμε στο να δώσουμε αυτά τα 600 εκατομμύρια και οι τριακόσιοι μαζί, με τριακόσιες υπογραφές υπέρ, θα ήταν μια νίκη προς τους εχθρούς της </w:t>
      </w:r>
      <w:r>
        <w:rPr>
          <w:rFonts w:eastAsia="Times New Roman"/>
          <w:szCs w:val="24"/>
        </w:rPr>
        <w:lastRenderedPageBreak/>
        <w:t>δ</w:t>
      </w:r>
      <w:r>
        <w:rPr>
          <w:rFonts w:eastAsia="Times New Roman"/>
          <w:szCs w:val="24"/>
        </w:rPr>
        <w:t>ημοκρατίας και τους εχθρούς της Ελλάδας, που είναι</w:t>
      </w:r>
      <w:r>
        <w:rPr>
          <w:rFonts w:eastAsia="Times New Roman"/>
          <w:szCs w:val="24"/>
        </w:rPr>
        <w:t xml:space="preserve"> δύο-τρεις συγκεκριμένοι άνθρωποι στην Ευρώπη οι οποίοι -δεν χρειάζεται να τους ονοματίσω, τους γνωρίζουμε όλοι- μέσα σε είκοσι τέσσερις ώρες περιθωριοποιήθηκαν και από τους ίδιους τους </w:t>
      </w:r>
      <w:r>
        <w:rPr>
          <w:rFonts w:eastAsia="Times New Roman"/>
          <w:szCs w:val="24"/>
        </w:rPr>
        <w:t>θ</w:t>
      </w:r>
      <w:r>
        <w:rPr>
          <w:rFonts w:eastAsia="Times New Roman"/>
          <w:szCs w:val="24"/>
        </w:rPr>
        <w:t xml:space="preserve">εσμούς. Είπαν: «Βιαστήκατε, κύριε τάδε, που βγήκατε και είπατε ότι η </w:t>
      </w:r>
      <w:r>
        <w:rPr>
          <w:rFonts w:eastAsia="Times New Roman"/>
          <w:szCs w:val="24"/>
        </w:rPr>
        <w:t>απόφαση της Ελλάδος ήταν μονομερής ενέργεια και πάει πιο πίσω το πρόγραμμα. Ήταν λάθος να το πείτε και δεν ήταν δικιά σας δικαιοδοσία να αποφασίσετε εάν θα σταματήσει ή θα «παγώσει» η απόφαση της 5</w:t>
      </w:r>
      <w:r>
        <w:rPr>
          <w:rFonts w:eastAsia="Times New Roman"/>
          <w:szCs w:val="24"/>
          <w:vertAlign w:val="superscript"/>
        </w:rPr>
        <w:t>ης</w:t>
      </w:r>
      <w:r>
        <w:rPr>
          <w:rFonts w:eastAsia="Times New Roman"/>
          <w:szCs w:val="24"/>
        </w:rPr>
        <w:t xml:space="preserve"> Δεκεμβρίου, η σημαντική απόφαση για την αναδιάρθρωση του</w:t>
      </w:r>
      <w:r>
        <w:rPr>
          <w:rFonts w:eastAsia="Times New Roman"/>
          <w:szCs w:val="24"/>
        </w:rPr>
        <w:t xml:space="preserve"> ελληνικού χρέους, παρά μόνο απόφαση του </w:t>
      </w:r>
      <w:r>
        <w:rPr>
          <w:rFonts w:eastAsia="Times New Roman"/>
          <w:szCs w:val="24"/>
          <w:lang w:val="en-US"/>
        </w:rPr>
        <w:t>Euro</w:t>
      </w:r>
      <w:r>
        <w:rPr>
          <w:rFonts w:eastAsia="Times New Roman"/>
          <w:szCs w:val="24"/>
        </w:rPr>
        <w:t xml:space="preserve"> </w:t>
      </w:r>
      <w:r>
        <w:rPr>
          <w:rFonts w:eastAsia="Times New Roman"/>
          <w:szCs w:val="24"/>
          <w:lang w:val="en-US"/>
        </w:rPr>
        <w:t>Working</w:t>
      </w:r>
      <w:r>
        <w:rPr>
          <w:rFonts w:eastAsia="Times New Roman"/>
          <w:szCs w:val="24"/>
        </w:rPr>
        <w:t xml:space="preserve"> </w:t>
      </w:r>
      <w:r>
        <w:rPr>
          <w:rFonts w:eastAsia="Times New Roman"/>
          <w:szCs w:val="24"/>
          <w:lang w:val="en-US"/>
        </w:rPr>
        <w:t>Group</w:t>
      </w:r>
      <w:r>
        <w:rPr>
          <w:rFonts w:eastAsia="Times New Roman"/>
          <w:szCs w:val="24"/>
        </w:rPr>
        <w:t>. Άρα εσείς για τι μιλάτε;».</w:t>
      </w:r>
    </w:p>
    <w:p w14:paraId="6B86BE9C"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Βλέπουμε ότι υπάρχει αυτή τη στιγμή μια βιασύνη από κάποιους για πολιτικούς λόγους -και ειδικά της Γερμανίας, εσωτερικούς- να ψέξουν την Ελλάδα.</w:t>
      </w:r>
    </w:p>
    <w:p w14:paraId="6B86BE9D" w14:textId="77777777" w:rsidR="00CA44E2" w:rsidRDefault="009A1593">
      <w:pPr>
        <w:spacing w:after="0" w:line="600" w:lineRule="auto"/>
        <w:ind w:firstLine="720"/>
        <w:jc w:val="both"/>
        <w:rPr>
          <w:rFonts w:eastAsia="Times New Roman"/>
          <w:szCs w:val="24"/>
        </w:rPr>
      </w:pPr>
      <w:r>
        <w:rPr>
          <w:rFonts w:eastAsia="Times New Roman"/>
          <w:szCs w:val="24"/>
        </w:rPr>
        <w:t>Χάσαμε, δυστυχώς, με τη</w:t>
      </w:r>
      <w:r>
        <w:rPr>
          <w:rFonts w:eastAsia="Times New Roman"/>
          <w:szCs w:val="24"/>
        </w:rPr>
        <w:t xml:space="preserve">ν πολιτική της Νέας Δημοκρατίας, του Ποταμιού και του ΠΑΣΟΚ, τη μοναδική ευκαιρία να βρεθούμε απέναντί τους </w:t>
      </w:r>
      <w:r>
        <w:rPr>
          <w:rFonts w:eastAsia="Times New Roman"/>
          <w:szCs w:val="24"/>
        </w:rPr>
        <w:lastRenderedPageBreak/>
        <w:t>όλοι μαζί με μία υπογραφή για ένα δίκαιο, απλό αίτημα, το οποίο ήταν μια απλή συναίνεση, μια απλούστατη συναίνεση. Δεν ήταν τίποτα δύσκολο και, δυστ</w:t>
      </w:r>
      <w:r>
        <w:rPr>
          <w:rFonts w:eastAsia="Times New Roman"/>
          <w:szCs w:val="24"/>
        </w:rPr>
        <w:t>υχώς, πετάξαμε αυτήν την ευκαιρία. Κλωτσήσαμε την καρδάρα και τη χύσαμε, δυστυχώς.</w:t>
      </w:r>
    </w:p>
    <w:p w14:paraId="6B86BE9E" w14:textId="77777777" w:rsidR="00CA44E2" w:rsidRDefault="009A1593">
      <w:pPr>
        <w:spacing w:after="0" w:line="600" w:lineRule="auto"/>
        <w:ind w:firstLine="720"/>
        <w:jc w:val="both"/>
        <w:rPr>
          <w:rFonts w:eastAsia="Times New Roman"/>
          <w:szCs w:val="24"/>
        </w:rPr>
      </w:pPr>
      <w:r>
        <w:rPr>
          <w:rFonts w:eastAsia="Times New Roman"/>
          <w:szCs w:val="24"/>
        </w:rPr>
        <w:t xml:space="preserve">Πάμε τώρα στο νομοσχέδιο. Είπα και στην εισήγησή μου χθες ότι επί της αρχής έχουμε ψηφίσει όλο το νομοσχέδιο, όπως και κατ’ </w:t>
      </w:r>
      <w:proofErr w:type="spellStart"/>
      <w:r>
        <w:rPr>
          <w:rFonts w:eastAsia="Times New Roman"/>
          <w:szCs w:val="24"/>
        </w:rPr>
        <w:t>άρθρον</w:t>
      </w:r>
      <w:proofErr w:type="spellEnd"/>
      <w:r>
        <w:rPr>
          <w:rFonts w:eastAsia="Times New Roman"/>
          <w:szCs w:val="24"/>
        </w:rPr>
        <w:t xml:space="preserve"> όλο το νομοσχέδιο, αλλά είχαμε κάποιες </w:t>
      </w:r>
      <w:r>
        <w:rPr>
          <w:rFonts w:eastAsia="Times New Roman"/>
          <w:szCs w:val="24"/>
        </w:rPr>
        <w:t xml:space="preserve">παρατηρήσεις. Σήμερα θα πρέπει να κάνω δυο-τρεις παρατηρήσεις και σε συνεργασία με τους συνεργάτες του κυρίου Υπουργού και της Υπουργού κυρίας </w:t>
      </w:r>
      <w:proofErr w:type="spellStart"/>
      <w:r>
        <w:rPr>
          <w:rFonts w:eastAsia="Times New Roman"/>
          <w:szCs w:val="24"/>
        </w:rPr>
        <w:t>Παπανάτσιου</w:t>
      </w:r>
      <w:proofErr w:type="spellEnd"/>
      <w:r>
        <w:rPr>
          <w:rFonts w:eastAsia="Times New Roman"/>
          <w:szCs w:val="24"/>
        </w:rPr>
        <w:t>, να βρούμε μια λύση.</w:t>
      </w:r>
    </w:p>
    <w:p w14:paraId="6B86BE9F" w14:textId="77777777" w:rsidR="00CA44E2" w:rsidRDefault="009A1593">
      <w:pPr>
        <w:spacing w:after="0" w:line="600" w:lineRule="auto"/>
        <w:ind w:firstLine="720"/>
        <w:jc w:val="both"/>
        <w:rPr>
          <w:rFonts w:eastAsia="Times New Roman"/>
          <w:szCs w:val="24"/>
        </w:rPr>
      </w:pPr>
      <w:r>
        <w:rPr>
          <w:rFonts w:eastAsia="Times New Roman"/>
          <w:szCs w:val="24"/>
        </w:rPr>
        <w:t xml:space="preserve">Θα ξεκινήσω με το βασικότερο όλων, το οποίο είναι η δεύτερη ευκαιρία που πρέπει </w:t>
      </w:r>
      <w:r>
        <w:rPr>
          <w:rFonts w:eastAsia="Times New Roman"/>
          <w:szCs w:val="24"/>
        </w:rPr>
        <w:t xml:space="preserve">να δίνουμε, βάσει της οδηγίας-σύστασης της Ευρωπαϊκής Ενώσεως, που άφησα στα Πρακτικά και τα έδωσα χτες στον κύριο Υπουργό και στην ομάδα του. Από τη στιγμή που η Ευρώπη δεν διαχωρίζει την εταιρεία σε φυσική ή ποιο είναι το νομικό πρόσωπο και τις καλύπτει </w:t>
      </w:r>
      <w:r>
        <w:rPr>
          <w:rFonts w:eastAsia="Times New Roman"/>
          <w:szCs w:val="24"/>
        </w:rPr>
        <w:lastRenderedPageBreak/>
        <w:t>όλες οριζόντια, δεν μπορούμε εμείς να παραβιάσουμε ή να πάμε με κάποιον άλλο νόμο και να πούμε ότι οι κεφαλαιουχικές εταιρείες ή οι ανώνυμες εταιρείες ή οι ετερόρρυθμες ή οι ΕΠΕ δεν μπορούν να συμπεριληφθούν στον πτωχευτικό νόμο που ψηφίζουμε αυτήν τη στιγ</w:t>
      </w:r>
      <w:r>
        <w:rPr>
          <w:rFonts w:eastAsia="Times New Roman"/>
          <w:szCs w:val="24"/>
        </w:rPr>
        <w:t>μή. Αυτό θα ήταν μια άνιση μεταχείριση και νομίζω ότι θα είχαμε και νομικά προβλήματα.</w:t>
      </w:r>
    </w:p>
    <w:p w14:paraId="6B86BEA0" w14:textId="77777777" w:rsidR="00CA44E2" w:rsidRDefault="009A1593">
      <w:pPr>
        <w:spacing w:after="0" w:line="600" w:lineRule="auto"/>
        <w:ind w:firstLine="720"/>
        <w:jc w:val="both"/>
        <w:rPr>
          <w:rFonts w:eastAsia="Times New Roman"/>
          <w:szCs w:val="24"/>
        </w:rPr>
      </w:pPr>
      <w:r>
        <w:rPr>
          <w:rFonts w:eastAsia="Times New Roman"/>
          <w:szCs w:val="24"/>
        </w:rPr>
        <w:t>Πέραν τούτου, τα στοιχεία είναι αδυσώπητα, όταν μιλάμε στην Ελλάδα για πτωχεύσεις -πάλι χωρίς να ψέγουμε κανέναν- την τελευταία δεκαετία. Θα καταθέσω στην Ολομέλεια τα Π</w:t>
      </w:r>
      <w:r>
        <w:rPr>
          <w:rFonts w:eastAsia="Times New Roman"/>
          <w:szCs w:val="24"/>
        </w:rPr>
        <w:t>ρακτικά από την Ελληνική Στατιστική Αρχή, που μας δείχνουν ότι τα τελευταία έντεκα χρόνια είχαμε ετησίως κατά μέσο όρο χίλιες εξήντα μία αποφάσεις πτωχευτικής διαδικασίας, από τις οποίες έγιναν δεκτές εννιακόσιες δέκα τέσσερις, το 86%, και προχώρησαν και κ</w:t>
      </w:r>
      <w:r>
        <w:rPr>
          <w:rFonts w:eastAsia="Times New Roman"/>
          <w:szCs w:val="24"/>
        </w:rPr>
        <w:t>ηρύχθηκαν τετρακόσιες πενήντα επτά πτωχεύσεις.</w:t>
      </w:r>
    </w:p>
    <w:p w14:paraId="6B86BEA1" w14:textId="77777777" w:rsidR="00CA44E2" w:rsidRDefault="009A1593">
      <w:pPr>
        <w:spacing w:after="0" w:line="600" w:lineRule="auto"/>
        <w:ind w:firstLine="720"/>
        <w:jc w:val="both"/>
        <w:rPr>
          <w:rFonts w:eastAsia="Times New Roman"/>
          <w:szCs w:val="24"/>
        </w:rPr>
      </w:pPr>
      <w:r>
        <w:rPr>
          <w:rFonts w:eastAsia="Times New Roman"/>
          <w:szCs w:val="24"/>
        </w:rPr>
        <w:t xml:space="preserve">Προσέξτε, προς επίρρωσιν αυτού που είπα πριν, ότι δεν μπορούμε να εξαιρέσουμε τις κεφαλαιουχικές εταιρείες, η νομική μορφή των εταιρειών που μπήκαν στην πτωχευτική διαδικασία τα τελευταία έντεκα χρόνια </w:t>
      </w:r>
      <w:r>
        <w:rPr>
          <w:rFonts w:eastAsia="Times New Roman"/>
          <w:szCs w:val="24"/>
        </w:rPr>
        <w:lastRenderedPageBreak/>
        <w:t>ήταν 42</w:t>
      </w:r>
      <w:r>
        <w:rPr>
          <w:rFonts w:eastAsia="Times New Roman"/>
          <w:szCs w:val="24"/>
        </w:rPr>
        <w:t>% ατομικές επιχειρήσεις, 11% προσωπικές επιχειρήσεις –ομόρρυθμες και ετερόρρυθμες- και το 47% -σχεδόν οι μισές- αφορούσε κεφαλαιουχικές εταιρείες.</w:t>
      </w:r>
    </w:p>
    <w:p w14:paraId="6B86BEA2" w14:textId="77777777" w:rsidR="00CA44E2" w:rsidRDefault="009A1593">
      <w:pPr>
        <w:spacing w:after="0" w:line="600" w:lineRule="auto"/>
        <w:ind w:firstLine="720"/>
        <w:jc w:val="both"/>
        <w:rPr>
          <w:rFonts w:eastAsia="Times New Roman"/>
          <w:szCs w:val="24"/>
        </w:rPr>
      </w:pPr>
      <w:r>
        <w:rPr>
          <w:rFonts w:eastAsia="Times New Roman"/>
          <w:szCs w:val="24"/>
        </w:rPr>
        <w:t>Το πρόβλημα εδώ είναι το εξής -και θα δώσουμε τα νούμερα-: Τι σημαίνει κεφαλαιουχικές εταιρείες και τι σημαίν</w:t>
      </w:r>
      <w:r>
        <w:rPr>
          <w:rFonts w:eastAsia="Times New Roman"/>
          <w:szCs w:val="24"/>
        </w:rPr>
        <w:t>ει ότι δεν μπαίνουν αυτές οι εταιρείες μέσα στον Πτωχευτικό Κώδικα; Δεν θα πω όλα τα χρόνια, για να μην παρεξηγηθώ και να μη φάω τον χρόνο, αλλά ο μέσος όρος, για την περίοδο 2004-2014, των κεφαλαίων τα οποία μπήκαν σε πτώχευση ήταν 470 εκατομμύρια -σχεδόν</w:t>
      </w:r>
      <w:r>
        <w:rPr>
          <w:rFonts w:eastAsia="Times New Roman"/>
          <w:szCs w:val="24"/>
        </w:rPr>
        <w:t xml:space="preserve"> μισό δισεκατομμύριο ευρώ- και το σημαντικότερο απ’ όλα είναι ότι αφορούσαν χίλιους διακόσιους εξήντα πέντε κατά μέσο όρο υπαλλήλους.</w:t>
      </w:r>
    </w:p>
    <w:p w14:paraId="6B86BEA3" w14:textId="77777777" w:rsidR="00CA44E2" w:rsidRDefault="009A1593">
      <w:pPr>
        <w:spacing w:after="0" w:line="600" w:lineRule="auto"/>
        <w:ind w:firstLine="720"/>
        <w:jc w:val="both"/>
        <w:rPr>
          <w:rFonts w:eastAsia="Times New Roman"/>
          <w:szCs w:val="24"/>
        </w:rPr>
      </w:pPr>
      <w:r>
        <w:rPr>
          <w:rFonts w:eastAsia="Times New Roman"/>
          <w:szCs w:val="24"/>
        </w:rPr>
        <w:t>Δηλαδή, εάν δεν πάμε στο 50% αυτών -θέλετε εξακόσιοι, εφτακόσιοι υπάλληλοι;- των κεφαλαίων, που είναι κεφαλαιουχικές εταιρ</w:t>
      </w:r>
      <w:r>
        <w:rPr>
          <w:rFonts w:eastAsia="Times New Roman"/>
          <w:szCs w:val="24"/>
        </w:rPr>
        <w:t xml:space="preserve">είες -που πιθανόν είναι και περισσότερες λόγω δραστηριότητας- που θα είναι 300 εκατομμύρια, που θα πρέπει να μπουν ξανά στην οικονομία και εφτακόσιες </w:t>
      </w:r>
      <w:r>
        <w:rPr>
          <w:rFonts w:eastAsia="Times New Roman"/>
          <w:szCs w:val="24"/>
        </w:rPr>
        <w:lastRenderedPageBreak/>
        <w:t>θέσεις εργασίας να μη χαθούν, να δοθεί η δεύτερη ευκαιρία, σε ποιον θα τη δώσουμε τη δεύτερη ευκαιρία;</w:t>
      </w:r>
    </w:p>
    <w:p w14:paraId="6B86BEA4" w14:textId="77777777" w:rsidR="00CA44E2" w:rsidRDefault="009A1593">
      <w:pPr>
        <w:spacing w:after="0" w:line="600" w:lineRule="auto"/>
        <w:ind w:firstLine="720"/>
        <w:jc w:val="both"/>
        <w:rPr>
          <w:rFonts w:eastAsia="Times New Roman"/>
          <w:szCs w:val="24"/>
        </w:rPr>
      </w:pPr>
      <w:r>
        <w:rPr>
          <w:rFonts w:eastAsia="Times New Roman"/>
          <w:szCs w:val="24"/>
        </w:rPr>
        <w:t>Εδώ</w:t>
      </w:r>
      <w:r>
        <w:rPr>
          <w:rFonts w:eastAsia="Times New Roman"/>
          <w:szCs w:val="24"/>
        </w:rPr>
        <w:t xml:space="preserve"> είναι οι πολλές θέσεις εργασίας, εδώ είναι που πρέπει να πάμε μαζί με το ευρωπαϊκό δίκαιο, εδώ είναι που δεν πρέπει να εξαιρέσουμε κανέναν και εδώ είναι που θα δείξουμε ότι προσέχουμε την αγορά, προσέχουμε τις θέσεις εργασίας και η δεύτερη ευκαιρία πηγαίν</w:t>
      </w:r>
      <w:r>
        <w:rPr>
          <w:rFonts w:eastAsia="Times New Roman"/>
          <w:szCs w:val="24"/>
        </w:rPr>
        <w:t>ει για όλους οριζόντια, όπως στηρίζει και έτσι πρέπει να κάνει και η Ευρώπη.</w:t>
      </w:r>
    </w:p>
    <w:p w14:paraId="6B86BEA5" w14:textId="77777777" w:rsidR="00CA44E2" w:rsidRDefault="009A1593">
      <w:pPr>
        <w:spacing w:after="0" w:line="600" w:lineRule="auto"/>
        <w:ind w:firstLine="720"/>
        <w:jc w:val="both"/>
        <w:rPr>
          <w:rFonts w:eastAsia="Times New Roman"/>
          <w:szCs w:val="24"/>
        </w:rPr>
      </w:pPr>
      <w:r>
        <w:rPr>
          <w:rFonts w:eastAsia="Times New Roman"/>
          <w:szCs w:val="24"/>
        </w:rPr>
        <w:t xml:space="preserve">Από εκεί και πέρα, εγείρεται και το ζήτημα και υπάρχει και το θέμα της δόλιας πτώχευσης. Εδώ υπάρχουν πάρα πολλοί ορισμοί, ειδικά στον νομικό κόσμο. </w:t>
      </w:r>
    </w:p>
    <w:p w14:paraId="6B86BEA6" w14:textId="77777777" w:rsidR="00CA44E2" w:rsidRDefault="009A1593">
      <w:pPr>
        <w:spacing w:after="0" w:line="600" w:lineRule="auto"/>
        <w:ind w:firstLine="720"/>
        <w:jc w:val="both"/>
        <w:rPr>
          <w:rFonts w:eastAsia="Times New Roman"/>
          <w:szCs w:val="24"/>
        </w:rPr>
      </w:pPr>
      <w:r>
        <w:rPr>
          <w:rFonts w:eastAsia="Times New Roman"/>
          <w:szCs w:val="24"/>
        </w:rPr>
        <w:t>Στη δόλια πτώχευση ένας κρίνε</w:t>
      </w:r>
      <w:r>
        <w:rPr>
          <w:rFonts w:eastAsia="Times New Roman"/>
          <w:szCs w:val="24"/>
        </w:rPr>
        <w:t xml:space="preserve">ται συγγνωστός, δηλαδή ότι δεν πτώχευσε με δόλιο τρόπο, αλλά συγχρόνως λέμε ότι εξαιρούνται όσοι πτώχευσαν με δόλιο τρόπο. Μα, ο δόλιος τρόπος για το δικό μας ποινικό και </w:t>
      </w:r>
      <w:proofErr w:type="spellStart"/>
      <w:r>
        <w:rPr>
          <w:rFonts w:eastAsia="Times New Roman"/>
          <w:szCs w:val="24"/>
        </w:rPr>
        <w:t>δικαι</w:t>
      </w:r>
      <w:r>
        <w:rPr>
          <w:rFonts w:eastAsia="Times New Roman"/>
          <w:szCs w:val="24"/>
        </w:rPr>
        <w:t>ι</w:t>
      </w:r>
      <w:r>
        <w:rPr>
          <w:rFonts w:eastAsia="Times New Roman"/>
          <w:szCs w:val="24"/>
        </w:rPr>
        <w:t>κό</w:t>
      </w:r>
      <w:proofErr w:type="spellEnd"/>
      <w:r>
        <w:rPr>
          <w:rFonts w:eastAsia="Times New Roman"/>
          <w:szCs w:val="24"/>
        </w:rPr>
        <w:t xml:space="preserve"> σύστημα είναι κάποιος που έχει εκδώσει επιταγές, οι οποίες λόγω κρίσης ή οπο</w:t>
      </w:r>
      <w:r>
        <w:rPr>
          <w:rFonts w:eastAsia="Times New Roman"/>
          <w:szCs w:val="24"/>
        </w:rPr>
        <w:t xml:space="preserve">ιουδήποτε άλλου λόγου κρίνονται ως δόλια πτώχευση. Πάρτε </w:t>
      </w:r>
      <w:r>
        <w:rPr>
          <w:rFonts w:eastAsia="Times New Roman"/>
          <w:szCs w:val="24"/>
        </w:rPr>
        <w:lastRenderedPageBreak/>
        <w:t xml:space="preserve">και το παράδειγμα του Μαρινόπουλου, που τον σώσαμε, γιατί έτσι έπρεπε να κάνουμε. Ήταν δυο χιλιάδες οι επιχειρήσεις, στις οποίες χρωστούσε ο Μαρινόπουλος. </w:t>
      </w:r>
    </w:p>
    <w:p w14:paraId="6B86BEA7" w14:textId="77777777" w:rsidR="00CA44E2" w:rsidRDefault="009A1593">
      <w:pPr>
        <w:spacing w:after="0" w:line="600" w:lineRule="auto"/>
        <w:ind w:firstLine="720"/>
        <w:jc w:val="both"/>
        <w:rPr>
          <w:rFonts w:eastAsia="Times New Roman"/>
          <w:szCs w:val="24"/>
        </w:rPr>
      </w:pPr>
      <w:r>
        <w:rPr>
          <w:rFonts w:eastAsia="Times New Roman"/>
          <w:szCs w:val="24"/>
        </w:rPr>
        <w:t>Άρα είτε κρίνουμε κάποιον ότι δεν έχει πτωχ</w:t>
      </w:r>
      <w:r>
        <w:rPr>
          <w:rFonts w:eastAsia="Times New Roman"/>
          <w:szCs w:val="24"/>
        </w:rPr>
        <w:t>εύσει με δόλο, άρα δεν μπορεί και οι επιταγές που έχει εκδώσει να κρίνονται με δόλο, άρα να μην μπαίνει στη διαδικασία. Διότι πυροβολούμε τα πόδια μας και είναι σαν ένα φίδι που τρώει την ουρά του και δεν υπάρχει λύση στο τέλος. Θα μπλέξουμε στα δικαστήρια</w:t>
      </w:r>
      <w:r>
        <w:rPr>
          <w:rFonts w:eastAsia="Times New Roman"/>
          <w:szCs w:val="24"/>
        </w:rPr>
        <w:t xml:space="preserve"> και θα πρέπει να δώσουμε μια πολύ πιο απλή λύση σ’ όλη αυτήν τη διαδικασία.</w:t>
      </w:r>
    </w:p>
    <w:p w14:paraId="6B86BEA8" w14:textId="77777777" w:rsidR="00CA44E2" w:rsidRDefault="009A1593">
      <w:pPr>
        <w:spacing w:after="0" w:line="600" w:lineRule="auto"/>
        <w:ind w:firstLine="720"/>
        <w:jc w:val="both"/>
        <w:rPr>
          <w:rFonts w:eastAsia="Times New Roman"/>
          <w:szCs w:val="24"/>
        </w:rPr>
      </w:pPr>
      <w:r>
        <w:rPr>
          <w:rFonts w:eastAsia="Times New Roman"/>
          <w:szCs w:val="24"/>
        </w:rPr>
        <w:t>Έχουμε δώσει μια εισήγηση -θα την αφήσω και αυτήν στα Πρακτικά της Βουλής- για τα δύο ζητήματα στα οποία έχουμε προτείνει -και νομίζω ότι συμφωνούν και οι συνάδελφοι του ΣΥΡΙΖΑ κι</w:t>
      </w:r>
      <w:r>
        <w:rPr>
          <w:rFonts w:eastAsia="Times New Roman"/>
          <w:szCs w:val="24"/>
        </w:rPr>
        <w:t xml:space="preserve"> ότι θα ελέγξει προς αυτήν την κατεύθυνση και ο Υπουργός με τη δέουσα προσοχή- νομοτεχνικές βελτιώσεις, αυτά τα δύο ζητήματα που προανέφερα.</w:t>
      </w:r>
    </w:p>
    <w:p w14:paraId="6B86BEA9" w14:textId="77777777" w:rsidR="00CA44E2" w:rsidRDefault="009A1593">
      <w:pPr>
        <w:spacing w:after="0" w:line="600" w:lineRule="auto"/>
        <w:ind w:firstLine="720"/>
        <w:jc w:val="both"/>
        <w:rPr>
          <w:rFonts w:eastAsia="Times New Roman"/>
          <w:szCs w:val="24"/>
        </w:rPr>
      </w:pPr>
      <w:r>
        <w:rPr>
          <w:rFonts w:eastAsia="Times New Roman"/>
          <w:szCs w:val="24"/>
        </w:rPr>
        <w:lastRenderedPageBreak/>
        <w:t>(Στο σημείο αυτό Βουλευτής κ. Δημήτριος Καμμένος  καταθέτει για τα Πρακτικά τα προαναφερθέντα έγγραφα, τα οποία βρί</w:t>
      </w:r>
      <w:r>
        <w:rPr>
          <w:rFonts w:eastAsia="Times New Roman"/>
          <w:szCs w:val="24"/>
        </w:rPr>
        <w:t xml:space="preserve">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B86BEAA" w14:textId="77777777" w:rsidR="00CA44E2" w:rsidRDefault="009A1593">
      <w:pPr>
        <w:spacing w:after="0" w:line="600" w:lineRule="auto"/>
        <w:ind w:firstLine="720"/>
        <w:jc w:val="both"/>
        <w:rPr>
          <w:rFonts w:eastAsia="Times New Roman"/>
          <w:szCs w:val="24"/>
        </w:rPr>
      </w:pPr>
      <w:r>
        <w:rPr>
          <w:rFonts w:eastAsia="Times New Roman"/>
          <w:szCs w:val="24"/>
        </w:rPr>
        <w:t>Στον υπόλοιπο χρόνο</w:t>
      </w:r>
      <w:r>
        <w:rPr>
          <w:rFonts w:eastAsia="Times New Roman"/>
          <w:szCs w:val="24"/>
        </w:rPr>
        <w:t>,</w:t>
      </w:r>
      <w:r>
        <w:rPr>
          <w:rFonts w:eastAsia="Times New Roman"/>
          <w:szCs w:val="24"/>
        </w:rPr>
        <w:t xml:space="preserve"> που μου απομένει θα πρέπει να συζητήσουμε τα ζητήματα του Υπουργείου Οικονομικών. Στο Υπουργείο Οικονομικών έχουμε πολλά σημαντικά ζητήμα</w:t>
      </w:r>
      <w:r>
        <w:rPr>
          <w:rFonts w:eastAsia="Times New Roman"/>
          <w:szCs w:val="24"/>
        </w:rPr>
        <w:t>τα για το πλαστικό χρήμα. Αυτό το οποίο θέσαμε και χτες και για το οποίο όπως το συζητήσαμε και με την κυρία Υπουργό νομίζω ότι δεν υπάρχει κάποιο ζήτημα να συζητήσουμε σήμερα, είναι για το άρθρο 71</w:t>
      </w:r>
      <w:r>
        <w:rPr>
          <w:rFonts w:eastAsia="Times New Roman"/>
          <w:szCs w:val="24"/>
        </w:rPr>
        <w:t xml:space="preserve"> παράγραφος </w:t>
      </w:r>
      <w:r>
        <w:rPr>
          <w:rFonts w:eastAsia="Times New Roman"/>
          <w:szCs w:val="24"/>
        </w:rPr>
        <w:t>3.</w:t>
      </w:r>
    </w:p>
    <w:p w14:paraId="6B86BEAB" w14:textId="77777777" w:rsidR="00CA44E2" w:rsidRDefault="009A1593">
      <w:pPr>
        <w:spacing w:after="0" w:line="600" w:lineRule="auto"/>
        <w:ind w:firstLine="720"/>
        <w:jc w:val="both"/>
        <w:rPr>
          <w:rFonts w:eastAsia="Times New Roman"/>
          <w:szCs w:val="24"/>
        </w:rPr>
      </w:pPr>
      <w:r>
        <w:rPr>
          <w:rFonts w:eastAsia="Times New Roman"/>
          <w:szCs w:val="24"/>
        </w:rPr>
        <w:t>Να πούμε για τα Πρακτικά ότι ιδρύματα πληρω</w:t>
      </w:r>
      <w:r>
        <w:rPr>
          <w:rFonts w:eastAsia="Times New Roman"/>
          <w:szCs w:val="24"/>
        </w:rPr>
        <w:t xml:space="preserve">μών, ιδρύματα ηλεκτρονικού χρήματος, όπως περιγράφονται στο άρθρο 71 στην παράγραφο 3, είναι τα ιδρύματα τα οποία δημιουργούν και λειτουργούν ως συστήματα πληρωμών, είτε τα ίδια είτε για τρίτους, για παράδειγμα εταιρείες </w:t>
      </w:r>
      <w:r>
        <w:rPr>
          <w:rFonts w:eastAsia="Times New Roman"/>
          <w:szCs w:val="24"/>
        </w:rPr>
        <w:lastRenderedPageBreak/>
        <w:t>που λειτουργούν στην Ελλάδα ή αυτές</w:t>
      </w:r>
      <w:r>
        <w:rPr>
          <w:rFonts w:eastAsia="Times New Roman"/>
          <w:szCs w:val="24"/>
        </w:rPr>
        <w:t xml:space="preserve"> που κάνουν ηλεκτρονικές πληρωμές που είναι </w:t>
      </w:r>
      <w:r>
        <w:rPr>
          <w:rFonts w:eastAsia="Times New Roman"/>
          <w:szCs w:val="24"/>
          <w:lang w:val="en-US"/>
        </w:rPr>
        <w:t>virtual</w:t>
      </w:r>
      <w:r>
        <w:rPr>
          <w:rFonts w:eastAsia="Times New Roman"/>
          <w:szCs w:val="24"/>
        </w:rPr>
        <w:t xml:space="preserve"> πορτοφόλια σαν το </w:t>
      </w:r>
      <w:r>
        <w:rPr>
          <w:rFonts w:eastAsia="Times New Roman"/>
          <w:szCs w:val="24"/>
          <w:lang w:val="en-US"/>
        </w:rPr>
        <w:t>PayPal</w:t>
      </w:r>
      <w:r>
        <w:rPr>
          <w:rFonts w:eastAsia="Times New Roman"/>
          <w:szCs w:val="24"/>
        </w:rPr>
        <w:t>. Αυτά ναι, ισχύουν, εξαιρουμένων των πιστωτικών ιδρυμάτων. Εδώ υπήρχε μια παρεξήγηση, η οποία λύθηκε. Μένει το άρθρο ως έχει. Εξαιρούνται τα τραπεζικά ιδρύματα από τους αντιπροσώπ</w:t>
      </w:r>
      <w:r>
        <w:rPr>
          <w:rFonts w:eastAsia="Times New Roman"/>
          <w:szCs w:val="24"/>
        </w:rPr>
        <w:t>ους και τα υποκαταστήματα. Απλώς είχε μπει στο τέλος της παραγράφου και παρερμηνεύτηκε.</w:t>
      </w:r>
    </w:p>
    <w:p w14:paraId="6B86BEAC" w14:textId="77777777" w:rsidR="00CA44E2" w:rsidRDefault="009A1593">
      <w:pPr>
        <w:spacing w:after="0" w:line="600" w:lineRule="auto"/>
        <w:ind w:firstLine="720"/>
        <w:jc w:val="both"/>
        <w:rPr>
          <w:rFonts w:eastAsia="Times New Roman"/>
          <w:szCs w:val="24"/>
        </w:rPr>
      </w:pPr>
      <w:r>
        <w:rPr>
          <w:rFonts w:eastAsia="Times New Roman"/>
          <w:szCs w:val="24"/>
        </w:rPr>
        <w:t>Αυτό το οποίο είναι σημαντικό να διορθωθεί, το οποίο, όπως είπα και χθες, θα δημιουργήσει πάρα, πάρα πολλά προβλήματα είναι στο ίδιο άρθρο η παράγραφος 4, όπου απαγορεύ</w:t>
      </w:r>
      <w:r>
        <w:rPr>
          <w:rFonts w:eastAsia="Times New Roman"/>
          <w:szCs w:val="24"/>
        </w:rPr>
        <w:t xml:space="preserve">εται σε οντότητες στους τομείς των τυχερών παιγνίων, του </w:t>
      </w:r>
      <w:proofErr w:type="spellStart"/>
      <w:r>
        <w:rPr>
          <w:rFonts w:eastAsia="Times New Roman"/>
          <w:szCs w:val="24"/>
        </w:rPr>
        <w:t>στοιχηματισμού</w:t>
      </w:r>
      <w:proofErr w:type="spellEnd"/>
      <w:r>
        <w:rPr>
          <w:rFonts w:eastAsia="Times New Roman"/>
          <w:szCs w:val="24"/>
        </w:rPr>
        <w:t xml:space="preserve"> και στις εταιρείες διάθεσης όπλων, εμπορίας όπλων, κινητικών και άλλων, να μπορούν στα </w:t>
      </w:r>
      <w:r>
        <w:rPr>
          <w:rFonts w:eastAsia="Times New Roman"/>
          <w:szCs w:val="24"/>
          <w:lang w:val="en-US"/>
        </w:rPr>
        <w:t>POS</w:t>
      </w:r>
      <w:r>
        <w:rPr>
          <w:rFonts w:eastAsia="Times New Roman"/>
          <w:szCs w:val="24"/>
        </w:rPr>
        <w:t xml:space="preserve"> και στα ηλεκτρονικά συστήματα που έχουν μέσα στα μαγαζιά τους να κάνουν και πληρωμές για τρίτ</w:t>
      </w:r>
      <w:r>
        <w:rPr>
          <w:rFonts w:eastAsia="Times New Roman"/>
          <w:szCs w:val="24"/>
        </w:rPr>
        <w:t>ους ή να δέχονται πληρωμές ΔΕΚΟ, κινητής τηλεφωνίας, ένα ηλεκτρονικό σύστημα πληρωμών.</w:t>
      </w:r>
    </w:p>
    <w:p w14:paraId="6B86BEAD" w14:textId="77777777" w:rsidR="00CA44E2" w:rsidRDefault="009A1593">
      <w:pPr>
        <w:spacing w:after="0" w:line="600" w:lineRule="auto"/>
        <w:ind w:firstLine="720"/>
        <w:jc w:val="both"/>
        <w:rPr>
          <w:rFonts w:eastAsia="Times New Roman"/>
          <w:szCs w:val="24"/>
        </w:rPr>
      </w:pPr>
      <w:r>
        <w:rPr>
          <w:rFonts w:eastAsia="Times New Roman"/>
          <w:szCs w:val="24"/>
        </w:rPr>
        <w:lastRenderedPageBreak/>
        <w:t>Θα θυμίσω εδώ ότι η αιτιολογική έκθεση λέει το εξής στο β): Απαγορεύεται η αντιπροσώπευση ιδρυμάτων πληρωμών και ιδρυμάτων ηλεκτρονικού χρήματος από επιχειρήσεις που δρα</w:t>
      </w:r>
      <w:r>
        <w:rPr>
          <w:rFonts w:eastAsia="Times New Roman"/>
          <w:szCs w:val="24"/>
        </w:rPr>
        <w:t xml:space="preserve">στηριοποιούνται στους τομείς του </w:t>
      </w:r>
      <w:proofErr w:type="spellStart"/>
      <w:r>
        <w:rPr>
          <w:rFonts w:eastAsia="Times New Roman"/>
          <w:szCs w:val="24"/>
        </w:rPr>
        <w:t>στοιχηματισμού</w:t>
      </w:r>
      <w:proofErr w:type="spellEnd"/>
      <w:r>
        <w:rPr>
          <w:rFonts w:eastAsia="Times New Roman"/>
          <w:szCs w:val="24"/>
        </w:rPr>
        <w:t xml:space="preserve"> και των τυχερών παιγνίων καθώς και στον τομέα της διάθεσης και εμπορίας όπλων –προσέξτε, συνάδελφοι-, καθώς αποτελούν τομείς υψηλού κινδύνου για τη νομιμοποίηση εσόδων από παράνομες δραστηριότητες, ξέπλυμα χρ</w:t>
      </w:r>
      <w:r>
        <w:rPr>
          <w:rFonts w:eastAsia="Times New Roman"/>
          <w:szCs w:val="24"/>
        </w:rPr>
        <w:t>ήματος και φοροδιαφυγή.</w:t>
      </w:r>
    </w:p>
    <w:p w14:paraId="6B86BEAE" w14:textId="77777777" w:rsidR="00CA44E2" w:rsidRDefault="009A1593">
      <w:pPr>
        <w:spacing w:after="0" w:line="600" w:lineRule="auto"/>
        <w:ind w:firstLine="720"/>
        <w:jc w:val="both"/>
        <w:rPr>
          <w:rFonts w:eastAsia="Times New Roman"/>
          <w:szCs w:val="24"/>
        </w:rPr>
      </w:pPr>
      <w:r>
        <w:rPr>
          <w:rFonts w:eastAsia="Times New Roman"/>
          <w:szCs w:val="24"/>
        </w:rPr>
        <w:t>Είναι δυνατόν να λέμε τώρα, ενώ έχουμε δώσει άδεια σε τέσσερις χιλιάδες εξακόσια καταστήματα του ΟΠΑΠ και σε πεντακόσιες, εξακόσιες εταιρείες που πουλάνε κυνηγετικά όπλα, ότι το κράτος έδωσε άδεια και συγχρόνως είναι εταιρείες οι οπ</w:t>
      </w:r>
      <w:r>
        <w:rPr>
          <w:rFonts w:eastAsia="Times New Roman"/>
          <w:szCs w:val="24"/>
        </w:rPr>
        <w:t>οίες κάνουν ξέπλυμα χρήματος, φοροδιαφυγή και κάνουν παράνομες δραστηριότητες; Αυτό ειλικρινά δεν το καταλαβαίνω για αυτόν τον λόγο και μόνο, διότι είναι εντελώς λάθος η αιτιολόγηση. Όπως είπα, υπάρχουν πολλές δραστηριότητες για τις οποίες θα μπορούσε κάπο</w:t>
      </w:r>
      <w:r>
        <w:rPr>
          <w:rFonts w:eastAsia="Times New Roman"/>
          <w:szCs w:val="24"/>
        </w:rPr>
        <w:t xml:space="preserve">ιος ποιοτικά να πει «Εγώ δεν θέλω να μπει κάποιος, να </w:t>
      </w:r>
      <w:r>
        <w:rPr>
          <w:rFonts w:eastAsia="Times New Roman"/>
          <w:szCs w:val="24"/>
        </w:rPr>
        <w:lastRenderedPageBreak/>
        <w:t xml:space="preserve">έχει </w:t>
      </w:r>
      <w:proofErr w:type="spellStart"/>
      <w:r>
        <w:rPr>
          <w:rFonts w:eastAsia="Times New Roman"/>
          <w:szCs w:val="24"/>
        </w:rPr>
        <w:t>επισκεψιμότητα</w:t>
      </w:r>
      <w:proofErr w:type="spellEnd"/>
      <w:r>
        <w:rPr>
          <w:rFonts w:eastAsia="Times New Roman"/>
          <w:szCs w:val="24"/>
        </w:rPr>
        <w:t xml:space="preserve"> ένα μέρος, γιατί κρίνω ως κράτος, ως κυβέρνηση ότι είναι παράνομο ή ότι κάποιος θα εθιστεί σε κάτι». Υπάρχουν, όμως, πολύ περισσότερο και άλλοι κλάδοι –να μην τους αναφέρω τώρα- για </w:t>
      </w:r>
      <w:r>
        <w:rPr>
          <w:rFonts w:eastAsia="Times New Roman"/>
          <w:szCs w:val="24"/>
        </w:rPr>
        <w:t>τους οποίους θα μπορούσε να πει κάποιος ότι δεν πρέπει να εθιστεί ο οποιοσδήποτε, είτε στο ποτό είτε στο τσιγάρο είτε οπουδήποτε αλλού.</w:t>
      </w:r>
    </w:p>
    <w:p w14:paraId="6B86BEAF" w14:textId="77777777" w:rsidR="00CA44E2" w:rsidRDefault="009A1593">
      <w:pPr>
        <w:spacing w:after="0" w:line="600" w:lineRule="auto"/>
        <w:ind w:firstLine="720"/>
        <w:jc w:val="both"/>
        <w:rPr>
          <w:rFonts w:eastAsia="Times New Roman"/>
          <w:szCs w:val="24"/>
        </w:rPr>
      </w:pPr>
      <w:r>
        <w:rPr>
          <w:rFonts w:eastAsia="Times New Roman"/>
          <w:szCs w:val="24"/>
        </w:rPr>
        <w:t xml:space="preserve">Ο σκοπός της Κυβέρνησης και των παράλληλων εσόδων για το 2017 είναι να έχουμε στο ταμείο, στο πουγκί, του χρόνου έσοδα. Πρέπει να υπάρχουν εκατομμύρια σημεία πώλησης, </w:t>
      </w:r>
      <w:proofErr w:type="spellStart"/>
      <w:r>
        <w:rPr>
          <w:rFonts w:eastAsia="Times New Roman"/>
          <w:szCs w:val="24"/>
        </w:rPr>
        <w:t>επισκεψιμότητα</w:t>
      </w:r>
      <w:proofErr w:type="spellEnd"/>
      <w:r>
        <w:rPr>
          <w:rFonts w:eastAsia="Times New Roman"/>
          <w:szCs w:val="24"/>
        </w:rPr>
        <w:t xml:space="preserve"> παντού, διασταύρωση πληροφοριών, είσπραξη με ηλεκτρονικό τρόπο παντού, δια</w:t>
      </w:r>
      <w:r>
        <w:rPr>
          <w:rFonts w:eastAsia="Times New Roman"/>
          <w:szCs w:val="24"/>
        </w:rPr>
        <w:t xml:space="preserve">σταύρωση στοιχείων όλων των καταναλωτών, για να χτιστεί το αφορολόγητο και να εισπράττουμε τον ΦΠΑ, ώστε το </w:t>
      </w:r>
      <w:r>
        <w:rPr>
          <w:rFonts w:eastAsia="Times New Roman"/>
          <w:szCs w:val="24"/>
        </w:rPr>
        <w:t>δ</w:t>
      </w:r>
      <w:r>
        <w:rPr>
          <w:rFonts w:eastAsia="Times New Roman"/>
          <w:szCs w:val="24"/>
        </w:rPr>
        <w:t>ημόσιο να έχει στο ταμείο, στο πουγκί, του χρόνου παράλληλα έσοδα, για να ελαφρύνει τον κόσμο το 2018 στον προϋπολογισμό που θα έχουμε τέτοια εποχή</w:t>
      </w:r>
      <w:r>
        <w:rPr>
          <w:rFonts w:eastAsia="Times New Roman"/>
          <w:szCs w:val="24"/>
        </w:rPr>
        <w:t xml:space="preserve"> του χρόνου.</w:t>
      </w:r>
    </w:p>
    <w:p w14:paraId="6B86BEB0" w14:textId="77777777" w:rsidR="00CA44E2" w:rsidRDefault="009A1593">
      <w:pPr>
        <w:spacing w:after="0" w:line="600" w:lineRule="auto"/>
        <w:ind w:firstLine="720"/>
        <w:jc w:val="both"/>
        <w:rPr>
          <w:rFonts w:eastAsia="Times New Roman"/>
          <w:szCs w:val="24"/>
        </w:rPr>
      </w:pPr>
      <w:r>
        <w:rPr>
          <w:rFonts w:eastAsia="Times New Roman"/>
          <w:szCs w:val="24"/>
        </w:rPr>
        <w:lastRenderedPageBreak/>
        <w:t>Οπότε το συγκεκριμένο άρθρο, την παράγραφο 4 του άρθρου 71, δεν θα το στηρίξουμε. Θα πρέπει να αφαιρεθεί η να γραφεί αλλιώς. Δεν μπορούμε να διακρίνουμε καμμία εμπορική επιχείρηση, επειδή έχει τον οποιονδήποτε ρόλο. Εάν δεν το αφαιρέσουμε, σημ</w:t>
      </w:r>
      <w:r>
        <w:rPr>
          <w:rFonts w:eastAsia="Times New Roman"/>
          <w:szCs w:val="24"/>
        </w:rPr>
        <w:t>αίνει ότι δίνουμε άδεια σε κάποιον που ξεπλένει χρήμα και έχει έκνομη δραστηριότητα στην Ελλάδα. Άρα πρέπει να τους πάρουμε την άδεια. Δεν μπορεί να δίνουμε άδεια σε κάποιον που λέμε ότι μπορεί να κάνει παράνομη δραστηριότητα, δηλαδή κάνει νόμιμη, για να έ</w:t>
      </w:r>
      <w:r>
        <w:rPr>
          <w:rFonts w:eastAsia="Times New Roman"/>
          <w:szCs w:val="24"/>
        </w:rPr>
        <w:t>χουμε έσοδα από αλλού και παράνομη όταν δέχεται πληρωμές για ΔΕΚΟ ή δεν ξέρω εγώ για τι άλλο. Το περίπτερο τότε γιατί το κάνει; Αυτό δεν θα το στηρίξουμε. Είναι και η μόνη μας διαφωνία στο εν λόγω νομοσχέδιο.</w:t>
      </w:r>
    </w:p>
    <w:p w14:paraId="6B86BEB1" w14:textId="77777777" w:rsidR="00CA44E2" w:rsidRDefault="009A1593">
      <w:pPr>
        <w:spacing w:after="0" w:line="600" w:lineRule="auto"/>
        <w:ind w:firstLine="720"/>
        <w:jc w:val="both"/>
        <w:rPr>
          <w:rFonts w:eastAsia="Times New Roman"/>
          <w:szCs w:val="24"/>
        </w:rPr>
      </w:pPr>
      <w:r>
        <w:rPr>
          <w:rFonts w:eastAsia="Times New Roman"/>
          <w:szCs w:val="24"/>
        </w:rPr>
        <w:t>Όλα τα υπόλοιπα είναι εξαιρετικά θετικά. Θα δώσ</w:t>
      </w:r>
      <w:r>
        <w:rPr>
          <w:rFonts w:eastAsia="Times New Roman"/>
          <w:szCs w:val="24"/>
        </w:rPr>
        <w:t xml:space="preserve">ουμε μια πολύ μεγάλη λύση και μεγάλη ανάσα στην ελληνική οικονομία και στη Γενική Γραμματεία Δημοσίων Εσόδων και στη Γενική Γραμματεία Πληροφοριακών Συστημάτων, έτσι ώστε να έχουμε την πλήρη ανάλυση των στοιχείων όλων </w:t>
      </w:r>
      <w:r>
        <w:rPr>
          <w:rFonts w:eastAsia="Times New Roman"/>
          <w:szCs w:val="24"/>
        </w:rPr>
        <w:lastRenderedPageBreak/>
        <w:t>των καταναλωτών με οποιονδήποτε ηλεκτρ</w:t>
      </w:r>
      <w:r>
        <w:rPr>
          <w:rFonts w:eastAsia="Times New Roman"/>
          <w:szCs w:val="24"/>
        </w:rPr>
        <w:t>ονικό τρόπο, είτε αυτός είναι πιστωτική ή χρεωστική κάρτα, είτε είναι ηλεκτρονική συναλλαγή ή πληρωμή μέσω του ίντερνετ, ή το ηλεκτρονικό σύστημα της τράπεζάς του και να έχουμε τα ίχνη όλων, να παρακολουθούνται –με την καλή έννοια το λέω- όλες οι συναλλαγέ</w:t>
      </w:r>
      <w:r>
        <w:rPr>
          <w:rFonts w:eastAsia="Times New Roman"/>
          <w:szCs w:val="24"/>
        </w:rPr>
        <w:t>ς, να μπορεί κάποιος να χτίσει το αφορολόγητο.</w:t>
      </w:r>
    </w:p>
    <w:p w14:paraId="6B86BEB2" w14:textId="77777777" w:rsidR="00CA44E2" w:rsidRDefault="009A1593">
      <w:pPr>
        <w:spacing w:after="0" w:line="600" w:lineRule="auto"/>
        <w:ind w:firstLine="720"/>
        <w:jc w:val="both"/>
        <w:rPr>
          <w:rFonts w:eastAsia="Times New Roman"/>
          <w:szCs w:val="24"/>
        </w:rPr>
      </w:pPr>
      <w:r>
        <w:rPr>
          <w:rFonts w:eastAsia="Times New Roman"/>
          <w:szCs w:val="24"/>
        </w:rPr>
        <w:t xml:space="preserve">Δύο τελευταίες παρατηρήσεις θα κάνω και θα τελειώσω πριν τον χρόνο μου. Όπως είπα και χθες, στο άρθρο 69 παράγραφος 1 λέμε ότι όλες οι επιχειρήσεις θα πρέπει το βράδυ όταν κλείνουν να αποστέλλουν τα λογιστικά </w:t>
      </w:r>
      <w:r>
        <w:rPr>
          <w:rFonts w:eastAsia="Times New Roman"/>
          <w:szCs w:val="24"/>
        </w:rPr>
        <w:t xml:space="preserve">τους στοιχεία στη Γενική Γραμματεία Πληροφοριακών Συστημάτων, η οποία θα τα στέλνει στο </w:t>
      </w:r>
      <w:r>
        <w:rPr>
          <w:rFonts w:eastAsia="Times New Roman"/>
          <w:szCs w:val="24"/>
          <w:lang w:val="en-US"/>
        </w:rPr>
        <w:t>TAXIS</w:t>
      </w:r>
      <w:r>
        <w:rPr>
          <w:rFonts w:eastAsia="Times New Roman"/>
          <w:szCs w:val="24"/>
        </w:rPr>
        <w:t>. Όμως, οι ταμειακές μηχανές που έχουμε αυτήν την στιγμή στην αγορά δεν έχουν όλες τη δυνατότητα να κάνουν την αυτόματη ηλεκτρονική αποστολή των στοιχείων. Περίπου</w:t>
      </w:r>
      <w:r>
        <w:rPr>
          <w:rFonts w:eastAsia="Times New Roman"/>
          <w:szCs w:val="24"/>
        </w:rPr>
        <w:t xml:space="preserve"> το 40% δεν έχουν αυτήν τη δυνατότητα και αριθμούν πάνω από εκατό, </w:t>
      </w:r>
      <w:proofErr w:type="spellStart"/>
      <w:r>
        <w:rPr>
          <w:rFonts w:eastAsia="Times New Roman"/>
          <w:szCs w:val="24"/>
        </w:rPr>
        <w:t>εκατόν</w:t>
      </w:r>
      <w:proofErr w:type="spellEnd"/>
      <w:r>
        <w:rPr>
          <w:rFonts w:eastAsia="Times New Roman"/>
          <w:szCs w:val="24"/>
        </w:rPr>
        <w:t xml:space="preserve"> δέκα χιλιάδες ταμειακές μηχανές.</w:t>
      </w:r>
    </w:p>
    <w:p w14:paraId="6B86BEB3" w14:textId="77777777" w:rsidR="00CA44E2" w:rsidRDefault="009A1593">
      <w:pPr>
        <w:spacing w:after="0" w:line="600" w:lineRule="auto"/>
        <w:ind w:firstLine="720"/>
        <w:jc w:val="both"/>
        <w:rPr>
          <w:rFonts w:eastAsia="Times New Roman"/>
          <w:szCs w:val="24"/>
        </w:rPr>
      </w:pPr>
      <w:r>
        <w:rPr>
          <w:rFonts w:eastAsia="Times New Roman"/>
          <w:szCs w:val="24"/>
        </w:rPr>
        <w:lastRenderedPageBreak/>
        <w:t>Τι σημαίνει αυτό; Ότι όλοι αυτοί οι επιχειρηματίες, που έχουν αυτήν τη μηχανή, θα αναγκαστούν είτε μόνοι τους το βράδυ -και δεν ξέρω αν έχουν το γνωσ</w:t>
      </w:r>
      <w:r>
        <w:rPr>
          <w:rFonts w:eastAsia="Times New Roman"/>
          <w:szCs w:val="24"/>
        </w:rPr>
        <w:t xml:space="preserve">τικό αντικείμενο και ίντερνετ εκείνη τη στιγμή- από το σπίτι τους να τα στείλουν στη βάση δεδομένων της Γενικής Γραμματείας -να συμπληρώσουν τα στοιχεία, για να κλείσουν τον λογαριασμό τους- για να μην «φάνε» το πρόστιμο από το δημόσιο ή να πάνε, μέχρι να </w:t>
      </w:r>
      <w:r>
        <w:rPr>
          <w:rFonts w:eastAsia="Times New Roman"/>
          <w:szCs w:val="24"/>
        </w:rPr>
        <w:t xml:space="preserve">αλλάξουν ταμειακή ή σύστημα </w:t>
      </w:r>
      <w:r>
        <w:rPr>
          <w:rFonts w:eastAsia="Times New Roman"/>
          <w:szCs w:val="24"/>
          <w:lang w:val="en-US"/>
        </w:rPr>
        <w:t>on</w:t>
      </w:r>
      <w:r>
        <w:rPr>
          <w:rFonts w:eastAsia="Times New Roman"/>
          <w:szCs w:val="24"/>
        </w:rPr>
        <w:t xml:space="preserve"> </w:t>
      </w:r>
      <w:r>
        <w:rPr>
          <w:rFonts w:eastAsia="Times New Roman"/>
          <w:szCs w:val="24"/>
          <w:lang w:val="en-US"/>
        </w:rPr>
        <w:t>line</w:t>
      </w:r>
      <w:r>
        <w:rPr>
          <w:rFonts w:eastAsia="Times New Roman"/>
          <w:szCs w:val="24"/>
        </w:rPr>
        <w:t xml:space="preserve">, στον λογιστή τους. </w:t>
      </w:r>
    </w:p>
    <w:p w14:paraId="6B86BEB4" w14:textId="77777777" w:rsidR="00CA44E2" w:rsidRDefault="009A1593">
      <w:pPr>
        <w:spacing w:after="0" w:line="600" w:lineRule="auto"/>
        <w:ind w:firstLine="720"/>
        <w:jc w:val="both"/>
        <w:rPr>
          <w:rFonts w:eastAsia="Times New Roman"/>
          <w:szCs w:val="24"/>
        </w:rPr>
      </w:pPr>
      <w:r>
        <w:rPr>
          <w:rFonts w:eastAsia="Times New Roman"/>
          <w:szCs w:val="24"/>
        </w:rPr>
        <w:t>Ε</w:t>
      </w:r>
      <w:r>
        <w:rPr>
          <w:rFonts w:eastAsia="Times New Roman"/>
          <w:szCs w:val="24"/>
        </w:rPr>
        <w:t>ίπα χθες ότι θα είναι αδύνατον ένας λογιστής να μπορεί να ανταποκριθεί. Φαντασθείτε, ειδικά το καλοκαίρι που έχουμε και τους τζίρους στα τουριστικά καταλύματα και στην εστίαση, να έχει ένας λογιστής</w:t>
      </w:r>
      <w:r>
        <w:rPr>
          <w:rFonts w:eastAsia="Times New Roman"/>
          <w:szCs w:val="24"/>
        </w:rPr>
        <w:t xml:space="preserve"> σαράντα, πενήντα, εξήντα, εκατό μαγαζιά, τα οποία δεν θα έχουν την ταμειακή και να πρέπει το βράδυ να κάνει σαράντα, πενήντα, εκατό, διακόσιες -μπορεί και περισσότερες- καταχωρίσεις μόνο για τη Γενική Γραμματεία για το </w:t>
      </w:r>
      <w:r>
        <w:rPr>
          <w:rFonts w:eastAsia="Times New Roman"/>
          <w:szCs w:val="24"/>
          <w:lang w:val="en-US"/>
        </w:rPr>
        <w:t>TAXIS</w:t>
      </w:r>
      <w:r>
        <w:rPr>
          <w:rFonts w:eastAsia="Times New Roman"/>
          <w:szCs w:val="24"/>
        </w:rPr>
        <w:t>. Αυτό θα είναι αδύνατο να συμβ</w:t>
      </w:r>
      <w:r>
        <w:rPr>
          <w:rFonts w:eastAsia="Times New Roman"/>
          <w:szCs w:val="24"/>
        </w:rPr>
        <w:t xml:space="preserve">εί. </w:t>
      </w:r>
    </w:p>
    <w:p w14:paraId="6B86BEB5"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Πρότεινα, λοιπόν, -και θα πρέπει να το σκεφτούμε-, να δώσουμε το συντομότερο δυνατό, σε συνεργασία με τις τράπεζες, με οποιαδήποτε ελληνική βιομηχανία, </w:t>
      </w:r>
      <w:r>
        <w:rPr>
          <w:rFonts w:eastAsia="Times New Roman"/>
          <w:szCs w:val="24"/>
          <w:lang w:val="en-US"/>
        </w:rPr>
        <w:t>voucher</w:t>
      </w:r>
      <w:r>
        <w:rPr>
          <w:rFonts w:eastAsia="Times New Roman"/>
          <w:szCs w:val="24"/>
        </w:rPr>
        <w:t xml:space="preserve">, να χρηματοδοτήσουμε με κάποιον τρόπο, να </w:t>
      </w:r>
      <w:proofErr w:type="spellStart"/>
      <w:r>
        <w:rPr>
          <w:rFonts w:eastAsia="Times New Roman"/>
          <w:szCs w:val="24"/>
        </w:rPr>
        <w:t>στοχοθετήσουμε</w:t>
      </w:r>
      <w:proofErr w:type="spellEnd"/>
      <w:r>
        <w:rPr>
          <w:rFonts w:eastAsia="Times New Roman"/>
          <w:szCs w:val="24"/>
        </w:rPr>
        <w:t xml:space="preserve"> και να δώσουμε κίνητρο σε όλους να</w:t>
      </w:r>
      <w:r>
        <w:rPr>
          <w:rFonts w:eastAsia="Times New Roman"/>
          <w:szCs w:val="24"/>
        </w:rPr>
        <w:t xml:space="preserve"> αλλάξουν τα μηχανάκια και να γίνεται αυτόματα αυτή η διαδικασία, διότι θα αναγκαστούμε πιθανόν να βάλουμε πρόστιμο σε κάποιον ο οποίος δεν θα έχει αυτός την ευθύνη του λάθους ή που δεν είχε τον χρόνο ο ίδιος ο λογιστής να δώσει τα στοιχεία.</w:t>
      </w:r>
    </w:p>
    <w:p w14:paraId="6B86BEB6" w14:textId="77777777" w:rsidR="00CA44E2" w:rsidRDefault="009A1593">
      <w:pPr>
        <w:spacing w:after="0" w:line="600" w:lineRule="auto"/>
        <w:ind w:firstLine="720"/>
        <w:jc w:val="both"/>
        <w:rPr>
          <w:rFonts w:eastAsia="Times New Roman"/>
          <w:szCs w:val="24"/>
        </w:rPr>
      </w:pPr>
      <w:r>
        <w:rPr>
          <w:rFonts w:eastAsia="Times New Roman"/>
          <w:szCs w:val="24"/>
        </w:rPr>
        <w:t>Τέλος, θα πρέπ</w:t>
      </w:r>
      <w:r>
        <w:rPr>
          <w:rFonts w:eastAsia="Times New Roman"/>
          <w:szCs w:val="24"/>
        </w:rPr>
        <w:t xml:space="preserve">ει να ξεκαθαρίσουμε κάποια πράγματα. Αυτές τις ημέρες -και εχθές- έγινα αποδέκτης ερωτήσεων από πάρα πολύ κόσμο, τις οποίες θα θέσω στη κυρία Υπουργό. </w:t>
      </w:r>
    </w:p>
    <w:p w14:paraId="6B86BEB7" w14:textId="77777777" w:rsidR="00CA44E2" w:rsidRDefault="009A1593">
      <w:pPr>
        <w:spacing w:after="0" w:line="600" w:lineRule="auto"/>
        <w:ind w:firstLine="720"/>
        <w:jc w:val="both"/>
        <w:rPr>
          <w:rFonts w:eastAsia="Times New Roman"/>
          <w:szCs w:val="24"/>
        </w:rPr>
      </w:pPr>
      <w:r>
        <w:rPr>
          <w:rFonts w:eastAsia="Times New Roman"/>
          <w:szCs w:val="24"/>
        </w:rPr>
        <w:t>Κυρία Υπουργέ, με όλο τον σεβασμό, θα πρέπει να βρούμε μία λύση. Αυτήν τη στιγμή λέμε ότι χτίζουμε το αφ</w:t>
      </w:r>
      <w:r>
        <w:rPr>
          <w:rFonts w:eastAsia="Times New Roman"/>
          <w:szCs w:val="24"/>
        </w:rPr>
        <w:t xml:space="preserve">ορολόγητο. Το αφορολόγητο χτίζεται με έναν συγκεκριμένο τρόπο. Ο κόσμος δεν γνωρίζει και εγώ δεν </w:t>
      </w:r>
      <w:r>
        <w:rPr>
          <w:rFonts w:eastAsia="Times New Roman"/>
          <w:szCs w:val="24"/>
        </w:rPr>
        <w:lastRenderedPageBreak/>
        <w:t>έχω καταλάβει πώς όταν βάζω την κάρτα μου, θα παρακολουθώ τις χρεώσεις μου, αν θα φτάσω στο 10%, στο 15%, στο 20% του εισοδήματός μου, εάν θα κρατάω το χαρτάκι</w:t>
      </w:r>
      <w:r>
        <w:rPr>
          <w:rFonts w:eastAsia="Times New Roman"/>
          <w:szCs w:val="24"/>
        </w:rPr>
        <w:t xml:space="preserve"> ή εάν δεν θα κρατάω το χαρτάκι. </w:t>
      </w:r>
    </w:p>
    <w:p w14:paraId="6B86BEB8" w14:textId="77777777" w:rsidR="00CA44E2" w:rsidRDefault="009A1593">
      <w:pPr>
        <w:spacing w:after="0" w:line="600" w:lineRule="auto"/>
        <w:ind w:firstLine="720"/>
        <w:jc w:val="both"/>
        <w:rPr>
          <w:rFonts w:eastAsia="Times New Roman"/>
          <w:szCs w:val="24"/>
        </w:rPr>
      </w:pPr>
      <w:r>
        <w:rPr>
          <w:rFonts w:eastAsia="Times New Roman"/>
          <w:szCs w:val="24"/>
        </w:rPr>
        <w:t xml:space="preserve">Εάν κρατάω το χαρτάκι, ξαναγυρνάω στη </w:t>
      </w:r>
      <w:proofErr w:type="spellStart"/>
      <w:r>
        <w:rPr>
          <w:rFonts w:eastAsia="Times New Roman"/>
          <w:szCs w:val="24"/>
        </w:rPr>
        <w:t>χαρτούρα</w:t>
      </w:r>
      <w:proofErr w:type="spellEnd"/>
      <w:r>
        <w:rPr>
          <w:rFonts w:eastAsia="Times New Roman"/>
          <w:szCs w:val="24"/>
        </w:rPr>
        <w:t>. Εντάξει, αλλά να το ξέρουμε. Δηλαδή ένας, που έχει σταθερό εισόδημα 15 χιλιάδες ευρώ και πρέπει να μαζέψει αποδείξεις ύψους 1.500 ευρώ από εκεί που μπορεί να χτίσει αφορολόγη</w:t>
      </w:r>
      <w:r>
        <w:rPr>
          <w:rFonts w:eastAsia="Times New Roman"/>
          <w:szCs w:val="24"/>
        </w:rPr>
        <w:t xml:space="preserve">το, θα πρέπει το παραστατικό του </w:t>
      </w:r>
      <w:r>
        <w:rPr>
          <w:rFonts w:eastAsia="Times New Roman"/>
          <w:szCs w:val="24"/>
          <w:lang w:val="en-US"/>
        </w:rPr>
        <w:t>POS</w:t>
      </w:r>
      <w:r>
        <w:rPr>
          <w:rFonts w:eastAsia="Times New Roman"/>
          <w:szCs w:val="24"/>
        </w:rPr>
        <w:t xml:space="preserve"> ή της ταμειακής μηχανής μαζί με την απόδειξη αγοράς προϊόντος ή υπηρεσίας, να τα κρατάει σε έναν φάκελο και μόλις φτάσει τα 1.500 ευρώ να πει «έκλεισα, πάω για τον επόμενο χρόνο». </w:t>
      </w:r>
    </w:p>
    <w:p w14:paraId="6B86BEB9" w14:textId="77777777" w:rsidR="00CA44E2" w:rsidRDefault="009A1593">
      <w:pPr>
        <w:spacing w:after="0" w:line="600" w:lineRule="auto"/>
        <w:ind w:firstLine="720"/>
        <w:jc w:val="both"/>
        <w:rPr>
          <w:rFonts w:eastAsia="Times New Roman"/>
          <w:szCs w:val="24"/>
        </w:rPr>
      </w:pPr>
      <w:r>
        <w:rPr>
          <w:rFonts w:eastAsia="Times New Roman"/>
          <w:szCs w:val="24"/>
        </w:rPr>
        <w:t>Εάν δεν γίνει αυτό -που και πάλι λέω ό</w:t>
      </w:r>
      <w:r>
        <w:rPr>
          <w:rFonts w:eastAsia="Times New Roman"/>
          <w:szCs w:val="24"/>
        </w:rPr>
        <w:t xml:space="preserve">τι είναι ταλαιπωρία και για τους λογιστές και για τα φυσικά πρόσωπα, για τους πολίτες-, και γίνει ηλεκτρονικά, θα πρέπει να βρούμε τον τρόπο ποιος θα ενημερώνει, «φτάσατε το αφορολόγητό σας». </w:t>
      </w:r>
    </w:p>
    <w:p w14:paraId="6B86BEBA" w14:textId="77777777" w:rsidR="00CA44E2" w:rsidRDefault="009A1593">
      <w:pPr>
        <w:spacing w:after="0" w:line="600" w:lineRule="auto"/>
        <w:ind w:firstLine="720"/>
        <w:jc w:val="both"/>
        <w:rPr>
          <w:rFonts w:eastAsia="Times New Roman"/>
          <w:szCs w:val="24"/>
        </w:rPr>
      </w:pPr>
      <w:r>
        <w:rPr>
          <w:rFonts w:eastAsia="Times New Roman"/>
          <w:szCs w:val="24"/>
        </w:rPr>
        <w:lastRenderedPageBreak/>
        <w:t>Πρέπει να βρούμε έναν τρόπο να διευκολύνουμε, διότι λέμε ότι απ</w:t>
      </w:r>
      <w:r>
        <w:rPr>
          <w:rFonts w:eastAsia="Times New Roman"/>
          <w:szCs w:val="24"/>
        </w:rPr>
        <w:t>ό 1η Ιανουαρίου πρέπει όλοι, οριζόντια, να έχουν ταμειακές μηχανές, με πρόστιμο αν δεν το κάνουν και με ενημέρωση στο τζάμι, στην πόρτα ότι, «δεχόμαστε μέχρι 500 ευρώ μετρητά και από εκεί και πέρα όλα με ηλεκτρονική συναλλαγή».</w:t>
      </w:r>
    </w:p>
    <w:p w14:paraId="6B86BEBB" w14:textId="77777777" w:rsidR="00CA44E2" w:rsidRDefault="009A1593">
      <w:pPr>
        <w:spacing w:after="0" w:line="600" w:lineRule="auto"/>
        <w:ind w:firstLine="720"/>
        <w:jc w:val="both"/>
        <w:rPr>
          <w:rFonts w:eastAsia="Times New Roman"/>
          <w:szCs w:val="24"/>
        </w:rPr>
      </w:pPr>
      <w:r>
        <w:rPr>
          <w:rFonts w:eastAsia="Times New Roman"/>
          <w:szCs w:val="24"/>
        </w:rPr>
        <w:t>Χτίζουμε το αφορολόγητο, αλλ</w:t>
      </w:r>
      <w:r>
        <w:rPr>
          <w:rFonts w:eastAsia="Times New Roman"/>
          <w:szCs w:val="24"/>
        </w:rPr>
        <w:t xml:space="preserve">ά πρέπει να βγάλουμε μία εγκύκλιο για να ξεκαθαρίσουμε στους </w:t>
      </w:r>
      <w:proofErr w:type="spellStart"/>
      <w:r>
        <w:rPr>
          <w:rFonts w:eastAsia="Times New Roman"/>
          <w:szCs w:val="24"/>
        </w:rPr>
        <w:t>φοροτέχνες</w:t>
      </w:r>
      <w:proofErr w:type="spellEnd"/>
      <w:r>
        <w:rPr>
          <w:rFonts w:eastAsia="Times New Roman"/>
          <w:szCs w:val="24"/>
        </w:rPr>
        <w:t>, στους υπαλλήλους, στους συναδέλφους, που ξέρουν αυτήν τη δουλειά καλύτερα από εμένα, και στους πολίτες ειδικά, πώς πρακτικά θα χτίζεται το αφορολόγητο. Θα μαζεύει τις αποδείξεις ή όχι</w:t>
      </w:r>
      <w:r>
        <w:rPr>
          <w:rFonts w:eastAsia="Times New Roman"/>
          <w:szCs w:val="24"/>
        </w:rPr>
        <w:t xml:space="preserve">; Θα τους ενημερώνει το </w:t>
      </w:r>
      <w:r>
        <w:rPr>
          <w:rFonts w:eastAsia="Times New Roman"/>
          <w:szCs w:val="24"/>
          <w:lang w:val="en-US"/>
        </w:rPr>
        <w:t>TAXIS</w:t>
      </w:r>
      <w:r>
        <w:rPr>
          <w:rFonts w:eastAsia="Times New Roman"/>
          <w:szCs w:val="24"/>
        </w:rPr>
        <w:t xml:space="preserve"> με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ή όχι; Θα τους ενημερώνει η τράπεζα ή όχι; Οι τράπεζες δεν γνωρίζουν πολλά στοιχεία. </w:t>
      </w:r>
    </w:p>
    <w:p w14:paraId="6B86BEBC" w14:textId="77777777" w:rsidR="00CA44E2" w:rsidRDefault="009A1593">
      <w:pPr>
        <w:spacing w:after="0" w:line="600" w:lineRule="auto"/>
        <w:ind w:firstLine="720"/>
        <w:jc w:val="both"/>
        <w:rPr>
          <w:rFonts w:eastAsia="Times New Roman"/>
          <w:szCs w:val="24"/>
        </w:rPr>
      </w:pPr>
      <w:r>
        <w:rPr>
          <w:rFonts w:eastAsia="Times New Roman"/>
          <w:szCs w:val="24"/>
        </w:rPr>
        <w:t>Θα πρέπει να λύσουμε αυτό το ζήτημα, για να ξεκινήσουμε ομαλά όλη τη διαδικασία το 2017, για να μπορέσουμε να δούμε το αποτύπω</w:t>
      </w:r>
      <w:r>
        <w:rPr>
          <w:rFonts w:eastAsia="Times New Roman"/>
          <w:szCs w:val="24"/>
        </w:rPr>
        <w:t xml:space="preserve">μα στο ταμείο, για να έχει το κίνητρο ο κάθε πολίτης να χρεώνει την κάρτα του ηλεκτρονικά, να γλιτώσουμε τη φοροδιαφυγή, να εισπράξουμε τον </w:t>
      </w:r>
      <w:r>
        <w:rPr>
          <w:rFonts w:eastAsia="Times New Roman"/>
          <w:szCs w:val="24"/>
        </w:rPr>
        <w:lastRenderedPageBreak/>
        <w:t>ΦΠΑ -από τον οποίο χάνουμε 6 δισεκατομμύρια τον χρόνο-, αλλά να διευκολύνουμε και τη δουλειά του πολίτη, την καθημερ</w:t>
      </w:r>
      <w:r>
        <w:rPr>
          <w:rFonts w:eastAsia="Times New Roman"/>
          <w:szCs w:val="24"/>
        </w:rPr>
        <w:t>ινότητά του, να μην του προσθέσουμε ακόμα ένα βάρος, το οποίο μπορεί να του φέρει ένα πρόστιμο ή μπορεί να τον κρίνει παράνομο, ενώ δεν είναι.</w:t>
      </w:r>
    </w:p>
    <w:p w14:paraId="6B86BEBD" w14:textId="77777777" w:rsidR="00CA44E2" w:rsidRDefault="009A1593">
      <w:pPr>
        <w:spacing w:after="0" w:line="600" w:lineRule="auto"/>
        <w:ind w:firstLine="720"/>
        <w:jc w:val="both"/>
        <w:rPr>
          <w:rFonts w:eastAsia="Times New Roman"/>
          <w:szCs w:val="24"/>
        </w:rPr>
      </w:pPr>
      <w:r>
        <w:rPr>
          <w:rFonts w:eastAsia="Times New Roman"/>
          <w:szCs w:val="24"/>
        </w:rPr>
        <w:t>Ευχαριστώ πολύ.</w:t>
      </w:r>
    </w:p>
    <w:p w14:paraId="6B86BEBE" w14:textId="77777777" w:rsidR="00CA44E2" w:rsidRDefault="009A1593">
      <w:pPr>
        <w:spacing w:after="0" w:line="600" w:lineRule="auto"/>
        <w:ind w:firstLine="720"/>
        <w:jc w:val="both"/>
        <w:rPr>
          <w:rFonts w:eastAsia="Times New Roman"/>
          <w:szCs w:val="24"/>
        </w:rPr>
      </w:pPr>
      <w:r>
        <w:rPr>
          <w:rFonts w:eastAsia="Times New Roman"/>
          <w:szCs w:val="24"/>
        </w:rPr>
        <w:t>(Στο σημείο αυτό Βουλευτής κ. Δημήτριος Καμμένος καταθέτει για τα Πρακτικά το προαναφερθέν έγγραφ</w:t>
      </w:r>
      <w:r>
        <w:rPr>
          <w:rFonts w:eastAsia="Times New Roman"/>
          <w:szCs w:val="24"/>
        </w:rPr>
        <w:t xml:space="preserve">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B86BEBF"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με τον Κοινοβουλευτικό Εκπρόσωπο της Δημοκρατικής Συμπαράταξης, τον κ. Θεοχαρόπουλο.</w:t>
      </w:r>
    </w:p>
    <w:p w14:paraId="6B86BEC0" w14:textId="77777777" w:rsidR="00CA44E2" w:rsidRDefault="009A1593">
      <w:pPr>
        <w:spacing w:after="0" w:line="600" w:lineRule="auto"/>
        <w:ind w:firstLine="720"/>
        <w:jc w:val="both"/>
        <w:rPr>
          <w:rFonts w:eastAsia="Times New Roman"/>
          <w:szCs w:val="24"/>
        </w:rPr>
      </w:pPr>
      <w:r>
        <w:rPr>
          <w:rFonts w:eastAsia="Times New Roman"/>
          <w:b/>
          <w:szCs w:val="24"/>
        </w:rPr>
        <w:t>ΑΘΑΝΑΣΙΟΣ ΘΕΟ</w:t>
      </w:r>
      <w:r>
        <w:rPr>
          <w:rFonts w:eastAsia="Times New Roman"/>
          <w:b/>
          <w:szCs w:val="24"/>
        </w:rPr>
        <w:t xml:space="preserve">ΧΑΡΟΠΟΥΛΟΣ: </w:t>
      </w:r>
      <w:r>
        <w:rPr>
          <w:rFonts w:eastAsia="Times New Roman"/>
          <w:szCs w:val="24"/>
        </w:rPr>
        <w:t xml:space="preserve">Κύριε Πρόεδρε, κυρία Υπουργέ, κυρίες και κύριοι Βουλευτές, αρχικά, επειδή θα αναφερθώ σε όσα είπε ο </w:t>
      </w:r>
      <w:r>
        <w:rPr>
          <w:rFonts w:eastAsia="Times New Roman"/>
          <w:szCs w:val="24"/>
        </w:rPr>
        <w:lastRenderedPageBreak/>
        <w:t>Υπουργός, ο κ. Κοντονής, προηγουμένως στην ομιλία του, να πω ότι θα ήταν προτιμότερο οι συνεργάτες του να τον ενημερώσουν να έρθει στην Ολομέλει</w:t>
      </w:r>
      <w:r>
        <w:rPr>
          <w:rFonts w:eastAsia="Times New Roman"/>
          <w:szCs w:val="24"/>
        </w:rPr>
        <w:t>α.</w:t>
      </w:r>
    </w:p>
    <w:p w14:paraId="6B86BEC1" w14:textId="77777777" w:rsidR="00CA44E2" w:rsidRDefault="009A1593">
      <w:pPr>
        <w:spacing w:after="0" w:line="600" w:lineRule="auto"/>
        <w:ind w:firstLine="720"/>
        <w:jc w:val="both"/>
        <w:rPr>
          <w:rFonts w:eastAsia="Times New Roman"/>
          <w:szCs w:val="24"/>
        </w:rPr>
      </w:pPr>
      <w:r>
        <w:rPr>
          <w:rFonts w:eastAsia="Times New Roman"/>
          <w:szCs w:val="24"/>
        </w:rPr>
        <w:t xml:space="preserve">Κυρίες και κύριοι Βουλευτές, αν έπρεπε να βάλουμε τίτλο στα </w:t>
      </w:r>
      <w:proofErr w:type="spellStart"/>
      <w:r>
        <w:rPr>
          <w:rFonts w:eastAsia="Times New Roman"/>
          <w:szCs w:val="24"/>
        </w:rPr>
        <w:t>τεκταινόμενα</w:t>
      </w:r>
      <w:proofErr w:type="spellEnd"/>
      <w:r>
        <w:rPr>
          <w:rFonts w:eastAsia="Times New Roman"/>
          <w:szCs w:val="24"/>
        </w:rPr>
        <w:t xml:space="preserve"> αυτές τις ημέρες, αυτός θα μπορούσε να ήταν «Στο ίδιο έργο θεατές».</w:t>
      </w:r>
    </w:p>
    <w:p w14:paraId="6B86BEC2" w14:textId="77777777" w:rsidR="00CA44E2" w:rsidRDefault="009A1593">
      <w:pPr>
        <w:spacing w:after="0" w:line="600" w:lineRule="auto"/>
        <w:ind w:firstLine="720"/>
        <w:jc w:val="both"/>
        <w:rPr>
          <w:rFonts w:eastAsia="Times New Roman"/>
          <w:szCs w:val="24"/>
        </w:rPr>
      </w:pPr>
      <w:r>
        <w:rPr>
          <w:rFonts w:eastAsia="Times New Roman"/>
          <w:szCs w:val="24"/>
        </w:rPr>
        <w:t xml:space="preserve">Η αλήθεια είναι ότι οι θεσμοί έχουν ιδεολογικές εμμονές. </w:t>
      </w:r>
      <w:r>
        <w:rPr>
          <w:rFonts w:eastAsia="Times New Roman"/>
          <w:szCs w:val="24"/>
        </w:rPr>
        <w:t>Ο</w:t>
      </w:r>
      <w:r>
        <w:rPr>
          <w:rFonts w:eastAsia="Times New Roman"/>
          <w:szCs w:val="24"/>
        </w:rPr>
        <w:t xml:space="preserve"> κ. Τσίπρας, όμως, κάνει τα πάντα όχι μόνο για να τις </w:t>
      </w:r>
      <w:r>
        <w:rPr>
          <w:rFonts w:eastAsia="Times New Roman"/>
          <w:szCs w:val="24"/>
        </w:rPr>
        <w:t>τροφοδοτεί, αλλά και για να τις αναζωπυρώνει, με αμφιταλαντεύσεις, με ασυνέπεια μεταξύ λόγων και πράξεων.</w:t>
      </w:r>
    </w:p>
    <w:p w14:paraId="6B86BEC3" w14:textId="77777777" w:rsidR="00CA44E2" w:rsidRDefault="009A1593">
      <w:pPr>
        <w:spacing w:after="0" w:line="600" w:lineRule="auto"/>
        <w:ind w:firstLine="720"/>
        <w:jc w:val="both"/>
        <w:rPr>
          <w:rFonts w:eastAsia="Times New Roman"/>
          <w:szCs w:val="24"/>
        </w:rPr>
      </w:pPr>
      <w:r>
        <w:rPr>
          <w:rFonts w:eastAsia="Times New Roman"/>
          <w:szCs w:val="24"/>
        </w:rPr>
        <w:t>Έχουμε πει επανειλημμένα ότι χρειάζεται ξεκάθαρη στρατηγική, ενταγμένη σε ένα συνολικό πλαίσιο και μεταρρυθμίσεις προοδευτικού χαρακτήρα σε όλα τα επί</w:t>
      </w:r>
      <w:r>
        <w:rPr>
          <w:rFonts w:eastAsia="Times New Roman"/>
          <w:szCs w:val="24"/>
        </w:rPr>
        <w:t xml:space="preserve">πεδα. </w:t>
      </w:r>
    </w:p>
    <w:p w14:paraId="6B86BEC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Ακούσαμε τον Υπουργό Δικαιοσύνης στην ομιλία του να αναφέρεται και πάλι στη δέκατη τρίτη σύνταξη για τους συνταξιούχους, ενώ χθ</w:t>
      </w:r>
      <w:r>
        <w:rPr>
          <w:rFonts w:eastAsia="Times New Roman" w:cs="Times New Roman"/>
          <w:szCs w:val="24"/>
        </w:rPr>
        <w:t>ε</w:t>
      </w:r>
      <w:r>
        <w:rPr>
          <w:rFonts w:eastAsia="Times New Roman" w:cs="Times New Roman"/>
          <w:szCs w:val="24"/>
        </w:rPr>
        <w:t>ς πολλοί από τους Βουλευτές του ΣΥΡΙΖΑ έλεγαν, «Δεν είναι δέκατη τρίτη σύνταξη, δεν το έχουμε πει ποτέ, ούτε ο Πρωθυπουργ</w:t>
      </w:r>
      <w:r>
        <w:rPr>
          <w:rFonts w:eastAsia="Times New Roman" w:cs="Times New Roman"/>
          <w:szCs w:val="24"/>
        </w:rPr>
        <w:t xml:space="preserve">ός». Αποφασίστε! </w:t>
      </w:r>
    </w:p>
    <w:p w14:paraId="6B86BEC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Εμείς ξέρουμε καλά τι έχετε κάνει. Ξέρουμε καλά τι κάνετε. </w:t>
      </w:r>
      <w:r>
        <w:rPr>
          <w:rFonts w:eastAsia="Times New Roman" w:cs="Times New Roman"/>
          <w:szCs w:val="24"/>
        </w:rPr>
        <w:t>Έ</w:t>
      </w:r>
      <w:r>
        <w:rPr>
          <w:rFonts w:eastAsia="Times New Roman" w:cs="Times New Roman"/>
          <w:szCs w:val="24"/>
        </w:rPr>
        <w:t>χουμε πει ξεκάθαρα ότι το επιπρόσθετο ποσό του στόχου του πρωτογενούς πλεονάσματος μπορεί να δίδεται σε κοινωνικές, αναπτυξιακές και επενδυτικές δράσεις, για ανέργους και συνταξι</w:t>
      </w:r>
      <w:r>
        <w:rPr>
          <w:rFonts w:eastAsia="Times New Roman" w:cs="Times New Roman"/>
          <w:szCs w:val="24"/>
        </w:rPr>
        <w:t xml:space="preserve">ούχους, αλλά με σχέδιο, χωρίς λαϊκισμούς και ψέματα. </w:t>
      </w:r>
    </w:p>
    <w:p w14:paraId="6B86BEC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Δεν πρόκειται παρά για ένα μικρό βοήθημα στους χαμηλοσυνταξιούχους, το οποίο κινδυνεύουν να χάσουν εξαιτίας του κ. Σόιμπλε και του κ. Τσίπρα, εξαιτίας των ιδεολογικών εμμονών του κ. Σόιμπλε και της αναπ</w:t>
      </w:r>
      <w:r>
        <w:rPr>
          <w:rFonts w:eastAsia="Times New Roman" w:cs="Times New Roman"/>
          <w:szCs w:val="24"/>
        </w:rPr>
        <w:t xml:space="preserve">οτελεσματικής διαπραγμάτευσης του κ. Τσίπρα. Αυτή είναι η πραγματικότητα. </w:t>
      </w:r>
    </w:p>
    <w:p w14:paraId="6B86BEC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Ακούσαμε, όμως, και τον Υπουργό Δικαιοσύνης να μιλάει και για υπέρβαση εσόδων σε σχέση με το πρωτογενές πλεόνασμα. Ήταν στη γραμμή του Πρωθυπουργού ο οποίος -όπως μόλις μάθαμε- στις</w:t>
      </w:r>
      <w:r>
        <w:rPr>
          <w:rFonts w:eastAsia="Times New Roman" w:cs="Times New Roman"/>
          <w:szCs w:val="24"/>
        </w:rPr>
        <w:t xml:space="preserve"> δηλώσεις που έκανε πριν μπει στη συνάντηση με την κ. </w:t>
      </w:r>
      <w:proofErr w:type="spellStart"/>
      <w:r>
        <w:rPr>
          <w:rFonts w:eastAsia="Times New Roman" w:cs="Times New Roman"/>
          <w:szCs w:val="24"/>
        </w:rPr>
        <w:t>Μέρκελ</w:t>
      </w:r>
      <w:proofErr w:type="spellEnd"/>
      <w:r>
        <w:rPr>
          <w:rFonts w:eastAsia="Times New Roman" w:cs="Times New Roman"/>
          <w:szCs w:val="24"/>
        </w:rPr>
        <w:t xml:space="preserve">, είπε: «Θα ενημερώσω την κ. </w:t>
      </w:r>
      <w:proofErr w:type="spellStart"/>
      <w:r>
        <w:rPr>
          <w:rFonts w:eastAsia="Times New Roman" w:cs="Times New Roman"/>
          <w:szCs w:val="24"/>
        </w:rPr>
        <w:t>Μέρκελ</w:t>
      </w:r>
      <w:proofErr w:type="spellEnd"/>
      <w:r>
        <w:rPr>
          <w:rFonts w:eastAsia="Times New Roman" w:cs="Times New Roman"/>
          <w:szCs w:val="24"/>
        </w:rPr>
        <w:t xml:space="preserve"> για την </w:t>
      </w:r>
      <w:proofErr w:type="spellStart"/>
      <w:r>
        <w:rPr>
          <w:rFonts w:eastAsia="Times New Roman" w:cs="Times New Roman"/>
          <w:szCs w:val="24"/>
        </w:rPr>
        <w:t>υπεραπόδοση</w:t>
      </w:r>
      <w:proofErr w:type="spellEnd"/>
      <w:r>
        <w:rPr>
          <w:rFonts w:eastAsia="Times New Roman" w:cs="Times New Roman"/>
          <w:szCs w:val="24"/>
        </w:rPr>
        <w:t xml:space="preserve"> εσόδων». Σοβαρά; Θα ενημερώσει για την  </w:t>
      </w:r>
      <w:proofErr w:type="spellStart"/>
      <w:r>
        <w:rPr>
          <w:rFonts w:eastAsia="Times New Roman" w:cs="Times New Roman"/>
          <w:szCs w:val="24"/>
        </w:rPr>
        <w:t>υπεραπόδοση</w:t>
      </w:r>
      <w:proofErr w:type="spellEnd"/>
      <w:r>
        <w:rPr>
          <w:rFonts w:eastAsia="Times New Roman" w:cs="Times New Roman"/>
          <w:szCs w:val="24"/>
        </w:rPr>
        <w:t xml:space="preserve"> εσόδων και δεν θα ενημερώσει ούτε για την ανεργία ούτε για το πώς βγήκαν αυτά τα χρήματα</w:t>
      </w:r>
      <w:r>
        <w:rPr>
          <w:rFonts w:eastAsia="Times New Roman" w:cs="Times New Roman"/>
          <w:szCs w:val="24"/>
        </w:rPr>
        <w:t xml:space="preserve"> του πρωτογενούς πλεονάσματος; Δεν θα την ενημερώσει ότι βγήκαν από φορομπηχτικές πολιτικές και ότι οι φόροι αυτή τη στιγμή είναι σε τέτοιο επίπεδο που δεν μπορεί να τους αντέξει η ελληνική οικονομία; Αυτό το ποσό του πρωτογενούς πλεονάσματος έχει βγει από</w:t>
      </w:r>
      <w:r>
        <w:rPr>
          <w:rFonts w:eastAsia="Times New Roman" w:cs="Times New Roman"/>
          <w:szCs w:val="24"/>
        </w:rPr>
        <w:t xml:space="preserve"> κάποια αναπτυξιακή πολιτική; </w:t>
      </w:r>
    </w:p>
    <w:p w14:paraId="6B86BEC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Έχετε περάσει στο άλλο άκρο, αγαπητοί συνάδελφοι του ΣΥΡΙΖΑ. Εκεί που δεν δεχόσασταν να περάσουμε από ελλειμματικούς σε πλεονασματικούς προϋπολογισμούς, όπως σας λέγαμε ότι είναι αναγκαίο, πηγαί</w:t>
      </w:r>
      <w:r>
        <w:rPr>
          <w:rFonts w:eastAsia="Times New Roman" w:cs="Times New Roman"/>
          <w:szCs w:val="24"/>
        </w:rPr>
        <w:lastRenderedPageBreak/>
        <w:t>νετε στο άλλο άκρο και θέλετε π</w:t>
      </w:r>
      <w:r>
        <w:rPr>
          <w:rFonts w:eastAsia="Times New Roman" w:cs="Times New Roman"/>
          <w:szCs w:val="24"/>
        </w:rPr>
        <w:t xml:space="preserve">ρωτογενή πλεονάσματα ανέφικτα. </w:t>
      </w:r>
      <w:r>
        <w:rPr>
          <w:rFonts w:eastAsia="Times New Roman" w:cs="Times New Roman"/>
          <w:szCs w:val="24"/>
        </w:rPr>
        <w:t>Μ</w:t>
      </w:r>
      <w:r>
        <w:rPr>
          <w:rFonts w:eastAsia="Times New Roman" w:cs="Times New Roman"/>
          <w:szCs w:val="24"/>
        </w:rPr>
        <w:t xml:space="preserve">άλιστα, χαίρεστε και λέτε ότι είναι επιτυχία σας να παίρνετε αυτά τα πρωτογενή πλεονάσματα από φόρους. Αυτή η πολιτική δεν βγάζει. Ούτε ο νέος προϋπολογισμός του 2017 βγάζει, με 2,5 δισεκατομμύρια νέα μέτρα και φόρους. </w:t>
      </w:r>
    </w:p>
    <w:p w14:paraId="6B86BEC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 xml:space="preserve">ΤΑΝΤΙΝΟΣ ΜΠΑΡΚΑΣ: </w:t>
      </w:r>
      <w:r>
        <w:rPr>
          <w:rFonts w:eastAsia="Times New Roman" w:cs="Times New Roman"/>
          <w:szCs w:val="24"/>
        </w:rPr>
        <w:t xml:space="preserve">Από πού να τα πάρουμε; </w:t>
      </w:r>
    </w:p>
    <w:p w14:paraId="6B86BEC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Κι επειδή ο αγαπητός συνάδελφος του ΣΥΡΙΖΑ ρωτάει, «Από πού να τα πάρουμε;», γιατί δεν έχετε κα</w:t>
      </w:r>
      <w:r>
        <w:rPr>
          <w:rFonts w:eastAsia="Times New Roman" w:cs="Times New Roman"/>
          <w:szCs w:val="24"/>
        </w:rPr>
        <w:t>μ</w:t>
      </w:r>
      <w:r>
        <w:rPr>
          <w:rFonts w:eastAsia="Times New Roman" w:cs="Times New Roman"/>
          <w:szCs w:val="24"/>
        </w:rPr>
        <w:t xml:space="preserve">μία άλλη πολιτική στο μυαλό σας πέραν από τη </w:t>
      </w:r>
      <w:proofErr w:type="spellStart"/>
      <w:r>
        <w:rPr>
          <w:rFonts w:eastAsia="Times New Roman" w:cs="Times New Roman"/>
          <w:szCs w:val="24"/>
        </w:rPr>
        <w:t>φοροκεντρική</w:t>
      </w:r>
      <w:proofErr w:type="spellEnd"/>
      <w:r>
        <w:rPr>
          <w:rFonts w:eastAsia="Times New Roman" w:cs="Times New Roman"/>
          <w:szCs w:val="24"/>
        </w:rPr>
        <w:t xml:space="preserve"> πολιτική, να σας πω: Από μια αναπτυ</w:t>
      </w:r>
      <w:r>
        <w:rPr>
          <w:rFonts w:eastAsia="Times New Roman" w:cs="Times New Roman"/>
          <w:szCs w:val="24"/>
        </w:rPr>
        <w:t xml:space="preserve">ξιακή πολιτική, διαρθρωτικών μεταρρυθμίσεων σε όλους τους τομείς. </w:t>
      </w:r>
    </w:p>
    <w:p w14:paraId="6B86BEC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καταπολεμήστε, αγαπητέ συνάδελφε, επιτέλους το λαθρεμπόριο καυσίμων. Ήρθε ο κ. Αλεξιάδης και είπε</w:t>
      </w:r>
      <w:r>
        <w:rPr>
          <w:rFonts w:eastAsia="Times New Roman" w:cs="Times New Roman"/>
          <w:szCs w:val="24"/>
        </w:rPr>
        <w:t xml:space="preserve"> χάνουμε</w:t>
      </w:r>
      <w:r>
        <w:rPr>
          <w:rFonts w:eastAsia="Times New Roman" w:cs="Times New Roman"/>
          <w:szCs w:val="24"/>
        </w:rPr>
        <w:t xml:space="preserve"> 1,5 δισεκατομ</w:t>
      </w:r>
      <w:r>
        <w:rPr>
          <w:rFonts w:eastAsia="Times New Roman" w:cs="Times New Roman"/>
          <w:szCs w:val="24"/>
        </w:rPr>
        <w:lastRenderedPageBreak/>
        <w:t>μύριο και μετά ο κ. Νικολούδης είπε 2 δισεκατομμύρια</w:t>
      </w:r>
      <w:r>
        <w:rPr>
          <w:rFonts w:eastAsia="Times New Roman" w:cs="Times New Roman"/>
          <w:szCs w:val="24"/>
        </w:rPr>
        <w:t xml:space="preserve"> κ.ά.</w:t>
      </w:r>
      <w:r>
        <w:rPr>
          <w:rFonts w:eastAsia="Times New Roman" w:cs="Times New Roman"/>
          <w:szCs w:val="24"/>
        </w:rPr>
        <w:t xml:space="preserve">. </w:t>
      </w:r>
      <w:r>
        <w:rPr>
          <w:rFonts w:eastAsia="Times New Roman" w:cs="Times New Roman"/>
          <w:szCs w:val="24"/>
        </w:rPr>
        <w:t xml:space="preserve">Ήρθαν Υπουργοί και είπαν αυτά τα ποσά. Έφυγαν Υπουργοί, το λαθρεμπόριο καυσίμων είναι εδώ, δεν έχετε πάρει καθόλου έσοδα και έχουν μειωθεί και οι έλεγχοι. Αυτή είναι η αναποτελεσματικότητα της πολιτικής σας. </w:t>
      </w:r>
    </w:p>
    <w:p w14:paraId="6B86BEC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Εκεί, όμως, που ο Υπουργός Δικαιοσύνης στην ομι</w:t>
      </w:r>
      <w:r>
        <w:rPr>
          <w:rFonts w:eastAsia="Times New Roman" w:cs="Times New Roman"/>
          <w:szCs w:val="24"/>
        </w:rPr>
        <w:t>λία του, πραγματικά, μας εξέπληξε, ήταν όταν θεώρησε ότι οι ευρωπαίοι σοσιαλιστές έχουν μια πιο θετική στάση για τον ίδιο και την Κυβέρνησή του σε σχέση με τη Δημοκρατική Συμπαράταξη, η οποία είναι μέλος της ομάδας των ευρωπαίων σοσιαλιστών και Δημοκρατών.</w:t>
      </w:r>
      <w:r>
        <w:rPr>
          <w:rFonts w:eastAsia="Times New Roman" w:cs="Times New Roman"/>
          <w:szCs w:val="24"/>
        </w:rPr>
        <w:t xml:space="preserve"> Αυτό δεν το περιμέναμε πραγματικά, αγαπητοί συνάδελφοι. </w:t>
      </w:r>
    </w:p>
    <w:p w14:paraId="6B86BEC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Λέγατε για «</w:t>
      </w:r>
      <w:proofErr w:type="spellStart"/>
      <w:r>
        <w:rPr>
          <w:rFonts w:eastAsia="Times New Roman" w:cs="Times New Roman"/>
          <w:szCs w:val="24"/>
        </w:rPr>
        <w:t>Ολαντρέου</w:t>
      </w:r>
      <w:proofErr w:type="spellEnd"/>
      <w:r>
        <w:rPr>
          <w:rFonts w:eastAsia="Times New Roman" w:cs="Times New Roman"/>
          <w:szCs w:val="24"/>
        </w:rPr>
        <w:t>». Κατηγορούσατε τους ευρωπαίους σοσιαλιστές, τη σοσιαλδημοκρατία -και τους κατηγορείτε ακόμα και σήμερα- για διάφορα. Το παίζετε εκτός ενδοτικοί σε όλα και εντός, ριζοσπάστες α</w:t>
      </w:r>
      <w:r>
        <w:rPr>
          <w:rFonts w:eastAsia="Times New Roman" w:cs="Times New Roman"/>
          <w:szCs w:val="24"/>
        </w:rPr>
        <w:t xml:space="preserve">ριστεροί. Επιλέξτε, για να μην λέτε άλλα στην Κεντρική Επιτροπή του ΣΥΡΙΖΑ, άλλα στην Ολομέλεια της Βουλής και άλλα στο εξωτερικό. </w:t>
      </w:r>
    </w:p>
    <w:p w14:paraId="6B86BEC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 xml:space="preserve">α σας ενημερώσουμε ότι, βεβαίως, οι ευρωπαίοι σοσιαλιστές στηρίζουν τη χώρα. Τη χώρα στηρίζουν. </w:t>
      </w:r>
      <w:r>
        <w:rPr>
          <w:rFonts w:eastAsia="Times New Roman" w:cs="Times New Roman"/>
          <w:szCs w:val="24"/>
        </w:rPr>
        <w:t>Τ</w:t>
      </w:r>
      <w:r>
        <w:rPr>
          <w:rFonts w:eastAsia="Times New Roman" w:cs="Times New Roman"/>
          <w:szCs w:val="24"/>
        </w:rPr>
        <w:t>η χώρα στήριξαν, όταν η δι</w:t>
      </w:r>
      <w:r>
        <w:rPr>
          <w:rFonts w:eastAsia="Times New Roman" w:cs="Times New Roman"/>
          <w:szCs w:val="24"/>
        </w:rPr>
        <w:t xml:space="preserve">κή σας διαπραγμάτευση οδήγησε σε πιθανή έξοδο από την Ευρωζώνη, με το δημοψήφισμα και όλα αυτά τα στοιχεία. Κι εκείνη τη στιγμή οι ευρωπαίοι σοσιαλδημοκράτες είπαν ότι αυτό δεν θα το επιτρέψουν. </w:t>
      </w:r>
      <w:r>
        <w:rPr>
          <w:rFonts w:eastAsia="Times New Roman" w:cs="Times New Roman"/>
          <w:szCs w:val="24"/>
        </w:rPr>
        <w:t>Τ</w:t>
      </w:r>
      <w:r>
        <w:rPr>
          <w:rFonts w:eastAsia="Times New Roman" w:cs="Times New Roman"/>
          <w:szCs w:val="24"/>
        </w:rPr>
        <w:t>ώρα πάλι, στις ιδεολογικές εμμονές του Σόιμπλε, είπαν ότι αυ</w:t>
      </w:r>
      <w:r>
        <w:rPr>
          <w:rFonts w:eastAsia="Times New Roman" w:cs="Times New Roman"/>
          <w:szCs w:val="24"/>
        </w:rPr>
        <w:t>τά δεν μπορούν να περάσουν. Ουσιαστικά αυτό που κάνουμε στο εξωτερικό, μαζί με τους ευρωπαίους σοσιαλδημοκράτες, είναι να προσπαθήσουμε να ανατρέψουμε τα αρνητικά αποτελέσματα της δικής σας πολιτικής, τα οποία φέρνουν τη χώρα σε αδιέξοδο. Αυτή είναι η πραγ</w:t>
      </w:r>
      <w:r>
        <w:rPr>
          <w:rFonts w:eastAsia="Times New Roman" w:cs="Times New Roman"/>
          <w:szCs w:val="24"/>
        </w:rPr>
        <w:t xml:space="preserve">ματικότητα. </w:t>
      </w:r>
    </w:p>
    <w:p w14:paraId="6B86BEC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αναφέρθηκε ο κύριος Υπουργός -και θα πω και στη συνέχεια- στο εξής: </w:t>
      </w:r>
      <w:r>
        <w:rPr>
          <w:rFonts w:eastAsia="Times New Roman" w:cs="Times New Roman"/>
          <w:szCs w:val="24"/>
        </w:rPr>
        <w:t>«</w:t>
      </w:r>
      <w:r>
        <w:rPr>
          <w:rFonts w:eastAsia="Times New Roman" w:cs="Times New Roman"/>
          <w:szCs w:val="24"/>
        </w:rPr>
        <w:t xml:space="preserve">Όταν ακούμε, λέει, κατηγορίες από τα άλλα κόμματα που έχουν ευθύνες για τη μορφή του κατεπείγοντος, δεν μπορεί να μιλάει κανένας </w:t>
      </w:r>
      <w:r>
        <w:rPr>
          <w:rFonts w:eastAsia="Times New Roman" w:cs="Times New Roman"/>
          <w:szCs w:val="24"/>
        </w:rPr>
        <w:lastRenderedPageBreak/>
        <w:t>για τη μορφή του επείγοντος και του κ</w:t>
      </w:r>
      <w:r>
        <w:rPr>
          <w:rFonts w:eastAsia="Times New Roman" w:cs="Times New Roman"/>
          <w:szCs w:val="24"/>
        </w:rPr>
        <w:t>ατεπείγοντος. Μπορούμε να τα φέρουμε, όπως θέλουμε -κατεπείγον, επείγον- να κάνουμε ό,τι θέλουμε στην Ολομέλεια, επειδή υπήρξαν κάποτε ορισμένες πρακτικές.</w:t>
      </w:r>
      <w:r>
        <w:rPr>
          <w:rFonts w:eastAsia="Times New Roman" w:cs="Times New Roman"/>
          <w:szCs w:val="24"/>
        </w:rPr>
        <w:t>»</w:t>
      </w:r>
      <w:r>
        <w:rPr>
          <w:rFonts w:eastAsia="Times New Roman" w:cs="Times New Roman"/>
          <w:szCs w:val="24"/>
        </w:rPr>
        <w:t xml:space="preserve"> </w:t>
      </w:r>
    </w:p>
    <w:p w14:paraId="6B86BED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Πρώτα</w:t>
      </w:r>
      <w:r>
        <w:rPr>
          <w:rFonts w:eastAsia="Times New Roman" w:cs="Times New Roman"/>
          <w:szCs w:val="24"/>
        </w:rPr>
        <w:t xml:space="preserve"> </w:t>
      </w:r>
      <w:proofErr w:type="spellStart"/>
      <w:r>
        <w:rPr>
          <w:rFonts w:eastAsia="Times New Roman" w:cs="Times New Roman"/>
          <w:szCs w:val="24"/>
        </w:rPr>
        <w:t>πρώτα</w:t>
      </w:r>
      <w:proofErr w:type="spellEnd"/>
      <w:r>
        <w:rPr>
          <w:rFonts w:eastAsia="Times New Roman" w:cs="Times New Roman"/>
          <w:szCs w:val="24"/>
        </w:rPr>
        <w:t>, δεν ξέρω σε ποιον τα έλεγε εκείνη τη στιγμή. Μάλλον τα έλεγε στον κ. Παπαγγελόπουλο π</w:t>
      </w:r>
      <w:r>
        <w:rPr>
          <w:rFonts w:eastAsia="Times New Roman" w:cs="Times New Roman"/>
          <w:szCs w:val="24"/>
        </w:rPr>
        <w:t>ου καθόταν δίπλα του και αναφερόταν στις παλιές πρακτικές της Νέας Δημοκρατίας, του 2004-2009. Ίσως έχετε ανατρέψει αυτή τη λογική και επιτέλους θα μιλήσετε και για τις ευθύνες εκείνης της περιόδου, της περιόδου διακυβέρνησης του Κώστα Καραμανλή για τη χώρ</w:t>
      </w:r>
      <w:r>
        <w:rPr>
          <w:rFonts w:eastAsia="Times New Roman" w:cs="Times New Roman"/>
          <w:szCs w:val="24"/>
        </w:rPr>
        <w:t>α που διόγκωσε τα ελλείμματα.</w:t>
      </w:r>
    </w:p>
    <w:p w14:paraId="6B86BED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Όμως, κοιτάξτε, δεν βλέπετε πώς τα έχετε φτάσει τα πράγματα σε μ</w:t>
      </w:r>
      <w:r>
        <w:rPr>
          <w:rFonts w:eastAsia="Times New Roman" w:cs="Times New Roman"/>
          <w:szCs w:val="24"/>
        </w:rPr>
        <w:t>ί</w:t>
      </w:r>
      <w:r>
        <w:rPr>
          <w:rFonts w:eastAsia="Times New Roman" w:cs="Times New Roman"/>
          <w:szCs w:val="24"/>
        </w:rPr>
        <w:t>α κατάσταση η οποία δεν είναι της ορθής νομοθέτησης; Αυτά που συμβαίνουν σε άσχετα νομοσχέδια, δεν έχουν ξανασυμβεί ποτέ, όπως για παράδειγμα στο κατεπείγον ή σε</w:t>
      </w:r>
      <w:r>
        <w:rPr>
          <w:rFonts w:eastAsia="Times New Roman" w:cs="Times New Roman"/>
          <w:szCs w:val="24"/>
        </w:rPr>
        <w:t xml:space="preserve"> νομοσχέδια κυρώσεων συμβάσεων. Αν κάθε φορά αυτό που έχετε να πείτε είναι ότι κάποιοι έκαναν τα ίδια και αν </w:t>
      </w:r>
      <w:r>
        <w:rPr>
          <w:rFonts w:eastAsia="Times New Roman" w:cs="Times New Roman"/>
          <w:szCs w:val="24"/>
        </w:rPr>
        <w:lastRenderedPageBreak/>
        <w:t xml:space="preserve">νομίζετε ότι ο ελληνικός λαός θα επιβραβεύσει αυτή τη στάση σας, να σας πω «Συνεχίστε». </w:t>
      </w:r>
    </w:p>
    <w:p w14:paraId="6B86BED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Είμαστε, λοιπόν, στο ίδιο έργο θεατές και στη νομοθέτηση σ</w:t>
      </w:r>
      <w:r>
        <w:rPr>
          <w:rFonts w:eastAsia="Times New Roman" w:cs="Times New Roman"/>
          <w:szCs w:val="24"/>
        </w:rPr>
        <w:t xml:space="preserve">ήμερα. Βεβαίως, είναι άλλο ένα σχέδιο νόμου που έρχεται με τη διαδικασία του επείγοντος, χωρίς να υφίσταται λόγος, ενώ θα μπορούσε να έχει έρθει εδώ και πολύ καιρό και να έχει συζητηθεί εποικοδομητικά. Είναι άλλο ένα σχέδιο νόμου που ενώ έχει βάση ως προς </w:t>
      </w:r>
      <w:r>
        <w:rPr>
          <w:rFonts w:eastAsia="Times New Roman" w:cs="Times New Roman"/>
          <w:szCs w:val="24"/>
        </w:rPr>
        <w:t>τις αιτιάσεις του, με τον τρόπο που έρχεται αυτοακυρώνεται.</w:t>
      </w:r>
    </w:p>
    <w:p w14:paraId="6B86BED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Γίνεται αντιληπτό, λοιπόν, ότι ειδικά στις διατάξεις αρμοδιότητας του Υπουργείου Δικαιοσύνης ενσωματώνονται διαφορετικά νομοθετήματα. Το ίδιο ισχύει και για τα επόμενα μέρη, που περιλαμβάνουν πλήθ</w:t>
      </w:r>
      <w:r>
        <w:rPr>
          <w:rFonts w:eastAsia="Times New Roman" w:cs="Times New Roman"/>
          <w:szCs w:val="24"/>
        </w:rPr>
        <w:t xml:space="preserve">ος ετερόκλητων διατάξεων, όπως είναι οι διατάξεις για την καταπολέμηση της φοροδιαφυγής, στην οποία δεν υπάρχει κανένα αποτέλεσμα από τη διακυβέρνηση δύο χρόνια τώρα και, βέβαια, η προώθηση των ηλεκτρονικών </w:t>
      </w:r>
      <w:r>
        <w:rPr>
          <w:rFonts w:eastAsia="Times New Roman" w:cs="Times New Roman"/>
          <w:szCs w:val="24"/>
        </w:rPr>
        <w:lastRenderedPageBreak/>
        <w:t xml:space="preserve">συναλλαγών, την οποία έχουμε πει ότι επιδιώκουμε </w:t>
      </w:r>
      <w:r>
        <w:rPr>
          <w:rFonts w:eastAsia="Times New Roman" w:cs="Times New Roman"/>
          <w:szCs w:val="24"/>
        </w:rPr>
        <w:t xml:space="preserve">κι εμείς. Όμως, το ζήτημα είναι τι πράττουμε στο συγκεκριμένο θέμα. </w:t>
      </w:r>
    </w:p>
    <w:p w14:paraId="6B86BED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τον Πτωχευτικό Κώδικα, οι εκτεταμένες αλλαγές του και ο εν γένει εκσυγχρονισμός του, επιβάλλονται από τις τεχνολογικές και κοινωνικοοικονομικές εξελίξεις. Οι προτεινόμενες διατ</w:t>
      </w:r>
      <w:r>
        <w:rPr>
          <w:rFonts w:eastAsia="Times New Roman" w:cs="Times New Roman"/>
          <w:szCs w:val="24"/>
        </w:rPr>
        <w:t>άξεις θα μπορούσαν να θεωρηθούν κατ’ αρχήν θετικές, αν και εφ’ όσον είχε προηγηθεί εις βάθος μελέτη και συζήτηση για τις πραγματικές δυνατότητες υλοποίησής τους, δηλαδή για τις δυνατότητες υποστήριξής τους. Δεν φαίνεται, όμως, να υπάρχουν εγγυήσεις για αυτ</w:t>
      </w:r>
      <w:r>
        <w:rPr>
          <w:rFonts w:eastAsia="Times New Roman" w:cs="Times New Roman"/>
          <w:szCs w:val="24"/>
        </w:rPr>
        <w:t>ήν την υποστήριξη. Σε αυτό το θέμα δεν χωράει βιασύνη, δεν χωράει προχειρότητα.</w:t>
      </w:r>
    </w:p>
    <w:p w14:paraId="6B86BED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Επιπλέον, ο επιχειρηματικός κόσμος περιμένει ακόμα να δει τις προθέσεις της Κυβέρνησης για το μείζον θέμα των κόκκινων επιχειρηματικών δανείων, που είναι άμεσα συνδεδεμένο με τ</w:t>
      </w:r>
      <w:r>
        <w:rPr>
          <w:rFonts w:eastAsia="Times New Roman" w:cs="Times New Roman"/>
          <w:szCs w:val="24"/>
        </w:rPr>
        <w:t xml:space="preserve">ις πτωχεύσεις, όπως και ο ακατάσχετος επιχειρηματικός λογαριασμός, για τον οποίο καταθέτουμε σήμερα τροπολογία. Καταθέτουμε τροπολογία με την οποία σας λέμε να </w:t>
      </w:r>
      <w:r>
        <w:rPr>
          <w:rFonts w:eastAsia="Times New Roman" w:cs="Times New Roman"/>
          <w:szCs w:val="24"/>
        </w:rPr>
        <w:lastRenderedPageBreak/>
        <w:t>διεκδικήσετε στη διαπραγμάτευση το ακατάσχετο γιατί είναι ένα δίκαιο αίτημα των επιχειρηματιών α</w:t>
      </w:r>
      <w:r>
        <w:rPr>
          <w:rFonts w:eastAsia="Times New Roman" w:cs="Times New Roman"/>
          <w:szCs w:val="24"/>
        </w:rPr>
        <w:t xml:space="preserve">υτή τη στιγμή. Βεβαίως, η τροπολογία είναι ολοκληρωμένη, ρεαλιστική και θέλει αποτελεσματική διαπραγμάτευση. Δεν κάνετε αποτελεσματική διαπραγμάτευση και συνέχεια φτάνουμε στα αδιέξοδα. </w:t>
      </w:r>
    </w:p>
    <w:p w14:paraId="6B86BED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Μητρώο Διαχειριστών Αφερεγγυότητας, θα έπρεπε να έχει </w:t>
      </w:r>
      <w:r>
        <w:rPr>
          <w:rFonts w:eastAsia="Times New Roman" w:cs="Times New Roman"/>
          <w:szCs w:val="24"/>
        </w:rPr>
        <w:t>εφαρμοστεί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Ακόμα το περιμένουμε. Τι κάνουν οι αρμόδιοι Υπουργοί σχεδόν δύο χρόνια τώρα προς αυτήν την κατεύθυνση; Τίποτα. Εάν είχε προχωρήσει</w:t>
      </w:r>
      <w:r>
        <w:rPr>
          <w:rFonts w:eastAsia="Times New Roman" w:cs="Times New Roman"/>
          <w:szCs w:val="24"/>
        </w:rPr>
        <w:t xml:space="preserve"> εγκαίρως</w:t>
      </w:r>
      <w:r>
        <w:rPr>
          <w:rFonts w:eastAsia="Times New Roman" w:cs="Times New Roman"/>
          <w:szCs w:val="24"/>
        </w:rPr>
        <w:t xml:space="preserve"> η διαδικασία του Προεδρικού Διατάγματος, δεν θα χρειάζονταν εκ νέου μεταβατικές διατάξε</w:t>
      </w:r>
      <w:r>
        <w:rPr>
          <w:rFonts w:eastAsia="Times New Roman" w:cs="Times New Roman"/>
          <w:szCs w:val="24"/>
        </w:rPr>
        <w:t>ις ούτε θα υπήρχε αμφιβολία για τη διαφάνεια αυτού του Μητρώου, το οποίο δεν θα πρέπει σε καμία περίπτωση να αποτελέσει ένα κλειστό κλαμπ με αδιαφανείς διαδικασίες εισόδου. Για άλλη μ</w:t>
      </w:r>
      <w:r>
        <w:rPr>
          <w:rFonts w:eastAsia="Times New Roman" w:cs="Times New Roman"/>
          <w:szCs w:val="24"/>
        </w:rPr>
        <w:t>ί</w:t>
      </w:r>
      <w:r>
        <w:rPr>
          <w:rFonts w:eastAsia="Times New Roman" w:cs="Times New Roman"/>
          <w:szCs w:val="24"/>
        </w:rPr>
        <w:t>α φορά η Κυβέρνηση φαίνεται ότι έχει μ</w:t>
      </w:r>
      <w:r>
        <w:rPr>
          <w:rFonts w:eastAsia="Times New Roman" w:cs="Times New Roman"/>
          <w:szCs w:val="24"/>
        </w:rPr>
        <w:t>ί</w:t>
      </w:r>
      <w:r>
        <w:rPr>
          <w:rFonts w:eastAsia="Times New Roman" w:cs="Times New Roman"/>
          <w:szCs w:val="24"/>
        </w:rPr>
        <w:t xml:space="preserve">α έντονη τάση για αυτογκόλ. </w:t>
      </w:r>
    </w:p>
    <w:p w14:paraId="6B86BED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Όσον</w:t>
      </w:r>
      <w:r>
        <w:rPr>
          <w:rFonts w:eastAsia="Times New Roman" w:cs="Times New Roman"/>
          <w:szCs w:val="24"/>
        </w:rPr>
        <w:t xml:space="preserve"> αφορά τις διατάξεις που τροποποιούν το κόστος της δίκης, χρειάζεται περίσκεψη και προβληματισμός, γιατί τα παράβολα δεν μειώνονται σε όλες τις περιπτώσεις. Σας το απέδειξε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ε</w:t>
      </w:r>
      <w:r>
        <w:rPr>
          <w:rFonts w:eastAsia="Times New Roman" w:cs="Times New Roman"/>
          <w:szCs w:val="24"/>
        </w:rPr>
        <w:t xml:space="preserve">ισηγητής της Δημοκρατικής Συμπαράταξης και στις </w:t>
      </w:r>
      <w:r>
        <w:rPr>
          <w:rFonts w:eastAsia="Times New Roman" w:cs="Times New Roman"/>
          <w:szCs w:val="24"/>
        </w:rPr>
        <w:t>ε</w:t>
      </w:r>
      <w:r>
        <w:rPr>
          <w:rFonts w:eastAsia="Times New Roman" w:cs="Times New Roman"/>
          <w:szCs w:val="24"/>
        </w:rPr>
        <w:t>πιτροπές, ο κ. Κουτσούκ</w:t>
      </w:r>
      <w:r>
        <w:rPr>
          <w:rFonts w:eastAsia="Times New Roman" w:cs="Times New Roman"/>
          <w:szCs w:val="24"/>
        </w:rPr>
        <w:t>ος. Εδώ υπάρχει προβληματισμός. Αυξάνονται τα παράβολα σε ορισμένες περιπτώσεις και θεσπίζονται και νέα, οριζόντια, χωρίς κριτήρια. Προστίθενται, δηλαδή, εμπόδια στην άσκηση της δικαστικής προστασίας, ενώ θίγεται το δικαίωμα της πρόσβασης στη δικαιοσύνη τω</w:t>
      </w:r>
      <w:r>
        <w:rPr>
          <w:rFonts w:eastAsia="Times New Roman" w:cs="Times New Roman"/>
          <w:szCs w:val="24"/>
        </w:rPr>
        <w:t xml:space="preserve">ν ασθενέστερων οικονομικά κοινωνικών στρωμάτων, θέση που υποστήριζε και ο ΣΥΡΙΖΑ μετ’ επιτάσεως ως Αντιπολίτευση. </w:t>
      </w:r>
    </w:p>
    <w:p w14:paraId="6B86BED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μπορεί να θεωρείτε ότι τα υψηλά παράβολα θα αποτρέψουν τη </w:t>
      </w:r>
      <w:proofErr w:type="spellStart"/>
      <w:r>
        <w:rPr>
          <w:rFonts w:eastAsia="Times New Roman" w:cs="Times New Roman"/>
          <w:szCs w:val="24"/>
        </w:rPr>
        <w:t>δικομανία</w:t>
      </w:r>
      <w:proofErr w:type="spellEnd"/>
      <w:r>
        <w:rPr>
          <w:rFonts w:eastAsia="Times New Roman" w:cs="Times New Roman"/>
          <w:szCs w:val="24"/>
        </w:rPr>
        <w:t xml:space="preserve"> των Ελλήνων. Όμως, πρόκειται περί μύθου. Η υπερφόρτωση</w:t>
      </w:r>
      <w:r>
        <w:rPr>
          <w:rFonts w:eastAsia="Times New Roman" w:cs="Times New Roman"/>
          <w:szCs w:val="24"/>
        </w:rPr>
        <w:t xml:space="preserve"> των δικαστηρίων οφείλεται και στην έλλειψη ανθρώπινου δυναμικού και στην έλλειψη μηχανοργάνωσης και στο γεγονός ότι το ελ</w:t>
      </w:r>
      <w:r>
        <w:rPr>
          <w:rFonts w:eastAsia="Times New Roman" w:cs="Times New Roman"/>
          <w:szCs w:val="24"/>
        </w:rPr>
        <w:lastRenderedPageBreak/>
        <w:t xml:space="preserve">ληνικό </w:t>
      </w:r>
      <w:r>
        <w:rPr>
          <w:rFonts w:eastAsia="Times New Roman" w:cs="Times New Roman"/>
          <w:szCs w:val="24"/>
        </w:rPr>
        <w:t>δ</w:t>
      </w:r>
      <w:r>
        <w:rPr>
          <w:rFonts w:eastAsia="Times New Roman" w:cs="Times New Roman"/>
          <w:szCs w:val="24"/>
        </w:rPr>
        <w:t>ημόσιο δεν ακούει, δηλαδή δεν διαθέτει αποτελεσματικούς διαμεσολαβητές για να λύνουν τις διαφορές με τους πολίτες, με αποτέλεσ</w:t>
      </w:r>
      <w:r>
        <w:rPr>
          <w:rFonts w:eastAsia="Times New Roman" w:cs="Times New Roman"/>
          <w:szCs w:val="24"/>
        </w:rPr>
        <w:t xml:space="preserve">μα τα δικαστήρια να γεμίζουν και με προσφυγές κατά του κράτους. </w:t>
      </w:r>
    </w:p>
    <w:p w14:paraId="6B86BED9" w14:textId="77777777" w:rsidR="00CA44E2" w:rsidRDefault="009A1593">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B86BED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κάνω χρήση και της δευτερολογίας μου. </w:t>
      </w:r>
    </w:p>
    <w:p w14:paraId="6B86BED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τις διατάξεις του Υπουργείου Οικονομικώ</w:t>
      </w:r>
      <w:r>
        <w:rPr>
          <w:rFonts w:eastAsia="Times New Roman" w:cs="Times New Roman"/>
          <w:szCs w:val="24"/>
        </w:rPr>
        <w:t>ν, εξαιρετικής σημασίας είναι αυτές για τις ηλεκτρονικές συναλλαγές και την οικειοθελή αποκάλυψη φορολογητέας ύλης παρελθόντων ετών. Πρόκειται για εξαγγελίες που ενώ τις ακούμε πάνω από ένα χρόνο, έρχονται τώρα ως επείγουσες και αυτοακυρώνονται, γιατί παρα</w:t>
      </w:r>
      <w:r>
        <w:rPr>
          <w:rFonts w:eastAsia="Times New Roman" w:cs="Times New Roman"/>
          <w:szCs w:val="24"/>
        </w:rPr>
        <w:t xml:space="preserve">μένουν πολύ πρόχειρες. </w:t>
      </w:r>
    </w:p>
    <w:p w14:paraId="6B86BED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Επισημαίνετε ότι οι ηλεκτρονικές συναλλαγές αφορούν μόνο μισθωτούς και συνταξιούχους που έχουν αφορολόγητο. Με τους λοιπούς τι γίνεται; Σας ρωτήσαμε επανειλημμένα. Οι υπόλοιποι που είναι οι μικρομεσαίοι </w:t>
      </w:r>
      <w:r>
        <w:rPr>
          <w:rFonts w:eastAsia="Times New Roman" w:cs="Times New Roman"/>
          <w:szCs w:val="24"/>
        </w:rPr>
        <w:lastRenderedPageBreak/>
        <w:t>επαγγελματίες, είναι αυτοί πο</w:t>
      </w:r>
      <w:r>
        <w:rPr>
          <w:rFonts w:eastAsia="Times New Roman" w:cs="Times New Roman"/>
          <w:szCs w:val="24"/>
        </w:rPr>
        <w:t xml:space="preserve">υ έχουν εισοδήματα κάτω από το αφορολόγητο, άνθρωποι που δεν έχουν εισοδήματα, άνεργοι, ο μη ενεργός πληθυσμός, </w:t>
      </w:r>
      <w:r>
        <w:rPr>
          <w:rFonts w:eastAsia="Times New Roman"/>
          <w:szCs w:val="24"/>
        </w:rPr>
        <w:t>που</w:t>
      </w:r>
      <w:r>
        <w:rPr>
          <w:rFonts w:eastAsia="Times New Roman" w:cs="Times New Roman"/>
          <w:szCs w:val="24"/>
        </w:rPr>
        <w:t xml:space="preserve"> προφανώς και πραγματοποιούν δαπάνες, αλλά στα όρια των δυνατοτήτων τους, έχουν κάποιον κίνδυνο να χρησιμοποιήσουν την ηλεκτρονική συναλλαγή από αυτό το νομοθέτημα;</w:t>
      </w:r>
    </w:p>
    <w:p w14:paraId="6B86BED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Επιπλέον, για την επιτυχία του εγχειρήματος θα χρειαζόταν ένα ολοκληρωμένο και ενιαίο σύστη</w:t>
      </w:r>
      <w:r>
        <w:rPr>
          <w:rFonts w:eastAsia="Times New Roman" w:cs="Times New Roman"/>
          <w:szCs w:val="24"/>
        </w:rPr>
        <w:t xml:space="preserve">μα κινήτρων και αντικινήτρων, παράλληλα, βέβαια, με την εκπαίδευση του καταναλωτικού κοινού που είναι απαραίτητη για την αλλαγή νοοτροπίας και κουλτούρας. </w:t>
      </w:r>
    </w:p>
    <w:p w14:paraId="6B86BED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Υπάρχει, όμως, και η ανησυχία μήπως επαναληφθεί, τηρουμένων των αναλογιών, η αποτυχία που υπάρχει ως</w:t>
      </w:r>
      <w:r>
        <w:rPr>
          <w:rFonts w:eastAsia="Times New Roman" w:cs="Times New Roman"/>
          <w:szCs w:val="24"/>
        </w:rPr>
        <w:t xml:space="preserve"> σήμερα στην καταπολέμηση του λαθρεμπορίου καυσίμων όπου -αναφέρθηκα και προηγουμένως-, ενώ αρχικά είχαν πει «</w:t>
      </w:r>
      <w:r>
        <w:rPr>
          <w:rFonts w:eastAsia="Times New Roman" w:cs="Times New Roman"/>
          <w:szCs w:val="24"/>
        </w:rPr>
        <w:t>ν</w:t>
      </w:r>
      <w:r>
        <w:rPr>
          <w:rFonts w:eastAsia="Times New Roman" w:cs="Times New Roman"/>
          <w:szCs w:val="24"/>
        </w:rPr>
        <w:t>αι» στις ταμειακές μηχανές τα πρατήρια, δεν είχαν συνδεθεί με το «</w:t>
      </w:r>
      <w:r>
        <w:rPr>
          <w:rFonts w:eastAsia="Times New Roman" w:cs="Times New Roman"/>
          <w:szCs w:val="24"/>
          <w:lang w:val="en-US"/>
        </w:rPr>
        <w:t>TAXIS</w:t>
      </w:r>
      <w:r>
        <w:rPr>
          <w:rFonts w:eastAsia="Times New Roman" w:cs="Times New Roman"/>
          <w:szCs w:val="24"/>
        </w:rPr>
        <w:t xml:space="preserve">». Ακόμα δεν είναι κάποιες συνδεδεμένες. </w:t>
      </w:r>
    </w:p>
    <w:p w14:paraId="6B86BED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Όμως, το μεγαλύτερο πρόβλημα είν</w:t>
      </w:r>
      <w:r>
        <w:rPr>
          <w:rFonts w:eastAsia="Times New Roman" w:cs="Times New Roman"/>
          <w:szCs w:val="24"/>
        </w:rPr>
        <w:t>αι ότι δεν αξιοποιείται, χωρίς λόγο</w:t>
      </w:r>
      <w:r>
        <w:rPr>
          <w:rFonts w:eastAsia="Times New Roman" w:cs="Times New Roman"/>
          <w:szCs w:val="24"/>
        </w:rPr>
        <w:t xml:space="preserve"> το σύστημα εισροών- εκροών</w:t>
      </w:r>
      <w:r>
        <w:rPr>
          <w:rFonts w:eastAsia="Times New Roman" w:cs="Times New Roman"/>
          <w:szCs w:val="24"/>
        </w:rPr>
        <w:t xml:space="preserve">. Δεν υπάρχει κάποια επιχειρηματολογία μέχρι τώρα, δύο χρόνια, στη Βουλή. Έχουμε μόνο υποσχέσεις. Δύο χρόνια δεν αξιοποιείται το έτοιμο σύστημα εισροών-εκροών. </w:t>
      </w:r>
      <w:r>
        <w:rPr>
          <w:rFonts w:eastAsia="Times New Roman" w:cs="Times New Roman"/>
          <w:szCs w:val="24"/>
        </w:rPr>
        <w:t>Σ</w:t>
      </w:r>
      <w:r>
        <w:rPr>
          <w:rFonts w:eastAsia="Times New Roman" w:cs="Times New Roman"/>
          <w:szCs w:val="24"/>
        </w:rPr>
        <w:t>ύμφωνα με τα δικά σας κυβερνητικά</w:t>
      </w:r>
      <w:r>
        <w:rPr>
          <w:rFonts w:eastAsia="Times New Roman" w:cs="Times New Roman"/>
          <w:szCs w:val="24"/>
        </w:rPr>
        <w:t xml:space="preserve"> λόγια, χάνουμε έσοδα πάνω από 1,5 δισεκατομμύριο ευρώ το έτος. Τι θα γίνει; Θα συνεχίσουν να χάνονται, με αποτέλεσμα να μπαίνουν φόροι; </w:t>
      </w:r>
    </w:p>
    <w:p w14:paraId="6B86BEE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Αναρωτιέμαι επίσης, σε σχέση με το νομοσχέδιο, γιατί δεν υπάρχει πρόβλεψη για ιδιαιτερότητες και εξαιρέσεις, </w:t>
      </w:r>
      <w:r>
        <w:rPr>
          <w:rFonts w:eastAsia="Times New Roman"/>
          <w:szCs w:val="24"/>
        </w:rPr>
        <w:t>οι οποίες</w:t>
      </w:r>
      <w:r>
        <w:rPr>
          <w:rFonts w:eastAsia="Times New Roman" w:cs="Times New Roman"/>
          <w:szCs w:val="24"/>
        </w:rPr>
        <w:t xml:space="preserve"> επίσης παραπέμπονται σε μελλοντικές υπουργικές αποφάσεις.</w:t>
      </w:r>
    </w:p>
    <w:p w14:paraId="6B86BEE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Καταθέσαμε σε αυτό το θέμα </w:t>
      </w:r>
      <w:r>
        <w:rPr>
          <w:rFonts w:eastAsia="Times New Roman" w:cs="Times New Roman"/>
          <w:bCs/>
          <w:szCs w:val="24"/>
        </w:rPr>
        <w:t>τροπολογία</w:t>
      </w:r>
      <w:r>
        <w:rPr>
          <w:rFonts w:eastAsia="Times New Roman" w:cs="Times New Roman"/>
          <w:szCs w:val="24"/>
        </w:rPr>
        <w:t xml:space="preserve"> και για την περίπτωση της εξαίρεσης των Α</w:t>
      </w:r>
      <w:r>
        <w:rPr>
          <w:rFonts w:eastAsia="Times New Roman" w:cs="Times New Roman"/>
          <w:szCs w:val="24"/>
        </w:rPr>
        <w:t>ΜΕ</w:t>
      </w:r>
      <w:r>
        <w:rPr>
          <w:rFonts w:eastAsia="Times New Roman" w:cs="Times New Roman"/>
          <w:szCs w:val="24"/>
        </w:rPr>
        <w:t>Α -για τη μέριμνά τους- για τα θέματα που αφορούν τη χρήση του πλαστικού χρήματος, γιατί, όπως σας εξηγήσαμε, υπάρχο</w:t>
      </w:r>
      <w:r>
        <w:rPr>
          <w:rFonts w:eastAsia="Times New Roman" w:cs="Times New Roman"/>
          <w:szCs w:val="24"/>
        </w:rPr>
        <w:t xml:space="preserve">υν σοβαρά προβλήματα. Έχουν κάνει έγγραφο, έχουν διαμαρτυρηθεί. Τουλάχιστον σε αυτές τις κατηγορίες,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δείξουμε -ως </w:t>
      </w:r>
      <w:r>
        <w:rPr>
          <w:rFonts w:eastAsia="Times New Roman" w:cs="Times New Roman"/>
          <w:szCs w:val="24"/>
        </w:rPr>
        <w:lastRenderedPageBreak/>
        <w:t>Βουλή εννοώ, ως Ολομέλεια εννοώ- την κοινωνική ευαισθησία που χρειάζεται.</w:t>
      </w:r>
    </w:p>
    <w:p w14:paraId="6B86BEE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στις διατάξεις για τα αδήλωτα εισο</w:t>
      </w:r>
      <w:r>
        <w:rPr>
          <w:rFonts w:eastAsia="Times New Roman" w:cs="Times New Roman"/>
          <w:szCs w:val="24"/>
        </w:rPr>
        <w:t>δήματα, είμαστε θετικοί. Όμως, πιστεύουμε ότι δεν πρόκειται να λειτουργήσει το σύστημα για πολλούς λόγους, μεταξύ των οποίων και η έλλειψη κινήτρων, η ανυπαρξία κατάλληλου πολιτικού και οικονομικού πλαισίου, η έλλειψη σταθερότητας του φορολογικού συστήματο</w:t>
      </w:r>
      <w:r>
        <w:rPr>
          <w:rFonts w:eastAsia="Times New Roman" w:cs="Times New Roman"/>
          <w:szCs w:val="24"/>
        </w:rPr>
        <w:t>ς.</w:t>
      </w:r>
    </w:p>
    <w:p w14:paraId="6B86BEE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Αυτά είναι κεντρικά ζητήματα. Δεν μπορούμε να πηγαίνουμε με ένα φορολογικό σύστημα, με δεκάδες εγκυκλίους, </w:t>
      </w:r>
      <w:r>
        <w:rPr>
          <w:rFonts w:eastAsia="Times New Roman"/>
          <w:szCs w:val="24"/>
        </w:rPr>
        <w:t>οι οποίες</w:t>
      </w:r>
      <w:r>
        <w:rPr>
          <w:rFonts w:eastAsia="Times New Roman" w:cs="Times New Roman"/>
          <w:szCs w:val="24"/>
        </w:rPr>
        <w:t xml:space="preserve"> έρχονται σχεδόν ανά μέρα. Δεν προχωράει αυτή η διαδικασία με αυτό τον τρόπο. </w:t>
      </w:r>
    </w:p>
    <w:p w14:paraId="6B86BEE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Ευνοούνται, επίσης, μόνο αυτοί που ήδη έχουν </w:t>
      </w:r>
      <w:proofErr w:type="spellStart"/>
      <w:r>
        <w:rPr>
          <w:rFonts w:eastAsia="Times New Roman" w:cs="Times New Roman"/>
          <w:szCs w:val="24"/>
        </w:rPr>
        <w:t>στοχοποιηθεί</w:t>
      </w:r>
      <w:proofErr w:type="spellEnd"/>
      <w:r>
        <w:rPr>
          <w:rFonts w:eastAsia="Times New Roman" w:cs="Times New Roman"/>
          <w:szCs w:val="24"/>
        </w:rPr>
        <w:t xml:space="preserve"> </w:t>
      </w:r>
      <w:r>
        <w:rPr>
          <w:rFonts w:eastAsia="Times New Roman" w:cs="Times New Roman"/>
          <w:szCs w:val="24"/>
        </w:rPr>
        <w:t xml:space="preserve">από τις φορολογικές αρχές, </w:t>
      </w:r>
      <w:r>
        <w:rPr>
          <w:rFonts w:eastAsia="Times New Roman"/>
          <w:szCs w:val="24"/>
        </w:rPr>
        <w:t>οι οποίοι</w:t>
      </w:r>
      <w:r>
        <w:rPr>
          <w:rFonts w:eastAsia="Times New Roman" w:cs="Times New Roman"/>
          <w:szCs w:val="24"/>
        </w:rPr>
        <w:t xml:space="preserve"> θα έρθουν και μόνοι </w:t>
      </w:r>
      <w:r>
        <w:rPr>
          <w:rFonts w:eastAsia="Times New Roman" w:cs="Times New Roman"/>
          <w:szCs w:val="24"/>
        </w:rPr>
        <w:t>τους.</w:t>
      </w:r>
      <w:r>
        <w:rPr>
          <w:rFonts w:eastAsia="Times New Roman" w:cs="Times New Roman"/>
          <w:szCs w:val="24"/>
        </w:rPr>
        <w:t xml:space="preserve"> Τίθεται, λοιπόν, το ερώτημα αν αυτοί ήταν ο στόχος. Οι υπόλοιποι δεν μας ενδιαφέρουν! Είναι λάθος στόχος, που προφανώς θα φέρει και τα αντίθετα αποτελέσματα.</w:t>
      </w:r>
    </w:p>
    <w:p w14:paraId="6B86BEE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Πρέπει, επιτέλους, να αντιμετωπίσετ</w:t>
      </w:r>
      <w:r>
        <w:rPr>
          <w:rFonts w:eastAsia="Times New Roman" w:cs="Times New Roman"/>
          <w:szCs w:val="24"/>
        </w:rPr>
        <w:t xml:space="preserve">ε ουσιαστικά τη φοροδιαφυγή και τη </w:t>
      </w:r>
      <w:proofErr w:type="spellStart"/>
      <w:r>
        <w:rPr>
          <w:rFonts w:eastAsia="Times New Roman" w:cs="Times New Roman"/>
          <w:szCs w:val="24"/>
        </w:rPr>
        <w:t>φοροαποφυγή</w:t>
      </w:r>
      <w:proofErr w:type="spellEnd"/>
      <w:r>
        <w:rPr>
          <w:rFonts w:eastAsia="Times New Roman" w:cs="Times New Roman"/>
          <w:szCs w:val="24"/>
        </w:rPr>
        <w:t xml:space="preserve"> και το μείζον ζήτημα της έλλειψης ρευστότητας των τραπεζών, γιατί είναι μείζον θέμα για την ελληνική οικονομία.</w:t>
      </w:r>
    </w:p>
    <w:p w14:paraId="6B86BEE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 που μιλάω για τη ρευστότητα των τραπεζών, να πω ότι σήμερα είχαμε στη δημοσιότητα την ενδιάμε</w:t>
      </w:r>
      <w:r>
        <w:rPr>
          <w:rFonts w:eastAsia="Times New Roman" w:cs="Times New Roman"/>
          <w:szCs w:val="24"/>
        </w:rPr>
        <w:t xml:space="preserve">ση έκθεση της Τράπεζας της Ελλάδος για τη νομισματική πολιτική. </w:t>
      </w:r>
      <w:r>
        <w:rPr>
          <w:rFonts w:eastAsia="Times New Roman" w:cs="Times New Roman"/>
          <w:szCs w:val="24"/>
        </w:rPr>
        <w:t>Ε</w:t>
      </w:r>
      <w:r>
        <w:rPr>
          <w:rFonts w:eastAsia="Times New Roman" w:cs="Times New Roman"/>
          <w:szCs w:val="24"/>
        </w:rPr>
        <w:t>πειδή, ακόμα δεν βγήκε, ακούω διάφορα θετικά σχόλια από Βουλευτές της κυβερνητικής Πλειοψηφίας, γιατί αναφέρει ότι μπορεί να υπάρχει ανάπτυξη το 2017 και προβλέπει 2,5% και 3% για το 2018 και</w:t>
      </w:r>
      <w:r>
        <w:rPr>
          <w:rFonts w:eastAsia="Times New Roman" w:cs="Times New Roman"/>
          <w:szCs w:val="24"/>
        </w:rPr>
        <w:t xml:space="preserve"> το 2019, να σας πω ότι θα πρέπει να δείτε την ενδιάμεση έκθεση προτού τη σχολιάσετε, γιατί θα εκπλαγείτε. Οι προβλέψεις αυτές, λοιπόν, βασίζονται σε κάποιες παραδοχές ότι θα γίνουν τα επόμενα χρόνια. Λέει, λοιπόν, χαρακτηριστικά</w:t>
      </w:r>
      <w:r>
        <w:rPr>
          <w:rFonts w:eastAsia="Times New Roman" w:cs="Times New Roman"/>
          <w:szCs w:val="24"/>
        </w:rPr>
        <w:t xml:space="preserve"> ότι οι προϋποθέσεις είναι </w:t>
      </w:r>
      <w:r>
        <w:rPr>
          <w:rFonts w:eastAsia="Times New Roman" w:cs="Times New Roman"/>
          <w:szCs w:val="24"/>
        </w:rPr>
        <w:t>οι εξής:</w:t>
      </w:r>
    </w:p>
    <w:p w14:paraId="6B86BEE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Ν</w:t>
      </w:r>
      <w:r>
        <w:rPr>
          <w:rFonts w:eastAsia="Times New Roman" w:cs="Times New Roman"/>
          <w:szCs w:val="24"/>
        </w:rPr>
        <w:t xml:space="preserve">α επιλυθούν τα γραφειοκρατικά εμπόδια και </w:t>
      </w:r>
      <w:r>
        <w:rPr>
          <w:rFonts w:eastAsia="Times New Roman" w:cs="Times New Roman"/>
          <w:szCs w:val="24"/>
        </w:rPr>
        <w:t>ν</w:t>
      </w:r>
      <w:r>
        <w:rPr>
          <w:rFonts w:eastAsia="Times New Roman" w:cs="Times New Roman"/>
          <w:szCs w:val="24"/>
        </w:rPr>
        <w:t xml:space="preserve">α εξαλειφθούν τα τοπικά και άλλα συμφέροντα που εμποδίζουν τις επενδύσεις». Το αντίθετο γίνεται. Καμία γραφειοκρατία δεν μειώνεται αυτό το χρονικό διάστημα. </w:t>
      </w:r>
    </w:p>
    <w:p w14:paraId="6B86BEE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Ν</w:t>
      </w:r>
      <w:r>
        <w:rPr>
          <w:rFonts w:eastAsia="Times New Roman" w:cs="Times New Roman"/>
          <w:szCs w:val="24"/>
        </w:rPr>
        <w:t xml:space="preserve">α επιταχυνθούν οι ιδιωτικοποιήσεις». Να </w:t>
      </w:r>
      <w:r>
        <w:rPr>
          <w:rFonts w:eastAsia="Times New Roman" w:cs="Times New Roman"/>
          <w:szCs w:val="24"/>
        </w:rPr>
        <w:t>μην αναφέρω τι έχετε κάνει όλη αυτή την περίοδο στο συγκεκριμένο θέμα και πόσα μπρος - πίσω.</w:t>
      </w:r>
    </w:p>
    <w:p w14:paraId="6B86BEE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αντιμετωπιστεί η μακροχρόνια ανεργία». Σήμερα η Υπουργός Εργασίας δήλωσε ότι η ανεργία των νέων φτάνει στο 50% και ότι υπάρχουν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ερ</w:t>
      </w:r>
      <w:r>
        <w:rPr>
          <w:rFonts w:eastAsia="Times New Roman" w:cs="Times New Roman"/>
          <w:szCs w:val="24"/>
        </w:rPr>
        <w:t xml:space="preserve">γαζόμενοι στη χώρα μας με μισθό κάτω από 100 ευρώ τον μήνα. </w:t>
      </w:r>
      <w:r>
        <w:rPr>
          <w:rFonts w:eastAsia="Times New Roman" w:cs="Times New Roman"/>
          <w:szCs w:val="24"/>
        </w:rPr>
        <w:t>Τ</w:t>
      </w:r>
      <w:r>
        <w:rPr>
          <w:rFonts w:eastAsia="Times New Roman" w:cs="Times New Roman"/>
          <w:szCs w:val="24"/>
        </w:rPr>
        <w:t xml:space="preserve">α δήλωσε ως τι; Διαπιστώσεις κάνει στο εξωτερικό η κυρία Υπουργός Εργασίας; Λύσεις πρέπει να δώσει για αυτά τα ζητήματα, όχι να τα διαπιστώνει σαν ένας τρίτος παρατηρητής. </w:t>
      </w:r>
      <w:r>
        <w:rPr>
          <w:rFonts w:eastAsia="Times New Roman" w:cs="Times New Roman"/>
          <w:szCs w:val="24"/>
        </w:rPr>
        <w:t>Β</w:t>
      </w:r>
      <w:r>
        <w:rPr>
          <w:rFonts w:eastAsia="Times New Roman" w:cs="Times New Roman"/>
          <w:szCs w:val="24"/>
        </w:rPr>
        <w:t>εβαίως, πρέπει να αντι</w:t>
      </w:r>
      <w:r>
        <w:rPr>
          <w:rFonts w:eastAsia="Times New Roman" w:cs="Times New Roman"/>
          <w:szCs w:val="24"/>
        </w:rPr>
        <w:t xml:space="preserve">μετωπίσει αποτελεσματικά τις παράλογες απαιτήσεις των δανειστών για άρση του περιορισμού των ομαδικών απολύσεων, για </w:t>
      </w:r>
      <w:r>
        <w:rPr>
          <w:rFonts w:eastAsia="Times New Roman" w:cs="Times New Roman"/>
          <w:szCs w:val="24"/>
          <w:lang w:val="en-US"/>
        </w:rPr>
        <w:t>lockout</w:t>
      </w:r>
      <w:r>
        <w:rPr>
          <w:rFonts w:eastAsia="Times New Roman" w:cs="Times New Roman"/>
          <w:szCs w:val="24"/>
        </w:rPr>
        <w:t>, γιατί αυτά θα επιβαρύνουν τις εργασιακές σχέσεις στη χώρα μας.</w:t>
      </w:r>
    </w:p>
    <w:p w14:paraId="6B86BEE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έκθεση της Τράπεζας της Ελλάδος λέει</w:t>
      </w:r>
      <w:r>
        <w:rPr>
          <w:rFonts w:eastAsia="Times New Roman" w:cs="Times New Roman"/>
          <w:szCs w:val="24"/>
        </w:rPr>
        <w:t xml:space="preserve"> επίσης</w:t>
      </w:r>
      <w:r>
        <w:rPr>
          <w:rFonts w:eastAsia="Times New Roman" w:cs="Times New Roman"/>
          <w:szCs w:val="24"/>
        </w:rPr>
        <w:t xml:space="preserve"> τα εξής: Προϋπόθεση είναι να αντιμετωπιστεί το ζήτημα των μη εξυπηρετούμενων δανείων. Ας μην πω ότι και σ’ αυτό το πλαίσιο δεν έχετε κάνει απολύτως τίποτα. </w:t>
      </w:r>
    </w:p>
    <w:p w14:paraId="6B86BEE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Λέει, επίσης, ότι</w:t>
      </w:r>
      <w:r>
        <w:rPr>
          <w:rFonts w:eastAsia="Times New Roman" w:cs="Times New Roman"/>
          <w:szCs w:val="24"/>
        </w:rPr>
        <w:t xml:space="preserve"> πρέπει</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βελτιωθεί το μίγμα της δημοσιονομικής πολιτικής, γιατί οι αυξημένοι φό</w:t>
      </w:r>
      <w:r>
        <w:rPr>
          <w:rFonts w:eastAsia="Times New Roman" w:cs="Times New Roman"/>
          <w:szCs w:val="24"/>
        </w:rPr>
        <w:t>ροι έχουν αρνητικές συνέπειες. Μα, πώς θα βελτιωθεί από εσάς, από τη στιγμή που φέρνετε προϋπολογισμό 2,5 δισεκατομμύρια νέα μέτρα, που το 95% είναι φόροι; Κάνετε, δηλαδή, ακριβώς το αντίθετο! Κάνετε ό,τι θα επιφέρει μη επίτευξη της ανάπτυξης για τα επόμεν</w:t>
      </w:r>
      <w:r>
        <w:rPr>
          <w:rFonts w:eastAsia="Times New Roman" w:cs="Times New Roman"/>
          <w:szCs w:val="24"/>
        </w:rPr>
        <w:t xml:space="preserve">α χρόνια. </w:t>
      </w:r>
    </w:p>
    <w:p w14:paraId="6B86BEE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να συμφωνήσουμε κάτι. Δεν μας ενδιαφέρει η «άνεργη» ανάπτυξη, αλλά η βιώσιμη ανάπτυξη με δημιουργία θέσεων εργασίας. </w:t>
      </w:r>
    </w:p>
    <w:p w14:paraId="6B86BEE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πρωτογενή  πλεονάσματα -γιατί δεν ήσασταν εδώ, κύριε Υπουργέ- τα οποία θα έρχονται και την </w:t>
      </w:r>
      <w:proofErr w:type="spellStart"/>
      <w:r>
        <w:rPr>
          <w:rFonts w:eastAsia="Times New Roman" w:cs="Times New Roman"/>
          <w:szCs w:val="24"/>
        </w:rPr>
        <w:t>υπερ</w:t>
      </w:r>
      <w:r>
        <w:rPr>
          <w:rFonts w:eastAsia="Times New Roman" w:cs="Times New Roman"/>
          <w:szCs w:val="24"/>
        </w:rPr>
        <w:t>απόδοση</w:t>
      </w:r>
      <w:proofErr w:type="spellEnd"/>
      <w:r>
        <w:rPr>
          <w:rFonts w:eastAsia="Times New Roman" w:cs="Times New Roman"/>
          <w:szCs w:val="24"/>
        </w:rPr>
        <w:t xml:space="preserve"> εσόδων -στην οποία αναφερθήκατε και εσείς, αλλά και ο Πρωθυπουργός, μόλις σήμερα, όμως, δεν μπορείτε να αλλάζετε θέσεις από τη μια μέρα στην άλλη- δεν μπορεί να έρχεται</w:t>
      </w:r>
      <w:r>
        <w:rPr>
          <w:rFonts w:eastAsia="Times New Roman" w:cs="Times New Roman"/>
          <w:szCs w:val="24"/>
        </w:rPr>
        <w:t xml:space="preserve"> το πρωτογενές πλεόνασμα</w:t>
      </w:r>
      <w:r>
        <w:rPr>
          <w:rFonts w:eastAsia="Times New Roman" w:cs="Times New Roman"/>
          <w:szCs w:val="24"/>
        </w:rPr>
        <w:t xml:space="preserve"> από φορομπηχτικές πολιτικές. Δεν είναι αυτό που μας ενδ</w:t>
      </w:r>
      <w:r>
        <w:rPr>
          <w:rFonts w:eastAsia="Times New Roman" w:cs="Times New Roman"/>
          <w:szCs w:val="24"/>
        </w:rPr>
        <w:t xml:space="preserve">ιαφέρει ως κοινωνία και ως οικονομία. Μας </w:t>
      </w:r>
      <w:r>
        <w:rPr>
          <w:rFonts w:eastAsia="Times New Roman" w:cs="Times New Roman"/>
          <w:szCs w:val="24"/>
        </w:rPr>
        <w:lastRenderedPageBreak/>
        <w:t xml:space="preserve">ενδιαφέρει να έρχονται από αναπτυξιακές πολιτικές, από πραγματική ανάπτυξη της χώρας, η οποία και θα δημιουργεί πλεονάσματα. </w:t>
      </w:r>
    </w:p>
    <w:p w14:paraId="6B86BEE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η ενδιάμεση έκθεση γράφει ότι θα πρέπει να υπάρξει και συνεννόηση και μ</w:t>
      </w:r>
      <w:r>
        <w:rPr>
          <w:rFonts w:eastAsia="Times New Roman" w:cs="Times New Roman"/>
          <w:szCs w:val="24"/>
        </w:rPr>
        <w:t>ί</w:t>
      </w:r>
      <w:r>
        <w:rPr>
          <w:rFonts w:eastAsia="Times New Roman" w:cs="Times New Roman"/>
          <w:szCs w:val="24"/>
        </w:rPr>
        <w:t>α συναίν</w:t>
      </w:r>
      <w:r>
        <w:rPr>
          <w:rFonts w:eastAsia="Times New Roman" w:cs="Times New Roman"/>
          <w:szCs w:val="24"/>
        </w:rPr>
        <w:t xml:space="preserve">εση των κοινωνικών και πολιτικών δυνάμεων για όλα αυτά. Την εθνική συνεννόηση την παλεύουμε και μάλιστα για μεγάλο χρονικό διάστημα. Αυτό το αποδείξαμε και στο Εθνικό Συμβούλιο Ραδιοτηλεόρασης. Όμως, το παλεύουμε και καθημερινά. Δυστυχώς, όμως, ΣΥΡΙΖΑ και </w:t>
      </w:r>
      <w:r>
        <w:rPr>
          <w:rFonts w:eastAsia="Times New Roman" w:cs="Times New Roman"/>
          <w:szCs w:val="24"/>
        </w:rPr>
        <w:t>Νέα Δημοκρατία έχουν μάθει σε μ</w:t>
      </w:r>
      <w:r>
        <w:rPr>
          <w:rFonts w:eastAsia="Times New Roman" w:cs="Times New Roman"/>
          <w:szCs w:val="24"/>
        </w:rPr>
        <w:t>ί</w:t>
      </w:r>
      <w:r>
        <w:rPr>
          <w:rFonts w:eastAsia="Times New Roman" w:cs="Times New Roman"/>
          <w:szCs w:val="24"/>
        </w:rPr>
        <w:t>α τεχνητή πόλωση, σε μ</w:t>
      </w:r>
      <w:r>
        <w:rPr>
          <w:rFonts w:eastAsia="Times New Roman" w:cs="Times New Roman"/>
          <w:szCs w:val="24"/>
        </w:rPr>
        <w:t>ί</w:t>
      </w:r>
      <w:r>
        <w:rPr>
          <w:rFonts w:eastAsia="Times New Roman" w:cs="Times New Roman"/>
          <w:szCs w:val="24"/>
        </w:rPr>
        <w:t xml:space="preserve">α καρικατούρα δικομματισμού, η οποία είναι μακριά από τις ανάγκες της εποχής σήμερα, </w:t>
      </w:r>
      <w:r>
        <w:rPr>
          <w:rFonts w:eastAsia="Times New Roman" w:cs="Times New Roman"/>
          <w:szCs w:val="24"/>
        </w:rPr>
        <w:t>η οποία μας οδηγεί</w:t>
      </w:r>
      <w:r>
        <w:rPr>
          <w:rFonts w:eastAsia="Times New Roman" w:cs="Times New Roman"/>
          <w:szCs w:val="24"/>
        </w:rPr>
        <w:t xml:space="preserve"> σε μ</w:t>
      </w:r>
      <w:r>
        <w:rPr>
          <w:rFonts w:eastAsia="Times New Roman" w:cs="Times New Roman"/>
          <w:szCs w:val="24"/>
        </w:rPr>
        <w:t>ί</w:t>
      </w:r>
      <w:r>
        <w:rPr>
          <w:rFonts w:eastAsia="Times New Roman" w:cs="Times New Roman"/>
          <w:szCs w:val="24"/>
        </w:rPr>
        <w:t>α κατάσταση φαύλου κύκλου, ύφεσης και ανεργίας. Έτσι δεν μπορούμε να βγούμε από την κρίση.</w:t>
      </w:r>
    </w:p>
    <w:p w14:paraId="6B86BEE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αναφέρεται στην έκθεση ότι  πρέπει </w:t>
      </w:r>
      <w:r>
        <w:rPr>
          <w:rFonts w:eastAsia="Times New Roman" w:cs="Times New Roman"/>
          <w:szCs w:val="24"/>
        </w:rPr>
        <w:t>να</w:t>
      </w:r>
      <w:r>
        <w:rPr>
          <w:rFonts w:eastAsia="Times New Roman" w:cs="Times New Roman"/>
          <w:szCs w:val="24"/>
        </w:rPr>
        <w:t xml:space="preserve"> υπάρξουν</w:t>
      </w:r>
      <w:r>
        <w:rPr>
          <w:rFonts w:eastAsia="Times New Roman" w:cs="Times New Roman"/>
          <w:szCs w:val="24"/>
        </w:rPr>
        <w:t xml:space="preserve"> χαμηλότερα</w:t>
      </w:r>
      <w:r>
        <w:rPr>
          <w:rFonts w:eastAsia="Times New Roman" w:cs="Times New Roman"/>
          <w:szCs w:val="24"/>
        </w:rPr>
        <w:t xml:space="preserve"> πρωτογενή πλεονάσματα</w:t>
      </w:r>
      <w:r>
        <w:rPr>
          <w:rFonts w:eastAsia="Times New Roman" w:cs="Times New Roman"/>
          <w:szCs w:val="24"/>
        </w:rPr>
        <w:t xml:space="preserve"> από</w:t>
      </w:r>
      <w:r>
        <w:rPr>
          <w:rFonts w:eastAsia="Times New Roman" w:cs="Times New Roman"/>
          <w:szCs w:val="24"/>
        </w:rPr>
        <w:t xml:space="preserve"> 3,5% </w:t>
      </w:r>
      <w:r>
        <w:rPr>
          <w:rFonts w:eastAsia="Times New Roman" w:cs="Times New Roman"/>
          <w:szCs w:val="24"/>
        </w:rPr>
        <w:t>για</w:t>
      </w:r>
      <w:r>
        <w:rPr>
          <w:rFonts w:eastAsia="Times New Roman" w:cs="Times New Roman"/>
          <w:szCs w:val="24"/>
        </w:rPr>
        <w:t xml:space="preserve"> μετά το 2018.</w:t>
      </w:r>
    </w:p>
    <w:p w14:paraId="6B86BEF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Θεοχαρόπουλε, πρέπει να ολοκληρώσετε. Σας υπενθυμίζω ότι έχετε εξαντλήσει και τη δευτερολογία σας και </w:t>
      </w:r>
      <w:r>
        <w:rPr>
          <w:rFonts w:eastAsia="Times New Roman" w:cs="Times New Roman"/>
          <w:szCs w:val="24"/>
        </w:rPr>
        <w:t xml:space="preserve">«τρώτε» χρόνο και από την </w:t>
      </w:r>
      <w:proofErr w:type="spellStart"/>
      <w:r>
        <w:rPr>
          <w:rFonts w:eastAsia="Times New Roman" w:cs="Times New Roman"/>
          <w:szCs w:val="24"/>
        </w:rPr>
        <w:t>τριτολογία</w:t>
      </w:r>
      <w:proofErr w:type="spellEnd"/>
      <w:r>
        <w:rPr>
          <w:rFonts w:eastAsia="Times New Roman" w:cs="Times New Roman"/>
          <w:szCs w:val="24"/>
        </w:rPr>
        <w:t xml:space="preserve"> σας, οπότε μετά δεν θα έχετε δικαίωμα λόγου.</w:t>
      </w:r>
    </w:p>
    <w:p w14:paraId="6B86BEF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Τελειώνω, κύριε Πρόεδρε.</w:t>
      </w:r>
    </w:p>
    <w:p w14:paraId="6B86BEF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Τα πρωτογενή πλεονάσματα, λοιπόν, να είναι</w:t>
      </w:r>
      <w:r>
        <w:rPr>
          <w:rFonts w:eastAsia="Times New Roman" w:cs="Times New Roman"/>
          <w:szCs w:val="24"/>
        </w:rPr>
        <w:t xml:space="preserve"> κάτω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2%. </w:t>
      </w:r>
      <w:r>
        <w:rPr>
          <w:rFonts w:eastAsia="Times New Roman" w:cs="Times New Roman"/>
          <w:szCs w:val="24"/>
        </w:rPr>
        <w:t>Εσείς υ</w:t>
      </w:r>
      <w:r>
        <w:rPr>
          <w:rFonts w:eastAsia="Times New Roman" w:cs="Times New Roman"/>
          <w:szCs w:val="24"/>
        </w:rPr>
        <w:t xml:space="preserve">πογράψατε στο </w:t>
      </w:r>
      <w:proofErr w:type="spellStart"/>
      <w:r>
        <w:rPr>
          <w:rFonts w:eastAsia="Times New Roman" w:cs="Times New Roman"/>
          <w:szCs w:val="24"/>
          <w:lang w:val="en-GB"/>
        </w:rPr>
        <w:t>Eurogroup</w:t>
      </w:r>
      <w:proofErr w:type="spellEnd"/>
      <w:r>
        <w:rPr>
          <w:rFonts w:eastAsia="Times New Roman" w:cs="Times New Roman"/>
          <w:szCs w:val="24"/>
        </w:rPr>
        <w:t xml:space="preserve"> 3,5% μεσοπρόθεσμα και μετά το 2018.</w:t>
      </w:r>
    </w:p>
    <w:p w14:paraId="6B86BEF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λίγα λόγια, αγαπητοί συνάδελφοι, η ίδια </w:t>
      </w:r>
      <w:r>
        <w:rPr>
          <w:rFonts w:eastAsia="Times New Roman" w:cs="Times New Roman"/>
          <w:szCs w:val="24"/>
        </w:rPr>
        <w:t xml:space="preserve">η </w:t>
      </w:r>
      <w:r>
        <w:rPr>
          <w:rFonts w:eastAsia="Times New Roman" w:cs="Times New Roman"/>
          <w:szCs w:val="24"/>
        </w:rPr>
        <w:t xml:space="preserve">απουσία προετοιμασίας και ολοκληρωμένου σχεδιασμού, οδηγεί σε αυτήν την κατάσταση. Κουραστήκαμε να βλέπουμε το ίδιο έργο, κουραστήκαμε να είμαστε θεατές αυτής της κατάστασης και να ακούμε την επωδό «Όλοι τα ίδια </w:t>
      </w:r>
      <w:r>
        <w:rPr>
          <w:rFonts w:eastAsia="Times New Roman" w:cs="Times New Roman"/>
          <w:szCs w:val="24"/>
        </w:rPr>
        <w:t xml:space="preserve">κάνουμε». Δεν ισχύει κάτι τέτοιο. Αυτό οδηγεί σε </w:t>
      </w:r>
      <w:proofErr w:type="spellStart"/>
      <w:r>
        <w:rPr>
          <w:rFonts w:eastAsia="Times New Roman" w:cs="Times New Roman"/>
          <w:szCs w:val="24"/>
        </w:rPr>
        <w:t>αντι</w:t>
      </w:r>
      <w:proofErr w:type="spellEnd"/>
      <w:r>
        <w:rPr>
          <w:rFonts w:eastAsia="Times New Roman" w:cs="Times New Roman"/>
          <w:szCs w:val="24"/>
        </w:rPr>
        <w:t xml:space="preserve">-πολιτικές δυνάμεις. Όποιος επενδύει και ποντάρει μόνο στα λάθη των προηγούμενων, δεν γίνεται ποτέ ηγέτης. </w:t>
      </w:r>
    </w:p>
    <w:p w14:paraId="6B86BEF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Γι’ αυτό, κύριε Τσίπρα, όποιος επενδύει μόνο στα λάθη των προηγούμενων, το μόνο που θα γίνει εί</w:t>
      </w:r>
      <w:r>
        <w:rPr>
          <w:rFonts w:eastAsia="Times New Roman" w:cs="Times New Roman"/>
          <w:szCs w:val="24"/>
        </w:rPr>
        <w:t xml:space="preserve">ναι «πρώην Πρωθυπουργός». </w:t>
      </w:r>
    </w:p>
    <w:p w14:paraId="6B86BEF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86BEF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B86BEF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Πρόεδρε, θα ήθελα τον λόγο. </w:t>
      </w:r>
    </w:p>
    <w:p w14:paraId="6B86BEF8"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w:t>
      </w:r>
      <w:r>
        <w:rPr>
          <w:rFonts w:eastAsia="Times New Roman"/>
          <w:b/>
          <w:szCs w:val="24"/>
        </w:rPr>
        <w:t>μπρούλης</w:t>
      </w:r>
      <w:proofErr w:type="spellEnd"/>
      <w:r>
        <w:rPr>
          <w:rFonts w:eastAsia="Times New Roman"/>
          <w:b/>
          <w:szCs w:val="24"/>
        </w:rPr>
        <w:t>):</w:t>
      </w:r>
      <w:r>
        <w:rPr>
          <w:rFonts w:eastAsia="Times New Roman"/>
          <w:szCs w:val="24"/>
        </w:rPr>
        <w:t xml:space="preserve"> Τι ακριβώς θέλετε τώρα, κύριε Υπουργέ; </w:t>
      </w:r>
    </w:p>
    <w:p w14:paraId="6B86BEF9" w14:textId="77777777" w:rsidR="00CA44E2" w:rsidRDefault="009A1593">
      <w:pPr>
        <w:spacing w:after="0"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Ο κ. Θεοχαρόπουλος…</w:t>
      </w:r>
    </w:p>
    <w:p w14:paraId="6B86BEFA"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για να ξεκινήσετε να μιλάτε, θα πρέπει να πάρετε την άδεια από το Προεδρείο. Μην απευθύνεστε στον κ. Θεοχαρόπουλο. Εδώ θα απευθύνεστε!</w:t>
      </w:r>
    </w:p>
    <w:p w14:paraId="6B86BEFB" w14:textId="77777777" w:rsidR="00CA44E2" w:rsidRDefault="009A1593">
      <w:pPr>
        <w:spacing w:after="0"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Ανθρωπίνων Δικαιωμάτων): </w:t>
      </w:r>
      <w:r>
        <w:rPr>
          <w:rFonts w:eastAsia="Times New Roman"/>
          <w:szCs w:val="24"/>
        </w:rPr>
        <w:t>Σε εσάς μιλάω, κύριε Πρόε</w:t>
      </w:r>
      <w:r>
        <w:rPr>
          <w:rFonts w:eastAsia="Times New Roman"/>
          <w:szCs w:val="24"/>
        </w:rPr>
        <w:t>δρε!</w:t>
      </w:r>
    </w:p>
    <w:p w14:paraId="6B86BEFC"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Για ποιον λόγο ζητάτε να παρέμβετε; </w:t>
      </w:r>
    </w:p>
    <w:p w14:paraId="6B86BEFD" w14:textId="77777777" w:rsidR="00CA44E2" w:rsidRDefault="009A1593">
      <w:pPr>
        <w:spacing w:after="0" w:line="600" w:lineRule="auto"/>
        <w:ind w:firstLine="720"/>
        <w:jc w:val="both"/>
        <w:rPr>
          <w:rFonts w:eastAsia="Times New Roman" w:cs="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Ετέθη από τον κ. Θεοχαρόπουλο ένα ζήτημα σχετικά με το ότι δεν έχει ολοκληρωθεί η διαδικασία επεξεργ</w:t>
      </w:r>
      <w:r>
        <w:rPr>
          <w:rFonts w:eastAsia="Times New Roman" w:cs="Times New Roman"/>
          <w:szCs w:val="24"/>
        </w:rPr>
        <w:t xml:space="preserve">ασίας του Προεδρικού Διατάγματος, που αφορά τον διαχειριστή αφερεγγυότητας. </w:t>
      </w:r>
    </w:p>
    <w:p w14:paraId="6B86BEF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Θεοχαρόπουλε, αν κατάλαβα καλά, αυτό είπατε. </w:t>
      </w:r>
    </w:p>
    <w:p w14:paraId="6B86BEF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Θέλω, λοιπόν, να δώσω μ</w:t>
      </w:r>
      <w:r>
        <w:rPr>
          <w:rFonts w:eastAsia="Times New Roman" w:cs="Times New Roman"/>
          <w:szCs w:val="24"/>
        </w:rPr>
        <w:t>ί</w:t>
      </w:r>
      <w:r>
        <w:rPr>
          <w:rFonts w:eastAsia="Times New Roman" w:cs="Times New Roman"/>
          <w:szCs w:val="24"/>
        </w:rPr>
        <w:t xml:space="preserve">α ενημέρωση. </w:t>
      </w:r>
    </w:p>
    <w:p w14:paraId="6B86BF00"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Σας αρκεί, λοιπόν, το ένα λεπτό; </w:t>
      </w:r>
    </w:p>
    <w:p w14:paraId="6B86BF01" w14:textId="77777777" w:rsidR="00CA44E2" w:rsidRDefault="009A1593">
      <w:pPr>
        <w:spacing w:after="0" w:line="600" w:lineRule="auto"/>
        <w:ind w:firstLine="720"/>
        <w:jc w:val="both"/>
        <w:rPr>
          <w:rFonts w:eastAsia="Times New Roman"/>
          <w:szCs w:val="24"/>
        </w:rPr>
      </w:pPr>
      <w:r>
        <w:rPr>
          <w:rFonts w:eastAsia="Times New Roman"/>
          <w:b/>
          <w:szCs w:val="24"/>
        </w:rPr>
        <w:lastRenderedPageBreak/>
        <w:t>ΣΤΑΥΡΟΣ ΚΟΝΤΟΝΗΣ (Υπο</w:t>
      </w:r>
      <w:r>
        <w:rPr>
          <w:rFonts w:eastAsia="Times New Roman"/>
          <w:b/>
          <w:szCs w:val="24"/>
        </w:rPr>
        <w:t xml:space="preserve">υργός Δικαιοσύνης, Διαφάνειας και Ανθρωπίνων Δικαιωμάτων): </w:t>
      </w:r>
      <w:r>
        <w:rPr>
          <w:rFonts w:eastAsia="Times New Roman"/>
          <w:szCs w:val="24"/>
        </w:rPr>
        <w:t xml:space="preserve">Δεκαπέντε δευτερόλεπτα, κύριε Πρόεδρε. </w:t>
      </w:r>
    </w:p>
    <w:p w14:paraId="6B86BF0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Αν είχε γίνει πιο γρήγορα η διαδικασία, το προεδρικό διάταγμα, δεν θα χρειάζονταν τόσες μεταβατικές διατάξεις. </w:t>
      </w:r>
    </w:p>
    <w:p w14:paraId="6B86BF0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b/>
          <w:szCs w:val="24"/>
        </w:rPr>
        <w:t>(Υπουργός Δικαιοσύνης</w:t>
      </w:r>
      <w:r>
        <w:rPr>
          <w:rFonts w:eastAsia="Times New Roman" w:cs="Times New Roman"/>
          <w:b/>
          <w:szCs w:val="24"/>
        </w:rPr>
        <w:t xml:space="preserve">, </w:t>
      </w:r>
      <w:r>
        <w:rPr>
          <w:rFonts w:eastAsia="Times New Roman"/>
          <w:b/>
          <w:szCs w:val="24"/>
        </w:rPr>
        <w:t>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Πάντως, θέλω να σας ενημερώσω -το είπα χθες στην </w:t>
      </w:r>
      <w:r>
        <w:rPr>
          <w:rFonts w:eastAsia="Times New Roman" w:cs="Times New Roman"/>
          <w:szCs w:val="24"/>
        </w:rPr>
        <w:t>ε</w:t>
      </w:r>
      <w:r>
        <w:rPr>
          <w:rFonts w:eastAsia="Times New Roman" w:cs="Times New Roman"/>
          <w:szCs w:val="24"/>
        </w:rPr>
        <w:t>πιτροπή, όπου ήταν ο κ. Κουτσούκος- ότι το προεδρικό διάταγμα έτυχε επεξεργασίας από το Συμβούλιο της Επικρατείας. Αυτή η επεξεργασία έχει ολοκ</w:t>
      </w:r>
      <w:r>
        <w:rPr>
          <w:rFonts w:eastAsia="Times New Roman" w:cs="Times New Roman"/>
          <w:szCs w:val="24"/>
        </w:rPr>
        <w:t xml:space="preserve">ληρωθεί και έχει ήδη διαβιβαστεί από το Υπουργείο Δικαιοσύνης στην Υπηρεσία για δημοσίευση στο Φύλλο της Εφημερίδας της Κυβερνήσεως. Οπότε, αυτό το ζήτημα έχει κλείσει οριστικά όσον αφορά τη νομοθετική ρύθμιση και τη νομοθετική πρόβλεψη. </w:t>
      </w:r>
    </w:p>
    <w:p w14:paraId="6B86BF0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w:t>
      </w:r>
      <w:r>
        <w:rPr>
          <w:rFonts w:eastAsia="Times New Roman" w:cs="Times New Roman"/>
          <w:b/>
          <w:szCs w:val="24"/>
        </w:rPr>
        <w:t xml:space="preserve">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Ευχαριστούμε τον κύριο Υπουργό. </w:t>
      </w:r>
    </w:p>
    <w:p w14:paraId="6B86BF0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ενημερώσω το Σώμα ότι η Διαρκής Επιτροπή Παραγωγής και Εμπορίου καταθέτει την Έκθεσή της στο σχέδιο νόμου του Υπουργείου Περιβάλλοντος και Ενέργειας «Χωρικός σχεδιασμός –</w:t>
      </w:r>
      <w:r>
        <w:rPr>
          <w:rFonts w:eastAsia="Times New Roman" w:cs="Times New Roman"/>
          <w:szCs w:val="24"/>
        </w:rPr>
        <w:t xml:space="preserve"> βιώσιμη ανάπτυξη».</w:t>
      </w:r>
    </w:p>
    <w:p w14:paraId="6B86BF0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Κοινοβουλευτική Εκπρόσωπος του ΣΥΡΙΖΑ κ. Φωτεινή </w:t>
      </w:r>
      <w:proofErr w:type="spellStart"/>
      <w:r>
        <w:rPr>
          <w:rFonts w:eastAsia="Times New Roman" w:cs="Times New Roman"/>
          <w:szCs w:val="24"/>
        </w:rPr>
        <w:t>Βάκη</w:t>
      </w:r>
      <w:proofErr w:type="spellEnd"/>
      <w:r>
        <w:rPr>
          <w:rFonts w:eastAsia="Times New Roman" w:cs="Times New Roman"/>
          <w:szCs w:val="24"/>
        </w:rPr>
        <w:t>.</w:t>
      </w:r>
    </w:p>
    <w:p w14:paraId="6B86BF0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w:t>
      </w:r>
    </w:p>
    <w:p w14:paraId="6B86BF0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κύριε Υπουργέ, κυρίες και κύριοι Βουλευτές, προτού εισέλθω στο κύριο σώμα της ομιλίας μου, που αφορά το νομοσχέδιο </w:t>
      </w:r>
      <w:r>
        <w:rPr>
          <w:rFonts w:eastAsia="Times New Roman" w:cs="Times New Roman"/>
          <w:szCs w:val="24"/>
        </w:rPr>
        <w:t xml:space="preserve">που συζητούμε, δεν μπορώ να αντισταθώ στον πειρασμό και να μην σχολιάσω </w:t>
      </w:r>
      <w:r>
        <w:rPr>
          <w:rFonts w:eastAsia="Times New Roman" w:cs="Times New Roman"/>
          <w:szCs w:val="24"/>
        </w:rPr>
        <w:lastRenderedPageBreak/>
        <w:t xml:space="preserve">τα όσα άκουσα προηγουμένως. </w:t>
      </w:r>
      <w:r>
        <w:rPr>
          <w:rFonts w:eastAsia="Times New Roman" w:cs="Times New Roman"/>
          <w:szCs w:val="24"/>
        </w:rPr>
        <w:t>Α</w:t>
      </w:r>
      <w:r>
        <w:rPr>
          <w:rFonts w:eastAsia="Times New Roman" w:cs="Times New Roman"/>
          <w:szCs w:val="24"/>
        </w:rPr>
        <w:t xml:space="preserve">υτό, γιατί ακούστηκαν διάφορα μεγαλόσχημα και μεγαλεπήβολα από την Αντιπολίτευση, τα οποία είναι ενδεικτικά της επιλεκτικής μνήμης και ευαισθησίας της. </w:t>
      </w:r>
    </w:p>
    <w:p w14:paraId="6B86BF0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ξεκινήσουμε, λοιπόν, με όλες αυτές τις κατηγόριες περί πλεονάσματος, τις οποίες προφανώς επικαλείστε, για να δικαιολογήσετε -η Αξιωματική Αντιπολίτευση- τα αδικαιολόγητα, ότι δηλαδή δηλώσατε ένα ηχηρό «</w:t>
      </w:r>
      <w:r>
        <w:rPr>
          <w:rFonts w:eastAsia="Times New Roman" w:cs="Times New Roman"/>
          <w:szCs w:val="24"/>
        </w:rPr>
        <w:t>π</w:t>
      </w:r>
      <w:r>
        <w:rPr>
          <w:rFonts w:eastAsia="Times New Roman" w:cs="Times New Roman"/>
          <w:szCs w:val="24"/>
        </w:rPr>
        <w:t>αρών» στη χθεσινή ψηφοφορία για το βοήθημα, τη δέκατ</w:t>
      </w:r>
      <w:r>
        <w:rPr>
          <w:rFonts w:eastAsia="Times New Roman" w:cs="Times New Roman"/>
          <w:szCs w:val="24"/>
        </w:rPr>
        <w:t>η τρίτη σύνταξη, προς τους συνταξιούχους.</w:t>
      </w:r>
    </w:p>
    <w:p w14:paraId="6B86BF0A" w14:textId="77777777" w:rsidR="00CA44E2" w:rsidRDefault="009A1593">
      <w:pPr>
        <w:spacing w:after="0" w:line="600" w:lineRule="auto"/>
        <w:ind w:firstLine="567"/>
        <w:jc w:val="both"/>
        <w:rPr>
          <w:rFonts w:eastAsia="Times New Roman" w:cs="Times New Roman"/>
          <w:szCs w:val="24"/>
        </w:rPr>
      </w:pPr>
      <w:r>
        <w:rPr>
          <w:rFonts w:eastAsia="Times New Roman" w:cs="Times New Roman"/>
          <w:szCs w:val="24"/>
        </w:rPr>
        <w:t xml:space="preserve">Να σας πούμε, λοιπόν, ότι η περίφημη αυτή υπέρβαση του πλεονάσματος μπορεί τυπικά να μην επικυρώθηκε από την ΕΛΣΤΑΤ, αλλά επιβεβαιώθηκε από τους φορολογικούς κωδικούς εσόδων και μάλιστα πρωτογενών εσόδων, τα οποία </w:t>
      </w:r>
      <w:r>
        <w:rPr>
          <w:rFonts w:eastAsia="Times New Roman" w:cs="Times New Roman"/>
          <w:szCs w:val="24"/>
        </w:rPr>
        <w:t xml:space="preserve">ήταν τέτοιας τάξης, ώστε να υπάρχει υπέρβαση ακόμα και σε ένα υποθετικό σενάριο, κατά το οποίο δεν θα εισπράττονταν ούτε 1 ευρώ μέχρι το τέλος της χρονιάς. </w:t>
      </w:r>
      <w:r>
        <w:rPr>
          <w:rFonts w:eastAsia="Times New Roman" w:cs="Times New Roman"/>
          <w:szCs w:val="24"/>
        </w:rPr>
        <w:t>Υ</w:t>
      </w:r>
      <w:r>
        <w:rPr>
          <w:rFonts w:eastAsia="Times New Roman" w:cs="Times New Roman"/>
          <w:szCs w:val="24"/>
        </w:rPr>
        <w:t xml:space="preserve">πήρχε υπέρβαση εσόδων από αυτά που λέμε τα μη περιμετρικά μέτρα, δηλαδή τα μέτρα που </w:t>
      </w:r>
      <w:r>
        <w:rPr>
          <w:rFonts w:eastAsia="Times New Roman" w:cs="Times New Roman"/>
          <w:szCs w:val="24"/>
        </w:rPr>
        <w:lastRenderedPageBreak/>
        <w:t>δημιουργούν έσ</w:t>
      </w:r>
      <w:r>
        <w:rPr>
          <w:rFonts w:eastAsia="Times New Roman" w:cs="Times New Roman"/>
          <w:szCs w:val="24"/>
        </w:rPr>
        <w:t xml:space="preserve">οδα από τη φοροδιαφυγή, τη </w:t>
      </w:r>
      <w:proofErr w:type="spellStart"/>
      <w:r>
        <w:rPr>
          <w:rFonts w:eastAsia="Times New Roman" w:cs="Times New Roman"/>
          <w:szCs w:val="24"/>
        </w:rPr>
        <w:t>φοροαποφυγή</w:t>
      </w:r>
      <w:proofErr w:type="spellEnd"/>
      <w:r>
        <w:rPr>
          <w:rFonts w:eastAsia="Times New Roman" w:cs="Times New Roman"/>
          <w:szCs w:val="24"/>
        </w:rPr>
        <w:t xml:space="preserve">, το λαθρεμπόριο καυσίμων, καπνικών μεταξύ άλλων. </w:t>
      </w:r>
    </w:p>
    <w:p w14:paraId="6B86BF0B" w14:textId="77777777" w:rsidR="00CA44E2" w:rsidRDefault="009A1593">
      <w:pPr>
        <w:spacing w:after="0" w:line="600" w:lineRule="auto"/>
        <w:ind w:firstLine="567"/>
        <w:jc w:val="both"/>
        <w:rPr>
          <w:rFonts w:eastAsia="Times New Roman" w:cs="Times New Roman"/>
          <w:szCs w:val="24"/>
        </w:rPr>
      </w:pPr>
      <w:r>
        <w:rPr>
          <w:rFonts w:eastAsia="Times New Roman" w:cs="Times New Roman"/>
          <w:szCs w:val="24"/>
        </w:rPr>
        <w:t>Γιατί, κοιτάξτε, το πλεόνασμα προέρχεται από την κοινωνία και επιστρέφεται σε αυτήν. Σε αυτήν ανήκει, στην κοινωνία και με μεροληψία προς τους κοινωνικά άπορους και αν</w:t>
      </w:r>
      <w:r>
        <w:rPr>
          <w:rFonts w:eastAsia="Times New Roman" w:cs="Times New Roman"/>
          <w:szCs w:val="24"/>
        </w:rPr>
        <w:t xml:space="preserve">ήμπορους. </w:t>
      </w:r>
      <w:r>
        <w:rPr>
          <w:rFonts w:eastAsia="Times New Roman" w:cs="Times New Roman"/>
          <w:szCs w:val="24"/>
        </w:rPr>
        <w:t>Δ</w:t>
      </w:r>
      <w:r>
        <w:rPr>
          <w:rFonts w:eastAsia="Times New Roman" w:cs="Times New Roman"/>
          <w:szCs w:val="24"/>
        </w:rPr>
        <w:t>ημιουργείται πλεόνασμα. Τι να κάνουμε; Ακόμα και σε τόσο δυσμενείς, δύσκολες, στενάχωρες συνθήκες, διότι έχει μπει τέλος σε μια πολιτική θαλασσοδανείων, του αέρα, των κουμπάρων, των «ημετέρων», του κλεισίματος του ματιού στις λίστες και στην υψη</w:t>
      </w:r>
      <w:r>
        <w:rPr>
          <w:rFonts w:eastAsia="Times New Roman" w:cs="Times New Roman"/>
          <w:szCs w:val="24"/>
        </w:rPr>
        <w:t xml:space="preserve">λής κλίμακας φοροδιαφυγή. </w:t>
      </w:r>
    </w:p>
    <w:p w14:paraId="6B86BF0C" w14:textId="77777777" w:rsidR="00CA44E2" w:rsidRDefault="009A1593">
      <w:pPr>
        <w:spacing w:after="0" w:line="600" w:lineRule="auto"/>
        <w:ind w:firstLine="567"/>
        <w:jc w:val="both"/>
        <w:rPr>
          <w:rFonts w:eastAsia="Times New Roman" w:cs="Times New Roman"/>
          <w:szCs w:val="24"/>
        </w:rPr>
      </w:pPr>
      <w:r>
        <w:rPr>
          <w:rFonts w:eastAsia="Times New Roman" w:cs="Times New Roman"/>
          <w:szCs w:val="24"/>
        </w:rPr>
        <w:t>Εσείς, όμως, κυρίες και κύριοι συνάδελφοι της Αξιωματικής Αντιπολίτευσης και τα εξαπτέρυγά σας, επιλέξατε -για μ</w:t>
      </w:r>
      <w:r>
        <w:rPr>
          <w:rFonts w:eastAsia="Times New Roman" w:cs="Times New Roman"/>
          <w:szCs w:val="24"/>
        </w:rPr>
        <w:t>ί</w:t>
      </w:r>
      <w:r>
        <w:rPr>
          <w:rFonts w:eastAsia="Times New Roman" w:cs="Times New Roman"/>
          <w:szCs w:val="24"/>
        </w:rPr>
        <w:t>α ακόμα φορά- να μην ψηφίσετε την δέκατη τρίτη σύνταξη στο πιο εξουθενωμένο και ανήμπορο κομμάτι της ελληνικής κοινω</w:t>
      </w:r>
      <w:r>
        <w:rPr>
          <w:rFonts w:eastAsia="Times New Roman" w:cs="Times New Roman"/>
          <w:szCs w:val="24"/>
        </w:rPr>
        <w:t>νίας. Είναι συστατικό στοιχείο της πολιτικής σας άλλωστε, μ</w:t>
      </w:r>
      <w:r>
        <w:rPr>
          <w:rFonts w:eastAsia="Times New Roman" w:cs="Times New Roman"/>
          <w:szCs w:val="24"/>
        </w:rPr>
        <w:t>ί</w:t>
      </w:r>
      <w:r>
        <w:rPr>
          <w:rFonts w:eastAsia="Times New Roman" w:cs="Times New Roman"/>
          <w:szCs w:val="24"/>
        </w:rPr>
        <w:t>α πολιτική ανάλγητου νεοφιλελευθερισμού, να ευνοεί σκανδαλωδώς μ</w:t>
      </w:r>
      <w:r>
        <w:rPr>
          <w:rFonts w:eastAsia="Times New Roman" w:cs="Times New Roman"/>
          <w:szCs w:val="24"/>
        </w:rPr>
        <w:t>ί</w:t>
      </w:r>
      <w:r>
        <w:rPr>
          <w:rFonts w:eastAsia="Times New Roman" w:cs="Times New Roman"/>
          <w:szCs w:val="24"/>
        </w:rPr>
        <w:t xml:space="preserve">α ολιγαρχία πλούτου αδίστακτη και διεφθαρμένη, που </w:t>
      </w:r>
      <w:r>
        <w:rPr>
          <w:rFonts w:eastAsia="Times New Roman" w:cs="Times New Roman"/>
          <w:szCs w:val="24"/>
        </w:rPr>
        <w:lastRenderedPageBreak/>
        <w:t>λειτουργούσε επί σειρά ετών επί ζημία του ελληνικού λαού και της ζωντανής εργασί</w:t>
      </w:r>
      <w:r>
        <w:rPr>
          <w:rFonts w:eastAsia="Times New Roman" w:cs="Times New Roman"/>
          <w:szCs w:val="24"/>
        </w:rPr>
        <w:t xml:space="preserve">ας. </w:t>
      </w:r>
    </w:p>
    <w:p w14:paraId="6B86BF0D" w14:textId="77777777" w:rsidR="00CA44E2" w:rsidRDefault="009A1593">
      <w:pPr>
        <w:spacing w:after="0" w:line="600" w:lineRule="auto"/>
        <w:ind w:firstLine="567"/>
        <w:jc w:val="both"/>
        <w:rPr>
          <w:rFonts w:eastAsia="Times New Roman" w:cs="Times New Roman"/>
          <w:szCs w:val="24"/>
        </w:rPr>
      </w:pPr>
      <w:r>
        <w:rPr>
          <w:rFonts w:eastAsia="Times New Roman" w:cs="Times New Roman"/>
          <w:szCs w:val="24"/>
        </w:rPr>
        <w:t>Αλλά είναι και κάτι άλλο τελικά, είναι και τα πιστοποιητικά νομιμοφροσύνης που θέλετε να επιδείξετε, τόσο στον κ. Σόιμπλε, όσο και στο ΔΝΤ. Άλλωστε, ο Αντιπρόεδρός σας μας είχε δηλώσει ευθαρσώς ότι θα ψηφίσετε αμέσως όλες τις φιλελεύθερες μεταρρυθμίσε</w:t>
      </w:r>
      <w:r>
        <w:rPr>
          <w:rFonts w:eastAsia="Times New Roman" w:cs="Times New Roman"/>
          <w:szCs w:val="24"/>
        </w:rPr>
        <w:t xml:space="preserve">ις που ζητάει ο Σόιμπλε και η τρόικα και άλλες τόσες που δεν έχουν ζητήσει. Ο Πρόεδρος της παράταξής σας χαρακτήρισε, ούτε λίγο ούτε πολύ, μονομερείς ενέργειες που υποσκάπτουν την αξιολόγηση το να δοθεί αυτή η βοήθεια. </w:t>
      </w:r>
    </w:p>
    <w:p w14:paraId="6B86BF0E" w14:textId="77777777" w:rsidR="00CA44E2" w:rsidRDefault="009A1593">
      <w:pPr>
        <w:spacing w:after="0" w:line="600" w:lineRule="auto"/>
        <w:ind w:firstLine="567"/>
        <w:jc w:val="both"/>
        <w:rPr>
          <w:rFonts w:eastAsia="Times New Roman" w:cs="Times New Roman"/>
          <w:szCs w:val="24"/>
        </w:rPr>
      </w:pPr>
      <w:r>
        <w:rPr>
          <w:rFonts w:eastAsia="Times New Roman" w:cs="Times New Roman"/>
          <w:szCs w:val="24"/>
        </w:rPr>
        <w:t>Τελικά τι είναι αυτή η συμφωνία αλήθειας; Μου δίνετε την αίσθηση ότι η συμφωνία αλήθειας είναι ένα συμβόλαιο τιμής με το ΔΝΤ και τη Γερμανία όσον αφορά την εφαρμογή της πιο σκληρής, απάνθρωπης λιτότητας και όπως αποδεικνύονται τα έργα και οι ημέρες σας μέχ</w:t>
      </w:r>
      <w:r>
        <w:rPr>
          <w:rFonts w:eastAsia="Times New Roman" w:cs="Times New Roman"/>
          <w:szCs w:val="24"/>
        </w:rPr>
        <w:t xml:space="preserve">ρι το 2014. </w:t>
      </w:r>
      <w:r>
        <w:rPr>
          <w:rFonts w:eastAsia="Times New Roman" w:cs="Times New Roman"/>
          <w:szCs w:val="24"/>
        </w:rPr>
        <w:t>Ε</w:t>
      </w:r>
      <w:r>
        <w:rPr>
          <w:rFonts w:eastAsia="Times New Roman" w:cs="Times New Roman"/>
          <w:szCs w:val="24"/>
        </w:rPr>
        <w:t xml:space="preserve">ίναι θράσος να μην ψηφίζετε να ανακουφιστούν οι συνταξιούχοι, όταν στην προ ημερησίας συζήτηση για το ασφαλιστικό είχε δηλώσει ο Πρόεδρός σας ότι </w:t>
      </w:r>
      <w:r>
        <w:rPr>
          <w:rFonts w:eastAsia="Times New Roman" w:cs="Times New Roman"/>
          <w:szCs w:val="24"/>
        </w:rPr>
        <w:lastRenderedPageBreak/>
        <w:t xml:space="preserve">η ρήτρα μηδενικού ελλείμματος είναι μονόδρομος, αυτό ακριβώς που προτείνει ο </w:t>
      </w:r>
      <w:proofErr w:type="spellStart"/>
      <w:r>
        <w:rPr>
          <w:rFonts w:eastAsia="Times New Roman" w:cs="Times New Roman"/>
          <w:szCs w:val="24"/>
        </w:rPr>
        <w:t>Τόμσεν</w:t>
      </w:r>
      <w:proofErr w:type="spellEnd"/>
      <w:r>
        <w:rPr>
          <w:rFonts w:eastAsia="Times New Roman" w:cs="Times New Roman"/>
          <w:szCs w:val="24"/>
        </w:rPr>
        <w:t>, ένα δηλαδή α</w:t>
      </w:r>
      <w:r>
        <w:rPr>
          <w:rFonts w:eastAsia="Times New Roman" w:cs="Times New Roman"/>
          <w:szCs w:val="24"/>
        </w:rPr>
        <w:t xml:space="preserve">μιγώς αναλογικό σύστημα, το οποίο θα στηρίζεται μόνο στις εισφορές και χωρίς τον αναδιανεμητικό χαρακτήρα της κρατικής επιχορήγησης των συντάξεων, μέσω των δαπανών του κρατικού προϋπολογισμού. </w:t>
      </w:r>
      <w:r>
        <w:rPr>
          <w:rFonts w:eastAsia="Times New Roman" w:cs="Times New Roman"/>
          <w:szCs w:val="24"/>
        </w:rPr>
        <w:t>Β</w:t>
      </w:r>
      <w:r>
        <w:rPr>
          <w:rFonts w:eastAsia="Times New Roman" w:cs="Times New Roman"/>
          <w:szCs w:val="24"/>
        </w:rPr>
        <w:t>εβαίως, αυτό το μοντέλο μπορεί να οδηγεί στο μηδενισμό των συν</w:t>
      </w:r>
      <w:r>
        <w:rPr>
          <w:rFonts w:eastAsia="Times New Roman" w:cs="Times New Roman"/>
          <w:szCs w:val="24"/>
        </w:rPr>
        <w:t xml:space="preserve">τάξεων και της κατάργησης της εγγυημένης από το κράτος εθνικής σύνταξης. </w:t>
      </w:r>
    </w:p>
    <w:p w14:paraId="6B86BF0F" w14:textId="77777777" w:rsidR="00CA44E2" w:rsidRDefault="009A1593">
      <w:pPr>
        <w:spacing w:after="0" w:line="600" w:lineRule="auto"/>
        <w:ind w:firstLine="567"/>
        <w:jc w:val="both"/>
        <w:rPr>
          <w:rFonts w:eastAsia="Times New Roman" w:cs="Times New Roman"/>
          <w:szCs w:val="24"/>
        </w:rPr>
      </w:pPr>
      <w:r>
        <w:rPr>
          <w:rFonts w:eastAsia="Times New Roman" w:cs="Times New Roman"/>
          <w:szCs w:val="24"/>
        </w:rPr>
        <w:t>Κόπτεστε για τη μη εφαρμογή των βραχυπρόθεσμων μέχρι τον Γενάρη, όταν εσείς οι ίδιοι μας λέγατε ότι ήταν ήσσονος σημασίας αυτά τα μέτρα, αφού θα ισχύσουν από το 2040. Είναι σημαντικά</w:t>
      </w:r>
      <w:r>
        <w:rPr>
          <w:rFonts w:eastAsia="Times New Roman" w:cs="Times New Roman"/>
          <w:szCs w:val="24"/>
        </w:rPr>
        <w:t xml:space="preserve"> τελικά, αυτά τα μέτρα ή δεν είναι; Κόπτεστε τώρα για το χρέος, όταν δίνατε πιστοποιητικά βιωσιμότητάς του και μέχρι και τον Μάιο μας δηλώνατε από του Βήματος της Βουλής ότι δεν είναι και το πιο βασικό θέμα. Το μόνο μη βιώσιμο χρέος για εσάς φαίνεται να εί</w:t>
      </w:r>
      <w:r>
        <w:rPr>
          <w:rFonts w:eastAsia="Times New Roman" w:cs="Times New Roman"/>
          <w:szCs w:val="24"/>
        </w:rPr>
        <w:t xml:space="preserve">ναι το χρέος του κόμματός σας και των ανεξόφλητων δανείων σας. </w:t>
      </w:r>
    </w:p>
    <w:p w14:paraId="6B86BF10" w14:textId="77777777" w:rsidR="00CA44E2" w:rsidRDefault="009A1593">
      <w:pPr>
        <w:spacing w:after="0" w:line="600" w:lineRule="auto"/>
        <w:ind w:firstLine="567"/>
        <w:jc w:val="both"/>
        <w:rPr>
          <w:rFonts w:eastAsia="Times New Roman" w:cs="Times New Roman"/>
          <w:szCs w:val="24"/>
        </w:rPr>
      </w:pPr>
      <w:r>
        <w:rPr>
          <w:rFonts w:eastAsia="Times New Roman" w:cs="Times New Roman"/>
          <w:szCs w:val="24"/>
        </w:rPr>
        <w:lastRenderedPageBreak/>
        <w:t>Κυρίες και κύριοι συνάδελφοι, το νομοσχέδιο που συζητούμε σήμερα φέρει ως προμετωπίδα του την επανεκκίνηση της οικονομίας μέσω θεσμικών τομών στο πεδίο της δικαιοσύνης. Ξέρετε, δεν είναι αξιολ</w:t>
      </w:r>
      <w:r>
        <w:rPr>
          <w:rFonts w:eastAsia="Times New Roman" w:cs="Times New Roman"/>
          <w:szCs w:val="24"/>
        </w:rPr>
        <w:t xml:space="preserve">ογικά ουδέτερο νομοσχέδιο που σκοπεί αποκλειστικά στην αύξηση των εσόδων του ελληνικού κράτους σε καιρούς χαλεπούς. </w:t>
      </w:r>
    </w:p>
    <w:p w14:paraId="6B86BF11" w14:textId="77777777" w:rsidR="00CA44E2" w:rsidRDefault="009A1593">
      <w:pPr>
        <w:spacing w:after="0" w:line="600" w:lineRule="auto"/>
        <w:ind w:firstLine="720"/>
        <w:jc w:val="both"/>
        <w:rPr>
          <w:rFonts w:eastAsia="Times New Roman"/>
          <w:szCs w:val="24"/>
        </w:rPr>
      </w:pPr>
      <w:r>
        <w:rPr>
          <w:rFonts w:eastAsia="Times New Roman"/>
          <w:szCs w:val="24"/>
        </w:rPr>
        <w:t>Η επανεκκίνηση της οικονομίας συνδέεται με την αύξηση των εσόδων μέσω της πάταξης της φοροδιαφυγής και της επιστροφής αδήλωτων εισοδημάτων,</w:t>
      </w:r>
      <w:r>
        <w:rPr>
          <w:rFonts w:eastAsia="Times New Roman"/>
          <w:szCs w:val="24"/>
        </w:rPr>
        <w:t xml:space="preserve"> διότι η κρίση έκρυψε κάτω από τα στρώματα. Οι δε «ημέτεροι» ή μ</w:t>
      </w:r>
      <w:r>
        <w:rPr>
          <w:rFonts w:eastAsia="Times New Roman"/>
          <w:szCs w:val="24"/>
        </w:rPr>
        <w:t>ί</w:t>
      </w:r>
      <w:r>
        <w:rPr>
          <w:rFonts w:eastAsia="Times New Roman"/>
          <w:szCs w:val="24"/>
        </w:rPr>
        <w:t xml:space="preserve">α διεφθαρμένη ολιγαρχία πλούτου που παρασιτούσε εις βάρος του ελληνικού λαού φυγάδευε στο εξωτερικό ή σε φορολογικούς παραδείσους ή απέκρυπτε συστηματικά εντέχνως εκμεταλλευόμενη τις αγαστές </w:t>
      </w:r>
      <w:r>
        <w:rPr>
          <w:rFonts w:eastAsia="Times New Roman"/>
          <w:szCs w:val="24"/>
        </w:rPr>
        <w:t xml:space="preserve">της σχέσεις με την πολιτική εξουσία. Επιπλέον, υπήρχε ένα νομοθετικό πλαίσιο που υπέθαλπε τέτοιες συμπεριφορές, που ο λαός πλήρωσε πολύ ακριβά. </w:t>
      </w:r>
    </w:p>
    <w:p w14:paraId="6B86BF12" w14:textId="77777777" w:rsidR="00CA44E2" w:rsidRDefault="009A1593">
      <w:pPr>
        <w:spacing w:after="0" w:line="600" w:lineRule="auto"/>
        <w:ind w:firstLine="720"/>
        <w:jc w:val="both"/>
        <w:rPr>
          <w:rFonts w:eastAsia="Times New Roman"/>
          <w:szCs w:val="24"/>
        </w:rPr>
      </w:pPr>
      <w:r>
        <w:rPr>
          <w:rFonts w:eastAsia="Times New Roman"/>
          <w:szCs w:val="24"/>
        </w:rPr>
        <w:lastRenderedPageBreak/>
        <w:t>Οι διατάξεις, λοιπόν, περί οικειοθελούς αποκάλυψη των αδήλωτων εισοδημάτων παρελθόντων ετών αναμένονται να συμβ</w:t>
      </w:r>
      <w:r>
        <w:rPr>
          <w:rFonts w:eastAsia="Times New Roman"/>
          <w:szCs w:val="24"/>
        </w:rPr>
        <w:t>άλουν σε μ</w:t>
      </w:r>
      <w:r>
        <w:rPr>
          <w:rFonts w:eastAsia="Times New Roman"/>
          <w:szCs w:val="24"/>
        </w:rPr>
        <w:t>ί</w:t>
      </w:r>
      <w:r>
        <w:rPr>
          <w:rFonts w:eastAsia="Times New Roman"/>
          <w:szCs w:val="24"/>
        </w:rPr>
        <w:t xml:space="preserve">α σημαντική αύξηση των δημοσίων εσόδων, χωρίς ούτε να επιβραβεύεται η </w:t>
      </w:r>
      <w:proofErr w:type="spellStart"/>
      <w:r>
        <w:rPr>
          <w:rFonts w:eastAsia="Times New Roman"/>
          <w:szCs w:val="24"/>
        </w:rPr>
        <w:t>παραβατική</w:t>
      </w:r>
      <w:proofErr w:type="spellEnd"/>
      <w:r>
        <w:rPr>
          <w:rFonts w:eastAsia="Times New Roman"/>
          <w:szCs w:val="24"/>
        </w:rPr>
        <w:t xml:space="preserve"> συμπεριφορά, αλλά ούτε και να ακυρώνεται η ουσία των ρυθμίσεων μέσα από μια εξοντωτική φορολόγηση. Αναλόγως του ύψους των εισοδημάτων που αποκαλύπτονται, αλλά και τ</w:t>
      </w:r>
      <w:r>
        <w:rPr>
          <w:rFonts w:eastAsia="Times New Roman"/>
          <w:szCs w:val="24"/>
        </w:rPr>
        <w:t>ου σταδίου στο οποίο βρίσκεται κάθε φορά ο φορολογικός έλεγχος επιβάλλεται ένα δίκαιο πλαίσιο φορολόγησης. Το ύψος του φόρου καθορίζεται από το ποσοστό του κύριου φόρου που αναλογεί στο αδήλωτο εισόδημα, καθώς και από ένα πρόσθετο φόρο από 8% έως 30%, αναλ</w:t>
      </w:r>
      <w:r>
        <w:rPr>
          <w:rFonts w:eastAsia="Times New Roman"/>
          <w:szCs w:val="24"/>
        </w:rPr>
        <w:t>όγως του σταδίου της ελεγκτικής διαδικασίας, κατά τη στιγμή της εθελοντικής αποκάλυψης του εισοδήματος.</w:t>
      </w:r>
    </w:p>
    <w:p w14:paraId="6B86BF13" w14:textId="77777777" w:rsidR="00CA44E2" w:rsidRDefault="009A1593">
      <w:pPr>
        <w:spacing w:after="0" w:line="600" w:lineRule="auto"/>
        <w:ind w:firstLine="720"/>
        <w:jc w:val="both"/>
        <w:rPr>
          <w:rFonts w:eastAsia="Times New Roman"/>
          <w:szCs w:val="24"/>
        </w:rPr>
      </w:pPr>
      <w:r>
        <w:rPr>
          <w:rFonts w:eastAsia="Times New Roman"/>
          <w:szCs w:val="24"/>
        </w:rPr>
        <w:t>Βασικό κίνητρο επίσης αποτελεί και η χορήγηση ποινικής αμνηστίας για το αδίκημα της φοροδιαφυγής σε όσους αποκάλυψαν εθελοντικά αδήλωτα εισοδήματα. Ομοί</w:t>
      </w:r>
      <w:r>
        <w:rPr>
          <w:rFonts w:eastAsia="Times New Roman"/>
          <w:szCs w:val="24"/>
        </w:rPr>
        <w:t xml:space="preserve">ως, η διεύρυνση της χρήσης πλαστικού χρήματος και της δυνατότητας οικοδόμησης αφορολόγητου μέσω αυτής δεν είναι </w:t>
      </w:r>
      <w:r>
        <w:rPr>
          <w:rFonts w:eastAsia="Times New Roman"/>
          <w:szCs w:val="24"/>
        </w:rPr>
        <w:lastRenderedPageBreak/>
        <w:t xml:space="preserve">μόνο μέσο φορολογικής δικαιοσύνης, αλλά είναι και ένα εργαλείο ενίσχυσης κοινωνικού προϋπολογισμού, προκειμένου να στηριχθούν εκείνοι που έχουν </w:t>
      </w:r>
      <w:r>
        <w:rPr>
          <w:rFonts w:eastAsia="Times New Roman"/>
          <w:szCs w:val="24"/>
        </w:rPr>
        <w:t xml:space="preserve">μεγαλύτερη ανάγκη. </w:t>
      </w:r>
    </w:p>
    <w:p w14:paraId="6B86BF14" w14:textId="77777777" w:rsidR="00CA44E2" w:rsidRDefault="009A1593">
      <w:pPr>
        <w:spacing w:after="0" w:line="600" w:lineRule="auto"/>
        <w:ind w:firstLine="720"/>
        <w:jc w:val="both"/>
        <w:rPr>
          <w:rFonts w:eastAsia="Times New Roman"/>
          <w:szCs w:val="24"/>
        </w:rPr>
      </w:pPr>
      <w:r>
        <w:rPr>
          <w:rFonts w:eastAsia="Times New Roman"/>
          <w:szCs w:val="24"/>
        </w:rPr>
        <w:t>Σημαντικές είναι και οι διατάξεις για τους περιστασιακά απασχολούμενους, οι οποίοι εντάσσονται στο αφορολόγητο των μισθωτών και συνταξιούχων, καθώς και οι ρυθμίσεις για την οικονομία του διαμοιρασμού, για τη βραχυπρόθεσμη ενοικίαση ακιν</w:t>
      </w:r>
      <w:r>
        <w:rPr>
          <w:rFonts w:eastAsia="Times New Roman"/>
          <w:szCs w:val="24"/>
        </w:rPr>
        <w:t xml:space="preserve">ήτων. Όπως </w:t>
      </w:r>
      <w:proofErr w:type="spellStart"/>
      <w:r>
        <w:rPr>
          <w:rFonts w:eastAsia="Times New Roman"/>
          <w:szCs w:val="24"/>
        </w:rPr>
        <w:t>προείπα</w:t>
      </w:r>
      <w:proofErr w:type="spellEnd"/>
      <w:r>
        <w:rPr>
          <w:rFonts w:eastAsia="Times New Roman"/>
          <w:szCs w:val="24"/>
        </w:rPr>
        <w:t>, δεν είναι αξιολογικά ουδέτερο αυτό το νομοσχέδιο, αλλά εμφορείται από τη φιλοσοφία των μη παραμετρικών μέτρων. Δεν πάσχει κανείς από κανένα φετιχισμό του πλεονάσματος. Το πλεόνασμα, όπως ανέφερα προηγουμένως, προέρχεται από την κοινωνία</w:t>
      </w:r>
      <w:r>
        <w:rPr>
          <w:rFonts w:eastAsia="Times New Roman"/>
          <w:szCs w:val="24"/>
        </w:rPr>
        <w:t xml:space="preserve"> και επιστρέφεται σε αυτήν. Μόνο που πηγαίνει στη στήριξη των αδυνάτων και δεν γίνεται αέρας, θαλασσοδάνεια, </w:t>
      </w:r>
      <w:r>
        <w:rPr>
          <w:rFonts w:eastAsia="Times New Roman"/>
          <w:szCs w:val="24"/>
          <w:lang w:val="en-US"/>
        </w:rPr>
        <w:t>off</w:t>
      </w:r>
      <w:r>
        <w:rPr>
          <w:rFonts w:eastAsia="Times New Roman"/>
          <w:szCs w:val="24"/>
        </w:rPr>
        <w:t xml:space="preserve"> </w:t>
      </w:r>
      <w:r>
        <w:rPr>
          <w:rFonts w:eastAsia="Times New Roman"/>
          <w:szCs w:val="24"/>
          <w:lang w:val="en-US"/>
        </w:rPr>
        <w:t>shore</w:t>
      </w:r>
      <w:r>
        <w:rPr>
          <w:rFonts w:eastAsia="Times New Roman"/>
          <w:szCs w:val="24"/>
        </w:rPr>
        <w:t xml:space="preserve"> </w:t>
      </w:r>
      <w:proofErr w:type="spellStart"/>
      <w:r>
        <w:rPr>
          <w:rFonts w:eastAsia="Times New Roman"/>
          <w:szCs w:val="24"/>
        </w:rPr>
        <w:t>κ.ο.κ.</w:t>
      </w:r>
      <w:proofErr w:type="spellEnd"/>
      <w:r>
        <w:rPr>
          <w:rFonts w:eastAsia="Times New Roman"/>
          <w:szCs w:val="24"/>
        </w:rPr>
        <w:t xml:space="preserve">, κάτι τελικά που στιγμάτιζε την καθημερινότητα αυτής της κοινωνίας επί σειρά ετών. </w:t>
      </w:r>
    </w:p>
    <w:p w14:paraId="6B86BF15" w14:textId="77777777" w:rsidR="00CA44E2" w:rsidRDefault="009A1593">
      <w:pPr>
        <w:spacing w:after="0" w:line="600" w:lineRule="auto"/>
        <w:ind w:firstLine="720"/>
        <w:jc w:val="both"/>
        <w:rPr>
          <w:rFonts w:eastAsia="Times New Roman"/>
          <w:szCs w:val="24"/>
        </w:rPr>
      </w:pPr>
      <w:r>
        <w:rPr>
          <w:rFonts w:eastAsia="Times New Roman"/>
          <w:szCs w:val="24"/>
        </w:rPr>
        <w:lastRenderedPageBreak/>
        <w:t>Είναι, όμως, δομημένο και σε μια σειρά από προ</w:t>
      </w:r>
      <w:r>
        <w:rPr>
          <w:rFonts w:eastAsia="Times New Roman"/>
          <w:szCs w:val="24"/>
        </w:rPr>
        <w:t>οδευτικές αρχές και στα θέματα της δικαιοσύνης, σε σχέση με τον Πτωχευτικό Κώδικα και τις τροποποιήσεις. Αξίζει να υπογραμμίσουμε, λοιπόν, κάποιες θετικές ρυθμίσεις όσον αφορά τον Πτωχευτικό Κώδικα, που άπτονται της δυνατότητας δεύτερης ευκαιρίας σε οφειλέ</w:t>
      </w:r>
      <w:r>
        <w:rPr>
          <w:rFonts w:eastAsia="Times New Roman"/>
          <w:szCs w:val="24"/>
        </w:rPr>
        <w:t xml:space="preserve">τες οι οποίοι πτώχευσαν και έχουν πια το δικαίωμα μιας καινούριας αρχής, ενός </w:t>
      </w:r>
      <w:r>
        <w:rPr>
          <w:rFonts w:eastAsia="Times New Roman"/>
          <w:szCs w:val="24"/>
          <w:lang w:val="en-US"/>
        </w:rPr>
        <w:t>fresh</w:t>
      </w:r>
      <w:r>
        <w:rPr>
          <w:rFonts w:eastAsia="Times New Roman"/>
          <w:szCs w:val="24"/>
        </w:rPr>
        <w:t xml:space="preserve"> </w:t>
      </w:r>
      <w:r>
        <w:rPr>
          <w:rFonts w:eastAsia="Times New Roman"/>
          <w:szCs w:val="24"/>
          <w:lang w:val="en-US"/>
        </w:rPr>
        <w:t>start</w:t>
      </w:r>
      <w:r>
        <w:rPr>
          <w:rFonts w:eastAsia="Times New Roman"/>
          <w:szCs w:val="24"/>
        </w:rPr>
        <w:t xml:space="preserve">, όπως είθισται να αποκαλείται, προκειμένου να επανενταχθούν στην οικονομική δραστηριότητα. Διότι υπήρχαν οι δολίως </w:t>
      </w:r>
      <w:proofErr w:type="spellStart"/>
      <w:r>
        <w:rPr>
          <w:rFonts w:eastAsia="Times New Roman"/>
          <w:szCs w:val="24"/>
        </w:rPr>
        <w:t>πτωχεύσαντες</w:t>
      </w:r>
      <w:proofErr w:type="spellEnd"/>
      <w:r>
        <w:rPr>
          <w:rFonts w:eastAsia="Times New Roman"/>
          <w:szCs w:val="24"/>
        </w:rPr>
        <w:t xml:space="preserve"> επιχειρηματίες και βεβαίως είχαμε το ο</w:t>
      </w:r>
      <w:r>
        <w:rPr>
          <w:rFonts w:eastAsia="Times New Roman"/>
          <w:szCs w:val="24"/>
        </w:rPr>
        <w:t xml:space="preserve">ξύμωρο μιας χρεοκοπημένης και πτωχευμένης επιχείρησης ενός ζάμπλουτου επιχειρηματία, που φυγάδευε τα λεφτά στους </w:t>
      </w:r>
      <w:proofErr w:type="spellStart"/>
      <w:r>
        <w:rPr>
          <w:rFonts w:eastAsia="Times New Roman"/>
          <w:szCs w:val="24"/>
        </w:rPr>
        <w:t>εξωχώριους</w:t>
      </w:r>
      <w:proofErr w:type="spellEnd"/>
      <w:r>
        <w:rPr>
          <w:rFonts w:eastAsia="Times New Roman"/>
          <w:szCs w:val="24"/>
        </w:rPr>
        <w:t xml:space="preserve"> παραδείσους και έστελνε τους εργαζόμενους στην κόλαση της ανεργίας και του κοινωνικού περιθωρίου. Αλλά υπάρχουν και επιχειρηματίες π</w:t>
      </w:r>
      <w:r>
        <w:rPr>
          <w:rFonts w:eastAsia="Times New Roman"/>
          <w:szCs w:val="24"/>
        </w:rPr>
        <w:t xml:space="preserve">ου πραγματικά πτώχευσαν, που λόγω της κρίσης και όχι μόνο έχασαν περιουσίες, την τιμή τους, την υπόληψή τους, την αξιοπρέπειά τους </w:t>
      </w:r>
      <w:r>
        <w:rPr>
          <w:rFonts w:eastAsia="Times New Roman"/>
          <w:szCs w:val="24"/>
        </w:rPr>
        <w:lastRenderedPageBreak/>
        <w:t>και που είναι αδιανόητο να καταδικαστούν στο κοινωνικό περιθώριο και τους αξίζει μια δεύτερη ευκαιρία.</w:t>
      </w:r>
    </w:p>
    <w:p w14:paraId="6B86BF16" w14:textId="77777777" w:rsidR="00CA44E2" w:rsidRDefault="009A1593">
      <w:pPr>
        <w:spacing w:after="0" w:line="600" w:lineRule="auto"/>
        <w:ind w:firstLine="720"/>
        <w:jc w:val="both"/>
        <w:rPr>
          <w:rFonts w:eastAsia="Times New Roman"/>
          <w:szCs w:val="24"/>
        </w:rPr>
      </w:pPr>
      <w:r>
        <w:rPr>
          <w:rFonts w:eastAsia="Times New Roman"/>
          <w:szCs w:val="24"/>
        </w:rPr>
        <w:t>Η δεύτερη δέσμη ρυθμίσ</w:t>
      </w:r>
      <w:r>
        <w:rPr>
          <w:rFonts w:eastAsia="Times New Roman"/>
          <w:szCs w:val="24"/>
        </w:rPr>
        <w:t>εων αρμοδιότητας του Υπουργείου Δικαιοσύνης, Διαφάνειας και Ανθρωπίνων Δικαιωμάτων αφορά όμως και κάτι άλλο, το πλαίσιο επιτάχυνσης της απονομής της δικαιοσύνης στο πεδίο της διοικητικής δίκης. Η επιτάχυνση της δίκης σε όλο το δίκαιο εντάσσεται στην αντιμε</w:t>
      </w:r>
      <w:r>
        <w:rPr>
          <w:rFonts w:eastAsia="Times New Roman"/>
          <w:szCs w:val="24"/>
        </w:rPr>
        <w:t xml:space="preserve">τώπιση μιας διαχρονικής παθογένειας του </w:t>
      </w:r>
      <w:proofErr w:type="spellStart"/>
      <w:r>
        <w:rPr>
          <w:rFonts w:eastAsia="Times New Roman"/>
          <w:szCs w:val="24"/>
        </w:rPr>
        <w:t>δικαιϊκού</w:t>
      </w:r>
      <w:proofErr w:type="spellEnd"/>
      <w:r>
        <w:rPr>
          <w:rFonts w:eastAsia="Times New Roman"/>
          <w:szCs w:val="24"/>
        </w:rPr>
        <w:t xml:space="preserve"> μας συστήματος και πολιτισμού, που είναι η ανορθολογική καθυστέρηση στην απονομή της δικαιοσύνης σε όλα τα είδη της δίκης.</w:t>
      </w:r>
    </w:p>
    <w:p w14:paraId="6B86BF1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Καθυστέρηση που σε πολλές περιπτώσεις σημαίνει αρνησιδικία και σε κάθε περίπτωση οι</w:t>
      </w:r>
      <w:r>
        <w:rPr>
          <w:rFonts w:eastAsia="Times New Roman" w:cs="Times New Roman"/>
          <w:szCs w:val="24"/>
        </w:rPr>
        <w:t xml:space="preserve">κονομική αιμορραγία, </w:t>
      </w:r>
      <w:proofErr w:type="spellStart"/>
      <w:r>
        <w:rPr>
          <w:rFonts w:eastAsia="Times New Roman" w:cs="Times New Roman"/>
          <w:szCs w:val="24"/>
        </w:rPr>
        <w:t>ανθρωπο</w:t>
      </w:r>
      <w:proofErr w:type="spellEnd"/>
      <w:r>
        <w:rPr>
          <w:rFonts w:eastAsia="Times New Roman" w:cs="Times New Roman"/>
          <w:szCs w:val="24"/>
        </w:rPr>
        <w:t xml:space="preserve">-ώρες εργασίας και εξόντωση των οικονομικά ασθενέστερων. Οι εύποροι και οι οικονομικά ισχυροί έχουν τη δυνατότητα και τις «άκρες», αν θέλετε, για έναν μακρόχρονο δικαστικό αγώνα, που θα εξαντλεί, όμως, τον ασθενέστερο αντίδικο. </w:t>
      </w:r>
      <w:r>
        <w:rPr>
          <w:rFonts w:eastAsia="Times New Roman" w:cs="Times New Roman"/>
          <w:szCs w:val="24"/>
        </w:rPr>
        <w:lastRenderedPageBreak/>
        <w:t>Υπό αυτήν την έννοια, θα ήταν ακατανόητη νομίζω κάθε ένσταση και αντίρρηση στην προσπάθειά μας για την επιτάχυνση της διοικητικής δίκης.</w:t>
      </w:r>
    </w:p>
    <w:p w14:paraId="6B86BF1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μειώνονται μ</w:t>
      </w:r>
      <w:r>
        <w:rPr>
          <w:rFonts w:eastAsia="Times New Roman" w:cs="Times New Roman"/>
          <w:szCs w:val="24"/>
        </w:rPr>
        <w:t>ί</w:t>
      </w:r>
      <w:r>
        <w:rPr>
          <w:rFonts w:eastAsia="Times New Roman" w:cs="Times New Roman"/>
          <w:szCs w:val="24"/>
        </w:rPr>
        <w:t>α σειρά από παράβολα με στόχο την ισχυροποίηση της δυνατότητας των πολιτών να απευθύνονται στη δικ</w:t>
      </w:r>
      <w:r>
        <w:rPr>
          <w:rFonts w:eastAsia="Times New Roman" w:cs="Times New Roman"/>
          <w:szCs w:val="24"/>
        </w:rPr>
        <w:t xml:space="preserve">αιοσύνη, ενώ την ίδια στιγμή βελτιώνεται η αναλογικότητα στις χρεώσεις που αφορούν στην προσφυγή στη δικαιοσύνη με στόχο την αποτροπή καταχρηστικών πρακτικών. </w:t>
      </w:r>
    </w:p>
    <w:p w14:paraId="6B86BF1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ήθελα σε αυτό το σημείο να κάνω ιδιαίτερη μνεία στο άρθρο 33 του παρόντος νομοσχεδίου, με το </w:t>
      </w:r>
      <w:r>
        <w:rPr>
          <w:rFonts w:eastAsia="Times New Roman" w:cs="Times New Roman"/>
          <w:szCs w:val="24"/>
        </w:rPr>
        <w:t>οποίο καταργείται η υποχρέωση καταβολής δικαστικού ενσήμου επί αναγνωριστικών αγωγών. Με το άρθρο αυτό, λοιπόν, καταργείται το λεγόμενο «</w:t>
      </w:r>
      <w:proofErr w:type="spellStart"/>
      <w:r>
        <w:rPr>
          <w:rFonts w:eastAsia="Times New Roman" w:cs="Times New Roman"/>
          <w:szCs w:val="24"/>
        </w:rPr>
        <w:t>αγωγόσημο</w:t>
      </w:r>
      <w:proofErr w:type="spellEnd"/>
      <w:r>
        <w:rPr>
          <w:rFonts w:eastAsia="Times New Roman" w:cs="Times New Roman"/>
          <w:szCs w:val="24"/>
        </w:rPr>
        <w:t>», μεταξύ άλλων και για τα θύματα ή για τους συγγενείς θυμάτων των κατοχικών δυνάμεων του Β΄ Παγκοσμίου Πολέμο</w:t>
      </w:r>
      <w:r>
        <w:rPr>
          <w:rFonts w:eastAsia="Times New Roman" w:cs="Times New Roman"/>
          <w:szCs w:val="24"/>
        </w:rPr>
        <w:t xml:space="preserve">υ, εφόσον αυτοί επιλέξουν να καταθέσουν αγωγή αποζημίωσης. Η συμβολή της αρμόδιας Επιτροπής της Βουλής για τις </w:t>
      </w:r>
      <w:r>
        <w:rPr>
          <w:rFonts w:eastAsia="Times New Roman" w:cs="Times New Roman"/>
          <w:szCs w:val="24"/>
        </w:rPr>
        <w:lastRenderedPageBreak/>
        <w:t>γερμανικές οφειλές στην εξέλιξη αυτή ήταν καθοριστική και θα πρέπει αυτό να το αναγνωρίσουμε όλοι μας.</w:t>
      </w:r>
    </w:p>
    <w:p w14:paraId="6B86BF1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οφείλουμε να</w:t>
      </w:r>
      <w:r>
        <w:rPr>
          <w:rFonts w:eastAsia="Times New Roman" w:cs="Times New Roman"/>
          <w:szCs w:val="24"/>
        </w:rPr>
        <w:t xml:space="preserve"> τιμήσουμε τους νεκρούς μας, τα θύματα της ναζιστικής θηριωδίας, αλλά οφείλουμε να τιμήσουμε και την ιστορική μας μνήμη και να μην ξεχνάμε, γιατί λαός χωρίς ιστορική μνήμη είναι λαός χωρίς μέλλον.</w:t>
      </w:r>
    </w:p>
    <w:p w14:paraId="6B86BF1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Τελειώνω με ένα σχόλιο και επιστρέφω στο σημείο εκκίνησής μ</w:t>
      </w:r>
      <w:r>
        <w:rPr>
          <w:rFonts w:eastAsia="Times New Roman" w:cs="Times New Roman"/>
          <w:szCs w:val="24"/>
        </w:rPr>
        <w:t>ου. Καλώ όλες και όλους τους συναδέλφους να υπερψηφίσουν αυτό το νομοσχέδιο. Είναι ένα πολύ σημαντικό νομοσχέδιο, είναι μια τομή και για τη δικαιοσύνη αλλά και για την επανεκκίνηση της οικονομίας. Πραγματικά λυπάμαι που η Αξιωματική Αντιπολίτευση χθες επέδ</w:t>
      </w:r>
      <w:r>
        <w:rPr>
          <w:rFonts w:eastAsia="Times New Roman" w:cs="Times New Roman"/>
          <w:szCs w:val="24"/>
        </w:rPr>
        <w:t xml:space="preserve">ειξε για μια ακόμη φορά ότι είναι το πρόθυμο χέρι της πιο σκληρής φράξιας των δανειστών. </w:t>
      </w:r>
      <w:r>
        <w:rPr>
          <w:rFonts w:eastAsia="Times New Roman" w:cs="Times New Roman"/>
          <w:szCs w:val="24"/>
        </w:rPr>
        <w:t>Ά</w:t>
      </w:r>
      <w:r>
        <w:rPr>
          <w:rFonts w:eastAsia="Times New Roman" w:cs="Times New Roman"/>
          <w:szCs w:val="24"/>
        </w:rPr>
        <w:t>λλες, όμως, πολιτικές δυνάμεις δυστυχώς φανέρωσαν αυτό το ακραίο πρόσωπο, αποχωρώντας από την Αίθουσα, για να μην ψηφίσουν το βοήθημα στους χαμηλοσυνταξιούχους.</w:t>
      </w:r>
    </w:p>
    <w:p w14:paraId="6B86BF1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Και ν</w:t>
      </w:r>
      <w:r>
        <w:rPr>
          <w:rFonts w:eastAsia="Times New Roman" w:cs="Times New Roman"/>
          <w:szCs w:val="24"/>
        </w:rPr>
        <w:t>α σας πω κάτι συνάδελφοι της Αξιωματικής Αντιπολίτευσης; Κάποιοι Βουλευτές σας μπορεί σήμερα να ντρέπονται και να αδυνατούν να εξηγήσουν στις περιφέρειές τους γιατί έσκυψαν το κεφάλι για μ</w:t>
      </w:r>
      <w:r>
        <w:rPr>
          <w:rFonts w:eastAsia="Times New Roman" w:cs="Times New Roman"/>
          <w:szCs w:val="24"/>
        </w:rPr>
        <w:t>ί</w:t>
      </w:r>
      <w:r>
        <w:rPr>
          <w:rFonts w:eastAsia="Times New Roman" w:cs="Times New Roman"/>
          <w:szCs w:val="24"/>
        </w:rPr>
        <w:t>α ακόμα φορά. Φοβάμαι, όμως, ότι κάποιοι άλλοι από εσάς θα συνεχίζε</w:t>
      </w:r>
      <w:r>
        <w:rPr>
          <w:rFonts w:eastAsia="Times New Roman" w:cs="Times New Roman"/>
          <w:szCs w:val="24"/>
        </w:rPr>
        <w:t>τε ανερυθρίαστα να φωνάζετε: «βάστα Σόιμπλε».</w:t>
      </w:r>
    </w:p>
    <w:p w14:paraId="6B86BF1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Αδημονείτε, και αυτή είναι η συμφωνία αλήθεια σας, να έρθετε ξανά στην εξουσία, ζητώντας από τους δανειστές να αποσταθεροποιήσουν την Κυβέρνηση και δεσμεύεστε να πληρώσετε ως γραμμάτιο για την καρέκλα σας την κατεδάφιση των συντάξεων. Αυτό κάνατε όλα τα χρ</w:t>
      </w:r>
      <w:r>
        <w:rPr>
          <w:rFonts w:eastAsia="Times New Roman" w:cs="Times New Roman"/>
          <w:szCs w:val="24"/>
        </w:rPr>
        <w:t xml:space="preserve">όνια. Έχετε δείξει όλα αυτά τα χρόνια με ποιους είστε. </w:t>
      </w:r>
      <w:r>
        <w:rPr>
          <w:rFonts w:eastAsia="Times New Roman" w:cs="Times New Roman"/>
          <w:szCs w:val="24"/>
        </w:rPr>
        <w:t>Ό</w:t>
      </w:r>
      <w:r>
        <w:rPr>
          <w:rFonts w:eastAsia="Times New Roman" w:cs="Times New Roman"/>
          <w:szCs w:val="24"/>
        </w:rPr>
        <w:t xml:space="preserve">πως δεσμευόσασταν να δώσετε πίσω τα λεφτά στους </w:t>
      </w:r>
      <w:proofErr w:type="spellStart"/>
      <w:r>
        <w:rPr>
          <w:rFonts w:eastAsia="Times New Roman" w:cs="Times New Roman"/>
          <w:szCs w:val="24"/>
        </w:rPr>
        <w:t>καναλάρχες</w:t>
      </w:r>
      <w:proofErr w:type="spellEnd"/>
      <w:r>
        <w:rPr>
          <w:rFonts w:eastAsia="Times New Roman" w:cs="Times New Roman"/>
          <w:szCs w:val="24"/>
        </w:rPr>
        <w:t>, έτσι και σήμερα φιλάτε τα χέρια των δανειστών δίνοντας διαπιστευτήρια στην πιο ακραία λιτότητα.</w:t>
      </w:r>
    </w:p>
    <w:p w14:paraId="6B86BF1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Κυβέρνηση έχει καταφέρει όλο αυτό το διάστ</w:t>
      </w:r>
      <w:r>
        <w:rPr>
          <w:rFonts w:eastAsia="Times New Roman" w:cs="Times New Roman"/>
          <w:szCs w:val="24"/>
        </w:rPr>
        <w:t xml:space="preserve">ημα να δημιουργήσει ένα ισχυρό μέτωπο συμπαράστασης στον αγώνα του ελληνικού λαού σε </w:t>
      </w:r>
      <w:r>
        <w:rPr>
          <w:rFonts w:eastAsia="Times New Roman" w:cs="Times New Roman"/>
          <w:szCs w:val="24"/>
        </w:rPr>
        <w:lastRenderedPageBreak/>
        <w:t>ολόκληρη την Ευρώπη. Δεν είμαστε μόνοι μας. Οι προσπάθειες του ελληνικού λαού και στην οικονομία και στο προσφυγικό έχουν δημιουργήσει ένα ισχυρό προοδευτικό μέτωπο που επ</w:t>
      </w:r>
      <w:r>
        <w:rPr>
          <w:rFonts w:eastAsia="Times New Roman" w:cs="Times New Roman"/>
          <w:szCs w:val="24"/>
        </w:rPr>
        <w:t>ιθυμεί την ανατροπή της δογματικής λιτότητας και του φονταμενταλισμού των αγορών, των τραπεζιτών και των τεχνοκρατών και θα συνεχιστεί αυτός ο αγώνας. Είτε σας αρέσει είτε όχι, η Ελλάδα θα σταματήσει να είναι το πειραματόζωο της λιτότητας. Και αν ορισμένοι</w:t>
      </w:r>
      <w:r>
        <w:rPr>
          <w:rFonts w:eastAsia="Times New Roman" w:cs="Times New Roman"/>
          <w:szCs w:val="24"/>
        </w:rPr>
        <w:t xml:space="preserve"> νομίζουν ότι, συμπεριφερόμενοι δουλικά απέναντι στους ακραίους παίκτες της Ευρώπης, θα κάτσουν στις καρέκλες της εξουσίας είναι πολύ γελασμένοι. </w:t>
      </w:r>
    </w:p>
    <w:p w14:paraId="6B86BF1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απάντηση του ελληνικού λαού θα είναι για μια ακόμη φορά αποστομωτική. Είναι βέβαιο ότι όσο και εάν δίνετε τ</w:t>
      </w:r>
      <w:r>
        <w:rPr>
          <w:rFonts w:eastAsia="Times New Roman" w:cs="Times New Roman"/>
          <w:szCs w:val="24"/>
        </w:rPr>
        <w:t xml:space="preserve">α διαπιστευτήριά σας στους δανειστές, στους επιχειρηματίες και στους </w:t>
      </w:r>
      <w:proofErr w:type="spellStart"/>
      <w:r>
        <w:rPr>
          <w:rFonts w:eastAsia="Times New Roman" w:cs="Times New Roman"/>
          <w:szCs w:val="24"/>
        </w:rPr>
        <w:t>καναλάρχες</w:t>
      </w:r>
      <w:proofErr w:type="spellEnd"/>
      <w:r>
        <w:rPr>
          <w:rFonts w:eastAsia="Times New Roman" w:cs="Times New Roman"/>
          <w:szCs w:val="24"/>
        </w:rPr>
        <w:t xml:space="preserve"> η ελληνική κοινωνία σάς έχει διαγράψει οριστικά από τη συνείδησή της. </w:t>
      </w:r>
    </w:p>
    <w:p w14:paraId="6B86BF2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86BF21"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 xml:space="preserve">πτέρυγα </w:t>
      </w:r>
      <w:r>
        <w:rPr>
          <w:rFonts w:eastAsia="Times New Roman" w:cs="Times New Roman"/>
          <w:szCs w:val="24"/>
        </w:rPr>
        <w:t>του ΣΥΡΙΖΑ)</w:t>
      </w:r>
    </w:p>
    <w:p w14:paraId="6B86BF2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Βάκη</w:t>
      </w:r>
      <w:proofErr w:type="spellEnd"/>
      <w:r>
        <w:rPr>
          <w:rFonts w:eastAsia="Times New Roman" w:cs="Times New Roman"/>
          <w:szCs w:val="24"/>
        </w:rPr>
        <w:t xml:space="preserve">. </w:t>
      </w:r>
    </w:p>
    <w:p w14:paraId="6B86BF2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Θα ξεκινήσουμε με τον κατάλογο ομιλητών, με πρώτο ομιλητή τον κ. Τριανταφυλλίδη από τον ΣΥΡΙΖΑ. Θα ακολουθήσει ένας ακόμα ομιλητής και θα πάμε ανά δύο ομιλητές ένα κοινοβουλευτικός εκπρόσωπος. Άρα ξεκινάει ο κ. Τριανταφυλλίδης, μ</w:t>
      </w:r>
      <w:r>
        <w:rPr>
          <w:rFonts w:eastAsia="Times New Roman" w:cs="Times New Roman"/>
          <w:szCs w:val="24"/>
        </w:rPr>
        <w:t xml:space="preserve">ετά ο κ. Αθανασίου από τη Νέα Δημοκρατία και αμέσως μετά ο κοινοβουλευτικός εκπρόσωπος του Κομμουνιστικού Κόμματος Ελλάδας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14:paraId="6B86BF2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Κύριε Τριανταφυλλίδη, έχετε τον λόγο. </w:t>
      </w:r>
    </w:p>
    <w:p w14:paraId="6B86BF2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Σας ευχαριστώ, κύριε Πρόεδρε. </w:t>
      </w:r>
    </w:p>
    <w:p w14:paraId="6B86BF2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Κύριοι Υπουργ</w:t>
      </w:r>
      <w:r>
        <w:rPr>
          <w:rFonts w:eastAsia="Times New Roman" w:cs="Times New Roman"/>
          <w:szCs w:val="24"/>
        </w:rPr>
        <w:t xml:space="preserve">οί, κυρίες και κύριοι συνάδελφοι, είχε δίκιο ο Πρόεδρος της Νέας Δημοκρατίας, ο Κυριάκος Μητσοτάκης, όταν έλεγε ότι οι αριθμοί λένε πάντα την αλήθεια. </w:t>
      </w:r>
      <w:r>
        <w:rPr>
          <w:rFonts w:eastAsia="Times New Roman" w:cs="Times New Roman"/>
          <w:szCs w:val="24"/>
        </w:rPr>
        <w:t>Μ</w:t>
      </w:r>
      <w:r>
        <w:rPr>
          <w:rFonts w:eastAsia="Times New Roman" w:cs="Times New Roman"/>
          <w:szCs w:val="24"/>
        </w:rPr>
        <w:t xml:space="preserve">παίνω σε αυτόν τον πειρασμό, παρ’ όλο που το </w:t>
      </w:r>
      <w:r>
        <w:rPr>
          <w:rFonts w:eastAsia="Times New Roman" w:cs="Times New Roman"/>
          <w:szCs w:val="24"/>
        </w:rPr>
        <w:lastRenderedPageBreak/>
        <w:t xml:space="preserve">βιογραφικό του, εκείνο το αλήστου μνήμης «μηδέν συν μηδέν </w:t>
      </w:r>
      <w:proofErr w:type="spellStart"/>
      <w:r>
        <w:rPr>
          <w:rFonts w:eastAsia="Times New Roman" w:cs="Times New Roman"/>
          <w:szCs w:val="24"/>
        </w:rPr>
        <w:t>ί</w:t>
      </w:r>
      <w:r>
        <w:rPr>
          <w:rFonts w:eastAsia="Times New Roman" w:cs="Times New Roman"/>
          <w:szCs w:val="24"/>
        </w:rPr>
        <w:t>σον</w:t>
      </w:r>
      <w:proofErr w:type="spellEnd"/>
      <w:r>
        <w:rPr>
          <w:rFonts w:eastAsia="Times New Roman" w:cs="Times New Roman"/>
          <w:szCs w:val="24"/>
        </w:rPr>
        <w:t xml:space="preserve"> δεκατέσσερα» παραπέμπει αλλού και όχι για το ότι οι αριθμοί έχουν πάντα δίκιο. Ειλικρινά κάλεσα και από το Βήμα συζητώντας στο προηγούμενο νομοσχέδιο της Θεανούς Φωτίου να μην κλέβετε το χαμόγελο του ελληνικού λαού και να μην κατατρύχεστε συνεχώς από έ</w:t>
      </w:r>
      <w:r>
        <w:rPr>
          <w:rFonts w:eastAsia="Times New Roman" w:cs="Times New Roman"/>
          <w:szCs w:val="24"/>
        </w:rPr>
        <w:t xml:space="preserve">ναν παροξυσμό μιζέριας και γκρίνιας. Μην κλέβετε το χαμόγελο του ελληνικού λαού! </w:t>
      </w:r>
    </w:p>
    <w:p w14:paraId="6B86BF2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Δεν φέρνει το νομοσχέδιο η Κυβέρνηση, «το αργήσατε, κάτι κρύβετε». Το φέρνει η Κυβέρνηση, «γιατί σπεύδετε, γιατί το φέρνετε». Δεν έχει όριο. Θα τα πούμε μετά και αναλυτικότερ</w:t>
      </w:r>
      <w:r>
        <w:rPr>
          <w:rFonts w:eastAsia="Times New Roman" w:cs="Times New Roman"/>
          <w:szCs w:val="24"/>
        </w:rPr>
        <w:t xml:space="preserve">α, γιατί το αρχείο εκδικείται, κύριε Αθανασίου. </w:t>
      </w:r>
    </w:p>
    <w:p w14:paraId="6B86BF2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Έχω μπροστά μου κάτι που είχε καταθέσει στα Πρακτικά ο πρώην Αναπληρωτής Υπουργός Οικονομικών ο κ. Τρύφωνας Αλεξιάδης –γι’ αυτό λέω το αρχείο εκδικείται- στοιχεία για φοροδιαφυγή και λαθρεμπόριο. Είμαστε στη</w:t>
      </w:r>
      <w:r>
        <w:rPr>
          <w:rFonts w:eastAsia="Times New Roman" w:cs="Times New Roman"/>
          <w:szCs w:val="24"/>
        </w:rPr>
        <w:t xml:space="preserve"> συνέχεια των όσων είπε πριν από λίγο η Φωτεινή </w:t>
      </w:r>
      <w:proofErr w:type="spellStart"/>
      <w:r>
        <w:rPr>
          <w:rFonts w:eastAsia="Times New Roman" w:cs="Times New Roman"/>
          <w:szCs w:val="24"/>
        </w:rPr>
        <w:t>Βάκη</w:t>
      </w:r>
      <w:proofErr w:type="spellEnd"/>
      <w:r>
        <w:rPr>
          <w:rFonts w:eastAsia="Times New Roman" w:cs="Times New Roman"/>
          <w:szCs w:val="24"/>
        </w:rPr>
        <w:t xml:space="preserve">. Σας το λέμε και σας το ξαναλέμε, εσείς εκεί. Βγαίνετε στα </w:t>
      </w:r>
      <w:proofErr w:type="spellStart"/>
      <w:r>
        <w:rPr>
          <w:rFonts w:eastAsia="Times New Roman" w:cs="Times New Roman"/>
          <w:szCs w:val="24"/>
        </w:rPr>
        <w:t>τηλεπαράθυρα</w:t>
      </w:r>
      <w:proofErr w:type="spellEnd"/>
      <w:r>
        <w:rPr>
          <w:rFonts w:eastAsia="Times New Roman" w:cs="Times New Roman"/>
          <w:szCs w:val="24"/>
        </w:rPr>
        <w:t xml:space="preserve"> και λέτε </w:t>
      </w:r>
      <w:r>
        <w:rPr>
          <w:rFonts w:eastAsia="Times New Roman" w:cs="Times New Roman"/>
          <w:szCs w:val="24"/>
        </w:rPr>
        <w:lastRenderedPageBreak/>
        <w:t>«αιμοσταγείς», «από τη φορομπηχτική πολιτική». Σας λέμε ότι είναι από μη παραμετρικά μέτρα και έσοδα. Εκεί δημιουργείται έ</w:t>
      </w:r>
      <w:r>
        <w:rPr>
          <w:rFonts w:eastAsia="Times New Roman" w:cs="Times New Roman"/>
          <w:szCs w:val="24"/>
        </w:rPr>
        <w:t xml:space="preserve">νας δημοσιονομικός χώρος. Αυτά τα λεφτά μπορείς να καθορίσεις εσύ πού θα τα βάλεις, πού θα τα αξιοποιήσεις. Αυτό είναι τα 617 εκατομμύρια ευρώ που προέκυψαν και θα πω συγκεκριμένα, γιατί οι αριθμοί εκδικούνται: </w:t>
      </w:r>
    </w:p>
    <w:p w14:paraId="6B86BF2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Από τα στοιχεία υποθέσεων της λίστας </w:t>
      </w:r>
      <w:proofErr w:type="spellStart"/>
      <w:r>
        <w:rPr>
          <w:rFonts w:eastAsia="Times New Roman" w:cs="Times New Roman"/>
          <w:szCs w:val="24"/>
        </w:rPr>
        <w:t>Λαγκάρν</w:t>
      </w:r>
      <w:r>
        <w:rPr>
          <w:rFonts w:eastAsia="Times New Roman" w:cs="Times New Roman"/>
          <w:szCs w:val="24"/>
        </w:rPr>
        <w:t>τ</w:t>
      </w:r>
      <w:proofErr w:type="spellEnd"/>
      <w:r>
        <w:rPr>
          <w:rFonts w:eastAsia="Times New Roman" w:cs="Times New Roman"/>
          <w:szCs w:val="24"/>
        </w:rPr>
        <w:t xml:space="preserve"> το 2014 έκλεισαν 28 υποθέσεις. Το 2015 έκλεισαν 96 υποθέσεις. Μέχρι τον Αύγουστο του 2016 ο σύνολο των υποθέσεων είναι 177. Μένουν ακόμα τέσσερις μήνες, καθώς ολοκληρώνονται. Τα βεβαιωθέντα έσοδα ήταν 225 εκατομμύρια ευρώ. Κρατάμε το ένα μέγεθος. Δεν έχω</w:t>
      </w:r>
      <w:r>
        <w:rPr>
          <w:rFonts w:eastAsia="Times New Roman" w:cs="Times New Roman"/>
          <w:szCs w:val="24"/>
        </w:rPr>
        <w:t xml:space="preserve"> καταλήξει. Δεν είμαι πονηρός. Είμαι ειλικρινής. Δεν μιλώ μόνο για βεβαιωθέντα. Ομιλώ για </w:t>
      </w:r>
      <w:proofErr w:type="spellStart"/>
      <w:r>
        <w:rPr>
          <w:rFonts w:eastAsia="Times New Roman" w:cs="Times New Roman"/>
          <w:szCs w:val="24"/>
        </w:rPr>
        <w:t>καταλογισθέντα</w:t>
      </w:r>
      <w:proofErr w:type="spellEnd"/>
      <w:r>
        <w:rPr>
          <w:rFonts w:eastAsia="Times New Roman" w:cs="Times New Roman"/>
          <w:szCs w:val="24"/>
        </w:rPr>
        <w:t xml:space="preserve"> και εισπραχθέντα έσοδα. Κρατήστε το αυτό. </w:t>
      </w:r>
    </w:p>
    <w:p w14:paraId="6B86BF2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Πάμε στην επόμενη σελίδα από αυτά τα στοιχεία που είχε καταθέσει τον Αύγουστο ο Αλεξιάδης, για να δείτε από </w:t>
      </w:r>
      <w:r>
        <w:rPr>
          <w:rFonts w:eastAsia="Times New Roman" w:cs="Times New Roman"/>
          <w:szCs w:val="24"/>
        </w:rPr>
        <w:t xml:space="preserve">πού είναι. </w:t>
      </w:r>
      <w:r>
        <w:rPr>
          <w:rFonts w:eastAsia="Times New Roman" w:cs="Times New Roman"/>
          <w:szCs w:val="24"/>
        </w:rPr>
        <w:t>Σ</w:t>
      </w:r>
      <w:r>
        <w:rPr>
          <w:rFonts w:eastAsia="Times New Roman" w:cs="Times New Roman"/>
          <w:szCs w:val="24"/>
        </w:rPr>
        <w:t xml:space="preserve">ας λέμε ότι είναι </w:t>
      </w:r>
      <w:r>
        <w:rPr>
          <w:rFonts w:eastAsia="Times New Roman" w:cs="Times New Roman"/>
          <w:szCs w:val="24"/>
        </w:rPr>
        <w:lastRenderedPageBreak/>
        <w:t>από το κυνήγι του λαθρεμπορίου, είναι από τις λίστες. Εσείς εκεί! Σύμφωνα με τα στοιχεία υποθέσεων εμβασμάτων εξωτερικού, οι υποθέσεις που ολοκληρώθηκαν μέχρι και το 2015 είναι 584. Μέσα στο 2016 μέχρι και τον Αύγουστο είναι ά</w:t>
      </w:r>
      <w:r>
        <w:rPr>
          <w:rFonts w:eastAsia="Times New Roman" w:cs="Times New Roman"/>
          <w:szCs w:val="24"/>
        </w:rPr>
        <w:t xml:space="preserve">λλες 50 υποθέσεις. Σύνολο 308.874.667 ευρώ. Ρωτάνε «από πού προήλθαν, πού τα βρήκατε αυτά και τα δίνετε στον κόσμο;». Εάν δεν τα δίναμε, «γιατί δεν τα δίνετε; Εσείς οι ανάλγητοι!». </w:t>
      </w:r>
    </w:p>
    <w:p w14:paraId="6B86BF2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Συνεχίζω με κάποια ενδεικτικά στοιχεία από το κέντρο ελέγχου φορολογουμένω</w:t>
      </w:r>
      <w:r>
        <w:rPr>
          <w:rFonts w:eastAsia="Times New Roman" w:cs="Times New Roman"/>
          <w:szCs w:val="24"/>
        </w:rPr>
        <w:t xml:space="preserve">ν μεγάλου πλούτου. Αυτά είναι μόνο από 1-1-2016 έως την 31-8-2016. Οι έλεγχοι των </w:t>
      </w:r>
      <w:r>
        <w:rPr>
          <w:rFonts w:eastAsia="Times New Roman" w:cs="Times New Roman"/>
          <w:szCs w:val="24"/>
          <w:lang w:val="en-US"/>
        </w:rPr>
        <w:t>offshore</w:t>
      </w:r>
      <w:r>
        <w:rPr>
          <w:rFonts w:eastAsia="Times New Roman" w:cs="Times New Roman"/>
          <w:szCs w:val="24"/>
        </w:rPr>
        <w:t xml:space="preserve"> εταιρειών ήταν 24. Οι έλεγχοι των εμβασμάτων 127. Οι έλεγχοι των φυσικών προσώπων μεγάλου πλούτου ήταν 22. Το σύνολο των υποθέσεων ήταν 173. Σύνολο 393.955.608 ευρώ.</w:t>
      </w:r>
      <w:r>
        <w:rPr>
          <w:rFonts w:eastAsia="Times New Roman" w:cs="Times New Roman"/>
          <w:szCs w:val="24"/>
        </w:rPr>
        <w:t xml:space="preserve"> Σημειώνετε για να βγάλουμε το άθροισμα; Σημειώνετε, μπράβο. </w:t>
      </w:r>
    </w:p>
    <w:p w14:paraId="6B86BF2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Πάμε τώρα στα καπνικά. Το 2014 ο αριθμός των ελέγχων ήταν 11.000. «Μειώσατε τους ελέγχους» είπε –</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 xml:space="preserve">- ο πονηρός κ. </w:t>
      </w:r>
      <w:proofErr w:type="spellStart"/>
      <w:r>
        <w:rPr>
          <w:rFonts w:eastAsia="Times New Roman" w:cs="Times New Roman"/>
          <w:szCs w:val="24"/>
        </w:rPr>
        <w:t>Βρούτσης</w:t>
      </w:r>
      <w:proofErr w:type="spellEnd"/>
      <w:r>
        <w:rPr>
          <w:rFonts w:eastAsia="Times New Roman" w:cs="Times New Roman"/>
          <w:szCs w:val="24"/>
        </w:rPr>
        <w:t xml:space="preserve">. </w:t>
      </w:r>
    </w:p>
    <w:p w14:paraId="6B86BF2D"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Δεν είπε, όμως, πόσα χρήματα εισπράχθηκαν. Το 2014, έντεκα χιλι</w:t>
      </w:r>
      <w:r>
        <w:rPr>
          <w:rFonts w:eastAsia="Times New Roman"/>
          <w:szCs w:val="24"/>
        </w:rPr>
        <w:t>άδες επτακόσια πενήντα τέσσερα. Ποσό, βεβαίως, 59 εκατομμύρια ευρώ. Το 2015 έξι χιλιάδες ο αριθμός των ελέγχων, τα έσοδα ήταν 147.664.108 ευρώ. Το πρώτο εννεάμηνο του 2016 είχαμε 279.403.859 ευρώ. Μόνο από αυτά, τα βεβαιωθέντα, και μετά είναι ευθύνη του Υπ</w:t>
      </w:r>
      <w:r>
        <w:rPr>
          <w:rFonts w:eastAsia="Times New Roman"/>
          <w:szCs w:val="24"/>
        </w:rPr>
        <w:t xml:space="preserve">ουργού Οικονομικών να πει </w:t>
      </w:r>
      <w:proofErr w:type="spellStart"/>
      <w:r>
        <w:rPr>
          <w:rFonts w:eastAsia="Times New Roman"/>
          <w:szCs w:val="24"/>
        </w:rPr>
        <w:t>καταλογισθέντα</w:t>
      </w:r>
      <w:proofErr w:type="spellEnd"/>
      <w:r>
        <w:rPr>
          <w:rFonts w:eastAsia="Times New Roman"/>
          <w:szCs w:val="24"/>
        </w:rPr>
        <w:t xml:space="preserve"> και εισπραχθέντα. Μόνο τα βεβαιωθέντα είναι 1.359.000.000 ευρώ. </w:t>
      </w:r>
    </w:p>
    <w:p w14:paraId="6B86BF2E"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Καταλήγω και λέω «μην κλέβετε το χαμόγελο του λαού». Μια ανάσα ήταν, την οποία δικαιούτο μετά από επτά χρόνια </w:t>
      </w:r>
      <w:proofErr w:type="spellStart"/>
      <w:r>
        <w:rPr>
          <w:rFonts w:eastAsia="Times New Roman"/>
          <w:szCs w:val="24"/>
        </w:rPr>
        <w:t>μνημονιακού</w:t>
      </w:r>
      <w:proofErr w:type="spellEnd"/>
      <w:r>
        <w:rPr>
          <w:rFonts w:eastAsia="Times New Roman"/>
          <w:szCs w:val="24"/>
        </w:rPr>
        <w:t xml:space="preserve"> κανιβαλισμού. </w:t>
      </w:r>
    </w:p>
    <w:p w14:paraId="6B86BF2F"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Έρχομαι στον </w:t>
      </w:r>
      <w:r>
        <w:rPr>
          <w:rFonts w:eastAsia="Times New Roman"/>
          <w:szCs w:val="24"/>
        </w:rPr>
        <w:t>«Αρχηγό Κυριάκο» από το κόμμα των δανειστών. Είχε πει στις 17 και 18 Σεπτεμβρίου του 2016, το κόμμα των δανειστών, από τη Θεσσαλονίκη για τις ηλεκτρονικές συναλλαγές</w:t>
      </w:r>
      <w:r>
        <w:rPr>
          <w:rFonts w:eastAsia="Times New Roman"/>
          <w:szCs w:val="24"/>
        </w:rPr>
        <w:t>:</w:t>
      </w:r>
      <w:r>
        <w:rPr>
          <w:rFonts w:eastAsia="Times New Roman"/>
          <w:szCs w:val="24"/>
        </w:rPr>
        <w:t xml:space="preserve"> «Η Ελλάδα σήμερα είναι ουραγός στις ηλεκτρονικές συναλλαγές». Ναι; Και ποιος φταίει γι’ α</w:t>
      </w:r>
      <w:r>
        <w:rPr>
          <w:rFonts w:eastAsia="Times New Roman"/>
          <w:szCs w:val="24"/>
        </w:rPr>
        <w:t xml:space="preserve">υτό; Ο ΣΥΡΙΖΑ που κυβερνούσε σαράντα χρόνια δεν εφάρμοσε το πλαστικό </w:t>
      </w:r>
      <w:r>
        <w:rPr>
          <w:rFonts w:eastAsia="Times New Roman"/>
          <w:szCs w:val="24"/>
        </w:rPr>
        <w:lastRenderedPageBreak/>
        <w:t xml:space="preserve">χρήμα στις ηλεκτρονικές συναλλαγές, λέει, ο «Αρχηγός Κυριάκος» του κόμματος των δανειστών. </w:t>
      </w:r>
    </w:p>
    <w:p w14:paraId="6B86BF30"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Η χρήση του, όμως, αποδεδειγμένα μειώνει τα ποσοστά φοροδιαφυγής και παραοικονομίας και αυξάνει</w:t>
      </w:r>
      <w:r>
        <w:rPr>
          <w:rFonts w:eastAsia="Times New Roman"/>
          <w:szCs w:val="24"/>
        </w:rPr>
        <w:t xml:space="preserve"> τα δημόσια έσοδα. Πού να υλοποιήσετε εσείς πλαστικό χρήμα; Και μετά; Άμα θα άρχιζαν να βγαίνουν τα άνθη του κακού, όλα τα μπουμπούκια, που κάνουν πλαστογραφίες, που είναι στη λίστα </w:t>
      </w:r>
      <w:proofErr w:type="spellStart"/>
      <w:r>
        <w:rPr>
          <w:rFonts w:eastAsia="Times New Roman"/>
          <w:szCs w:val="24"/>
        </w:rPr>
        <w:t>Λαγκάρντ</w:t>
      </w:r>
      <w:proofErr w:type="spellEnd"/>
      <w:r>
        <w:rPr>
          <w:rFonts w:eastAsia="Times New Roman"/>
          <w:szCs w:val="24"/>
        </w:rPr>
        <w:t xml:space="preserve">, στη λίστα </w:t>
      </w:r>
      <w:proofErr w:type="spellStart"/>
      <w:r>
        <w:rPr>
          <w:rFonts w:eastAsia="Times New Roman"/>
          <w:szCs w:val="24"/>
        </w:rPr>
        <w:t>Μπόργιανς</w:t>
      </w:r>
      <w:proofErr w:type="spellEnd"/>
      <w:r>
        <w:rPr>
          <w:rFonts w:eastAsia="Times New Roman"/>
          <w:szCs w:val="24"/>
        </w:rPr>
        <w:t xml:space="preserve">, που δεν θέλαμε να την πάρουμε; Μετά πώς να </w:t>
      </w:r>
      <w:r>
        <w:rPr>
          <w:rFonts w:eastAsia="Times New Roman"/>
          <w:szCs w:val="24"/>
        </w:rPr>
        <w:t xml:space="preserve">πάρουμε πλαστικό χρήμα; Θέλει μαύρο. Από κάτω το χρήμα. Και τελειώνει. Κάνει και κριτική. </w:t>
      </w:r>
      <w:proofErr w:type="spellStart"/>
      <w:r>
        <w:rPr>
          <w:rFonts w:eastAsia="Times New Roman"/>
          <w:szCs w:val="24"/>
        </w:rPr>
        <w:t>Ε</w:t>
      </w:r>
      <w:r>
        <w:rPr>
          <w:rFonts w:eastAsia="Times New Roman"/>
          <w:szCs w:val="24"/>
        </w:rPr>
        <w:t>μ</w:t>
      </w:r>
      <w:proofErr w:type="spellEnd"/>
      <w:r>
        <w:rPr>
          <w:rFonts w:eastAsia="Times New Roman"/>
          <w:szCs w:val="24"/>
        </w:rPr>
        <w:t>,</w:t>
      </w:r>
      <w:r>
        <w:rPr>
          <w:rFonts w:eastAsia="Times New Roman"/>
          <w:szCs w:val="24"/>
        </w:rPr>
        <w:t xml:space="preserve"> δεν κάνει αυτοκριτική, ότι είναι ουραγός η Ελλάδα στο πλαστικό χρήμα, κάνει και κριτική στον ΣΥΡΙΖΑ που κυβερνάει για πενήντα χρόνια! Λέει: «Η καθυστέρηση της Κυβ</w:t>
      </w:r>
      <w:r>
        <w:rPr>
          <w:rFonts w:eastAsia="Times New Roman"/>
          <w:szCs w:val="24"/>
        </w:rPr>
        <w:t>έρνησης στην υλοποίηση αυτής της αυτονόητης πολιτικής -</w:t>
      </w:r>
      <w:r>
        <w:rPr>
          <w:rFonts w:eastAsia="Times New Roman"/>
          <w:szCs w:val="24"/>
        </w:rPr>
        <w:t xml:space="preserve"> </w:t>
      </w:r>
      <w:r>
        <w:rPr>
          <w:rFonts w:eastAsia="Times New Roman"/>
          <w:szCs w:val="24"/>
        </w:rPr>
        <w:t>ηλεκτρονικές συναλλαγές</w:t>
      </w:r>
      <w:r>
        <w:rPr>
          <w:rFonts w:eastAsia="Times New Roman"/>
          <w:szCs w:val="24"/>
        </w:rPr>
        <w:t xml:space="preserve"> </w:t>
      </w:r>
      <w:r>
        <w:rPr>
          <w:rFonts w:eastAsia="Times New Roman"/>
          <w:szCs w:val="24"/>
        </w:rPr>
        <w:t xml:space="preserve">- γεννά εύλογα ερωτηματικά για την πραγματική της πρόθεση να περιορίσει τη φοροδιαφυγή». </w:t>
      </w:r>
    </w:p>
    <w:p w14:paraId="6B86BF31"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 xml:space="preserve">Δημιουργεί ερωτηματικά γιατί ο Τσίρκας, ο </w:t>
      </w:r>
      <w:proofErr w:type="spellStart"/>
      <w:r>
        <w:rPr>
          <w:rFonts w:eastAsia="Times New Roman"/>
          <w:szCs w:val="24"/>
        </w:rPr>
        <w:t>Σεβαστάκης</w:t>
      </w:r>
      <w:proofErr w:type="spellEnd"/>
      <w:r>
        <w:rPr>
          <w:rFonts w:eastAsia="Times New Roman"/>
          <w:szCs w:val="24"/>
        </w:rPr>
        <w:t xml:space="preserve">, η </w:t>
      </w:r>
      <w:proofErr w:type="spellStart"/>
      <w:r>
        <w:rPr>
          <w:rFonts w:eastAsia="Times New Roman"/>
          <w:szCs w:val="24"/>
        </w:rPr>
        <w:t>Ιγγλέζη</w:t>
      </w:r>
      <w:proofErr w:type="spellEnd"/>
      <w:r>
        <w:rPr>
          <w:rFonts w:eastAsia="Times New Roman"/>
          <w:szCs w:val="24"/>
        </w:rPr>
        <w:t>, ο Στογιαννίδης, ο Θεο</w:t>
      </w:r>
      <w:r>
        <w:rPr>
          <w:rFonts w:eastAsia="Times New Roman"/>
          <w:szCs w:val="24"/>
        </w:rPr>
        <w:t xml:space="preserve">φύλακτος, η </w:t>
      </w:r>
      <w:proofErr w:type="spellStart"/>
      <w:r>
        <w:rPr>
          <w:rFonts w:eastAsia="Times New Roman"/>
          <w:szCs w:val="24"/>
        </w:rPr>
        <w:t>Γκαρά</w:t>
      </w:r>
      <w:proofErr w:type="spellEnd"/>
      <w:r>
        <w:rPr>
          <w:rFonts w:eastAsia="Times New Roman"/>
          <w:szCs w:val="24"/>
        </w:rPr>
        <w:t xml:space="preserve">, κρύβουν και δεν εφαρμόζουν ηλεκτρονικές συναλλαγές, λέει ο Μητσοτάκης στον υποψιασμένο </w:t>
      </w:r>
      <w:r>
        <w:rPr>
          <w:rFonts w:eastAsia="Times New Roman"/>
          <w:szCs w:val="24"/>
        </w:rPr>
        <w:t>ν</w:t>
      </w:r>
      <w:r>
        <w:rPr>
          <w:rFonts w:eastAsia="Times New Roman"/>
          <w:szCs w:val="24"/>
        </w:rPr>
        <w:t>εοδημοκράτη από τη Θεσσαλονίκη. Η καθυστέρηση της Κυβέρνησης γεννά εύλογα ερωτηματικά! Ο ίδιος δεν απολογείται για τα σαράντα χρόνια, που όλος ο κόσμ</w:t>
      </w:r>
      <w:r>
        <w:rPr>
          <w:rFonts w:eastAsia="Times New Roman"/>
          <w:szCs w:val="24"/>
        </w:rPr>
        <w:t xml:space="preserve">ος λειτουργεί με το μοντέλο Σουηδίας. </w:t>
      </w:r>
    </w:p>
    <w:p w14:paraId="6B86BF32"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Έμεινα σήμερα στο Κοινοβούλιο για να μιλήσω γι’ αυτό το θέμα, γιατί το παλεύω μαζί με τους συντρόφους μου εδώ και δύο χρόνια, και φωνάζω «καθολική εφαρμογή των </w:t>
      </w:r>
      <w:r>
        <w:rPr>
          <w:rFonts w:eastAsia="Times New Roman"/>
          <w:szCs w:val="24"/>
          <w:lang w:val="en-US"/>
        </w:rPr>
        <w:t>POS</w:t>
      </w:r>
      <w:r>
        <w:rPr>
          <w:rFonts w:eastAsia="Times New Roman"/>
          <w:szCs w:val="24"/>
        </w:rPr>
        <w:t xml:space="preserve">». </w:t>
      </w:r>
    </w:p>
    <w:p w14:paraId="6B86BF33" w14:textId="77777777" w:rsidR="00CA44E2" w:rsidRDefault="009A1593">
      <w:pPr>
        <w:spacing w:after="0" w:line="600" w:lineRule="auto"/>
        <w:ind w:left="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p>
    <w:p w14:paraId="6B86BF34" w14:textId="77777777" w:rsidR="00CA44E2" w:rsidRDefault="009A1593">
      <w:pPr>
        <w:spacing w:after="0" w:line="600" w:lineRule="auto"/>
        <w:jc w:val="both"/>
        <w:rPr>
          <w:rFonts w:eastAsia="Times New Roman" w:cs="Times New Roman"/>
          <w:szCs w:val="24"/>
        </w:rPr>
      </w:pPr>
      <w:r>
        <w:rPr>
          <w:rFonts w:eastAsia="Times New Roman" w:cs="Times New Roman"/>
          <w:szCs w:val="24"/>
        </w:rPr>
        <w:t>κυρίου Βουλευτή)</w:t>
      </w:r>
    </w:p>
    <w:p w14:paraId="6B86BF35"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Εάν έχετε την καλοσύνη, κύριε Πρόεδρε, θα ήθελα ακόμη δύο λεπτά. Δεν θα χρησιμοποιήσω τη δευτερολογία μου.</w:t>
      </w:r>
    </w:p>
    <w:p w14:paraId="6B86BF36"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Δεν υπάρχει δευτερολογία στους</w:t>
      </w:r>
      <w:r>
        <w:rPr>
          <w:rFonts w:eastAsia="Times New Roman"/>
          <w:szCs w:val="24"/>
        </w:rPr>
        <w:t xml:space="preserve"> Βουλευτές. </w:t>
      </w:r>
    </w:p>
    <w:p w14:paraId="6B86BF37"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Κοιτάξτε, έχετε αυστηρά ένα λεπτό ακόμη.</w:t>
      </w:r>
    </w:p>
    <w:p w14:paraId="6B86BF38"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left="720"/>
        <w:contextualSpacing/>
        <w:jc w:val="both"/>
        <w:rPr>
          <w:rFonts w:eastAsia="Times New Roman"/>
          <w:szCs w:val="24"/>
        </w:rPr>
      </w:pPr>
      <w:r>
        <w:rPr>
          <w:rFonts w:eastAsia="Times New Roman"/>
          <w:b/>
          <w:szCs w:val="24"/>
        </w:rPr>
        <w:t>ΑΛΕΞΑΝΔΡΟΣ ΤΡΙΑΝΤΑΦΥΛΛΙΔΗΣ:</w:t>
      </w:r>
      <w:r>
        <w:rPr>
          <w:rFonts w:eastAsia="Times New Roman"/>
          <w:szCs w:val="24"/>
        </w:rPr>
        <w:t xml:space="preserve"> Κλείνω, κύριε Πρόεδρε. Ευχαριστώ.</w:t>
      </w:r>
    </w:p>
    <w:p w14:paraId="6B86BF39"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Τότε θα κάνω μόνο μία πρόταση γι’ αυτό που λέτε. Μία επισήμανση για το άρθρο 60 παράγραφο 2. Δεν το είπε κανένας. </w:t>
      </w:r>
    </w:p>
    <w:p w14:paraId="6B86BF3A"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Υπουργέ, να το πούμε ότι εξαιρούνται τα πολιτικά πρόσωπα, τα πρώην και τα νυν, από τη δυνατότητα να ομολογήσουν ότι είχαν ποσά στο εξωτερικό. Αυτό να το πούμε. Πρώην Πρωθυπουργοί, νυν Πρωθυπουργοί, πρώην Βουλευτές, νυν Βουλευτές, Ευρωβουλευτές. Στο άρθρο 6</w:t>
      </w:r>
      <w:r>
        <w:rPr>
          <w:rFonts w:eastAsia="Times New Roman"/>
          <w:szCs w:val="24"/>
        </w:rPr>
        <w:t>0 παράγραφος 2 εξαιρούνται τα πολιτικά πρόσωπα. Δηλαδή, τα πολιτικά πρόσωπα έχουν υποχρέωση, δεν θα τύχουν των ευνοϊκών ρυθμίσεων. Ναι, γιατί πέφτει αδιακρίτως επί γενναίων, υπευθύνων, ενόχων κ.λπ.</w:t>
      </w:r>
      <w:r>
        <w:rPr>
          <w:rFonts w:eastAsia="Times New Roman"/>
          <w:szCs w:val="24"/>
        </w:rPr>
        <w:t>.</w:t>
      </w:r>
      <w:r>
        <w:rPr>
          <w:rFonts w:eastAsia="Times New Roman"/>
          <w:szCs w:val="24"/>
        </w:rPr>
        <w:t xml:space="preserve"> </w:t>
      </w:r>
    </w:p>
    <w:p w14:paraId="6B86BF3B"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Για το άρθρο 68 τρεις επισημάνσεις. Προσέξτε τις δαπάνες</w:t>
      </w:r>
      <w:r>
        <w:rPr>
          <w:rFonts w:eastAsia="Times New Roman"/>
          <w:szCs w:val="24"/>
        </w:rPr>
        <w:t>. Καλά κάνει η Υπουργός και βάζει τις δαπάνες, ΔΕΚΟ, τράπεζες, δάνεια στεγα</w:t>
      </w:r>
      <w:r>
        <w:rPr>
          <w:rFonts w:eastAsia="Times New Roman"/>
          <w:szCs w:val="24"/>
        </w:rPr>
        <w:lastRenderedPageBreak/>
        <w:t xml:space="preserve">στικά κ.λπ., όπου δεν υπάρχει περίπτωση να μην κοπεί απόδειξη, να κρατήσει τα ενοίκια και τα κοινόχρηστα, αλλά από την άλλη μην περάσει από τα πλάγια το αφορολόγητο των 5.000 ευρώ. </w:t>
      </w:r>
      <w:r>
        <w:rPr>
          <w:rFonts w:eastAsia="Times New Roman"/>
          <w:szCs w:val="24"/>
        </w:rPr>
        <w:t xml:space="preserve">Γίνεται διαπραγμάτευση με τους </w:t>
      </w:r>
      <w:r>
        <w:rPr>
          <w:rFonts w:eastAsia="Times New Roman"/>
          <w:szCs w:val="24"/>
        </w:rPr>
        <w:t>θ</w:t>
      </w:r>
      <w:r>
        <w:rPr>
          <w:rFonts w:eastAsia="Times New Roman"/>
          <w:szCs w:val="24"/>
        </w:rPr>
        <w:t>εσμούς. Μην μας περάσουν από το πλάι την ιστορία της μείωσης του αφορολόγητου. Εδώ χρειάζεται να υπάρξει μια ιδανική ισορροπία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σύνθεση.</w:t>
      </w:r>
    </w:p>
    <w:p w14:paraId="6B86BF3C"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Και να κλείνουμε, κύριε Τριανταφυλλίδη. </w:t>
      </w:r>
    </w:p>
    <w:p w14:paraId="6B86BF3D"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ΑΛΕΞΑΝΔΡΟΣ </w:t>
      </w:r>
      <w:r>
        <w:rPr>
          <w:rFonts w:eastAsia="Times New Roman"/>
          <w:b/>
          <w:szCs w:val="24"/>
        </w:rPr>
        <w:t>ΤΡΙΑΝΤΑΦΥΛΛΙΔΗΣ:</w:t>
      </w:r>
      <w:r>
        <w:rPr>
          <w:rFonts w:eastAsia="Times New Roman"/>
          <w:szCs w:val="24"/>
        </w:rPr>
        <w:t xml:space="preserve"> Κλείνω με την πρότασή μου, κύριε Πρόεδρε. Σας ευχαριστώ για την ανοχή σας.</w:t>
      </w:r>
    </w:p>
    <w:p w14:paraId="6B86BF3E"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Στο άρθρο 68 παράγραφος 1 καθορίζουμε, ουσιαστικά, την ποινή για το ελάχιστο. Εγώ θα ήθελα να υπάρχει ένα άρθρο 68 παράγραφος 2, όπου </w:t>
      </w:r>
      <w:r>
        <w:rPr>
          <w:rFonts w:eastAsia="Times New Roman"/>
          <w:szCs w:val="24"/>
        </w:rPr>
        <w:lastRenderedPageBreak/>
        <w:t>να καθορίζουμε την επιβράβευση</w:t>
      </w:r>
      <w:r>
        <w:rPr>
          <w:rFonts w:eastAsia="Times New Roman"/>
          <w:szCs w:val="24"/>
        </w:rPr>
        <w:t xml:space="preserve"> για το μέγιστο.</w:t>
      </w:r>
      <w:r>
        <w:rPr>
          <w:rFonts w:eastAsia="Times New Roman"/>
          <w:szCs w:val="24"/>
        </w:rPr>
        <w:t xml:space="preserve"> </w:t>
      </w:r>
      <w:r>
        <w:rPr>
          <w:rFonts w:eastAsia="Times New Roman"/>
          <w:szCs w:val="24"/>
        </w:rPr>
        <w:t xml:space="preserve">Δηλαδή, λέμε αν οι δαπάνες που τις πέρασες μέσω της κάρτας είναι λιγότερο από 10% έως 20% θα έχεις ποινή 22%. </w:t>
      </w:r>
    </w:p>
    <w:p w14:paraId="6B86BF3F" w14:textId="77777777" w:rsidR="00CA44E2" w:rsidRDefault="009A1593">
      <w:pPr>
        <w:spacing w:after="0" w:line="600" w:lineRule="auto"/>
        <w:ind w:firstLine="720"/>
        <w:jc w:val="both"/>
        <w:rPr>
          <w:rFonts w:eastAsia="Times New Roman"/>
          <w:szCs w:val="24"/>
        </w:rPr>
      </w:pPr>
      <w:r>
        <w:rPr>
          <w:rFonts w:eastAsia="Times New Roman"/>
          <w:szCs w:val="24"/>
        </w:rPr>
        <w:t>Εγώ θα ήθελα να έχουμε επιπλέον κίνητρο -</w:t>
      </w:r>
      <w:r>
        <w:rPr>
          <w:rFonts w:eastAsia="Times New Roman"/>
          <w:szCs w:val="24"/>
        </w:rPr>
        <w:t xml:space="preserve"> </w:t>
      </w:r>
      <w:r>
        <w:rPr>
          <w:rFonts w:eastAsia="Times New Roman"/>
          <w:szCs w:val="24"/>
        </w:rPr>
        <w:t xml:space="preserve">δεν είναι εδώ η Κατερίνα η </w:t>
      </w:r>
      <w:proofErr w:type="spellStart"/>
      <w:r>
        <w:rPr>
          <w:rFonts w:eastAsia="Times New Roman"/>
          <w:szCs w:val="24"/>
        </w:rPr>
        <w:t>Παπανάτσιου</w:t>
      </w:r>
      <w:proofErr w:type="spellEnd"/>
      <w:r>
        <w:rPr>
          <w:rFonts w:eastAsia="Times New Roman"/>
          <w:szCs w:val="24"/>
        </w:rPr>
        <w:t xml:space="preserve"> </w:t>
      </w:r>
      <w:r>
        <w:rPr>
          <w:rFonts w:eastAsia="Times New Roman"/>
          <w:szCs w:val="24"/>
        </w:rPr>
        <w:t>- δηλαδή, αν κάποιος πολίτης ξεπεράσει το 70% κ</w:t>
      </w:r>
      <w:r>
        <w:rPr>
          <w:rFonts w:eastAsia="Times New Roman"/>
          <w:szCs w:val="24"/>
        </w:rPr>
        <w:t>αι άνω των αγορών του μέσω κάρτας να επιστρέφουμε για παράδειγμα το 50% του ΦΠΑ. Δηλαδή με εισόδημα 20.000 ευρώ, αν έχει κάνει τις 14.000 ευρώ μέσω του πλαστικού χρήματος με έναν μέσο όρο ΦΠΑ 15%, δίνει 2.100 ευρώ ΦΠΑ. Τα 1.050 ευρώ να του τα επιστρέφουμε.</w:t>
      </w:r>
      <w:r>
        <w:rPr>
          <w:rFonts w:eastAsia="Times New Roman"/>
          <w:szCs w:val="24"/>
        </w:rPr>
        <w:t xml:space="preserve"> Αυτά βέβαια όλα με το δεδομένο ότι θα πέσει η τραπεζική προμήθεια κάτω του 0,5% ως ορίζει η κοινοτική οδηγία. </w:t>
      </w:r>
    </w:p>
    <w:p w14:paraId="6B86BF40" w14:textId="77777777" w:rsidR="00CA44E2" w:rsidRDefault="009A1593">
      <w:pPr>
        <w:spacing w:after="0" w:line="600" w:lineRule="auto"/>
        <w:ind w:firstLine="720"/>
        <w:jc w:val="both"/>
        <w:rPr>
          <w:rFonts w:eastAsia="Times New Roman"/>
          <w:szCs w:val="24"/>
        </w:rPr>
      </w:pPr>
      <w:r>
        <w:rPr>
          <w:rFonts w:eastAsia="Times New Roman"/>
          <w:szCs w:val="24"/>
        </w:rPr>
        <w:t xml:space="preserve">Και με αυτό κλείνω, κύριε Πρόεδρε, και σας ευχαριστώ. Πρέπει και οι τράπεζες να πληρώσουν. Εδώ με τη χρήση του πλαστικού χρήματος θα βουλιάξουν </w:t>
      </w:r>
      <w:r>
        <w:rPr>
          <w:rFonts w:eastAsia="Times New Roman"/>
          <w:szCs w:val="24"/>
        </w:rPr>
        <w:t xml:space="preserve">στο χρήμα, κάτι 0,1%, 0,2% είναι εκατομμύρια ευρώ. Σας έλεγα «βάλτε χέρι στις τράπεζες». Δεν μπορεί η τράπεζα με 2% και 3% </w:t>
      </w:r>
      <w:r>
        <w:rPr>
          <w:rFonts w:eastAsia="Times New Roman"/>
          <w:szCs w:val="24"/>
        </w:rPr>
        <w:lastRenderedPageBreak/>
        <w:t>να γίνεται συνεταίρος στον μανάβη, στον κρεοπώλη, στον παντοπώλη. Η κοινοτική οδηγία ορίζει σαφώς 0,5% όριο.</w:t>
      </w:r>
    </w:p>
    <w:p w14:paraId="6B86BF4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 xml:space="preserve">): </w:t>
      </w:r>
      <w:r>
        <w:rPr>
          <w:rFonts w:eastAsia="Times New Roman" w:cs="Times New Roman"/>
          <w:szCs w:val="24"/>
        </w:rPr>
        <w:t>Σας παρακαλώ, ολοκληρώστε. Έχετε μιλήσει πάνω από δέκα λεπτά. Αρκετή καλοσύνη σάς έδειξα.</w:t>
      </w:r>
    </w:p>
    <w:p w14:paraId="6B86BF4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Κύριε Πρόεδρε, σας ευχαριστώ.</w:t>
      </w:r>
    </w:p>
    <w:p w14:paraId="6B86BF4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Αυτήν μόνο την επισήμανση θα κάνω. Να δημιουργήσουμε επιπλέον κίνητρα. Νομίζω ότι η επιστροφή του </w:t>
      </w:r>
      <w:r>
        <w:rPr>
          <w:rFonts w:eastAsia="Times New Roman" w:cs="Times New Roman"/>
          <w:szCs w:val="24"/>
        </w:rPr>
        <w:t>μισού ΦΠΑ για κάποιον ο οποίος έχει κάνει χρήση της κάρτας άνω του 70%, είναι ένα ισχυρό κίνητρο.</w:t>
      </w:r>
    </w:p>
    <w:p w14:paraId="6B86BF44" w14:textId="77777777" w:rsidR="00CA44E2" w:rsidRDefault="009A1593">
      <w:pPr>
        <w:spacing w:after="0" w:line="600" w:lineRule="auto"/>
        <w:ind w:firstLine="720"/>
        <w:jc w:val="both"/>
        <w:rPr>
          <w:rFonts w:eastAsia="Times New Roman"/>
          <w:b/>
          <w:szCs w:val="24"/>
        </w:rPr>
      </w:pPr>
      <w:r>
        <w:rPr>
          <w:rFonts w:eastAsia="Times New Roman" w:cs="Times New Roman"/>
          <w:szCs w:val="24"/>
        </w:rPr>
        <w:t>Σας ευχαριστώ θερμά για την προσοχή σας.</w:t>
      </w:r>
    </w:p>
    <w:p w14:paraId="6B86BF45"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86BF46" w14:textId="77777777" w:rsidR="00CA44E2" w:rsidRDefault="009A1593">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Αθανασίου από τη</w:t>
      </w:r>
      <w:r>
        <w:rPr>
          <w:rFonts w:eastAsia="Times New Roman" w:cs="Times New Roman"/>
          <w:szCs w:val="24"/>
        </w:rPr>
        <w:t xml:space="preserve"> Νέα Δημοκρατία.</w:t>
      </w:r>
    </w:p>
    <w:p w14:paraId="6B86BF47" w14:textId="77777777" w:rsidR="00CA44E2" w:rsidRDefault="009A1593">
      <w:pPr>
        <w:spacing w:after="0" w:line="600" w:lineRule="auto"/>
        <w:ind w:firstLine="720"/>
        <w:jc w:val="both"/>
        <w:rPr>
          <w:rFonts w:eastAsia="Times New Roman"/>
          <w:szCs w:val="24"/>
        </w:rPr>
      </w:pPr>
      <w:r>
        <w:rPr>
          <w:rFonts w:eastAsia="Times New Roman"/>
          <w:b/>
          <w:szCs w:val="24"/>
        </w:rPr>
        <w:lastRenderedPageBreak/>
        <w:t xml:space="preserve">ΧΑΡΑΛΑΜΠΟΣ ΑΘΑΝΑΣΙΟΥ: </w:t>
      </w:r>
      <w:r>
        <w:rPr>
          <w:rFonts w:eastAsia="Times New Roman"/>
          <w:szCs w:val="24"/>
        </w:rPr>
        <w:t>Ευχαριστώ, κύριε Πρόεδρε.</w:t>
      </w:r>
    </w:p>
    <w:p w14:paraId="6B86BF48"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κύριοι συνάδελφοι, ο κύριος Υπουργός μίλησε είκοσι πέντε λεπτά από τα δεκαοκτώ που δικαιούτο και περισσότερο ήταν εκτός του θέματός μας, εκτός του νομοσχεδίου, αλλά και άλλοι συνάδ</w:t>
      </w:r>
      <w:r>
        <w:rPr>
          <w:rFonts w:eastAsia="Times New Roman"/>
          <w:szCs w:val="24"/>
        </w:rPr>
        <w:t xml:space="preserve">ελφοι, όπως η Κοινοβουλευτική Εκπρόσωπος, η κ. </w:t>
      </w:r>
      <w:proofErr w:type="spellStart"/>
      <w:r>
        <w:rPr>
          <w:rFonts w:eastAsia="Times New Roman"/>
          <w:szCs w:val="24"/>
        </w:rPr>
        <w:t>Βάκη</w:t>
      </w:r>
      <w:proofErr w:type="spellEnd"/>
      <w:r>
        <w:rPr>
          <w:rFonts w:eastAsia="Times New Roman"/>
          <w:szCs w:val="24"/>
        </w:rPr>
        <w:t>. Και είμαι υποχρεωμένος....</w:t>
      </w:r>
    </w:p>
    <w:p w14:paraId="6B86BF4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Αθανασίου, να σας διακόψω τώρα;</w:t>
      </w:r>
    </w:p>
    <w:p w14:paraId="6B86BF4A" w14:textId="77777777" w:rsidR="00CA44E2" w:rsidRDefault="009A1593">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Ορίστε, κύριε Πρόεδρε.</w:t>
      </w:r>
    </w:p>
    <w:p w14:paraId="6B86BF4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Είμαι υποχρεωμένος να σας</w:t>
      </w:r>
      <w:r>
        <w:rPr>
          <w:rFonts w:eastAsia="Times New Roman" w:cs="Times New Roman"/>
          <w:szCs w:val="24"/>
        </w:rPr>
        <w:t xml:space="preserve"> διακόψω γι’ αυτό που μόλις είπατε.</w:t>
      </w:r>
    </w:p>
    <w:p w14:paraId="6B86BF4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Ο κύριος Υπουργός -</w:t>
      </w:r>
      <w:r>
        <w:rPr>
          <w:rFonts w:eastAsia="Times New Roman" w:cs="Times New Roman"/>
          <w:szCs w:val="24"/>
        </w:rPr>
        <w:t xml:space="preserve"> </w:t>
      </w:r>
      <w:r>
        <w:rPr>
          <w:rFonts w:eastAsia="Times New Roman" w:cs="Times New Roman"/>
          <w:szCs w:val="24"/>
        </w:rPr>
        <w:t>όχι ο συγκεκριμένος</w:t>
      </w:r>
      <w:r>
        <w:rPr>
          <w:rFonts w:eastAsia="Times New Roman" w:cs="Times New Roman"/>
          <w:szCs w:val="24"/>
        </w:rPr>
        <w:t xml:space="preserve"> </w:t>
      </w:r>
      <w:r>
        <w:rPr>
          <w:rFonts w:eastAsia="Times New Roman" w:cs="Times New Roman"/>
          <w:szCs w:val="24"/>
        </w:rPr>
        <w:t xml:space="preserve">- ως είθισται και με βάση τον Κανονισμό έχει στην </w:t>
      </w:r>
      <w:proofErr w:type="spellStart"/>
      <w:r>
        <w:rPr>
          <w:rFonts w:eastAsia="Times New Roman" w:cs="Times New Roman"/>
          <w:szCs w:val="24"/>
        </w:rPr>
        <w:t>πρωτολογία</w:t>
      </w:r>
      <w:proofErr w:type="spellEnd"/>
      <w:r>
        <w:rPr>
          <w:rFonts w:eastAsia="Times New Roman" w:cs="Times New Roman"/>
          <w:szCs w:val="24"/>
        </w:rPr>
        <w:t xml:space="preserve"> του δεκαοκτώ λεπτά, εννέα λεπτά δευτερολογία, άλλα πέντε λεπτά και άλλα τρία λεπτά. Άρα τον δικαιούτο τον χρόνο αυτό. Μ</w:t>
      </w:r>
      <w:r>
        <w:rPr>
          <w:rFonts w:eastAsia="Times New Roman" w:cs="Times New Roman"/>
          <w:szCs w:val="24"/>
        </w:rPr>
        <w:t xml:space="preserve">ια διευκρίνιση κάνω με αφορμή την αναφορά σας. </w:t>
      </w:r>
    </w:p>
    <w:p w14:paraId="6B86BF4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Συνεχίστε και κρατάω και τον χρόνο που σας διέκοψα.</w:t>
      </w:r>
    </w:p>
    <w:p w14:paraId="6B86BF4E" w14:textId="77777777" w:rsidR="00CA44E2" w:rsidRDefault="009A1593">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Όχι, κύριε Πρόεδρε, ίσως παρεξηγήθηκα.</w:t>
      </w:r>
    </w:p>
    <w:p w14:paraId="6B86BF4F" w14:textId="77777777" w:rsidR="00CA44E2" w:rsidRDefault="009A1593">
      <w:pPr>
        <w:spacing w:after="0" w:line="600" w:lineRule="auto"/>
        <w:ind w:firstLine="720"/>
        <w:jc w:val="both"/>
        <w:rPr>
          <w:rFonts w:eastAsia="Times New Roman"/>
          <w:szCs w:val="24"/>
        </w:rPr>
      </w:pPr>
      <w:r>
        <w:rPr>
          <w:rFonts w:eastAsia="Times New Roman"/>
          <w:szCs w:val="24"/>
        </w:rPr>
        <w:t>Η έννοια δεν ήταν γιατί πήρε περισσότερο χρόνο, αλλά ...</w:t>
      </w:r>
    </w:p>
    <w:p w14:paraId="6B86BF50" w14:textId="77777777" w:rsidR="00CA44E2" w:rsidRDefault="009A1593">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w:t>
      </w:r>
      <w:r>
        <w:rPr>
          <w:rFonts w:eastAsia="Times New Roman" w:cs="Times New Roman"/>
          <w:szCs w:val="24"/>
        </w:rPr>
        <w:t>σας μέμφομαι. Απλώς διευκρινιστικά το είπα, επειδή μας ακούει κόσμος που δεν ξέρει και τον Κανονισμό.</w:t>
      </w:r>
    </w:p>
    <w:p w14:paraId="6B86BF51" w14:textId="77777777" w:rsidR="00CA44E2" w:rsidRDefault="009A1593">
      <w:pPr>
        <w:spacing w:after="0" w:line="600" w:lineRule="auto"/>
        <w:ind w:firstLine="720"/>
        <w:jc w:val="both"/>
        <w:rPr>
          <w:rFonts w:eastAsia="Times New Roman" w:cs="Times New Roman"/>
          <w:szCs w:val="24"/>
        </w:rPr>
      </w:pPr>
      <w:r>
        <w:rPr>
          <w:rFonts w:eastAsia="Times New Roman"/>
          <w:b/>
          <w:szCs w:val="24"/>
        </w:rPr>
        <w:t xml:space="preserve">ΧΑΡΑΛΑΜΠΟΣ ΑΘΑΝΑΣΙΟΥ: </w:t>
      </w:r>
      <w:r>
        <w:rPr>
          <w:rFonts w:eastAsia="Times New Roman"/>
          <w:szCs w:val="24"/>
        </w:rPr>
        <w:t>...για το πού καταναλώθηκε ο χρόνος.</w:t>
      </w:r>
    </w:p>
    <w:p w14:paraId="6B86BF5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Υπουργέ, είπατε για τις παρεμβάσεις και ειδικότερα του Προέδρου της Νέας Δημοκρατίας όσον</w:t>
      </w:r>
      <w:r>
        <w:rPr>
          <w:rFonts w:eastAsia="Times New Roman" w:cs="Times New Roman"/>
          <w:szCs w:val="24"/>
        </w:rPr>
        <w:t xml:space="preserve"> αφορά μια επένδυση που έγινε στην ιδιαίτερη πατρίδα σας. Αν διαβάσετε προσεκτικά όλη την τοποθέτηση του Προέδρου, η οποία ήταν μια τοποθέτηση που ξεκινάει από την αγωνία του και τον προβληματισμό του για τις επενδύσεις, οι οποίες πρέπει να ενθαρρύνονται γ</w:t>
      </w:r>
      <w:r>
        <w:rPr>
          <w:rFonts w:eastAsia="Times New Roman" w:cs="Times New Roman"/>
          <w:szCs w:val="24"/>
        </w:rPr>
        <w:t>ια να έρθουν στην Ελλάδα, θα δείτε ότι αυτό που πιστεύει -</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lastRenderedPageBreak/>
        <w:t>το πιστεύει η Νέα Δημοκρατία</w:t>
      </w:r>
      <w:r>
        <w:rPr>
          <w:rFonts w:eastAsia="Times New Roman" w:cs="Times New Roman"/>
          <w:szCs w:val="24"/>
        </w:rPr>
        <w:t xml:space="preserve"> </w:t>
      </w:r>
      <w:r>
        <w:rPr>
          <w:rFonts w:eastAsia="Times New Roman" w:cs="Times New Roman"/>
          <w:szCs w:val="24"/>
        </w:rPr>
        <w:t>- είναι ότι η ανάπτυξη της χώρας θα έρθει και από τις επενδύσεις.</w:t>
      </w:r>
    </w:p>
    <w:p w14:paraId="6B86BF5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αγωνία του, λοιπόν, είναι να μην ματαιώνονται οι επενδύσεις. Δεν σημαίνει ότι έκανε καμμία παρέμ</w:t>
      </w:r>
      <w:r>
        <w:rPr>
          <w:rFonts w:eastAsia="Times New Roman" w:cs="Times New Roman"/>
          <w:szCs w:val="24"/>
        </w:rPr>
        <w:t xml:space="preserve">βαση στην εκκρεμή ποινική υπόθεση, την οποία είπατε και πράγμα το οποίο θα ήταν αδιανόητο. Από πουθενά, όμως, δεν προκύπτει ότι έκανε καμμία τέτοια παρέμβαση στην υπόθεση αυτή, ούτε έδωσε καμμία οδηγία ή εξέφρασε επιθυμία στους δικαστικούς λειτουργούς της </w:t>
      </w:r>
      <w:r>
        <w:rPr>
          <w:rFonts w:eastAsia="Times New Roman" w:cs="Times New Roman"/>
          <w:szCs w:val="24"/>
        </w:rPr>
        <w:t>Ζακύνθου για το πώς θα χειριστούν μια υπόθεση.</w:t>
      </w:r>
    </w:p>
    <w:p w14:paraId="6B86BF5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Προφανώς, παραδειγματίζεστε από τις δικές σας παρεμβάσεις, δεν εννοώ προσωπικές, εννοώ του κόμματός σας και των προκατόχων σας σε διάφορα ζητήματα, αλλά και του ίδιου του Πρωθυπουργού. Θυμίζω, λοιπόν, τις παρε</w:t>
      </w:r>
      <w:r>
        <w:rPr>
          <w:rFonts w:eastAsia="Times New Roman" w:cs="Times New Roman"/>
          <w:szCs w:val="24"/>
        </w:rPr>
        <w:t xml:space="preserve">μβάσεις σας για το Ελληνικό, </w:t>
      </w:r>
      <w:r>
        <w:rPr>
          <w:rFonts w:eastAsia="Times New Roman" w:cs="Times New Roman"/>
          <w:szCs w:val="24"/>
        </w:rPr>
        <w:t xml:space="preserve">μία </w:t>
      </w:r>
      <w:r>
        <w:rPr>
          <w:rFonts w:eastAsia="Times New Roman" w:cs="Times New Roman"/>
          <w:szCs w:val="24"/>
        </w:rPr>
        <w:t>σπουδαία επένδυση. Θυμίζω την παρέμβαση για το Συμβούλιο της Επικρατείας με την παραίνεση του Πρωθυπουργού, όταν εκκρεμούσε η υπόθεση για τις τηλεοπτικές άδειες και βεβαίως τα πειθαρχικά συμβούλια, τα οποία έγιναν στον Άρει</w:t>
      </w:r>
      <w:r>
        <w:rPr>
          <w:rFonts w:eastAsia="Times New Roman" w:cs="Times New Roman"/>
          <w:szCs w:val="24"/>
        </w:rPr>
        <w:t xml:space="preserve">ο </w:t>
      </w:r>
      <w:r>
        <w:rPr>
          <w:rFonts w:eastAsia="Times New Roman" w:cs="Times New Roman"/>
          <w:szCs w:val="24"/>
        </w:rPr>
        <w:lastRenderedPageBreak/>
        <w:t xml:space="preserve">Πάγο με τις εφέσεις κατά των πρωτοδικών αποφάσεων του τότε Υπουργού, ο οποίος έχει </w:t>
      </w:r>
      <w:r>
        <w:rPr>
          <w:rFonts w:eastAsia="Times New Roman" w:cs="Times New Roman"/>
          <w:szCs w:val="24"/>
        </w:rPr>
        <w:t xml:space="preserve">μεν </w:t>
      </w:r>
      <w:r>
        <w:rPr>
          <w:rFonts w:eastAsia="Times New Roman" w:cs="Times New Roman"/>
          <w:szCs w:val="24"/>
        </w:rPr>
        <w:t>δικαίωμα να κάνει έφεση</w:t>
      </w:r>
      <w:r>
        <w:rPr>
          <w:rFonts w:eastAsia="Times New Roman" w:cs="Times New Roman"/>
          <w:szCs w:val="24"/>
        </w:rPr>
        <w:t>….</w:t>
      </w:r>
    </w:p>
    <w:p w14:paraId="6B86BF5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6B86BF56" w14:textId="77777777" w:rsidR="00CA44E2" w:rsidRDefault="009A1593">
      <w:pPr>
        <w:spacing w:after="0" w:line="600" w:lineRule="auto"/>
        <w:ind w:firstLine="720"/>
        <w:jc w:val="both"/>
        <w:rPr>
          <w:rFonts w:eastAsia="Times New Roman" w:cs="Times New Roman"/>
          <w:szCs w:val="24"/>
        </w:rPr>
      </w:pPr>
      <w:r>
        <w:rPr>
          <w:rFonts w:eastAsia="Times New Roman"/>
          <w:b/>
          <w:szCs w:val="24"/>
        </w:rPr>
        <w:t xml:space="preserve">ΧΑΡΑΛΑΜΠΟΣ ΑΘΑΝΑΣΙΟΥ: </w:t>
      </w:r>
      <w:r>
        <w:rPr>
          <w:rFonts w:eastAsia="Times New Roman" w:cs="Times New Roman"/>
          <w:szCs w:val="24"/>
        </w:rPr>
        <w:t>Όχι δική σας, του πρ</w:t>
      </w:r>
      <w:r>
        <w:rPr>
          <w:rFonts w:eastAsia="Times New Roman" w:cs="Times New Roman"/>
          <w:szCs w:val="24"/>
        </w:rPr>
        <w:t xml:space="preserve">οκατόχου σας. </w:t>
      </w:r>
    </w:p>
    <w:p w14:paraId="6B86BF5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Μα, είναι δικαίωμα του.</w:t>
      </w:r>
    </w:p>
    <w:p w14:paraId="6B86BF58" w14:textId="77777777" w:rsidR="00CA44E2" w:rsidRDefault="009A1593">
      <w:pPr>
        <w:spacing w:after="0" w:line="600" w:lineRule="auto"/>
        <w:ind w:firstLine="720"/>
        <w:jc w:val="both"/>
        <w:rPr>
          <w:rFonts w:eastAsia="Times New Roman" w:cs="Times New Roman"/>
          <w:szCs w:val="24"/>
        </w:rPr>
      </w:pPr>
      <w:r>
        <w:rPr>
          <w:rFonts w:eastAsia="Times New Roman"/>
          <w:b/>
          <w:szCs w:val="24"/>
        </w:rPr>
        <w:t xml:space="preserve">ΧΑΡΑΛΑΜΠΟΣ ΑΘΑΝΑΣΙΟΥ: </w:t>
      </w:r>
      <w:r>
        <w:rPr>
          <w:rFonts w:eastAsia="Times New Roman" w:cs="Times New Roman"/>
          <w:szCs w:val="24"/>
        </w:rPr>
        <w:t>Ναι, το είπα. Μην με διακόπτετε, θα χάσουμε τον χρόνο και έχουμε πάρα πολλά θέματα.</w:t>
      </w:r>
    </w:p>
    <w:p w14:paraId="6B86BF5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 Αυτή η παρέμβαση δεν αφορούσε </w:t>
      </w:r>
      <w:r>
        <w:rPr>
          <w:rFonts w:eastAsia="Times New Roman" w:cs="Times New Roman"/>
          <w:szCs w:val="24"/>
        </w:rPr>
        <w:t xml:space="preserve">θέμα θεσμικό, αλλά μια φραστική διένεξη και τοποθέτηση του </w:t>
      </w:r>
      <w:r>
        <w:rPr>
          <w:rFonts w:eastAsia="Times New Roman" w:cs="Times New Roman"/>
          <w:szCs w:val="24"/>
        </w:rPr>
        <w:t>π</w:t>
      </w:r>
      <w:r>
        <w:rPr>
          <w:rFonts w:eastAsia="Times New Roman" w:cs="Times New Roman"/>
          <w:szCs w:val="24"/>
        </w:rPr>
        <w:t xml:space="preserve">ροϊσταμένου της </w:t>
      </w:r>
      <w:r>
        <w:rPr>
          <w:rFonts w:eastAsia="Times New Roman" w:cs="Times New Roman"/>
          <w:szCs w:val="24"/>
        </w:rPr>
        <w:t>ε</w:t>
      </w:r>
      <w:r>
        <w:rPr>
          <w:rFonts w:eastAsia="Times New Roman" w:cs="Times New Roman"/>
          <w:szCs w:val="24"/>
        </w:rPr>
        <w:t>ισαγγελίας σχετικά με την Πρόεδρο του Αρείου Πάγου.</w:t>
      </w:r>
    </w:p>
    <w:p w14:paraId="6B86BF5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Ήταν ένα δικό τους προσωπικό θέμα, το οποίο βεβαίως, δεν </w:t>
      </w:r>
      <w:proofErr w:type="spellStart"/>
      <w:r>
        <w:rPr>
          <w:rFonts w:eastAsia="Times New Roman" w:cs="Times New Roman"/>
          <w:szCs w:val="24"/>
        </w:rPr>
        <w:t>άπτετο</w:t>
      </w:r>
      <w:proofErr w:type="spellEnd"/>
      <w:r>
        <w:rPr>
          <w:rFonts w:eastAsia="Times New Roman" w:cs="Times New Roman"/>
          <w:szCs w:val="24"/>
        </w:rPr>
        <w:t xml:space="preserve"> των θεσμών, πολύ δε περισσότερο που τότε που έγινε αυτή η παρέμ</w:t>
      </w:r>
      <w:r>
        <w:rPr>
          <w:rFonts w:eastAsia="Times New Roman" w:cs="Times New Roman"/>
          <w:szCs w:val="24"/>
        </w:rPr>
        <w:t xml:space="preserve">βαση, </w:t>
      </w:r>
      <w:r>
        <w:rPr>
          <w:rFonts w:eastAsia="Times New Roman" w:cs="Times New Roman"/>
          <w:szCs w:val="24"/>
        </w:rPr>
        <w:lastRenderedPageBreak/>
        <w:t xml:space="preserve">δεν υπήρχε δικαιοδοτικό δικαίωμα στους </w:t>
      </w:r>
      <w:r>
        <w:rPr>
          <w:rFonts w:eastAsia="Times New Roman" w:cs="Times New Roman"/>
          <w:szCs w:val="24"/>
        </w:rPr>
        <w:t>π</w:t>
      </w:r>
      <w:r>
        <w:rPr>
          <w:rFonts w:eastAsia="Times New Roman" w:cs="Times New Roman"/>
          <w:szCs w:val="24"/>
        </w:rPr>
        <w:t xml:space="preserve">ροέδρους των ανωτάτων δικαστηρίων να ασκούν και πειθαρχικό έλεγχο. Συνεπώς θα έπρεπε να είμαστε λίγο πιο προσεκτικοί στο θέμα αυτό για το ποιοι κάνουν τις παρεμβάσεις, για να μην μπούμε και σε άλλα θέματα. </w:t>
      </w:r>
    </w:p>
    <w:p w14:paraId="6B86BF5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Τώρ</w:t>
      </w:r>
      <w:r>
        <w:rPr>
          <w:rFonts w:eastAsia="Times New Roman" w:cs="Times New Roman"/>
          <w:szCs w:val="24"/>
        </w:rPr>
        <w:t>α έρχομαι στο «</w:t>
      </w:r>
      <w:r>
        <w:rPr>
          <w:rFonts w:eastAsia="Times New Roman" w:cs="Times New Roman"/>
          <w:szCs w:val="24"/>
        </w:rPr>
        <w:t>παρών</w:t>
      </w:r>
      <w:r>
        <w:rPr>
          <w:rFonts w:eastAsia="Times New Roman" w:cs="Times New Roman"/>
          <w:szCs w:val="24"/>
        </w:rPr>
        <w:t xml:space="preserve">» για το βοήθημα που είπατε εσείς και η κ. </w:t>
      </w:r>
      <w:proofErr w:type="spellStart"/>
      <w:r>
        <w:rPr>
          <w:rFonts w:eastAsia="Times New Roman" w:cs="Times New Roman"/>
          <w:szCs w:val="24"/>
        </w:rPr>
        <w:t>Βάκη</w:t>
      </w:r>
      <w:proofErr w:type="spellEnd"/>
      <w:r>
        <w:rPr>
          <w:rFonts w:eastAsia="Times New Roman" w:cs="Times New Roman"/>
          <w:szCs w:val="24"/>
        </w:rPr>
        <w:t>. Το «</w:t>
      </w:r>
      <w:r>
        <w:rPr>
          <w:rFonts w:eastAsia="Times New Roman" w:cs="Times New Roman"/>
          <w:szCs w:val="24"/>
        </w:rPr>
        <w:t>παρών</w:t>
      </w:r>
      <w:r>
        <w:rPr>
          <w:rFonts w:eastAsia="Times New Roman" w:cs="Times New Roman"/>
          <w:szCs w:val="24"/>
        </w:rPr>
        <w:t xml:space="preserve">» που είπε η Νέα Δημοκρατία στο βοήθημα, δεν σημαίνει ότι καταψηφίσαμε το βοήθημα. Σημαίνει ότι καταψηφίσαμε την πολιτική σας, τις παλινωδίες σας. Σημαίνει ότι καταψηφίσαμε όλον </w:t>
      </w:r>
      <w:r>
        <w:rPr>
          <w:rFonts w:eastAsia="Times New Roman" w:cs="Times New Roman"/>
          <w:szCs w:val="24"/>
        </w:rPr>
        <w:t xml:space="preserve">τον σχεδιασμό σας </w:t>
      </w:r>
      <w:r>
        <w:rPr>
          <w:rFonts w:eastAsia="Times New Roman" w:cs="Times New Roman"/>
          <w:szCs w:val="24"/>
        </w:rPr>
        <w:t xml:space="preserve">και </w:t>
      </w:r>
      <w:r>
        <w:rPr>
          <w:rFonts w:eastAsia="Times New Roman" w:cs="Times New Roman"/>
          <w:szCs w:val="24"/>
        </w:rPr>
        <w:t>για την υπονόμευση, η οποία έγινε στη διαπραγμάτευση και την καιροσκοπική πολιτική σας στα ζητήματα αυτά, τα οποία αφορούν τη λειτουργία του κράτους δικαίου και τις κοινωνικές παροχές. Πολύ περισσότερο, δεν μπορείτε να επαίρεστε γι’ α</w:t>
      </w:r>
      <w:r>
        <w:rPr>
          <w:rFonts w:eastAsia="Times New Roman" w:cs="Times New Roman"/>
          <w:szCs w:val="24"/>
        </w:rPr>
        <w:t xml:space="preserve">υτό που κάνετε, όταν επί κυβερνήσεως Σαμαρά καταψηφίζατε παρόμοιες διατάξεις της Νέας Δημοκρατίας. </w:t>
      </w:r>
    </w:p>
    <w:p w14:paraId="6B86BF5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Τώρα, ακόμα κι αν είναι έτσι τα πράγματα, γιατί δεν φέρνετε και τον μειωμένο ΦΠΑ που έχετε εξαγγείλει; Το έχει πει ο Πρωθυπουργός. Η Βουλή θα κλείσει σε λίγ</w:t>
      </w:r>
      <w:r>
        <w:rPr>
          <w:rFonts w:eastAsia="Times New Roman" w:cs="Times New Roman"/>
          <w:szCs w:val="24"/>
        </w:rPr>
        <w:t xml:space="preserve">ες ημέρες και δεν βλέπουμε να έρχεται ακόμα ο ΦΠΑ. Η Νέα Δημοκρατία πρώτη έθεσε το ζήτημα της επαναφοράς του ΦΠΑ. Και ο αρμόδιος τομεάρχης μας επί των οικονομικών, ο κ. </w:t>
      </w:r>
      <w:proofErr w:type="spellStart"/>
      <w:r>
        <w:rPr>
          <w:rFonts w:eastAsia="Times New Roman" w:cs="Times New Roman"/>
          <w:szCs w:val="24"/>
        </w:rPr>
        <w:t>Βεσυρόπουλος</w:t>
      </w:r>
      <w:proofErr w:type="spellEnd"/>
      <w:r>
        <w:rPr>
          <w:rFonts w:eastAsia="Times New Roman" w:cs="Times New Roman"/>
          <w:szCs w:val="24"/>
        </w:rPr>
        <w:t>, έχει κάνει μια αναλογιστική μελέτη τι επιβαρύνσεις θα έχει η επαναφορά το</w:t>
      </w:r>
      <w:r>
        <w:rPr>
          <w:rFonts w:eastAsia="Times New Roman" w:cs="Times New Roman"/>
          <w:szCs w:val="24"/>
        </w:rPr>
        <w:t>υ, η οποία δεν είναι τόσο σημαντική, όσον αφορά τη νησιωτική πολιτική. Κι έρχεστε τώρα και επαίρεστε ότι κάνετε μια παραχώρηση στα νησιά για κάτι που είχαν. Δηλαδή τι τους λέτε; Τους λέτε: «Σας παίρνουμε κάτι, σας το δίνουμε πίσω και πρέπει να είναι και υπ</w:t>
      </w:r>
      <w:r>
        <w:rPr>
          <w:rFonts w:eastAsia="Times New Roman" w:cs="Times New Roman"/>
          <w:szCs w:val="24"/>
        </w:rPr>
        <w:t>οχρεωμένοι και να χαίρονται για κάτι που είχαν».</w:t>
      </w:r>
    </w:p>
    <w:p w14:paraId="6B86BF5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Εμείς, όταν ετέθη το θέμα του ΦΠΑ επί κυβερνήσεως Σαμαρά, βάλαμε κόκκινη γραμμή και είπαμε «δεν ψηφίζεται, δεν θα περάσει αυτό», δηλαδή η κατάργησή του. Και αυτό ακριβώς έγινε. </w:t>
      </w:r>
    </w:p>
    <w:p w14:paraId="6B86BF5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Έρχεστε τώρα δηλαδή, το καταρ</w:t>
      </w:r>
      <w:r>
        <w:rPr>
          <w:rFonts w:eastAsia="Times New Roman" w:cs="Times New Roman"/>
          <w:szCs w:val="24"/>
        </w:rPr>
        <w:t xml:space="preserve">γείτε, λέτε ότι το επαναφέρετε και πρέπει να είναι και υποχρεωμένοι οι νησιώτες. Ε όχι! Φέρτε τον ΦΠΑ και δηλώνουμε εδώ κατηγορηματικά ότι σύσσωμη η Κοινοβουλευτική Ομάδα της Νέας Δημοκρατίας θα το υπερψηφίσει. Ιδού η Ρόδος ιδού και το πήδημα. </w:t>
      </w:r>
    </w:p>
    <w:p w14:paraId="6B86BF5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τη Γενική Συνέλευση ΕΔΕ, για </w:t>
      </w:r>
      <w:r>
        <w:rPr>
          <w:rFonts w:eastAsia="Times New Roman" w:cs="Times New Roman"/>
          <w:szCs w:val="24"/>
        </w:rPr>
        <w:t>ότι είπατε.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κ. Μητσοτάκης υπερασπίστηκε στην </w:t>
      </w:r>
      <w:r>
        <w:rPr>
          <w:rFonts w:eastAsia="Times New Roman" w:cs="Times New Roman"/>
          <w:szCs w:val="24"/>
        </w:rPr>
        <w:t>έ</w:t>
      </w:r>
      <w:r>
        <w:rPr>
          <w:rFonts w:eastAsia="Times New Roman" w:cs="Times New Roman"/>
          <w:szCs w:val="24"/>
        </w:rPr>
        <w:t>νωση -</w:t>
      </w:r>
      <w:r>
        <w:rPr>
          <w:rFonts w:eastAsia="Times New Roman" w:cs="Times New Roman"/>
          <w:szCs w:val="24"/>
        </w:rPr>
        <w:t xml:space="preserve"> </w:t>
      </w:r>
      <w:r>
        <w:rPr>
          <w:rFonts w:eastAsia="Times New Roman" w:cs="Times New Roman"/>
          <w:szCs w:val="24"/>
        </w:rPr>
        <w:t>ήσασταν παρών</w:t>
      </w:r>
      <w:r>
        <w:rPr>
          <w:rFonts w:eastAsia="Times New Roman" w:cs="Times New Roman"/>
          <w:szCs w:val="24"/>
        </w:rPr>
        <w:t xml:space="preserve"> </w:t>
      </w:r>
      <w:r>
        <w:rPr>
          <w:rFonts w:eastAsia="Times New Roman" w:cs="Times New Roman"/>
          <w:szCs w:val="24"/>
        </w:rPr>
        <w:t>- την ανεξαρτησία της δικαιοσύνης με αυτά τα οποία έγιναν και βλέπετε ότι και το χειροκρότημα που εισέπραξε ήταν και έντονο και παρατεταμένο.</w:t>
      </w:r>
      <w:r>
        <w:rPr>
          <w:rFonts w:eastAsia="Times New Roman" w:cs="Times New Roman"/>
          <w:szCs w:val="24"/>
        </w:rPr>
        <w:t xml:space="preserve"> Βεβαίως, και ειπώθηκε το ζήτημα για το ωράριο και τις διακοπές. Είναι ζητήματα που άλλοι φορείς της δικαιοσύνης έχουν θέσει κατά καιρούς και σε εμένα όταν ήμουν Υπουργός Δικαιοσύνης, οι τομεάρχες δικαιοσύνης, αλλά και στους τομεάρχες. Και πράγματι, άλλοι </w:t>
      </w:r>
      <w:r>
        <w:rPr>
          <w:rFonts w:eastAsia="Times New Roman" w:cs="Times New Roman"/>
          <w:szCs w:val="24"/>
        </w:rPr>
        <w:t xml:space="preserve">παράγοντες στις δίκες έχουν κάνει μια συζήτηση για το ωράριο και για τις διακοπές. </w:t>
      </w:r>
    </w:p>
    <w:p w14:paraId="6B86BF6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Ο κ. Μητσοτάκης όμως –</w:t>
      </w:r>
      <w:r>
        <w:rPr>
          <w:rFonts w:eastAsia="Times New Roman" w:cs="Times New Roman"/>
          <w:szCs w:val="24"/>
        </w:rPr>
        <w:t xml:space="preserve"> </w:t>
      </w:r>
      <w:r>
        <w:rPr>
          <w:rFonts w:eastAsia="Times New Roman" w:cs="Times New Roman"/>
          <w:szCs w:val="24"/>
        </w:rPr>
        <w:t>διαβάστε καλά τις δηλώσεις του</w:t>
      </w:r>
      <w:r>
        <w:rPr>
          <w:rFonts w:eastAsia="Times New Roman" w:cs="Times New Roman"/>
          <w:szCs w:val="24"/>
        </w:rPr>
        <w:t xml:space="preserve"> </w:t>
      </w:r>
      <w:r>
        <w:rPr>
          <w:rFonts w:eastAsia="Times New Roman" w:cs="Times New Roman"/>
          <w:szCs w:val="24"/>
        </w:rPr>
        <w:t>- δεν είπε ότι είναι υπέρ επεκτάσεως του ωραρίου ή καταργήσεως των διακοπών. Είπε ότι αυτά τα ζητήματα θα εξεταστούν ε</w:t>
      </w:r>
      <w:r>
        <w:rPr>
          <w:rFonts w:eastAsia="Times New Roman" w:cs="Times New Roman"/>
          <w:szCs w:val="24"/>
        </w:rPr>
        <w:t>ν καιρώ. Παρακαλώ πολύ να ανατρέξετε στις δηλώσεις του. Είναι μαγνητοσκοπημένες.</w:t>
      </w:r>
    </w:p>
    <w:p w14:paraId="6B86BF6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Καταλάβαμε. </w:t>
      </w:r>
    </w:p>
    <w:p w14:paraId="6B86BF6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μην διακόπτετε. Αφήστε τον ομιλητ</w:t>
      </w:r>
      <w:r>
        <w:rPr>
          <w:rFonts w:eastAsia="Times New Roman" w:cs="Times New Roman"/>
          <w:szCs w:val="24"/>
        </w:rPr>
        <w:t xml:space="preserve">ή να ολοκληρώσει. </w:t>
      </w:r>
    </w:p>
    <w:p w14:paraId="6B86BF6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Κύριε Υπουργέ ήσασταν εκεί και να είστε πολύ προσεκτικός. </w:t>
      </w:r>
    </w:p>
    <w:p w14:paraId="6B86BF6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Κάνετε συνεχώς υποδείξεις… </w:t>
      </w:r>
    </w:p>
    <w:p w14:paraId="6B86BF6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Ελάτε, κύριε Α</w:t>
      </w:r>
      <w:r>
        <w:rPr>
          <w:rFonts w:eastAsia="Times New Roman" w:cs="Times New Roman"/>
          <w:szCs w:val="24"/>
        </w:rPr>
        <w:t xml:space="preserve">θανασίου, συνεχίστε. </w:t>
      </w:r>
    </w:p>
    <w:p w14:paraId="6B86BF6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Ακριβώς έτσι είναι. </w:t>
      </w:r>
    </w:p>
    <w:p w14:paraId="6B86BF6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την τοποθέτηση του </w:t>
      </w:r>
      <w:r>
        <w:rPr>
          <w:rFonts w:eastAsia="Times New Roman" w:cs="Times New Roman"/>
          <w:szCs w:val="24"/>
        </w:rPr>
        <w:t>π</w:t>
      </w:r>
      <w:r>
        <w:rPr>
          <w:rFonts w:eastAsia="Times New Roman" w:cs="Times New Roman"/>
          <w:szCs w:val="24"/>
        </w:rPr>
        <w:t xml:space="preserve">ροεδρείου της Ένωσης Δικαστών και Εισαγγελέων στο ζήτημα, το οποίο αναφέρετε. </w:t>
      </w:r>
    </w:p>
    <w:p w14:paraId="6B86BF6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w:t>
      </w:r>
      <w:r>
        <w:rPr>
          <w:rFonts w:eastAsia="Times New Roman" w:cs="Times New Roman"/>
          <w:szCs w:val="24"/>
        </w:rPr>
        <w:t>υλευτή)</w:t>
      </w:r>
    </w:p>
    <w:p w14:paraId="6B86BF6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 Κύριε Πρόεδρε, θα ήθελα κι εγώ τα τέσσερα λεπτά του φίλου, κ. Τριανταφυλλίδη. </w:t>
      </w:r>
    </w:p>
    <w:p w14:paraId="6B86BF6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Δεν είμαι φίλος του κ. Αθανασίου. Αυτό το </w:t>
      </w:r>
      <w:r>
        <w:rPr>
          <w:rFonts w:eastAsia="Times New Roman" w:cs="Times New Roman"/>
          <w:szCs w:val="24"/>
          <w:lang w:val="en-US"/>
        </w:rPr>
        <w:t>savoir</w:t>
      </w:r>
      <w:r>
        <w:rPr>
          <w:rFonts w:eastAsia="Times New Roman" w:cs="Times New Roman"/>
          <w:szCs w:val="24"/>
        </w:rPr>
        <w:t xml:space="preserve"> </w:t>
      </w:r>
      <w:r>
        <w:rPr>
          <w:rFonts w:eastAsia="Times New Roman" w:cs="Times New Roman"/>
          <w:szCs w:val="24"/>
          <w:lang w:val="en-US"/>
        </w:rPr>
        <w:t>vivre</w:t>
      </w:r>
      <w:r>
        <w:rPr>
          <w:rFonts w:eastAsia="Times New Roman" w:cs="Times New Roman"/>
          <w:szCs w:val="24"/>
        </w:rPr>
        <w:t xml:space="preserve"> να το ξεχάσετε. </w:t>
      </w:r>
    </w:p>
    <w:p w14:paraId="6B86BF6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 τα κάνουμε λιγότερα, κύριε Αθαν</w:t>
      </w:r>
      <w:r>
        <w:rPr>
          <w:rFonts w:eastAsia="Times New Roman" w:cs="Times New Roman"/>
          <w:szCs w:val="24"/>
        </w:rPr>
        <w:t>ασίου.</w:t>
      </w:r>
      <w:r>
        <w:rPr>
          <w:rFonts w:eastAsia="Times New Roman" w:cs="Times New Roman"/>
          <w:b/>
          <w:szCs w:val="24"/>
        </w:rPr>
        <w:t xml:space="preserve"> </w:t>
      </w:r>
      <w:r>
        <w:rPr>
          <w:rFonts w:eastAsia="Times New Roman" w:cs="Times New Roman"/>
          <w:szCs w:val="24"/>
        </w:rPr>
        <w:t xml:space="preserve">Συνεχίστε. </w:t>
      </w:r>
    </w:p>
    <w:p w14:paraId="6B86BF6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Είχα και διακοπές…</w:t>
      </w:r>
    </w:p>
    <w:p w14:paraId="6B86BF6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Εντάξει υπολογίζονται και οι διακοπές. </w:t>
      </w:r>
    </w:p>
    <w:p w14:paraId="6B86BF6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 xml:space="preserve">Ακούστε να δείτε, μπορεί να μην σας είναι αρεστό το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της Ένωσης Δικαστών και</w:t>
      </w:r>
      <w:r>
        <w:rPr>
          <w:rFonts w:eastAsia="Times New Roman" w:cs="Times New Roman"/>
          <w:szCs w:val="24"/>
        </w:rPr>
        <w:t xml:space="preserve"> Εισαγγελέων αλλά είναι ένα </w:t>
      </w:r>
      <w:r>
        <w:rPr>
          <w:rFonts w:eastAsia="Times New Roman" w:cs="Times New Roman"/>
          <w:szCs w:val="24"/>
        </w:rPr>
        <w:t>σ</w:t>
      </w:r>
      <w:r>
        <w:rPr>
          <w:rFonts w:eastAsia="Times New Roman" w:cs="Times New Roman"/>
          <w:szCs w:val="24"/>
        </w:rPr>
        <w:t xml:space="preserve">υμβούλιο με έναν νέο </w:t>
      </w:r>
      <w:r>
        <w:rPr>
          <w:rFonts w:eastAsia="Times New Roman" w:cs="Times New Roman"/>
          <w:szCs w:val="24"/>
        </w:rPr>
        <w:t>π</w:t>
      </w:r>
      <w:r>
        <w:rPr>
          <w:rFonts w:eastAsia="Times New Roman" w:cs="Times New Roman"/>
          <w:szCs w:val="24"/>
        </w:rPr>
        <w:t xml:space="preserve">ρόεδρο και ένα νέο </w:t>
      </w:r>
      <w:r>
        <w:rPr>
          <w:rFonts w:eastAsia="Times New Roman" w:cs="Times New Roman"/>
          <w:szCs w:val="24"/>
        </w:rPr>
        <w:t>π</w:t>
      </w:r>
      <w:r>
        <w:rPr>
          <w:rFonts w:eastAsia="Times New Roman" w:cs="Times New Roman"/>
          <w:szCs w:val="24"/>
        </w:rPr>
        <w:t xml:space="preserve">ροεδρείο ενωτικό, αποφασιστικό και διακρίνεται για τη σύνεσή του. Ύστερα από τρεισήμισι χρόνια είναι ένα καινούργιο </w:t>
      </w:r>
      <w:r>
        <w:rPr>
          <w:rFonts w:eastAsia="Times New Roman" w:cs="Times New Roman"/>
          <w:szCs w:val="24"/>
        </w:rPr>
        <w:t>π</w:t>
      </w:r>
      <w:r>
        <w:rPr>
          <w:rFonts w:eastAsia="Times New Roman" w:cs="Times New Roman"/>
          <w:szCs w:val="24"/>
        </w:rPr>
        <w:t xml:space="preserve">ροεδρείο, το οποίο δεν μπαίνει σε κομματικές λογικές. Και </w:t>
      </w:r>
      <w:proofErr w:type="spellStart"/>
      <w:r>
        <w:rPr>
          <w:rFonts w:eastAsia="Times New Roman" w:cs="Times New Roman"/>
          <w:szCs w:val="24"/>
        </w:rPr>
        <w:t>επανέφερε</w:t>
      </w:r>
      <w:proofErr w:type="spellEnd"/>
      <w:r>
        <w:rPr>
          <w:rFonts w:eastAsia="Times New Roman" w:cs="Times New Roman"/>
          <w:szCs w:val="24"/>
        </w:rPr>
        <w:t xml:space="preserve"> την ηρεμία στο δικαστικό σώμα. Δεν είναι </w:t>
      </w:r>
      <w:r>
        <w:rPr>
          <w:rFonts w:eastAsia="Times New Roman" w:cs="Times New Roman"/>
          <w:szCs w:val="24"/>
        </w:rPr>
        <w:t>π</w:t>
      </w:r>
      <w:r>
        <w:rPr>
          <w:rFonts w:eastAsia="Times New Roman" w:cs="Times New Roman"/>
          <w:szCs w:val="24"/>
        </w:rPr>
        <w:t xml:space="preserve">ροεδρείο το οποίο εκτελεί, ώστε να είναι αρεστό στην Κυβέρνησή σας. Και βεβαίως, δεν είναι ένα </w:t>
      </w:r>
      <w:r>
        <w:rPr>
          <w:rFonts w:eastAsia="Times New Roman" w:cs="Times New Roman"/>
          <w:szCs w:val="24"/>
        </w:rPr>
        <w:t>π</w:t>
      </w:r>
      <w:r>
        <w:rPr>
          <w:rFonts w:eastAsia="Times New Roman" w:cs="Times New Roman"/>
          <w:szCs w:val="24"/>
        </w:rPr>
        <w:t xml:space="preserve">ροεδρείο το οποίο στέλνει επιστολές στον κ. </w:t>
      </w:r>
      <w:proofErr w:type="spellStart"/>
      <w:r>
        <w:rPr>
          <w:rFonts w:eastAsia="Times New Roman" w:cs="Times New Roman"/>
          <w:szCs w:val="24"/>
        </w:rPr>
        <w:t>Γιούνκ</w:t>
      </w:r>
      <w:r>
        <w:rPr>
          <w:rFonts w:eastAsia="Times New Roman" w:cs="Times New Roman"/>
          <w:szCs w:val="24"/>
        </w:rPr>
        <w:t>ερ</w:t>
      </w:r>
      <w:proofErr w:type="spellEnd"/>
      <w:r>
        <w:rPr>
          <w:rFonts w:eastAsia="Times New Roman" w:cs="Times New Roman"/>
          <w:szCs w:val="24"/>
        </w:rPr>
        <w:t>.</w:t>
      </w:r>
    </w:p>
    <w:p w14:paraId="6B86BF6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ένα άλλο ζήτημα το οποίο ήθελα να θίξω, νόμιζα ότι το είχαμε ξεπεράσει χθες το βράδυ, αλλά βλέπω ότι επιμένετε και βγάλατε μια ανακοίνωση, κύριε Υπουργέ, μαζί με τον Υπουργό Προστασίας του Πολίτη, που αφορά το θέμα του Αφγανού. </w:t>
      </w:r>
    </w:p>
    <w:p w14:paraId="6B86BF7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Για να</w:t>
      </w:r>
      <w:r>
        <w:rPr>
          <w:rFonts w:eastAsia="Times New Roman" w:cs="Times New Roman"/>
          <w:szCs w:val="24"/>
        </w:rPr>
        <w:t xml:space="preserve"> ξεκαθαρίσουμε το θέμα αυτό, οι διατάξεις που πέρασε η Νέα Δημοκρατία, όταν είχα την τιμή να είμαι Υπουργός Δικαιοσύνης, που μπορούσε να βγει κάποιος έξω με τα 2/5, ρητά εξαιρούσε αδικήματα τα οποία είχαν σχέση με τη ληστεία, με ανθρωποκτονίες από πρόθεση,</w:t>
      </w:r>
      <w:r>
        <w:rPr>
          <w:rFonts w:eastAsia="Times New Roman" w:cs="Times New Roman"/>
          <w:szCs w:val="24"/>
        </w:rPr>
        <w:t xml:space="preserve"> με αρπαγές, με τα αδικήματα κατά της γενετήσιας ελευθερίας. </w:t>
      </w:r>
    </w:p>
    <w:p w14:paraId="6B86BF7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νομοθέτημα που περάσατε εσείς το 2015 δεν τα εξαιρεί όλα αυτά τα αδικήματα. Συνεπώς, ο συγκεκριμένος κατηγορούμενος διέπραξε απόπειρα ανθρωποκτονίας και ληστεία, πράγμα το οποίο ήταν εξαίρεση</w:t>
      </w:r>
      <w:r>
        <w:rPr>
          <w:rFonts w:eastAsia="Times New Roman" w:cs="Times New Roman"/>
          <w:szCs w:val="24"/>
        </w:rPr>
        <w:t xml:space="preserve">. Με τον δικό μου νόμο δεν θα ήταν έξω τώρα. Παρά ταύτα, με ευεργετικές διατάξεις τις οποίες ψηφίσατε και είχαμε τις αντιρρήσεις μας, είναι έξω. </w:t>
      </w:r>
    </w:p>
    <w:p w14:paraId="6B86BF7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Εγώ δεν λέω ότι δεν έπρεπε να υπάρχει ο νόμος αυτός. Να υπάρχει ο νόμος όπως τον κάναμε εμείς, όχι τα αδικήματ</w:t>
      </w:r>
      <w:r>
        <w:rPr>
          <w:rFonts w:eastAsia="Times New Roman" w:cs="Times New Roman"/>
          <w:szCs w:val="24"/>
        </w:rPr>
        <w:t>α που έχουν μεγάλη κοινωνική απαξία, τα οποία τότε καυτηριάσαμε και στη Βουλή, αλλά δυστυχώς δεν εισακουστήκαμε και να τα αποτελέσματα σήμερα.</w:t>
      </w:r>
    </w:p>
    <w:p w14:paraId="6B86BF7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δεν μπορεί να πανηγυρίζουμε εμείς για τα αποτελέσματα. </w:t>
      </w:r>
      <w:proofErr w:type="spellStart"/>
      <w:r>
        <w:rPr>
          <w:rFonts w:eastAsia="Times New Roman" w:cs="Times New Roman"/>
          <w:szCs w:val="24"/>
        </w:rPr>
        <w:t>Λυπούμεθα</w:t>
      </w:r>
      <w:proofErr w:type="spellEnd"/>
      <w:r>
        <w:rPr>
          <w:rFonts w:eastAsia="Times New Roman" w:cs="Times New Roman"/>
          <w:szCs w:val="24"/>
        </w:rPr>
        <w:t>, όμως, γιατί εκτίθεται η χώρα και σ</w:t>
      </w:r>
      <w:r>
        <w:rPr>
          <w:rFonts w:eastAsia="Times New Roman" w:cs="Times New Roman"/>
          <w:szCs w:val="24"/>
        </w:rPr>
        <w:t>το εξωτερικό. Είδατε τι έγινε με τη δολοφονία της κόρης του Γερμανού διπλωμάτη. Και μη μου πείτε αυτό που είπατε χθες ότι ήταν ανήλικος. Για τους μη νομικούς, πρέπει να σας πω το εξής. Η επιμέτρηση της ποινής αφορά το δικαστήριο που την επέβαλε. Το δικαστή</w:t>
      </w:r>
      <w:r>
        <w:rPr>
          <w:rFonts w:eastAsia="Times New Roman" w:cs="Times New Roman"/>
          <w:szCs w:val="24"/>
        </w:rPr>
        <w:t xml:space="preserve">ριο έκρινε, όταν δίκαζε τον συγκεκριμένο κατηγορούμενο που ήταν ενήλικος, ότι δεν αρκούν τα αναμορφωτικά μέτρα και του έβαλε κάθειρξη δέκα ετών. </w:t>
      </w:r>
    </w:p>
    <w:p w14:paraId="6B86BF7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Συνεπώς καμ</w:t>
      </w:r>
      <w:r>
        <w:rPr>
          <w:rFonts w:eastAsia="Times New Roman" w:cs="Times New Roman"/>
          <w:szCs w:val="24"/>
        </w:rPr>
        <w:t>μ</w:t>
      </w:r>
      <w:r>
        <w:rPr>
          <w:rFonts w:eastAsia="Times New Roman" w:cs="Times New Roman"/>
          <w:szCs w:val="24"/>
        </w:rPr>
        <w:t>ία ευνοϊκή διάταξη δεν υπάρχει ούτε στο νομοθέτημα που είχα την τιμή εγώ να ψηφίσω ούτε στο νομοθέ</w:t>
      </w:r>
      <w:r>
        <w:rPr>
          <w:rFonts w:eastAsia="Times New Roman" w:cs="Times New Roman"/>
          <w:szCs w:val="24"/>
        </w:rPr>
        <w:t>τημα του κ. Παρασκευόπουλου, διότι τέτοια διάταξη δεν υπάρχει στη συγκεκριμένη περίπτωση, πολύ περισσότερο που ο νόμος ήταν περιορισμένης ισχύος. Ίσχυσε μόνο για τα αδικήματα κατά την ψήφιση του νόμου, όσοι εξέτιαν ποινή μέχρι δέκα ετών, μόνο για ένα περιο</w:t>
      </w:r>
      <w:r>
        <w:rPr>
          <w:rFonts w:eastAsia="Times New Roman" w:cs="Times New Roman"/>
          <w:szCs w:val="24"/>
        </w:rPr>
        <w:t xml:space="preserve">ρισμένο χρονικό διάστημα. Και δεν μπορώ </w:t>
      </w:r>
      <w:r>
        <w:rPr>
          <w:rFonts w:eastAsia="Times New Roman" w:cs="Times New Roman"/>
          <w:szCs w:val="24"/>
        </w:rPr>
        <w:lastRenderedPageBreak/>
        <w:t>να ακούω αυτές τις υπερβολές ότι δήθεν έχει σχέση με την ανηλικότητα. Καμ</w:t>
      </w:r>
      <w:r>
        <w:rPr>
          <w:rFonts w:eastAsia="Times New Roman" w:cs="Times New Roman"/>
          <w:szCs w:val="24"/>
        </w:rPr>
        <w:t>μ</w:t>
      </w:r>
      <w:r>
        <w:rPr>
          <w:rFonts w:eastAsia="Times New Roman" w:cs="Times New Roman"/>
          <w:szCs w:val="24"/>
        </w:rPr>
        <w:t xml:space="preserve">ία απολύτως σχέση.         </w:t>
      </w:r>
    </w:p>
    <w:p w14:paraId="6B86BF7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Αθανασίου, ολοκληρώστε.</w:t>
      </w:r>
    </w:p>
    <w:p w14:paraId="6B86BF7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Τώρα, επειδή έχω πάρα πολλά </w:t>
      </w:r>
      <w:r>
        <w:rPr>
          <w:rFonts w:eastAsia="Times New Roman" w:cs="Times New Roman"/>
          <w:szCs w:val="24"/>
        </w:rPr>
        <w:t xml:space="preserve">να πω, τα είπα στην </w:t>
      </w:r>
      <w:r>
        <w:rPr>
          <w:rFonts w:eastAsia="Times New Roman" w:cs="Times New Roman"/>
          <w:szCs w:val="24"/>
        </w:rPr>
        <w:t>ε</w:t>
      </w:r>
      <w:r>
        <w:rPr>
          <w:rFonts w:eastAsia="Times New Roman" w:cs="Times New Roman"/>
          <w:szCs w:val="24"/>
        </w:rPr>
        <w:t xml:space="preserve">πιτροπή, για τον Πτωχευτικό Κώδικα που είναι ένας νόμος θεσμικός και είχα πάρα πολλά να πω ακόμα, τα οποία θα βοηθούσαν και το Υπουργείο, θα μείνω σε δύο διατάξεις, γιατί δεν έχω χρόνο. </w:t>
      </w:r>
    </w:p>
    <w:p w14:paraId="6B86BF7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Είναι και η συ</w:t>
      </w:r>
      <w:r>
        <w:rPr>
          <w:rFonts w:eastAsia="Times New Roman" w:cs="Times New Roman"/>
          <w:szCs w:val="24"/>
        </w:rPr>
        <w:t xml:space="preserve">ζήτηση επί των άρθρων τη Δευτέρα, κύριε Αθανασίου, κι εκεί μπορείτε να ξεδιπλώσετε τις απόψεις σας. </w:t>
      </w:r>
    </w:p>
    <w:p w14:paraId="6B86BF7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Θα ήθελα μισό λεπτά. Μπορεί να διευκολύνει και τον Υπουργό. </w:t>
      </w:r>
    </w:p>
    <w:p w14:paraId="6B86BF7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Φτάσαμε στα έντεκα λεπτά. </w:t>
      </w:r>
    </w:p>
    <w:p w14:paraId="6B86BF7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w:t>
      </w:r>
      <w:r>
        <w:rPr>
          <w:rFonts w:eastAsia="Times New Roman" w:cs="Times New Roman"/>
          <w:b/>
          <w:szCs w:val="24"/>
        </w:rPr>
        <w:t xml:space="preserve">ΑΘΑΝΑΣΙΟΥ: </w:t>
      </w:r>
      <w:r>
        <w:rPr>
          <w:rFonts w:eastAsia="Times New Roman" w:cs="Times New Roman"/>
          <w:szCs w:val="24"/>
        </w:rPr>
        <w:t>Έντεκα λεπτά μίλησαν οι άλλοι.</w:t>
      </w:r>
    </w:p>
    <w:p w14:paraId="6B86BF7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Επικαλείστε την καλοσύνη, την ανοχή του Προεδρείου. Όχι εσείς, όλοι οι προηγούμενοι. </w:t>
      </w:r>
    </w:p>
    <w:p w14:paraId="6B86BF7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Τελειώνω με τις δύο διατάξεις. Θα αναφερθώ στο άρθρο 17 και στο άρθρο 56Α. </w:t>
      </w:r>
    </w:p>
    <w:p w14:paraId="6B86BF7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Ακούστε. Όσον αφορά το άρθρο 17, που αφορά τις σχέσεις της διοικητικής δίκης –</w:t>
      </w:r>
      <w:r>
        <w:rPr>
          <w:rFonts w:eastAsia="Times New Roman" w:cs="Times New Roman"/>
          <w:szCs w:val="24"/>
        </w:rPr>
        <w:t xml:space="preserve"> </w:t>
      </w:r>
      <w:r>
        <w:rPr>
          <w:rFonts w:eastAsia="Times New Roman" w:cs="Times New Roman"/>
          <w:szCs w:val="24"/>
        </w:rPr>
        <w:t>είναι νομικό το θέμα</w:t>
      </w:r>
      <w:r>
        <w:rPr>
          <w:rFonts w:eastAsia="Times New Roman" w:cs="Times New Roman"/>
          <w:szCs w:val="24"/>
        </w:rPr>
        <w:t xml:space="preserve"> </w:t>
      </w:r>
      <w:r>
        <w:rPr>
          <w:rFonts w:eastAsia="Times New Roman" w:cs="Times New Roman"/>
          <w:szCs w:val="24"/>
        </w:rPr>
        <w:t>-, ποινικής και πολιτικής δίκης, η πρώτη παράγραφος υπήρχε, ότι «τα δικαστήρια δ</w:t>
      </w:r>
      <w:r>
        <w:rPr>
          <w:rFonts w:eastAsia="Times New Roman" w:cs="Times New Roman"/>
          <w:szCs w:val="24"/>
        </w:rPr>
        <w:t>εσμεύονται από τις αποφάσεις των πολιτικών δικαστηρίων ως προς όλους». Αυτό υπήρχε και στο προηγούμενο νομοθετικό καθεστώς. Είχα πάντοτε τις αντιρρήσεις μου πάνω σε αυτό. Γιατί; Διότι δεν μπορεί να λέμε ότι μια απόφαση πολιτικού δικαστηρίου δεσμεύει και ισ</w:t>
      </w:r>
      <w:r>
        <w:rPr>
          <w:rFonts w:eastAsia="Times New Roman" w:cs="Times New Roman"/>
          <w:szCs w:val="24"/>
        </w:rPr>
        <w:t xml:space="preserve">χύει έναντι όλων. </w:t>
      </w:r>
    </w:p>
    <w:p w14:paraId="6B86BF7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Για παράδειγμα έχω μία διεκδικητική αγωγή….</w:t>
      </w:r>
    </w:p>
    <w:p w14:paraId="6B86BF7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Όχι, κύριε Αθανασίου. Συγνώμη, όχι παράδειγμα. Ολοκληρώσατε εδώ. </w:t>
      </w:r>
    </w:p>
    <w:p w14:paraId="6B86BF8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Δεν το λέω, ωραία. </w:t>
      </w:r>
    </w:p>
    <w:p w14:paraId="6B86BF8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Μα, με </w:t>
      </w:r>
      <w:proofErr w:type="spellStart"/>
      <w:r>
        <w:rPr>
          <w:rFonts w:eastAsia="Times New Roman" w:cs="Times New Roman"/>
          <w:szCs w:val="24"/>
        </w:rPr>
        <w:t>συγχωρείτε</w:t>
      </w:r>
      <w:proofErr w:type="spellEnd"/>
      <w:r>
        <w:rPr>
          <w:rFonts w:eastAsia="Times New Roman" w:cs="Times New Roman"/>
          <w:szCs w:val="24"/>
        </w:rPr>
        <w:t xml:space="preserve">, δικαίως θα θέλουν οι υπόλοιποι ομιλητές να φτάσουν τα </w:t>
      </w:r>
      <w:proofErr w:type="spellStart"/>
      <w:r>
        <w:rPr>
          <w:rFonts w:eastAsia="Times New Roman" w:cs="Times New Roman"/>
          <w:szCs w:val="24"/>
        </w:rPr>
        <w:t>εντεκάμισι</w:t>
      </w:r>
      <w:proofErr w:type="spellEnd"/>
      <w:r>
        <w:rPr>
          <w:rFonts w:eastAsia="Times New Roman" w:cs="Times New Roman"/>
          <w:szCs w:val="24"/>
        </w:rPr>
        <w:t xml:space="preserve"> λεπτά, όπως εσείς ζητήσατε τα τέσσερα λεπτά του κ. Τριανταφυλλίδη. </w:t>
      </w:r>
    </w:p>
    <w:p w14:paraId="6B86BF8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Θα είχα τελειώσει, Πρόεδρε, τώρα. </w:t>
      </w:r>
    </w:p>
    <w:p w14:paraId="6B86BF8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Δείχνουμε καλοσύνη και υποδομή</w:t>
      </w:r>
      <w:r>
        <w:rPr>
          <w:rFonts w:eastAsia="Times New Roman" w:cs="Times New Roman"/>
          <w:szCs w:val="24"/>
        </w:rPr>
        <w:t xml:space="preserve">, αλλά κάποια στιγμή και το Προεδρείο θα πρέπει να πάρει και μέτρα. </w:t>
      </w:r>
    </w:p>
    <w:p w14:paraId="6B86BF8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Στο δεύτερο, που αφορά το ποινικό –</w:t>
      </w:r>
      <w:r>
        <w:rPr>
          <w:rFonts w:eastAsia="Times New Roman" w:cs="Times New Roman"/>
          <w:szCs w:val="24"/>
        </w:rPr>
        <w:t xml:space="preserve"> </w:t>
      </w:r>
      <w:r>
        <w:rPr>
          <w:rFonts w:eastAsia="Times New Roman" w:cs="Times New Roman"/>
          <w:szCs w:val="24"/>
        </w:rPr>
        <w:t>ακούστε το αυτό</w:t>
      </w:r>
      <w:r>
        <w:rPr>
          <w:rFonts w:eastAsia="Times New Roman" w:cs="Times New Roman"/>
          <w:szCs w:val="24"/>
        </w:rPr>
        <w:t xml:space="preserve"> </w:t>
      </w:r>
      <w:r>
        <w:rPr>
          <w:rFonts w:eastAsia="Times New Roman" w:cs="Times New Roman"/>
          <w:szCs w:val="24"/>
        </w:rPr>
        <w:t xml:space="preserve">- δείτε το, γιατί θα δημιουργήσετε μεγάλα </w:t>
      </w:r>
      <w:proofErr w:type="spellStart"/>
      <w:r>
        <w:rPr>
          <w:rFonts w:eastAsia="Times New Roman" w:cs="Times New Roman"/>
          <w:szCs w:val="24"/>
        </w:rPr>
        <w:t>νομολογιακά</w:t>
      </w:r>
      <w:proofErr w:type="spellEnd"/>
      <w:r>
        <w:rPr>
          <w:rFonts w:eastAsia="Times New Roman" w:cs="Times New Roman"/>
          <w:szCs w:val="24"/>
        </w:rPr>
        <w:t xml:space="preserve"> </w:t>
      </w:r>
      <w:r>
        <w:rPr>
          <w:rFonts w:eastAsia="Times New Roman" w:cs="Times New Roman"/>
          <w:szCs w:val="24"/>
        </w:rPr>
        <w:lastRenderedPageBreak/>
        <w:t>προβλήματα. Βάλτε υποχρεωτική αναστολή στ</w:t>
      </w:r>
      <w:r>
        <w:rPr>
          <w:rFonts w:eastAsia="Times New Roman" w:cs="Times New Roman"/>
          <w:szCs w:val="24"/>
        </w:rPr>
        <w:t>η</w:t>
      </w:r>
      <w:r>
        <w:rPr>
          <w:rFonts w:eastAsia="Times New Roman" w:cs="Times New Roman"/>
          <w:szCs w:val="24"/>
        </w:rPr>
        <w:t xml:space="preserve"> ποινικ</w:t>
      </w:r>
      <w:r>
        <w:rPr>
          <w:rFonts w:eastAsia="Times New Roman" w:cs="Times New Roman"/>
          <w:szCs w:val="24"/>
        </w:rPr>
        <w:t>ή</w:t>
      </w:r>
      <w:r>
        <w:rPr>
          <w:rFonts w:eastAsia="Times New Roman" w:cs="Times New Roman"/>
          <w:szCs w:val="24"/>
        </w:rPr>
        <w:t xml:space="preserve"> δ</w:t>
      </w:r>
      <w:r>
        <w:rPr>
          <w:rFonts w:eastAsia="Times New Roman" w:cs="Times New Roman"/>
          <w:szCs w:val="24"/>
        </w:rPr>
        <w:t>ίκη</w:t>
      </w:r>
      <w:r>
        <w:rPr>
          <w:rFonts w:eastAsia="Times New Roman" w:cs="Times New Roman"/>
          <w:szCs w:val="24"/>
        </w:rPr>
        <w:t>, όσ</w:t>
      </w:r>
      <w:r>
        <w:rPr>
          <w:rFonts w:eastAsia="Times New Roman" w:cs="Times New Roman"/>
          <w:szCs w:val="24"/>
        </w:rPr>
        <w:t xml:space="preserve">ο εκκρεμεί η διοικητική δίκη, μέχρι να περατωθεί </w:t>
      </w:r>
      <w:r>
        <w:rPr>
          <w:rFonts w:eastAsia="Times New Roman" w:cs="Times New Roman"/>
          <w:szCs w:val="24"/>
        </w:rPr>
        <w:t>αυτή</w:t>
      </w:r>
      <w:r>
        <w:rPr>
          <w:rFonts w:eastAsia="Times New Roman" w:cs="Times New Roman"/>
          <w:szCs w:val="24"/>
        </w:rPr>
        <w:t>, γιατί θα βγουν αντιφατικές αποφάσεις. Κι αυτά σας τα λέω από την εμπειρία μου στη νομολογία.</w:t>
      </w:r>
    </w:p>
    <w:p w14:paraId="6B86BF8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Και το τέλος, και ολοκληρώνω, όσον αφορά το άρθρο 56Α για την δεκαετή παραγραφή, εγώ, φιλοσοφικά, δεν έχω αντίρρηση να μπει η δεκαετής παραγραφή, παρά τις επικρίσεις που ακούστηκαν. Συμφωνώ, γιατί πράγματι έτσι είναι. </w:t>
      </w:r>
    </w:p>
    <w:p w14:paraId="6B86BF8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Για να μην υπάρχει, όμως, η παραμικρή</w:t>
      </w:r>
      <w:r>
        <w:rPr>
          <w:rFonts w:eastAsia="Times New Roman" w:cs="Times New Roman"/>
          <w:szCs w:val="24"/>
        </w:rPr>
        <w:t xml:space="preserve"> υπόνοια ότι είναι φωτογραφική διάταξη για συγκεκριμένες υποθέσεις, βάλτε τις να ισχύουν από εδώ και πέρα. Δηλαδή, να μην καταλαμβάνε</w:t>
      </w:r>
      <w:r>
        <w:rPr>
          <w:rFonts w:eastAsia="Times New Roman" w:cs="Times New Roman"/>
          <w:szCs w:val="24"/>
        </w:rPr>
        <w:t>ι</w:t>
      </w:r>
      <w:r>
        <w:rPr>
          <w:rFonts w:eastAsia="Times New Roman" w:cs="Times New Roman"/>
          <w:szCs w:val="24"/>
        </w:rPr>
        <w:t xml:space="preserve"> τις εκκρεμείς υποθέσεις. Ακούστε. Αν θέλετε επιτάχυνση, –</w:t>
      </w:r>
      <w:r>
        <w:rPr>
          <w:rFonts w:eastAsia="Times New Roman" w:cs="Times New Roman"/>
          <w:szCs w:val="24"/>
        </w:rPr>
        <w:t xml:space="preserve"> </w:t>
      </w:r>
      <w:r>
        <w:rPr>
          <w:rFonts w:eastAsia="Times New Roman" w:cs="Times New Roman"/>
          <w:szCs w:val="24"/>
        </w:rPr>
        <w:t>και με το συλλογισμό αυτόν συμφωνώ</w:t>
      </w:r>
      <w:r>
        <w:rPr>
          <w:rFonts w:eastAsia="Times New Roman" w:cs="Times New Roman"/>
          <w:szCs w:val="24"/>
        </w:rPr>
        <w:t xml:space="preserve"> </w:t>
      </w:r>
      <w:r>
        <w:rPr>
          <w:rFonts w:eastAsia="Times New Roman" w:cs="Times New Roman"/>
          <w:szCs w:val="24"/>
        </w:rPr>
        <w:t>- βάλτε τον περιορισμό αυτόν</w:t>
      </w:r>
      <w:r>
        <w:rPr>
          <w:rFonts w:eastAsia="Times New Roman" w:cs="Times New Roman"/>
          <w:szCs w:val="24"/>
        </w:rPr>
        <w:t xml:space="preserve">, για να μην μπορεί κανείς να σας πει ότι είναι φωτογραφική διάταξη, δηλαδή ότι ο καταλογισμός γίνεται εντός του έτους, από εδώ και πέρα. Τότε μόνο θα μπορούσαμε να τη ψηφίσουμε κι εμείς. </w:t>
      </w:r>
    </w:p>
    <w:p w14:paraId="6B86BF8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 Δυστυχώς, δεν μπόρεσα να αναφερθώ και σε άλλα θέματ</w:t>
      </w:r>
      <w:r>
        <w:rPr>
          <w:rFonts w:eastAsia="Times New Roman" w:cs="Times New Roman"/>
          <w:szCs w:val="24"/>
        </w:rPr>
        <w:t xml:space="preserve">α.  </w:t>
      </w:r>
    </w:p>
    <w:p w14:paraId="6B86BF88"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86BF8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Κοινοβουλευτικός Εκπρόσωπος του Κομμουνιστικού Κόμματος</w:t>
      </w:r>
      <w:r>
        <w:rPr>
          <w:rFonts w:eastAsia="Times New Roman" w:cs="Times New Roman"/>
          <w:szCs w:val="24"/>
        </w:rPr>
        <w:t xml:space="preserve"> Ελλάδας</w:t>
      </w:r>
      <w:r>
        <w:rPr>
          <w:rFonts w:eastAsia="Times New Roman" w:cs="Times New Roman"/>
          <w:szCs w:val="24"/>
        </w:rPr>
        <w:t xml:space="preserve"> κ. </w:t>
      </w:r>
      <w:proofErr w:type="spellStart"/>
      <w:r>
        <w:rPr>
          <w:rFonts w:eastAsia="Times New Roman" w:cs="Times New Roman"/>
          <w:szCs w:val="24"/>
        </w:rPr>
        <w:t>Καραθανασόπουλος</w:t>
      </w:r>
      <w:proofErr w:type="spellEnd"/>
      <w:r>
        <w:rPr>
          <w:rFonts w:eastAsia="Times New Roman" w:cs="Times New Roman"/>
          <w:szCs w:val="24"/>
        </w:rPr>
        <w:t>.</w:t>
      </w:r>
    </w:p>
    <w:p w14:paraId="6B86BF8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w:t>
      </w:r>
      <w:r>
        <w:rPr>
          <w:rFonts w:eastAsia="Times New Roman" w:cs="Times New Roman"/>
          <w:b/>
          <w:szCs w:val="24"/>
        </w:rPr>
        <w:t>νων Δικαιωμάτων):</w:t>
      </w:r>
      <w:r>
        <w:rPr>
          <w:rFonts w:eastAsia="Times New Roman" w:cs="Times New Roman"/>
          <w:szCs w:val="24"/>
        </w:rPr>
        <w:t xml:space="preserve"> Κύριε Πρόεδρε, σας παρακαλώ μία διευκρίνιση.</w:t>
      </w:r>
    </w:p>
    <w:p w14:paraId="6B86BF8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Αυτό το τελευταίο που είπε ο κ. Αθανασίου, είναι θέση του κόμματος της Νέας Δημοκρατίας; Θέλουμε απάντηση.</w:t>
      </w:r>
    </w:p>
    <w:p w14:paraId="6B86BF8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Προσωπική άποψη.</w:t>
      </w:r>
    </w:p>
    <w:p w14:paraId="6B86BF8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Θέσατε ένα ερ</w:t>
      </w:r>
      <w:r>
        <w:rPr>
          <w:rFonts w:eastAsia="Times New Roman" w:cs="Times New Roman"/>
          <w:szCs w:val="24"/>
        </w:rPr>
        <w:t>ώτημα, κύριε Υπουργέ. Τελειώσατε;</w:t>
      </w:r>
    </w:p>
    <w:p w14:paraId="6B86BF8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Κύριε Πρόεδρε, εννοώ ότι αυτή η διάταξη μπορεί, για να μην κατηγορηθούν, να ισχύει από εδώ και πέρα.</w:t>
      </w:r>
    </w:p>
    <w:p w14:paraId="6B86BF8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 μας πείτε τι είχ</w:t>
      </w:r>
      <w:r>
        <w:rPr>
          <w:rFonts w:eastAsia="Times New Roman" w:cs="Times New Roman"/>
          <w:szCs w:val="24"/>
        </w:rPr>
        <w:t>ατε ψηφίσει εσείς.</w:t>
      </w:r>
    </w:p>
    <w:p w14:paraId="6B86BF9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6B86BF9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6B86BF9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Βεβαίως, είμαστε συνηθισμένοι, κύριε Αθανασίου, στις κοκορομαχίες για κάθε τι το επιστητό ανάμεσα στην </w:t>
      </w:r>
      <w:r>
        <w:rPr>
          <w:rFonts w:eastAsia="Times New Roman" w:cs="Times New Roman"/>
          <w:szCs w:val="24"/>
        </w:rPr>
        <w:t>Κυβέρνηση και την Αντιπολίτευση. Και βεβαίως η αφορμή δόθηκε…</w:t>
      </w:r>
    </w:p>
    <w:p w14:paraId="6B86BF9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Μην το λέτε αυτό για μένα. Δεν αρμόζει στον χαρακτήρα μου, ούτε στην παράδοση που έχω στη Βουλή.</w:t>
      </w:r>
    </w:p>
    <w:p w14:paraId="6B86BF9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Μη διακόπτετε. </w:t>
      </w:r>
    </w:p>
    <w:p w14:paraId="6B86BF9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Αθανασίου, πόσα λεπτά θα θέλατε να μιλήσετε; Φτάνει τώρα. Με </w:t>
      </w:r>
      <w:proofErr w:type="spellStart"/>
      <w:r>
        <w:rPr>
          <w:rFonts w:eastAsia="Times New Roman" w:cs="Times New Roman"/>
          <w:szCs w:val="24"/>
        </w:rPr>
        <w:t>συγχωρείτε</w:t>
      </w:r>
      <w:proofErr w:type="spellEnd"/>
      <w:r>
        <w:rPr>
          <w:rFonts w:eastAsia="Times New Roman" w:cs="Times New Roman"/>
          <w:szCs w:val="24"/>
        </w:rPr>
        <w:t xml:space="preserve">, γιατί διακόπτετε; Είναι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και τον διακόπτετε.</w:t>
      </w:r>
    </w:p>
    <w:p w14:paraId="6B86BF9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αναφέρθηκα σε κανέναν προσωπικά, σας παρακαλώ πάρα πολύ! Λέω ότι πρέπει να</w:t>
      </w:r>
      <w:r>
        <w:rPr>
          <w:rFonts w:eastAsia="Times New Roman" w:cs="Times New Roman"/>
          <w:szCs w:val="24"/>
        </w:rPr>
        <w:t xml:space="preserve"> σταματήσετε να μιλάτε, τουλάχιστον όταν ο ομιλητής είναι στο Βήμα.</w:t>
      </w:r>
    </w:p>
    <w:p w14:paraId="6B86BF9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μίλησα εγώ σε εσάς.</w:t>
      </w:r>
    </w:p>
    <w:p w14:paraId="6B86BF9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Στον Υπουργό δεν μιλάγατε; Δεν κάνατε θόρυβο;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τι άλλο θέλετε να κάνετε;</w:t>
      </w:r>
    </w:p>
    <w:p w14:paraId="6B86BF9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ΧΑΡΑΛΑΜΠΟΣ ΑΘΑΝΑΣΙ</w:t>
      </w:r>
      <w:r>
        <w:rPr>
          <w:rFonts w:eastAsia="Times New Roman" w:cs="Times New Roman"/>
          <w:b/>
          <w:szCs w:val="24"/>
        </w:rPr>
        <w:t>ΟΥ:</w:t>
      </w:r>
      <w:r>
        <w:rPr>
          <w:rFonts w:eastAsia="Times New Roman" w:cs="Times New Roman"/>
          <w:szCs w:val="24"/>
        </w:rPr>
        <w:t xml:space="preserve"> Το λέτε σε εμένα που ξέρετε πόσο σας σέβομαι και σας εκτιμώ;</w:t>
      </w:r>
    </w:p>
    <w:p w14:paraId="6B86BF9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Εντάξει, ηρεμήστε, κύριε Αθανασίου.</w:t>
      </w:r>
    </w:p>
    <w:p w14:paraId="6B86BF9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6B86BF9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Δεν μπορώ να καταλάβω.</w:t>
      </w:r>
    </w:p>
    <w:p w14:paraId="6B86BF9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Λέω ότι από τις κοκορομαχίες είμαστε συνηθισμένοι και με την κάθε παραμικρή αφορμή είτε από μεριά της Κυβέρνησης είτε της </w:t>
      </w:r>
      <w:r>
        <w:rPr>
          <w:rFonts w:eastAsia="Times New Roman" w:cs="Times New Roman"/>
          <w:szCs w:val="24"/>
        </w:rPr>
        <w:t>Α</w:t>
      </w:r>
      <w:r>
        <w:rPr>
          <w:rFonts w:eastAsia="Times New Roman" w:cs="Times New Roman"/>
          <w:szCs w:val="24"/>
        </w:rPr>
        <w:t>ντιπολίτευσης. Και η αφορμή δόθηκε με αυτό το βοήθημα το οποίο δώσατε χθες στους χαμηλοσυνταξιούχους. Και αυτό τι ήταν; Ένα πολύ μικρ</w:t>
      </w:r>
      <w:r>
        <w:rPr>
          <w:rFonts w:eastAsia="Times New Roman" w:cs="Times New Roman"/>
          <w:szCs w:val="24"/>
        </w:rPr>
        <w:t>ό μέρος απ’ όλα αυτά που τους έχετε κλέψει και Νέα Δημοκρατία</w:t>
      </w:r>
      <w:r>
        <w:rPr>
          <w:rFonts w:eastAsia="Times New Roman" w:cs="Times New Roman"/>
          <w:szCs w:val="24"/>
        </w:rPr>
        <w:t xml:space="preserve"> </w:t>
      </w:r>
      <w:r>
        <w:rPr>
          <w:rFonts w:eastAsia="Times New Roman" w:cs="Times New Roman"/>
          <w:szCs w:val="24"/>
        </w:rPr>
        <w:t>- ΠΑΣΟΚ και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θα συνεχίσετε να τους παίρνετε τα χρήματα.</w:t>
      </w:r>
    </w:p>
    <w:p w14:paraId="6B86BF9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Και έχει το θράσος να μιλάει η Κυβέρνηση για </w:t>
      </w:r>
      <w:r>
        <w:rPr>
          <w:rFonts w:eastAsia="Times New Roman" w:cs="Times New Roman"/>
          <w:szCs w:val="24"/>
        </w:rPr>
        <w:t>δέκατη τρίτη</w:t>
      </w:r>
      <w:r>
        <w:rPr>
          <w:rFonts w:eastAsia="Times New Roman" w:cs="Times New Roman"/>
          <w:szCs w:val="24"/>
        </w:rPr>
        <w:t xml:space="preserve"> σύνταξη. Ποια </w:t>
      </w:r>
      <w:r>
        <w:rPr>
          <w:rFonts w:eastAsia="Times New Roman" w:cs="Times New Roman"/>
          <w:szCs w:val="24"/>
        </w:rPr>
        <w:t>δέκατη τρίτη</w:t>
      </w:r>
      <w:r>
        <w:rPr>
          <w:rFonts w:eastAsia="Times New Roman" w:cs="Times New Roman"/>
          <w:szCs w:val="24"/>
        </w:rPr>
        <w:t xml:space="preserve"> σύνταξη; Είναι ένα εφάπαξ βοήθημα. </w:t>
      </w:r>
      <w:r>
        <w:rPr>
          <w:rFonts w:eastAsia="Times New Roman" w:cs="Times New Roman"/>
          <w:szCs w:val="24"/>
        </w:rPr>
        <w:t>Εδώ δεν ψηφίσατε –</w:t>
      </w:r>
      <w:r>
        <w:rPr>
          <w:rFonts w:eastAsia="Times New Roman" w:cs="Times New Roman"/>
          <w:szCs w:val="24"/>
        </w:rPr>
        <w:t xml:space="preserve"> </w:t>
      </w:r>
      <w:r>
        <w:rPr>
          <w:rFonts w:eastAsia="Times New Roman" w:cs="Times New Roman"/>
          <w:szCs w:val="24"/>
        </w:rPr>
        <w:t xml:space="preserve">εσείς δεν τον ψηφίσατε;- το νόμο </w:t>
      </w:r>
      <w:proofErr w:type="spellStart"/>
      <w:r>
        <w:rPr>
          <w:rFonts w:eastAsia="Times New Roman" w:cs="Times New Roman"/>
          <w:szCs w:val="24"/>
        </w:rPr>
        <w:t>Κατρούγκαλου</w:t>
      </w:r>
      <w:proofErr w:type="spellEnd"/>
      <w:r>
        <w:rPr>
          <w:rFonts w:eastAsia="Times New Roman" w:cs="Times New Roman"/>
          <w:szCs w:val="24"/>
        </w:rPr>
        <w:t xml:space="preserve"> που λέει ότι δικαιούνται δώδεκα συντάξεις; Δώδεκα συντάξεις δικαιούνται οι συνταξιούχοι. Από πουθενά δεν προκύπτει η </w:t>
      </w:r>
      <w:r>
        <w:rPr>
          <w:rFonts w:eastAsia="Times New Roman" w:cs="Times New Roman"/>
          <w:szCs w:val="24"/>
        </w:rPr>
        <w:t>δέκατη τρίτη</w:t>
      </w:r>
      <w:r>
        <w:rPr>
          <w:rFonts w:eastAsia="Times New Roman" w:cs="Times New Roman"/>
          <w:szCs w:val="24"/>
        </w:rPr>
        <w:t xml:space="preserve"> σύνταξη. Και λέτε ότι δίνετε και πολλαπλάσια από αυτά που του</w:t>
      </w:r>
      <w:r>
        <w:rPr>
          <w:rFonts w:eastAsia="Times New Roman" w:cs="Times New Roman"/>
          <w:szCs w:val="24"/>
        </w:rPr>
        <w:t xml:space="preserve">ς έχετε πάρει; </w:t>
      </w:r>
    </w:p>
    <w:p w14:paraId="6B86BF9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Μα δεν πρόλαβε να ψηφιστεί η συγκεκριμένη τροπολογία, αυτό το βοήθημα των 600 εκατομμυρίων και βγαίνει η υπουργική εγκύκλιος του </w:t>
      </w:r>
      <w:r>
        <w:rPr>
          <w:rFonts w:eastAsia="Times New Roman" w:cs="Times New Roman"/>
          <w:szCs w:val="24"/>
        </w:rPr>
        <w:lastRenderedPageBreak/>
        <w:t xml:space="preserve">Υπουργείου Εργασίας για το πώς θα </w:t>
      </w:r>
      <w:proofErr w:type="spellStart"/>
      <w:r>
        <w:rPr>
          <w:rFonts w:eastAsia="Times New Roman" w:cs="Times New Roman"/>
          <w:szCs w:val="24"/>
        </w:rPr>
        <w:t>περικοπεί</w:t>
      </w:r>
      <w:proofErr w:type="spellEnd"/>
      <w:r>
        <w:rPr>
          <w:rFonts w:eastAsia="Times New Roman" w:cs="Times New Roman"/>
          <w:szCs w:val="24"/>
        </w:rPr>
        <w:t xml:space="preserve"> το ΕΚΑΣ από 20 έως 22 Δεκέμβρη σε διακόσιες πενήντα χιλιάδες οικογέ</w:t>
      </w:r>
      <w:r>
        <w:rPr>
          <w:rFonts w:eastAsia="Times New Roman" w:cs="Times New Roman"/>
          <w:szCs w:val="24"/>
        </w:rPr>
        <w:t>νειες. Θα τους μειωθεί κατά 50%, με αποτέλεσμα το 2017 οι χαμηλοσυνταξιούχοι μόνο και μόνο από το ΕΚΑΣ να χάσουν περίπου 500 εκατομμύρια. Και έχετε το θράσος να λέτε ότι τους δίνετε κάτι, όταν πριν από μία εβδομάδα ψηφίσατε τον προϋπολογισμό, που προβλέπει</w:t>
      </w:r>
      <w:r>
        <w:rPr>
          <w:rFonts w:eastAsia="Times New Roman" w:cs="Times New Roman"/>
          <w:szCs w:val="24"/>
        </w:rPr>
        <w:t xml:space="preserve"> αποδόσεις από νέα μέτρα ύψους 4 δισεκατομμυρίων. Τα 3 δισεκατομμύρια είναι από φορολογία και το 1 δισεκατομμύριο από μείωση δαπανών.</w:t>
      </w:r>
    </w:p>
    <w:p w14:paraId="6B86BFA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Και ισχυρίζεστε ότι τα πρωτογενή πλεονάσματα δεν είναι αιματοβαμμένα; Σε ποιον το λέτε; Το είπε και η κ. </w:t>
      </w:r>
      <w:proofErr w:type="spellStart"/>
      <w:r>
        <w:rPr>
          <w:rFonts w:eastAsia="Times New Roman" w:cs="Times New Roman"/>
          <w:szCs w:val="24"/>
        </w:rPr>
        <w:t>Βάκη</w:t>
      </w:r>
      <w:proofErr w:type="spellEnd"/>
      <w:r>
        <w:rPr>
          <w:rFonts w:eastAsia="Times New Roman" w:cs="Times New Roman"/>
          <w:szCs w:val="24"/>
        </w:rPr>
        <w:t>. Πόσα εισπρά</w:t>
      </w:r>
      <w:r>
        <w:rPr>
          <w:rFonts w:eastAsia="Times New Roman" w:cs="Times New Roman"/>
          <w:szCs w:val="24"/>
        </w:rPr>
        <w:t xml:space="preserve">ξατε από το 1 δισεκατομμύριο που είπε ο κ. Τριανταφυλλίδης τα τελευταία τρία χρόνια που βεβαιώθηκαν; Τι εισπράχθηκε; Εισπράχθηκε το 10%; Φτάνει αυτό για να πείτε ότι είναι τα 4 δισεκατομμύρια παραπάνω πρωτογενές πλεόνασμα που έχει το ενδεκάμηνο, όταν αυτά </w:t>
      </w:r>
      <w:r>
        <w:rPr>
          <w:rFonts w:eastAsia="Times New Roman" w:cs="Times New Roman"/>
          <w:szCs w:val="24"/>
        </w:rPr>
        <w:t xml:space="preserve">είναι φόροι και πάλι φόροι που τους πληρώνει ο λαός, όταν αυτά είναι μειώσεις στις δαπάνες στην υγεία, στην </w:t>
      </w:r>
      <w:r>
        <w:rPr>
          <w:rFonts w:eastAsia="Times New Roman" w:cs="Times New Roman"/>
          <w:szCs w:val="24"/>
        </w:rPr>
        <w:lastRenderedPageBreak/>
        <w:t>παιδεία, στην κοινωνική ασφάλιση που με τον έναν ή με τον άλλον τρόπο βγαίνουν πάλι από την τσέπη των λαϊκών εισοδημάτων;</w:t>
      </w:r>
    </w:p>
    <w:p w14:paraId="6B86BFA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Τους παίρνετε δηλαδή 100 κ</w:t>
      </w:r>
      <w:r>
        <w:rPr>
          <w:rFonts w:eastAsia="Times New Roman" w:cs="Times New Roman"/>
          <w:szCs w:val="24"/>
        </w:rPr>
        <w:t xml:space="preserve">αι τους επιστρέφετε 10. Και τους λέτε να είναι και ευχαριστημένοι που τους επιστρέψατε και τα 10 από τα 100 που τους κλέψατε. «Και μην σας νοιάζει, έχει ο Θεός. Στο μέλλον θα πάρετε και άλλα!». </w:t>
      </w:r>
    </w:p>
    <w:p w14:paraId="6B86BFA2" w14:textId="77777777" w:rsidR="00CA44E2" w:rsidRDefault="009A1593">
      <w:pPr>
        <w:spacing w:after="0" w:line="600" w:lineRule="auto"/>
        <w:ind w:firstLine="720"/>
        <w:jc w:val="both"/>
        <w:rPr>
          <w:rFonts w:eastAsia="Times New Roman"/>
          <w:szCs w:val="24"/>
        </w:rPr>
      </w:pPr>
      <w:r>
        <w:rPr>
          <w:rFonts w:eastAsia="Times New Roman" w:cs="Times New Roman"/>
          <w:szCs w:val="24"/>
        </w:rPr>
        <w:t xml:space="preserve">Μα σοβαρολογείτε; Όταν είναι σε εξέλιξη η δεύτερη αξιολόγηση </w:t>
      </w:r>
      <w:r>
        <w:rPr>
          <w:rFonts w:eastAsia="Times New Roman" w:cs="Times New Roman"/>
          <w:szCs w:val="24"/>
        </w:rPr>
        <w:t xml:space="preserve">στα πλαίσια του τρίτου μνημονίου που προβλέπει νέα μέτρα για το επόμενο χρονικό διάστημα, διαπραγματεύεστε; Όταν αυτή η μάχη των μαχών που λέτε ότι δίνετε για το ελληνικό κεφάλαιο, για τους ελληνικούς μονοπωλιακούς ομίλους, για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θα</w:t>
      </w:r>
      <w:r>
        <w:rPr>
          <w:rFonts w:eastAsia="Times New Roman" w:cs="Times New Roman"/>
          <w:szCs w:val="24"/>
        </w:rPr>
        <w:t xml:space="preserve"> σημαίνει αντιλαϊκά μέτρα πρωτογενών πλεονασμάτων τουλάχιστον για μια δεκαετία;</w:t>
      </w:r>
    </w:p>
    <w:p w14:paraId="6B86BFA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έρχεστε και καλλιεργείτε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ι; </w:t>
      </w:r>
      <w:r>
        <w:rPr>
          <w:rFonts w:eastAsia="Times New Roman" w:cs="Times New Roman"/>
          <w:szCs w:val="24"/>
        </w:rPr>
        <w:t>Τ</w:t>
      </w:r>
      <w:r>
        <w:rPr>
          <w:rFonts w:eastAsia="Times New Roman" w:cs="Times New Roman"/>
          <w:szCs w:val="24"/>
        </w:rPr>
        <w:t xml:space="preserve">ην εντύπωση ότι «κοιτάξτε να δείτε, </w:t>
      </w:r>
      <w:proofErr w:type="spellStart"/>
      <w:r>
        <w:rPr>
          <w:rFonts w:eastAsia="Times New Roman" w:cs="Times New Roman"/>
          <w:szCs w:val="24"/>
        </w:rPr>
        <w:t>οσονούπω</w:t>
      </w:r>
      <w:proofErr w:type="spellEnd"/>
      <w:r>
        <w:rPr>
          <w:rFonts w:eastAsia="Times New Roman" w:cs="Times New Roman"/>
          <w:szCs w:val="24"/>
        </w:rPr>
        <w:t xml:space="preserve">, που φτάνει η ανάπτυξη, θα δώσουμε και κάτι σε εσάς». Σε ποιον λέτε αυτά τα ψέματα; </w:t>
      </w:r>
    </w:p>
    <w:p w14:paraId="6B86BFA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Βεβαίως βρί</w:t>
      </w:r>
      <w:r>
        <w:rPr>
          <w:rFonts w:eastAsia="Times New Roman" w:cs="Times New Roman"/>
          <w:szCs w:val="24"/>
        </w:rPr>
        <w:t xml:space="preserve">σκετε και τα κάνετε, γιατί και με τη στάση της η Αξιωματική Αντιπολίτευση σάς διευκολύνει, που θέλει να είναι βασιλικότερη του βασιλέως, υποταγμένη στα κελεύσματα και στις απαιτήσεις των δανειστών και των θεσμών. </w:t>
      </w:r>
    </w:p>
    <w:p w14:paraId="6B86BFA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Αλλά από την άλλη μεριά είτε η Νέα Δημοκρα</w:t>
      </w:r>
      <w:r>
        <w:rPr>
          <w:rFonts w:eastAsia="Times New Roman" w:cs="Times New Roman"/>
          <w:szCs w:val="24"/>
        </w:rPr>
        <w:t xml:space="preserve">τία είτε το ΠΑΣΟΚ να αγωνιούν για τους χαμηλόμισθους όταν τα δικά τους μέτρα, τα δικά τους νομοθετήματα ήταν αυτά που ξεθεμελίωσαν την αγορά εργασίας, που την </w:t>
      </w:r>
      <w:proofErr w:type="spellStart"/>
      <w:r>
        <w:rPr>
          <w:rFonts w:eastAsia="Times New Roman" w:cs="Times New Roman"/>
          <w:szCs w:val="24"/>
        </w:rPr>
        <w:t>ελαστικοποίησαν</w:t>
      </w:r>
      <w:proofErr w:type="spellEnd"/>
      <w:r>
        <w:rPr>
          <w:rFonts w:eastAsia="Times New Roman" w:cs="Times New Roman"/>
          <w:szCs w:val="24"/>
        </w:rPr>
        <w:t>, που διαμόρφωσαν αυτόν τον εργασιακό Μεσαίωνα με το να λέει σήμερα ο Υπουργός ότι</w:t>
      </w:r>
      <w:r>
        <w:rPr>
          <w:rFonts w:eastAsia="Times New Roman" w:cs="Times New Roman"/>
          <w:szCs w:val="24"/>
        </w:rPr>
        <w:t xml:space="preserve"> είναι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εργαζόμενοι που αμείβονται κάτω από τα 100 ευρώ; </w:t>
      </w:r>
    </w:p>
    <w:p w14:paraId="6B86BFA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Τίνος είναι αποτέλεσμα; Μόνο της πολιτικής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Δεν είναι και της Νέας Δημοκρατίας-ΠΑΣΟΚ αποτέλεσμα; Πάνω σε αυτά μέτρα τα αντεργατικά, αντιλαϊκά των </w:t>
      </w:r>
      <w:r>
        <w:rPr>
          <w:rFonts w:eastAsia="Times New Roman" w:cs="Times New Roman"/>
          <w:szCs w:val="24"/>
        </w:rPr>
        <w:t xml:space="preserve">προηγούμενων κυβερνήσεων δεν πάτησε η σημερινή Κυβέρνηση και έφερε το τρίτο μνημόνιο; Μα, αυτά </w:t>
      </w:r>
      <w:r>
        <w:rPr>
          <w:rFonts w:eastAsia="Times New Roman" w:cs="Times New Roman"/>
          <w:szCs w:val="24"/>
        </w:rPr>
        <w:lastRenderedPageBreak/>
        <w:t xml:space="preserve">είναι προϋπόθεση για να θωρακιστεί η ανταγωνιστικότητα και η καπιταλιστική κερδοφορία, πολύ φθηνός εργαζόμενος χωρίς εργασιακά και ασφαλιστικά δικαιώματα. </w:t>
      </w:r>
    </w:p>
    <w:p w14:paraId="6B86BFA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Άρα λ</w:t>
      </w:r>
      <w:r>
        <w:rPr>
          <w:rFonts w:eastAsia="Times New Roman" w:cs="Times New Roman"/>
          <w:szCs w:val="24"/>
        </w:rPr>
        <w:t xml:space="preserve">οιπόν, για να διατηρηθεί η ανάπτυξη, την οποία ευαγγελίζεται η Κυβέρνηση, χρειάζεται να ματώνει εσαεί η εργατική τάξη και τα υπόλοιπα λαϊκά στρώματα στον βωμό της ανταγωνιστικότητας και της κερδοφορίας. Δεν μπορεί να γίνει από πουθενά άλλου. Και από αυτήν </w:t>
      </w:r>
      <w:r>
        <w:rPr>
          <w:rFonts w:eastAsia="Times New Roman" w:cs="Times New Roman"/>
          <w:szCs w:val="24"/>
        </w:rPr>
        <w:t xml:space="preserve">την άποψη και το σημερινό νομοσχέδιο σε αυτά τα πλαίσια εντάσσεται. Δηλαδή, υλοποίηση των </w:t>
      </w:r>
      <w:proofErr w:type="spellStart"/>
      <w:r>
        <w:rPr>
          <w:rFonts w:eastAsia="Times New Roman" w:cs="Times New Roman"/>
          <w:szCs w:val="24"/>
        </w:rPr>
        <w:t>προαπαιτούμενων</w:t>
      </w:r>
      <w:proofErr w:type="spellEnd"/>
      <w:r>
        <w:rPr>
          <w:rFonts w:eastAsia="Times New Roman" w:cs="Times New Roman"/>
          <w:szCs w:val="24"/>
        </w:rPr>
        <w:t xml:space="preserve">, για να κλείσει η δεύτερη αξιολόγηση, διαμόρφωση ενός πιο ευνοϊκού περιβάλλοντος για τους επιχειρηματικούς ομίλους. </w:t>
      </w:r>
    </w:p>
    <w:p w14:paraId="6B86BFA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απ’ αυτήν την άποψη εννοιολογ</w:t>
      </w:r>
      <w:r>
        <w:rPr>
          <w:rFonts w:eastAsia="Times New Roman" w:cs="Times New Roman"/>
          <w:szCs w:val="24"/>
        </w:rPr>
        <w:t>ικά -</w:t>
      </w:r>
      <w:r>
        <w:rPr>
          <w:rFonts w:eastAsia="Times New Roman" w:cs="Times New Roman"/>
          <w:szCs w:val="24"/>
        </w:rPr>
        <w:t xml:space="preserve"> </w:t>
      </w:r>
      <w:r>
        <w:rPr>
          <w:rFonts w:eastAsia="Times New Roman" w:cs="Times New Roman"/>
          <w:szCs w:val="24"/>
        </w:rPr>
        <w:t xml:space="preserve">που είπε η κ. </w:t>
      </w:r>
      <w:proofErr w:type="spellStart"/>
      <w:r>
        <w:rPr>
          <w:rFonts w:eastAsia="Times New Roman" w:cs="Times New Roman"/>
          <w:szCs w:val="24"/>
        </w:rPr>
        <w:t>Βάκη</w:t>
      </w:r>
      <w:proofErr w:type="spellEnd"/>
      <w:r>
        <w:rPr>
          <w:rFonts w:eastAsia="Times New Roman" w:cs="Times New Roman"/>
          <w:szCs w:val="24"/>
        </w:rPr>
        <w:t xml:space="preserve"> </w:t>
      </w:r>
      <w:r>
        <w:rPr>
          <w:rFonts w:eastAsia="Times New Roman" w:cs="Times New Roman"/>
          <w:szCs w:val="24"/>
        </w:rPr>
        <w:t xml:space="preserve">- δεν είναι ουδέτερο. Βεβαίως, το νομοσχέδιο δεν είναι ουδέτερο, αλλά είναι ταξικό, είναι αντιλαϊκό νομοσχέδιο και στους τρεις μεγάλους άξονες τους οποίους </w:t>
      </w:r>
      <w:r>
        <w:rPr>
          <w:rFonts w:eastAsia="Times New Roman" w:cs="Times New Roman"/>
          <w:szCs w:val="24"/>
        </w:rPr>
        <w:lastRenderedPageBreak/>
        <w:t xml:space="preserve">έχει και στον Πτωχευτικό Κώδικα και στην οικειοθελή αποκάλυψη των αδήλωτων </w:t>
      </w:r>
      <w:r>
        <w:rPr>
          <w:rFonts w:eastAsia="Times New Roman" w:cs="Times New Roman"/>
          <w:szCs w:val="24"/>
        </w:rPr>
        <w:t xml:space="preserve">εισοδημάτων και στις ηλεκτρονικές συναλλαγές. Εξυπηρετεί συγκεκριμένα ταξικά συμφέροντα και στον Πτωχευτικό Κώδικα. </w:t>
      </w:r>
    </w:p>
    <w:p w14:paraId="6B86BFA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Έχει προοδευτικό πρόσημο στον Πτωχευτικό Κώδικα; Μα, δεν φιλελευθεροποιεί ακόμα περισσότερο τις διατάξεις; Δεν διευκολύνει τους επιχειρηματ</w:t>
      </w:r>
      <w:r>
        <w:rPr>
          <w:rFonts w:eastAsia="Times New Roman" w:cs="Times New Roman"/>
          <w:szCs w:val="24"/>
        </w:rPr>
        <w:t xml:space="preserve">ικούς ομίλους να προχωρήσουν γρήγορα στην πτωχευτική διαδικασία και να απαλλαγούν οι ιδιοκτήτες πτωχευμένων επιχειρήσεων για να </w:t>
      </w:r>
      <w:proofErr w:type="spellStart"/>
      <w:r>
        <w:rPr>
          <w:rFonts w:eastAsia="Times New Roman" w:cs="Times New Roman"/>
          <w:szCs w:val="24"/>
        </w:rPr>
        <w:t>ξαναμπορέσουν</w:t>
      </w:r>
      <w:proofErr w:type="spellEnd"/>
      <w:r>
        <w:rPr>
          <w:rFonts w:eastAsia="Times New Roman" w:cs="Times New Roman"/>
          <w:szCs w:val="24"/>
        </w:rPr>
        <w:t xml:space="preserve"> να κάνουν νέες επενδύσεις; Δεν βάζει τις τράπεζες πρώτα απ’ όλα να ελέγχουν την όλη αυτή διαδικασία και να είναι ο</w:t>
      </w:r>
      <w:r>
        <w:rPr>
          <w:rFonts w:eastAsia="Times New Roman" w:cs="Times New Roman"/>
          <w:szCs w:val="24"/>
        </w:rPr>
        <w:t>ι πρώτες οι οποίες θα αποζημιωθούν; Και δεν είναι μια προσπάθεια πολύ συγκεκριμένη να περιοριστούν οι ζημιές από την καταστροφή κεφαλαίων και να μπορέσουν να αξιοποιηθούν τα περιουσιακά στοιχεία των πτωχευμένων επιχειρήσεων για να αλλάξουν χέρια, να δοθούν</w:t>
      </w:r>
      <w:r>
        <w:rPr>
          <w:rFonts w:eastAsia="Times New Roman" w:cs="Times New Roman"/>
          <w:szCs w:val="24"/>
        </w:rPr>
        <w:t xml:space="preserve"> σε άλλους επιχειρηματίες; </w:t>
      </w:r>
    </w:p>
    <w:p w14:paraId="6B86BFA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Και οι εργαζόμενοι με τις αποζημιώσεις τους πού μπαίνουν</w:t>
      </w:r>
      <w:r>
        <w:rPr>
          <w:rFonts w:eastAsia="Times New Roman" w:cs="Times New Roman"/>
          <w:szCs w:val="24"/>
        </w:rPr>
        <w:t>,</w:t>
      </w:r>
      <w:r>
        <w:rPr>
          <w:rFonts w:eastAsia="Times New Roman" w:cs="Times New Roman"/>
          <w:szCs w:val="24"/>
        </w:rPr>
        <w:t xml:space="preserve"> σε τ</w:t>
      </w:r>
      <w:r>
        <w:rPr>
          <w:rFonts w:eastAsia="Times New Roman" w:cs="Times New Roman"/>
          <w:szCs w:val="24"/>
        </w:rPr>
        <w:t xml:space="preserve">ι </w:t>
      </w:r>
      <w:r>
        <w:rPr>
          <w:rFonts w:eastAsia="Times New Roman" w:cs="Times New Roman"/>
          <w:szCs w:val="24"/>
        </w:rPr>
        <w:t xml:space="preserve">διαδικασία; Πουθενά, πετιούνται απέξω. Αν φτάσουν και αν περισσέψουν, γιατί αυτό λέει και ο νέος Πτωχευτικός Κώδικας, που ψηφίσατε. Δηλαδή, προηγούνται οι τράπεζες </w:t>
      </w:r>
      <w:r>
        <w:rPr>
          <w:rFonts w:eastAsia="Times New Roman" w:cs="Times New Roman"/>
          <w:szCs w:val="24"/>
        </w:rPr>
        <w:t xml:space="preserve">ακολουθεί το κράτος και μετά οι εργαζόμενοι αν έχουν απαιτήσεις από τις πτωχευμένες επιχειρήσεις. </w:t>
      </w:r>
    </w:p>
    <w:p w14:paraId="6B86BFA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Ποιον λοιπόν, εξυπηρετεί ο νέος Πτωχευτικός Κώδικας; Τι διευκολύνει; Διευκολύνει ακριβώς, μέσα από αυτήν τη διαδικασία, την εξαγορά των πτωχευμένων επιχειρήσ</w:t>
      </w:r>
      <w:r>
        <w:rPr>
          <w:rFonts w:eastAsia="Times New Roman" w:cs="Times New Roman"/>
          <w:szCs w:val="24"/>
        </w:rPr>
        <w:t xml:space="preserve">εων, άρα ακόμα μεγαλύτερη μεγέθυνση των επιχειρηματικών ομίλων. </w:t>
      </w:r>
    </w:p>
    <w:p w14:paraId="6B86BFA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Αντίστοιχης λογικής είναι και η οικειοθελής αποκάλυψη των αδήλωτων εισοδημάτων. Από ποιους; Από τον άνεργο είναι αυτά; Τι είναι αυτά; Είναι νομιμοποίηση μαύρου χρήματος. Διευκολύνετε να νομιμ</w:t>
      </w:r>
      <w:r>
        <w:rPr>
          <w:rFonts w:eastAsia="Times New Roman" w:cs="Times New Roman"/>
          <w:szCs w:val="24"/>
        </w:rPr>
        <w:t xml:space="preserve">οποιηθεί το μαύρο χρήμα, που προήλθε από μαύρη οικονομική δραστηριότητα. Και μάλιστα όχι μόνο αυτός ο οποίος αυτόβουλα, αλλά ακόμα και σε αυτόν </w:t>
      </w:r>
      <w:r>
        <w:rPr>
          <w:rFonts w:eastAsia="Times New Roman" w:cs="Times New Roman"/>
          <w:szCs w:val="24"/>
        </w:rPr>
        <w:lastRenderedPageBreak/>
        <w:t>που έχει ξεκινήσει ο έλεγχος ή που του έχουν σταλεί δελτία ότι «θα σου γίνει έλεγχος» να έχει αυτές τις ευνοϊκές</w:t>
      </w:r>
      <w:r>
        <w:rPr>
          <w:rFonts w:eastAsia="Times New Roman" w:cs="Times New Roman"/>
          <w:szCs w:val="24"/>
        </w:rPr>
        <w:t xml:space="preserve"> ρυθμίσεις. </w:t>
      </w:r>
    </w:p>
    <w:p w14:paraId="6B86BFA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Και φτάνει ο Σύνδεσμος Βιομηχάνων Αττικής και Πειραιώς να ζητάει και άλλα, να ζητάει, δηλαδή, να ενταχθούν σε αυτά τα μέτρα, σε αυτές τις ρυθμίσεις ακόμα και αυτοί που έχουν πάρει φύλλα οριστικού προσδιορισμού των προστίμων και των τελών. Όλοι</w:t>
      </w:r>
      <w:r>
        <w:rPr>
          <w:rFonts w:eastAsia="Times New Roman" w:cs="Times New Roman"/>
          <w:szCs w:val="24"/>
        </w:rPr>
        <w:t>, δηλαδή, να μπορούν να ενταχθούν. Ποιον εξυπηρετεί, λοιπόν, αυτό; Υπέρ ποιανού είναι; Είναι υπέρ όλων αυτών, που τα προηγούμενα χρόνια, ακόμα και τώρα, κερδοσκοπούν στις πλάτες των εργαζόμενων και των υπόλοιπων λαϊκών στρωμάτων. Αυτούς διευκολύνετε επί τη</w:t>
      </w:r>
      <w:r>
        <w:rPr>
          <w:rFonts w:eastAsia="Times New Roman" w:cs="Times New Roman"/>
          <w:szCs w:val="24"/>
        </w:rPr>
        <w:t xml:space="preserve">ς ουσίας. </w:t>
      </w:r>
    </w:p>
    <w:p w14:paraId="6B86BFA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 Αντίστοιχη λογική έχει και το ζήτημα των ηλεκτρονικών συναλλαγών, το πλαστικό χρήμα. Θέλετε να αντιμετωπίσετε τη φοροδιαφυγή και το λέτε αυτό όταν σκανδαλωδώς υπάρχουν αυτά τα προνόμια προς το μεγάλο κεφάλαιο και τα διατηρείτε και θα τα επεκτεί</w:t>
      </w:r>
      <w:r>
        <w:rPr>
          <w:rFonts w:eastAsia="Times New Roman" w:cs="Times New Roman"/>
          <w:szCs w:val="24"/>
        </w:rPr>
        <w:t xml:space="preserve">νετε; Αυτό είναι το ζήτημα; Οι εφοπλιστές, άλλα τμήματα του κεφαλαίου, οι τριγωνικές συναλλαγές, η </w:t>
      </w:r>
      <w:r>
        <w:rPr>
          <w:rFonts w:eastAsia="Times New Roman" w:cs="Times New Roman"/>
          <w:szCs w:val="24"/>
        </w:rPr>
        <w:lastRenderedPageBreak/>
        <w:t xml:space="preserve">λειτουργία των φορολογικών παραδείσων, η νόμιμη </w:t>
      </w:r>
      <w:proofErr w:type="spellStart"/>
      <w:r>
        <w:rPr>
          <w:rFonts w:eastAsia="Times New Roman" w:cs="Times New Roman"/>
          <w:szCs w:val="24"/>
        </w:rPr>
        <w:t>φοροαποφυγή</w:t>
      </w:r>
      <w:proofErr w:type="spellEnd"/>
      <w:r>
        <w:rPr>
          <w:rFonts w:eastAsia="Times New Roman" w:cs="Times New Roman"/>
          <w:szCs w:val="24"/>
        </w:rPr>
        <w:t xml:space="preserve"> που έχει το μεγάλο κεφάλαιο και που εσείς στο πλαίσιο της μείωσης των πρωτογενών πλεονασμάτων λέτ</w:t>
      </w:r>
      <w:r>
        <w:rPr>
          <w:rFonts w:eastAsia="Times New Roman" w:cs="Times New Roman"/>
          <w:szCs w:val="24"/>
        </w:rPr>
        <w:t xml:space="preserve">ε ότι πρέπει να μειώσετε ακόμη περισσότερο την φορολογία τους; Εσείς το λέτε για τον φορολογικό ανταγωνισμό και σας πιέζουν, βεβαίως, και τα υπόλοιπα κόμματα της Αντιπολίτευσης «μειώστε τη φορολογία των επιχειρήσεων. Δεν βλέπετε τι γίνεται στη Βουλγαρία;» </w:t>
      </w:r>
      <w:r>
        <w:rPr>
          <w:rFonts w:eastAsia="Times New Roman" w:cs="Times New Roman"/>
          <w:szCs w:val="24"/>
        </w:rPr>
        <w:t xml:space="preserve">Και εκεί πάτε. Σε μια τέτοια λογική πάτε, να μειώσετε ακόμη περισσότερο τη φορολογία των νομικών προσώπων και μέσα από αυτή τη διαδικασία, όπου νόμιμα δίνετε το δικαίωμα στη μεγάλη </w:t>
      </w:r>
      <w:proofErr w:type="spellStart"/>
      <w:r>
        <w:rPr>
          <w:rFonts w:eastAsia="Times New Roman" w:cs="Times New Roman"/>
          <w:szCs w:val="24"/>
        </w:rPr>
        <w:t>φοροαποφυγή</w:t>
      </w:r>
      <w:proofErr w:type="spellEnd"/>
      <w:r>
        <w:rPr>
          <w:rFonts w:eastAsia="Times New Roman" w:cs="Times New Roman"/>
          <w:szCs w:val="24"/>
        </w:rPr>
        <w:t xml:space="preserve"> και υπάρχει και νομότυπα η μεγάλη φοροδιαφυγή, έρχεστε και λέτε</w:t>
      </w:r>
      <w:r>
        <w:rPr>
          <w:rFonts w:eastAsia="Times New Roman" w:cs="Times New Roman"/>
          <w:szCs w:val="24"/>
        </w:rPr>
        <w:t xml:space="preserve"> εγώ θα πατάξω τη φοροδιαφυγή με το πλαστικό χρήμα.</w:t>
      </w:r>
    </w:p>
    <w:p w14:paraId="6B86BFA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Δεν είναι αυτό προς όφελος των τραπεζών; Όλες οι συνδιαλλαγές θα περνάνε μέσα από τις τράπεζες, πέρα από την καταγραφή. Άρα, το χρήμα θα παραμένει στις τράπεζες. </w:t>
      </w:r>
    </w:p>
    <w:p w14:paraId="6B86BFB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Προμήθεια δεν θα παίρνουν οι τράπεζες από</w:t>
      </w:r>
      <w:r>
        <w:rPr>
          <w:rFonts w:eastAsia="Times New Roman" w:cs="Times New Roman"/>
          <w:szCs w:val="24"/>
        </w:rPr>
        <w:t xml:space="preserve"> αυτές τις συναλλαγές; Βεβαίως. Είναι προς όφελος των καταναλωτών η προμήθεια των τραπεζών ή προς όφελος των μικροεμπόρων, των </w:t>
      </w:r>
      <w:proofErr w:type="spellStart"/>
      <w:r>
        <w:rPr>
          <w:rFonts w:eastAsia="Times New Roman" w:cs="Times New Roman"/>
          <w:szCs w:val="24"/>
        </w:rPr>
        <w:t>μικρομαγαζατόρων</w:t>
      </w:r>
      <w:proofErr w:type="spellEnd"/>
      <w:r>
        <w:rPr>
          <w:rFonts w:eastAsia="Times New Roman" w:cs="Times New Roman"/>
          <w:szCs w:val="24"/>
        </w:rPr>
        <w:t>, οι οποίοι θα βλέπουν ακόμη περισσότερο να τους μειώνεται ο τζίρος; Και δεν φτάνει που έχουν να πληρώσουν τον φό</w:t>
      </w:r>
      <w:r>
        <w:rPr>
          <w:rFonts w:eastAsia="Times New Roman" w:cs="Times New Roman"/>
          <w:szCs w:val="24"/>
        </w:rPr>
        <w:t>ρο, τα ασφαλιστικά ταμεία, θα πληρώνουν και προμήθεια στις τράπεζες με βάση τον τζίρο, για να χρησιμοποιείται το πλαστικό χρήμα. Τους τιμωρείτε παραπάνω και από αυτή τη διαδικασία συγκεντρώνεται η αγορά, θα συγκεντρωθεί η αγορά σε όλο και λιγότερα χέρια, γ</w:t>
      </w:r>
      <w:r>
        <w:rPr>
          <w:rFonts w:eastAsia="Times New Roman" w:cs="Times New Roman"/>
          <w:szCs w:val="24"/>
        </w:rPr>
        <w:t>ιατί πραγματικά δεν θα μπορούν να ανταποκριθούν. Τους δίνετε ακόμα μια σπρωξιά παραπέρα, για να μην μπορούν να ανταποκριθούν οι επαγγελματίες, οι αυτοαπασχολούμενοι, οι μικροέμποροι σε αυτές τις διαδικασίες του πλαστικού χρήματος και όλων αυτών των εξελίξε</w:t>
      </w:r>
      <w:r>
        <w:rPr>
          <w:rFonts w:eastAsia="Times New Roman" w:cs="Times New Roman"/>
          <w:szCs w:val="24"/>
        </w:rPr>
        <w:t>ων.</w:t>
      </w:r>
    </w:p>
    <w:p w14:paraId="6B86BFB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86BFB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B86BFB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Τελειώνω με το άρθρο 52, που έγινε μια συζήτηση. </w:t>
      </w:r>
    </w:p>
    <w:p w14:paraId="6B86BFB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Κύριε Υπουργέ, για το άρθρο 52 έχει ζητήσει ακόμη και η ίδια η ΓΣΕΕ την απόσυρσή του και δεν μπορείτε να το παίζετε εδώ πέρα ότι σκέφτεστε τους δικηγόρους, όταν με τα δικά σας μέτρα δεν τους σκεφτήκατε. Ούτε με το ασφαλιστικό σκεφτήκατε τους δικηγόρους ούτ</w:t>
      </w:r>
      <w:r>
        <w:rPr>
          <w:rFonts w:eastAsia="Times New Roman" w:cs="Times New Roman"/>
          <w:szCs w:val="24"/>
        </w:rPr>
        <w:t>ε με τον ΦΠΑ τούς σκεφτήκατε. Από αυτήν την άποψη, και εμείς σε αυτό το πλαίσιο ζητάμε -</w:t>
      </w:r>
      <w:r>
        <w:rPr>
          <w:rFonts w:eastAsia="Times New Roman" w:cs="Times New Roman"/>
          <w:szCs w:val="24"/>
        </w:rPr>
        <w:t xml:space="preserve"> </w:t>
      </w:r>
      <w:r>
        <w:rPr>
          <w:rFonts w:eastAsia="Times New Roman" w:cs="Times New Roman"/>
          <w:szCs w:val="24"/>
        </w:rPr>
        <w:t>δεν θα το ψηφίσουμε, θα ψηφίσουμε «</w:t>
      </w:r>
      <w:r>
        <w:rPr>
          <w:rFonts w:eastAsia="Times New Roman" w:cs="Times New Roman"/>
          <w:szCs w:val="24"/>
        </w:rPr>
        <w:t>π</w:t>
      </w:r>
      <w:r>
        <w:rPr>
          <w:rFonts w:eastAsia="Times New Roman" w:cs="Times New Roman"/>
          <w:szCs w:val="24"/>
        </w:rPr>
        <w:t>αρών»</w:t>
      </w:r>
      <w:r>
        <w:rPr>
          <w:rFonts w:eastAsia="Times New Roman" w:cs="Times New Roman"/>
          <w:szCs w:val="24"/>
        </w:rPr>
        <w:t xml:space="preserve"> </w:t>
      </w:r>
      <w:r>
        <w:rPr>
          <w:rFonts w:eastAsia="Times New Roman" w:cs="Times New Roman"/>
          <w:szCs w:val="24"/>
        </w:rPr>
        <w:t>- να ξανασκεφτείτε το συγκεκριμένο άρθρο.</w:t>
      </w:r>
    </w:p>
    <w:p w14:paraId="6B86BFB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Καραθανασόπουλο</w:t>
      </w:r>
      <w:proofErr w:type="spellEnd"/>
      <w:r>
        <w:rPr>
          <w:rFonts w:eastAsia="Times New Roman" w:cs="Times New Roman"/>
          <w:szCs w:val="24"/>
        </w:rPr>
        <w:t>.</w:t>
      </w:r>
    </w:p>
    <w:p w14:paraId="6B86BFB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 xml:space="preserve">ι ο </w:t>
      </w:r>
      <w:r>
        <w:rPr>
          <w:rFonts w:eastAsia="Times New Roman" w:cs="Times New Roman"/>
          <w:szCs w:val="24"/>
        </w:rPr>
        <w:t>κ.</w:t>
      </w:r>
      <w:r>
        <w:rPr>
          <w:rFonts w:eastAsia="Times New Roman" w:cs="Times New Roman"/>
          <w:szCs w:val="24"/>
        </w:rPr>
        <w:t xml:space="preserve"> Γερμενής από την Χρυσή Αυγή.</w:t>
      </w:r>
    </w:p>
    <w:p w14:paraId="6B86BFB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Το νομοσχέδιο για τις ηλεκτρονικές συναλλαγές σέρνεται εδώ και μήνες στα συρτάρια των Υπουργείων, γιατί αποτελούσε αντικείμενο συναλλαγής τόσο για το όριο των χρημάτων που θα </w:t>
      </w:r>
      <w:r>
        <w:rPr>
          <w:rFonts w:eastAsia="Times New Roman" w:cs="Times New Roman"/>
          <w:szCs w:val="24"/>
        </w:rPr>
        <w:lastRenderedPageBreak/>
        <w:t xml:space="preserve">περιλαμβάνουν όσο και για </w:t>
      </w:r>
      <w:r>
        <w:rPr>
          <w:rFonts w:eastAsia="Times New Roman" w:cs="Times New Roman"/>
          <w:szCs w:val="24"/>
        </w:rPr>
        <w:t xml:space="preserve">το ποιες από αυτές θα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για τις ατομικές δαπάνες του φορολογούμενου. </w:t>
      </w:r>
    </w:p>
    <w:p w14:paraId="6B86BFB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Μετά την εγκληματική αφαίμαξη των τραπεζών από τα χρήματα των </w:t>
      </w:r>
      <w:proofErr w:type="spellStart"/>
      <w:r>
        <w:rPr>
          <w:rFonts w:eastAsia="Times New Roman" w:cs="Times New Roman"/>
          <w:szCs w:val="24"/>
        </w:rPr>
        <w:t>ανακεφαλαιοποιήσεων</w:t>
      </w:r>
      <w:proofErr w:type="spellEnd"/>
      <w:r>
        <w:rPr>
          <w:rFonts w:eastAsia="Times New Roman" w:cs="Times New Roman"/>
          <w:szCs w:val="24"/>
        </w:rPr>
        <w:t xml:space="preserve"> στις οποίες οι ίδιοι οι πολίτες συμμετείχαν μέσω της φορολογίας τους και τον περιορισ</w:t>
      </w:r>
      <w:r>
        <w:rPr>
          <w:rFonts w:eastAsia="Times New Roman" w:cs="Times New Roman"/>
          <w:szCs w:val="24"/>
        </w:rPr>
        <w:t>μό της κίνησης των κεφαλαίων που επιβλήθηκε από τις γελοίες πολιτικές της Κυβέρνησης του ΣΥΡΙΖΑ, το επόμενο στάδιο για την ολοκληρωτική άλωση των περιουσιών των Ελλήνων είναι η εξαφάνιση του φυσικού χρήματος και η αντικατάστασή του με το πλαστικό χρήμα.</w:t>
      </w:r>
    </w:p>
    <w:p w14:paraId="6B86BFB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Κυβέρνησή σας, υπηρέτης της νέας τάξης πραγμάτων, κατόρθωσε αυτό που χρόνια προσπαθούσαν ανεπιτυχώς οι </w:t>
      </w:r>
      <w:proofErr w:type="spellStart"/>
      <w:r>
        <w:rPr>
          <w:rFonts w:eastAsia="Times New Roman" w:cs="Times New Roman"/>
          <w:szCs w:val="24"/>
        </w:rPr>
        <w:t>νεοταξίτες</w:t>
      </w:r>
      <w:proofErr w:type="spellEnd"/>
      <w:r>
        <w:rPr>
          <w:rFonts w:eastAsia="Times New Roman" w:cs="Times New Roman"/>
          <w:szCs w:val="24"/>
        </w:rPr>
        <w:t xml:space="preserve"> ακόμα και στις πλέον καπιταλιστικές χώρες, την αντικατάσταση του φυσικού χρήματος με ηλεκτρονικό, έτσι ώστε να ελεγχθεί κάθε μορφή συναλλαγής </w:t>
      </w:r>
      <w:r>
        <w:rPr>
          <w:rFonts w:eastAsia="Times New Roman" w:cs="Times New Roman"/>
          <w:szCs w:val="24"/>
        </w:rPr>
        <w:t>και μέσω αυτής κάθε δραστηριότητα.</w:t>
      </w:r>
      <w:r>
        <w:rPr>
          <w:rFonts w:eastAsia="Times New Roman" w:cs="Times New Roman"/>
          <w:szCs w:val="24"/>
        </w:rPr>
        <w:t xml:space="preserve"> </w:t>
      </w:r>
      <w:r>
        <w:rPr>
          <w:rFonts w:eastAsia="Times New Roman" w:cs="Times New Roman"/>
          <w:szCs w:val="24"/>
        </w:rPr>
        <w:t>Ούτε στις ΗΠΑ ούτε σε καμ</w:t>
      </w:r>
      <w:r>
        <w:rPr>
          <w:rFonts w:eastAsia="Times New Roman" w:cs="Times New Roman"/>
          <w:szCs w:val="24"/>
        </w:rPr>
        <w:t>μ</w:t>
      </w:r>
      <w:r>
        <w:rPr>
          <w:rFonts w:eastAsia="Times New Roman" w:cs="Times New Roman"/>
          <w:szCs w:val="24"/>
        </w:rPr>
        <w:t xml:space="preserve">ία άλλη προοδευμένη τεχνολογικά ευρωπαϊκή χώρα δεν έχει απαγορευθεί, με τον τρόπο </w:t>
      </w:r>
      <w:r>
        <w:rPr>
          <w:rFonts w:eastAsia="Times New Roman" w:cs="Times New Roman"/>
          <w:szCs w:val="24"/>
        </w:rPr>
        <w:lastRenderedPageBreak/>
        <w:t>που εσείς νομοθετείτε, το δικαίωμα του πολίτη να επιλέγει μόνος του τον τρόπο εξόφλησης της οφειλής του. Μόνο εσε</w:t>
      </w:r>
      <w:r>
        <w:rPr>
          <w:rFonts w:eastAsia="Times New Roman" w:cs="Times New Roman"/>
          <w:szCs w:val="24"/>
        </w:rPr>
        <w:t xml:space="preserve">ίς, με το δήθεν ηθικό πλεονέκτημα της Αριστεράς, έχετε ξεπεράσει σε καπιταλιστική νοοτροπία ακόμα και τους σκληρότερους εκπροσώπους των αγορών, επιβάλλοντας τέτοιας μορφής ολοκληρωτικές μεθόδους στις συναλλαγές. </w:t>
      </w:r>
    </w:p>
    <w:p w14:paraId="6B86BFB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νομοσχέδιο με τα εν λόγω άρθρα 62 και 67</w:t>
      </w:r>
      <w:r>
        <w:rPr>
          <w:rFonts w:eastAsia="Times New Roman" w:cs="Times New Roman"/>
          <w:szCs w:val="24"/>
        </w:rPr>
        <w:t xml:space="preserve"> επεκτείνει με άλλοθι την πάταξη της φοροδιαφυγής τις ηλεκτρονικές συναλλαγές -</w:t>
      </w:r>
      <w:r>
        <w:rPr>
          <w:rFonts w:eastAsia="Times New Roman" w:cs="Times New Roman"/>
          <w:szCs w:val="24"/>
        </w:rPr>
        <w:t xml:space="preserve"> </w:t>
      </w:r>
      <w:r>
        <w:rPr>
          <w:rFonts w:eastAsia="Times New Roman" w:cs="Times New Roman"/>
          <w:szCs w:val="24"/>
        </w:rPr>
        <w:t>και μάλιστα με υποχρεωτικό και όχι δυνητικό τρόπο</w:t>
      </w:r>
      <w:r>
        <w:rPr>
          <w:rFonts w:eastAsia="Times New Roman" w:cs="Times New Roman"/>
          <w:szCs w:val="24"/>
        </w:rPr>
        <w:t xml:space="preserve"> </w:t>
      </w:r>
      <w:r>
        <w:rPr>
          <w:rFonts w:eastAsia="Times New Roman" w:cs="Times New Roman"/>
          <w:szCs w:val="24"/>
        </w:rPr>
        <w:t xml:space="preserve">- σε ολοένα και μεγαλύτερο εύρος οικονομικών συναλλαγών με τρόπο ώστε να καθίσταται απαγορευτική η χρήση φυσικού χρήματος. </w:t>
      </w:r>
    </w:p>
    <w:p w14:paraId="6B86BFB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Τη</w:t>
      </w:r>
      <w:r>
        <w:rPr>
          <w:rFonts w:eastAsia="Times New Roman" w:cs="Times New Roman"/>
          <w:szCs w:val="24"/>
        </w:rPr>
        <w:t xml:space="preserve">ν ίδια στιγμή που επεκτείνεται το σύστημα αυτό, ο </w:t>
      </w:r>
      <w:proofErr w:type="spellStart"/>
      <w:r>
        <w:rPr>
          <w:rFonts w:eastAsia="Times New Roman" w:cs="Times New Roman"/>
          <w:szCs w:val="24"/>
        </w:rPr>
        <w:t>πάροχος</w:t>
      </w:r>
      <w:proofErr w:type="spellEnd"/>
      <w:r>
        <w:rPr>
          <w:rFonts w:eastAsia="Times New Roman" w:cs="Times New Roman"/>
          <w:szCs w:val="24"/>
        </w:rPr>
        <w:t xml:space="preserve"> υπηρεσίας, κατάστημα, ελεύθερος επαγγελματίας, μετατρέπεται σε υποχείριο των τραπεζών, αφού δεν προβλέπεται κα</w:t>
      </w:r>
      <w:r>
        <w:rPr>
          <w:rFonts w:eastAsia="Times New Roman" w:cs="Times New Roman"/>
          <w:szCs w:val="24"/>
        </w:rPr>
        <w:t>μ</w:t>
      </w:r>
      <w:r>
        <w:rPr>
          <w:rFonts w:eastAsia="Times New Roman" w:cs="Times New Roman"/>
          <w:szCs w:val="24"/>
        </w:rPr>
        <w:t xml:space="preserve">μία απολύτως ελάφρυνση με τη χρησιμοποίηση των συσκευών </w:t>
      </w:r>
      <w:r>
        <w:rPr>
          <w:rFonts w:eastAsia="Times New Roman" w:cs="Times New Roman"/>
          <w:szCs w:val="24"/>
          <w:lang w:val="en-US"/>
        </w:rPr>
        <w:t>POS</w:t>
      </w:r>
      <w:r>
        <w:rPr>
          <w:rFonts w:eastAsia="Times New Roman" w:cs="Times New Roman"/>
          <w:szCs w:val="24"/>
        </w:rPr>
        <w:t>, οι οποίες λειτουργούν κυρί</w:t>
      </w:r>
      <w:r>
        <w:rPr>
          <w:rFonts w:eastAsia="Times New Roman" w:cs="Times New Roman"/>
          <w:szCs w:val="24"/>
        </w:rPr>
        <w:t xml:space="preserve">ως </w:t>
      </w:r>
      <w:r>
        <w:rPr>
          <w:rFonts w:eastAsia="Times New Roman" w:cs="Times New Roman"/>
          <w:szCs w:val="24"/>
        </w:rPr>
        <w:lastRenderedPageBreak/>
        <w:t xml:space="preserve">προς όφελος των τραπεζών με τις υπέρογκες προμήθειες που εισπράττουν. Και γνωρίζουμε ότι ακόμα και οι περιπτεράδες όταν πουλάνε ένα πακέτο τσιγάρα δεν κερδίζουν τίποτα από αυτήν την πώληση. Πάνω σε αυτό θα βάλετε να γίνεται χρήση του </w:t>
      </w:r>
      <w:r>
        <w:rPr>
          <w:rFonts w:eastAsia="Times New Roman" w:cs="Times New Roman"/>
          <w:szCs w:val="24"/>
          <w:lang w:val="en-US"/>
        </w:rPr>
        <w:t>POS</w:t>
      </w:r>
      <w:r>
        <w:rPr>
          <w:rFonts w:eastAsia="Times New Roman" w:cs="Times New Roman"/>
          <w:szCs w:val="24"/>
        </w:rPr>
        <w:t>; Θα μπαίνουν κα</w:t>
      </w:r>
      <w:r>
        <w:rPr>
          <w:rFonts w:eastAsia="Times New Roman" w:cs="Times New Roman"/>
          <w:szCs w:val="24"/>
        </w:rPr>
        <w:t xml:space="preserve">ι μέσα οι άνθρωποι. Πόσα κερδίζει ένας περιπτεράς όταν πουλάει ένα πακέτο τσιγάρα; Κερδίζει περίπου 0,5 ευρώ, 0,7 ευρώ. </w:t>
      </w:r>
    </w:p>
    <w:p w14:paraId="6B86BFB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 πράγματι η Κυβέρνησή σας ενδιαφερόταν για τα έσοδα και αν πράγματι ήταν εναντίον των τραπεζικών πρακτικών, θα έπρεπε από την πρώτη η</w:t>
      </w:r>
      <w:r>
        <w:rPr>
          <w:rFonts w:eastAsia="Times New Roman" w:cs="Times New Roman"/>
          <w:szCs w:val="24"/>
        </w:rPr>
        <w:t xml:space="preserve">μέρα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να έχετε υποχρεώσει με ανάλογο νόμο τις τράπεζες να δέχονται τις ηλεκτρονικές συναλλαγές με ελάχιστες έως μηδενικές προμήθειες και όχι να απειλείτε με πρόστιμο 1.000 ευρώ τους επαγγελματίες που δεν συμμορφώνονται, όπως κάνετε σήμ</w:t>
      </w:r>
      <w:r>
        <w:rPr>
          <w:rFonts w:eastAsia="Times New Roman" w:cs="Times New Roman"/>
          <w:szCs w:val="24"/>
        </w:rPr>
        <w:t xml:space="preserve">ερα με αυτό το απαράδεκτο νομοσχέδιο. </w:t>
      </w:r>
    </w:p>
    <w:p w14:paraId="6B86BFB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Οι ρυθμίσεις για την πραγματοποίηση των δαπανών απόκτησης αγαθών με ηλεκτρονικό χρήμα και υποτιθέμενη μείωση του ποσοστού φόρου σε όσους το χρησιμοποιούν έχει προβλεφθεί με τέτοιον τρόπο που εκτός τού ότι δεν μπορεί ν</w:t>
      </w:r>
      <w:r>
        <w:rPr>
          <w:rFonts w:eastAsia="Times New Roman" w:cs="Times New Roman"/>
          <w:szCs w:val="24"/>
        </w:rPr>
        <w:t>α είναι λειτουργικός, αφού υποχρεώνει τον καταναλωτή να δαπανήσει υπέρογκο ποσοστό του εισοδήματός του, επιπλέον, τον εξαναγκάζει να το κάνει υποχρεωτικά. Διαφορετικά, τον επιβαρύνει με ποσοστό φόρου που μπορεί να φτάσει μέχρι και το 22%.</w:t>
      </w:r>
    </w:p>
    <w:p w14:paraId="6B86BFB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Αλήθεια, τι είδου</w:t>
      </w:r>
      <w:r>
        <w:rPr>
          <w:rFonts w:eastAsia="Times New Roman" w:cs="Times New Roman"/>
          <w:szCs w:val="24"/>
        </w:rPr>
        <w:t>ς κίνητρο είναι αυτό που επιβάλλει χαράτσι εάν δεν ξοδέψεις τα χρήματά σου με πλαστικό χρήμα; Ποιος «φωτεινός εγκέφαλος» του οικονομικού σας επιτελείου είναι εκείνος που σκέφθηκε πως για να λάβει κάποιος φορολογούμενος την ελάφρυνση, θα πρέπει να χρησιμοπο</w:t>
      </w:r>
      <w:r>
        <w:rPr>
          <w:rFonts w:eastAsia="Times New Roman" w:cs="Times New Roman"/>
          <w:szCs w:val="24"/>
        </w:rPr>
        <w:t xml:space="preserve">ιεί τις κάρτες για συγκεκριμένες μόνο αγορές και όχι για όσες θέλει εκείνος; Μπορείτε εδώ να δεσμευθείτε σήμερα ότι η χρήση των καρτών θα απαλλάσσει φορολογικά τους πολίτες όταν με αυτές πληρώνουν τα έξοδά τους για ΔΕΚΟ, ασφαλιστικά ταμεία, για σούπερ </w:t>
      </w:r>
      <w:proofErr w:type="spellStart"/>
      <w:r>
        <w:rPr>
          <w:rFonts w:eastAsia="Times New Roman" w:cs="Times New Roman"/>
          <w:szCs w:val="24"/>
        </w:rPr>
        <w:t>μάρκ</w:t>
      </w:r>
      <w:r>
        <w:rPr>
          <w:rFonts w:eastAsia="Times New Roman" w:cs="Times New Roman"/>
          <w:szCs w:val="24"/>
        </w:rPr>
        <w:t>ετ</w:t>
      </w:r>
      <w:proofErr w:type="spellEnd"/>
      <w:r>
        <w:rPr>
          <w:rFonts w:eastAsia="Times New Roman" w:cs="Times New Roman"/>
          <w:szCs w:val="24"/>
        </w:rPr>
        <w:t xml:space="preserve">; Οι κάρτες </w:t>
      </w:r>
      <w:r>
        <w:rPr>
          <w:rFonts w:eastAsia="Times New Roman" w:cs="Times New Roman"/>
          <w:szCs w:val="24"/>
        </w:rPr>
        <w:lastRenderedPageBreak/>
        <w:t xml:space="preserve">θα χρησιμοποιούνται για όλα τα υπόλοιπα έξοδα του φορολογουμένου, ώστε το εισόδημά του τελικά, που απομένει στο τέλος του χρόνου, να έχει καταναλωθεί ολόκληρο; </w:t>
      </w:r>
    </w:p>
    <w:p w14:paraId="6B86BFB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άκρον άωτον της σταλινικού τύπου ιδεοληψίας σας φτάνει στο άρθρο 69, στο οποίο</w:t>
      </w:r>
      <w:r>
        <w:rPr>
          <w:rFonts w:eastAsia="Times New Roman" w:cs="Times New Roman"/>
          <w:szCs w:val="24"/>
        </w:rPr>
        <w:t xml:space="preserve"> απαγορεύεται κάθε συναλλαγή με φυσικό χρήμα που υπερβαίνει τα 500 ευρώ, ενώ στο άρθρο 70 καθιερώνετε τη λοταρία, θεσμός που υφίσταται μόνο σε λίγες τριτοκοσμικές χώρες της Ασίας. Έτσι, λοιπόν, μαζί με τα καζίνα και τους κουλοχέρηδες, που μετά από αυτό το </w:t>
      </w:r>
      <w:r>
        <w:rPr>
          <w:rFonts w:eastAsia="Times New Roman" w:cs="Times New Roman"/>
          <w:szCs w:val="24"/>
        </w:rPr>
        <w:t>νομοσχέδιο θα φυτρώσουν σε κάθε γειτονιά, θεσμοθετείτε και τη λοταρία του Υπουργείου Οικονομικών. Αυτό είναι το περίφημο σχέδιό σας για ανάπτυξη; Με αυτόν τον τρόπο θα δημιουργήσετε πλεόνασμα;</w:t>
      </w:r>
    </w:p>
    <w:p w14:paraId="6B86BFC0" w14:textId="77777777" w:rsidR="00CA44E2" w:rsidRDefault="009A1593">
      <w:pPr>
        <w:tabs>
          <w:tab w:val="left" w:pos="2608"/>
        </w:tabs>
        <w:spacing w:after="0" w:line="600" w:lineRule="auto"/>
        <w:ind w:firstLine="709"/>
        <w:jc w:val="both"/>
        <w:rPr>
          <w:rFonts w:eastAsia="Times New Roman"/>
          <w:szCs w:val="24"/>
        </w:rPr>
      </w:pPr>
      <w:r>
        <w:rPr>
          <w:rFonts w:eastAsia="Times New Roman" w:cs="Times New Roman"/>
          <w:szCs w:val="24"/>
        </w:rPr>
        <w:t>Εάν πράγματι η Κυβέρνησή σας ήθελε να προασπίσει τα δημόσια έσο</w:t>
      </w:r>
      <w:r>
        <w:rPr>
          <w:rFonts w:eastAsia="Times New Roman" w:cs="Times New Roman"/>
          <w:szCs w:val="24"/>
        </w:rPr>
        <w:t xml:space="preserve">δα και να πατάξει τη φοροδιαφυγή, θα μπορούσε να εξαλείψει με τεχνικές μεθόδους το λαθρεμπόριο πετρελαίου, το λαθρεμπόριο τσιγάρων, </w:t>
      </w:r>
      <w:r>
        <w:rPr>
          <w:rFonts w:eastAsia="Times New Roman" w:cs="Times New Roman"/>
          <w:szCs w:val="24"/>
        </w:rPr>
        <w:lastRenderedPageBreak/>
        <w:t>τις εξαγωγές χρυσού. Έχει γεμίσει κάθε γειτονιά από μαγαζιά που γράφουν «Αγοράζουμε τον χρυσό»</w:t>
      </w:r>
      <w:r>
        <w:rPr>
          <w:rFonts w:eastAsia="Times New Roman" w:cs="Times New Roman"/>
          <w:szCs w:val="24"/>
        </w:rPr>
        <w:t xml:space="preserve">. </w:t>
      </w:r>
      <w:r>
        <w:rPr>
          <w:rFonts w:eastAsia="Times New Roman"/>
          <w:szCs w:val="24"/>
        </w:rPr>
        <w:t>Ποια είναι η απόδοση των ελε</w:t>
      </w:r>
      <w:r>
        <w:rPr>
          <w:rFonts w:eastAsia="Times New Roman"/>
          <w:szCs w:val="24"/>
        </w:rPr>
        <w:t>γκτικών μηχανισμών σας στον τομέα αυτόν;</w:t>
      </w:r>
    </w:p>
    <w:p w14:paraId="6B86BFC1"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Επομένως η μοναδική σας μέριμνα είναι η πλήρης αφυδάτωση της αγοράς από ρευστό, το μάζεμα όλου του χρήματος στα χέρια των δανειστών, ώστε κάθε οικονομική δραστηριότητα να ελέγχεται υποχρεωτικά από αυτούς.</w:t>
      </w:r>
    </w:p>
    <w:p w14:paraId="6B86BFC2"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Τα 500</w:t>
      </w:r>
      <w:r>
        <w:rPr>
          <w:rFonts w:eastAsia="Times New Roman"/>
          <w:szCs w:val="24"/>
          <w:vertAlign w:val="superscript"/>
        </w:rPr>
        <w:t xml:space="preserve"> </w:t>
      </w:r>
      <w:r>
        <w:rPr>
          <w:rFonts w:eastAsia="Times New Roman"/>
          <w:szCs w:val="24"/>
        </w:rPr>
        <w:t>ευρ</w:t>
      </w:r>
      <w:r>
        <w:rPr>
          <w:rFonts w:eastAsia="Times New Roman"/>
          <w:szCs w:val="24"/>
        </w:rPr>
        <w:t xml:space="preserve">ώ που επιβάλλει η Κυβέρνηση ως ανώτατο όριο συναλλαγών με χρήμα είναι προφανές ότι δεν μπορούν να αποδώσουν τίποτα στα ταμεία. Οι «μαύρες», παράνομες συναλλαγές θα συνεχίσουν να γίνονται και μάλιστα αυτοί που κατά καιρούς έκλεβαν το </w:t>
      </w:r>
      <w:r>
        <w:rPr>
          <w:rFonts w:eastAsia="Times New Roman"/>
          <w:szCs w:val="24"/>
        </w:rPr>
        <w:t>δ</w:t>
      </w:r>
      <w:r>
        <w:rPr>
          <w:rFonts w:eastAsia="Times New Roman"/>
          <w:szCs w:val="24"/>
        </w:rPr>
        <w:t>ημόσιο με τις επιχειρήσεις τους ή που ήταν στο αφορολόγητο είναι αυτοί που έκλεβαν με το πετρέλαιο ή έκλεβαν με τα τσιγάρα, έκλεβαν με τον χρυσό και αυτοί που δεν έχουν μέρος τόσα χρόνια στη δημόσια οικονομία της χώρας, που δεν πληρώνουν από την τσέπη τους</w:t>
      </w:r>
      <w:r>
        <w:rPr>
          <w:rFonts w:eastAsia="Times New Roman"/>
          <w:szCs w:val="24"/>
        </w:rPr>
        <w:t xml:space="preserve">, το ίδιο θα συνεχίσουν να κάνουν και τώρα </w:t>
      </w:r>
      <w:r>
        <w:rPr>
          <w:rFonts w:eastAsia="Times New Roman"/>
          <w:szCs w:val="24"/>
        </w:rPr>
        <w:lastRenderedPageBreak/>
        <w:t xml:space="preserve">με το πλαστικό χρήμα. Αυτοί θα πληρώνουν με πλαστικές κάρτες; Με μετρητά θα πληρώνουν. </w:t>
      </w:r>
    </w:p>
    <w:p w14:paraId="6B86BFC3"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Αντί, λοιπόν, να παρέχετε κίνητρα για την επένδυση όσων κεφαλαίων έχουν απομείνει και βρίσκονται κρυμμένα, δημιουργείτε ένα π</w:t>
      </w:r>
      <w:r>
        <w:rPr>
          <w:rFonts w:eastAsia="Times New Roman"/>
          <w:szCs w:val="24"/>
        </w:rPr>
        <w:t>ρόσκομμα που αναχαιτίζει την όποια πιθανή αναπτυξιακή προοπτική. Και μάλιστα την ίδια στιγμή αρνείστε να εισπράξετε τα 600 εκατομμύρια ΦΠΑ από τη γερμανική κοινοπραξία που εκμεταλλεύεται το Αεροδρόμιο των Αθηνών και δεν έχετε φέρει μέχρι σήμερα κα</w:t>
      </w:r>
      <w:r>
        <w:rPr>
          <w:rFonts w:eastAsia="Times New Roman"/>
          <w:szCs w:val="24"/>
        </w:rPr>
        <w:t>μ</w:t>
      </w:r>
      <w:r>
        <w:rPr>
          <w:rFonts w:eastAsia="Times New Roman"/>
          <w:szCs w:val="24"/>
        </w:rPr>
        <w:t>μία ρύθμ</w:t>
      </w:r>
      <w:r>
        <w:rPr>
          <w:rFonts w:eastAsia="Times New Roman"/>
          <w:szCs w:val="24"/>
        </w:rPr>
        <w:t>ιση, καμ</w:t>
      </w:r>
      <w:r>
        <w:rPr>
          <w:rFonts w:eastAsia="Times New Roman"/>
          <w:szCs w:val="24"/>
        </w:rPr>
        <w:t>μ</w:t>
      </w:r>
      <w:r>
        <w:rPr>
          <w:rFonts w:eastAsia="Times New Roman"/>
          <w:szCs w:val="24"/>
        </w:rPr>
        <w:t xml:space="preserve">ία φορολογική ενημερότητα αυτών των πολυεθνικών εταιρειών που βρίσκονται στην Ελλάδα για το τι φόρους πληρώνουν στο ελληνικό </w:t>
      </w:r>
      <w:r>
        <w:rPr>
          <w:rFonts w:eastAsia="Times New Roman"/>
          <w:szCs w:val="24"/>
        </w:rPr>
        <w:t>δ</w:t>
      </w:r>
      <w:r>
        <w:rPr>
          <w:rFonts w:eastAsia="Times New Roman"/>
          <w:szCs w:val="24"/>
        </w:rPr>
        <w:t>ημόσιο.</w:t>
      </w:r>
    </w:p>
    <w:p w14:paraId="6B86BFC4"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Είστε εσείς που ενώ με ευκολία στο ίδιο νομοσχέδιο νομοθετείτε για τα καζίνο και τους κουλοχέρηδες στα οποία ξεπλ</w:t>
      </w:r>
      <w:r>
        <w:rPr>
          <w:rFonts w:eastAsia="Times New Roman"/>
          <w:szCs w:val="24"/>
        </w:rPr>
        <w:t xml:space="preserve">ένεται άφθονο «μαύρο χρήμα», αρνείστε τις συναλλαγές άνω των 500 ευρώ για να διαφυλάξετε ότι αυτές θα παρακολουθούνται, για να μην σας ξεφύγει κανένα ευρώ από τον ΦΠΑ κάποιου φουκαρά ελεύθερου επαγγελματία. </w:t>
      </w:r>
    </w:p>
    <w:p w14:paraId="6B86BFC5"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Εμείς, αν ποτέ θελήσει ο Θεός, τέτοια νομοσχέδια</w:t>
      </w:r>
      <w:r>
        <w:rPr>
          <w:rFonts w:eastAsia="Times New Roman"/>
          <w:szCs w:val="24"/>
        </w:rPr>
        <w:t xml:space="preserve"> θα τα εξαλείψουμε με ένα άρθρο.</w:t>
      </w:r>
    </w:p>
    <w:p w14:paraId="6B86BFC6"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Ευχαριστώ πολύ.</w:t>
      </w:r>
    </w:p>
    <w:p w14:paraId="6B86BFC7" w14:textId="77777777" w:rsidR="00CA44E2" w:rsidRDefault="009A1593">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B86BFC8"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szCs w:val="24"/>
        </w:rPr>
        <w:t xml:space="preserve">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εννιά μαθητές και μαθήτριες και τρεις συνοδοί-εκπαιδευτικοί από </w:t>
      </w:r>
      <w:r>
        <w:rPr>
          <w:rFonts w:eastAsia="Times New Roman"/>
          <w:szCs w:val="24"/>
        </w:rPr>
        <w:t>το Εσπερινό ΕΠΑΛ Κορίνθου.</w:t>
      </w:r>
    </w:p>
    <w:p w14:paraId="6B86BFC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B86BFCA"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B86BFCB"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xml:space="preserve"> από τη Δημοκρατική Συμπαράταξη.</w:t>
      </w:r>
    </w:p>
    <w:p w14:paraId="6B86BFCC" w14:textId="77777777" w:rsidR="00CA44E2" w:rsidRDefault="009A1593">
      <w:pPr>
        <w:tabs>
          <w:tab w:val="left" w:pos="2608"/>
        </w:tabs>
        <w:spacing w:after="0"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Ευχαριστώ, κύριε Πρόεδρε.</w:t>
      </w:r>
    </w:p>
    <w:p w14:paraId="6B86BFCD"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Χθες ολοκληρώθηκε στην Ολομέλεια η συζήτη</w:t>
      </w:r>
      <w:r>
        <w:rPr>
          <w:rFonts w:eastAsia="Times New Roman"/>
          <w:szCs w:val="24"/>
        </w:rPr>
        <w:t>ση ενός πολύ σοβαρού νομοσχεδίου</w:t>
      </w:r>
      <w:r>
        <w:rPr>
          <w:rFonts w:eastAsia="Times New Roman"/>
          <w:szCs w:val="24"/>
        </w:rPr>
        <w:t>,</w:t>
      </w:r>
      <w:r>
        <w:rPr>
          <w:rFonts w:eastAsia="Times New Roman"/>
          <w:szCs w:val="24"/>
        </w:rPr>
        <w:t xml:space="preserve"> που αφορούσε τη θεσμοθέτηση και την εφαρμογή σε όλη τη χώρα του εγγυημένου κοινωνικού εισοδήματος, ενός καινοτόμου θεσμού</w:t>
      </w:r>
      <w:r>
        <w:rPr>
          <w:rFonts w:eastAsia="Times New Roman"/>
          <w:szCs w:val="24"/>
        </w:rPr>
        <w:t>,</w:t>
      </w:r>
      <w:r>
        <w:rPr>
          <w:rFonts w:eastAsia="Times New Roman"/>
          <w:szCs w:val="24"/>
        </w:rPr>
        <w:t xml:space="preserve"> που πράγματι θα βοηθήσει για την αντιμετώπιση της ακραίας φτώχειας, θα βοηθήσει τους ανθρώπους που </w:t>
      </w:r>
      <w:r>
        <w:rPr>
          <w:rFonts w:eastAsia="Times New Roman"/>
          <w:szCs w:val="24"/>
        </w:rPr>
        <w:t>βιώνουν τα δύσκολα και θα τα βιώνουν για σημαντικό διάστημα ακόμα.</w:t>
      </w:r>
    </w:p>
    <w:p w14:paraId="6B86BFCE"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Όμως, τη συζήτηση μονοπώλησε η ψήφιση ή μη της διάταξης για το κοινωνικό μέρισμα. </w:t>
      </w:r>
      <w:r>
        <w:rPr>
          <w:rFonts w:eastAsia="Times New Roman"/>
          <w:szCs w:val="24"/>
        </w:rPr>
        <w:t>Ε</w:t>
      </w:r>
      <w:r>
        <w:rPr>
          <w:rFonts w:eastAsia="Times New Roman"/>
          <w:szCs w:val="24"/>
        </w:rPr>
        <w:t>νώ τις προηγούμενες ώρες και μέρες όλες οι πολιτικές δυνάμεις είχαν τοποθετηθεί θετικά για την καταβολή αυ</w:t>
      </w:r>
      <w:r>
        <w:rPr>
          <w:rFonts w:eastAsia="Times New Roman"/>
          <w:szCs w:val="24"/>
        </w:rPr>
        <w:t>τού του κοινωνικού μερίσματος</w:t>
      </w:r>
      <w:r>
        <w:rPr>
          <w:rFonts w:eastAsia="Times New Roman"/>
          <w:szCs w:val="24"/>
        </w:rPr>
        <w:t>,</w:t>
      </w:r>
      <w:r>
        <w:rPr>
          <w:rFonts w:eastAsia="Times New Roman"/>
          <w:szCs w:val="24"/>
        </w:rPr>
        <w:t xml:space="preserve"> που αποτελεί μικρό μέρος μόνο, μικρή αποκατάσταση της ζημιάς που έχουν υποστεί οι συνταξιούχοι, μετά την ανακοίνωση για τη διεξαγωγή ονομαστικής ψηφοφορίας, άλλα κόμματα άλλαξαν θέση</w:t>
      </w:r>
      <w:r>
        <w:rPr>
          <w:rFonts w:eastAsia="Times New Roman"/>
          <w:szCs w:val="24"/>
        </w:rPr>
        <w:t>,</w:t>
      </w:r>
      <w:r>
        <w:rPr>
          <w:rFonts w:eastAsia="Times New Roman"/>
          <w:szCs w:val="24"/>
        </w:rPr>
        <w:t xml:space="preserve"> χωρίς να πάρουν νέα</w:t>
      </w:r>
      <w:r>
        <w:rPr>
          <w:rFonts w:eastAsia="Times New Roman"/>
          <w:szCs w:val="24"/>
        </w:rPr>
        <w:t>,</w:t>
      </w:r>
      <w:r>
        <w:rPr>
          <w:rFonts w:eastAsia="Times New Roman"/>
          <w:szCs w:val="24"/>
        </w:rPr>
        <w:t xml:space="preserve"> και άλλα αποχώρησαν </w:t>
      </w:r>
      <w:r>
        <w:rPr>
          <w:rFonts w:eastAsia="Times New Roman"/>
          <w:szCs w:val="24"/>
        </w:rPr>
        <w:t>από τη Βουλή.</w:t>
      </w:r>
    </w:p>
    <w:p w14:paraId="6B86BFCF"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lastRenderedPageBreak/>
        <w:t>Τα δύο επιχειρήματα τα οποία επικαλέστηκε η Νέα Δημοκρατία και τα άλλα κόμματα ήταν, πρώτον, ότι διεξάγεται ονομαστική ψηφοφορία που δεν χρειαζόταν --κι αυτό έχει βάση σαφώς- και</w:t>
      </w:r>
      <w:r>
        <w:rPr>
          <w:rFonts w:eastAsia="Times New Roman"/>
          <w:szCs w:val="24"/>
        </w:rPr>
        <w:t>,</w:t>
      </w:r>
      <w:r>
        <w:rPr>
          <w:rFonts w:eastAsia="Times New Roman"/>
          <w:szCs w:val="24"/>
        </w:rPr>
        <w:t xml:space="preserve"> δεύτερον, ότι δεν ήταν σύμφωνοι οι εταίροι, ότι υπήρχε πρόβλημ</w:t>
      </w:r>
      <w:r>
        <w:rPr>
          <w:rFonts w:eastAsia="Times New Roman"/>
          <w:szCs w:val="24"/>
        </w:rPr>
        <w:t>α με τους εταίρους.</w:t>
      </w:r>
    </w:p>
    <w:p w14:paraId="6B86BFD0" w14:textId="77777777" w:rsidR="00CA44E2" w:rsidRDefault="009A1593">
      <w:pPr>
        <w:tabs>
          <w:tab w:val="left" w:pos="2608"/>
        </w:tabs>
        <w:spacing w:after="0" w:line="600" w:lineRule="auto"/>
        <w:ind w:firstLine="720"/>
        <w:jc w:val="both"/>
        <w:rPr>
          <w:rFonts w:eastAsia="Times New Roman"/>
          <w:szCs w:val="24"/>
        </w:rPr>
      </w:pPr>
      <w:r>
        <w:rPr>
          <w:rFonts w:eastAsia="Times New Roman"/>
          <w:szCs w:val="24"/>
        </w:rPr>
        <w:t xml:space="preserve">Σήμερα με μεγάλη έκπληξη από το Βήμα εδώ ακούστηκε, αλλά έμαθα ότι εκτός από τον κ. Αθανασίου και ο κ. </w:t>
      </w:r>
      <w:proofErr w:type="spellStart"/>
      <w:r>
        <w:rPr>
          <w:rFonts w:eastAsia="Times New Roman"/>
          <w:szCs w:val="24"/>
        </w:rPr>
        <w:t>Κικίλιας</w:t>
      </w:r>
      <w:proofErr w:type="spellEnd"/>
      <w:r>
        <w:rPr>
          <w:rFonts w:eastAsia="Times New Roman"/>
          <w:szCs w:val="24"/>
        </w:rPr>
        <w:t xml:space="preserve"> ανακοίνωσε ότι η Νέα Δημοκρατία θα ψηφίσει την τροπολογία, εφόσον έρθει, για την αναστολή της κατάργησης του μειωμένου ΦΠΑ σ</w:t>
      </w:r>
      <w:r>
        <w:rPr>
          <w:rFonts w:eastAsia="Times New Roman"/>
          <w:szCs w:val="24"/>
        </w:rPr>
        <w:t>τα νησιά.</w:t>
      </w:r>
    </w:p>
    <w:p w14:paraId="6B86BFD1" w14:textId="77777777" w:rsidR="00CA44E2" w:rsidRDefault="009A1593">
      <w:pPr>
        <w:spacing w:after="0" w:line="600" w:lineRule="auto"/>
        <w:ind w:firstLine="720"/>
        <w:jc w:val="both"/>
        <w:rPr>
          <w:rFonts w:eastAsia="Times New Roman"/>
          <w:szCs w:val="24"/>
        </w:rPr>
      </w:pPr>
      <w:r>
        <w:rPr>
          <w:rFonts w:eastAsia="Times New Roman"/>
          <w:szCs w:val="24"/>
        </w:rPr>
        <w:t>Ερωτώ, αφού πω «καλώς τα παιδιά, καλώς τους»: Δεν ισχύει το κώλυμα της ονομαστικής, που θα διεξαχθεί τη Δευτέρα ή την Τρίτη, για το θέμα αυτό; Δεν ισχύει η μη συμφωνία -γιατί αυτό το θέμα είναι εκτός συμφωνίας πράγματι- με τους εταίρους τώρα;</w:t>
      </w:r>
    </w:p>
    <w:p w14:paraId="6B86BFD2" w14:textId="77777777" w:rsidR="00CA44E2" w:rsidRDefault="009A1593">
      <w:pPr>
        <w:spacing w:after="0" w:line="600" w:lineRule="auto"/>
        <w:ind w:firstLine="720"/>
        <w:jc w:val="both"/>
        <w:rPr>
          <w:rFonts w:eastAsia="Times New Roman"/>
          <w:szCs w:val="24"/>
        </w:rPr>
      </w:pPr>
      <w:r>
        <w:rPr>
          <w:rFonts w:eastAsia="Times New Roman"/>
          <w:szCs w:val="24"/>
        </w:rPr>
        <w:t>Μαθ</w:t>
      </w:r>
      <w:r>
        <w:rPr>
          <w:rFonts w:eastAsia="Times New Roman"/>
          <w:szCs w:val="24"/>
        </w:rPr>
        <w:t xml:space="preserve">αίνω ότι οι Βουλευτές οι νησιώτες -και με το δίκιο τους- είπαν: Όχι, άλλο. Δεν θα μπορούμε να πάμε στα νησιά. Δεν θα μπορούμε να </w:t>
      </w:r>
      <w:r>
        <w:rPr>
          <w:rFonts w:eastAsia="Times New Roman"/>
          <w:szCs w:val="24"/>
        </w:rPr>
        <w:lastRenderedPageBreak/>
        <w:t>κάνουμε Πάσχα στα νησιά. Θα πάθουμε τα ίδια που έχουν πάθει οι Βουλευτές του ΣΥΡΙΖΑ, που δεν μπορούν να πάνε στον τόπο τους. Πώ</w:t>
      </w:r>
      <w:r>
        <w:rPr>
          <w:rFonts w:eastAsia="Times New Roman"/>
          <w:szCs w:val="24"/>
        </w:rPr>
        <w:t>ς θα κάνουμε Χριστούγεννα; Και άλλαξε θέση η Νέα Δημοκρατία χωρίς να αρθούν τα αίτια, για τα οποία μας μιλούσε χθες. Οποίος λαϊκισμός</w:t>
      </w:r>
      <w:r>
        <w:rPr>
          <w:rFonts w:eastAsia="Times New Roman"/>
          <w:szCs w:val="24"/>
        </w:rPr>
        <w:t>,</w:t>
      </w:r>
      <w:r>
        <w:rPr>
          <w:rFonts w:eastAsia="Times New Roman"/>
          <w:szCs w:val="24"/>
        </w:rPr>
        <w:t xml:space="preserve"> θα πω!</w:t>
      </w:r>
    </w:p>
    <w:p w14:paraId="6B86BFD3" w14:textId="77777777" w:rsidR="00CA44E2" w:rsidRDefault="009A1593">
      <w:pPr>
        <w:spacing w:after="0" w:line="600" w:lineRule="auto"/>
        <w:ind w:firstLine="720"/>
        <w:jc w:val="both"/>
        <w:rPr>
          <w:rFonts w:eastAsia="Times New Roman"/>
          <w:szCs w:val="24"/>
        </w:rPr>
      </w:pPr>
      <w:r>
        <w:rPr>
          <w:rFonts w:eastAsia="Times New Roman"/>
          <w:szCs w:val="24"/>
        </w:rPr>
        <w:t>Τ</w:t>
      </w:r>
      <w:r>
        <w:rPr>
          <w:rFonts w:eastAsia="Times New Roman"/>
          <w:szCs w:val="24"/>
        </w:rPr>
        <w:t>ο λέω και απευθύνομαι στη Νέα Δημοκρατία -κανονικά δεν έπρεπε να ασχοληθούμε-</w:t>
      </w:r>
      <w:r>
        <w:rPr>
          <w:rFonts w:eastAsia="Times New Roman"/>
          <w:szCs w:val="24"/>
        </w:rPr>
        <w:t>,</w:t>
      </w:r>
      <w:r>
        <w:rPr>
          <w:rFonts w:eastAsia="Times New Roman"/>
          <w:szCs w:val="24"/>
        </w:rPr>
        <w:t xml:space="preserve"> διότι τα οργανωμένα </w:t>
      </w:r>
      <w:proofErr w:type="spellStart"/>
      <w:r>
        <w:rPr>
          <w:rFonts w:eastAsia="Times New Roman"/>
          <w:szCs w:val="24"/>
        </w:rPr>
        <w:t>συστηματάκια</w:t>
      </w:r>
      <w:proofErr w:type="spellEnd"/>
      <w:r>
        <w:rPr>
          <w:rFonts w:eastAsia="Times New Roman"/>
          <w:szCs w:val="24"/>
        </w:rPr>
        <w:t xml:space="preserve"> α</w:t>
      </w:r>
      <w:r>
        <w:rPr>
          <w:rFonts w:eastAsia="Times New Roman"/>
          <w:szCs w:val="24"/>
        </w:rPr>
        <w:t>ντιγράφουν για άλλες περιπτώσεις ό,τι κάνουν τα «</w:t>
      </w:r>
      <w:proofErr w:type="spellStart"/>
      <w:r>
        <w:rPr>
          <w:rFonts w:eastAsia="Times New Roman"/>
          <w:szCs w:val="24"/>
        </w:rPr>
        <w:t>σ</w:t>
      </w:r>
      <w:r>
        <w:rPr>
          <w:rFonts w:eastAsia="Times New Roman"/>
          <w:szCs w:val="24"/>
        </w:rPr>
        <w:t>υριζοτρόλ</w:t>
      </w:r>
      <w:proofErr w:type="spellEnd"/>
      <w:r>
        <w:rPr>
          <w:rFonts w:eastAsia="Times New Roman"/>
          <w:szCs w:val="24"/>
        </w:rPr>
        <w:t>», όπως τα ονομάζω εγώ, και μπήκαν μπροστά χθες και μιλούσαν για λαϊκισμό για αυτούς που ψήφισαν τη διάταξη.</w:t>
      </w:r>
    </w:p>
    <w:p w14:paraId="6B86BFD4" w14:textId="77777777" w:rsidR="00CA44E2" w:rsidRDefault="009A1593">
      <w:pPr>
        <w:spacing w:after="0" w:line="600" w:lineRule="auto"/>
        <w:ind w:firstLine="720"/>
        <w:jc w:val="both"/>
        <w:rPr>
          <w:rFonts w:eastAsia="Times New Roman"/>
          <w:szCs w:val="24"/>
        </w:rPr>
      </w:pPr>
      <w:r>
        <w:rPr>
          <w:rFonts w:eastAsia="Times New Roman"/>
          <w:b/>
          <w:szCs w:val="24"/>
        </w:rPr>
        <w:t>ΑΦΡΟΔΙΤΗ ΣΤΑΜΠΟΥΛΗ:</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6B86BFD5" w14:textId="77777777" w:rsidR="00CA44E2" w:rsidRDefault="009A1593">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Ηρεμήστε, κυρία μου. Μη διακόπτετε, όπως δεν σας διακόπτω εγώ, όταν μιλάτε εσείς.</w:t>
      </w:r>
    </w:p>
    <w:p w14:paraId="6B86BFD6" w14:textId="77777777" w:rsidR="00CA44E2" w:rsidRDefault="009A1593">
      <w:pPr>
        <w:spacing w:after="0" w:line="600" w:lineRule="auto"/>
        <w:ind w:firstLine="720"/>
        <w:jc w:val="both"/>
        <w:rPr>
          <w:rFonts w:eastAsia="Times New Roman"/>
          <w:szCs w:val="24"/>
        </w:rPr>
      </w:pPr>
      <w:r>
        <w:rPr>
          <w:rFonts w:eastAsia="Times New Roman"/>
          <w:szCs w:val="24"/>
        </w:rPr>
        <w:t xml:space="preserve">Είναι ένα θέμα για το οποίο χρειάζονται πολιτικές εξηγήσεις, όπως πολιτικές εξηγήσεις πρέπει να δώσει και ο κ. Τσίπρας, αφού έλθει απ’ έξω </w:t>
      </w:r>
      <w:r>
        <w:rPr>
          <w:rFonts w:eastAsia="Times New Roman"/>
          <w:szCs w:val="24"/>
        </w:rPr>
        <w:lastRenderedPageBreak/>
        <w:t>και μετά τις συναντήσεις που θα κά</w:t>
      </w:r>
      <w:r>
        <w:rPr>
          <w:rFonts w:eastAsia="Times New Roman"/>
          <w:szCs w:val="24"/>
        </w:rPr>
        <w:t>νει με την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xml:space="preserve"> και με τους λοιπούς, γιατί αναγορεύει σε κύριο θέμα στη δήθεν αντιπαράθεση με τους εταίρους, ενώ στην ουσία δεν υφίσταται, τη διανομή του κοινωνικού μερίσματος και αποσιωπά και τα υψηλά πλεονάσματα του 3,5% που έχει συμφωνήσει και την </w:t>
      </w:r>
      <w:r>
        <w:rPr>
          <w:rFonts w:eastAsia="Times New Roman"/>
          <w:szCs w:val="24"/>
        </w:rPr>
        <w:t>αδυναμία για αποτελεσματική ρύθμιση του δημόσιου χρέους.</w:t>
      </w:r>
    </w:p>
    <w:p w14:paraId="6B86BFD7" w14:textId="77777777" w:rsidR="00CA44E2" w:rsidRDefault="009A1593">
      <w:pPr>
        <w:spacing w:after="0" w:line="600" w:lineRule="auto"/>
        <w:ind w:firstLine="720"/>
        <w:jc w:val="both"/>
        <w:rPr>
          <w:rFonts w:eastAsia="Times New Roman"/>
          <w:szCs w:val="24"/>
        </w:rPr>
      </w:pPr>
      <w:r>
        <w:rPr>
          <w:rFonts w:eastAsia="Times New Roman"/>
          <w:szCs w:val="24"/>
        </w:rPr>
        <w:t>Επανέρχομαι, όμως, στο θέμα με την τροπολογία. Θα πω ότι εμείς σήμερα καταθέσαμε τροπολογία όχι για την αναστολή</w:t>
      </w:r>
      <w:r>
        <w:rPr>
          <w:rFonts w:eastAsia="Times New Roman"/>
          <w:szCs w:val="24"/>
        </w:rPr>
        <w:t>,</w:t>
      </w:r>
      <w:r>
        <w:rPr>
          <w:rFonts w:eastAsia="Times New Roman"/>
          <w:szCs w:val="24"/>
        </w:rPr>
        <w:t xml:space="preserve"> αλλά για την κατάργηση της διάταξης που προέβλεπε την κατάργηση του μειωμένου ΦΠΑ στα</w:t>
      </w:r>
      <w:r>
        <w:rPr>
          <w:rFonts w:eastAsia="Times New Roman"/>
          <w:szCs w:val="24"/>
        </w:rPr>
        <w:t xml:space="preserve"> νησιά</w:t>
      </w:r>
      <w:r>
        <w:rPr>
          <w:rFonts w:eastAsia="Times New Roman"/>
          <w:szCs w:val="24"/>
        </w:rPr>
        <w:t>,</w:t>
      </w:r>
      <w:r>
        <w:rPr>
          <w:rFonts w:eastAsia="Times New Roman"/>
          <w:szCs w:val="24"/>
        </w:rPr>
        <w:t xml:space="preserve"> και θα ζητήσουμε από τον Υπουργό να την κάνει αποδεκτή και να τεθεί σε ψηφοφορία. </w:t>
      </w:r>
    </w:p>
    <w:p w14:paraId="6B86BFD8" w14:textId="77777777" w:rsidR="00CA44E2" w:rsidRDefault="009A1593">
      <w:pPr>
        <w:spacing w:after="0" w:line="600" w:lineRule="auto"/>
        <w:ind w:firstLine="720"/>
        <w:jc w:val="both"/>
        <w:rPr>
          <w:rFonts w:eastAsia="Times New Roman"/>
          <w:szCs w:val="24"/>
        </w:rPr>
      </w:pPr>
      <w:r>
        <w:rPr>
          <w:rFonts w:eastAsia="Times New Roman"/>
          <w:szCs w:val="24"/>
        </w:rPr>
        <w:t>Βεβαίως, αυτό το οποίο στη συζήτησή μας προέχει είναι να δούμε πώς δεν θα καταργηθούν μέτρα τα οποία προβλέπονται και από το Σύνταγμα, όπως είναι η στήριξη των νησιώ</w:t>
      </w:r>
      <w:r>
        <w:rPr>
          <w:rFonts w:eastAsia="Times New Roman"/>
          <w:szCs w:val="24"/>
        </w:rPr>
        <w:t xml:space="preserve">ν, όπως είναι αυτός ο μειωμένος ΦΠΑ στα νησιά, που αφορούν την αντιστάθμιση ουσιαστικά του μόνιμου </w:t>
      </w:r>
      <w:r>
        <w:rPr>
          <w:rFonts w:eastAsia="Times New Roman"/>
          <w:szCs w:val="24"/>
        </w:rPr>
        <w:lastRenderedPageBreak/>
        <w:t>μειονεκτήματος που έχουν τα νησιά με την απομόνωση των επικοινωνιών που έχουν</w:t>
      </w:r>
      <w:r>
        <w:rPr>
          <w:rFonts w:eastAsia="Times New Roman"/>
          <w:szCs w:val="24"/>
        </w:rPr>
        <w:t>,</w:t>
      </w:r>
      <w:r>
        <w:rPr>
          <w:rFonts w:eastAsia="Times New Roman"/>
          <w:szCs w:val="24"/>
        </w:rPr>
        <w:t xml:space="preserve"> κυρίως τους μη θερινούς μήνες.</w:t>
      </w:r>
    </w:p>
    <w:p w14:paraId="6B86BFD9" w14:textId="77777777" w:rsidR="00CA44E2" w:rsidRDefault="009A1593">
      <w:pPr>
        <w:spacing w:after="0" w:line="600" w:lineRule="auto"/>
        <w:ind w:firstLine="720"/>
        <w:jc w:val="both"/>
        <w:rPr>
          <w:rFonts w:eastAsia="Times New Roman"/>
          <w:szCs w:val="24"/>
        </w:rPr>
      </w:pPr>
      <w:r>
        <w:rPr>
          <w:rFonts w:eastAsia="Times New Roman"/>
          <w:szCs w:val="24"/>
        </w:rPr>
        <w:t>Γιατί το λέω αυτό; Γιατί πολλοί λαϊκίζουν ασύστ</w:t>
      </w:r>
      <w:r>
        <w:rPr>
          <w:rFonts w:eastAsia="Times New Roman"/>
          <w:szCs w:val="24"/>
        </w:rPr>
        <w:t>ολα, μιλώντας στους στεριανούς, σε αυτούς που κατοικούν στην ηπειρωτική χώρα, για προνόμια για τους νησιώτες. Έχουν στον νου τους κάποια νησιά το καλοκαίρι και μόνο όταν έχουν τουρισμό και δεν γνωρίζουν την απομόνωση και τα προβλήματα που βιώνουν οι άνθρωπ</w:t>
      </w:r>
      <w:r>
        <w:rPr>
          <w:rFonts w:eastAsia="Times New Roman"/>
          <w:szCs w:val="24"/>
        </w:rPr>
        <w:t>οι από τον Σεπτέμβριο και μετά –και το καλοκαίρι, βεβαίως- μέχρι τον άλλον Ιούνιο.</w:t>
      </w:r>
    </w:p>
    <w:p w14:paraId="6B86BFDA" w14:textId="77777777" w:rsidR="00CA44E2" w:rsidRDefault="009A1593">
      <w:pPr>
        <w:spacing w:after="0" w:line="600" w:lineRule="auto"/>
        <w:ind w:firstLine="720"/>
        <w:jc w:val="both"/>
        <w:rPr>
          <w:rFonts w:eastAsia="Times New Roman"/>
          <w:szCs w:val="24"/>
        </w:rPr>
      </w:pPr>
      <w:r>
        <w:rPr>
          <w:rFonts w:eastAsia="Times New Roman"/>
          <w:szCs w:val="24"/>
        </w:rPr>
        <w:t>Ας πάνε στην Κάσο τώρα. Το λέω, επειδή είναι και κοντά στην Κρήτη, κοντά στο νησί μου. Ας πάνε σε άλλα νησιά να δουν και ας αφήσουν τα καλαμπούρια.</w:t>
      </w:r>
    </w:p>
    <w:p w14:paraId="6B86BFDB" w14:textId="77777777" w:rsidR="00CA44E2" w:rsidRDefault="009A1593">
      <w:pPr>
        <w:spacing w:after="0" w:line="600" w:lineRule="auto"/>
        <w:ind w:firstLine="720"/>
        <w:jc w:val="both"/>
        <w:rPr>
          <w:rFonts w:eastAsia="Times New Roman"/>
          <w:szCs w:val="24"/>
        </w:rPr>
      </w:pPr>
      <w:r>
        <w:rPr>
          <w:rFonts w:eastAsia="Times New Roman"/>
          <w:szCs w:val="24"/>
        </w:rPr>
        <w:t>Το λέω, όμως, και για ένα</w:t>
      </w:r>
      <w:r>
        <w:rPr>
          <w:rFonts w:eastAsia="Times New Roman"/>
          <w:szCs w:val="24"/>
        </w:rPr>
        <w:t>ν δεύτερο λόγο. Δεν μπορεί η αιτία, κύριοι της Κυβέρνησης, που μας οδηγεί στην αναστολή της εφαρμογής αυτού του μέτρου να είναι η επιβάρυνση από το μεταναστευτικό.</w:t>
      </w:r>
    </w:p>
    <w:p w14:paraId="6B86BFDC" w14:textId="77777777" w:rsidR="00CA44E2" w:rsidRDefault="009A1593">
      <w:pPr>
        <w:spacing w:after="0" w:line="600" w:lineRule="auto"/>
        <w:ind w:firstLine="720"/>
        <w:jc w:val="both"/>
        <w:rPr>
          <w:rFonts w:eastAsia="Times New Roman"/>
          <w:szCs w:val="24"/>
        </w:rPr>
      </w:pPr>
      <w:r>
        <w:rPr>
          <w:rFonts w:eastAsia="Times New Roman"/>
          <w:szCs w:val="24"/>
        </w:rPr>
        <w:lastRenderedPageBreak/>
        <w:t>Όχι, κύριοι! Αυτό είναι νόθευση της συνταγματικής επιταγής. Είστε επίορκοι, αν κάνετε αυτό τ</w:t>
      </w:r>
      <w:r>
        <w:rPr>
          <w:rFonts w:eastAsia="Times New Roman"/>
          <w:szCs w:val="24"/>
        </w:rPr>
        <w:t>ο πράγμα. Η αιτιολογία πρέπει να είναι γιατί οφείλουμε να έχουμε ιδιαίτερη μέριμνα για τα νησιά. Για το πρόβλημα των μεταναστών και των προσφύγων υπάρχουν άλλες δράσεις και άλλα προγράμματα με τα οποία μπορούμε να στηρίξουμε τις συγκεκριμένες περιοχές</w:t>
      </w:r>
      <w:r>
        <w:rPr>
          <w:rFonts w:eastAsia="Times New Roman"/>
          <w:szCs w:val="24"/>
        </w:rPr>
        <w:t>,</w:t>
      </w:r>
      <w:r>
        <w:rPr>
          <w:rFonts w:eastAsia="Times New Roman"/>
          <w:szCs w:val="24"/>
        </w:rPr>
        <w:t xml:space="preserve"> ούτ</w:t>
      </w:r>
      <w:r>
        <w:rPr>
          <w:rFonts w:eastAsia="Times New Roman"/>
          <w:szCs w:val="24"/>
        </w:rPr>
        <w:t>ως ώστε η διαχείριση του προβλήματος να είναι ορθολογική και αποτελεσματική.</w:t>
      </w:r>
    </w:p>
    <w:p w14:paraId="6B86BFDD" w14:textId="77777777" w:rsidR="00CA44E2" w:rsidRDefault="009A1593">
      <w:pPr>
        <w:spacing w:after="0" w:line="600" w:lineRule="auto"/>
        <w:ind w:firstLine="720"/>
        <w:jc w:val="both"/>
        <w:rPr>
          <w:rFonts w:eastAsia="Times New Roman"/>
          <w:szCs w:val="24"/>
        </w:rPr>
      </w:pPr>
      <w:r>
        <w:rPr>
          <w:rFonts w:eastAsia="Times New Roman"/>
          <w:szCs w:val="24"/>
        </w:rPr>
        <w:t xml:space="preserve">Έρχομαι στο νομοσχέδιο, το οποίο στο κομμάτι που αφορά το Υπουργείο Οικονομικών προωθεί την περαιτέρω εφαρμογή των ηλεκτρονικών συναλλαγών. Οι ηλεκτρονικές συναλλαγές επιβλήθηκαν βιαίως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στην Ελλάδα και προωθούνται περαιτέρω</w:t>
      </w:r>
      <w:r>
        <w:rPr>
          <w:rFonts w:eastAsia="Times New Roman"/>
          <w:szCs w:val="24"/>
        </w:rPr>
        <w:t>,</w:t>
      </w:r>
      <w:r>
        <w:rPr>
          <w:rFonts w:eastAsia="Times New Roman"/>
          <w:szCs w:val="24"/>
        </w:rPr>
        <w:t xml:space="preserve"> συνδεόμε</w:t>
      </w:r>
      <w:r>
        <w:rPr>
          <w:rFonts w:eastAsia="Times New Roman"/>
          <w:szCs w:val="24"/>
        </w:rPr>
        <w:t>νες με το αφορολόγητο. Κακώς συνδέονται με το αφορολόγητο και με ορισμένες μόνο κατηγορίες.</w:t>
      </w:r>
    </w:p>
    <w:p w14:paraId="6B86BFDE"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Έπρεπε να υπάρχουν κίνητρα, κύριοι, για την εφαρμογή των ηλεκτρονικών συναλλαγών, μέσω της επιστροφής μέρους του ΦΠΑ στον καταναλωτή και μέσω της μείωσης του φόρου </w:t>
      </w:r>
      <w:r>
        <w:rPr>
          <w:rFonts w:eastAsia="Times New Roman"/>
          <w:szCs w:val="24"/>
        </w:rPr>
        <w:t xml:space="preserve">εισοδήματος για τις επιχειρήσεις, οι οποίες τα χρησιμοποιούν για το κομμάτι που εισπράττουν από έσοδα από ηλεκτρονικές συναλλαγές. </w:t>
      </w:r>
    </w:p>
    <w:p w14:paraId="6B86BFDF" w14:textId="77777777" w:rsidR="00CA44E2" w:rsidRDefault="009A1593">
      <w:pPr>
        <w:spacing w:after="0" w:line="600" w:lineRule="auto"/>
        <w:ind w:firstLine="720"/>
        <w:jc w:val="both"/>
        <w:rPr>
          <w:rFonts w:eastAsia="Times New Roman"/>
          <w:szCs w:val="24"/>
        </w:rPr>
      </w:pPr>
      <w:r>
        <w:rPr>
          <w:rFonts w:eastAsia="Times New Roman"/>
          <w:szCs w:val="24"/>
        </w:rPr>
        <w:t>Υπάρχουν τρία προβλήματα. Τα αναφέρω εν τάχει και κλείνω:</w:t>
      </w:r>
    </w:p>
    <w:p w14:paraId="6B86BFE0" w14:textId="77777777" w:rsidR="00CA44E2" w:rsidRDefault="009A1593">
      <w:pPr>
        <w:spacing w:after="0" w:line="600" w:lineRule="auto"/>
        <w:ind w:firstLine="720"/>
        <w:jc w:val="both"/>
        <w:rPr>
          <w:rFonts w:eastAsia="Times New Roman"/>
          <w:szCs w:val="24"/>
        </w:rPr>
      </w:pPr>
      <w:r>
        <w:rPr>
          <w:rFonts w:eastAsia="Times New Roman"/>
          <w:szCs w:val="24"/>
        </w:rPr>
        <w:t>Το πρώτο αφορά τις επιχειρήσεις</w:t>
      </w:r>
      <w:r>
        <w:rPr>
          <w:rFonts w:eastAsia="Times New Roman"/>
          <w:szCs w:val="24"/>
        </w:rPr>
        <w:t>,</w:t>
      </w:r>
      <w:r>
        <w:rPr>
          <w:rFonts w:eastAsia="Times New Roman"/>
          <w:szCs w:val="24"/>
        </w:rPr>
        <w:t xml:space="preserve"> οι οποίες θα υποχρεωθούν να έχουν</w:t>
      </w:r>
      <w:r>
        <w:rPr>
          <w:rFonts w:eastAsia="Times New Roman"/>
          <w:szCs w:val="24"/>
        </w:rPr>
        <w:t xml:space="preserve"> </w:t>
      </w:r>
      <w:r>
        <w:rPr>
          <w:rFonts w:eastAsia="Times New Roman"/>
          <w:szCs w:val="24"/>
          <w:lang w:val="en-US"/>
        </w:rPr>
        <w:t>POS</w:t>
      </w:r>
      <w:r>
        <w:rPr>
          <w:rFonts w:eastAsia="Times New Roman"/>
          <w:szCs w:val="24"/>
        </w:rPr>
        <w:t xml:space="preserve">, να εισπράττουν ηλεκτρονικά, αλλά δεν θα μπορούν να έχουν στη διάθεσή τους τα χρήματα για να πληρώσουν εργαζόμενους, για να πληρώσουν τις υποχρεώσεις τους. </w:t>
      </w:r>
    </w:p>
    <w:p w14:paraId="6B86BFE1" w14:textId="77777777" w:rsidR="00CA44E2" w:rsidRDefault="009A1593">
      <w:pPr>
        <w:spacing w:after="0" w:line="600" w:lineRule="auto"/>
        <w:ind w:firstLine="720"/>
        <w:jc w:val="both"/>
        <w:rPr>
          <w:rFonts w:eastAsia="Times New Roman"/>
          <w:szCs w:val="24"/>
        </w:rPr>
      </w:pPr>
      <w:r>
        <w:rPr>
          <w:rFonts w:eastAsia="Times New Roman"/>
          <w:szCs w:val="24"/>
        </w:rPr>
        <w:t>Γι’ αυτό έχουμε καταθέσει τροπολογία για τη θεσμοθέτηση επαγγελματικού ακατάσχετου λογαριασμού</w:t>
      </w:r>
      <w:r>
        <w:rPr>
          <w:rFonts w:eastAsia="Times New Roman"/>
          <w:szCs w:val="24"/>
        </w:rPr>
        <w:t>, που θα αφορά και τους αγρότες και τις επιχειρήσεις και τους επαγγελματίες, προκειμένου να διευκολυνθούν στη λειτουργία τους. Δεν θα κρύψουν ούτε θα κλέψουν τίποτα. Τη λειτουργία τους πάμε να διασφαλίσουμε.</w:t>
      </w:r>
    </w:p>
    <w:p w14:paraId="6B86BFE2" w14:textId="77777777" w:rsidR="00CA44E2" w:rsidRDefault="009A1593">
      <w:pPr>
        <w:spacing w:after="0" w:line="600" w:lineRule="auto"/>
        <w:ind w:firstLine="720"/>
        <w:jc w:val="both"/>
        <w:rPr>
          <w:rFonts w:eastAsia="Times New Roman"/>
          <w:szCs w:val="24"/>
        </w:rPr>
      </w:pPr>
      <w:r>
        <w:rPr>
          <w:rFonts w:eastAsia="Times New Roman"/>
          <w:szCs w:val="24"/>
        </w:rPr>
        <w:lastRenderedPageBreak/>
        <w:t>Οφείλει η Κυβέρνηση να κάνει αποδεκτή την πρότασ</w:t>
      </w:r>
      <w:r>
        <w:rPr>
          <w:rFonts w:eastAsia="Times New Roman"/>
          <w:szCs w:val="24"/>
        </w:rPr>
        <w:t xml:space="preserve">η. Το γεγονός ότι δεν έχουν συμφωνήσει οι </w:t>
      </w:r>
      <w:r>
        <w:rPr>
          <w:rFonts w:eastAsia="Times New Roman"/>
          <w:szCs w:val="24"/>
        </w:rPr>
        <w:t>θ</w:t>
      </w:r>
      <w:r>
        <w:rPr>
          <w:rFonts w:eastAsia="Times New Roman"/>
          <w:szCs w:val="24"/>
        </w:rPr>
        <w:t xml:space="preserve">εσμοί και οι εταίροι εμάς δεν μας αφορά τούτη την ώρα. Είμαστε το </w:t>
      </w:r>
      <w:r>
        <w:rPr>
          <w:rFonts w:eastAsia="Times New Roman"/>
          <w:szCs w:val="24"/>
        </w:rPr>
        <w:t>ε</w:t>
      </w:r>
      <w:r>
        <w:rPr>
          <w:rFonts w:eastAsia="Times New Roman"/>
          <w:szCs w:val="24"/>
        </w:rPr>
        <w:t xml:space="preserve">λληνικό Κοινοβούλιο και πρέπει να θεσμοθετήσουμε. Ας διαπραγματευτείτε να συμφωνήσετε την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τους κανόνες, σύμφωνα με τους ο</w:t>
      </w:r>
      <w:r>
        <w:rPr>
          <w:rFonts w:eastAsia="Times New Roman"/>
          <w:szCs w:val="24"/>
        </w:rPr>
        <w:t>ποίους θα εφαρμοστεί αυτό το μέτρο.</w:t>
      </w:r>
    </w:p>
    <w:p w14:paraId="6B86BFE3" w14:textId="77777777" w:rsidR="00CA44E2" w:rsidRDefault="009A1593">
      <w:pPr>
        <w:spacing w:after="0" w:line="600" w:lineRule="auto"/>
        <w:ind w:firstLine="720"/>
        <w:jc w:val="both"/>
        <w:rPr>
          <w:rFonts w:eastAsia="Times New Roman"/>
          <w:szCs w:val="24"/>
        </w:rPr>
      </w:pPr>
      <w:r>
        <w:rPr>
          <w:rFonts w:eastAsia="Times New Roman"/>
          <w:szCs w:val="24"/>
        </w:rPr>
        <w:t>Το δεύτερο, είναι οι υπερχρεώσεις από τις τράπεζες. Αναφέρθηκαν σε αυτό και άλλοι συνάδελφοι.</w:t>
      </w:r>
    </w:p>
    <w:p w14:paraId="6B86BFE4" w14:textId="77777777" w:rsidR="00CA44E2" w:rsidRDefault="009A1593">
      <w:pPr>
        <w:spacing w:after="0" w:line="600" w:lineRule="auto"/>
        <w:ind w:firstLine="720"/>
        <w:jc w:val="both"/>
        <w:rPr>
          <w:rFonts w:eastAsia="Times New Roman"/>
          <w:szCs w:val="24"/>
        </w:rPr>
      </w:pPr>
      <w:r>
        <w:rPr>
          <w:rFonts w:eastAsia="Times New Roman"/>
          <w:szCs w:val="24"/>
        </w:rPr>
        <w:t xml:space="preserve"> Κοιτάξτε, δεν είναι οδηγία. Το λέω αυτό γι’ αυτούς που λένε «ευρωπαϊκό κόμμα» και άλλα τέτοια και μιλάνε για οδηγίες. Είναι κ</w:t>
      </w:r>
      <w:r>
        <w:rPr>
          <w:rFonts w:eastAsia="Times New Roman"/>
          <w:szCs w:val="24"/>
        </w:rPr>
        <w:t xml:space="preserve">ανονισμός. Κανονισμός σημαίνει ότι εφαρμόζεται πάραυτα, χωρίς καν νομοθέτηση. Στην </w:t>
      </w:r>
      <w:r>
        <w:rPr>
          <w:rFonts w:eastAsia="Times New Roman"/>
          <w:szCs w:val="24"/>
        </w:rPr>
        <w:t>ε</w:t>
      </w:r>
      <w:r>
        <w:rPr>
          <w:rFonts w:eastAsia="Times New Roman"/>
          <w:szCs w:val="24"/>
        </w:rPr>
        <w:t xml:space="preserve">πιτροπή είπα ότι ο κ. </w:t>
      </w:r>
      <w:proofErr w:type="spellStart"/>
      <w:r>
        <w:rPr>
          <w:rFonts w:eastAsia="Times New Roman"/>
          <w:szCs w:val="24"/>
        </w:rPr>
        <w:t>Τσακαλώτος</w:t>
      </w:r>
      <w:proofErr w:type="spellEnd"/>
      <w:r>
        <w:rPr>
          <w:rFonts w:eastAsia="Times New Roman"/>
          <w:szCs w:val="24"/>
        </w:rPr>
        <w:t xml:space="preserve"> ως αρμόδιος –το βρήκαμε ότι είναι αρμόδιος μετά από πολλές ερωτήσεις στον Σταθάκη και στον ίδιο- οφείλει να θέσει σε εφαρμογή τον </w:t>
      </w:r>
      <w:r>
        <w:rPr>
          <w:rFonts w:eastAsia="Times New Roman"/>
          <w:szCs w:val="24"/>
        </w:rPr>
        <w:t>κ</w:t>
      </w:r>
      <w:r>
        <w:rPr>
          <w:rFonts w:eastAsia="Times New Roman"/>
          <w:szCs w:val="24"/>
        </w:rPr>
        <w:t>ανονισμό</w:t>
      </w:r>
      <w:r>
        <w:rPr>
          <w:rFonts w:eastAsia="Times New Roman"/>
          <w:szCs w:val="24"/>
        </w:rPr>
        <w:t xml:space="preserve"> 751/2015 -όφειλε από τις 9 Δεκεμβρίου του 2015-, που προβλέπει πλαφόν στις χρεώσεις με τη χρήση </w:t>
      </w:r>
      <w:r>
        <w:rPr>
          <w:rFonts w:eastAsia="Times New Roman"/>
          <w:szCs w:val="24"/>
        </w:rPr>
        <w:lastRenderedPageBreak/>
        <w:t>πλαστικού χρήματος. Δεν το κάνει. Κάνει παράβαση καθήκοντος. Έλεος πια!</w:t>
      </w:r>
    </w:p>
    <w:p w14:paraId="6B86BFE5"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ολοκληρώνετε.</w:t>
      </w:r>
    </w:p>
    <w:p w14:paraId="6B86BFE6" w14:textId="77777777" w:rsidR="00CA44E2" w:rsidRDefault="009A1593">
      <w:pPr>
        <w:spacing w:after="0" w:line="600" w:lineRule="auto"/>
        <w:ind w:firstLine="720"/>
        <w:jc w:val="both"/>
        <w:rPr>
          <w:rFonts w:eastAsia="Times New Roman"/>
          <w:szCs w:val="24"/>
        </w:rPr>
      </w:pPr>
      <w:r>
        <w:rPr>
          <w:rFonts w:eastAsia="Times New Roman"/>
          <w:b/>
          <w:szCs w:val="24"/>
        </w:rPr>
        <w:t xml:space="preserve">ΒΑΣΙΛΕΙΟΣ </w:t>
      </w:r>
      <w:r>
        <w:rPr>
          <w:rFonts w:eastAsia="Times New Roman"/>
          <w:b/>
          <w:szCs w:val="24"/>
        </w:rPr>
        <w:t>ΚΕΓΚΕΡΟΓΛΟΥ:</w:t>
      </w:r>
      <w:r>
        <w:rPr>
          <w:rFonts w:eastAsia="Times New Roman"/>
          <w:szCs w:val="24"/>
        </w:rPr>
        <w:t xml:space="preserve"> Ολοκληρώνω, κύριε Πρόεδρε. Ένα θέμα έχω ακόμη.</w:t>
      </w:r>
    </w:p>
    <w:p w14:paraId="6B86BFE7" w14:textId="77777777" w:rsidR="00CA44E2" w:rsidRDefault="009A1593">
      <w:pPr>
        <w:spacing w:after="0" w:line="600" w:lineRule="auto"/>
        <w:ind w:firstLine="720"/>
        <w:jc w:val="both"/>
        <w:rPr>
          <w:rFonts w:eastAsia="Times New Roman"/>
          <w:szCs w:val="24"/>
        </w:rPr>
      </w:pPr>
      <w:r>
        <w:rPr>
          <w:rFonts w:eastAsia="Times New Roman"/>
          <w:szCs w:val="24"/>
        </w:rPr>
        <w:t>Το τρίτο θέμα είναι οι ηλεκτρονικές διατραπεζικές συναλλαγές οι οποίες δεν υπάγονται σε συγκεκριμένο κανονισμό. Πληρώνεις 7 ευρώ, 8 ευρώ και 10 ευρώ για να μεταφέρεις 150 ευρώ από τη μία τράπεζα σ</w:t>
      </w:r>
      <w:r>
        <w:rPr>
          <w:rFonts w:eastAsia="Times New Roman"/>
          <w:szCs w:val="24"/>
        </w:rPr>
        <w:t>την άλλη σε λογαριασμό άλλου δικαιούχου. Μα</w:t>
      </w:r>
      <w:r>
        <w:rPr>
          <w:rFonts w:eastAsia="Times New Roman"/>
          <w:szCs w:val="24"/>
        </w:rPr>
        <w:t>,</w:t>
      </w:r>
      <w:r>
        <w:rPr>
          <w:rFonts w:eastAsia="Times New Roman"/>
          <w:szCs w:val="24"/>
        </w:rPr>
        <w:t xml:space="preserve"> είναι δυνατόν; Είναι αυτά πράγματα; Βάλτε πλαφόν. Βάλτε διάταξη.</w:t>
      </w:r>
    </w:p>
    <w:p w14:paraId="6B86BFE8" w14:textId="77777777" w:rsidR="00CA44E2" w:rsidRDefault="009A1593">
      <w:pPr>
        <w:spacing w:after="0" w:line="600" w:lineRule="auto"/>
        <w:ind w:firstLine="720"/>
        <w:jc w:val="both"/>
        <w:rPr>
          <w:rFonts w:eastAsia="Times New Roman"/>
          <w:szCs w:val="24"/>
        </w:rPr>
      </w:pPr>
      <w:r>
        <w:rPr>
          <w:rFonts w:eastAsia="Times New Roman"/>
          <w:szCs w:val="24"/>
        </w:rPr>
        <w:t xml:space="preserve">Τέλος, θα αναφερθώ στην ανάγκη για εξουσιοδοτική διάταξη. Έχουμε καταθέσει τροπολογία -ελπίζω αυτή τουλάχιστον να τη δεχτεί η αρμόδια </w:t>
      </w:r>
      <w:r>
        <w:rPr>
          <w:rFonts w:eastAsia="Times New Roman"/>
          <w:szCs w:val="24"/>
        </w:rPr>
        <w:lastRenderedPageBreak/>
        <w:t>Υπουργός ή ο</w:t>
      </w:r>
      <w:r>
        <w:rPr>
          <w:rFonts w:eastAsia="Times New Roman"/>
          <w:szCs w:val="24"/>
        </w:rPr>
        <w:t xml:space="preserve"> Υπουργός, δεν ξέρω ποιος έχει τη νομοθετική πρωτοβουλία-, ούτως ώστε να προβλέπεται η έκδοση υπουργικής απόφασης για τη διευκόλυνση των ατόμων με αναπηρία και για την πρόσβαση στα </w:t>
      </w:r>
      <w:r>
        <w:rPr>
          <w:rFonts w:eastAsia="Times New Roman"/>
          <w:szCs w:val="24"/>
          <w:lang w:val="en-US"/>
        </w:rPr>
        <w:t>ATM</w:t>
      </w:r>
      <w:r>
        <w:rPr>
          <w:rFonts w:eastAsia="Times New Roman"/>
          <w:szCs w:val="24"/>
        </w:rPr>
        <w:t xml:space="preserve"> και όχι μόνο. Είναι υποχρέωση των τραπεζών να εκδίδουν ειδικές πλαστικέ</w:t>
      </w:r>
      <w:r>
        <w:rPr>
          <w:rFonts w:eastAsia="Times New Roman"/>
          <w:szCs w:val="24"/>
        </w:rPr>
        <w:t xml:space="preserve">ς κάρτες για τους τυφλούς με το σύστημα </w:t>
      </w:r>
      <w:proofErr w:type="spellStart"/>
      <w:r>
        <w:rPr>
          <w:rFonts w:eastAsia="Times New Roman"/>
          <w:szCs w:val="24"/>
        </w:rPr>
        <w:t>Μπράιγ</w:t>
      </w:r>
      <w:proofErr w:type="spellEnd"/>
      <w:r>
        <w:rPr>
          <w:rFonts w:eastAsia="Times New Roman"/>
          <w:szCs w:val="24"/>
        </w:rPr>
        <w:t xml:space="preserve"> </w:t>
      </w:r>
      <w:r>
        <w:rPr>
          <w:rFonts w:eastAsia="Times New Roman"/>
          <w:szCs w:val="24"/>
        </w:rPr>
        <w:t>και να προσφέρουν όλες τις άλλες διευκολύνσεις που χρειάζονται. Είναι εκ των ων ουκ άνευ. Δεν γίνεται διαφορετικά. Δεν μπορεί εμείς να νομοθετούμε για τις συναλλαγές δήθεν τις υποχρεωτικές και να μη λαμβάνουμε</w:t>
      </w:r>
      <w:r>
        <w:rPr>
          <w:rFonts w:eastAsia="Times New Roman"/>
          <w:szCs w:val="24"/>
        </w:rPr>
        <w:t xml:space="preserve"> υπ’ </w:t>
      </w:r>
      <w:proofErr w:type="spellStart"/>
      <w:r>
        <w:rPr>
          <w:rFonts w:eastAsia="Times New Roman"/>
          <w:szCs w:val="24"/>
        </w:rPr>
        <w:t>όψιν</w:t>
      </w:r>
      <w:proofErr w:type="spellEnd"/>
      <w:r>
        <w:rPr>
          <w:rFonts w:eastAsia="Times New Roman"/>
          <w:szCs w:val="24"/>
        </w:rPr>
        <w:t xml:space="preserve"> μας τις ιδιαιτερότητες.</w:t>
      </w:r>
    </w:p>
    <w:p w14:paraId="6B86BFE9" w14:textId="77777777" w:rsidR="00CA44E2" w:rsidRDefault="009A1593">
      <w:pPr>
        <w:spacing w:after="0" w:line="600" w:lineRule="auto"/>
        <w:ind w:firstLine="720"/>
        <w:jc w:val="both"/>
        <w:rPr>
          <w:rFonts w:eastAsia="Times New Roman"/>
          <w:szCs w:val="24"/>
        </w:rPr>
      </w:pPr>
      <w:r>
        <w:rPr>
          <w:rFonts w:eastAsia="Times New Roman"/>
          <w:szCs w:val="24"/>
        </w:rPr>
        <w:t>Ευχαριστώ, κύριε Πρόεδρε, για την ανοχή στον χρόνο.</w:t>
      </w:r>
    </w:p>
    <w:p w14:paraId="6B86BFEA" w14:textId="77777777" w:rsidR="00CA44E2" w:rsidRDefault="009A1593">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Κοινοβουλευτικός Εκπρόσωπος της Χρυσής Αυγής κ. Λαγός.</w:t>
      </w:r>
    </w:p>
    <w:p w14:paraId="6B86BFEB" w14:textId="77777777" w:rsidR="00CA44E2" w:rsidRDefault="009A1593">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Ας ξεκινήσουμε με την αποκατάσταση της αλήθειας</w:t>
      </w:r>
      <w:r>
        <w:rPr>
          <w:rFonts w:eastAsia="Times New Roman"/>
          <w:szCs w:val="24"/>
        </w:rPr>
        <w:t>,</w:t>
      </w:r>
      <w:r>
        <w:rPr>
          <w:rFonts w:eastAsia="Times New Roman"/>
          <w:szCs w:val="24"/>
        </w:rPr>
        <w:t xml:space="preserve"> π</w:t>
      </w:r>
      <w:r>
        <w:rPr>
          <w:rFonts w:eastAsia="Times New Roman"/>
          <w:szCs w:val="24"/>
        </w:rPr>
        <w:t xml:space="preserve">ου έχουμε μάθει συνεχώς να την καταπατάμε εδώ πέρα. </w:t>
      </w:r>
    </w:p>
    <w:p w14:paraId="6B86BFEC" w14:textId="77777777" w:rsidR="00CA44E2" w:rsidRDefault="009A1593">
      <w:pPr>
        <w:spacing w:after="0" w:line="600" w:lineRule="auto"/>
        <w:ind w:firstLine="720"/>
        <w:jc w:val="both"/>
        <w:rPr>
          <w:rFonts w:eastAsia="Times New Roman"/>
          <w:szCs w:val="24"/>
        </w:rPr>
      </w:pPr>
      <w:r>
        <w:rPr>
          <w:rFonts w:eastAsia="Times New Roman"/>
          <w:szCs w:val="24"/>
        </w:rPr>
        <w:lastRenderedPageBreak/>
        <w:t>Τροπολογία για τη μη εφαρμογή του αυξημένου ΦΠΑ στα νησιά έφερε φυσικά χθες ο Λαϊκός Σύνδεσμος – Χρυσή Αυγή. Όλοι εσείς οι δημοκράτες δεν τη συζητήσατε και δεν τη σκεφτήκατε και ακούμε τώρα από το ΠΑΣΟΚ,</w:t>
      </w:r>
      <w:r>
        <w:rPr>
          <w:rFonts w:eastAsia="Times New Roman"/>
          <w:szCs w:val="24"/>
        </w:rPr>
        <w:t xml:space="preserve"> τη  Δημοκρατική Συμπαράταξη, πώς λέγονται, ότι θα τη φέρει αύριο, λέει, προς ψήφιση. </w:t>
      </w:r>
    </w:p>
    <w:p w14:paraId="6B86BFED" w14:textId="77777777" w:rsidR="00CA44E2" w:rsidRDefault="009A1593">
      <w:pPr>
        <w:spacing w:after="0" w:line="600" w:lineRule="auto"/>
        <w:ind w:firstLine="720"/>
        <w:jc w:val="both"/>
        <w:rPr>
          <w:rFonts w:eastAsia="Times New Roman"/>
          <w:szCs w:val="24"/>
        </w:rPr>
      </w:pPr>
      <w:r>
        <w:rPr>
          <w:rFonts w:eastAsia="Times New Roman"/>
          <w:szCs w:val="24"/>
        </w:rPr>
        <w:t>Εμείς τη φέραμε, αλλά το σύμπλεγμα κατωτερότητας που έχετε απέναντι στη Χρυσή Αυγή σάς κάνει ακόμα και πράγματα τα οποία δέχεστε ότι είναι σωστά να μην τα συζητάτε. Ας τ</w:t>
      </w:r>
      <w:r>
        <w:rPr>
          <w:rFonts w:eastAsia="Times New Roman"/>
          <w:szCs w:val="24"/>
        </w:rPr>
        <w:t>η φέρει όποιος θέλει την τροπολογία. Εμείς την καταθέσαμε πρώτοι, εμείς θα την υπερψηφίσουμε, γιατί εμάς μας ενδιαφέρει το καλό του Έλληνα πολίτη.</w:t>
      </w:r>
    </w:p>
    <w:p w14:paraId="6B86BFEE" w14:textId="77777777" w:rsidR="00CA44E2" w:rsidRDefault="009A1593">
      <w:pPr>
        <w:spacing w:after="0" w:line="600" w:lineRule="auto"/>
        <w:ind w:firstLine="720"/>
        <w:jc w:val="both"/>
        <w:rPr>
          <w:rFonts w:eastAsia="Times New Roman"/>
          <w:szCs w:val="24"/>
        </w:rPr>
      </w:pPr>
      <w:r>
        <w:rPr>
          <w:rFonts w:eastAsia="Times New Roman"/>
          <w:szCs w:val="24"/>
        </w:rPr>
        <w:t xml:space="preserve">Πάμε τώρα λίγο παρακάτω, σε κάποια πράγματα που έχουμε δει. Συζητούσαμε σήμερα και στην </w:t>
      </w:r>
      <w:r>
        <w:rPr>
          <w:rFonts w:eastAsia="Times New Roman"/>
          <w:szCs w:val="24"/>
        </w:rPr>
        <w:t>ε</w:t>
      </w:r>
      <w:r>
        <w:rPr>
          <w:rFonts w:eastAsia="Times New Roman"/>
          <w:szCs w:val="24"/>
        </w:rPr>
        <w:t>πιτροπή αυτές τις μέ</w:t>
      </w:r>
      <w:r>
        <w:rPr>
          <w:rFonts w:eastAsia="Times New Roman"/>
          <w:szCs w:val="24"/>
        </w:rPr>
        <w:t>ρες και ακούσαμε για το περιβόητο -κατά κάποιους, κατά άλλους πρέπει να το ξεπεράσουμε όσο πιο μουλωχτά γίνεται- άρθρο 56Α.</w:t>
      </w:r>
    </w:p>
    <w:p w14:paraId="6B86BFEF"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 Τι λέει, λοιπόν, αυτό το 56Α; Ότι</w:t>
      </w:r>
      <w:r>
        <w:rPr>
          <w:rFonts w:eastAsia="Times New Roman"/>
          <w:szCs w:val="24"/>
        </w:rPr>
        <w:t>,</w:t>
      </w:r>
      <w:r>
        <w:rPr>
          <w:rFonts w:eastAsia="Times New Roman"/>
          <w:szCs w:val="24"/>
        </w:rPr>
        <w:t xml:space="preserve"> εάν υπάρχει κάποιο οικονομικό σκάνδαλο που έχει γίνει σε βάθος εικοσαετίας, αυτό θα το σταματήσο</w:t>
      </w:r>
      <w:r>
        <w:rPr>
          <w:rFonts w:eastAsia="Times New Roman"/>
          <w:szCs w:val="24"/>
        </w:rPr>
        <w:t>υμε. Δεν θα γίνεται η διερεύνηση σε βάθος εικοσαετίας, θα γίνεται σε βάθος δεκαετίας.</w:t>
      </w:r>
    </w:p>
    <w:p w14:paraId="6B86BFF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Εξήγησε ο Υπουργός πριν από λίγο για ποιους λόγους. Είπε ότι θα είναι για καλό. Εμείς έχουμε όλη την καλή πρόθεση να το πιστέψουμε, αλλά υπάρχει ένα γεγονός εδώ</w:t>
      </w:r>
      <w:r>
        <w:rPr>
          <w:rFonts w:eastAsia="Times New Roman" w:cs="Times New Roman"/>
          <w:szCs w:val="24"/>
        </w:rPr>
        <w:t>,</w:t>
      </w:r>
      <w:r>
        <w:rPr>
          <w:rFonts w:eastAsia="Times New Roman" w:cs="Times New Roman"/>
          <w:szCs w:val="24"/>
        </w:rPr>
        <w:t xml:space="preserve"> που μας </w:t>
      </w:r>
      <w:r>
        <w:rPr>
          <w:rFonts w:eastAsia="Times New Roman" w:cs="Times New Roman"/>
          <w:szCs w:val="24"/>
        </w:rPr>
        <w:t xml:space="preserve">κάνει να είμαστε πολύ υποψιασμένοι. </w:t>
      </w:r>
    </w:p>
    <w:p w14:paraId="6B86BFF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Σε ένα έτος από τώρα, το 2017, συμπληρώνονται τα είκοσι χρόνια από τους παγκόσμιους αγώνες στίβου που έγιναν στην Αθήνα, το «Αθήνα 1997». Στο γεγονός αυτό έχει υπάρξει ένα τεράστιο σκάνδαλο. Η Κυβέρνηση βιάζεται να το κ</w:t>
      </w:r>
      <w:r>
        <w:rPr>
          <w:rFonts w:eastAsia="Times New Roman" w:cs="Times New Roman"/>
          <w:szCs w:val="24"/>
        </w:rPr>
        <w:t xml:space="preserve">λείσει σήμερα με αυτό το νομοσχέδιο. Γιατί άραγε; Να σας πούμε, λοιπόν, ως Χρυσή Αυγή γιατί γίνεται αυτό το πράγμα. </w:t>
      </w:r>
    </w:p>
    <w:p w14:paraId="6B86BFF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Υπήρξε μια έκθεση από το Ελεγκτικό Συμβούλιο του Κράτους</w:t>
      </w:r>
      <w:r>
        <w:rPr>
          <w:rFonts w:eastAsia="Times New Roman" w:cs="Times New Roman"/>
          <w:szCs w:val="24"/>
        </w:rPr>
        <w:t>,</w:t>
      </w:r>
      <w:r>
        <w:rPr>
          <w:rFonts w:eastAsia="Times New Roman" w:cs="Times New Roman"/>
          <w:szCs w:val="24"/>
        </w:rPr>
        <w:t xml:space="preserve"> το οποίο είχε πει και είχε αποφανθεί –και αυτό είχε γίνει το 2013- ότι σε αυτούς </w:t>
      </w:r>
      <w:r>
        <w:rPr>
          <w:rFonts w:eastAsia="Times New Roman" w:cs="Times New Roman"/>
          <w:szCs w:val="24"/>
        </w:rPr>
        <w:lastRenderedPageBreak/>
        <w:t>τους αγώνες έχουν εξαφανιστεί, έχουν κλαπεί</w:t>
      </w:r>
      <w:r>
        <w:rPr>
          <w:rFonts w:eastAsia="Times New Roman" w:cs="Times New Roman"/>
          <w:szCs w:val="24"/>
        </w:rPr>
        <w:t>,</w:t>
      </w:r>
      <w:r>
        <w:rPr>
          <w:rFonts w:eastAsia="Times New Roman" w:cs="Times New Roman"/>
          <w:szCs w:val="24"/>
        </w:rPr>
        <w:t xml:space="preserve"> 30 εκατομμύρια ευρώ. Εδώ είναι το πόρισμα. Υπάρχει ο έλεγχος αυτός και μάλιστα, για να δείτε πώς πάνε σιγά σιγά τα πράγματα, εδώ υπήρχε ένα διαβιβαστικό από την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π</w:t>
      </w:r>
      <w:r>
        <w:rPr>
          <w:rFonts w:eastAsia="Times New Roman" w:cs="Times New Roman"/>
          <w:szCs w:val="24"/>
        </w:rPr>
        <w:t>ρωτοδικών, με αριθμό πρωτοκόλλου 65/37</w:t>
      </w:r>
      <w:r>
        <w:rPr>
          <w:rFonts w:eastAsia="Times New Roman" w:cs="Times New Roman"/>
          <w:szCs w:val="24"/>
        </w:rPr>
        <w:t xml:space="preserve">8 με την υπογραφή του κ. Παναγιώτη Πούλιου. Αυτό είχε έρθει με ημερομηνία 23-7-2007. Είχε αποφανθεί ότι υπάρχει οικονομικό σκάνδαλο. </w:t>
      </w:r>
    </w:p>
    <w:p w14:paraId="6B86BFF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Από τις 23-7-2007 περνούν μόνο έξι χρόνια και το 2013 έρχεται το πόρισμα από το Ελεγκτικό Συμβούλιο, που σας είπα, που κατ</w:t>
      </w:r>
      <w:r>
        <w:rPr>
          <w:rFonts w:eastAsia="Times New Roman" w:cs="Times New Roman"/>
          <w:szCs w:val="24"/>
        </w:rPr>
        <w:t xml:space="preserve">αλογίζει 30 εκατομμύρια ευρώ σε συγκεκριμένα πρόσωπα. Κλεμμένα 30 εκατομμύρια ευρώ από τον Έλληνα πολίτη! </w:t>
      </w:r>
    </w:p>
    <w:p w14:paraId="6B86BFF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Μόλις γίνεται αυτό, υπάρχει μια αναταραχή στο </w:t>
      </w:r>
      <w:r>
        <w:rPr>
          <w:rFonts w:eastAsia="Times New Roman" w:cs="Times New Roman"/>
          <w:szCs w:val="24"/>
        </w:rPr>
        <w:t>ε</w:t>
      </w:r>
      <w:r>
        <w:rPr>
          <w:rFonts w:eastAsia="Times New Roman" w:cs="Times New Roman"/>
          <w:szCs w:val="24"/>
        </w:rPr>
        <w:t xml:space="preserve">λληνικό Κοινοβούλιο, εδώ, στον «ναό της </w:t>
      </w:r>
      <w:r>
        <w:rPr>
          <w:rFonts w:eastAsia="Times New Roman" w:cs="Times New Roman"/>
          <w:szCs w:val="24"/>
        </w:rPr>
        <w:t>δ</w:t>
      </w:r>
      <w:r>
        <w:rPr>
          <w:rFonts w:eastAsia="Times New Roman" w:cs="Times New Roman"/>
          <w:szCs w:val="24"/>
        </w:rPr>
        <w:t>ημοκρατίας», όπου όλοι μαζί τα αρπάζετε. Υπάρχει, λοιπόν, μια</w:t>
      </w:r>
      <w:r>
        <w:rPr>
          <w:rFonts w:eastAsia="Times New Roman" w:cs="Times New Roman"/>
          <w:szCs w:val="24"/>
        </w:rPr>
        <w:t xml:space="preserve"> σύγχυση και βγαίνει γρήγορα</w:t>
      </w:r>
      <w:r>
        <w:rPr>
          <w:rFonts w:eastAsia="Times New Roman" w:cs="Times New Roman"/>
          <w:szCs w:val="24"/>
        </w:rPr>
        <w:t xml:space="preserve"> </w:t>
      </w:r>
      <w:proofErr w:type="spellStart"/>
      <w:r>
        <w:rPr>
          <w:rFonts w:eastAsia="Times New Roman" w:cs="Times New Roman"/>
          <w:szCs w:val="24"/>
        </w:rPr>
        <w:t>γρήγορα</w:t>
      </w:r>
      <w:proofErr w:type="spellEnd"/>
      <w:r>
        <w:rPr>
          <w:rFonts w:eastAsia="Times New Roman" w:cs="Times New Roman"/>
          <w:szCs w:val="24"/>
        </w:rPr>
        <w:t xml:space="preserve"> μια τροπολογία σε ένα άσχετο νομοσχέδιο –μες στο καλοκαίρι κάπου ήταν-</w:t>
      </w:r>
      <w:r>
        <w:rPr>
          <w:rFonts w:eastAsia="Times New Roman" w:cs="Times New Roman"/>
          <w:szCs w:val="24"/>
        </w:rPr>
        <w:t>,</w:t>
      </w:r>
      <w:r>
        <w:rPr>
          <w:rFonts w:eastAsia="Times New Roman" w:cs="Times New Roman"/>
          <w:szCs w:val="24"/>
        </w:rPr>
        <w:t xml:space="preserve"> την οποία </w:t>
      </w:r>
      <w:r>
        <w:rPr>
          <w:rFonts w:eastAsia="Times New Roman" w:cs="Times New Roman"/>
          <w:szCs w:val="24"/>
        </w:rPr>
        <w:lastRenderedPageBreak/>
        <w:t>υπογράφουν Βουλευτές, μαζί, αντάμα, της Νέας Δημοκρατίας και του ΠΑΣΟΚ, που τώρα έχει μεν μετονομαστεί σε κάτι άλλο, αλλά είναι το ίδιο α</w:t>
      </w:r>
      <w:r>
        <w:rPr>
          <w:rFonts w:eastAsia="Times New Roman" w:cs="Times New Roman"/>
          <w:szCs w:val="24"/>
        </w:rPr>
        <w:t xml:space="preserve">πατεώνες, είτε με το </w:t>
      </w:r>
      <w:r>
        <w:rPr>
          <w:rFonts w:eastAsia="Times New Roman" w:cs="Times New Roman"/>
          <w:szCs w:val="24"/>
        </w:rPr>
        <w:t>«</w:t>
      </w:r>
      <w:r>
        <w:rPr>
          <w:rFonts w:eastAsia="Times New Roman" w:cs="Times New Roman"/>
          <w:szCs w:val="24"/>
        </w:rPr>
        <w:t>ΠΑΣΟΚ</w:t>
      </w:r>
      <w:r>
        <w:rPr>
          <w:rFonts w:eastAsia="Times New Roman" w:cs="Times New Roman"/>
          <w:szCs w:val="24"/>
        </w:rPr>
        <w:t>»</w:t>
      </w:r>
      <w:r>
        <w:rPr>
          <w:rFonts w:eastAsia="Times New Roman" w:cs="Times New Roman"/>
          <w:szCs w:val="24"/>
        </w:rPr>
        <w:t xml:space="preserve"> είτε με την άλλη ονομασία. </w:t>
      </w:r>
    </w:p>
    <w:p w14:paraId="6B86BFF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Τι λέει αυτή η τροπολογία; Αυτή η τροπολογία λέει ότι πρέπει να θεωρούνται νόμιμες αυτές οι οικονομικές ατασθαλίες, εφόσον αυτές αφορούσαν άσκηση αρμοδιοτήτων, ακόμα και εάν η υλοποίησή τους είχε ως </w:t>
      </w:r>
      <w:r>
        <w:rPr>
          <w:rFonts w:eastAsia="Times New Roman" w:cs="Times New Roman"/>
          <w:szCs w:val="24"/>
        </w:rPr>
        <w:t xml:space="preserve">αποτέλεσμα την υπέρβαση του προϋπολογισμού του νομικού προσώπου, δηλαδή ακόμα και εάν έχουν κλαπεί τα χρήματα. </w:t>
      </w:r>
    </w:p>
    <w:p w14:paraId="6B86BFF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Έρχεται η τροπολογία αυτή εδώ πέρα. Υπάρχει ο κ. Κουράκης -προς τιμήν του τότε- ο νυν Αντιπρόεδρος της Βουλής, που λέει στα Πρακτικά εκείνης της</w:t>
      </w:r>
      <w:r>
        <w:rPr>
          <w:rFonts w:eastAsia="Times New Roman" w:cs="Times New Roman"/>
          <w:szCs w:val="24"/>
        </w:rPr>
        <w:t xml:space="preserve"> συνεδρίασης, ότι «δεν γνωρίζετε θεσμούς, όπως οικονομικές επιθεωρήσεις, Ελεγκτικό Συνέδριο, δικαστικές αρχές</w:t>
      </w:r>
      <w:r>
        <w:rPr>
          <w:rFonts w:eastAsia="Times New Roman" w:cs="Times New Roman"/>
          <w:szCs w:val="24"/>
        </w:rPr>
        <w:t>,</w:t>
      </w:r>
      <w:r>
        <w:rPr>
          <w:rFonts w:eastAsia="Times New Roman" w:cs="Times New Roman"/>
          <w:szCs w:val="24"/>
        </w:rPr>
        <w:t xml:space="preserve"> που έχουν εκδώσει αναλυτικά πορίσματα με συντριπτικά στοιχεία για οικονομικές ατασθαλίες</w:t>
      </w:r>
      <w:r>
        <w:rPr>
          <w:rFonts w:eastAsia="Times New Roman" w:cs="Times New Roman"/>
          <w:szCs w:val="24"/>
        </w:rPr>
        <w:t>,</w:t>
      </w:r>
      <w:r>
        <w:rPr>
          <w:rFonts w:eastAsia="Times New Roman" w:cs="Times New Roman"/>
          <w:szCs w:val="24"/>
        </w:rPr>
        <w:t xml:space="preserve"> για διασπάθιση δημοσίου χρήματος με αδικαιολόγητη υπέρβ</w:t>
      </w:r>
      <w:r>
        <w:rPr>
          <w:rFonts w:eastAsia="Times New Roman" w:cs="Times New Roman"/>
          <w:szCs w:val="24"/>
        </w:rPr>
        <w:t>αση 10 δισεκατομμυρίων δραχμών» τότε</w:t>
      </w:r>
      <w:r>
        <w:rPr>
          <w:rFonts w:eastAsia="Times New Roman" w:cs="Times New Roman"/>
          <w:szCs w:val="24"/>
        </w:rPr>
        <w:t>,</w:t>
      </w:r>
      <w:r>
        <w:rPr>
          <w:rFonts w:eastAsia="Times New Roman" w:cs="Times New Roman"/>
          <w:szCs w:val="24"/>
        </w:rPr>
        <w:t xml:space="preserve"> το 1997. Από 9,2 δισεκατομμύρια δραχμές </w:t>
      </w:r>
      <w:r>
        <w:rPr>
          <w:rFonts w:eastAsia="Times New Roman" w:cs="Times New Roman"/>
          <w:szCs w:val="24"/>
        </w:rPr>
        <w:lastRenderedPageBreak/>
        <w:t xml:space="preserve">το κόστος ανήλθε στα 19 δισεκατομμύρια δραχμές! Αυτά έλεγε ο κ. Κουράκης. </w:t>
      </w:r>
    </w:p>
    <w:p w14:paraId="6B86BFF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Εν συνεχεία, μέσα στη σύγχυση που υπάρχει, βγαίνει ο κ. Γεωργιάδης, ο Αντιπρόεδρος της Νέας Δημοκρατίας</w:t>
      </w:r>
      <w:r>
        <w:rPr>
          <w:rFonts w:eastAsia="Times New Roman" w:cs="Times New Roman"/>
          <w:szCs w:val="24"/>
        </w:rPr>
        <w:t>, ο οποίος είναι ένας από αυτούς που έχουν υπογράψει αυτή την επαίσχυντη τροπολογία. Είναι ένας από αυτούς που έχει υπογράψει –θα σας πω και άλλα ονόματα σε λίγο- να πάνε στην άκρη αυτά τα 30 εκατομμύρια και να μην αποδοθούν ευθύνες, ενώ το Ελεγκτικό Συμβο</w:t>
      </w:r>
      <w:r>
        <w:rPr>
          <w:rFonts w:eastAsia="Times New Roman" w:cs="Times New Roman"/>
          <w:szCs w:val="24"/>
        </w:rPr>
        <w:t xml:space="preserve">ύλιο έχει πει ποιοι είναι αυτοί που τα έχουν κλέψει. </w:t>
      </w:r>
    </w:p>
    <w:p w14:paraId="6B86BFF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Βγαίνει, λοιπόν, ο κ. Γεωργιάδης και λέει αυτό που σας φωνάζει η Χρυσή Αυγή από την πρώτη στιγμή, ότι είστε όλοι μαζί κλέφτες και απατεώνες, </w:t>
      </w:r>
      <w:proofErr w:type="spellStart"/>
      <w:r>
        <w:rPr>
          <w:rFonts w:eastAsia="Times New Roman" w:cs="Times New Roman"/>
          <w:szCs w:val="24"/>
        </w:rPr>
        <w:t>παρεάκι</w:t>
      </w:r>
      <w:proofErr w:type="spellEnd"/>
      <w:r>
        <w:rPr>
          <w:rFonts w:eastAsia="Times New Roman" w:cs="Times New Roman"/>
          <w:szCs w:val="24"/>
        </w:rPr>
        <w:t>. Λέει ο Γεωργιάδης: «Δεν ξέρω εάν έγινε αντιληπτό στο</w:t>
      </w:r>
      <w:r>
        <w:rPr>
          <w:rFonts w:eastAsia="Times New Roman" w:cs="Times New Roman"/>
          <w:szCs w:val="24"/>
        </w:rPr>
        <w:t xml:space="preserve"> αθλητικό τμήμα του ΣΥΡΙΖΑ, αλλά οι εμπλεκόμενοι, όπως καταλάβατε πριν από την ομιλία του κ. Γιάννη Δημαρά, δεν ανήκουν μόνο στο ΠΑΣΟΚ </w:t>
      </w:r>
      <w:r>
        <w:rPr>
          <w:rFonts w:eastAsia="Times New Roman" w:cs="Times New Roman"/>
          <w:szCs w:val="24"/>
        </w:rPr>
        <w:lastRenderedPageBreak/>
        <w:t>και τη Νέα Δημοκρατία. Αυτοί προς τους οποίους έχουν καταλογιστεί τα χρήματα αυτά ανήκουν σε ολόκληρο τον πολιτικό κόσμο</w:t>
      </w:r>
      <w:r>
        <w:rPr>
          <w:rFonts w:eastAsia="Times New Roman" w:cs="Times New Roman"/>
          <w:szCs w:val="24"/>
        </w:rPr>
        <w:t>.</w:t>
      </w:r>
      <w:r>
        <w:rPr>
          <w:rFonts w:eastAsia="Times New Roman" w:cs="Times New Roman"/>
          <w:szCs w:val="24"/>
        </w:rPr>
        <w:t xml:space="preserve">». </w:t>
      </w:r>
    </w:p>
    <w:p w14:paraId="6B86BFF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Τι έγινε, ολόκληρε πολιτικέ κόσμε; Εντάξει; Τα πήραμε μαζί; Εις υγείαν; Έτσι λέει ο κ. Γεωργιάδης και συνεχίζει μετά και λέει ότι «είναι άνθρωποι, ενεργά μέλη του ΣΥΡΙΖΑ μάλιστα ανάμεσά τους». Πείτε μας, γιατί τέτοιους ανθρώπους, που τους θεωρείτε κλέφτες </w:t>
      </w:r>
      <w:r>
        <w:rPr>
          <w:rFonts w:eastAsia="Times New Roman" w:cs="Times New Roman"/>
          <w:szCs w:val="24"/>
        </w:rPr>
        <w:t xml:space="preserve">και απατεώνες, τους έχετε μέσα στο κόμμα σας; </w:t>
      </w:r>
    </w:p>
    <w:p w14:paraId="6B86BFF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 ΣΥΡΙΖΑ, φυσικά, ήρθε στην εξουσία και όχι μόνο δεν τόλμησε να κάνει κάτι πάνω σε αυτό, αλλά περνάει, σας λέω, σήμερα στο νομοσχέδιο διάταξη, προκειμένου να σβήσει αυτό το σκάνδαλό το οποίο υπάρχει. </w:t>
      </w:r>
    </w:p>
    <w:p w14:paraId="6B86BFF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ρχονται</w:t>
      </w:r>
      <w:r>
        <w:rPr>
          <w:rFonts w:eastAsia="Times New Roman" w:cs="Times New Roman"/>
          <w:szCs w:val="24"/>
        </w:rPr>
        <w:t xml:space="preserve"> και οι σύντροφοι του ΚΚΕ, οι οποίοι «νοιάζονται» για τον λαό και «τρέχουν» για να μην εξαφανιστεί το δημόσιο χρήμα και «μάχονται» για τον απλό Έλληνα πολίτη, και λένε μέσω του Κοινοβουλευτικού Εκπροσώπου τους εκείνη την ημέρα το εξής: «Από αυτή την άποψη,</w:t>
      </w:r>
      <w:r>
        <w:rPr>
          <w:rFonts w:eastAsia="Times New Roman" w:cs="Times New Roman"/>
          <w:szCs w:val="24"/>
        </w:rPr>
        <w:t xml:space="preserve"> λοι</w:t>
      </w:r>
      <w:r>
        <w:rPr>
          <w:rFonts w:eastAsia="Times New Roman" w:cs="Times New Roman"/>
          <w:szCs w:val="24"/>
        </w:rPr>
        <w:lastRenderedPageBreak/>
        <w:t xml:space="preserve">πόν, θεωρούμε ότι η συγκεκριμένη ευθύνη που γενικεύει και </w:t>
      </w:r>
      <w:proofErr w:type="spellStart"/>
      <w:r>
        <w:rPr>
          <w:rFonts w:eastAsia="Times New Roman" w:cs="Times New Roman"/>
          <w:szCs w:val="24"/>
        </w:rPr>
        <w:t>συλλογικοποιεί</w:t>
      </w:r>
      <w:proofErr w:type="spellEnd"/>
      <w:r>
        <w:rPr>
          <w:rFonts w:eastAsia="Times New Roman" w:cs="Times New Roman"/>
          <w:szCs w:val="24"/>
        </w:rPr>
        <w:t xml:space="preserve"> τις ευθύνες, από την οποία δεν προκύπτουν ατασθαλίες…». Έτσι λέει το ΚΚΕ, ενώ το Ελεγκτικό Συνέδριο λέει ότι προκύπτουν. Και θεωρούν ότι όλα αυτά έγιναν με κανονικότητα και νομιμό</w:t>
      </w:r>
      <w:r>
        <w:rPr>
          <w:rFonts w:eastAsia="Times New Roman" w:cs="Times New Roman"/>
          <w:szCs w:val="24"/>
        </w:rPr>
        <w:t>τητα. Θεωρεί, όμως, ότι υπήρξε υπέρβαση του προϋπολογισμού</w:t>
      </w:r>
      <w:r>
        <w:rPr>
          <w:rFonts w:eastAsia="Times New Roman" w:cs="Times New Roman"/>
          <w:szCs w:val="24"/>
        </w:rPr>
        <w:t>,</w:t>
      </w:r>
      <w:r>
        <w:rPr>
          <w:rFonts w:eastAsia="Times New Roman" w:cs="Times New Roman"/>
          <w:szCs w:val="24"/>
        </w:rPr>
        <w:t xml:space="preserve"> που υπερβαίνει τα όρια του παραλογισμού. Κατά το ΚΚΕ, υπερβαίνει τα όρια του παραλογισμού να ζητηθούν ευθύνες και να δοθούν πίσω 30 εκατομμύρια ευρώ. </w:t>
      </w:r>
      <w:r>
        <w:rPr>
          <w:rFonts w:eastAsia="Times New Roman" w:cs="Times New Roman"/>
          <w:szCs w:val="24"/>
        </w:rPr>
        <w:t>Τ</w:t>
      </w:r>
      <w:r>
        <w:rPr>
          <w:rFonts w:eastAsia="Times New Roman" w:cs="Times New Roman"/>
          <w:szCs w:val="24"/>
        </w:rPr>
        <w:t>ελειώνει, λέγοντας: «Από αυτή την άποψη, εμεί</w:t>
      </w:r>
      <w:r>
        <w:rPr>
          <w:rFonts w:eastAsia="Times New Roman" w:cs="Times New Roman"/>
          <w:szCs w:val="24"/>
        </w:rPr>
        <w:t>ς δεν θα καταφύγουμε στον λαϊκισμό</w:t>
      </w:r>
      <w:r>
        <w:rPr>
          <w:rFonts w:eastAsia="Times New Roman" w:cs="Times New Roman"/>
          <w:szCs w:val="24"/>
        </w:rPr>
        <w:t>.</w:t>
      </w:r>
      <w:r>
        <w:rPr>
          <w:rFonts w:eastAsia="Times New Roman" w:cs="Times New Roman"/>
          <w:szCs w:val="24"/>
        </w:rPr>
        <w:t xml:space="preserve">». Λαϊκισμός είναι το να ψάξουμε να βρούμε πού έχουν πάει τα εξαφανισμένα 30 εκατομμύρια ευρώ! Όλο το </w:t>
      </w:r>
      <w:proofErr w:type="spellStart"/>
      <w:r>
        <w:rPr>
          <w:rFonts w:eastAsia="Times New Roman" w:cs="Times New Roman"/>
          <w:szCs w:val="24"/>
        </w:rPr>
        <w:t>παρεάκι</w:t>
      </w:r>
      <w:proofErr w:type="spellEnd"/>
      <w:r>
        <w:rPr>
          <w:rFonts w:eastAsia="Times New Roman" w:cs="Times New Roman"/>
          <w:szCs w:val="24"/>
        </w:rPr>
        <w:t xml:space="preserve"> μαζί!</w:t>
      </w:r>
    </w:p>
    <w:p w14:paraId="6B86BFF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Εμείς να θυμίσουμε στον ελληνικό λαό ότι τότε ήμασταν φυλακή. Μας είχαν βάλει φυλακή. Κι εσείς έξω, οι «δ</w:t>
      </w:r>
      <w:r>
        <w:rPr>
          <w:rFonts w:eastAsia="Times New Roman" w:cs="Times New Roman"/>
          <w:szCs w:val="24"/>
        </w:rPr>
        <w:t>ημοκράτες», τρώγατε και πίνατε και σβήνατε για άλλη μια φορά, όπως κάνετε εδώ και σαράντα πέντε χρόνια! Τι γίνεται, όμως, εδώ; Για να δείτε πώς έχουν τα πράγματα κάποιες φορές και δεν μπορείτε να τα καλύψετε.</w:t>
      </w:r>
    </w:p>
    <w:p w14:paraId="6B86BFF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φού πέρασε αυτό το επαίσχυντο νομοσχέδιο, με α</w:t>
      </w:r>
      <w:r>
        <w:rPr>
          <w:rFonts w:eastAsia="Times New Roman" w:cs="Times New Roman"/>
          <w:szCs w:val="24"/>
        </w:rPr>
        <w:t>υτή την ελεεινή τροπολογία, ευτυχώς η τροπολογία αυτή κρίθηκε από την ολομέλεια του Ελεγκτικού Συνεδρίου αντισυνταγματική. Αντισυνταγματική, λοιπόν, η τροπολογία. Μετά από όλες τις προσπάθειες που έκαναν τα «</w:t>
      </w:r>
      <w:proofErr w:type="spellStart"/>
      <w:r>
        <w:rPr>
          <w:rFonts w:eastAsia="Times New Roman" w:cs="Times New Roman"/>
          <w:szCs w:val="24"/>
        </w:rPr>
        <w:t>λαμογιάκια</w:t>
      </w:r>
      <w:proofErr w:type="spellEnd"/>
      <w:r>
        <w:rPr>
          <w:rFonts w:eastAsia="Times New Roman" w:cs="Times New Roman"/>
          <w:szCs w:val="24"/>
        </w:rPr>
        <w:t>» μαζί να εξαφανίσουν την υπόθεση, κρί</w:t>
      </w:r>
      <w:r>
        <w:rPr>
          <w:rFonts w:eastAsia="Times New Roman" w:cs="Times New Roman"/>
          <w:szCs w:val="24"/>
        </w:rPr>
        <w:t xml:space="preserve">θηκε αντισυνταγματική από το Ελεγκτικό Συνέδριο. </w:t>
      </w:r>
    </w:p>
    <w:p w14:paraId="6B86BFF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Έτσι, λοιπόν, από τον Φεβρουάριο του 2015 που εκκρεμεί αυτή η υπόθεση, τα χρήματα -τα 30 εκατομμύρια ευρώ, κλέφτες, που πήρατε από τον ελληνικό λαό!- έπρεπε να έχουν αποδοθεί! Με συγκεκριμένους ανθρώπους οι</w:t>
      </w:r>
      <w:r>
        <w:rPr>
          <w:rFonts w:eastAsia="Times New Roman" w:cs="Times New Roman"/>
          <w:szCs w:val="24"/>
        </w:rPr>
        <w:t xml:space="preserve"> οποίοι κατηγορούνται! Με συγκεκριμένους!</w:t>
      </w:r>
    </w:p>
    <w:p w14:paraId="6B86BFF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ρχεται σήμερα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να ξεπλύνει και αυτό το σκάνδαλο. Αλήθεια, πού είναι ο Αντιπρόεδρός σας, ο κ. Κουράκης</w:t>
      </w:r>
      <w:r>
        <w:rPr>
          <w:rFonts w:eastAsia="Times New Roman" w:cs="Times New Roman"/>
          <w:szCs w:val="24"/>
        </w:rPr>
        <w:t>,</w:t>
      </w:r>
      <w:r>
        <w:rPr>
          <w:rFonts w:eastAsia="Times New Roman" w:cs="Times New Roman"/>
          <w:szCs w:val="24"/>
        </w:rPr>
        <w:t xml:space="preserve"> να μας πει αν σήμερα συμφωνεί ή διαφωνεί με αυτό, όπως και οι υπόλοιποι Βουλε</w:t>
      </w:r>
      <w:r>
        <w:rPr>
          <w:rFonts w:eastAsia="Times New Roman" w:cs="Times New Roman"/>
          <w:szCs w:val="24"/>
        </w:rPr>
        <w:t xml:space="preserve">υτές σας τότε, όπως ήταν ο κ. </w:t>
      </w:r>
      <w:proofErr w:type="spellStart"/>
      <w:r>
        <w:rPr>
          <w:rFonts w:eastAsia="Times New Roman" w:cs="Times New Roman"/>
          <w:szCs w:val="24"/>
        </w:rPr>
        <w:t>Δρίτσας</w:t>
      </w:r>
      <w:proofErr w:type="spellEnd"/>
      <w:r>
        <w:rPr>
          <w:rFonts w:eastAsia="Times New Roman" w:cs="Times New Roman"/>
          <w:szCs w:val="24"/>
        </w:rPr>
        <w:t xml:space="preserve">, που έλεγε ότι </w:t>
      </w:r>
      <w:r>
        <w:rPr>
          <w:rFonts w:eastAsia="Times New Roman" w:cs="Times New Roman"/>
          <w:szCs w:val="24"/>
        </w:rPr>
        <w:lastRenderedPageBreak/>
        <w:t xml:space="preserve">ήταν σκάνδαλο αυτό που γίνεται; </w:t>
      </w:r>
      <w:r>
        <w:rPr>
          <w:rFonts w:eastAsia="Times New Roman" w:cs="Times New Roman"/>
          <w:szCs w:val="24"/>
        </w:rPr>
        <w:t>Τ</w:t>
      </w:r>
      <w:r>
        <w:rPr>
          <w:rFonts w:eastAsia="Times New Roman" w:cs="Times New Roman"/>
          <w:szCs w:val="24"/>
        </w:rPr>
        <w:t>ο σκάνδαλο αυτό εσείς</w:t>
      </w:r>
      <w:r>
        <w:rPr>
          <w:rFonts w:eastAsia="Times New Roman" w:cs="Times New Roman"/>
          <w:szCs w:val="24"/>
        </w:rPr>
        <w:t>,</w:t>
      </w:r>
      <w:r>
        <w:rPr>
          <w:rFonts w:eastAsia="Times New Roman" w:cs="Times New Roman"/>
          <w:szCs w:val="24"/>
        </w:rPr>
        <w:t xml:space="preserve"> που γίνατε Κυβέρνηση</w:t>
      </w:r>
      <w:r>
        <w:rPr>
          <w:rFonts w:eastAsia="Times New Roman" w:cs="Times New Roman"/>
          <w:szCs w:val="24"/>
        </w:rPr>
        <w:t>,</w:t>
      </w:r>
      <w:r>
        <w:rPr>
          <w:rFonts w:eastAsia="Times New Roman" w:cs="Times New Roman"/>
          <w:szCs w:val="24"/>
        </w:rPr>
        <w:t xml:space="preserve"> το σβήνετε! </w:t>
      </w:r>
    </w:p>
    <w:p w14:paraId="6B86C00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Βέβαια, έχετε μια δικαιολογία σαν ΣΥΡΙΖΑ, ότι σας έχει καταπιεί το παλιό ΠΑΣΟΚ. Οπότε και ο Υπουργός που είναι ε</w:t>
      </w:r>
      <w:r>
        <w:rPr>
          <w:rFonts w:eastAsia="Times New Roman" w:cs="Times New Roman"/>
          <w:szCs w:val="24"/>
        </w:rPr>
        <w:t>δώ και οι υπόλοιποι ήταν στην παλιά «</w:t>
      </w:r>
      <w:proofErr w:type="spellStart"/>
      <w:r>
        <w:rPr>
          <w:rFonts w:eastAsia="Times New Roman" w:cs="Times New Roman"/>
          <w:szCs w:val="24"/>
        </w:rPr>
        <w:t>ομαδάρα</w:t>
      </w:r>
      <w:proofErr w:type="spellEnd"/>
      <w:r>
        <w:rPr>
          <w:rFonts w:eastAsia="Times New Roman" w:cs="Times New Roman"/>
          <w:szCs w:val="24"/>
        </w:rPr>
        <w:t>» του ΠΑΣΟΚ</w:t>
      </w:r>
      <w:r>
        <w:rPr>
          <w:rFonts w:eastAsia="Times New Roman" w:cs="Times New Roman"/>
          <w:szCs w:val="24"/>
        </w:rPr>
        <w:t>,</w:t>
      </w:r>
      <w:r>
        <w:rPr>
          <w:rFonts w:eastAsia="Times New Roman" w:cs="Times New Roman"/>
          <w:szCs w:val="24"/>
        </w:rPr>
        <w:t xml:space="preserve"> που τα έκαναν όπως ήθελαν και σήμερα είναι με τον ΣΥΡΙΖΑ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εσάς, και παίζετε μπάλα μαζί. </w:t>
      </w:r>
    </w:p>
    <w:p w14:paraId="6B86C00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Έτσι, λοιπόν, εξαφανίζονται 30 εκατομμύρια ευρώ. Και η Κυβέρνηση σήμερα θέλει να το ψηφίσει αυτό</w:t>
      </w:r>
      <w:r>
        <w:rPr>
          <w:rFonts w:eastAsia="Times New Roman" w:cs="Times New Roman"/>
          <w:szCs w:val="24"/>
        </w:rPr>
        <w:t>,</w:t>
      </w:r>
      <w:r>
        <w:rPr>
          <w:rFonts w:eastAsia="Times New Roman" w:cs="Times New Roman"/>
          <w:szCs w:val="24"/>
        </w:rPr>
        <w:t xml:space="preserve"> για να εξαφανιστεί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μας κουνούν και το δάχτυλο ότι αυτό θα είναι για το καλύτερο.</w:t>
      </w:r>
    </w:p>
    <w:p w14:paraId="6B86C00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Εγώ από εδώ δεν απευθύνομαι σε αυτούς τους Βουλευτές. Ειλικρινά τους περισσότερους δεν τους έχω σε ιδιαίτερη εκτίμηση. Υπάρχουν μερικές λαμπρές εξαιρέσεις. Δεν αναφέρομα</w:t>
      </w:r>
      <w:r>
        <w:rPr>
          <w:rFonts w:eastAsia="Times New Roman" w:cs="Times New Roman"/>
          <w:szCs w:val="24"/>
        </w:rPr>
        <w:t>ι στους Βουλευτές οι οποίοι ήταν τότε Νέα Δημοκρατία, ΠΑΣΟΚ και ΣΥΡΙΖΑ. Θα αναφερθώ, όμως</w:t>
      </w:r>
      <w:r>
        <w:rPr>
          <w:rFonts w:eastAsia="Times New Roman" w:cs="Times New Roman"/>
          <w:szCs w:val="24"/>
        </w:rPr>
        <w:t>,</w:t>
      </w:r>
      <w:r>
        <w:rPr>
          <w:rFonts w:eastAsia="Times New Roman" w:cs="Times New Roman"/>
          <w:szCs w:val="24"/>
        </w:rPr>
        <w:t xml:space="preserve"> στον ελληνικό λαό και σε κόμματα τα οποία δεν ήταν τότε στην </w:t>
      </w:r>
      <w:r>
        <w:rPr>
          <w:rFonts w:eastAsia="Times New Roman" w:cs="Times New Roman"/>
          <w:szCs w:val="24"/>
        </w:rPr>
        <w:t>ε</w:t>
      </w:r>
      <w:r>
        <w:rPr>
          <w:rFonts w:eastAsia="Times New Roman" w:cs="Times New Roman"/>
          <w:szCs w:val="24"/>
        </w:rPr>
        <w:t xml:space="preserve">λληνική Βουλή, </w:t>
      </w:r>
      <w:r>
        <w:rPr>
          <w:rFonts w:eastAsia="Times New Roman" w:cs="Times New Roman"/>
          <w:szCs w:val="24"/>
        </w:rPr>
        <w:lastRenderedPageBreak/>
        <w:t>όπως είναι η Ένωση Κεντρώων και το Ποτάμι. Εσείς, λοιπόν, αυτό θα το δεχθείτε; Καταλαβαί</w:t>
      </w:r>
      <w:r>
        <w:rPr>
          <w:rFonts w:eastAsia="Times New Roman" w:cs="Times New Roman"/>
          <w:szCs w:val="24"/>
        </w:rPr>
        <w:t xml:space="preserve">νετε τι συμβαίνει εδώ; Έχετε πάρει χαμπάρι τι γίνεται; </w:t>
      </w:r>
    </w:p>
    <w:p w14:paraId="6B86C00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Χρυσή Αυγή σ</w:t>
      </w:r>
      <w:r>
        <w:rPr>
          <w:rFonts w:eastAsia="Times New Roman" w:cs="Times New Roman"/>
          <w:szCs w:val="24"/>
        </w:rPr>
        <w:t>ά</w:t>
      </w:r>
      <w:r>
        <w:rPr>
          <w:rFonts w:eastAsia="Times New Roman" w:cs="Times New Roman"/>
          <w:szCs w:val="24"/>
        </w:rPr>
        <w:t xml:space="preserve">ς βγάζει ένα προς ένα τα σκάνδαλα που έχουν γίνει μέσα στο </w:t>
      </w:r>
      <w:r>
        <w:rPr>
          <w:rFonts w:eastAsia="Times New Roman" w:cs="Times New Roman"/>
          <w:szCs w:val="24"/>
        </w:rPr>
        <w:t>ε</w:t>
      </w:r>
      <w:r>
        <w:rPr>
          <w:rFonts w:eastAsia="Times New Roman" w:cs="Times New Roman"/>
          <w:szCs w:val="24"/>
        </w:rPr>
        <w:t>λληνικό Κοινοβούλιο. Σε εσάς τους δημοκράτες</w:t>
      </w:r>
      <w:r>
        <w:rPr>
          <w:rFonts w:eastAsia="Times New Roman" w:cs="Times New Roman"/>
          <w:szCs w:val="24"/>
        </w:rPr>
        <w:t>,</w:t>
      </w:r>
      <w:r>
        <w:rPr>
          <w:rFonts w:eastAsia="Times New Roman" w:cs="Times New Roman"/>
          <w:szCs w:val="24"/>
        </w:rPr>
        <w:t xml:space="preserve"> που δίνετε τρία εκατοστάρικα στον ελληνικό λαό και τους λέτε και «ζήτω» και να </w:t>
      </w:r>
      <w:r>
        <w:rPr>
          <w:rFonts w:eastAsia="Times New Roman" w:cs="Times New Roman"/>
          <w:szCs w:val="24"/>
        </w:rPr>
        <w:t xml:space="preserve">χορεύουν κιόλας, όταν εξαφανίζετε 30 εκατομμύρια! Αυτά αφορούν μία υπόθεση. Είναι άλλες υποθέσεις με 500 εκατομμύρια και άλλες με 400 εκατομμύρια. </w:t>
      </w:r>
    </w:p>
    <w:p w14:paraId="6B86C00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Έτσι καταστράφηκε η Ελλάδα και όχι από τον Έλληνα συνταξιούχο ούτε από τον Έλληνα μεροκαματιάρη ούτε από τον</w:t>
      </w:r>
      <w:r>
        <w:rPr>
          <w:rFonts w:eastAsia="Times New Roman" w:cs="Times New Roman"/>
          <w:szCs w:val="24"/>
        </w:rPr>
        <w:t xml:space="preserve"> Έλληνα που δουλεύει στο δημόσιο, όσο και αν διαφωνούμε, βέβαια, ως Χρυσή Αυγή, αν</w:t>
      </w:r>
      <w:r>
        <w:rPr>
          <w:rFonts w:eastAsia="Times New Roman" w:cs="Times New Roman"/>
          <w:szCs w:val="24"/>
        </w:rPr>
        <w:t>,</w:t>
      </w:r>
      <w:r>
        <w:rPr>
          <w:rFonts w:eastAsia="Times New Roman" w:cs="Times New Roman"/>
          <w:szCs w:val="24"/>
        </w:rPr>
        <w:t xml:space="preserve"> αντί για δέκα άνθρωποι που έπρεπε να δουλεύουν, είναι πεντακόσιοι. Φυσικά και δεν είμαστε υπέρ αυτού, για να μην παρεξηγούμαστε. </w:t>
      </w:r>
    </w:p>
    <w:p w14:paraId="6B86C00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Θα σας πω και κάτι άλλο που είχε συμβεί τό</w:t>
      </w:r>
      <w:r>
        <w:rPr>
          <w:rFonts w:eastAsia="Times New Roman" w:cs="Times New Roman"/>
          <w:szCs w:val="24"/>
        </w:rPr>
        <w:t xml:space="preserve">τε. Την τροπολογία αυτή την είχε υπογράψει και η τότε Βουλευτής των Ανεξαρτήτων Ελλήνων, η κ. </w:t>
      </w:r>
      <w:proofErr w:type="spellStart"/>
      <w:r>
        <w:rPr>
          <w:rFonts w:eastAsia="Times New Roman" w:cs="Times New Roman"/>
          <w:szCs w:val="24"/>
        </w:rPr>
        <w:lastRenderedPageBreak/>
        <w:t>Ξουλίδου</w:t>
      </w:r>
      <w:proofErr w:type="spellEnd"/>
      <w:r>
        <w:rPr>
          <w:rFonts w:eastAsia="Times New Roman" w:cs="Times New Roman"/>
          <w:szCs w:val="24"/>
        </w:rPr>
        <w:t xml:space="preserve">. Νομίζω, απ’ ό,τι αποδείχθηκε, ότι προφανώς η γυναίκα νόμιζε ότι κάνει κάτι σωστό, αλλά κατάλαβε ότι κάποιοι την κοροϊδεύουν. </w:t>
      </w:r>
    </w:p>
    <w:p w14:paraId="6B86C00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Εν συνεχεία, μόλις το πήρε</w:t>
      </w:r>
      <w:r>
        <w:rPr>
          <w:rFonts w:eastAsia="Times New Roman" w:cs="Times New Roman"/>
          <w:szCs w:val="24"/>
        </w:rPr>
        <w:t xml:space="preserve"> χαμπάρι η γυναίκα, στέλνει μια επιστολή με την οποία λέει: «Θα ήθελα να διευκρινίσω ότι με την υπ’ αριθμόν 340/29-9-2014 επιστολή μου προς το Τμήμα Νομοθετικού Έργου της Βουλής, ζήτησα την απόσυρση της υπογραφής μου από τη συγκεκριμένη τροπολογία που αφορ</w:t>
      </w:r>
      <w:r>
        <w:rPr>
          <w:rFonts w:eastAsia="Times New Roman" w:cs="Times New Roman"/>
          <w:szCs w:val="24"/>
        </w:rPr>
        <w:t>ά την κεντρική οργανωτική και εκτελεστική επιτροπή για τη διεξαγωγή του Παγκόσμιου Πρωταθλήματος Κλασικού Αθλητισμού «Αθήνα 1997», όταν διαβάζοντας την έκθεση του Ελεγκτικού Συνεδρίου…»</w:t>
      </w:r>
      <w:r>
        <w:rPr>
          <w:rFonts w:eastAsia="Times New Roman" w:cs="Times New Roman"/>
          <w:szCs w:val="24"/>
        </w:rPr>
        <w:t xml:space="preserve">, </w:t>
      </w:r>
      <w:r>
        <w:rPr>
          <w:rFonts w:eastAsia="Times New Roman" w:cs="Times New Roman"/>
          <w:szCs w:val="24"/>
        </w:rPr>
        <w:t>αυτή που σας λέω τόση ώρα εγώ</w:t>
      </w:r>
      <w:r>
        <w:rPr>
          <w:rFonts w:eastAsia="Times New Roman" w:cs="Times New Roman"/>
          <w:szCs w:val="24"/>
        </w:rPr>
        <w:t>,</w:t>
      </w:r>
      <w:r>
        <w:rPr>
          <w:rFonts w:eastAsia="Times New Roman" w:cs="Times New Roman"/>
          <w:szCs w:val="24"/>
        </w:rPr>
        <w:t xml:space="preserve"> «…διαπίστωσα ότι όσα αναγράφονται στην</w:t>
      </w:r>
      <w:r>
        <w:rPr>
          <w:rFonts w:eastAsia="Times New Roman" w:cs="Times New Roman"/>
          <w:szCs w:val="24"/>
        </w:rPr>
        <w:t xml:space="preserve"> αιτιολογική έκθεση είναι ψευδή και παραπλανητικά</w:t>
      </w:r>
      <w:r>
        <w:rPr>
          <w:rFonts w:eastAsia="Times New Roman" w:cs="Times New Roman"/>
          <w:szCs w:val="24"/>
        </w:rPr>
        <w:t>.</w:t>
      </w:r>
      <w:r>
        <w:rPr>
          <w:rFonts w:eastAsia="Times New Roman" w:cs="Times New Roman"/>
          <w:szCs w:val="24"/>
        </w:rPr>
        <w:t xml:space="preserve">». Η γυναίκα είδε ότι εκεί έχουν γίνει σκάνδαλα και βγήκε από τη μέση. Οι άλλοι, όμως, έμειναν εκεί και συμφωνούσαν όλοι μαζί. </w:t>
      </w:r>
    </w:p>
    <w:p w14:paraId="6B86C00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θα σας διαβάσω το τι έλεγε η κ</w:t>
      </w:r>
      <w:r>
        <w:rPr>
          <w:rFonts w:eastAsia="Times New Roman" w:cs="Times New Roman"/>
          <w:szCs w:val="24"/>
        </w:rPr>
        <w:t>.</w:t>
      </w:r>
      <w:r>
        <w:rPr>
          <w:rFonts w:eastAsia="Times New Roman" w:cs="Times New Roman"/>
          <w:szCs w:val="24"/>
        </w:rPr>
        <w:t xml:space="preserve"> Δέσποινα Κωνσταντάρα, η οποία ήταν τότ</w:t>
      </w:r>
      <w:r>
        <w:rPr>
          <w:rFonts w:eastAsia="Times New Roman" w:cs="Times New Roman"/>
          <w:szCs w:val="24"/>
        </w:rPr>
        <w:t xml:space="preserve">ε Αντιπρόεδρος της Ένωσης Δικαστικών Λειτουργών του </w:t>
      </w:r>
      <w:r>
        <w:rPr>
          <w:rFonts w:eastAsia="Times New Roman" w:cs="Times New Roman"/>
          <w:szCs w:val="24"/>
        </w:rPr>
        <w:lastRenderedPageBreak/>
        <w:t xml:space="preserve">Ελεγκτικού Συνεδρίου, σε εισηγητική της </w:t>
      </w:r>
      <w:r>
        <w:rPr>
          <w:rFonts w:eastAsia="Times New Roman" w:cs="Times New Roman"/>
          <w:szCs w:val="24"/>
        </w:rPr>
        <w:t xml:space="preserve">τοποθέτηση σε </w:t>
      </w:r>
      <w:proofErr w:type="spellStart"/>
      <w:r>
        <w:rPr>
          <w:rFonts w:eastAsia="Times New Roman" w:cs="Times New Roman"/>
          <w:szCs w:val="24"/>
        </w:rPr>
        <w:t>πανδικαστική</w:t>
      </w:r>
      <w:proofErr w:type="spellEnd"/>
      <w:r>
        <w:rPr>
          <w:rFonts w:eastAsia="Times New Roman" w:cs="Times New Roman"/>
          <w:szCs w:val="24"/>
        </w:rPr>
        <w:t xml:space="preserve"> συγκέντρωση που είχε γίνει στις 30 Οκτωβρίου 2014. </w:t>
      </w:r>
    </w:p>
    <w:p w14:paraId="6B86C00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Κωνσταντάρα, λοιπόν, είχε πει τα εξής: «Πρόσφατα, το Ελεγκτικό Συνέδριο, ύστερα </w:t>
      </w:r>
      <w:r>
        <w:rPr>
          <w:rFonts w:eastAsia="Times New Roman" w:cs="Times New Roman"/>
          <w:szCs w:val="24"/>
        </w:rPr>
        <w:t>από πάρα πολύ κόπο και με μηδαμινά τεχνικά μέσα, κατέληξε σε ένα πόρισμα σε σχέση με ένα μεγάλο αθλητικό γεγονός που είχε διοργανώσει η χώρα μας, το Παγκόσμιο Πρωτάθλημα Στίβου το 1997</w:t>
      </w:r>
      <w:r>
        <w:rPr>
          <w:rFonts w:eastAsia="Times New Roman" w:cs="Times New Roman"/>
          <w:szCs w:val="24"/>
        </w:rPr>
        <w:t>.</w:t>
      </w:r>
      <w:r>
        <w:rPr>
          <w:rFonts w:eastAsia="Times New Roman" w:cs="Times New Roman"/>
          <w:szCs w:val="24"/>
        </w:rPr>
        <w:t>».</w:t>
      </w:r>
    </w:p>
    <w:p w14:paraId="6B86C00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Και κατέληξε σε ένα πόρισμα το οποίο εντόπιζε ελλείμματα κατά </w:t>
      </w:r>
      <w:proofErr w:type="spellStart"/>
      <w:r>
        <w:rPr>
          <w:rFonts w:eastAsia="Times New Roman" w:cs="Times New Roman"/>
          <w:szCs w:val="24"/>
        </w:rPr>
        <w:t>υπολόγ</w:t>
      </w:r>
      <w:r>
        <w:rPr>
          <w:rFonts w:eastAsia="Times New Roman" w:cs="Times New Roman"/>
          <w:szCs w:val="24"/>
        </w:rPr>
        <w:t>ων</w:t>
      </w:r>
      <w:proofErr w:type="spellEnd"/>
      <w:r>
        <w:rPr>
          <w:rFonts w:eastAsia="Times New Roman" w:cs="Times New Roman"/>
          <w:szCs w:val="24"/>
        </w:rPr>
        <w:t xml:space="preserve">, οι οποίοι είχαν αυτή τη διαχείριση του φορέα του </w:t>
      </w:r>
      <w:r>
        <w:rPr>
          <w:rFonts w:eastAsia="Times New Roman" w:cs="Times New Roman"/>
          <w:szCs w:val="24"/>
        </w:rPr>
        <w:t>π</w:t>
      </w:r>
      <w:r>
        <w:rPr>
          <w:rFonts w:eastAsia="Times New Roman" w:cs="Times New Roman"/>
          <w:szCs w:val="24"/>
        </w:rPr>
        <w:t xml:space="preserve">ρωταθλήματος. </w:t>
      </w:r>
    </w:p>
    <w:p w14:paraId="6B86C00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«Με κατάπληξη, πικρία και απογοήτευση, στις 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2014 ψηφίστηκε βουλευτική τροπολογία…»</w:t>
      </w:r>
      <w:r>
        <w:rPr>
          <w:rFonts w:eastAsia="Times New Roman" w:cs="Times New Roman"/>
          <w:szCs w:val="24"/>
        </w:rPr>
        <w:t>,</w:t>
      </w:r>
      <w:r>
        <w:rPr>
          <w:rFonts w:eastAsia="Times New Roman" w:cs="Times New Roman"/>
          <w:szCs w:val="24"/>
        </w:rPr>
        <w:t xml:space="preserve"> αυτή την οποία σας είπα, αυτή την οποία όλοι μαζί αγκαλιασμένοι ψηφίζατε, με την οποία νομιμοποιήθ</w:t>
      </w:r>
      <w:r>
        <w:rPr>
          <w:rFonts w:eastAsia="Times New Roman" w:cs="Times New Roman"/>
          <w:szCs w:val="24"/>
        </w:rPr>
        <w:t>ηκαν αυτές οι δα</w:t>
      </w:r>
      <w:r>
        <w:rPr>
          <w:rFonts w:eastAsia="Times New Roman" w:cs="Times New Roman"/>
          <w:szCs w:val="24"/>
        </w:rPr>
        <w:lastRenderedPageBreak/>
        <w:t>πάνες</w:t>
      </w:r>
      <w:r>
        <w:rPr>
          <w:rFonts w:eastAsia="Times New Roman" w:cs="Times New Roman"/>
          <w:szCs w:val="24"/>
        </w:rPr>
        <w:t>,</w:t>
      </w:r>
      <w:r>
        <w:rPr>
          <w:rFonts w:eastAsia="Times New Roman" w:cs="Times New Roman"/>
          <w:szCs w:val="24"/>
        </w:rPr>
        <w:t xml:space="preserve"> «και ενώ, να επισημάνω, …»</w:t>
      </w:r>
      <w:r>
        <w:rPr>
          <w:rFonts w:eastAsia="Times New Roman" w:cs="Times New Roman"/>
          <w:szCs w:val="24"/>
        </w:rPr>
        <w:t xml:space="preserve">, </w:t>
      </w:r>
      <w:r>
        <w:rPr>
          <w:rFonts w:eastAsia="Times New Roman" w:cs="Times New Roman"/>
          <w:szCs w:val="24"/>
        </w:rPr>
        <w:t>λέει η κ</w:t>
      </w:r>
      <w:r>
        <w:rPr>
          <w:rFonts w:eastAsia="Times New Roman" w:cs="Times New Roman"/>
          <w:szCs w:val="24"/>
        </w:rPr>
        <w:t>.</w:t>
      </w:r>
      <w:r>
        <w:rPr>
          <w:rFonts w:eastAsia="Times New Roman" w:cs="Times New Roman"/>
          <w:szCs w:val="24"/>
        </w:rPr>
        <w:t xml:space="preserve"> Κωνσταντάρα</w:t>
      </w:r>
      <w:r>
        <w:rPr>
          <w:rFonts w:eastAsia="Times New Roman" w:cs="Times New Roman"/>
          <w:szCs w:val="24"/>
        </w:rPr>
        <w:t>,</w:t>
      </w:r>
      <w:r>
        <w:rPr>
          <w:rFonts w:eastAsia="Times New Roman" w:cs="Times New Roman"/>
          <w:szCs w:val="24"/>
        </w:rPr>
        <w:t xml:space="preserve"> «…το Ελεγκτικό Συνέδριο βρισκόταν σε διαδικασία αναζήτησης των ελλειμμάτων από τους εισοδηματίες </w:t>
      </w:r>
      <w:proofErr w:type="spellStart"/>
      <w:r>
        <w:rPr>
          <w:rFonts w:eastAsia="Times New Roman" w:cs="Times New Roman"/>
          <w:szCs w:val="24"/>
        </w:rPr>
        <w:t>υπολόγους</w:t>
      </w:r>
      <w:proofErr w:type="spellEnd"/>
      <w:r>
        <w:rPr>
          <w:rFonts w:eastAsia="Times New Roman" w:cs="Times New Roman"/>
          <w:szCs w:val="24"/>
        </w:rPr>
        <w:t>.</w:t>
      </w:r>
      <w:r>
        <w:rPr>
          <w:rFonts w:eastAsia="Times New Roman" w:cs="Times New Roman"/>
          <w:szCs w:val="24"/>
        </w:rPr>
        <w:t>».</w:t>
      </w:r>
    </w:p>
    <w:p w14:paraId="6B86C00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Ζήτω η ελληνική Βουλή! Ζήτω η δημοκρατία, δημοκράτες! </w:t>
      </w:r>
    </w:p>
    <w:p w14:paraId="6B86C00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δημοσίευμα εκείνης της περιόδου συνεχίζει πιο κάτω και λέει ότι πραγματοποιήθηκαν προσλήψεις «από το παράθυρο», πληρωμές και προμήθειες, δίχως να έχει προηγηθεί σύναψη ιδιωτικών συμφωνητικών, εξωφρενικές αμοιβές, εθελοντές που κόστισαν 600 εκατομμύρια δρ</w:t>
      </w:r>
      <w:r>
        <w:rPr>
          <w:rFonts w:eastAsia="Times New Roman" w:cs="Times New Roman"/>
          <w:szCs w:val="24"/>
        </w:rPr>
        <w:t xml:space="preserve">αχμές και ορδές δημοσιογράφων που πληρώθηκαν αδρά. </w:t>
      </w:r>
    </w:p>
    <w:p w14:paraId="6B86C00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Μάλιστα! Και οι δημοσιογράφοι μάλλον μέσα! Να μη λείπουν από πουθενά αυτοί!</w:t>
      </w:r>
    </w:p>
    <w:p w14:paraId="6B86C00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Αυτό, λοιπόν, είναι που θα ψηφίσετε σήμερα εσείς, δημοκράτες! Ψηφίζετε όλοι μαζί εδώ πέρα και σήμερα και τη Δευτέρα! Ξεπλύνετε ά</w:t>
      </w:r>
      <w:r>
        <w:rPr>
          <w:rFonts w:eastAsia="Times New Roman" w:cs="Times New Roman"/>
          <w:szCs w:val="24"/>
        </w:rPr>
        <w:t>λλα 30 εκατομμύρια ευρώ! Η Χρυσή Αυγή εδώ θα είναι και θα σας τα βγάζει όλα στη φόρα!</w:t>
      </w:r>
    </w:p>
    <w:p w14:paraId="6B86C00F"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6B86C01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w:t>
      </w:r>
      <w:r>
        <w:rPr>
          <w:rFonts w:eastAsia="Times New Roman" w:cs="Times New Roman"/>
          <w:szCs w:val="24"/>
        </w:rPr>
        <w:t xml:space="preserve">Ανεξάρτητος Βουλευτής </w:t>
      </w:r>
      <w:r>
        <w:rPr>
          <w:rFonts w:eastAsia="Times New Roman" w:cs="Times New Roman"/>
          <w:szCs w:val="24"/>
        </w:rPr>
        <w:t>κ. Καρράς.</w:t>
      </w:r>
    </w:p>
    <w:p w14:paraId="6B86C01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w:t>
      </w:r>
      <w:r>
        <w:rPr>
          <w:rFonts w:eastAsia="Times New Roman" w:cs="Times New Roman"/>
          <w:szCs w:val="24"/>
        </w:rPr>
        <w:t>ώ, κύριε Πρόεδρε.</w:t>
      </w:r>
    </w:p>
    <w:p w14:paraId="6B86C012" w14:textId="77777777" w:rsidR="00CA44E2" w:rsidRDefault="009A1593">
      <w:pPr>
        <w:spacing w:after="0" w:line="600" w:lineRule="auto"/>
        <w:ind w:firstLine="720"/>
        <w:jc w:val="both"/>
        <w:rPr>
          <w:rFonts w:eastAsia="Times New Roman" w:cs="Times New Roman"/>
          <w:szCs w:val="24"/>
        </w:rPr>
      </w:pPr>
      <w:proofErr w:type="spellStart"/>
      <w:r>
        <w:rPr>
          <w:rFonts w:eastAsia="Times New Roman" w:cs="Times New Roman"/>
          <w:szCs w:val="24"/>
        </w:rPr>
        <w:t>Επεχείρησα</w:t>
      </w:r>
      <w:proofErr w:type="spellEnd"/>
      <w:r>
        <w:rPr>
          <w:rFonts w:eastAsia="Times New Roman" w:cs="Times New Roman"/>
          <w:szCs w:val="24"/>
        </w:rPr>
        <w:t xml:space="preserve"> να προσεγγίσω το νομοσχέδιο και να τοποθετηθώ επί της αρχής, ούτως ώστε να μπορούμε να ξέρουμε γιατί εν συνεχεία θα μιλήσουμε στις ειδικότερες διατάξεις του. </w:t>
      </w:r>
    </w:p>
    <w:p w14:paraId="6B86C01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Βρήκα μία δυσκολία, οφείλω να πω, αγαπητοί συνάδελφοι, διότι επί της</w:t>
      </w:r>
      <w:r>
        <w:rPr>
          <w:rFonts w:eastAsia="Times New Roman" w:cs="Times New Roman"/>
          <w:szCs w:val="24"/>
        </w:rPr>
        <w:t xml:space="preserve"> αρχής υπάρχουν τέσσερα αυτοτελή νομοσχέδια, τα οποία σωρεύονται σε ένα. Μιλώ για τις διατάξεις για την πτωχευτική διαδικασία, για την επιτάχυνση της διοικητικής δίκης και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w:t>
      </w:r>
      <w:proofErr w:type="spellStart"/>
      <w:r>
        <w:rPr>
          <w:rFonts w:eastAsia="Times New Roman" w:cs="Times New Roman"/>
          <w:szCs w:val="24"/>
        </w:rPr>
        <w:t>παραβόλων</w:t>
      </w:r>
      <w:proofErr w:type="spellEnd"/>
      <w:r>
        <w:rPr>
          <w:rFonts w:eastAsia="Times New Roman" w:cs="Times New Roman"/>
          <w:szCs w:val="24"/>
        </w:rPr>
        <w:t>,</w:t>
      </w:r>
      <w:r>
        <w:rPr>
          <w:rFonts w:eastAsia="Times New Roman" w:cs="Times New Roman"/>
          <w:szCs w:val="24"/>
        </w:rPr>
        <w:t xml:space="preserve"> που αφορά το σύνολο των δικαστηρίων</w:t>
      </w:r>
      <w:r>
        <w:rPr>
          <w:rFonts w:eastAsia="Times New Roman" w:cs="Times New Roman"/>
          <w:szCs w:val="24"/>
        </w:rPr>
        <w:t>,</w:t>
      </w:r>
      <w:r>
        <w:rPr>
          <w:rFonts w:eastAsia="Times New Roman" w:cs="Times New Roman"/>
          <w:szCs w:val="24"/>
        </w:rPr>
        <w:t xml:space="preserve"> και, τελικ</w:t>
      </w:r>
      <w:r>
        <w:rPr>
          <w:rFonts w:eastAsia="Times New Roman" w:cs="Times New Roman"/>
          <w:szCs w:val="24"/>
        </w:rPr>
        <w:t>ά, για τις διατάξεις του Υπουργείου Οικονομικών</w:t>
      </w:r>
      <w:r>
        <w:rPr>
          <w:rFonts w:eastAsia="Times New Roman" w:cs="Times New Roman"/>
          <w:szCs w:val="24"/>
        </w:rPr>
        <w:t>,</w:t>
      </w:r>
      <w:r>
        <w:rPr>
          <w:rFonts w:eastAsia="Times New Roman" w:cs="Times New Roman"/>
          <w:szCs w:val="24"/>
        </w:rPr>
        <w:t xml:space="preserve"> που αφορούν από τη φορολόγηση </w:t>
      </w:r>
      <w:proofErr w:type="spellStart"/>
      <w:r>
        <w:rPr>
          <w:rFonts w:eastAsia="Times New Roman" w:cs="Times New Roman"/>
          <w:szCs w:val="24"/>
        </w:rPr>
        <w:t>αποκρυβέντων</w:t>
      </w:r>
      <w:proofErr w:type="spellEnd"/>
      <w:r>
        <w:rPr>
          <w:rFonts w:eastAsia="Times New Roman" w:cs="Times New Roman"/>
          <w:szCs w:val="24"/>
        </w:rPr>
        <w:t xml:space="preserve"> εισοδημάτων, μέχρι τα καζίν</w:t>
      </w:r>
      <w:r>
        <w:rPr>
          <w:rFonts w:eastAsia="Times New Roman" w:cs="Times New Roman"/>
          <w:szCs w:val="24"/>
        </w:rPr>
        <w:t>α</w:t>
      </w:r>
      <w:r>
        <w:rPr>
          <w:rFonts w:eastAsia="Times New Roman" w:cs="Times New Roman"/>
          <w:szCs w:val="24"/>
        </w:rPr>
        <w:t xml:space="preserve">, μέχρι οτιδήποτε άλλο θα μπορούσε </w:t>
      </w:r>
      <w:r>
        <w:rPr>
          <w:rFonts w:eastAsia="Times New Roman" w:cs="Times New Roman"/>
          <w:szCs w:val="24"/>
        </w:rPr>
        <w:lastRenderedPageBreak/>
        <w:t>να υπάρξει και ιδιαίτερα τη μεταβολή των διατάξεων της δημοσιονομικής πειθαρχίας του ελληνικού κράτου</w:t>
      </w:r>
      <w:r>
        <w:rPr>
          <w:rFonts w:eastAsia="Times New Roman" w:cs="Times New Roman"/>
          <w:szCs w:val="24"/>
        </w:rPr>
        <w:t>ς. Συνεπώς δεν μπορεί να υπάρξει επί της αρχής συζήτηση.</w:t>
      </w:r>
    </w:p>
    <w:p w14:paraId="6B86C01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F734B2">
        <w:rPr>
          <w:rFonts w:eastAsia="Times New Roman" w:cs="Times New Roman"/>
          <w:b/>
          <w:szCs w:val="24"/>
        </w:rPr>
        <w:t>ΣΠΥΡΙΔΩΝ ΛΥΚΟΥΔΗΣ</w:t>
      </w:r>
      <w:r>
        <w:rPr>
          <w:rFonts w:eastAsia="Times New Roman" w:cs="Times New Roman"/>
          <w:szCs w:val="24"/>
        </w:rPr>
        <w:t>)</w:t>
      </w:r>
    </w:p>
    <w:p w14:paraId="6B86C01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Επιπλέον, θέλω να πω ότι με τον τρόπο με τον οποίο εισήχθη στις </w:t>
      </w:r>
      <w:r>
        <w:rPr>
          <w:rFonts w:eastAsia="Times New Roman" w:cs="Times New Roman"/>
          <w:szCs w:val="24"/>
        </w:rPr>
        <w:t>ε</w:t>
      </w:r>
      <w:r>
        <w:rPr>
          <w:rFonts w:eastAsia="Times New Roman" w:cs="Times New Roman"/>
          <w:szCs w:val="24"/>
        </w:rPr>
        <w:t>πιτροπές και εισάγεται σήμερα στην</w:t>
      </w:r>
      <w:r>
        <w:rPr>
          <w:rFonts w:eastAsia="Times New Roman" w:cs="Times New Roman"/>
          <w:szCs w:val="24"/>
        </w:rPr>
        <w:t xml:space="preserve"> Ολομέλεια ένα νομοσχέδιο με τέσσερα διαφορετικά αντικείμενα, παραβιάζονται και αρχές του Κανονισμού ακόμα. Δεν μιλώ για το επείγον ή το κατεπείγον ή την κανονική διαδικασία, αλλά για το ότι θα έπρεπε να υπάρχει αυτοτελής Επιτροπή Δημόσιας Διοίκησης και Δι</w:t>
      </w:r>
      <w:r>
        <w:rPr>
          <w:rFonts w:eastAsia="Times New Roman" w:cs="Times New Roman"/>
          <w:szCs w:val="24"/>
        </w:rPr>
        <w:t>καιοσύνης και αυτοτελής Επιτροπή Οικονομικών, ούτως ώστε να αντιμετωπίσουν τις διατάξεις. Ούτε αυτό συνέβη. Μπήκαν όλα μαζί σε κοινές –υποτίθεται- συνεδριάσεις, ενώ έπρεπε να είναι σε άλλη συνεδρίαση και η Επιτροπή Παραγωγής και Εμπορίου για το κομμάτι του</w:t>
      </w:r>
      <w:r>
        <w:rPr>
          <w:rFonts w:eastAsia="Times New Roman" w:cs="Times New Roman"/>
          <w:szCs w:val="24"/>
        </w:rPr>
        <w:t xml:space="preserve"> Πτωχευτικού Δικαίου. </w:t>
      </w:r>
    </w:p>
    <w:p w14:paraId="6B86C01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w:t>
      </w:r>
      <w:proofErr w:type="spellStart"/>
      <w:r>
        <w:rPr>
          <w:rFonts w:eastAsia="Times New Roman" w:cs="Times New Roman"/>
          <w:szCs w:val="24"/>
        </w:rPr>
        <w:t>καλούμεθα</w:t>
      </w:r>
      <w:proofErr w:type="spellEnd"/>
      <w:r>
        <w:rPr>
          <w:rFonts w:eastAsia="Times New Roman" w:cs="Times New Roman"/>
          <w:szCs w:val="24"/>
        </w:rPr>
        <w:t xml:space="preserve"> να ψηφίσουμε επί της αρχής αυτό το νομοσχέδιο. Ποια αρχή; Δεν την κατανόησα.</w:t>
      </w:r>
    </w:p>
    <w:p w14:paraId="6B86C01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Όμως, θα πω μερικές σκέψεις μου αυτή τη στιγμή, εφόσον κατ’ ανάγκη έχει έρθει το νομοσχέδιο και τοποθετούμαι. </w:t>
      </w:r>
    </w:p>
    <w:p w14:paraId="6B86C01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Όσον αφορά το ζήτημ</w:t>
      </w:r>
      <w:r>
        <w:rPr>
          <w:rFonts w:eastAsia="Times New Roman" w:cs="Times New Roman"/>
          <w:szCs w:val="24"/>
        </w:rPr>
        <w:t xml:space="preserve">α του Πτωχευτικού Δικαίου, εγώ γνωρίζω από Πτωχευτικό Δίκαιο και, ως εφαρμοστής του δικαίου, θα μου συγχωρέσετε να πω ότι ίσως είμαι ο αρχαιότερος εν ενεργεία μάχιμος δικηγόρος της Βουλής και, συνεπώς, έχω το δικαίωμα να το σχολιάσω. </w:t>
      </w:r>
    </w:p>
    <w:p w14:paraId="6B86C01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Το Πτωχευτικό Δίκαιο,</w:t>
      </w:r>
      <w:r>
        <w:rPr>
          <w:rFonts w:eastAsia="Times New Roman" w:cs="Times New Roman"/>
          <w:szCs w:val="24"/>
        </w:rPr>
        <w:t xml:space="preserve"> όπως διαγράφεται εκ των πραγμάτων, είτε επιταχυνθεί η διαδικασία είτε καθυστερεί, έχει και εξωγενείς παράγοντες, τους οποίους καμμία νομοθεσία δεν μπορεί να αντιμετωπίσει, όπως είναι ο σύνδικος, η ταχύτητα του συνδίκου, η αμέλεια του συνδίκου, η επιμέλεια</w:t>
      </w:r>
      <w:r>
        <w:rPr>
          <w:rFonts w:eastAsia="Times New Roman" w:cs="Times New Roman"/>
          <w:szCs w:val="24"/>
        </w:rPr>
        <w:t xml:space="preserve"> του συνδίκου, της συνέλευσης, των πιστωτών, οι βλέψεις, δηλαδή αν θα επιθυμήσουν να διατηρήσουν μια βιώσιμη επιχείρηση ή να τη διαλύσουν για άμεσα κέρδη. Δεν τα γνωρίζουμε.</w:t>
      </w:r>
    </w:p>
    <w:p w14:paraId="6B86C01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Το Πτωχευτικό Δίκαιο, όπως έρχεται εδώ, κατά τη δική μου άποψη, θα οδηγήσει σε διά</w:t>
      </w:r>
      <w:r>
        <w:rPr>
          <w:rFonts w:eastAsia="Times New Roman" w:cs="Times New Roman"/>
          <w:szCs w:val="24"/>
        </w:rPr>
        <w:t>λυση και βιώσιμων επιχειρήσεων, εξαιτίας δύο διατάξεων που έχει μέσα</w:t>
      </w:r>
      <w:r>
        <w:rPr>
          <w:rFonts w:eastAsia="Times New Roman" w:cs="Times New Roman"/>
          <w:szCs w:val="24"/>
        </w:rPr>
        <w:t>.</w:t>
      </w:r>
      <w:r>
        <w:rPr>
          <w:rFonts w:eastAsia="Times New Roman" w:cs="Times New Roman"/>
          <w:szCs w:val="24"/>
        </w:rPr>
        <w:t xml:space="preserve"> Η πρώτη διάταξη είναι ότι από την ημέρα που θα απαγγελθεί η πτώχευση, αμέσως σφραγίζεται η πτωχευτική περιουσία και θα πρέπει να ακολουθήσουν δίκες ασφαλιστικών μέτρων για να αλλάξουν, να ανασταλούν πολλά θέματα.</w:t>
      </w:r>
    </w:p>
    <w:p w14:paraId="6B86C01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Επομένως βγάζουμε ένα κομμάτι της οικονομί</w:t>
      </w:r>
      <w:r>
        <w:rPr>
          <w:rFonts w:eastAsia="Times New Roman" w:cs="Times New Roman"/>
          <w:szCs w:val="24"/>
        </w:rPr>
        <w:t>ας εκτός οικονομίας, έναν μεγάλο αριθμό επιχειρήσεων</w:t>
      </w:r>
      <w:r>
        <w:rPr>
          <w:rFonts w:eastAsia="Times New Roman" w:cs="Times New Roman"/>
          <w:szCs w:val="24"/>
        </w:rPr>
        <w:t>,</w:t>
      </w:r>
      <w:r>
        <w:rPr>
          <w:rFonts w:eastAsia="Times New Roman" w:cs="Times New Roman"/>
          <w:szCs w:val="24"/>
        </w:rPr>
        <w:t xml:space="preserve"> για τους οποίους δεν φταίνε ενδεχόμενα οι επιχειρηματίες, φταίει η οικονομική κρίση, φταίνε οι κλειστές τράπεζες, φταίει η φορολόγηση, φταίει η αδυναμία του κράτους να αντιμετωπίσει την κρίση.</w:t>
      </w:r>
    </w:p>
    <w:p w14:paraId="6B86C01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Τι πρότει</w:t>
      </w:r>
      <w:r>
        <w:rPr>
          <w:rFonts w:eastAsia="Times New Roman" w:cs="Times New Roman"/>
          <w:szCs w:val="24"/>
        </w:rPr>
        <w:t xml:space="preserve">να, λοιπόν, που το είπα και στην </w:t>
      </w:r>
      <w:r>
        <w:rPr>
          <w:rFonts w:eastAsia="Times New Roman" w:cs="Times New Roman"/>
          <w:szCs w:val="24"/>
        </w:rPr>
        <w:t>ε</w:t>
      </w:r>
      <w:r>
        <w:rPr>
          <w:rFonts w:eastAsia="Times New Roman" w:cs="Times New Roman"/>
          <w:szCs w:val="24"/>
        </w:rPr>
        <w:t xml:space="preserve">πιτροπή; Θα πρέπει να προηγηθούν τα επιχειρηματικά δάνεια, να ρυθμιστούν και να </w:t>
      </w:r>
      <w:proofErr w:type="spellStart"/>
      <w:r>
        <w:rPr>
          <w:rFonts w:eastAsia="Times New Roman" w:cs="Times New Roman"/>
          <w:szCs w:val="24"/>
        </w:rPr>
        <w:t>εξορθολογιστούν</w:t>
      </w:r>
      <w:proofErr w:type="spellEnd"/>
      <w:r>
        <w:rPr>
          <w:rFonts w:eastAsia="Times New Roman" w:cs="Times New Roman"/>
          <w:szCs w:val="24"/>
        </w:rPr>
        <w:t xml:space="preserve">. Αυτό είναι εξωδικαστικό. Αυτό είναι η συζήτηση μεταξύ </w:t>
      </w:r>
      <w:r>
        <w:rPr>
          <w:rFonts w:eastAsia="Times New Roman" w:cs="Times New Roman"/>
          <w:szCs w:val="24"/>
        </w:rPr>
        <w:t xml:space="preserve">της </w:t>
      </w:r>
      <w:r>
        <w:rPr>
          <w:rFonts w:eastAsia="Times New Roman" w:cs="Times New Roman"/>
          <w:szCs w:val="24"/>
        </w:rPr>
        <w:t>τραπέ</w:t>
      </w:r>
      <w:r>
        <w:rPr>
          <w:rFonts w:eastAsia="Times New Roman" w:cs="Times New Roman"/>
          <w:szCs w:val="24"/>
        </w:rPr>
        <w:lastRenderedPageBreak/>
        <w:t>ζης και του οφειλέτη. Δεν έγινε αυτό, γιατί δεν έχει βγει η αν</w:t>
      </w:r>
      <w:r>
        <w:rPr>
          <w:rFonts w:eastAsia="Times New Roman" w:cs="Times New Roman"/>
          <w:szCs w:val="24"/>
        </w:rPr>
        <w:t>άλογη</w:t>
      </w:r>
      <w:r>
        <w:rPr>
          <w:rFonts w:eastAsia="Times New Roman" w:cs="Times New Roman"/>
          <w:szCs w:val="24"/>
        </w:rPr>
        <w:t>,</w:t>
      </w:r>
      <w:r>
        <w:rPr>
          <w:rFonts w:eastAsia="Times New Roman" w:cs="Times New Roman"/>
          <w:szCs w:val="24"/>
        </w:rPr>
        <w:t xml:space="preserve"> κατάλληλη</w:t>
      </w:r>
      <w:r>
        <w:rPr>
          <w:rFonts w:eastAsia="Times New Roman" w:cs="Times New Roman"/>
          <w:szCs w:val="24"/>
        </w:rPr>
        <w:t>,</w:t>
      </w:r>
      <w:r>
        <w:rPr>
          <w:rFonts w:eastAsia="Times New Roman" w:cs="Times New Roman"/>
          <w:szCs w:val="24"/>
        </w:rPr>
        <w:t xml:space="preserve"> νομοθεσία. Ακόμα και κανείς από τις τράπεζες δεν υπογράφει, γιατί φοβάται μην πάει μέσα για απιστία. Είναι μια πλάνη αυτό, της απιστίας, αλλά, εν πάση </w:t>
      </w:r>
      <w:proofErr w:type="spellStart"/>
      <w:r>
        <w:rPr>
          <w:rFonts w:eastAsia="Times New Roman" w:cs="Times New Roman"/>
          <w:szCs w:val="24"/>
        </w:rPr>
        <w:t>περιπτώσει</w:t>
      </w:r>
      <w:proofErr w:type="spellEnd"/>
      <w:r>
        <w:rPr>
          <w:rFonts w:eastAsia="Times New Roman" w:cs="Times New Roman"/>
          <w:szCs w:val="24"/>
        </w:rPr>
        <w:t>, είναι μια κατεστημένη αντίληψη που ισχύει.</w:t>
      </w:r>
    </w:p>
    <w:p w14:paraId="6B86C01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Πώς θα πάει στην πτώχευση; Θα πά</w:t>
      </w:r>
      <w:r>
        <w:rPr>
          <w:rFonts w:eastAsia="Times New Roman" w:cs="Times New Roman"/>
          <w:szCs w:val="24"/>
        </w:rPr>
        <w:t>ει με τα δάνεια. Θα πάει με τις ληξιπρόθεσμες οφειλές στις τράπεζες. Είναι κοκκινισμένα τα δάνεια. Θα πάει με τόκους υπερημερίας, με καθυστερούμενους τόκους. Θα πάει, λοιπόν, κεφαλαιοποιημένο το δάνειο και θα οδηγήσει στην πτώχευση και στη διάλυση της επιχ</w:t>
      </w:r>
      <w:r>
        <w:rPr>
          <w:rFonts w:eastAsia="Times New Roman" w:cs="Times New Roman"/>
          <w:szCs w:val="24"/>
        </w:rPr>
        <w:t>είρησης.</w:t>
      </w:r>
    </w:p>
    <w:p w14:paraId="6B86C01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Είπα, και δεν άκουσα απάντηση, ότι πρέπει να προηγηθεί η ρύθμιση των κόκκινων δανείων, να γίνει εκκαθάριση εξωδικαστικά, να δούμε τι μπορούμε να σώσουμε. </w:t>
      </w:r>
      <w:r>
        <w:rPr>
          <w:rFonts w:eastAsia="Times New Roman" w:cs="Times New Roman"/>
          <w:szCs w:val="24"/>
        </w:rPr>
        <w:t>Α</w:t>
      </w:r>
      <w:r>
        <w:rPr>
          <w:rFonts w:eastAsia="Times New Roman" w:cs="Times New Roman"/>
          <w:szCs w:val="24"/>
        </w:rPr>
        <w:t>πό εκεί και πέρα, τα λεγόμενα «κουφάρια» ας τα οδηγήσουμε στην πτώχευση και ας τα διαλύσουμε</w:t>
      </w:r>
      <w:r>
        <w:rPr>
          <w:rFonts w:eastAsia="Times New Roman" w:cs="Times New Roman"/>
          <w:szCs w:val="24"/>
        </w:rPr>
        <w:t>. Σήμερα θα γίνουν όλα «κουφάρια» και ας μην έχουν τις προϋποθέσεις για αυτό, ακόμα και αν μπορούν να επιβιώσουν.</w:t>
      </w:r>
    </w:p>
    <w:p w14:paraId="6B86C01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Δεύτερο ζήτημα που με απασχόλησε πέραν αυτού είναι το εξής: Ταχύτητα διοικητικής δίκης, επιτάχυνση, με εισηγητή δικαστή. Το είπα και χθες. Από</w:t>
      </w:r>
      <w:r>
        <w:rPr>
          <w:rFonts w:eastAsia="Times New Roman" w:cs="Times New Roman"/>
          <w:szCs w:val="24"/>
        </w:rPr>
        <w:t xml:space="preserve"> το 1974 που είμαι μάχιμος δικηγόρος</w:t>
      </w:r>
      <w:r>
        <w:rPr>
          <w:rFonts w:eastAsia="Times New Roman" w:cs="Times New Roman"/>
          <w:szCs w:val="24"/>
        </w:rPr>
        <w:t>,</w:t>
      </w:r>
      <w:r>
        <w:rPr>
          <w:rFonts w:eastAsia="Times New Roman" w:cs="Times New Roman"/>
          <w:szCs w:val="24"/>
        </w:rPr>
        <w:t xml:space="preserve"> τουλάχιστον είκοσι πέντε νόμοι -μπορώ να τους απαριθμήσω, αν θέλετε- έχουν βγει με τον τίτλο «επιτάχυνση απόδοσης δικαιοσύνης» και όλοι απέτυχαν. </w:t>
      </w:r>
    </w:p>
    <w:p w14:paraId="6B86C02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ήμερα βρισκόμαστε, ιδιαίτερα στο Διοικητικό Δίκαιο, με εκατοντάδες δεκ</w:t>
      </w:r>
      <w:r>
        <w:rPr>
          <w:rFonts w:eastAsia="Times New Roman" w:cs="Times New Roman"/>
          <w:szCs w:val="24"/>
        </w:rPr>
        <w:t>άδες φορολογικές υποθέσεις -και μιλώ μόνο για τις υποθέσεις με οικονομικό αντικείμενο- να καθυστερεί η εκδίκασή τους και να αναζητούμε τρόπους να τ</w:t>
      </w:r>
      <w:r>
        <w:rPr>
          <w:rFonts w:eastAsia="Times New Roman" w:cs="Times New Roman"/>
          <w:szCs w:val="24"/>
        </w:rPr>
        <w:t>ι</w:t>
      </w:r>
      <w:r>
        <w:rPr>
          <w:rFonts w:eastAsia="Times New Roman" w:cs="Times New Roman"/>
          <w:szCs w:val="24"/>
        </w:rPr>
        <w:t>ς αντιμετωπίσουμε, αν θα είναι στην προεδρική διαδικασία, αν θα είναι στο μονομελές ή στο τριμελές διοικητικ</w:t>
      </w:r>
      <w:r>
        <w:rPr>
          <w:rFonts w:eastAsia="Times New Roman" w:cs="Times New Roman"/>
          <w:szCs w:val="24"/>
        </w:rPr>
        <w:t>ό πρωτοδικείο.</w:t>
      </w:r>
    </w:p>
    <w:p w14:paraId="6B86C02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Θυμίζω ότι αυτή τη στιγμή διοικητικά πρόστιμα του 2008 στην Αττική δεν έχουν εκδικαστεί. Προκύπτει από τα στοιχεία του Διοικητικού Πρωτοδικείου Αθηνών. </w:t>
      </w:r>
    </w:p>
    <w:p w14:paraId="6B86C02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Πού πάμε; Έτσι θα επιταχύνουμε; Με εισηγητή; Ο εισηγητής δεν έχει τη δυνατότητα να συγκε</w:t>
      </w:r>
      <w:r>
        <w:rPr>
          <w:rFonts w:eastAsia="Times New Roman" w:cs="Times New Roman"/>
          <w:szCs w:val="24"/>
        </w:rPr>
        <w:t>ντρώσει το υλικό</w:t>
      </w:r>
      <w:r>
        <w:rPr>
          <w:rFonts w:eastAsia="Times New Roman" w:cs="Times New Roman"/>
          <w:szCs w:val="24"/>
        </w:rPr>
        <w:t>,</w:t>
      </w:r>
      <w:r>
        <w:rPr>
          <w:rFonts w:eastAsia="Times New Roman" w:cs="Times New Roman"/>
          <w:szCs w:val="24"/>
        </w:rPr>
        <w:t xml:space="preserve"> αν η διοίκηση, η μία πλευρά των </w:t>
      </w:r>
      <w:r>
        <w:rPr>
          <w:rFonts w:eastAsia="Times New Roman" w:cs="Times New Roman"/>
          <w:szCs w:val="24"/>
        </w:rPr>
        <w:lastRenderedPageBreak/>
        <w:t>διαδίκων, αρνείται να ακολουθήσει. Το ίδιο συμβαίνει στο Συμβούλιο της Επικρατείας. Το ίδιο συμβαίνει στα διοικητικά εφετεία, όταν δικάζουν ως ακυρωτικά. Δεν πάει ο φάκελος εύκολα, αλλά δεν μπορεί και ο δικ</w:t>
      </w:r>
      <w:r>
        <w:rPr>
          <w:rFonts w:eastAsia="Times New Roman" w:cs="Times New Roman"/>
          <w:szCs w:val="24"/>
        </w:rPr>
        <w:t xml:space="preserve">αστής, ο εισηγητής να πάει να χτυπήσει την πόρτα της υπηρεσίας, διότι δεν του το επιτρέπει η δικονομία, και να ζητήσει τον φάκελο ή τα στοιχεία. </w:t>
      </w:r>
    </w:p>
    <w:p w14:paraId="6B86C02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86C02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Ζητώ ελάχιστη ανοχή, κύριε</w:t>
      </w:r>
      <w:r>
        <w:rPr>
          <w:rFonts w:eastAsia="Times New Roman" w:cs="Times New Roman"/>
          <w:szCs w:val="24"/>
        </w:rPr>
        <w:t xml:space="preserve"> Πρόεδρε.</w:t>
      </w:r>
    </w:p>
    <w:p w14:paraId="6B86C02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Ας μείνουμε, λοιπόν, στο παλιό σύστημα και ας βρούμε τρόπους </w:t>
      </w:r>
      <w:proofErr w:type="spellStart"/>
      <w:r>
        <w:rPr>
          <w:rFonts w:eastAsia="Times New Roman" w:cs="Times New Roman"/>
          <w:szCs w:val="24"/>
        </w:rPr>
        <w:t>εξορθολογισμού</w:t>
      </w:r>
      <w:proofErr w:type="spellEnd"/>
      <w:r>
        <w:rPr>
          <w:rFonts w:eastAsia="Times New Roman" w:cs="Times New Roman"/>
          <w:szCs w:val="24"/>
        </w:rPr>
        <w:t>, είτε ακόμα και με παραγραφή διαφορών και με παραγραφή μικρού αντικειμένου οικονομικών υποθέσεων, ώστε να μπορέσουμε να ανακουφίσουμε τα διοικητικά δικαστήρια να προωθήσο</w:t>
      </w:r>
      <w:r>
        <w:rPr>
          <w:rFonts w:eastAsia="Times New Roman" w:cs="Times New Roman"/>
          <w:szCs w:val="24"/>
        </w:rPr>
        <w:t xml:space="preserve">υν τη διοικητική δίκη να αποδώσει. </w:t>
      </w:r>
    </w:p>
    <w:p w14:paraId="6B86C02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Εγώ δεν θα μπω στις λεπτομέρειες των δικονομικών, γιατί δεν έχω και χρόνο, κύριε Πρόεδρε. </w:t>
      </w:r>
    </w:p>
    <w:p w14:paraId="6B86C02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Εκείνο το οποίο με απασχόλησε είναι η λεγόμενη </w:t>
      </w:r>
      <w:r>
        <w:rPr>
          <w:rFonts w:eastAsia="Times New Roman" w:cs="Times New Roman"/>
          <w:szCs w:val="24"/>
        </w:rPr>
        <w:t>«</w:t>
      </w:r>
      <w:r>
        <w:rPr>
          <w:rFonts w:eastAsia="Times New Roman" w:cs="Times New Roman"/>
          <w:szCs w:val="24"/>
        </w:rPr>
        <w:t>παραγραφή</w:t>
      </w:r>
      <w:r>
        <w:rPr>
          <w:rFonts w:eastAsia="Times New Roman" w:cs="Times New Roman"/>
          <w:szCs w:val="24"/>
        </w:rPr>
        <w:t>»</w:t>
      </w:r>
      <w:r>
        <w:rPr>
          <w:rFonts w:eastAsia="Times New Roman" w:cs="Times New Roman"/>
          <w:szCs w:val="24"/>
        </w:rPr>
        <w:t xml:space="preserve">, η δεκαετής παραγραφή </w:t>
      </w:r>
      <w:proofErr w:type="spellStart"/>
      <w:r>
        <w:rPr>
          <w:rFonts w:eastAsia="Times New Roman" w:cs="Times New Roman"/>
          <w:szCs w:val="24"/>
        </w:rPr>
        <w:t>υπολόγων</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ημοσίου. Ξέρετε ότι ανοίγει ένα τε</w:t>
      </w:r>
      <w:r>
        <w:rPr>
          <w:rFonts w:eastAsia="Times New Roman" w:cs="Times New Roman"/>
          <w:szCs w:val="24"/>
        </w:rPr>
        <w:t xml:space="preserve">ράστιο πρόβλημα εδώ. Για ποιον λόγο ανοίγει ένα τεράστιο πρόβλημα; Οι υπόλογοι έχουν και υποχρέωση αποζημίωσης του κράτους, αν έχουν καταχραστεί, αν έχουν κακοδιαχείριση. </w:t>
      </w:r>
    </w:p>
    <w:p w14:paraId="6B86C02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Λέει, λοιπόν, η διάταξη αυτή: Παραγράφεται στα δέκα χρόνια το δικαίωμα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Καταστρέφονται τα αποδεικτικά στοιχεία, εκτός εάν –λέει- έχει ξεκινήσει και έχει εκδοθεί η πράξη καταλογισμού. Εδώ τίθεται ερώτημα αυτομάτως. </w:t>
      </w:r>
    </w:p>
    <w:p w14:paraId="6B86C02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Μάλιστα, παρακολούθησα με πολλή προσοχή τον Υπουργό, ο οποίος είπε ότι δεν παραγράφεται με το άρθρο 249 η πλευρά</w:t>
      </w:r>
      <w:r>
        <w:rPr>
          <w:rFonts w:eastAsia="Times New Roman" w:cs="Times New Roman"/>
          <w:szCs w:val="24"/>
        </w:rPr>
        <w:t xml:space="preserve"> του καταλογισμού και ενδεχόμενα δεν παραγράφεται το ποινικό αδίκημα, το οποίο συνήθως είναι κακούργημα και θα παραγραφεί στα δεκαπέντε χρόνια, εφόσον έχουμε τον νόμο περί καταχραστών του </w:t>
      </w:r>
      <w:r>
        <w:rPr>
          <w:rFonts w:eastAsia="Times New Roman" w:cs="Times New Roman"/>
          <w:szCs w:val="24"/>
        </w:rPr>
        <w:t>δ</w:t>
      </w:r>
      <w:r>
        <w:rPr>
          <w:rFonts w:eastAsia="Times New Roman" w:cs="Times New Roman"/>
          <w:szCs w:val="24"/>
        </w:rPr>
        <w:t xml:space="preserve">ημοσίου μπροστά μας, αν περνάει τις 150.000 ευρώ η απαίτηση του </w:t>
      </w:r>
      <w:r>
        <w:rPr>
          <w:rFonts w:eastAsia="Times New Roman" w:cs="Times New Roman"/>
          <w:szCs w:val="24"/>
        </w:rPr>
        <w:t>δ</w:t>
      </w:r>
      <w:r>
        <w:rPr>
          <w:rFonts w:eastAsia="Times New Roman" w:cs="Times New Roman"/>
          <w:szCs w:val="24"/>
        </w:rPr>
        <w:t>ημ</w:t>
      </w:r>
      <w:r>
        <w:rPr>
          <w:rFonts w:eastAsia="Times New Roman" w:cs="Times New Roman"/>
          <w:szCs w:val="24"/>
        </w:rPr>
        <w:t>οσίου.</w:t>
      </w:r>
    </w:p>
    <w:p w14:paraId="6B86C02A" w14:textId="77777777" w:rsidR="00CA44E2" w:rsidRDefault="009A1593">
      <w:pPr>
        <w:spacing w:after="0" w:line="600" w:lineRule="auto"/>
        <w:ind w:firstLine="720"/>
        <w:jc w:val="both"/>
        <w:rPr>
          <w:rFonts w:eastAsia="Times New Roman"/>
          <w:szCs w:val="24"/>
        </w:rPr>
      </w:pPr>
      <w:r>
        <w:rPr>
          <w:rFonts w:eastAsia="Times New Roman"/>
          <w:szCs w:val="24"/>
        </w:rPr>
        <w:lastRenderedPageBreak/>
        <w:t>Διερωτώμαι, λοιπόν: Στην περίπτωση αυτή καταστρέφονται τα στοιχεία σε εκείνα που δεν ξεκίνησε ο έλεγχος; Καταστρέφονται. Με ποια στοιχεία θα αποδείξει την απαίτησ</w:t>
      </w:r>
      <w:r>
        <w:rPr>
          <w:rFonts w:eastAsia="Times New Roman"/>
          <w:szCs w:val="24"/>
        </w:rPr>
        <w:t>ή</w:t>
      </w:r>
      <w:r>
        <w:rPr>
          <w:rFonts w:eastAsia="Times New Roman"/>
          <w:szCs w:val="24"/>
        </w:rPr>
        <w:t xml:space="preserve"> του, με το άρθρο 249, το </w:t>
      </w:r>
      <w:r>
        <w:rPr>
          <w:rFonts w:eastAsia="Times New Roman"/>
          <w:szCs w:val="24"/>
        </w:rPr>
        <w:t>δ</w:t>
      </w:r>
      <w:r>
        <w:rPr>
          <w:rFonts w:eastAsia="Times New Roman"/>
          <w:szCs w:val="24"/>
        </w:rPr>
        <w:t xml:space="preserve">ημόσιο, όταν λέει ότι είναι εικοσαετής η παραγραφή κατ’ </w:t>
      </w:r>
      <w:r>
        <w:rPr>
          <w:rFonts w:eastAsia="Times New Roman"/>
          <w:szCs w:val="24"/>
        </w:rPr>
        <w:t>ανάλογη εφαρμογή του Αστικού Κώδικα και με ποια στοιχεία, αν ανοίξει στα δεκατρία χρόνια η ποινική δικογραφία</w:t>
      </w:r>
      <w:r>
        <w:rPr>
          <w:rFonts w:eastAsia="Times New Roman"/>
          <w:szCs w:val="24"/>
        </w:rPr>
        <w:t>;</w:t>
      </w:r>
      <w:r>
        <w:rPr>
          <w:rFonts w:eastAsia="Times New Roman"/>
          <w:szCs w:val="24"/>
        </w:rPr>
        <w:t xml:space="preserve"> Γιατί αν προκύψει από μια άλλη, θα ανοίξει την ποινική ευθύνη, όταν δεν έχει στοιχεία να αποδείξει. </w:t>
      </w:r>
      <w:proofErr w:type="spellStart"/>
      <w:r>
        <w:rPr>
          <w:rFonts w:eastAsia="Times New Roman"/>
          <w:szCs w:val="24"/>
        </w:rPr>
        <w:t>Κοροϊδευόμαστε</w:t>
      </w:r>
      <w:proofErr w:type="spellEnd"/>
      <w:r>
        <w:rPr>
          <w:rFonts w:eastAsia="Times New Roman"/>
          <w:szCs w:val="24"/>
        </w:rPr>
        <w:t>; Ποια στοιχεία;</w:t>
      </w:r>
    </w:p>
    <w:p w14:paraId="6B86C02B" w14:textId="77777777" w:rsidR="00CA44E2" w:rsidRDefault="009A1593">
      <w:pPr>
        <w:spacing w:after="0" w:line="600" w:lineRule="auto"/>
        <w:ind w:firstLine="720"/>
        <w:jc w:val="both"/>
        <w:rPr>
          <w:rFonts w:eastAsia="Times New Roman"/>
          <w:szCs w:val="24"/>
        </w:rPr>
      </w:pPr>
      <w:r>
        <w:rPr>
          <w:rFonts w:eastAsia="Times New Roman"/>
          <w:szCs w:val="24"/>
        </w:rPr>
        <w:t>Κ</w:t>
      </w:r>
      <w:r>
        <w:rPr>
          <w:rFonts w:eastAsia="Times New Roman"/>
          <w:szCs w:val="24"/>
        </w:rPr>
        <w:t>άτι άλλο</w:t>
      </w:r>
      <w:r>
        <w:rPr>
          <w:rFonts w:eastAsia="Times New Roman"/>
          <w:szCs w:val="24"/>
        </w:rPr>
        <w:t xml:space="preserve"> ακόμ</w:t>
      </w:r>
      <w:r>
        <w:rPr>
          <w:rFonts w:eastAsia="Times New Roman"/>
          <w:szCs w:val="24"/>
        </w:rPr>
        <w:t>α</w:t>
      </w:r>
      <w:r>
        <w:rPr>
          <w:rFonts w:eastAsia="Times New Roman"/>
          <w:szCs w:val="24"/>
        </w:rPr>
        <w:t>. Αν θέλουμε να δεχ</w:t>
      </w:r>
      <w:r>
        <w:rPr>
          <w:rFonts w:eastAsia="Times New Roman"/>
          <w:szCs w:val="24"/>
        </w:rPr>
        <w:t>θ</w:t>
      </w:r>
      <w:r>
        <w:rPr>
          <w:rFonts w:eastAsia="Times New Roman"/>
          <w:szCs w:val="24"/>
        </w:rPr>
        <w:t>ούμε τη δεκαετία, να δεχ</w:t>
      </w:r>
      <w:r>
        <w:rPr>
          <w:rFonts w:eastAsia="Times New Roman"/>
          <w:szCs w:val="24"/>
        </w:rPr>
        <w:t>θ</w:t>
      </w:r>
      <w:r>
        <w:rPr>
          <w:rFonts w:eastAsia="Times New Roman"/>
          <w:szCs w:val="24"/>
        </w:rPr>
        <w:t>ούμε, όμως, και κάτι άλλο. Να δεχ</w:t>
      </w:r>
      <w:r>
        <w:rPr>
          <w:rFonts w:eastAsia="Times New Roman"/>
          <w:szCs w:val="24"/>
        </w:rPr>
        <w:t>θ</w:t>
      </w:r>
      <w:r>
        <w:rPr>
          <w:rFonts w:eastAsia="Times New Roman"/>
          <w:szCs w:val="24"/>
        </w:rPr>
        <w:t>ούμε, για να ανακουφίσουμε τον κόσμο -που έχει τρομάξει από την επέλαση του Υπουργείου Οικονομικών στους τραπεζικούς λογαριασμούς, στα ακίνητα- και δεκαετή παραγραφή στην επαύξ</w:t>
      </w:r>
      <w:r>
        <w:rPr>
          <w:rFonts w:eastAsia="Times New Roman"/>
          <w:szCs w:val="24"/>
        </w:rPr>
        <w:t>ηση περιουσίας. Γνωρίζετε καλύτερα από μένα ότι</w:t>
      </w:r>
      <w:r>
        <w:rPr>
          <w:rFonts w:eastAsia="Times New Roman"/>
          <w:szCs w:val="24"/>
        </w:rPr>
        <w:t>,</w:t>
      </w:r>
      <w:r>
        <w:rPr>
          <w:rFonts w:eastAsia="Times New Roman"/>
          <w:szCs w:val="24"/>
        </w:rPr>
        <w:t xml:space="preserve"> όταν βγήκε ο νόμος</w:t>
      </w:r>
      <w:r>
        <w:rPr>
          <w:rFonts w:eastAsia="Times New Roman"/>
          <w:szCs w:val="24"/>
        </w:rPr>
        <w:t>,</w:t>
      </w:r>
      <w:r>
        <w:rPr>
          <w:rFonts w:eastAsia="Times New Roman"/>
          <w:szCs w:val="24"/>
        </w:rPr>
        <w:t xml:space="preserve"> το 2010, η πρώτη ερμηνεία που δόθηκε, για να φορολογηθούν τα παλαιότερα εισοδήματα, ήταν ότι έχουν παραγραφεί πλέον ή ότι δεν έχει αναδρομική ισχύ ο νόμος. </w:t>
      </w:r>
    </w:p>
    <w:p w14:paraId="6B86C02C" w14:textId="77777777" w:rsidR="00CA44E2" w:rsidRDefault="009A1593">
      <w:pPr>
        <w:spacing w:after="0" w:line="600" w:lineRule="auto"/>
        <w:ind w:firstLine="720"/>
        <w:jc w:val="both"/>
        <w:rPr>
          <w:rFonts w:eastAsia="Times New Roman"/>
          <w:szCs w:val="24"/>
        </w:rPr>
      </w:pPr>
      <w:r>
        <w:rPr>
          <w:rFonts w:eastAsia="Times New Roman"/>
          <w:szCs w:val="24"/>
        </w:rPr>
        <w:lastRenderedPageBreak/>
        <w:t>Ήρθε μια απόφαση του Συμβουλίο</w:t>
      </w:r>
      <w:r>
        <w:rPr>
          <w:rFonts w:eastAsia="Times New Roman"/>
          <w:szCs w:val="24"/>
        </w:rPr>
        <w:t>υ Επικρατείας, η οποία τι μας είπε; Δεν είναι, λέει, θέμα ουσιαστικό εδώ. Δεν είναι παραγραφή. Είναι θέμα διαδικαστικό</w:t>
      </w:r>
      <w:r>
        <w:rPr>
          <w:rFonts w:eastAsia="Times New Roman"/>
          <w:szCs w:val="24"/>
        </w:rPr>
        <w:t>,</w:t>
      </w:r>
      <w:r>
        <w:rPr>
          <w:rFonts w:eastAsia="Times New Roman"/>
          <w:szCs w:val="24"/>
        </w:rPr>
        <w:t xml:space="preserve"> που μπορούσε ο νομοθέτης να το βάλει διαδικαστικά. Και είμαστε στο 99. Συμφωνώ με τη δεκαετή παραγραφή, αν υπάρξει και δεκαετής παραγραφ</w:t>
      </w:r>
      <w:r>
        <w:rPr>
          <w:rFonts w:eastAsia="Times New Roman"/>
          <w:szCs w:val="24"/>
        </w:rPr>
        <w:t>ή για τους ιδιώτες. Δεν μπορεί να είμαστε άνισοι σε αυτά τα σημεία.</w:t>
      </w:r>
    </w:p>
    <w:p w14:paraId="6B86C02D" w14:textId="77777777" w:rsidR="00CA44E2" w:rsidRDefault="009A1593">
      <w:pPr>
        <w:spacing w:after="0" w:line="600" w:lineRule="auto"/>
        <w:ind w:firstLine="720"/>
        <w:jc w:val="both"/>
        <w:rPr>
          <w:rFonts w:eastAsia="Times New Roman"/>
          <w:szCs w:val="24"/>
        </w:rPr>
      </w:pPr>
      <w:r>
        <w:rPr>
          <w:rFonts w:eastAsia="Times New Roman"/>
          <w:szCs w:val="24"/>
        </w:rPr>
        <w:t>Τελειώνοντας, κύριε Πρόεδρε, θέλω να πω μοναδικά και τούτο. Άκουσα -και διαφωνώ- πολλές απόψεις συναδέλφων μου, οι οποίοι λένε ότι το άρθρο 12 του ν.3900/2010, όπως τροποποιείται σήμερα, ε</w:t>
      </w:r>
      <w:r>
        <w:rPr>
          <w:rFonts w:eastAsia="Times New Roman"/>
          <w:szCs w:val="24"/>
        </w:rPr>
        <w:t xml:space="preserve">ίναι αντισυνταγματικό. Τι λέει αυτό το άρθρο; Λέει ότι, για να πας στο Συμβούλιο Επικρατείας αναιρετικά, πρέπει να υπάρχει αντίθετη νομολογία από εκείνη που έκρινε το </w:t>
      </w:r>
      <w:r>
        <w:rPr>
          <w:rFonts w:eastAsia="Times New Roman"/>
          <w:szCs w:val="24"/>
        </w:rPr>
        <w:t>ε</w:t>
      </w:r>
      <w:r>
        <w:rPr>
          <w:rFonts w:eastAsia="Times New Roman"/>
          <w:szCs w:val="24"/>
        </w:rPr>
        <w:t>φετείο. Λέει ότι</w:t>
      </w:r>
      <w:r>
        <w:rPr>
          <w:rFonts w:eastAsia="Times New Roman"/>
          <w:szCs w:val="24"/>
        </w:rPr>
        <w:t>,</w:t>
      </w:r>
      <w:r>
        <w:rPr>
          <w:rFonts w:eastAsia="Times New Roman"/>
          <w:szCs w:val="24"/>
        </w:rPr>
        <w:t xml:space="preserve"> για να πας στο </w:t>
      </w:r>
      <w:r>
        <w:rPr>
          <w:rFonts w:eastAsia="Times New Roman"/>
          <w:szCs w:val="24"/>
        </w:rPr>
        <w:t>δ</w:t>
      </w:r>
      <w:r>
        <w:rPr>
          <w:rFonts w:eastAsia="Times New Roman"/>
          <w:szCs w:val="24"/>
        </w:rPr>
        <w:t xml:space="preserve">ιοικητικό </w:t>
      </w:r>
      <w:r>
        <w:rPr>
          <w:rFonts w:eastAsia="Times New Roman"/>
          <w:szCs w:val="24"/>
        </w:rPr>
        <w:t>ε</w:t>
      </w:r>
      <w:r>
        <w:rPr>
          <w:rFonts w:eastAsia="Times New Roman"/>
          <w:szCs w:val="24"/>
        </w:rPr>
        <w:t xml:space="preserve">φετείο, σε περίπτωση που έρχεται η διαφορά </w:t>
      </w:r>
      <w:r>
        <w:rPr>
          <w:rFonts w:eastAsia="Times New Roman"/>
          <w:szCs w:val="24"/>
        </w:rPr>
        <w:t xml:space="preserve">ακυρωτική, θα πρέπει να επικαλείσαι είτε ότι δεν υπάρχει νομολογία που να σε καλύπτει είτε το δικαστήριο έχει αποφασίσει αντίθετα. </w:t>
      </w:r>
    </w:p>
    <w:p w14:paraId="6B86C02E" w14:textId="77777777" w:rsidR="00CA44E2" w:rsidRDefault="009A1593">
      <w:pPr>
        <w:spacing w:after="0" w:line="600" w:lineRule="auto"/>
        <w:ind w:firstLine="720"/>
        <w:jc w:val="both"/>
        <w:rPr>
          <w:rFonts w:eastAsia="Times New Roman"/>
          <w:szCs w:val="24"/>
        </w:rPr>
      </w:pPr>
      <w:r>
        <w:rPr>
          <w:rFonts w:eastAsia="Times New Roman"/>
          <w:szCs w:val="24"/>
        </w:rPr>
        <w:lastRenderedPageBreak/>
        <w:t>Σημειώνω, λοιπόν, μόνο ότι τα ένδικα μέσα δεν κατοχυρώνονται συνταγματικά. Το Σύνταγμα κατοχυρώνει μόνο το δικαίωμα πρόσβαση</w:t>
      </w:r>
      <w:r>
        <w:rPr>
          <w:rFonts w:eastAsia="Times New Roman"/>
          <w:szCs w:val="24"/>
        </w:rPr>
        <w:t>ς εις την δικαιοσύνη. Δεν κατοχυρώνει το δικαίωμα επαλλήλων και αλλεπαλλήλων βαθμών δικαιοδοσίας και δικαιοσύνης, έστω και αν η δικαστική απόφαση πολλές φορές εμπεριέχει και ανθρώπινο σφάλμα. Το σημειώνω αυτό, να καταγραφεί στα Πρακτικά, για να μη μένει κα</w:t>
      </w:r>
      <w:r>
        <w:rPr>
          <w:rFonts w:eastAsia="Times New Roman"/>
          <w:szCs w:val="24"/>
        </w:rPr>
        <w:t>ι η εντύπωση ότι στο ελληνικό Κοινοβούλιο δεν γνωρίζουμε, δεν μπορούμε να τοποθετηθούμε και εμφανίζονται απόψεις οι οποίες δημιουργούν σφαλερές εντυπώσεις, δηλαδή ότι εδώ μέσα -εγώ δεν είμαι φίλος της Κυβέρνησης, αλλά θα το πω- βγαίνουν και συνήθως αντισυν</w:t>
      </w:r>
      <w:r>
        <w:rPr>
          <w:rFonts w:eastAsia="Times New Roman"/>
          <w:szCs w:val="24"/>
        </w:rPr>
        <w:t>ταγματικοί νόμοι. Δεν βγαίνουν συνήθως αντισυνταγματικοί νόμοι. Θεωρώ ότι είναι εξαίρεση η αντισυνταγματικότητα.</w:t>
      </w:r>
    </w:p>
    <w:p w14:paraId="6B86C02F" w14:textId="77777777" w:rsidR="00CA44E2" w:rsidRDefault="009A1593">
      <w:pPr>
        <w:spacing w:after="0" w:line="600" w:lineRule="auto"/>
        <w:ind w:firstLine="720"/>
        <w:jc w:val="both"/>
        <w:rPr>
          <w:rFonts w:eastAsia="Times New Roman"/>
          <w:szCs w:val="24"/>
        </w:rPr>
      </w:pPr>
      <w:r>
        <w:rPr>
          <w:rFonts w:eastAsia="Times New Roman"/>
          <w:szCs w:val="24"/>
        </w:rPr>
        <w:t>Ευχαριστώ, κύριε Πρόεδρε.</w:t>
      </w:r>
    </w:p>
    <w:p w14:paraId="6B86C030" w14:textId="77777777" w:rsidR="00CA44E2" w:rsidRDefault="009A159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Καρρά.</w:t>
      </w:r>
    </w:p>
    <w:p w14:paraId="6B86C031" w14:textId="77777777" w:rsidR="00CA44E2" w:rsidRDefault="009A1593">
      <w:pPr>
        <w:spacing w:after="0" w:line="600" w:lineRule="auto"/>
        <w:ind w:firstLine="720"/>
        <w:jc w:val="both"/>
        <w:rPr>
          <w:rFonts w:eastAsia="Times New Roman"/>
          <w:szCs w:val="24"/>
        </w:rPr>
      </w:pPr>
      <w:r>
        <w:rPr>
          <w:rFonts w:eastAsia="Times New Roman"/>
          <w:szCs w:val="24"/>
        </w:rPr>
        <w:t xml:space="preserve">Τον λόγο έχει ο συνάδελφος κ. </w:t>
      </w:r>
      <w:proofErr w:type="spellStart"/>
      <w:r>
        <w:rPr>
          <w:rFonts w:eastAsia="Times New Roman"/>
          <w:szCs w:val="24"/>
        </w:rPr>
        <w:t>Σαρακιώτης</w:t>
      </w:r>
      <w:proofErr w:type="spellEnd"/>
      <w:r>
        <w:rPr>
          <w:rFonts w:eastAsia="Times New Roman"/>
          <w:szCs w:val="24"/>
        </w:rPr>
        <w:t xml:space="preserve"> από το</w:t>
      </w:r>
      <w:r>
        <w:rPr>
          <w:rFonts w:eastAsia="Times New Roman"/>
          <w:szCs w:val="24"/>
        </w:rPr>
        <w:t>ν</w:t>
      </w:r>
      <w:r>
        <w:rPr>
          <w:rFonts w:eastAsia="Times New Roman"/>
          <w:szCs w:val="24"/>
        </w:rPr>
        <w:t xml:space="preserve"> ΣΥΡΙΖΑ.</w:t>
      </w:r>
    </w:p>
    <w:p w14:paraId="6B86C032" w14:textId="77777777" w:rsidR="00CA44E2" w:rsidRDefault="009A1593">
      <w:pPr>
        <w:spacing w:after="0" w:line="600" w:lineRule="auto"/>
        <w:ind w:firstLine="720"/>
        <w:jc w:val="both"/>
        <w:rPr>
          <w:rFonts w:eastAsia="Times New Roman"/>
          <w:szCs w:val="24"/>
        </w:rPr>
      </w:pPr>
      <w:r>
        <w:rPr>
          <w:rFonts w:eastAsia="Times New Roman"/>
          <w:b/>
          <w:szCs w:val="24"/>
        </w:rPr>
        <w:lastRenderedPageBreak/>
        <w:t>ΙΩΑΝΝΗΣ ΣΑΡΑΚΙΩΤΗΣ:</w:t>
      </w:r>
      <w:r>
        <w:rPr>
          <w:rFonts w:eastAsia="Times New Roman"/>
          <w:szCs w:val="24"/>
        </w:rPr>
        <w:t xml:space="preserve"> Ευχαριστώ, κύριε Πρόεδρε.</w:t>
      </w:r>
    </w:p>
    <w:p w14:paraId="6B86C033" w14:textId="77777777" w:rsidR="00CA44E2" w:rsidRDefault="009A1593">
      <w:pPr>
        <w:spacing w:after="0" w:line="600" w:lineRule="auto"/>
        <w:ind w:firstLine="720"/>
        <w:jc w:val="both"/>
        <w:rPr>
          <w:rFonts w:eastAsia="Times New Roman"/>
          <w:szCs w:val="24"/>
        </w:rPr>
      </w:pPr>
      <w:r>
        <w:rPr>
          <w:rFonts w:eastAsia="Times New Roman"/>
          <w:szCs w:val="24"/>
        </w:rPr>
        <w:t>Κυρία Υπουργέ, κύριε Υπουργέ, κυρίες και κύριοι Βουλευτές, πριν ξεκινήσω την ομιλία μου για το υπό συζήτηση νομοσχέδιο, θα ήθελα να εκφράσω μια απορία που μου έχει δημιουργηθεί από τους δεκατέσσερις μήνες παρου</w:t>
      </w:r>
      <w:r>
        <w:rPr>
          <w:rFonts w:eastAsia="Times New Roman"/>
          <w:szCs w:val="24"/>
        </w:rPr>
        <w:t>σίας μου στο εθνικό Κοινοβούλιο και αφορά τη στάση πολλών στελεχών της Αξιωματικής Αντιπολίτευσης. Παρατηρούμε ότι σε πολλές ψηφοφορίες αρκετά μέλη, αρκετοί Βουλευτές</w:t>
      </w:r>
      <w:r>
        <w:rPr>
          <w:rFonts w:eastAsia="Times New Roman"/>
          <w:szCs w:val="24"/>
        </w:rPr>
        <w:t>,</w:t>
      </w:r>
      <w:r>
        <w:rPr>
          <w:rFonts w:eastAsia="Times New Roman"/>
          <w:szCs w:val="24"/>
        </w:rPr>
        <w:t xml:space="preserve"> της Νέας Δημοκρατίας απουσιάζουν. Έτσι και στη χθεσινή ψηφοφορία για την τροπολογία, η ο</w:t>
      </w:r>
      <w:r>
        <w:rPr>
          <w:rFonts w:eastAsia="Times New Roman"/>
          <w:szCs w:val="24"/>
        </w:rPr>
        <w:t>ποία αφορούσε την απονομή ή μη του επιδόματος σε ενάμισι εκατομμύριο χαμηλοσυνταξιούχους συμπατριώτες μας, οι οποίοι έχουν βάναυσα πληγεί από το 2010 και μετά από την οικονομική κρίση, πολλοί Βουλευτές της Νέας Δημοκρατίας επέλεξαν και πάλι να απουσιάσουν.</w:t>
      </w:r>
    </w:p>
    <w:p w14:paraId="6B86C034" w14:textId="77777777" w:rsidR="00CA44E2" w:rsidRDefault="009A1593">
      <w:pPr>
        <w:spacing w:after="0" w:line="600" w:lineRule="auto"/>
        <w:ind w:firstLine="720"/>
        <w:jc w:val="both"/>
        <w:rPr>
          <w:rFonts w:eastAsia="Times New Roman"/>
          <w:szCs w:val="24"/>
        </w:rPr>
      </w:pPr>
      <w:r>
        <w:rPr>
          <w:rFonts w:eastAsia="Times New Roman"/>
          <w:szCs w:val="24"/>
        </w:rPr>
        <w:t>Διερωτώμαι: Δεν θέλησαν άραγε να ταχθούν στο άρμα του κ. Σόιμπλε το οποίο υιοθέτησε και ο κ. Μητσοτάκης; Είχαν κάποια διαφορετική, ενδεχομένως, άποψη</w:t>
      </w:r>
      <w:r>
        <w:rPr>
          <w:rFonts w:eastAsia="Times New Roman"/>
          <w:szCs w:val="24"/>
        </w:rPr>
        <w:t>,</w:t>
      </w:r>
      <w:r>
        <w:rPr>
          <w:rFonts w:eastAsia="Times New Roman"/>
          <w:szCs w:val="24"/>
        </w:rPr>
        <w:t xml:space="preserve"> την οποία δεν θέλησαν να εκφράσουν; Είχαν κάποιες </w:t>
      </w:r>
      <w:r>
        <w:rPr>
          <w:rFonts w:eastAsia="Times New Roman"/>
          <w:szCs w:val="24"/>
        </w:rPr>
        <w:lastRenderedPageBreak/>
        <w:t>άλλες ανειλημμένες υποχρεώσεις; Ήταν και του Αγίου Ελε</w:t>
      </w:r>
      <w:r>
        <w:rPr>
          <w:rFonts w:eastAsia="Times New Roman"/>
          <w:szCs w:val="24"/>
        </w:rPr>
        <w:t>υθερίου χθες και, ενδεχομένως, θα είχαν να πάνε σε κάποια γιορτή και το προτίμησαν από το να παραστούν στο εθνικό Κοινοβούλιο. Περιμένω με ιδιαίτερο ενδιαφέρον μια απάντηση από τους απόντες.</w:t>
      </w:r>
    </w:p>
    <w:p w14:paraId="6B86C035" w14:textId="77777777" w:rsidR="00CA44E2" w:rsidRDefault="009A1593">
      <w:pPr>
        <w:spacing w:after="0" w:line="600" w:lineRule="auto"/>
        <w:ind w:firstLine="720"/>
        <w:jc w:val="both"/>
        <w:rPr>
          <w:rFonts w:eastAsia="Times New Roman"/>
          <w:szCs w:val="24"/>
        </w:rPr>
      </w:pPr>
      <w:r>
        <w:rPr>
          <w:rFonts w:eastAsia="Times New Roman"/>
          <w:szCs w:val="24"/>
        </w:rPr>
        <w:t>Όσον αφορά στο παρόν σχέδιο νόμου, έρχεται να θέσει πιο έντονα απ</w:t>
      </w:r>
      <w:r>
        <w:rPr>
          <w:rFonts w:eastAsia="Times New Roman"/>
          <w:szCs w:val="24"/>
        </w:rPr>
        <w:t>ό κάθε άλλη φορά κρίσιμα ερωτήματα αναφορικά με την κωλυσιεργία και τη δυσκαμψία του παλαιού κομματικού συστήματος, το οποίο καλείται τώρα να αντιμετωπίσει η Κυβέρνηση του ΣΥΡΙΖΑ. Τα ερωτήματα είναι αμείλικτα, καθώς το παρόν σχέδιο νόμου προσφέρει λύσεις σ</w:t>
      </w:r>
      <w:r>
        <w:rPr>
          <w:rFonts w:eastAsia="Times New Roman"/>
          <w:szCs w:val="24"/>
        </w:rPr>
        <w:t>ε μια σειρά ζητημάτων, τα οποία όφειλαν να είχαν επιλυθεί εδώ και δεκαετίες.</w:t>
      </w:r>
    </w:p>
    <w:p w14:paraId="6B86C03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Δεν πρόκειται για ζητήματα των τελευταίων ετών και δεν έχουν προκύψει καν λόγω της οικονομικής κρίσης. Αφορά προβλήματα τα οποία ταλανίζουν τη χώρα επί μακρόν και για τον λόγο αυτ</w:t>
      </w:r>
      <w:r>
        <w:rPr>
          <w:rFonts w:eastAsia="Times New Roman" w:cs="Times New Roman"/>
          <w:szCs w:val="24"/>
        </w:rPr>
        <w:t xml:space="preserve">ό είχαν φτάσει να χαρακτηρίζονται δομικά, ενώ σχετίζονται με την επανεκκίνηση της οικονομίας και την επιτάχυνση στην απονομή της δικαιοσύνης. </w:t>
      </w:r>
    </w:p>
    <w:p w14:paraId="6B86C03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κυβερνήσεις της Νέας Δημοκρατίας και του </w:t>
      </w:r>
      <w:r>
        <w:rPr>
          <w:rFonts w:eastAsia="Times New Roman"/>
          <w:szCs w:val="24"/>
        </w:rPr>
        <w:t>ΠΑΣΟΚ</w:t>
      </w:r>
      <w:r>
        <w:rPr>
          <w:rFonts w:eastAsia="Times New Roman" w:cs="Times New Roman"/>
          <w:szCs w:val="24"/>
        </w:rPr>
        <w:t xml:space="preserve"> ως συνήθως </w:t>
      </w:r>
      <w:proofErr w:type="spellStart"/>
      <w:r>
        <w:rPr>
          <w:rFonts w:eastAsia="Times New Roman" w:cs="Times New Roman"/>
          <w:szCs w:val="24"/>
        </w:rPr>
        <w:t>αρέσκονταν</w:t>
      </w:r>
      <w:proofErr w:type="spellEnd"/>
      <w:r>
        <w:rPr>
          <w:rFonts w:eastAsia="Times New Roman" w:cs="Times New Roman"/>
          <w:szCs w:val="24"/>
        </w:rPr>
        <w:t xml:space="preserve"> να τα κρύβουν κάτω από το χαλί. Η σημεριν</w:t>
      </w:r>
      <w:r>
        <w:rPr>
          <w:rFonts w:eastAsia="Times New Roman" w:cs="Times New Roman"/>
          <w:szCs w:val="24"/>
        </w:rPr>
        <w:t xml:space="preserve">ή </w:t>
      </w:r>
      <w:r>
        <w:rPr>
          <w:rFonts w:eastAsia="Times New Roman"/>
          <w:szCs w:val="24"/>
        </w:rPr>
        <w:t>Κυβέρνηση</w:t>
      </w:r>
      <w:r>
        <w:rPr>
          <w:rFonts w:eastAsia="Times New Roman" w:cs="Times New Roman"/>
          <w:szCs w:val="24"/>
        </w:rPr>
        <w:t xml:space="preserve"> βλέπει την κρίση και ως μια ευκαιρία και τα αναδεικνύει, αδιαφορώντας και για το ενδεχόμενο πολιτικό κόστος. Σίγουρα θα υπάρξουν ενστάσεις και ενδεχομένως στη συζήτηση για ορισμένα από αυτά οφείλουμε να επανέλθουμε και στο μέλλον. Όμως, τουλάχι</w:t>
      </w:r>
      <w:r>
        <w:rPr>
          <w:rFonts w:eastAsia="Times New Roman" w:cs="Times New Roman"/>
          <w:szCs w:val="24"/>
        </w:rPr>
        <w:t xml:space="preserve">στον θίγονται για πρώτη φορά και αυτό αποτελεί και την ειδοποιό διαφορά μας από τις προηγούμενες κυβερνήσεις. </w:t>
      </w:r>
    </w:p>
    <w:p w14:paraId="6B86C03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Ποιος θα αμφισβητούσε, για παράδειγμα, ότι το Πτωχευτικό Δίκαιο οφείλει να υποβοηθά τη λειτουργία της οικονομίας με όρους, αν μη τι άλλο, δικαιοσ</w:t>
      </w:r>
      <w:r>
        <w:rPr>
          <w:rFonts w:eastAsia="Times New Roman" w:cs="Times New Roman"/>
          <w:szCs w:val="24"/>
        </w:rPr>
        <w:t>ύνης; Υπάρχει πλήθος επιχειρηματιών οι οποίοι έχουν πληγεί από τις επιπτώσεις της κρίσης και ενώ καλόπιστα αγωνίζονται να επανακάμψουν</w:t>
      </w:r>
      <w:r>
        <w:rPr>
          <w:rFonts w:eastAsia="Times New Roman" w:cs="Times New Roman"/>
          <w:szCs w:val="24"/>
        </w:rPr>
        <w:t>,</w:t>
      </w:r>
      <w:r>
        <w:rPr>
          <w:rFonts w:eastAsia="Times New Roman" w:cs="Times New Roman"/>
          <w:szCs w:val="24"/>
        </w:rPr>
        <w:t xml:space="preserve"> εκπληρώνοντας τις υποχρεώσεις τους, το μέχρι πρότινος νομοθετικό πλαίσιο τους έθετε εμπόδια. </w:t>
      </w:r>
    </w:p>
    <w:p w14:paraId="6B86C03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Ποιος άραγε θα αμφισβητούσε ότι οι </w:t>
      </w:r>
      <w:r>
        <w:rPr>
          <w:rFonts w:eastAsia="Times New Roman"/>
          <w:szCs w:val="24"/>
        </w:rPr>
        <w:t>διαδικασίες</w:t>
      </w:r>
      <w:r>
        <w:rPr>
          <w:rFonts w:eastAsia="Times New Roman" w:cs="Times New Roman"/>
          <w:szCs w:val="24"/>
        </w:rPr>
        <w:t xml:space="preserve"> της πτωχευτικής </w:t>
      </w:r>
      <w:r>
        <w:rPr>
          <w:rFonts w:eastAsia="Times New Roman"/>
          <w:szCs w:val="24"/>
        </w:rPr>
        <w:t xml:space="preserve">διαδικασίας </w:t>
      </w:r>
      <w:r>
        <w:rPr>
          <w:rFonts w:eastAsia="Times New Roman" w:cs="Times New Roman"/>
          <w:szCs w:val="24"/>
        </w:rPr>
        <w:t xml:space="preserve">οφείλουν να επιταχυνθούν; Αυτή η επιτάχυνση, πέραν των πρακτικών λύσεων, θα εμπεδώσει και το αίσθημα ότι το κράτος είναι δίπλα σε όλους και δεν έρχεται να λειτουργήσει </w:t>
      </w:r>
      <w:proofErr w:type="spellStart"/>
      <w:r>
        <w:rPr>
          <w:rFonts w:eastAsia="Times New Roman" w:cs="Times New Roman"/>
          <w:szCs w:val="24"/>
        </w:rPr>
        <w:t>τιμωρητικά</w:t>
      </w:r>
      <w:proofErr w:type="spellEnd"/>
      <w:r>
        <w:rPr>
          <w:rFonts w:eastAsia="Times New Roman" w:cs="Times New Roman"/>
          <w:szCs w:val="24"/>
        </w:rPr>
        <w:t xml:space="preserve"> πρ</w:t>
      </w:r>
      <w:r>
        <w:rPr>
          <w:rFonts w:eastAsia="Times New Roman" w:cs="Times New Roman"/>
          <w:szCs w:val="24"/>
        </w:rPr>
        <w:t xml:space="preserve">ος αυτούς που αγωνίστηκαν, αλλά ατύχησαν. Οι έως σήμερα </w:t>
      </w:r>
      <w:r>
        <w:rPr>
          <w:rFonts w:eastAsia="Times New Roman"/>
          <w:szCs w:val="24"/>
        </w:rPr>
        <w:t>διαδικασίες</w:t>
      </w:r>
      <w:r>
        <w:rPr>
          <w:rFonts w:eastAsia="Times New Roman" w:cs="Times New Roman"/>
          <w:szCs w:val="24"/>
        </w:rPr>
        <w:t xml:space="preserve"> είναι εξαιρετικά χρονοβόρες και πολλές φορές υπερβαίνουν ακόμα και τα δέκα έτη. </w:t>
      </w:r>
    </w:p>
    <w:p w14:paraId="6B86C03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Τα μέτρα επιτάχυνσης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της διοικητικής δίκης</w:t>
      </w:r>
      <w:r>
        <w:rPr>
          <w:rFonts w:eastAsia="Times New Roman" w:cs="Times New Roman"/>
          <w:szCs w:val="24"/>
        </w:rPr>
        <w:t>,</w:t>
      </w:r>
      <w:r>
        <w:rPr>
          <w:rFonts w:eastAsia="Times New Roman" w:cs="Times New Roman"/>
          <w:szCs w:val="24"/>
        </w:rPr>
        <w:t xml:space="preserve"> τόσο στο Συμβούλιο της Επικρατείας όσο και σ</w:t>
      </w:r>
      <w:r>
        <w:rPr>
          <w:rFonts w:eastAsia="Times New Roman" w:cs="Times New Roman"/>
          <w:szCs w:val="24"/>
        </w:rPr>
        <w:t>τα τακτικά διοικητικά δικαστήρια</w:t>
      </w:r>
      <w:r>
        <w:rPr>
          <w:rFonts w:eastAsia="Times New Roman" w:cs="Times New Roman"/>
          <w:szCs w:val="24"/>
        </w:rPr>
        <w:t>,</w:t>
      </w:r>
      <w:r>
        <w:rPr>
          <w:rFonts w:eastAsia="Times New Roman" w:cs="Times New Roman"/>
          <w:szCs w:val="24"/>
        </w:rPr>
        <w:t xml:space="preserve"> εκτείνονται σε ένα ευρύ φάσμα. </w:t>
      </w:r>
    </w:p>
    <w:p w14:paraId="6B86C03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στο Συμβούλιο της Επικρατείας εισάγεται το ένδικο μέσο αίτησης επανάληψης της </w:t>
      </w:r>
      <w:r>
        <w:rPr>
          <w:rFonts w:eastAsia="Times New Roman"/>
          <w:szCs w:val="24"/>
        </w:rPr>
        <w:t>διαδικασίας</w:t>
      </w:r>
      <w:r>
        <w:rPr>
          <w:rFonts w:eastAsia="Times New Roman" w:cs="Times New Roman"/>
          <w:szCs w:val="24"/>
        </w:rPr>
        <w:t xml:space="preserve">. Εισάγεται ο θεσμός </w:t>
      </w:r>
      <w:proofErr w:type="spellStart"/>
      <w:r>
        <w:rPr>
          <w:rFonts w:eastAsia="Times New Roman" w:cs="Times New Roman"/>
          <w:szCs w:val="24"/>
        </w:rPr>
        <w:t>ενδοδικαστικής</w:t>
      </w:r>
      <w:proofErr w:type="spellEnd"/>
      <w:r>
        <w:rPr>
          <w:rFonts w:eastAsia="Times New Roman" w:cs="Times New Roman"/>
          <w:szCs w:val="24"/>
        </w:rPr>
        <w:t xml:space="preserve"> συμβιβαστικής επίλυσης διαφορών από αγωγές για απαι</w:t>
      </w:r>
      <w:r>
        <w:rPr>
          <w:rFonts w:eastAsia="Times New Roman" w:cs="Times New Roman"/>
          <w:szCs w:val="24"/>
        </w:rPr>
        <w:t xml:space="preserve">τήσεις από διοικητικές συμβάσεις. </w:t>
      </w:r>
    </w:p>
    <w:p w14:paraId="6B86C03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Επίσης, εισάγεται ο θεσμός του εισηγητή δικαστή στις διοικητικές διαφορές ουσίας εκτός των αγωγών. Αμβλύνονται οι προϋποθέσεις άσκησης </w:t>
      </w:r>
      <w:r>
        <w:rPr>
          <w:rFonts w:eastAsia="Times New Roman" w:cs="Times New Roman"/>
          <w:szCs w:val="24"/>
        </w:rPr>
        <w:lastRenderedPageBreak/>
        <w:t xml:space="preserve">έφεσης και αναίρεσης ενώπιον του Συμβουλίου της Επικρατείας. </w:t>
      </w:r>
      <w:proofErr w:type="spellStart"/>
      <w:r>
        <w:rPr>
          <w:rFonts w:eastAsia="Times New Roman" w:cs="Times New Roman"/>
          <w:szCs w:val="24"/>
        </w:rPr>
        <w:t>Εξορθολογίζεται</w:t>
      </w:r>
      <w:proofErr w:type="spellEnd"/>
      <w:r>
        <w:rPr>
          <w:rFonts w:eastAsia="Times New Roman" w:cs="Times New Roman"/>
          <w:szCs w:val="24"/>
        </w:rPr>
        <w:t xml:space="preserve"> η διαδικα</w:t>
      </w:r>
      <w:r>
        <w:rPr>
          <w:rFonts w:eastAsia="Times New Roman" w:cs="Times New Roman"/>
          <w:szCs w:val="24"/>
        </w:rPr>
        <w:t>σία αναστολής εκτέλεσης σε φορολογικές, τελωνειακές και χρηματικές διαφορές. Τα διοικητικά δικαστήρια δεσμεύονται πλέον από τις αμετάκλητες αθωωτικές αποφάσεις των ποινικών δικαστηρίων.</w:t>
      </w:r>
    </w:p>
    <w:p w14:paraId="6B86C03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Ακόμα, θα ήθελα να σταθώ στο πέμπτο μέρος του πολυνομοσχεδίου, το οποί</w:t>
      </w:r>
      <w:r>
        <w:rPr>
          <w:rFonts w:eastAsia="Times New Roman" w:cs="Times New Roman"/>
          <w:szCs w:val="24"/>
        </w:rPr>
        <w:t xml:space="preserve">ο σχετίζεται με το πρόγραμμα οικειοθελούς γνωστοποίησης πραγματικού εισοδήματος για κάθε φορολογούμενο. Οφείλουμε επιτέλους να τραβήξουμε μια διαχωριστική γραμμή με το παρελθόν, να διευθετήσουμε τις παλιές εκκρεμότητες και να προχωρήσουμε μπροστά. Χωρίς </w:t>
      </w:r>
      <w:proofErr w:type="spellStart"/>
      <w:r>
        <w:rPr>
          <w:rFonts w:eastAsia="Times New Roman" w:cs="Times New Roman"/>
          <w:szCs w:val="24"/>
        </w:rPr>
        <w:t>τι</w:t>
      </w:r>
      <w:r>
        <w:rPr>
          <w:rFonts w:eastAsia="Times New Roman" w:cs="Times New Roman"/>
          <w:szCs w:val="24"/>
        </w:rPr>
        <w:t>μωρητική</w:t>
      </w:r>
      <w:proofErr w:type="spellEnd"/>
      <w:r>
        <w:rPr>
          <w:rFonts w:eastAsia="Times New Roman" w:cs="Times New Roman"/>
          <w:szCs w:val="24"/>
        </w:rPr>
        <w:t xml:space="preserve"> διάθεση και υιοθετώντας έναν ρόλο ρυθμιστικό</w:t>
      </w:r>
      <w:r>
        <w:rPr>
          <w:rFonts w:eastAsia="Times New Roman" w:cs="Times New Roman"/>
          <w:szCs w:val="24"/>
        </w:rPr>
        <w:t>,</w:t>
      </w:r>
      <w:r>
        <w:rPr>
          <w:rFonts w:eastAsia="Times New Roman" w:cs="Times New Roman"/>
          <w:szCs w:val="24"/>
        </w:rPr>
        <w:t xml:space="preserve"> με άξονα το δίκαιο, θεωρούμε ότι το πρόγραμμα θα συμβάλει στην αύξηση των εσόδων και θα αντιμετωπίσει αρκούντως φαινόμενα φοροδιαφυγής. </w:t>
      </w:r>
    </w:p>
    <w:p w14:paraId="6B86C03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Δεν θεσμοθετείται αυτοτελής φορολογικός συντελεστής και δεν θα υ</w:t>
      </w:r>
      <w:r>
        <w:rPr>
          <w:rFonts w:eastAsia="Times New Roman" w:cs="Times New Roman"/>
          <w:szCs w:val="24"/>
        </w:rPr>
        <w:t xml:space="preserve">πάρχει φορολογική αμνήστευση, καθώς ο φόρος θα καταβάλλεται στο </w:t>
      </w:r>
      <w:r>
        <w:rPr>
          <w:rFonts w:eastAsia="Times New Roman" w:cs="Times New Roman"/>
          <w:szCs w:val="24"/>
        </w:rPr>
        <w:lastRenderedPageBreak/>
        <w:t>ακέραιο. Καμμία διάθεση επιβράβευσης, αλλά και καμμία διάθεση τιμωρίας. Απλή πρόθεση παραχώρησης μιας δεύτερης ευκαιρίας και δημιουργίας ενός νέου συμβολαίου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πολίτη. </w:t>
      </w:r>
    </w:p>
    <w:p w14:paraId="6B86C03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Περαιτέρω</w:t>
      </w:r>
      <w:r>
        <w:rPr>
          <w:rFonts w:eastAsia="Times New Roman" w:cs="Times New Roman"/>
          <w:szCs w:val="24"/>
        </w:rPr>
        <w:t>,</w:t>
      </w:r>
      <w:r>
        <w:rPr>
          <w:rFonts w:eastAsia="Times New Roman" w:cs="Times New Roman"/>
          <w:szCs w:val="24"/>
        </w:rPr>
        <w:t xml:space="preserve"> το π</w:t>
      </w:r>
      <w:r>
        <w:rPr>
          <w:rFonts w:eastAsia="Times New Roman" w:cs="Times New Roman"/>
          <w:szCs w:val="24"/>
        </w:rPr>
        <w:t>αρόν νομοσχέδιο αφορά την επέκταση των ηλεκτρονικών πληρωμών. Έχουμε πλέον την εμπειρία να αξιολογήσουμε τις θετικές προεκτάσεις ενός τέτοιου μέτρου</w:t>
      </w:r>
      <w:r>
        <w:rPr>
          <w:rFonts w:eastAsia="Times New Roman" w:cs="Times New Roman"/>
          <w:szCs w:val="24"/>
        </w:rPr>
        <w:t>,</w:t>
      </w:r>
      <w:r>
        <w:rPr>
          <w:rFonts w:eastAsia="Times New Roman" w:cs="Times New Roman"/>
          <w:szCs w:val="24"/>
        </w:rPr>
        <w:t xml:space="preserve"> ιδιαιτέρως στην πάταξη της φοροδιαφυγής.</w:t>
      </w:r>
    </w:p>
    <w:p w14:paraId="6B86C04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Ακούω συναδέλφους της Νέας Δημοκρατίας να ωρύονται</w:t>
      </w:r>
      <w:r>
        <w:rPr>
          <w:rFonts w:eastAsia="Times New Roman" w:cs="Times New Roman"/>
          <w:szCs w:val="24"/>
        </w:rPr>
        <w:t>,</w:t>
      </w:r>
      <w:r>
        <w:rPr>
          <w:rFonts w:eastAsia="Times New Roman" w:cs="Times New Roman"/>
          <w:szCs w:val="24"/>
        </w:rPr>
        <w:t xml:space="preserve"> γιατί δεν ήρθ</w:t>
      </w:r>
      <w:r>
        <w:rPr>
          <w:rFonts w:eastAsia="Times New Roman" w:cs="Times New Roman"/>
          <w:szCs w:val="24"/>
        </w:rPr>
        <w:t xml:space="preserve">ε η συγκεκριμένη διάταξη από το 2015 με την ανάληψη της διακυβέρνησης της χώρας. Βεβαίως και θα απαντήσουμε, αρκεί να μας αιτιολογήσετε και εσείς γιατί δεν νομοθετήσατε μια παρόμοια διάταξη από την αρχή της χρήσης του πλαστικού χρήματος στη χώρα μας, όταν </w:t>
      </w:r>
      <w:r>
        <w:rPr>
          <w:rFonts w:eastAsia="Times New Roman" w:cs="Times New Roman"/>
          <w:szCs w:val="24"/>
        </w:rPr>
        <w:t xml:space="preserve">και είχατε επί πολλές δεκαετίες την ευθύνη διακυβέρνησής της. Η σημερινή </w:t>
      </w:r>
      <w:r>
        <w:rPr>
          <w:rFonts w:eastAsia="Times New Roman"/>
          <w:szCs w:val="24"/>
        </w:rPr>
        <w:t>Κυβέρνηση</w:t>
      </w:r>
      <w:r>
        <w:rPr>
          <w:rFonts w:eastAsia="Times New Roman" w:cs="Times New Roman"/>
          <w:szCs w:val="24"/>
        </w:rPr>
        <w:t xml:space="preserve"> νομοθετεί όσα εσείς δεν τολμήσατε να κάνετε επί δεκαετίες. </w:t>
      </w:r>
    </w:p>
    <w:p w14:paraId="6B86C04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Δίνουμε, λοιπόν, κίνητρα στις επιχειρήσεις να προμηθευτούν τον αναγκαίο εξοπλισμό για την υλοποίηση ηλεκτρονικών </w:t>
      </w:r>
      <w:r>
        <w:rPr>
          <w:rFonts w:eastAsia="Times New Roman" w:cs="Times New Roman"/>
          <w:szCs w:val="24"/>
        </w:rPr>
        <w:t xml:space="preserve">πληρωμών. </w:t>
      </w:r>
    </w:p>
    <w:p w14:paraId="6B86C04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Οι συναλλαγές των επιχειρηματικών δραστηριοτήτων θα διενεργούνται πλέον μέσω του επαγγελματικού λογαριασμού. Δημιουργούμε το πλαίσιο σύνδεσης της έκπτωσης φόρου εισοδήματος με τις δαπάνες που έχουν πραγματοποιηθεί με ηλεκτρονικές πληρωμές. </w:t>
      </w:r>
    </w:p>
    <w:p w14:paraId="6B86C04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ξεκίνησα την ομιλία μου αναφερόμενος στην ειδοποιό διαφορά μας με το παλαιοκομματικό σύστημα. Θεωρώ ότι το παρόν πολυνομοσχέδιο συνιστά ενδεικτικό παράδειγμα της συγκεκριμένης άποψης. Επί πολλά χρόνια αναρωτιόμασταν γιατί δεν γίνε</w:t>
      </w:r>
      <w:r>
        <w:rPr>
          <w:rFonts w:eastAsia="Times New Roman" w:cs="Times New Roman"/>
          <w:szCs w:val="24"/>
        </w:rPr>
        <w:t>ται κάτι για την επιτάχυνση της απονομής της δικαιοσύνης, γιατί δεν δίνονται κίνητρα για τη διεύρυνση των ηλεκτρονικών πληρωμών. Ιδού, λοιπόν, η ευκαιρία να δείξουμε στον ελληνικό λαό ότι τουλάχιστον όσον αφορά ορισμένα αυτονόητα ζητήματα μπορούμε να συμφω</w:t>
      </w:r>
      <w:r>
        <w:rPr>
          <w:rFonts w:eastAsia="Times New Roman" w:cs="Times New Roman"/>
          <w:szCs w:val="24"/>
        </w:rPr>
        <w:t xml:space="preserve">νήσουμε. </w:t>
      </w:r>
    </w:p>
    <w:p w14:paraId="6B86C04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Η υπό συζήτηση νομοθετική πρωτοβουλία προστίθεται σε εκείνες που αφήνουν ένα αντικειμενικά θετικό αποτύπωμα</w:t>
      </w:r>
      <w:r>
        <w:rPr>
          <w:rFonts w:eastAsia="Times New Roman" w:cs="Times New Roman"/>
          <w:szCs w:val="24"/>
        </w:rPr>
        <w:t>,</w:t>
      </w:r>
      <w:r>
        <w:rPr>
          <w:rFonts w:eastAsia="Times New Roman" w:cs="Times New Roman"/>
          <w:szCs w:val="24"/>
        </w:rPr>
        <w:t xml:space="preserve"> με άξονα τη διαφάνεια και την εμπέδωση μιας νέας σχέσης μεταξύ των πολιτών και του κράτους. </w:t>
      </w:r>
    </w:p>
    <w:p w14:paraId="6B86C045" w14:textId="77777777" w:rsidR="00CA44E2" w:rsidRDefault="009A1593">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Ο ελληνικός λαός εμπιστεύτηκε τον ΣΥΡΙΖΑ γι’</w:t>
      </w:r>
      <w:r>
        <w:rPr>
          <w:rFonts w:eastAsia="Times New Roman"/>
          <w:szCs w:val="24"/>
        </w:rPr>
        <w:t xml:space="preserve"> αυτόν τον λόγο και καθήκον μας είναι να τιμήσουμε αυτή την εμπιστοσύνη.</w:t>
      </w:r>
    </w:p>
    <w:p w14:paraId="6B86C046" w14:textId="77777777" w:rsidR="00CA44E2" w:rsidRDefault="009A1593">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Σας ευχαριστώ.</w:t>
      </w:r>
    </w:p>
    <w:p w14:paraId="6B86C047" w14:textId="77777777" w:rsidR="00CA44E2" w:rsidRDefault="009A1593">
      <w:pPr>
        <w:tabs>
          <w:tab w:val="left" w:pos="1138"/>
          <w:tab w:val="left" w:pos="1565"/>
          <w:tab w:val="left" w:pos="2965"/>
          <w:tab w:val="center" w:pos="4753"/>
        </w:tabs>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B86C048" w14:textId="77777777" w:rsidR="00CA44E2" w:rsidRDefault="009A1593">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B86C049" w14:textId="77777777" w:rsidR="00CA44E2" w:rsidRDefault="009A1593">
      <w:pPr>
        <w:tabs>
          <w:tab w:val="left" w:pos="1138"/>
          <w:tab w:val="left" w:pos="1565"/>
          <w:tab w:val="left" w:pos="2965"/>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Η Υφυπουργός Οικονομικών κ. </w:t>
      </w:r>
      <w:proofErr w:type="spellStart"/>
      <w:r>
        <w:rPr>
          <w:rFonts w:eastAsia="Times New Roman" w:cs="Times New Roman"/>
          <w:szCs w:val="24"/>
        </w:rPr>
        <w:t>Παπανάτσιου</w:t>
      </w:r>
      <w:proofErr w:type="spellEnd"/>
      <w:r>
        <w:rPr>
          <w:rFonts w:eastAsia="Times New Roman" w:cs="Times New Roman"/>
          <w:szCs w:val="24"/>
        </w:rPr>
        <w:t xml:space="preserve"> έχει τον λόγο.</w:t>
      </w:r>
    </w:p>
    <w:p w14:paraId="6B86C04A" w14:textId="77777777" w:rsidR="00CA44E2" w:rsidRDefault="009A1593">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6B86C04B" w14:textId="77777777" w:rsidR="00CA44E2" w:rsidRDefault="009A159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Αξιότιμε κύριε Υπουργέ, αξιότιμες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στο παρόν σχέδιο νόμου περιλαμβάνονται μια σειρά από άρθρα και διατάξεις</w:t>
      </w:r>
      <w:r>
        <w:rPr>
          <w:rFonts w:eastAsia="Times New Roman" w:cs="Times New Roman"/>
          <w:szCs w:val="24"/>
        </w:rPr>
        <w:t>,</w:t>
      </w:r>
      <w:r>
        <w:rPr>
          <w:rFonts w:eastAsia="Times New Roman" w:cs="Times New Roman"/>
          <w:szCs w:val="24"/>
        </w:rPr>
        <w:t xml:space="preserve"> που στόχο έχουν την αποκάλυψη και τον περιορισμό της φοροδιαφυγής. Πρόκειται για το πρόγραμμα για την οικειοθελή αποκάλυψη της φορολογητέας ύλης παρελθόντων ετών, τα μέτρα για την προώθηση των ηλεκτρονικών συναλλαγών και την καταπολέμηση της απόκρυψης εσό</w:t>
      </w:r>
      <w:r>
        <w:rPr>
          <w:rFonts w:eastAsia="Times New Roman" w:cs="Times New Roman"/>
          <w:szCs w:val="24"/>
        </w:rPr>
        <w:t>δων, τις ρυθμίσεις για τη βραχυπρόθεσμη μίσθωση ακινήτων</w:t>
      </w:r>
      <w:r>
        <w:rPr>
          <w:rFonts w:eastAsia="Times New Roman" w:cs="Times New Roman"/>
          <w:szCs w:val="24"/>
        </w:rPr>
        <w:t>,</w:t>
      </w:r>
      <w:r>
        <w:rPr>
          <w:rFonts w:eastAsia="Times New Roman" w:cs="Times New Roman"/>
          <w:szCs w:val="24"/>
        </w:rPr>
        <w:t xml:space="preserve"> στο πλαίσιο της οικονομίας του διαμοιρασμού, καθώς και άλλες διατάξεις. </w:t>
      </w:r>
    </w:p>
    <w:p w14:paraId="6B86C04C" w14:textId="77777777" w:rsidR="00CA44E2" w:rsidRDefault="009A1593">
      <w:pPr>
        <w:spacing w:after="0" w:line="600" w:lineRule="auto"/>
        <w:ind w:firstLine="720"/>
        <w:contextualSpacing/>
        <w:jc w:val="both"/>
        <w:rPr>
          <w:rFonts w:eastAsia="Times New Roman" w:cs="Times New Roman"/>
          <w:szCs w:val="24"/>
        </w:rPr>
      </w:pPr>
      <w:r>
        <w:rPr>
          <w:rFonts w:eastAsia="Times New Roman" w:cs="Times New Roman"/>
          <w:szCs w:val="24"/>
        </w:rPr>
        <w:t>Για την Κυβέρνηση της Αριστεράς, η καταπολέμηση της φοροδιαφυγής αποτελεί πρώτο στόχο της φορολογικής πολιτικής, γιατί όσοι φ</w:t>
      </w:r>
      <w:r>
        <w:rPr>
          <w:rFonts w:eastAsia="Times New Roman" w:cs="Times New Roman"/>
          <w:szCs w:val="24"/>
        </w:rPr>
        <w:t xml:space="preserve">οροδιαφεύγουν επιβαρύνουν τους έντιμους φορολογούμενους και στερούν πόρους ακόμα και από τις βασικές λειτουργίες του κράτους στην παιδεία, την υγεία και την κοινωνική πολιτική. Η Κυβέρνησή μας έχει επανειλημμένα τονίσει ότι η μεγάλη δημοσιονομική απόκλιση </w:t>
      </w:r>
      <w:r>
        <w:rPr>
          <w:rFonts w:eastAsia="Times New Roman" w:cs="Times New Roman"/>
          <w:szCs w:val="24"/>
        </w:rPr>
        <w:t xml:space="preserve">της Ελλάδας από τη Δυτική Ευρώπη δεν βρισκόταν στην πλευρά των δημοσίων δαπανών, </w:t>
      </w:r>
      <w:r>
        <w:rPr>
          <w:rFonts w:eastAsia="Times New Roman" w:cs="Times New Roman"/>
          <w:szCs w:val="24"/>
        </w:rPr>
        <w:lastRenderedPageBreak/>
        <w:t>αλλά στην πλευρά των φορολογικών εσόδων. Για πολλές δεκαετίες –συμπεριλαμβανομένης και της δεκαετίας της «φούσκας»- οι δημόσιες δαπάνες σαν ποσοστό του ΑΕΠ ήταν λίγο πάνω ή κα</w:t>
      </w:r>
      <w:r>
        <w:rPr>
          <w:rFonts w:eastAsia="Times New Roman" w:cs="Times New Roman"/>
          <w:szCs w:val="24"/>
        </w:rPr>
        <w:t xml:space="preserve">ι λίγο κάτω από τον ευρωπαϊκό μέσο όρο. Αντίθετα, τα φορολογικά έσοδα ήταν διαχρονικά από </w:t>
      </w:r>
      <w:r>
        <w:rPr>
          <w:rFonts w:eastAsia="Times New Roman" w:cs="Times New Roman"/>
          <w:szCs w:val="24"/>
        </w:rPr>
        <w:t>πέντε</w:t>
      </w:r>
      <w:r>
        <w:rPr>
          <w:rFonts w:eastAsia="Times New Roman" w:cs="Times New Roman"/>
          <w:szCs w:val="24"/>
        </w:rPr>
        <w:t xml:space="preserve"> έως και </w:t>
      </w:r>
      <w:r>
        <w:rPr>
          <w:rFonts w:eastAsia="Times New Roman" w:cs="Times New Roman"/>
          <w:szCs w:val="24"/>
        </w:rPr>
        <w:t>δέκα</w:t>
      </w:r>
      <w:r>
        <w:rPr>
          <w:rFonts w:eastAsia="Times New Roman" w:cs="Times New Roman"/>
          <w:szCs w:val="24"/>
        </w:rPr>
        <w:t xml:space="preserve"> εκατοστιαίες μονάδες χαμηλότερα σε σχέση με την υπόλοιπη Ευρώπη. </w:t>
      </w:r>
    </w:p>
    <w:p w14:paraId="6B86C04D" w14:textId="77777777" w:rsidR="00CA44E2" w:rsidRDefault="009A1593">
      <w:pPr>
        <w:spacing w:after="0" w:line="600" w:lineRule="auto"/>
        <w:ind w:firstLine="720"/>
        <w:contextualSpacing/>
        <w:jc w:val="both"/>
        <w:rPr>
          <w:rFonts w:eastAsia="Times New Roman" w:cs="Times New Roman"/>
          <w:szCs w:val="24"/>
        </w:rPr>
      </w:pPr>
      <w:r>
        <w:rPr>
          <w:rFonts w:eastAsia="Times New Roman" w:cs="Times New Roman"/>
          <w:szCs w:val="24"/>
        </w:rPr>
        <w:t>Το μεγάλο αυτό κενό προέρχεται κυρίως από τη φοροδιαφυγή κάθε είδους, τα φορολογι</w:t>
      </w:r>
      <w:r>
        <w:rPr>
          <w:rFonts w:eastAsia="Times New Roman" w:cs="Times New Roman"/>
          <w:szCs w:val="24"/>
        </w:rPr>
        <w:t>κά παραθυράκια, τη διαφθορά και το λαθρεμπόριο, από την εύνοια σε συγκεκριμένες κοινωνικές τάξεις και οικογένειες. Να το πούμε απλά και ξεκάθαρα: Μεγάλα κι ευνοημένα στρώματα της ελληνικής κοινωνίας απέφυγαν συστηματικά και για δεκαετίες να πληρώσουν το με</w:t>
      </w:r>
      <w:r>
        <w:rPr>
          <w:rFonts w:eastAsia="Times New Roman" w:cs="Times New Roman"/>
          <w:szCs w:val="24"/>
        </w:rPr>
        <w:t xml:space="preserve">ρίδιο που τους αντιστοιχούσε, σε βάρος των υπολοίπων πολιτών, αλλά και σε βάρος της σημερινής και της επόμενης γενιάς με την υπερχρέωση της χώρας. </w:t>
      </w:r>
    </w:p>
    <w:p w14:paraId="6B86C04E" w14:textId="77777777" w:rsidR="00CA44E2" w:rsidRDefault="009A159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επιδείξαμε την πολιτική βούληση που δεν είχαν οι προηγούμενες </w:t>
      </w:r>
      <w:r>
        <w:rPr>
          <w:rFonts w:eastAsia="Times New Roman" w:cs="Times New Roman"/>
          <w:szCs w:val="24"/>
        </w:rPr>
        <w:t>κ</w:t>
      </w:r>
      <w:r>
        <w:rPr>
          <w:rFonts w:eastAsia="Times New Roman" w:cs="Times New Roman"/>
          <w:szCs w:val="24"/>
        </w:rPr>
        <w:t>υβερνήσεις και κυνηγούμε ακατάπαυστα τη</w:t>
      </w:r>
      <w:r>
        <w:rPr>
          <w:rFonts w:eastAsia="Times New Roman" w:cs="Times New Roman"/>
          <w:szCs w:val="24"/>
        </w:rPr>
        <w:t xml:space="preserve"> φοροδιαφυγή, το λαθρεμπόριο και τη διαφθορά. Γνωρίζουμε ότι οι φοροφυγάδες και οι συνεργοί τους θα προσπαθήσουν να εξουδετερώσουν κάθε μέτρο που θα πάρουμε. Γι’ αυτό και δεν εφησυχάζουμε. Θέλουμε να καταλάβουν ότι η φορολογική συμμόρφωση είναι η καλύτερη </w:t>
      </w:r>
      <w:r>
        <w:rPr>
          <w:rFonts w:eastAsia="Times New Roman" w:cs="Times New Roman"/>
          <w:szCs w:val="24"/>
        </w:rPr>
        <w:t>επιλογή που θα έχουν στη διάθεσή τους. Θέλουμε να νιώθουν ότι οι ελεγκτικές και διωκτικές αρχές βρίσκονται στο κατόπι τους. Θέλουμε να μπορέσουν να ελαφρυνθούν στη συνέχεια και να ελαφρυνθεί και να ενισχυθεί η μεγάλη πλειονότητα των φορολογουμένων που πληρ</w:t>
      </w:r>
      <w:r>
        <w:rPr>
          <w:rFonts w:eastAsia="Times New Roman" w:cs="Times New Roman"/>
          <w:szCs w:val="24"/>
        </w:rPr>
        <w:t xml:space="preserve">ώνουν κανονικά το μερίδιό τους. Στο πλαίσιο αυτό βρίσκονται και τα μέτρα που έχουμε φέρει προς ψήφιση. </w:t>
      </w:r>
    </w:p>
    <w:p w14:paraId="6B86C04F" w14:textId="77777777" w:rsidR="00CA44E2" w:rsidRDefault="009A1593">
      <w:pPr>
        <w:spacing w:after="0" w:line="600" w:lineRule="auto"/>
        <w:ind w:firstLine="720"/>
        <w:contextualSpacing/>
        <w:jc w:val="both"/>
        <w:rPr>
          <w:rFonts w:eastAsia="Times New Roman" w:cs="Times New Roman"/>
          <w:szCs w:val="24"/>
        </w:rPr>
      </w:pPr>
      <w:r>
        <w:rPr>
          <w:rFonts w:eastAsia="Times New Roman" w:cs="Times New Roman"/>
          <w:szCs w:val="24"/>
        </w:rPr>
        <w:t>Το πρόγραμμα της οικειοθελούς γνωστοποίησης αδήλωτων εισοδημάτων θα συμβάλει στην αύξηση των δημοσίων εσόδων</w:t>
      </w:r>
      <w:r>
        <w:rPr>
          <w:rFonts w:eastAsia="Times New Roman" w:cs="Times New Roman"/>
          <w:szCs w:val="24"/>
        </w:rPr>
        <w:t>,</w:t>
      </w:r>
      <w:r>
        <w:rPr>
          <w:rFonts w:eastAsia="Times New Roman" w:cs="Times New Roman"/>
          <w:szCs w:val="24"/>
        </w:rPr>
        <w:t xml:space="preserve"> χωρίς να επιβραβεύει ή να ενθαρρύνει την </w:t>
      </w:r>
      <w:proofErr w:type="spellStart"/>
      <w:r>
        <w:rPr>
          <w:rFonts w:eastAsia="Times New Roman" w:cs="Times New Roman"/>
          <w:szCs w:val="24"/>
        </w:rPr>
        <w:t>π</w:t>
      </w:r>
      <w:r>
        <w:rPr>
          <w:rFonts w:eastAsia="Times New Roman" w:cs="Times New Roman"/>
          <w:szCs w:val="24"/>
        </w:rPr>
        <w:t>αραβατική</w:t>
      </w:r>
      <w:proofErr w:type="spellEnd"/>
      <w:r>
        <w:rPr>
          <w:rFonts w:eastAsia="Times New Roman" w:cs="Times New Roman"/>
          <w:szCs w:val="24"/>
        </w:rPr>
        <w:t xml:space="preserve"> συμπεριφορά. Οι προηγούμενοι νόμοι -που ανέφερε ο συνάδελφος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Αμυράς</w:t>
      </w:r>
      <w:proofErr w:type="spellEnd"/>
      <w:r>
        <w:rPr>
          <w:rFonts w:eastAsia="Times New Roman" w:cs="Times New Roman"/>
          <w:szCs w:val="24"/>
        </w:rPr>
        <w:t xml:space="preserve">- ζητούσαν την εισαγωγή </w:t>
      </w:r>
      <w:r>
        <w:rPr>
          <w:rFonts w:eastAsia="Times New Roman" w:cs="Times New Roman"/>
          <w:szCs w:val="24"/>
        </w:rPr>
        <w:lastRenderedPageBreak/>
        <w:t xml:space="preserve">χρημάτων και την εισαγωγή τους στο τραπεζικό σύστημα, ήταν καθαρά ένα εισπρακτικό μέτρο. Με τις διατάξεις του παρόντος σχεδίου νόμου ζητείται η υποβολή </w:t>
      </w:r>
      <w:r>
        <w:rPr>
          <w:rFonts w:eastAsia="Times New Roman" w:cs="Times New Roman"/>
          <w:szCs w:val="24"/>
        </w:rPr>
        <w:t xml:space="preserve">δήλωσης φόρου εισοδήματος για αδήλωτα εισοδήματα. Αυτό γίνεται σε συνδυασμό με την ελεγκτική διαδικασία που έχει ξεκινήσει –και σας περιέγραψα στις συνεδριάσεις της </w:t>
      </w:r>
      <w:r>
        <w:rPr>
          <w:rFonts w:eastAsia="Times New Roman" w:cs="Times New Roman"/>
          <w:szCs w:val="24"/>
        </w:rPr>
        <w:t>ε</w:t>
      </w:r>
      <w:r>
        <w:rPr>
          <w:rFonts w:eastAsia="Times New Roman" w:cs="Times New Roman"/>
          <w:szCs w:val="24"/>
        </w:rPr>
        <w:t>πιτροπής- και στην ουσία δίνουμε τη δυνατότητα σε φορολογούμενους να υποβάλλουν εκείνοι τη</w:t>
      </w:r>
      <w:r>
        <w:rPr>
          <w:rFonts w:eastAsia="Times New Roman" w:cs="Times New Roman"/>
          <w:szCs w:val="24"/>
        </w:rPr>
        <w:t xml:space="preserve"> φορολογική τους δήλωση πριν την εξετάσουμε. </w:t>
      </w:r>
    </w:p>
    <w:p w14:paraId="6B86C050" w14:textId="77777777" w:rsidR="00CA44E2" w:rsidRDefault="009A1593">
      <w:pPr>
        <w:spacing w:after="0" w:line="600" w:lineRule="auto"/>
        <w:ind w:firstLine="720"/>
        <w:contextualSpacing/>
        <w:jc w:val="both"/>
        <w:rPr>
          <w:rFonts w:eastAsia="Times New Roman" w:cs="Times New Roman"/>
          <w:szCs w:val="24"/>
        </w:rPr>
      </w:pPr>
      <w:r>
        <w:rPr>
          <w:rFonts w:eastAsia="Times New Roman" w:cs="Times New Roman"/>
          <w:szCs w:val="24"/>
        </w:rPr>
        <w:t>Οι δικές μας διατάξεις δεν αποσκοπούν σε απλά εισπρακτικά μέτρα, αλλά σε πάταξη της φοροδιαφυγή</w:t>
      </w:r>
      <w:r>
        <w:rPr>
          <w:rFonts w:eastAsia="Times New Roman" w:cs="Times New Roman"/>
          <w:szCs w:val="24"/>
        </w:rPr>
        <w:t>ς</w:t>
      </w:r>
      <w:r>
        <w:rPr>
          <w:rFonts w:eastAsia="Times New Roman" w:cs="Times New Roman"/>
          <w:szCs w:val="24"/>
        </w:rPr>
        <w:t>. Δεν παρέχει καμ</w:t>
      </w:r>
      <w:r>
        <w:rPr>
          <w:rFonts w:eastAsia="Times New Roman" w:cs="Times New Roman"/>
          <w:szCs w:val="24"/>
        </w:rPr>
        <w:t>μ</w:t>
      </w:r>
      <w:r>
        <w:rPr>
          <w:rFonts w:eastAsia="Times New Roman" w:cs="Times New Roman"/>
          <w:szCs w:val="24"/>
        </w:rPr>
        <w:t>ία φορολογική αμνηστία, δεδομένου ότι ο κύριος φόρος θα καταβάλλεται στο ακέραιο. Δεν έχουν δικα</w:t>
      </w:r>
      <w:r>
        <w:rPr>
          <w:rFonts w:eastAsia="Times New Roman" w:cs="Times New Roman"/>
          <w:szCs w:val="24"/>
        </w:rPr>
        <w:t>ίωμα συμμετοχής όσοι το</w:t>
      </w:r>
      <w:r>
        <w:rPr>
          <w:rFonts w:eastAsia="Times New Roman" w:cs="Times New Roman"/>
          <w:szCs w:val="24"/>
        </w:rPr>
        <w:t>ύ</w:t>
      </w:r>
      <w:r>
        <w:rPr>
          <w:rFonts w:eastAsia="Times New Roman" w:cs="Times New Roman"/>
          <w:szCs w:val="24"/>
        </w:rPr>
        <w:t xml:space="preserve">ς έχει κοινοποιηθεί ο οριστικός προσδιορισμός του φόρου. </w:t>
      </w:r>
      <w:r>
        <w:rPr>
          <w:rFonts w:eastAsia="Times New Roman" w:cs="Times New Roman"/>
          <w:szCs w:val="24"/>
        </w:rPr>
        <w:t>Οι άλλοι</w:t>
      </w:r>
      <w:r>
        <w:rPr>
          <w:rFonts w:eastAsia="Times New Roman" w:cs="Times New Roman"/>
          <w:szCs w:val="24"/>
        </w:rPr>
        <w:t>, όσο</w:t>
      </w:r>
      <w:r>
        <w:rPr>
          <w:rFonts w:eastAsia="Times New Roman" w:cs="Times New Roman"/>
          <w:szCs w:val="24"/>
        </w:rPr>
        <w:t>ι</w:t>
      </w:r>
      <w:r>
        <w:rPr>
          <w:rFonts w:eastAsia="Times New Roman" w:cs="Times New Roman"/>
          <w:szCs w:val="24"/>
        </w:rPr>
        <w:t xml:space="preserve"> δεν έχουν ελεγχθεί ακόμα ή βρίσκονται σε αρχικό στάδιο ελέγχου, θα έχουν μόνο μειώσεις στα πρόστιμα και τις προσαυξήσεις, καθώς και ποινική αμνηστία για το αδίκ</w:t>
      </w:r>
      <w:r>
        <w:rPr>
          <w:rFonts w:eastAsia="Times New Roman" w:cs="Times New Roman"/>
          <w:szCs w:val="24"/>
        </w:rPr>
        <w:t>ημα της φοροδιαφυγής. Αυτός είναι ένας αρκετά δελεαστικός λόγος</w:t>
      </w:r>
      <w:r>
        <w:rPr>
          <w:rFonts w:eastAsia="Times New Roman" w:cs="Times New Roman"/>
          <w:szCs w:val="24"/>
        </w:rPr>
        <w:t>,</w:t>
      </w:r>
      <w:r>
        <w:rPr>
          <w:rFonts w:eastAsia="Times New Roman" w:cs="Times New Roman"/>
          <w:szCs w:val="24"/>
        </w:rPr>
        <w:t xml:space="preserve"> για να έρθουν όλοι </w:t>
      </w:r>
      <w:r>
        <w:rPr>
          <w:rFonts w:eastAsia="Times New Roman" w:cs="Times New Roman"/>
          <w:szCs w:val="24"/>
        </w:rPr>
        <w:lastRenderedPageBreak/>
        <w:t xml:space="preserve">όσοι είναι σε κάποιο αρχικό στάδιο ελέγχου να δηλώσουν τα εισοδήματά τους αλλά κι όσοι φορολογούμενοι έχουν αποκρύψει εισοδήματα και δεν ελέγχονται ακόμη, εάν επιλέξουν να </w:t>
      </w:r>
      <w:r>
        <w:rPr>
          <w:rFonts w:eastAsia="Times New Roman" w:cs="Times New Roman"/>
          <w:szCs w:val="24"/>
        </w:rPr>
        <w:t xml:space="preserve">μην ενταχθούν στο πρόγραμμα, πρέπει να ξέρουν ότι μπορούν να εντοπιστούν </w:t>
      </w:r>
      <w:r w:rsidRPr="00A235F4">
        <w:rPr>
          <w:rFonts w:eastAsia="Times New Roman" w:cs="Times New Roman"/>
          <w:szCs w:val="24"/>
        </w:rPr>
        <w:t>μέσω των εργαλείων που έχουμε</w:t>
      </w:r>
      <w:r>
        <w:rPr>
          <w:rFonts w:eastAsia="Times New Roman" w:cs="Times New Roman"/>
          <w:szCs w:val="24"/>
        </w:rPr>
        <w:t xml:space="preserve">. </w:t>
      </w:r>
    </w:p>
    <w:p w14:paraId="6B86C05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Σε αυτά περιλαμβάνονται η αυτόματη ανταλλαγή πληροφοριών σε επίπεδο Ευρωπαϊκής Ένωσης και Ο</w:t>
      </w:r>
      <w:r>
        <w:rPr>
          <w:rFonts w:eastAsia="Times New Roman" w:cs="Times New Roman"/>
          <w:szCs w:val="24"/>
        </w:rPr>
        <w:t>Ο</w:t>
      </w:r>
      <w:r>
        <w:rPr>
          <w:rFonts w:eastAsia="Times New Roman" w:cs="Times New Roman"/>
          <w:szCs w:val="24"/>
        </w:rPr>
        <w:t>ΣΑ αλλά και η συνεργασία με τις Ηνωμένες Πολιτείες της Αμερ</w:t>
      </w:r>
      <w:r>
        <w:rPr>
          <w:rFonts w:eastAsia="Times New Roman" w:cs="Times New Roman"/>
          <w:szCs w:val="24"/>
        </w:rPr>
        <w:t xml:space="preserve">ικής. Αυτή τη στιγμή πρέπει να ξέρουν οι φοροφυγάδες ότι γίνεται διασταύρωση κινήσεων, καταθέσεων και εισοδημάτων σε ένα εκατομμύριο διακόσιες τριάντα χιλιάδες ΑΦΜ με εισαγγελική παραγγελία από τη Γενική Γραμματεία Δημοσίων Εσόδων. Ένα πρόγραμμα που με τη </w:t>
      </w:r>
      <w:r>
        <w:rPr>
          <w:rFonts w:eastAsia="Times New Roman" w:cs="Times New Roman"/>
          <w:szCs w:val="24"/>
        </w:rPr>
        <w:t>δική μας Κυβέρνηση ξεκινήσαμε. Ξεκίνησε πιλοτικά από τις αρχές του 2015 και αυτή τη στιγμή είμαστε η μοναδική χώρα στην Ευρώπη που έχει ένα τέτοιο πρόγραμμα και το έχουμε βάλει σε εφαρμογή.</w:t>
      </w:r>
    </w:p>
    <w:p w14:paraId="6B86C05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Αυτά τα εργαλεία δεν πρέπει να τα φοβάται κανείς</w:t>
      </w:r>
      <w:r>
        <w:rPr>
          <w:rFonts w:eastAsia="Times New Roman" w:cs="Times New Roman"/>
          <w:szCs w:val="24"/>
        </w:rPr>
        <w:t>,</w:t>
      </w:r>
      <w:r>
        <w:rPr>
          <w:rFonts w:eastAsia="Times New Roman" w:cs="Times New Roman"/>
          <w:szCs w:val="24"/>
        </w:rPr>
        <w:t xml:space="preserve"> ο οποίος νόμιμα </w:t>
      </w:r>
      <w:r>
        <w:rPr>
          <w:rFonts w:eastAsia="Times New Roman" w:cs="Times New Roman"/>
          <w:szCs w:val="24"/>
        </w:rPr>
        <w:t>και φορολογημένα έχει τα χρήματά του στο εξωτερικό ή στα πιστωτικά ιδρύματα της Ελλάδας ή ακόμα και κάτω από το στρώμα του. Δεν σημαίνει δηλαδή ότι όλες αυτές οι υποθέσεις</w:t>
      </w:r>
      <w:r>
        <w:rPr>
          <w:rFonts w:eastAsia="Times New Roman" w:cs="Times New Roman"/>
          <w:szCs w:val="24"/>
        </w:rPr>
        <w:t>,</w:t>
      </w:r>
      <w:r>
        <w:rPr>
          <w:rFonts w:eastAsia="Times New Roman" w:cs="Times New Roman"/>
          <w:szCs w:val="24"/>
        </w:rPr>
        <w:t xml:space="preserve"> που είναι σε διασταύρωση</w:t>
      </w:r>
      <w:r>
        <w:rPr>
          <w:rFonts w:eastAsia="Times New Roman" w:cs="Times New Roman"/>
          <w:szCs w:val="24"/>
        </w:rPr>
        <w:t>,</w:t>
      </w:r>
      <w:r>
        <w:rPr>
          <w:rFonts w:eastAsia="Times New Roman" w:cs="Times New Roman"/>
          <w:szCs w:val="24"/>
        </w:rPr>
        <w:t xml:space="preserve"> θα μας φέρουν τόσους φοροφυγάδες. Σε κα</w:t>
      </w:r>
      <w:r>
        <w:rPr>
          <w:rFonts w:eastAsia="Times New Roman" w:cs="Times New Roman"/>
          <w:szCs w:val="24"/>
        </w:rPr>
        <w:t>μ</w:t>
      </w:r>
      <w:r>
        <w:rPr>
          <w:rFonts w:eastAsia="Times New Roman" w:cs="Times New Roman"/>
          <w:szCs w:val="24"/>
        </w:rPr>
        <w:t>μία περίπτωση δεν</w:t>
      </w:r>
      <w:r>
        <w:rPr>
          <w:rFonts w:eastAsia="Times New Roman" w:cs="Times New Roman"/>
          <w:szCs w:val="24"/>
        </w:rPr>
        <w:t xml:space="preserve"> πιστεύουμε κάτι τέτοιο.</w:t>
      </w:r>
    </w:p>
    <w:p w14:paraId="6B86C05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Γίνονται συγκρίσεις με το δικό μας πρόγραμμα και άλλα που έχουν γίνει στο παρελθόν εδώ ή σε άλλες χώρες. Το δικό μας πρόγραμμα, όπως τόνισα, δεν παρέχει αμνηστία στον φόρο, αλλά μόνο στο ποινικό κομμάτι και το μήνυμα που στέλνει εί</w:t>
      </w:r>
      <w:r>
        <w:rPr>
          <w:rFonts w:eastAsia="Times New Roman" w:cs="Times New Roman"/>
          <w:szCs w:val="24"/>
        </w:rPr>
        <w:t xml:space="preserve">ναι ότι οι φορολογικές αμνηστίες τελείωσαν. Δεν μπορεί να περιμένει </w:t>
      </w:r>
      <w:r>
        <w:rPr>
          <w:rFonts w:eastAsia="Times New Roman" w:cs="Times New Roman"/>
          <w:szCs w:val="24"/>
        </w:rPr>
        <w:t xml:space="preserve">κάποιος </w:t>
      </w:r>
      <w:r>
        <w:rPr>
          <w:rFonts w:eastAsia="Times New Roman" w:cs="Times New Roman"/>
          <w:szCs w:val="24"/>
        </w:rPr>
        <w:t>ότι δεν θα δηλώσει σήμερα το εισόδημα και θα γλ</w:t>
      </w:r>
      <w:r>
        <w:rPr>
          <w:rFonts w:eastAsia="Times New Roman" w:cs="Times New Roman"/>
          <w:szCs w:val="24"/>
        </w:rPr>
        <w:t>ιτ</w:t>
      </w:r>
      <w:r>
        <w:rPr>
          <w:rFonts w:eastAsia="Times New Roman" w:cs="Times New Roman"/>
          <w:szCs w:val="24"/>
        </w:rPr>
        <w:t>ώσει τον φόρο, που κάποτε θα πλήρωνε 1%, 3% ή 5% για να ξεπλύνει τα χρήματα αυτά, χρήματα για τα οποία θα έπρεπε να έχει πληρώσει 2</w:t>
      </w:r>
      <w:r>
        <w:rPr>
          <w:rFonts w:eastAsia="Times New Roman" w:cs="Times New Roman"/>
          <w:szCs w:val="24"/>
        </w:rPr>
        <w:t xml:space="preserve">6% ή 40% ή και περισσότερο ανάλογα με τη χρονιά, την πηγή και το ύψος του ποσού. Αλλά, ακόμη και έτσι οι φοροφυγάδες έχουν κίνητρο </w:t>
      </w:r>
      <w:r>
        <w:rPr>
          <w:rFonts w:eastAsia="Times New Roman" w:cs="Times New Roman"/>
          <w:szCs w:val="24"/>
        </w:rPr>
        <w:lastRenderedPageBreak/>
        <w:t>να συμμορφωθούν, γιατί όπως είπα έχουμε πια τα εργαλεία για να τους εντοπίσουμε. Ένας βασικός λόγος που τα έχουμε είναι ότι ε</w:t>
      </w:r>
      <w:r>
        <w:rPr>
          <w:rFonts w:eastAsia="Times New Roman" w:cs="Times New Roman"/>
          <w:szCs w:val="24"/>
        </w:rPr>
        <w:t>μείς θελήσαμε και τα έχουμε.</w:t>
      </w:r>
    </w:p>
    <w:p w14:paraId="6B86C05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Με τα μέτρα για τις ηλεκτρονικές συναλλαγές, από την άλλη πλευρά, επιχειρούμε να δημιουργήσουμε το κατάλληλο περιβάλλον αλλά και να δώσουμε κίνητρα, ώστε να περιορίσουν οι πολίτες τις συναλλαγές με μετρητά τα οποία αποτελούν το</w:t>
      </w:r>
      <w:r>
        <w:rPr>
          <w:rFonts w:eastAsia="Times New Roman" w:cs="Times New Roman"/>
          <w:szCs w:val="24"/>
        </w:rPr>
        <w:t xml:space="preserve"> όχημα για απόκρυψη εσόδων από τις επιχειρήσεις και τους επαγγελματίες.</w:t>
      </w:r>
    </w:p>
    <w:p w14:paraId="6B86C05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Σε συνεργασία με το Υπουργείο Ανάπτυξης θεσπίζεται το πλαίσιο</w:t>
      </w:r>
      <w:r>
        <w:rPr>
          <w:rFonts w:eastAsia="Times New Roman" w:cs="Times New Roman"/>
          <w:szCs w:val="24"/>
        </w:rPr>
        <w:t>,</w:t>
      </w:r>
      <w:r>
        <w:rPr>
          <w:rFonts w:eastAsia="Times New Roman" w:cs="Times New Roman"/>
          <w:szCs w:val="24"/>
        </w:rPr>
        <w:t xml:space="preserve"> ώστε να υποχρεωθούν σταδιακά όλες οι επιχειρήσεις της χώρας να δέχονται ηλεκτρονικές συναλλαγές. Δίνουμε δηλαδή στον πολί</w:t>
      </w:r>
      <w:r>
        <w:rPr>
          <w:rFonts w:eastAsia="Times New Roman" w:cs="Times New Roman"/>
          <w:szCs w:val="24"/>
        </w:rPr>
        <w:t>τη τη δυνατότητα να πληρώσει με κάρτα ή άλλον ανάλογο τρόπο, όταν το επιθυμεί, χωρίς να συναντάει την άρνηση του εμπόρου. Στοιχειώδες μέτρο είναι και η υ</w:t>
      </w:r>
      <w:r>
        <w:rPr>
          <w:rFonts w:eastAsia="Times New Roman" w:cs="Times New Roman"/>
          <w:szCs w:val="24"/>
        </w:rPr>
        <w:lastRenderedPageBreak/>
        <w:t>ποχρέωση των επιχειρήσεων να ενημερώνουν τους καταναλωτές με ευκρινή ανακοίνωση στο κατάστημα σχετικά μ</w:t>
      </w:r>
      <w:r>
        <w:rPr>
          <w:rFonts w:eastAsia="Times New Roman" w:cs="Times New Roman"/>
          <w:szCs w:val="24"/>
        </w:rPr>
        <w:t>ε την αποδοχή ηλεκτρονικών πληρωμών, γι’ αυτό και βάζουμε και τη σχετική διάταξη.</w:t>
      </w:r>
    </w:p>
    <w:p w14:paraId="6B86C05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Παράλληλα, θεσπίζουμε τους επαγγελματικούς λογαριασμούς των επιχειρήσεων μέσω των οποίων διενεργούνται συναλλαγές που αφορούν την επιχειρηματική τους δραστηριότητα. Με αυτόν </w:t>
      </w:r>
      <w:r>
        <w:rPr>
          <w:rFonts w:eastAsia="Times New Roman" w:cs="Times New Roman"/>
          <w:szCs w:val="24"/>
        </w:rPr>
        <w:t>τον τρόπο οι φορολογικές αρχές θα έχουν πλήρη εικόνα των συναλλαγών μεταξύ των πολιτών και των επιχειρήσεων που διενεργήθηκαν με ηλεκτρονικές πληρωμές.</w:t>
      </w:r>
    </w:p>
    <w:p w14:paraId="6B86C05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Να αναφερθώ λίγο τώρα στο θέμα του ακατάσχετου λογαριασμού, που έχει γίνει αρκετή συζήτηση και σήμερα κα</w:t>
      </w:r>
      <w:r>
        <w:rPr>
          <w:rFonts w:eastAsia="Times New Roman" w:cs="Times New Roman"/>
          <w:szCs w:val="24"/>
        </w:rPr>
        <w:t xml:space="preserve">ι στην </w:t>
      </w:r>
      <w:r>
        <w:rPr>
          <w:rFonts w:eastAsia="Times New Roman" w:cs="Times New Roman"/>
          <w:szCs w:val="24"/>
        </w:rPr>
        <w:t>ε</w:t>
      </w:r>
      <w:r>
        <w:rPr>
          <w:rFonts w:eastAsia="Times New Roman" w:cs="Times New Roman"/>
          <w:szCs w:val="24"/>
        </w:rPr>
        <w:t>πιτροπή. Για το θέμα του ακατάσχετου λογαριασμού θα πρέπει να πούμε ότι υπάρχουν εναλλακτικοί τρόποι για να αντιμετωπίσουμε το ζήτημα και εξετάζουμε την κατάσταση. Σύμφωνα με το άρθρο 30 του Κώδικα Είσπραξης Δημοσίων Εσόδων παρέχεται η ευχέρεια στο</w:t>
      </w:r>
      <w:r>
        <w:rPr>
          <w:rFonts w:eastAsia="Times New Roman" w:cs="Times New Roman"/>
          <w:szCs w:val="24"/>
        </w:rPr>
        <w:t>ν προϊστάμενο της ΔΟΥ, μετά από σχε</w:t>
      </w:r>
      <w:r>
        <w:rPr>
          <w:rFonts w:eastAsia="Times New Roman" w:cs="Times New Roman"/>
          <w:szCs w:val="24"/>
        </w:rPr>
        <w:lastRenderedPageBreak/>
        <w:t xml:space="preserve">τική αίτηση του οφειλέτη, να περιορίσει το ποσό ή το ποσοστό της κατάσχεσης με αιτιολογημένη απόφασή του και υπό ορισμένες προϋποθέσεις, προκειμένου να ενημερωθούν οι πολίτες, καθώς ίσως </w:t>
      </w:r>
      <w:r>
        <w:rPr>
          <w:rFonts w:eastAsia="Times New Roman" w:cs="Times New Roman"/>
          <w:szCs w:val="24"/>
        </w:rPr>
        <w:t xml:space="preserve">να </w:t>
      </w:r>
      <w:r>
        <w:rPr>
          <w:rFonts w:eastAsia="Times New Roman" w:cs="Times New Roman"/>
          <w:szCs w:val="24"/>
        </w:rPr>
        <w:t>μην το γνωρίζουν, ότι η δυνατότ</w:t>
      </w:r>
      <w:r>
        <w:rPr>
          <w:rFonts w:eastAsia="Times New Roman" w:cs="Times New Roman"/>
          <w:szCs w:val="24"/>
        </w:rPr>
        <w:t>ητα περιορισμού της κατάσχεσης του οφειλέτη μπορεί να είναι στο 50% και μπορεί να φτάνει και στο 70% κάτω από προϋποθέσεις.</w:t>
      </w:r>
    </w:p>
    <w:p w14:paraId="6B86C05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με το άρθρο 31 του Κώδικα Είσπραξης Δημοσίων Εσόδων, όπως τροποποιήθηκε από εμάς με τον ν.4336/2015, ισχύει το ακατάσχετο τω</w:t>
      </w:r>
      <w:r>
        <w:rPr>
          <w:rFonts w:eastAsia="Times New Roman" w:cs="Times New Roman"/>
          <w:szCs w:val="24"/>
        </w:rPr>
        <w:t>ν καταθέσεων σε πιστωτικά ιδρύματα για έναν και μοναδικό ατομικό ή κοινό λογαριασμό σε ένα πιστωτικό ίδρυμα για κάθε φυσικό πρόσωπο και κατά συνέπεια και γι’ αυτόν που ασκεί ελεύθερο επάγγελμα ή έχει ατομική επιχείρηση μέχρι το ποσό των 1.250 ευρώ μηνιαίως</w:t>
      </w:r>
      <w:r>
        <w:rPr>
          <w:rFonts w:eastAsia="Times New Roman" w:cs="Times New Roman"/>
          <w:szCs w:val="24"/>
        </w:rPr>
        <w:t xml:space="preserve">. Τα φυσικά πρόσωπα επιτηδευματίες, οι οποίοι είναι γύρω στα τετρακόσιες ενενήντα πέντε χιλιάδες, έχουν το ακατάσχετο όλων των φυσικών προσώπων και για τα </w:t>
      </w:r>
      <w:r>
        <w:rPr>
          <w:rFonts w:eastAsia="Times New Roman" w:cs="Times New Roman"/>
          <w:szCs w:val="24"/>
        </w:rPr>
        <w:lastRenderedPageBreak/>
        <w:t>νομικά πρόσωπα έρχεται το νομοσχέδιο για τον εξωδικαστικό συμβιβασμό και θεωρούμε ότι θα μπορέσουν να</w:t>
      </w:r>
      <w:r>
        <w:rPr>
          <w:rFonts w:eastAsia="Times New Roman" w:cs="Times New Roman"/>
          <w:szCs w:val="24"/>
        </w:rPr>
        <w:t xml:space="preserve"> τακτοποιήσουν τις οφειλές τους και να μην υπάρχει πρόβλημα κατασχέσεων στις τράπεζες. Ας δούμε, λοιπόν, πώς θα πάει με τον εξωδικαστικό συμβιβασμό και ανάλογα θα εξετάσουμε σχετικά με τον ακατάσχετο επαγγελματικό λογαριασμό.</w:t>
      </w:r>
    </w:p>
    <w:p w14:paraId="6B86C059" w14:textId="77777777" w:rsidR="00CA44E2" w:rsidRDefault="009A1593">
      <w:pPr>
        <w:spacing w:after="0" w:line="600" w:lineRule="auto"/>
        <w:ind w:firstLine="720"/>
        <w:jc w:val="both"/>
        <w:rPr>
          <w:rFonts w:eastAsia="Times New Roman"/>
          <w:szCs w:val="24"/>
        </w:rPr>
      </w:pPr>
      <w:r>
        <w:rPr>
          <w:rFonts w:eastAsia="Times New Roman"/>
          <w:szCs w:val="24"/>
        </w:rPr>
        <w:t>Είμαστε έτοιμοι να προχωρήσουμ</w:t>
      </w:r>
      <w:r>
        <w:rPr>
          <w:rFonts w:eastAsia="Times New Roman"/>
          <w:szCs w:val="24"/>
        </w:rPr>
        <w:t>ε στη διασύνδεση των φορολογικών μηχανισμών με τις βάσεις δεδομένων του Υπουργείου Οικονομικών, κάτι το οποίο έπρεπε να έχει γίνει εδώ και πολλά χρόνια. Δηλαδή, εκτός από το ηλεκτρονικό τιμολόγιο, διασυνδέουμε και τις ταμειακές μηχανές. Επαναφέρω το θέμα μ</w:t>
      </w:r>
      <w:r>
        <w:rPr>
          <w:rFonts w:eastAsia="Times New Roman"/>
          <w:szCs w:val="24"/>
        </w:rPr>
        <w:t>ε τις παλιές μηχανές που δεν έχουν αυτή τη στιγμή τη δυνατότητα σύνδεσης, όπως και για τις περιοχές που δεν υπάρχει ίντερνετ. Όλα αυτά θα τα καθορίσουμε με υπουργικές αποφάσεις και θα γίνουν σταδιακά. Δεν θα πρέπει κανείς από τους επαγγελματίες να αναστατω</w:t>
      </w:r>
      <w:r>
        <w:rPr>
          <w:rFonts w:eastAsia="Times New Roman"/>
          <w:szCs w:val="24"/>
        </w:rPr>
        <w:t>θεί.</w:t>
      </w:r>
    </w:p>
    <w:p w14:paraId="6B86C05A" w14:textId="77777777" w:rsidR="00CA44E2" w:rsidRDefault="009A1593">
      <w:pPr>
        <w:spacing w:after="0" w:line="600" w:lineRule="auto"/>
        <w:ind w:firstLine="720"/>
        <w:jc w:val="both"/>
        <w:rPr>
          <w:rFonts w:eastAsia="Times New Roman"/>
          <w:szCs w:val="24"/>
        </w:rPr>
      </w:pPr>
      <w:r>
        <w:rPr>
          <w:rFonts w:eastAsia="Times New Roman"/>
          <w:szCs w:val="24"/>
        </w:rPr>
        <w:lastRenderedPageBreak/>
        <w:t>Θεσπίζουμε το πλαίσιο που συνδέεται το αφορολόγητο με τις δαπάνες που έχουν πραγματοποιηθεί με ηλεκτρονικές πληρωμές, ώστε να δοθεί κίνητρο στους μισθωτούς, συνταξιούχους και αγρότες να τις χρησιμοποιούν. Φροντίζουμε</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και διευκολύνουμε ευαίσθητε</w:t>
      </w:r>
      <w:r>
        <w:rPr>
          <w:rFonts w:eastAsia="Times New Roman"/>
          <w:szCs w:val="24"/>
        </w:rPr>
        <w:t>ς κοινωνικές ομάδες και εδώ δεσμευόμαστε για τους ηλικιωμένους, τους Α</w:t>
      </w:r>
      <w:r>
        <w:rPr>
          <w:rFonts w:eastAsia="Times New Roman"/>
          <w:szCs w:val="24"/>
        </w:rPr>
        <w:t>Μ</w:t>
      </w:r>
      <w:r>
        <w:rPr>
          <w:rFonts w:eastAsia="Times New Roman"/>
          <w:szCs w:val="24"/>
        </w:rPr>
        <w:t>ΕΑ, τους ψυχικά ασθενείς και για κάποιες άλλες κατηγορίες που θα αναφέρουμε στις αποφάσεις που θα έρθουν το αμέσως επόμενο διάστημα, αφήνοντας τους ίδιους να επιλέξουν με ποιον τρόπο θα</w:t>
      </w:r>
      <w:r>
        <w:rPr>
          <w:rFonts w:eastAsia="Times New Roman"/>
          <w:szCs w:val="24"/>
        </w:rPr>
        <w:t xml:space="preserve"> γίνεται η εξόφληση των συναλλαγών τους, δηλαδή αν θα είναι ηλεκτρονικά ή με μετρητά.</w:t>
      </w:r>
    </w:p>
    <w:p w14:paraId="6B86C05B" w14:textId="77777777" w:rsidR="00CA44E2" w:rsidRDefault="009A1593">
      <w:pPr>
        <w:spacing w:after="0" w:line="600" w:lineRule="auto"/>
        <w:ind w:firstLine="720"/>
        <w:jc w:val="both"/>
        <w:rPr>
          <w:rFonts w:eastAsia="Times New Roman"/>
          <w:szCs w:val="24"/>
        </w:rPr>
      </w:pPr>
      <w:r>
        <w:rPr>
          <w:rFonts w:eastAsia="Times New Roman"/>
          <w:szCs w:val="24"/>
        </w:rPr>
        <w:t xml:space="preserve">Επειδή δεν έχω και πολύ χρόνο, τη Δευτέρα που θα συζητήσουμε κατ’ </w:t>
      </w:r>
      <w:proofErr w:type="spellStart"/>
      <w:r>
        <w:rPr>
          <w:rFonts w:eastAsia="Times New Roman"/>
          <w:szCs w:val="24"/>
        </w:rPr>
        <w:t>άρθρον</w:t>
      </w:r>
      <w:proofErr w:type="spellEnd"/>
      <w:r>
        <w:rPr>
          <w:rFonts w:eastAsia="Times New Roman"/>
          <w:szCs w:val="24"/>
        </w:rPr>
        <w:t>, θα μπορέσω να αναφερθώ και σε άλλα ζητήματα. Θα ήθελα μόνο να αναφερθώ στις προμήθειες των τραπεζών, επειδή έχουν γίνει πάρα πολλές συζητήσεις εδώ και έχει αναδειχθεί σε αρκετά μεγάλ</w:t>
      </w:r>
      <w:r>
        <w:rPr>
          <w:rFonts w:eastAsia="Times New Roman"/>
          <w:szCs w:val="24"/>
        </w:rPr>
        <w:t xml:space="preserve">ο ζήτημα. Η Κυβέρνηση έχει κάνει με τις τράπεζες για το θέμα αυτό και με την Τράπεζα της Ελλάδος αρκετές συζητήσεις και έχει ασκηθεί αρκετή πίεση. </w:t>
      </w:r>
      <w:r>
        <w:rPr>
          <w:rFonts w:eastAsia="Times New Roman"/>
          <w:szCs w:val="24"/>
        </w:rPr>
        <w:lastRenderedPageBreak/>
        <w:t>Φαίνεται ότι το τελευταίο διάστημα έχουμε πάρα πολύ μεγάλη μείωση των προμηθειών.</w:t>
      </w:r>
    </w:p>
    <w:p w14:paraId="6B86C05C" w14:textId="77777777" w:rsidR="00CA44E2" w:rsidRDefault="009A1593">
      <w:pPr>
        <w:spacing w:after="0" w:line="600" w:lineRule="auto"/>
        <w:ind w:firstLine="720"/>
        <w:jc w:val="both"/>
        <w:rPr>
          <w:rFonts w:eastAsia="Times New Roman"/>
          <w:szCs w:val="24"/>
        </w:rPr>
      </w:pPr>
      <w:r>
        <w:rPr>
          <w:rFonts w:eastAsia="Times New Roman"/>
          <w:szCs w:val="24"/>
        </w:rPr>
        <w:t>Πραγματικά, υπάρχει ο κοινο</w:t>
      </w:r>
      <w:r>
        <w:rPr>
          <w:rFonts w:eastAsia="Times New Roman"/>
          <w:szCs w:val="24"/>
        </w:rPr>
        <w:t xml:space="preserve">τικός </w:t>
      </w:r>
      <w:r>
        <w:rPr>
          <w:rFonts w:eastAsia="Times New Roman"/>
          <w:szCs w:val="24"/>
        </w:rPr>
        <w:t>κ</w:t>
      </w:r>
      <w:r>
        <w:rPr>
          <w:rFonts w:eastAsia="Times New Roman"/>
          <w:szCs w:val="24"/>
        </w:rPr>
        <w:t>ανονισμός 751/2015, με τον οποίο δεν έχει γίνει εναρμόνιση για τα θέματα των διατραπεζικών προμηθειών. Είναι ένα θέμα συναρμοδιότητας με το Υπουργείο Ανάπτυξης, με το οποίο είμαστε σε στενή συνεργασία.</w:t>
      </w:r>
    </w:p>
    <w:p w14:paraId="6B86C05D" w14:textId="77777777" w:rsidR="00CA44E2" w:rsidRDefault="009A1593">
      <w:pPr>
        <w:spacing w:after="0" w:line="600" w:lineRule="auto"/>
        <w:ind w:firstLine="720"/>
        <w:jc w:val="both"/>
        <w:rPr>
          <w:rFonts w:eastAsia="Times New Roman"/>
          <w:szCs w:val="24"/>
        </w:rPr>
      </w:pPr>
      <w:r>
        <w:rPr>
          <w:rFonts w:eastAsia="Times New Roman"/>
          <w:szCs w:val="24"/>
        </w:rPr>
        <w:t>Στο συγκεκριμένο νομοσχέδιο, στο άρθρο 67, θεσπ</w:t>
      </w:r>
      <w:r>
        <w:rPr>
          <w:rFonts w:eastAsia="Times New Roman"/>
          <w:szCs w:val="24"/>
        </w:rPr>
        <w:t xml:space="preserve">ίζεται η υποχρέωση των </w:t>
      </w:r>
      <w:proofErr w:type="spellStart"/>
      <w:r>
        <w:rPr>
          <w:rFonts w:eastAsia="Times New Roman"/>
          <w:szCs w:val="24"/>
        </w:rPr>
        <w:t>παρόχων</w:t>
      </w:r>
      <w:proofErr w:type="spellEnd"/>
      <w:r>
        <w:rPr>
          <w:rFonts w:eastAsia="Times New Roman"/>
          <w:szCs w:val="24"/>
        </w:rPr>
        <w:t xml:space="preserve"> υπηρεσιών πληρωμών να δίνουν τιμολογιακά δεδομένα στη Γενική Γραμματεία Εμπορίου και Προστασίας του Καταναλωτή, ώστε να υπάρχει πλήρης διαφάνεια και πίεση για τη μείωση. Ήδη κάποιο πιστωτικό ίδρυμα έχει ευνοϊκότερες προμήθειε</w:t>
      </w:r>
      <w:r>
        <w:rPr>
          <w:rFonts w:eastAsia="Times New Roman"/>
          <w:szCs w:val="24"/>
        </w:rPr>
        <w:t>ς και προσφορές πάνω σε αυτό. Θα αφήσουμε λίγο και την αγορά να αποφασίσει να κατέβουν οι τιμές των προμηθειών και των χρεώσεων από τις τράπεζες.</w:t>
      </w:r>
    </w:p>
    <w:p w14:paraId="6B86C05E" w14:textId="77777777" w:rsidR="00CA44E2" w:rsidRDefault="009A1593">
      <w:pPr>
        <w:spacing w:after="0" w:line="600" w:lineRule="auto"/>
        <w:ind w:firstLine="720"/>
        <w:jc w:val="both"/>
        <w:rPr>
          <w:rFonts w:eastAsia="Times New Roman"/>
          <w:szCs w:val="24"/>
        </w:rPr>
      </w:pPr>
      <w:r>
        <w:rPr>
          <w:rFonts w:eastAsia="Times New Roman"/>
          <w:szCs w:val="24"/>
        </w:rPr>
        <w:t xml:space="preserve">Πιστεύουμε ότι με τα μέτρα που περιλαμβάνει αυτό το σχέδιο νόμου δίνουμε μια ισχυρή ώθηση στην προσπάθεια για </w:t>
      </w:r>
      <w:r>
        <w:rPr>
          <w:rFonts w:eastAsia="Times New Roman"/>
          <w:szCs w:val="24"/>
        </w:rPr>
        <w:t xml:space="preserve">την καταπολέμηση της </w:t>
      </w:r>
      <w:r>
        <w:rPr>
          <w:rFonts w:eastAsia="Times New Roman"/>
          <w:szCs w:val="24"/>
        </w:rPr>
        <w:lastRenderedPageBreak/>
        <w:t>φοροδιαφυγής. Περιμένουμε ότι θα φέρουν πρόσθετα έσοδα, τα οποία δεν έχουν συνυπολογιστεί στον προϋπολογισμό και το πρωτογενές πλεόνασμα. Είναι, δηλαδή, μέτρα που χαρακτηρίζονται μη παραμετρικά. Είναι εξ ορισμού δύσκολο να υπολογιστούν</w:t>
      </w:r>
      <w:r>
        <w:rPr>
          <w:rFonts w:eastAsia="Times New Roman"/>
          <w:szCs w:val="24"/>
        </w:rPr>
        <w:t xml:space="preserve"> εκ των προτέρων τα έσοδα αυτά, αλλά έχουμε κάθε λόγο να πιστεύουμε ότι θα είναι σημαντικά.</w:t>
      </w:r>
    </w:p>
    <w:p w14:paraId="6B86C05F" w14:textId="77777777" w:rsidR="00CA44E2" w:rsidRDefault="009A1593">
      <w:pPr>
        <w:spacing w:after="0" w:line="600" w:lineRule="auto"/>
        <w:ind w:firstLine="720"/>
        <w:jc w:val="both"/>
        <w:rPr>
          <w:rFonts w:eastAsia="Times New Roman"/>
          <w:szCs w:val="24"/>
        </w:rPr>
      </w:pPr>
      <w:r>
        <w:rPr>
          <w:rFonts w:eastAsia="Times New Roman"/>
          <w:szCs w:val="24"/>
        </w:rPr>
        <w:t>Οι πολύ καλές επιδόσεις του 2016 στα φορολογικά έσοδα έδειξαν ότι μπορούμε να πετύχουμε τον σκοπό αυτό και έχουμε κάθε λόγο να πιστεύουμε ότι θα συμβεί και το 2017.</w:t>
      </w:r>
    </w:p>
    <w:p w14:paraId="6B86C060" w14:textId="77777777" w:rsidR="00CA44E2" w:rsidRDefault="009A1593">
      <w:pPr>
        <w:spacing w:after="0" w:line="600" w:lineRule="auto"/>
        <w:ind w:firstLine="720"/>
        <w:jc w:val="both"/>
        <w:rPr>
          <w:rFonts w:eastAsia="Times New Roman"/>
          <w:szCs w:val="24"/>
        </w:rPr>
      </w:pPr>
      <w:r>
        <w:rPr>
          <w:rFonts w:eastAsia="Times New Roman"/>
          <w:szCs w:val="24"/>
        </w:rPr>
        <w:t xml:space="preserve">Και βέβαια, εμείς επιστρέφουμε στην κοινωνία την υπέρβαση των στόχων. Το κάνουμε με τη χορήγηση του βοηθήματος στους χαμηλοσυνταξιούχους και τα μέτρα για τους νησιώτες του </w:t>
      </w:r>
      <w:r>
        <w:rPr>
          <w:rFonts w:eastAsia="Times New Roman"/>
          <w:szCs w:val="24"/>
        </w:rPr>
        <w:t>β</w:t>
      </w:r>
      <w:r>
        <w:rPr>
          <w:rFonts w:eastAsia="Times New Roman"/>
          <w:szCs w:val="24"/>
        </w:rPr>
        <w:t xml:space="preserve">ορείου και </w:t>
      </w:r>
      <w:r>
        <w:rPr>
          <w:rFonts w:eastAsia="Times New Roman"/>
          <w:szCs w:val="24"/>
        </w:rPr>
        <w:t>α</w:t>
      </w:r>
      <w:r>
        <w:rPr>
          <w:rFonts w:eastAsia="Times New Roman"/>
          <w:szCs w:val="24"/>
        </w:rPr>
        <w:t>νατολικού Αιγαίου που έχουν πληγεί από την προσφυγική κρίση. Το κάνουμ</w:t>
      </w:r>
      <w:r>
        <w:rPr>
          <w:rFonts w:eastAsia="Times New Roman"/>
          <w:szCs w:val="24"/>
        </w:rPr>
        <w:t>ε αυτό, όπως έχουμε δικαίωμα να κάνουμε και όπως είναι υποχρέωσή μας να κάνουμε.</w:t>
      </w:r>
    </w:p>
    <w:p w14:paraId="6B86C061" w14:textId="77777777" w:rsidR="00CA44E2" w:rsidRDefault="009A1593">
      <w:pPr>
        <w:spacing w:after="0" w:line="600" w:lineRule="auto"/>
        <w:ind w:firstLine="720"/>
        <w:jc w:val="both"/>
        <w:rPr>
          <w:rFonts w:eastAsia="Times New Roman"/>
          <w:szCs w:val="24"/>
        </w:rPr>
      </w:pPr>
      <w:r>
        <w:rPr>
          <w:rFonts w:eastAsia="Times New Roman"/>
          <w:szCs w:val="24"/>
        </w:rPr>
        <w:t>Σας ευχαριστώ.</w:t>
      </w:r>
    </w:p>
    <w:p w14:paraId="6B86C062" w14:textId="77777777" w:rsidR="00CA44E2" w:rsidRDefault="009A1593">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6B86C063" w14:textId="77777777" w:rsidR="00CA44E2" w:rsidRDefault="009A1593">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 κυρία Υπουργέ.</w:t>
      </w:r>
    </w:p>
    <w:p w14:paraId="6B86C064" w14:textId="77777777" w:rsidR="00CA44E2" w:rsidRDefault="009A1593">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w:t>
      </w:r>
      <w:r>
        <w:rPr>
          <w:rFonts w:eastAsia="Times New Roman"/>
          <w:szCs w:val="24"/>
        </w:rPr>
        <w:t xml:space="preserve">στο Σώμα ότι τη συνεδρίασή μας παρακολουθούν από τα άνω δυτικά θεωρεία, αφού προηγουμένως ξεναγήθηκαν στην </w:t>
      </w:r>
      <w:r>
        <w:rPr>
          <w:rFonts w:eastAsia="Times New Roman"/>
          <w:szCs w:val="24"/>
        </w:rPr>
        <w:t>έ</w:t>
      </w:r>
      <w:r>
        <w:rPr>
          <w:rFonts w:eastAsia="Times New Roman"/>
          <w:szCs w:val="24"/>
        </w:rPr>
        <w:t xml:space="preserve">κθεση της </w:t>
      </w:r>
      <w:r>
        <w:rPr>
          <w:rFonts w:eastAsia="Times New Roman"/>
          <w:szCs w:val="24"/>
        </w:rPr>
        <w:t xml:space="preserve">αίθουσας </w:t>
      </w:r>
      <w:r>
        <w:rPr>
          <w:rFonts w:eastAsia="Times New Roman"/>
          <w:szCs w:val="24"/>
        </w:rPr>
        <w:t>«ΕΛΕΥΘΕΡΙΟΣ ΒΕΝΙΖΕΛΟΣ» και ενημερώθηκαν για την ιστορία του κτηρίου και τον τρόπο οργάνωσης και λειτουργίας της Βουλής, τριάντα μ</w:t>
      </w:r>
      <w:r>
        <w:rPr>
          <w:rFonts w:eastAsia="Times New Roman"/>
          <w:szCs w:val="24"/>
        </w:rPr>
        <w:t>ία μαθήτριες και μαθητές και δύο συνοδοί εκπαιδευτικοί από το 3</w:t>
      </w:r>
      <w:r>
        <w:rPr>
          <w:rFonts w:eastAsia="Times New Roman"/>
          <w:szCs w:val="24"/>
          <w:vertAlign w:val="superscript"/>
        </w:rPr>
        <w:t>ο</w:t>
      </w:r>
      <w:r>
        <w:rPr>
          <w:rFonts w:eastAsia="Times New Roman"/>
          <w:szCs w:val="24"/>
        </w:rPr>
        <w:t xml:space="preserve"> Γυμνάσιο </w:t>
      </w:r>
      <w:proofErr w:type="spellStart"/>
      <w:r>
        <w:rPr>
          <w:rFonts w:eastAsia="Times New Roman"/>
          <w:szCs w:val="24"/>
        </w:rPr>
        <w:t>Ναυπάκτου</w:t>
      </w:r>
      <w:proofErr w:type="spellEnd"/>
      <w:r>
        <w:rPr>
          <w:rFonts w:eastAsia="Times New Roman"/>
          <w:szCs w:val="24"/>
        </w:rPr>
        <w:t>.</w:t>
      </w:r>
    </w:p>
    <w:p w14:paraId="6B86C065" w14:textId="77777777" w:rsidR="00CA44E2" w:rsidRDefault="009A1593">
      <w:pPr>
        <w:spacing w:after="0" w:line="600" w:lineRule="auto"/>
        <w:ind w:firstLine="720"/>
        <w:jc w:val="both"/>
        <w:rPr>
          <w:rFonts w:eastAsia="Times New Roman"/>
          <w:szCs w:val="24"/>
        </w:rPr>
      </w:pPr>
      <w:r>
        <w:rPr>
          <w:rFonts w:eastAsia="Times New Roman"/>
          <w:szCs w:val="24"/>
        </w:rPr>
        <w:t xml:space="preserve">Σας καλωσορίζουμε στο </w:t>
      </w:r>
      <w:r>
        <w:rPr>
          <w:rFonts w:eastAsia="Times New Roman"/>
          <w:szCs w:val="24"/>
        </w:rPr>
        <w:t>ε</w:t>
      </w:r>
      <w:r>
        <w:rPr>
          <w:rFonts w:eastAsia="Times New Roman"/>
          <w:szCs w:val="24"/>
        </w:rPr>
        <w:t xml:space="preserve">λληνικό Κοινοβούλιο. </w:t>
      </w:r>
    </w:p>
    <w:p w14:paraId="6B86C066" w14:textId="77777777" w:rsidR="00CA44E2" w:rsidRDefault="009A1593">
      <w:pPr>
        <w:spacing w:after="0"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B86C067" w14:textId="77777777" w:rsidR="00CA44E2" w:rsidRDefault="009A1593">
      <w:pPr>
        <w:spacing w:after="0" w:line="600" w:lineRule="auto"/>
        <w:ind w:firstLine="720"/>
        <w:jc w:val="both"/>
        <w:rPr>
          <w:rFonts w:eastAsia="Times New Roman"/>
          <w:szCs w:val="24"/>
        </w:rPr>
      </w:pPr>
      <w:r>
        <w:rPr>
          <w:rFonts w:eastAsia="Times New Roman"/>
          <w:szCs w:val="24"/>
        </w:rPr>
        <w:t xml:space="preserve">Ο συνάδελφος κ. Νικόλαος </w:t>
      </w:r>
      <w:proofErr w:type="spellStart"/>
      <w:r>
        <w:rPr>
          <w:rFonts w:eastAsia="Times New Roman"/>
          <w:szCs w:val="24"/>
        </w:rPr>
        <w:t>Κούζηλος</w:t>
      </w:r>
      <w:proofErr w:type="spellEnd"/>
      <w:r>
        <w:rPr>
          <w:rFonts w:eastAsia="Times New Roman"/>
          <w:szCs w:val="24"/>
        </w:rPr>
        <w:t xml:space="preserve"> από την Χρυσή Αυγή έχει τον λόγο.</w:t>
      </w:r>
    </w:p>
    <w:p w14:paraId="6B86C068" w14:textId="77777777" w:rsidR="00CA44E2" w:rsidRDefault="009A1593">
      <w:pPr>
        <w:spacing w:after="0"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ΚΟΥΖΗΛΟΣ:</w:t>
      </w:r>
      <w:r>
        <w:rPr>
          <w:rFonts w:eastAsia="Times New Roman"/>
          <w:szCs w:val="24"/>
        </w:rPr>
        <w:t xml:space="preserve"> Ευχαριστώ πολύ, κύριε Πρόεδρε.</w:t>
      </w:r>
    </w:p>
    <w:p w14:paraId="6B86C069"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Πτωχευτικός Κώδικας σήμερα, ένας νόμος όπως έχει χαρακτηριστεί «δεύτερης ευκαιρίας» στο συγκεκριμένο σχέδιο νόμου, αλλά δεύτερη ευκαιρία για ποιον; Για τις υγιείς επιχειρήσεις ή για αυτές που είναι στα πρόθυρα της </w:t>
      </w:r>
      <w:r>
        <w:rPr>
          <w:rFonts w:eastAsia="Times New Roman"/>
          <w:szCs w:val="24"/>
        </w:rPr>
        <w:t>πτώχευσης ποια μέριμνα υπάρχει;</w:t>
      </w:r>
    </w:p>
    <w:p w14:paraId="6B86C06A"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Σίγουρα θα δώσετε ευκαιρία σε κάποιες επιχειρήσεις, που είχαν μπει στο άρθρο 99 επί Νέας Δημοκρατίας, να ξανασταθούν στα πόδια τους. Ο λόγος ποιος ήταν και ποιος θα είναι, να υπάρχουν πτωχεύσεις στις επιχειρήσεις, κυρίως; Εί</w:t>
      </w:r>
      <w:r>
        <w:rPr>
          <w:rFonts w:eastAsia="Times New Roman"/>
          <w:szCs w:val="24"/>
        </w:rPr>
        <w:t>ναι λόγω του μνημονίου που ο τζίρος των επιχειρήσεων έχει μειωθεί δραστικά, οι ασφαλιστικές και φορολογικές εισφορές έχουν αυξηθεί. Οπότε λόγω του μνημονίου, σίγουρα, υπάρχει αυτό το πρόβλημα.</w:t>
      </w:r>
    </w:p>
    <w:p w14:paraId="6B86C06B"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Υπάρχει πτωχευτικό ντόμινο, όπως λέγεται, αυτή</w:t>
      </w:r>
      <w:r>
        <w:rPr>
          <w:rFonts w:eastAsia="Times New Roman"/>
          <w:szCs w:val="24"/>
        </w:rPr>
        <w:t xml:space="preserve"> </w:t>
      </w:r>
      <w:r>
        <w:rPr>
          <w:rFonts w:eastAsia="Times New Roman"/>
          <w:szCs w:val="24"/>
        </w:rPr>
        <w:t>τη στιγμή σε ένδ</w:t>
      </w:r>
      <w:r>
        <w:rPr>
          <w:rFonts w:eastAsia="Times New Roman"/>
          <w:szCs w:val="24"/>
        </w:rPr>
        <w:t xml:space="preserve">υση, υπόδηση, έπιπλα, πρώτες ύλες; Φυσικά και υπάρχει. Και αν δούμε τα στατιστικά από εξήντα τρία πρωτοδικεία και το ΓΕΜΗ, το Γενικό Εμπορικό Μητρώο, την περίοδο 2012-2015 τέθηκαν σε καθεστώς πτώχευσης, </w:t>
      </w:r>
      <w:r>
        <w:rPr>
          <w:rFonts w:eastAsia="Times New Roman"/>
          <w:szCs w:val="24"/>
        </w:rPr>
        <w:lastRenderedPageBreak/>
        <w:t>στο άρθρο 99, χίλιες εννιακόσιες σαράντα επιχειρήσεις</w:t>
      </w:r>
      <w:r>
        <w:rPr>
          <w:rFonts w:eastAsia="Times New Roman"/>
          <w:szCs w:val="24"/>
        </w:rPr>
        <w:t>, που αξίζει όμως να δούμε το καθεστώς πτώχευσης που διέταξε της κάθε επιχείρησης, που οι επτακόσιες ογδόντα τρεις ήταν ανενεργές, οι πεντακόσιες δεκατρείς είχαν διαγραφεί, πενήντα τέσσερις ήταν σε  καθεστώς συνδιαλλαγής και εκκαθάρισης και μόνο οι πεντακό</w:t>
      </w:r>
      <w:r>
        <w:rPr>
          <w:rFonts w:eastAsia="Times New Roman"/>
          <w:szCs w:val="24"/>
        </w:rPr>
        <w:t xml:space="preserve">σιες τριάντα τέσσερις ήταν σε καθεστώς πτώχευσης. Άρα, δηλαδή, μιλάμε για πτώχευση για το 1/3 των επιχειρήσεων. </w:t>
      </w:r>
    </w:p>
    <w:p w14:paraId="6B86C06C"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Θα πρέπει να δοθεί μια δεύτερη ευκαιρία; Φυσικά. Αλλά θα πρέπει να εξετάσουμε και το γεγονός του πώς θα δοθεί, με ποιον τρόπο. Όλα τα χρόνια το</w:t>
      </w:r>
      <w:r>
        <w:rPr>
          <w:rFonts w:eastAsia="Times New Roman"/>
          <w:szCs w:val="24"/>
        </w:rPr>
        <w:t>υ μνημονίου το κράτος μεριμνά και μεριμνούσε για τις τράπεζες. Έχουν δοθεί -και δινόντουσαν- όλα τα χρήματα στις τράπεζες και στην πραγματική οικονομία, στη μικρομεσαία επιχείρηση, δεν έχει δοθεί ούτε ένα ευρώ. Οπότε, είναι πολύ φυσικό να υπάρχουν τόσες πο</w:t>
      </w:r>
      <w:r>
        <w:rPr>
          <w:rFonts w:eastAsia="Times New Roman"/>
          <w:szCs w:val="24"/>
        </w:rPr>
        <w:t xml:space="preserve">λλές πτωχεύσεις αυτή τη στιγμή στο ελληνικό εμπόριο. </w:t>
      </w:r>
    </w:p>
    <w:p w14:paraId="6B86C06D"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Ο Πτωχευτικός Κώδικας του 2012 είχε χαρακτηριστεί πολύπλοκος και χρονοβόρος. Λέτε εσείς ότι ο νέος Πτωχευτικός Κώδικας θα είναι ένα εργαλείο ανάπτυξης. Το σίγουρο είναι ότι το ίδιο το εμπόριο και η ίδια</w:t>
      </w:r>
      <w:r>
        <w:rPr>
          <w:rFonts w:eastAsia="Times New Roman"/>
          <w:szCs w:val="24"/>
        </w:rPr>
        <w:t xml:space="preserve"> η αγορά το έχει απορρίψει. Θα σας διαβάσω λιγάκι να δούμε τι είπε ο Πρόεδρος των Επιχειρήσεων Λιανικής Πώλησης Ελλάδος. «Αυτό που κάνει σήμερα ο σημερινός νόμος, δηλαδή το να μεταφέρει αρμοδιότητα, της οποίας η διαδικασία εκπτώσεων έχει ξαναγίνει παλαιότε</w:t>
      </w:r>
      <w:r>
        <w:rPr>
          <w:rFonts w:eastAsia="Times New Roman"/>
          <w:szCs w:val="24"/>
        </w:rPr>
        <w:t>ρα, πήγε στους τότε νομάρχες και μετά από λίγο διάστημα ζήτησαν να το πάρουν πίσω γιατί δεν μπορούσαν να βγάλουν άκρη. Το νομοσχέδιο προσπαθεί να σκοτώσει το εμπόριο. Θεωρούμε ότι δαγκώνετε το χέρι αυτών που πληρώνουν τους εργαζόμενους, που δίνουν τους φόρ</w:t>
      </w:r>
      <w:r>
        <w:rPr>
          <w:rFonts w:eastAsia="Times New Roman"/>
          <w:szCs w:val="24"/>
        </w:rPr>
        <w:t>ους, που παράγουν θέσεις εργασίας». Και κλείνει με το εξής: «Το τελευταίο που θέλω να πω είναι ότι δεν θα κλείσουμε ρολά εμείς, ρολά, με την τακτική σας, θα κλείσει η χώρα». Αυτά ήταν τα λόγια ενός ανθρώπου, ο οποίος ζει στο εμπόριο, ζει στην αγορά, ζει στ</w:t>
      </w:r>
      <w:r>
        <w:rPr>
          <w:rFonts w:eastAsia="Times New Roman"/>
          <w:szCs w:val="24"/>
        </w:rPr>
        <w:t xml:space="preserve">ην πραγματικότητα αυτή τη στιγμή. </w:t>
      </w:r>
    </w:p>
    <w:p w14:paraId="6B86C06E"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 xml:space="preserve">Οι επιχειρήσεις, κυρίως, έχουν τρεις επιλογές: Χρηματοοικονομική αναδιάρθρωση, κούρεμα οφειλών ή διαδικασία πτώχευσης. Από τη στιγμή που δεν έχουν τη δυνατότητα ούτε να πάρουν χρήματα ούτε να έρθουν σε κάποια συνδιαλλαγή </w:t>
      </w:r>
      <w:r>
        <w:rPr>
          <w:rFonts w:eastAsia="Times New Roman"/>
          <w:szCs w:val="24"/>
        </w:rPr>
        <w:t xml:space="preserve">με τις τράπεζες ούτε να γίνει κάποιο κούρεμα των οφειλών τους, αναγκαστικά θα πάνε στον Πτωχευτικό Κώδικα. Και το </w:t>
      </w:r>
      <w:proofErr w:type="spellStart"/>
      <w:r>
        <w:rPr>
          <w:rFonts w:eastAsia="Times New Roman"/>
          <w:szCs w:val="24"/>
        </w:rPr>
        <w:t>ξανατονίζουμε</w:t>
      </w:r>
      <w:proofErr w:type="spellEnd"/>
      <w:r>
        <w:rPr>
          <w:rFonts w:eastAsia="Times New Roman"/>
          <w:szCs w:val="24"/>
        </w:rPr>
        <w:t xml:space="preserve"> αυτό: Αναγκαστικά θα πάνε στον Πτωχευτικό Κώδικα. Μερικοί από τους λόγους –το ξαναλέμε και θα το λέμε συνέχεια- είναι η πτώση το</w:t>
      </w:r>
      <w:r>
        <w:rPr>
          <w:rFonts w:eastAsia="Times New Roman"/>
          <w:szCs w:val="24"/>
        </w:rPr>
        <w:t>υ τζίρου, της αγοραστικής δύναμης των Ελλήνων πλέον, είναι η αύξηση των ζημιών που έχουν όλες οι εταιρείες, τα προβλήματα ρευστότητας και η αδυναμία πρόσβασης σε πηγές χρηματοδότησης. Όλα αυτά πρέπει να λύσετε πρώτα και μετά να μιλάμε για Πτωχευτικό Κώδικα</w:t>
      </w:r>
      <w:r>
        <w:rPr>
          <w:rFonts w:eastAsia="Times New Roman"/>
          <w:szCs w:val="24"/>
        </w:rPr>
        <w:t xml:space="preserve">. </w:t>
      </w:r>
    </w:p>
    <w:p w14:paraId="6B86C06F" w14:textId="77777777" w:rsidR="00CA44E2" w:rsidRDefault="009A1593">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Άρα θα πρέπει να μεριμνήσετε κυρίως για να υπάρχει ρευστό και χρήμα στη μικρομεσαία επιχείρηση, στην ελληνική μικρομεσαία επιχείρηση, που πλέον είναι στα πρόθυρα της χρεοκοπίας. Και νομίζετε ότι με το άρθρο 70, με τη λοταρία «Πρόγραμμα δημόσιων κυρώσεων</w:t>
      </w:r>
      <w:r>
        <w:rPr>
          <w:rFonts w:eastAsia="Times New Roman"/>
          <w:szCs w:val="24"/>
        </w:rPr>
        <w:t xml:space="preserve">» θα λυθεί </w:t>
      </w:r>
      <w:r>
        <w:rPr>
          <w:rFonts w:eastAsia="Times New Roman"/>
          <w:szCs w:val="24"/>
        </w:rPr>
        <w:lastRenderedPageBreak/>
        <w:t xml:space="preserve">το πρόβλημα. Το βασικό στο εμπόριο είναι ότι ο επιχειρηματίας θέλει σταθερότητα και ένα υγιές περιβάλλον, το οποίο δεν του το προσφέρετε. </w:t>
      </w:r>
    </w:p>
    <w:p w14:paraId="6B86C070" w14:textId="77777777" w:rsidR="00CA44E2" w:rsidRDefault="009A1593">
      <w:pPr>
        <w:spacing w:after="0" w:line="600" w:lineRule="auto"/>
        <w:ind w:firstLine="720"/>
        <w:jc w:val="both"/>
        <w:rPr>
          <w:rFonts w:eastAsia="Times New Roman"/>
          <w:szCs w:val="24"/>
        </w:rPr>
      </w:pPr>
      <w:r>
        <w:rPr>
          <w:rFonts w:eastAsia="Times New Roman"/>
          <w:szCs w:val="24"/>
        </w:rPr>
        <w:t>Με το άρθρο 28 -μείωση φόρου μέσω ηλεκτρονικών συναλλαγών- δίνετε κίνητρο</w:t>
      </w:r>
      <w:r>
        <w:rPr>
          <w:rFonts w:eastAsia="Times New Roman"/>
          <w:szCs w:val="24"/>
        </w:rPr>
        <w:t>,</w:t>
      </w:r>
      <w:r>
        <w:rPr>
          <w:rFonts w:eastAsia="Times New Roman"/>
          <w:szCs w:val="24"/>
        </w:rPr>
        <w:t xml:space="preserve"> ώστε να μην υπάρχει ρευστό στην κοινωνία. Και ποιες συναλλαγές εξαιρούνται; Εξαιρούνται αυτές που αφορούν την ελληνική κοινωνία, την ελληνική οικογένεια. Μιλάμε, δηλαδή, για ΔΕΚΟ, γιατρούς, για την εκπαίδευση των παιδιών. Όλα αυτά εξαιρούνται. Και στην πρ</w:t>
      </w:r>
      <w:r>
        <w:rPr>
          <w:rFonts w:eastAsia="Times New Roman"/>
          <w:szCs w:val="24"/>
        </w:rPr>
        <w:t>αγματικότητα τι θα γίνει; Εσείς βάζετε μέσα την διασκέδαση γενικά και όλες τις υπόλοιπες αποδείξεις που ζητάτε. Στην ουσία δεν θα πιάσει τον στόχο η κάθε οικογένεια για να καλύψει το κατώτατο όριο, με αποτέλεσμα να πέφτουν βροχή τα πρόστιμα. Και ποιος τα π</w:t>
      </w:r>
      <w:r>
        <w:rPr>
          <w:rFonts w:eastAsia="Times New Roman"/>
          <w:szCs w:val="24"/>
        </w:rPr>
        <w:t>ληρώνει; Κανείς, γιατί δεν έχει κανείς χρήμα αυτή τη στιγμή.</w:t>
      </w:r>
    </w:p>
    <w:p w14:paraId="6B86C071" w14:textId="77777777" w:rsidR="00CA44E2" w:rsidRDefault="009A1593">
      <w:pPr>
        <w:spacing w:after="0" w:line="600" w:lineRule="auto"/>
        <w:ind w:firstLine="720"/>
        <w:jc w:val="both"/>
        <w:rPr>
          <w:rFonts w:eastAsia="Times New Roman"/>
          <w:szCs w:val="24"/>
        </w:rPr>
      </w:pPr>
      <w:r>
        <w:rPr>
          <w:rFonts w:eastAsia="Times New Roman"/>
          <w:szCs w:val="24"/>
        </w:rPr>
        <w:t>Για άλλη μια φορά βλέπουμε ότι είσαστε εκτός πραγματικότητας, ότι δεν έχετε επαφή με την ελληνική κοινωνία. Για άλλη μια φορά βλέπουμε ότι τα μνημόνια, οι θεσμοί, και η πολιτική η οποία ασκείται,</w:t>
      </w:r>
      <w:r>
        <w:rPr>
          <w:rFonts w:eastAsia="Times New Roman"/>
          <w:szCs w:val="24"/>
        </w:rPr>
        <w:t xml:space="preserve"> δεν έχει καμμία </w:t>
      </w:r>
      <w:r>
        <w:rPr>
          <w:rFonts w:eastAsia="Times New Roman"/>
          <w:szCs w:val="24"/>
        </w:rPr>
        <w:lastRenderedPageBreak/>
        <w:t xml:space="preserve">σχέση με τον Έλληνα πολίτη. Δεν μεριμνάτε υπέρ του Έλληνα πολίτη, για έναν Έλληνα πολίτη που προσπαθείτε αυτή την στιγμή να επιβιώσει. </w:t>
      </w:r>
    </w:p>
    <w:p w14:paraId="6B86C072" w14:textId="77777777" w:rsidR="00CA44E2" w:rsidRDefault="009A1593">
      <w:pPr>
        <w:spacing w:after="0" w:line="600" w:lineRule="auto"/>
        <w:ind w:firstLine="720"/>
        <w:jc w:val="both"/>
        <w:rPr>
          <w:rFonts w:eastAsia="Times New Roman"/>
          <w:szCs w:val="24"/>
        </w:rPr>
      </w:pPr>
      <w:r>
        <w:rPr>
          <w:rFonts w:eastAsia="Times New Roman"/>
          <w:szCs w:val="24"/>
        </w:rPr>
        <w:t>Είναι σίγουρο ότι όταν και όποτε έρθουν εκλογές, ο Έλληνας θα σας τιμωρήσει για αυτή</w:t>
      </w:r>
      <w:r>
        <w:rPr>
          <w:rFonts w:eastAsia="Times New Roman"/>
          <w:szCs w:val="24"/>
        </w:rPr>
        <w:t xml:space="preserve"> </w:t>
      </w:r>
      <w:r>
        <w:rPr>
          <w:rFonts w:eastAsia="Times New Roman"/>
          <w:szCs w:val="24"/>
        </w:rPr>
        <w:t>την πολιτική σας.</w:t>
      </w:r>
    </w:p>
    <w:p w14:paraId="6B86C073" w14:textId="77777777" w:rsidR="00CA44E2" w:rsidRDefault="009A1593">
      <w:pPr>
        <w:spacing w:after="0" w:line="600" w:lineRule="auto"/>
        <w:ind w:firstLine="720"/>
        <w:jc w:val="both"/>
        <w:rPr>
          <w:rFonts w:eastAsia="Times New Roman"/>
          <w:szCs w:val="24"/>
        </w:rPr>
      </w:pPr>
      <w:r>
        <w:rPr>
          <w:rFonts w:eastAsia="Times New Roman"/>
          <w:szCs w:val="24"/>
        </w:rPr>
        <w:t>Ευχαριστώ, κύριε Πρόεδρε.</w:t>
      </w:r>
    </w:p>
    <w:p w14:paraId="6B86C074" w14:textId="77777777" w:rsidR="00CA44E2" w:rsidRDefault="009A1593">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Χρυσής Αυγής)</w:t>
      </w:r>
    </w:p>
    <w:p w14:paraId="6B86C075" w14:textId="77777777" w:rsidR="00CA44E2" w:rsidRDefault="00CA44E2">
      <w:pPr>
        <w:spacing w:after="0" w:line="600" w:lineRule="auto"/>
        <w:ind w:firstLine="720"/>
        <w:jc w:val="both"/>
        <w:rPr>
          <w:rFonts w:eastAsia="Times New Roman" w:cs="Times New Roman"/>
          <w:b/>
          <w:szCs w:val="24"/>
        </w:rPr>
      </w:pPr>
    </w:p>
    <w:p w14:paraId="6B86C076" w14:textId="77777777" w:rsidR="00CA44E2" w:rsidRDefault="009A1593">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6B86C077" w14:textId="77777777" w:rsidR="00CA44E2" w:rsidRDefault="009A1593">
      <w:pPr>
        <w:spacing w:after="0" w:line="600" w:lineRule="auto"/>
        <w:ind w:firstLine="720"/>
        <w:jc w:val="both"/>
        <w:rPr>
          <w:rFonts w:eastAsia="Times New Roman"/>
          <w:szCs w:val="24"/>
        </w:rPr>
      </w:pPr>
      <w:r>
        <w:rPr>
          <w:rFonts w:eastAsia="Times New Roman" w:cs="Times New Roman"/>
          <w:szCs w:val="24"/>
        </w:rPr>
        <w:t>Τον λόγο έχει ο συνάδελφος κ. Αντώνιος Γρέγος από την Χρυσή Αυγή.</w:t>
      </w:r>
    </w:p>
    <w:p w14:paraId="6B86C078" w14:textId="77777777" w:rsidR="00CA44E2" w:rsidRDefault="009A1593">
      <w:pPr>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Ευχαριστώ, κύριε Πρόεδρε.</w:t>
      </w:r>
    </w:p>
    <w:p w14:paraId="6B86C079" w14:textId="77777777" w:rsidR="00CA44E2" w:rsidRDefault="009A1593">
      <w:pPr>
        <w:spacing w:after="0" w:line="600" w:lineRule="auto"/>
        <w:ind w:firstLine="720"/>
        <w:jc w:val="both"/>
        <w:rPr>
          <w:rFonts w:eastAsia="Times New Roman"/>
          <w:szCs w:val="24"/>
        </w:rPr>
      </w:pPr>
      <w:r>
        <w:rPr>
          <w:rFonts w:eastAsia="Times New Roman"/>
          <w:szCs w:val="24"/>
        </w:rPr>
        <w:t xml:space="preserve">Πολλές </w:t>
      </w:r>
      <w:r>
        <w:rPr>
          <w:rFonts w:eastAsia="Times New Roman"/>
          <w:szCs w:val="24"/>
        </w:rPr>
        <w:t xml:space="preserve">φορές εσείς του ΣΥΡΙΖΑ προσπαθείτε με την στάση σας και τις ενέργειές σας να ξεπλύνετε την Νέα Δημοκρατία και το ΠΑΣΟΚ. Και το </w:t>
      </w:r>
      <w:r>
        <w:rPr>
          <w:rFonts w:eastAsia="Times New Roman"/>
          <w:szCs w:val="24"/>
        </w:rPr>
        <w:lastRenderedPageBreak/>
        <w:t>ίδιο κάνει και η Νέα Δημοκρατία απέναντι σε εσάς. Αυτό, όμως, δεν γίνεται. Τα σκάνδαλα δεν ξεπλένονται. Να πούμε ότι όταν σας λέμ</w:t>
      </w:r>
      <w:r>
        <w:rPr>
          <w:rFonts w:eastAsia="Times New Roman"/>
          <w:szCs w:val="24"/>
        </w:rPr>
        <w:t xml:space="preserve">ε δημοκράτες εδώ μέσα, το λέμε ειρωνικά. Μην το πιστέψετε. </w:t>
      </w:r>
    </w:p>
    <w:p w14:paraId="6B86C07A" w14:textId="77777777" w:rsidR="00CA44E2" w:rsidRDefault="009A1593">
      <w:pPr>
        <w:spacing w:after="0" w:line="600" w:lineRule="auto"/>
        <w:ind w:firstLine="720"/>
        <w:jc w:val="both"/>
        <w:rPr>
          <w:rFonts w:eastAsia="Times New Roman"/>
          <w:szCs w:val="24"/>
        </w:rPr>
      </w:pPr>
      <w:r>
        <w:rPr>
          <w:rFonts w:eastAsia="Times New Roman"/>
          <w:szCs w:val="24"/>
        </w:rPr>
        <w:t>Φέρνετε ένα ακόμα νομοσχέδιο με τη διαδικασία του επείγοντος. Και το λέω για μια ακόμα φορά, διότι είναι πλέον πάγια αυτή η τακτική σας να φέρνετε νομοσχέδια με αυτόν τον τρόπο. Αυτό υποδηλώνει πά</w:t>
      </w:r>
      <w:r>
        <w:rPr>
          <w:rFonts w:eastAsia="Times New Roman"/>
          <w:szCs w:val="24"/>
        </w:rPr>
        <w:t>ρα πολλά και δεν τιμά καθόλου και εσάς και τους προκατόχους σας.</w:t>
      </w:r>
    </w:p>
    <w:p w14:paraId="6B86C07B" w14:textId="77777777" w:rsidR="00CA44E2" w:rsidRDefault="009A1593">
      <w:pPr>
        <w:spacing w:after="0" w:line="600" w:lineRule="auto"/>
        <w:ind w:firstLine="720"/>
        <w:jc w:val="both"/>
        <w:rPr>
          <w:rFonts w:eastAsia="Times New Roman"/>
          <w:szCs w:val="24"/>
        </w:rPr>
      </w:pPr>
      <w:r>
        <w:rPr>
          <w:rFonts w:eastAsia="Times New Roman"/>
          <w:szCs w:val="24"/>
        </w:rPr>
        <w:t>Το νομοσχέδιο είναι ιδιαίτερα σοβαρό, διότι μεταβάλ</w:t>
      </w:r>
      <w:r>
        <w:rPr>
          <w:rFonts w:eastAsia="Times New Roman"/>
          <w:szCs w:val="24"/>
        </w:rPr>
        <w:t>λ</w:t>
      </w:r>
      <w:r>
        <w:rPr>
          <w:rFonts w:eastAsia="Times New Roman"/>
          <w:szCs w:val="24"/>
        </w:rPr>
        <w:t xml:space="preserve">ει το φορολογικό καθεστώς των πολιτών. Έχει κάποια θετικά άρθρα, βέβαια, αλλά θα αναφερθώ στα προβληματικά κυρίως, προκειμένου να τροποποιηθούν, κάτι που είναι, βέβαια, δύσκολο βάσει της διαδικασίας. </w:t>
      </w:r>
    </w:p>
    <w:p w14:paraId="6B86C07C" w14:textId="77777777" w:rsidR="00CA44E2" w:rsidRDefault="009A1593">
      <w:pPr>
        <w:spacing w:after="0" w:line="600" w:lineRule="auto"/>
        <w:ind w:firstLine="720"/>
        <w:jc w:val="both"/>
        <w:rPr>
          <w:rFonts w:eastAsia="Times New Roman"/>
          <w:szCs w:val="24"/>
        </w:rPr>
      </w:pPr>
      <w:r>
        <w:rPr>
          <w:rFonts w:eastAsia="Times New Roman"/>
          <w:szCs w:val="24"/>
        </w:rPr>
        <w:t xml:space="preserve">Μιλάμε για τον Πτωχευτικό Κώδικα σε μια χώρα που είναι </w:t>
      </w:r>
      <w:r>
        <w:rPr>
          <w:rFonts w:eastAsia="Times New Roman"/>
          <w:szCs w:val="24"/>
        </w:rPr>
        <w:t>πτωχευμένη ενώ δεν θα έπρεπε, μια χώρα που πτωχεύσατε και εσείς και οι προκάτοχοί σας.</w:t>
      </w:r>
    </w:p>
    <w:p w14:paraId="6B86C07D" w14:textId="77777777" w:rsidR="00CA44E2" w:rsidRDefault="009A1593">
      <w:pPr>
        <w:spacing w:after="0" w:line="600" w:lineRule="auto"/>
        <w:ind w:firstLine="720"/>
        <w:jc w:val="both"/>
        <w:rPr>
          <w:rFonts w:eastAsia="Times New Roman"/>
          <w:szCs w:val="24"/>
        </w:rPr>
      </w:pPr>
      <w:r>
        <w:rPr>
          <w:rFonts w:eastAsia="Times New Roman"/>
          <w:szCs w:val="24"/>
        </w:rPr>
        <w:lastRenderedPageBreak/>
        <w:t xml:space="preserve">Στο πρώτο μέρος, που αφορά τον Πτωχευτικό Κώδικα, θα αναφέρω ενδεικτικά </w:t>
      </w:r>
      <w:r>
        <w:rPr>
          <w:rFonts w:eastAsia="Times New Roman"/>
          <w:szCs w:val="24"/>
        </w:rPr>
        <w:t>ότι ο</w:t>
      </w:r>
      <w:r>
        <w:rPr>
          <w:rFonts w:eastAsia="Times New Roman"/>
          <w:szCs w:val="24"/>
        </w:rPr>
        <w:t>ι πιστωτές θα έχουν την δυνατότητα να επεμβαίνουν βιαίως στη διαχείριση μιας εταιρείας και ν</w:t>
      </w:r>
      <w:r>
        <w:rPr>
          <w:rFonts w:eastAsia="Times New Roman"/>
          <w:szCs w:val="24"/>
        </w:rPr>
        <w:t>α επιβάλλουν την διοίκηση που αυτοί επιθυμούν, ικανοποιώντας ξεκάθαρα τα δικά τους συμφέροντα, όταν κρίνουν ότι μια εταιρεία δεν είναι φερέγγυα για την κάλυψη των δανειακών της υποχρεώσεων. Αυτό και μόνο καταδεικνύει τον προβληματικό χαρακτήρα της διάταξης</w:t>
      </w:r>
      <w:r>
        <w:rPr>
          <w:rFonts w:eastAsia="Times New Roman"/>
          <w:szCs w:val="24"/>
        </w:rPr>
        <w:t>, τουλάχιστον αναφορικά με τα δικαιώματα και τους μισθούς των εργαζομένων.</w:t>
      </w:r>
    </w:p>
    <w:p w14:paraId="6B86C07E" w14:textId="77777777" w:rsidR="00CA44E2" w:rsidRDefault="009A1593">
      <w:pPr>
        <w:spacing w:after="0" w:line="600" w:lineRule="auto"/>
        <w:ind w:firstLine="720"/>
        <w:jc w:val="both"/>
        <w:rPr>
          <w:rFonts w:eastAsia="Times New Roman"/>
          <w:szCs w:val="24"/>
        </w:rPr>
      </w:pPr>
      <w:r>
        <w:rPr>
          <w:rFonts w:eastAsia="Times New Roman"/>
          <w:szCs w:val="24"/>
        </w:rPr>
        <w:t xml:space="preserve">Οι προμηθευτές και οι εργαζόμενοι σε καμμία περίπτωση δεν έχουν εμπραγμάτως εξασφαλισμένες απαιτήσεις και κατά συνέπεια θα είναι και οι τελευταίοι που θα ικανοποιηθούν. </w:t>
      </w:r>
    </w:p>
    <w:p w14:paraId="6B86C07F" w14:textId="77777777" w:rsidR="00CA44E2" w:rsidRDefault="009A1593">
      <w:pPr>
        <w:spacing w:after="0" w:line="600" w:lineRule="auto"/>
        <w:ind w:firstLine="720"/>
        <w:jc w:val="both"/>
        <w:rPr>
          <w:rFonts w:eastAsia="Times New Roman"/>
          <w:szCs w:val="24"/>
        </w:rPr>
      </w:pPr>
      <w:r>
        <w:rPr>
          <w:rFonts w:eastAsia="Times New Roman"/>
          <w:szCs w:val="24"/>
        </w:rPr>
        <w:t xml:space="preserve">Ποια είναι </w:t>
      </w:r>
      <w:r>
        <w:rPr>
          <w:rFonts w:eastAsia="Times New Roman"/>
          <w:szCs w:val="24"/>
        </w:rPr>
        <w:t xml:space="preserve">η ασφαλιστική δικλίδα που τους χορηγείται; Εισάγεται για πρώτη φορά ο όρος του «διαχειριστή αφερεγγυότητας», μια </w:t>
      </w:r>
      <w:proofErr w:type="spellStart"/>
      <w:r>
        <w:rPr>
          <w:rFonts w:eastAsia="Times New Roman"/>
          <w:szCs w:val="24"/>
        </w:rPr>
        <w:t>μνημονιακή</w:t>
      </w:r>
      <w:proofErr w:type="spellEnd"/>
      <w:r>
        <w:rPr>
          <w:rFonts w:eastAsia="Times New Roman"/>
          <w:szCs w:val="24"/>
        </w:rPr>
        <w:t xml:space="preserve"> επιλογή που υλοποιήθηκε σταδιακά. Σε προγενέστερο νομοσχέδιο που </w:t>
      </w:r>
      <w:r>
        <w:rPr>
          <w:rFonts w:eastAsia="Times New Roman"/>
          <w:szCs w:val="24"/>
        </w:rPr>
        <w:lastRenderedPageBreak/>
        <w:t xml:space="preserve">αφορούσε την υποτιθέμενη προστασία του πολίτη - καταναλωτή στο </w:t>
      </w:r>
      <w:proofErr w:type="spellStart"/>
      <w:r>
        <w:rPr>
          <w:rFonts w:eastAsia="Times New Roman"/>
          <w:szCs w:val="24"/>
        </w:rPr>
        <w:t>προσ</w:t>
      </w:r>
      <w:r>
        <w:rPr>
          <w:rFonts w:eastAsia="Times New Roman"/>
          <w:szCs w:val="24"/>
        </w:rPr>
        <w:t>υμβατικό</w:t>
      </w:r>
      <w:proofErr w:type="spellEnd"/>
      <w:r>
        <w:rPr>
          <w:rFonts w:eastAsia="Times New Roman"/>
          <w:szCs w:val="24"/>
        </w:rPr>
        <w:t xml:space="preserve"> στάδιο, όταν συνδιαλλασσόταν με την τράπεζα, δόθηκαν κάποιες ευρείες αρμοδιότητες σε τρίτα πρόσωπα -ιδιώτες, βέβαια- τα οποία σταδιακά θα αντικαταστήσουν το Σώμα Ορκωτών Ελεγκτών. </w:t>
      </w:r>
    </w:p>
    <w:p w14:paraId="6B86C080" w14:textId="77777777" w:rsidR="00CA44E2" w:rsidRDefault="009A1593">
      <w:pPr>
        <w:spacing w:after="0" w:line="600" w:lineRule="auto"/>
        <w:ind w:firstLine="720"/>
        <w:jc w:val="both"/>
        <w:rPr>
          <w:rFonts w:eastAsia="Times New Roman"/>
          <w:szCs w:val="24"/>
        </w:rPr>
      </w:pPr>
      <w:r>
        <w:rPr>
          <w:rFonts w:eastAsia="Times New Roman"/>
          <w:szCs w:val="24"/>
        </w:rPr>
        <w:t>Στη βάση αυτής της σκέψης εισάγετε στο νομικό σύστημα τους «διαχει</w:t>
      </w:r>
      <w:r>
        <w:rPr>
          <w:rFonts w:eastAsia="Times New Roman"/>
          <w:szCs w:val="24"/>
        </w:rPr>
        <w:t xml:space="preserve">ριστές </w:t>
      </w:r>
      <w:r>
        <w:rPr>
          <w:rFonts w:eastAsia="Times New Roman"/>
          <w:szCs w:val="24"/>
        </w:rPr>
        <w:t>α</w:t>
      </w:r>
      <w:r>
        <w:rPr>
          <w:rFonts w:eastAsia="Times New Roman"/>
          <w:szCs w:val="24"/>
        </w:rPr>
        <w:t>φερεγγυότητας», οι οποίοι δεν πληρούν στο ελάχιστο -τουλάχιστον όπως προκύπτει από το νομοσχέδιο- τους όρους εξασφάλισης αμεροληψίας και ανεξαρτησίας κατά την άσκηση των καθηκόντων τους.</w:t>
      </w:r>
    </w:p>
    <w:p w14:paraId="6B86C081" w14:textId="77777777" w:rsidR="00CA44E2" w:rsidRDefault="009A1593">
      <w:pPr>
        <w:spacing w:after="0" w:line="600" w:lineRule="auto"/>
        <w:ind w:firstLine="720"/>
        <w:jc w:val="both"/>
        <w:rPr>
          <w:rFonts w:eastAsia="Times New Roman"/>
          <w:szCs w:val="24"/>
        </w:rPr>
      </w:pPr>
      <w:r>
        <w:rPr>
          <w:rFonts w:eastAsia="Times New Roman"/>
          <w:szCs w:val="24"/>
        </w:rPr>
        <w:t>Περαιτέρω, το επιχείρημα ότι με το παρόν σχέδιο νόμου δίδεται</w:t>
      </w:r>
      <w:r>
        <w:rPr>
          <w:rFonts w:eastAsia="Times New Roman"/>
          <w:szCs w:val="24"/>
        </w:rPr>
        <w:t xml:space="preserve"> μια δεύτερη ευκαιρία στην επιχείρηση προκειμένου να επιβιώσει, είναι απολύτως ψευδές, διότι η πιθανή έκδοση αποφάσεως μετά από δύο έτη με δυνατότητα απαλλαγής από το υπόλοιπο των απαιτήσεων</w:t>
      </w:r>
      <w:r>
        <w:rPr>
          <w:rFonts w:eastAsia="Times New Roman"/>
          <w:szCs w:val="24"/>
        </w:rPr>
        <w:t>,</w:t>
      </w:r>
      <w:r>
        <w:rPr>
          <w:rFonts w:eastAsia="Times New Roman"/>
          <w:szCs w:val="24"/>
        </w:rPr>
        <w:t xml:space="preserve"> που δεν ικανοποιήθηκαν από την πτωχευτική περιουσία, αποδεικνύει</w:t>
      </w:r>
      <w:r>
        <w:rPr>
          <w:rFonts w:eastAsia="Times New Roman"/>
          <w:szCs w:val="24"/>
        </w:rPr>
        <w:t xml:space="preserve"> περίτρανα ότι το μόνο το οποίο θέλετε να διασφαλίσετε είναι τα δάνεια των τραπεζικών ιδρυμάτων και διόλου το σύνολο των  δικαιωμάτων των προμηθευτών που </w:t>
      </w:r>
      <w:r>
        <w:rPr>
          <w:rFonts w:eastAsia="Times New Roman"/>
          <w:szCs w:val="24"/>
        </w:rPr>
        <w:lastRenderedPageBreak/>
        <w:t>δεν είχαν ικανοποιηθεί, καθώς και το εργατικό δυναμικό της εκάστοτε επιχείρησης.</w:t>
      </w:r>
    </w:p>
    <w:p w14:paraId="6B86C082" w14:textId="77777777" w:rsidR="00CA44E2" w:rsidRDefault="009A1593">
      <w:pPr>
        <w:spacing w:after="0" w:line="600" w:lineRule="auto"/>
        <w:ind w:firstLine="720"/>
        <w:jc w:val="both"/>
        <w:rPr>
          <w:rFonts w:eastAsia="Times New Roman"/>
          <w:szCs w:val="24"/>
        </w:rPr>
      </w:pPr>
      <w:r>
        <w:rPr>
          <w:rFonts w:eastAsia="Times New Roman"/>
          <w:szCs w:val="24"/>
        </w:rPr>
        <w:t>Σε άλλο άρθρο, στο άρ</w:t>
      </w:r>
      <w:r>
        <w:rPr>
          <w:rFonts w:eastAsia="Times New Roman"/>
          <w:szCs w:val="24"/>
        </w:rPr>
        <w:t xml:space="preserve">θρο 15, </w:t>
      </w:r>
      <w:proofErr w:type="spellStart"/>
      <w:r>
        <w:rPr>
          <w:rFonts w:eastAsia="Times New Roman"/>
          <w:szCs w:val="24"/>
        </w:rPr>
        <w:t>μετακυλίεται</w:t>
      </w:r>
      <w:proofErr w:type="spellEnd"/>
      <w:r>
        <w:rPr>
          <w:rFonts w:eastAsia="Times New Roman"/>
          <w:szCs w:val="24"/>
        </w:rPr>
        <w:t xml:space="preserve"> η ευθύνη του </w:t>
      </w:r>
      <w:r>
        <w:rPr>
          <w:rFonts w:eastAsia="Times New Roman"/>
          <w:szCs w:val="24"/>
        </w:rPr>
        <w:t>δ</w:t>
      </w:r>
      <w:r>
        <w:rPr>
          <w:rFonts w:eastAsia="Times New Roman"/>
          <w:szCs w:val="24"/>
        </w:rPr>
        <w:t xml:space="preserve">ημοσίου για την ορθή και έγκαιρη επίδοση, κοινοποίηση των κλήσεων και των αποφάσεων του πολίτη. Η αδυναμία του </w:t>
      </w:r>
      <w:r>
        <w:rPr>
          <w:rFonts w:eastAsia="Times New Roman"/>
          <w:szCs w:val="24"/>
        </w:rPr>
        <w:t>δ</w:t>
      </w:r>
      <w:r>
        <w:rPr>
          <w:rFonts w:eastAsia="Times New Roman"/>
          <w:szCs w:val="24"/>
        </w:rPr>
        <w:t>ημοσίου να εφαρμόζει τους κανόνες επιδόσεως των αποφάσεων και των εγγράφων, επιδιώκεται να θεραπευθεί μέσω τη</w:t>
      </w:r>
      <w:r>
        <w:rPr>
          <w:rFonts w:eastAsia="Times New Roman"/>
          <w:szCs w:val="24"/>
        </w:rPr>
        <w:t>ς υποτιθέμενης γνώσης αυτών.</w:t>
      </w:r>
    </w:p>
    <w:p w14:paraId="6B86C08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w:t>
      </w:r>
      <w:r>
        <w:rPr>
          <w:rFonts w:eastAsia="Times New Roman" w:cs="Times New Roman"/>
          <w:szCs w:val="24"/>
        </w:rPr>
        <w:t xml:space="preserve">ημόσιο διατηρεί για τον εαυτό του το δικαίωμα να παραβιάζει κάθε δικονομική αρχή και μάλιστα να τη θεραπεύει με το επιχείρημα ότι ο πολίτης και δη ο υπάλληλος, γνώριζε τις αποφάσεις που ελήφθησαν εις βάρος του. </w:t>
      </w:r>
    </w:p>
    <w:p w14:paraId="6B86C08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άρθρο 2</w:t>
      </w:r>
      <w:r>
        <w:rPr>
          <w:rFonts w:eastAsia="Times New Roman" w:cs="Times New Roman"/>
          <w:szCs w:val="24"/>
        </w:rPr>
        <w:t xml:space="preserve">2 λέει: «Η κωλυσιεργία στην εκδίκαση των υποθέσεων δεν είναι συνέπεια της έγκαιρης ή μη προσκομιδής του φακέλου, αλλά αποτέλεσμα των γενικότερων επικρατουσών στη δικαιοσύνη συνθηκών». Και αναφέρομαι στον αριθμό των δικαστών που ενδεχομένως δεν επαρκεί </w:t>
      </w:r>
      <w:r>
        <w:rPr>
          <w:rFonts w:eastAsia="Times New Roman" w:cs="Times New Roman"/>
          <w:szCs w:val="24"/>
        </w:rPr>
        <w:lastRenderedPageBreak/>
        <w:t>πλέο</w:t>
      </w:r>
      <w:r>
        <w:rPr>
          <w:rFonts w:eastAsia="Times New Roman" w:cs="Times New Roman"/>
          <w:szCs w:val="24"/>
        </w:rPr>
        <w:t xml:space="preserve">ν στις αίθουσες και στην υλικοτεχνική υποδομή των δικαστηρίων και των αντίστοιχων τμημάτων του </w:t>
      </w:r>
      <w:r>
        <w:rPr>
          <w:rFonts w:eastAsia="Times New Roman" w:cs="Times New Roman"/>
          <w:szCs w:val="24"/>
        </w:rPr>
        <w:t>δ</w:t>
      </w:r>
      <w:r>
        <w:rPr>
          <w:rFonts w:eastAsia="Times New Roman" w:cs="Times New Roman"/>
          <w:szCs w:val="24"/>
        </w:rPr>
        <w:t xml:space="preserve">ημοσίου που φέρουν την ευθύνη διαβίβασης των φακέλων στο δικαστήριο πριν την ορισθείσα δικάσιμο. </w:t>
      </w:r>
    </w:p>
    <w:p w14:paraId="6B86C08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Άρθρο 27. Αυτό αποτελεί μια </w:t>
      </w:r>
      <w:proofErr w:type="spellStart"/>
      <w:r>
        <w:rPr>
          <w:rFonts w:eastAsia="Times New Roman" w:cs="Times New Roman"/>
          <w:szCs w:val="24"/>
        </w:rPr>
        <w:t>τιμωρητική</w:t>
      </w:r>
      <w:proofErr w:type="spellEnd"/>
      <w:r>
        <w:rPr>
          <w:rFonts w:eastAsia="Times New Roman" w:cs="Times New Roman"/>
          <w:szCs w:val="24"/>
        </w:rPr>
        <w:t xml:space="preserve"> διάταξη, που στόχο έχει</w:t>
      </w:r>
      <w:r>
        <w:rPr>
          <w:rFonts w:eastAsia="Times New Roman" w:cs="Times New Roman"/>
          <w:szCs w:val="24"/>
        </w:rPr>
        <w:t xml:space="preserve"> να αφαιρέσει κάθε οικονομικό στοιχείο από τον φορολογούμενο πολίτη, με την εύσχημη κατάργηση της δυνατότητας αναστολής των καταδιωκτικών μέτρων σε φορολογικές και τελωνειακές υποθέσεις. </w:t>
      </w:r>
    </w:p>
    <w:p w14:paraId="6B86C08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Στο τρίτο μέρος και στα άρθρα 35, 36, 37 προβλέπεται οικονομική επιβ</w:t>
      </w:r>
      <w:r>
        <w:rPr>
          <w:rFonts w:eastAsia="Times New Roman" w:cs="Times New Roman"/>
          <w:szCs w:val="24"/>
        </w:rPr>
        <w:t xml:space="preserve">άρυνση διαδίκου με καταβολή </w:t>
      </w:r>
      <w:proofErr w:type="spellStart"/>
      <w:r>
        <w:rPr>
          <w:rFonts w:eastAsia="Times New Roman" w:cs="Times New Roman"/>
          <w:szCs w:val="24"/>
        </w:rPr>
        <w:t>παραβόλου</w:t>
      </w:r>
      <w:proofErr w:type="spellEnd"/>
      <w:r>
        <w:rPr>
          <w:rFonts w:eastAsia="Times New Roman" w:cs="Times New Roman"/>
          <w:szCs w:val="24"/>
        </w:rPr>
        <w:t xml:space="preserve">, όταν για λόγους προσωπικούς, οι οποίοι ενδεχομένως να σχετίζονται ακόμα και με την υγεία του, αιτείται αναβολής της δίκης, δεν συνιστά μέτρο </w:t>
      </w:r>
      <w:proofErr w:type="spellStart"/>
      <w:r>
        <w:rPr>
          <w:rFonts w:eastAsia="Times New Roman" w:cs="Times New Roman"/>
          <w:szCs w:val="24"/>
        </w:rPr>
        <w:t>εξορθολογισμού</w:t>
      </w:r>
      <w:proofErr w:type="spellEnd"/>
      <w:r>
        <w:rPr>
          <w:rFonts w:eastAsia="Times New Roman" w:cs="Times New Roman"/>
          <w:szCs w:val="24"/>
        </w:rPr>
        <w:t xml:space="preserve"> και επιτάχυνσης της διαδικασίας απονομής της δικαιοσύνης, αλλ</w:t>
      </w:r>
      <w:r>
        <w:rPr>
          <w:rFonts w:eastAsia="Times New Roman" w:cs="Times New Roman"/>
          <w:szCs w:val="24"/>
        </w:rPr>
        <w:t xml:space="preserve">ά είναι ένα ακόμα εισπρακτικό μέτρο της Κυβέρνησης. </w:t>
      </w:r>
    </w:p>
    <w:p w14:paraId="6B86C08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τα άρθρα 38 και 39 να σημειώσουμε ότι με επιβολή </w:t>
      </w:r>
      <w:proofErr w:type="spellStart"/>
      <w:r>
        <w:rPr>
          <w:rFonts w:eastAsia="Times New Roman" w:cs="Times New Roman"/>
          <w:szCs w:val="24"/>
        </w:rPr>
        <w:t>παραβόλων</w:t>
      </w:r>
      <w:proofErr w:type="spellEnd"/>
      <w:r>
        <w:rPr>
          <w:rFonts w:eastAsia="Times New Roman" w:cs="Times New Roman"/>
          <w:szCs w:val="24"/>
        </w:rPr>
        <w:t xml:space="preserve"> δεν επιταχύνεται η αποτροπή καταχρηστικής άσκησης ενδίκων βοηθημάτων και μέσων, αλλά καθίσταται η δικαιοσύνη και η δυνατότητα δικαίωσης του </w:t>
      </w:r>
      <w:r>
        <w:rPr>
          <w:rFonts w:eastAsia="Times New Roman" w:cs="Times New Roman"/>
          <w:szCs w:val="24"/>
        </w:rPr>
        <w:t xml:space="preserve">πολίτη προϊόν πολυτέλειας. </w:t>
      </w:r>
    </w:p>
    <w:p w14:paraId="6B86C08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Με το άρθρο 43 προβλέπεται η σύσταση νομοπαρασκευαστικής επιτροπής. Εδώ έχουμε να κάνουμε κάποιες παρατηρήσεις. Ποια είναι τα τυπικά προσόντα των προσώπων που θα μετέχουν σε αυτή την επιτροπή; Πόσο θα διαρκέσει η υποτιθέμενη κωδ</w:t>
      </w:r>
      <w:r>
        <w:rPr>
          <w:rFonts w:eastAsia="Times New Roman" w:cs="Times New Roman"/>
          <w:szCs w:val="24"/>
        </w:rPr>
        <w:t xml:space="preserve">ικοποίηση της νομοθεσίας των </w:t>
      </w:r>
      <w:proofErr w:type="spellStart"/>
      <w:r>
        <w:rPr>
          <w:rFonts w:eastAsia="Times New Roman" w:cs="Times New Roman"/>
          <w:szCs w:val="24"/>
        </w:rPr>
        <w:t>παραβόλων</w:t>
      </w:r>
      <w:proofErr w:type="spellEnd"/>
      <w:r>
        <w:rPr>
          <w:rFonts w:eastAsia="Times New Roman" w:cs="Times New Roman"/>
          <w:szCs w:val="24"/>
        </w:rPr>
        <w:t xml:space="preserve">; Πότε θα παύσει τις εργασίες της αυτή η </w:t>
      </w:r>
      <w:r>
        <w:rPr>
          <w:rFonts w:eastAsia="Times New Roman" w:cs="Times New Roman"/>
          <w:szCs w:val="24"/>
        </w:rPr>
        <w:t>ε</w:t>
      </w:r>
      <w:r>
        <w:rPr>
          <w:rFonts w:eastAsia="Times New Roman" w:cs="Times New Roman"/>
          <w:szCs w:val="24"/>
        </w:rPr>
        <w:t>πιτροπή; Ποια σχέση διέπει τα πρόσωπα αυτά; Θα εκτελούν έναντι αμοιβής τα καθήκοντά τους; Αυτά είναι εύλογα ερωτήματα, τα οποία, για λόγους που όλοι αντιλαμβανόμαστε, αποσιωπών</w:t>
      </w:r>
      <w:r>
        <w:rPr>
          <w:rFonts w:eastAsia="Times New Roman" w:cs="Times New Roman"/>
          <w:szCs w:val="24"/>
        </w:rPr>
        <w:t xml:space="preserve">ται. </w:t>
      </w:r>
    </w:p>
    <w:p w14:paraId="6B86C08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Επειδή μιλάμε για αδήλωτα εισοδήματα, να πούμε ότι δεν πρόκειται να ασχοληθείτε, φυσικά, με τα τεράστια ποσά που έχουν αποκρύψει τα πολιτικά πρόσωπα, κυρίως μέσω των συγγενικών τους προσώπων, στις </w:t>
      </w:r>
      <w:r>
        <w:rPr>
          <w:rFonts w:eastAsia="Times New Roman" w:cs="Times New Roman"/>
          <w:szCs w:val="24"/>
        </w:rPr>
        <w:lastRenderedPageBreak/>
        <w:t xml:space="preserve">γνωστές και άγνωστες διαδρομές των </w:t>
      </w:r>
      <w:r>
        <w:rPr>
          <w:rFonts w:eastAsia="Times New Roman" w:cs="Times New Roman"/>
          <w:szCs w:val="24"/>
          <w:lang w:val="en-US"/>
        </w:rPr>
        <w:t>offshore</w:t>
      </w:r>
      <w:r>
        <w:rPr>
          <w:rFonts w:eastAsia="Times New Roman" w:cs="Times New Roman"/>
          <w:szCs w:val="24"/>
        </w:rPr>
        <w:t xml:space="preserve"> εταιρειών</w:t>
      </w:r>
      <w:r>
        <w:rPr>
          <w:rFonts w:eastAsia="Times New Roman" w:cs="Times New Roman"/>
          <w:szCs w:val="24"/>
        </w:rPr>
        <w:t xml:space="preserve">. Το ίδιο ισχύει και για τους </w:t>
      </w:r>
      <w:proofErr w:type="spellStart"/>
      <w:r>
        <w:rPr>
          <w:rFonts w:eastAsia="Times New Roman" w:cs="Times New Roman"/>
          <w:szCs w:val="24"/>
        </w:rPr>
        <w:t>μεγαλοδημοσιογράφους</w:t>
      </w:r>
      <w:proofErr w:type="spellEnd"/>
      <w:r>
        <w:rPr>
          <w:rFonts w:eastAsia="Times New Roman" w:cs="Times New Roman"/>
          <w:szCs w:val="24"/>
        </w:rPr>
        <w:t xml:space="preserve">, τους τραπεζίτες, τους </w:t>
      </w:r>
      <w:proofErr w:type="spellStart"/>
      <w:r>
        <w:rPr>
          <w:rFonts w:eastAsia="Times New Roman" w:cs="Times New Roman"/>
          <w:szCs w:val="24"/>
        </w:rPr>
        <w:t>μεγαλοκαναλάρχες</w:t>
      </w:r>
      <w:proofErr w:type="spellEnd"/>
      <w:r>
        <w:rPr>
          <w:rFonts w:eastAsia="Times New Roman" w:cs="Times New Roman"/>
          <w:szCs w:val="24"/>
        </w:rPr>
        <w:t xml:space="preserve"> και τους γνωστούς διαπλεκόμενους των κομμάτων του δήθεν συνταγματικού τόξου. </w:t>
      </w:r>
    </w:p>
    <w:p w14:paraId="6B86C08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Το τραγικό είναι ότι ακόμα και στην Επιτροπή Ελέγχου των Κομμάτων και των Πολιτικών Προσώπων, που με νόμο έχετε θεσπίσει, δεν μπορούν να μετέχουν άλλα κόμματα πλην του κυβερνώντος κόμματος και του κόμματος της Αντιπολίτευσης. </w:t>
      </w:r>
    </w:p>
    <w:p w14:paraId="6B86C08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Έχουμε πει, επανειλημμένως ότ</w:t>
      </w:r>
      <w:r>
        <w:rPr>
          <w:rFonts w:eastAsia="Times New Roman" w:cs="Times New Roman"/>
          <w:szCs w:val="24"/>
        </w:rPr>
        <w:t xml:space="preserve">ι τη διαφθορά και τη διαπλοκή δεν μπορείτε να την πολεμήσετε εσείς με αυτά τα μέσα. Μιλάμε για πλαστικό χρήμα τη στιγμή που όλοι ξέρουμε ότι η χρήση των μετρητών δεν μπορεί να καταργηθεί. Ακόμα υπάρχουν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Όμως, η φοροδιαφυγή πατάσσεται κ</w:t>
      </w:r>
      <w:r>
        <w:rPr>
          <w:rFonts w:eastAsia="Times New Roman" w:cs="Times New Roman"/>
          <w:szCs w:val="24"/>
        </w:rPr>
        <w:t xml:space="preserve">υρίως εν τη γενέσει της. Η χρήση του πλαστικού χρήματος μπορεί να λειτουργήσει επικουρικά και με συγκεκριμένα κριτήρια. </w:t>
      </w:r>
    </w:p>
    <w:p w14:paraId="6B86C08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Άκουσα ομιλητή του ΣΥΡΙΖΑ να μιλάει για το χαμόγελο του ελληνικού λαού. Δυστυχώς κανένας δεν χαμογελάει πια στην Ελλάδα. Θυμάμαι όμως ό</w:t>
      </w:r>
      <w:r>
        <w:rPr>
          <w:rFonts w:eastAsia="Times New Roman" w:cs="Times New Roman"/>
          <w:szCs w:val="24"/>
        </w:rPr>
        <w:t xml:space="preserve">τι κατά τη διάρκεια της συζήτησης του </w:t>
      </w:r>
      <w:r>
        <w:rPr>
          <w:rFonts w:eastAsia="Times New Roman" w:cs="Times New Roman"/>
          <w:szCs w:val="24"/>
        </w:rPr>
        <w:t>π</w:t>
      </w:r>
      <w:r>
        <w:rPr>
          <w:rFonts w:eastAsia="Times New Roman" w:cs="Times New Roman"/>
          <w:szCs w:val="24"/>
        </w:rPr>
        <w:t xml:space="preserve">ροϋπολογισμού, κάθονταν εδώ Βουλευτές του ΣΥΡΙΖΑ και χασκογελούσαν. Αυτό ήταν και προκλητικό και εξοργιστικό για όσους έβλεπαν. </w:t>
      </w:r>
    </w:p>
    <w:p w14:paraId="6B86C08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Εμείς ψηφίζουμε πάντα με γνώμονα το συμφέρον του ελληνικού λαού, του ελληνικού λαού που μας δίνει τη δύναμη και τον οποίο εκφράζουμε σαν τρίτη πολιτική δύναμη προς το παρόν. Εμείς συνεχίζουμε τον αγώνα μας σε όλα τα μέτωπα και παντού, </w:t>
      </w:r>
      <w:proofErr w:type="spellStart"/>
      <w:r>
        <w:rPr>
          <w:rFonts w:eastAsia="Times New Roman" w:cs="Times New Roman"/>
          <w:szCs w:val="24"/>
        </w:rPr>
        <w:t>πορευόμενοι</w:t>
      </w:r>
      <w:proofErr w:type="spellEnd"/>
      <w:r>
        <w:rPr>
          <w:rFonts w:eastAsia="Times New Roman" w:cs="Times New Roman"/>
          <w:szCs w:val="24"/>
        </w:rPr>
        <w:t xml:space="preserve"> στον δρόμ</w:t>
      </w:r>
      <w:r>
        <w:rPr>
          <w:rFonts w:eastAsia="Times New Roman" w:cs="Times New Roman"/>
          <w:szCs w:val="24"/>
        </w:rPr>
        <w:t xml:space="preserve">ο της αρετής και της διαφάνειας. </w:t>
      </w:r>
    </w:p>
    <w:p w14:paraId="6B86C08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Εσείς δεν κάνετε ούτε το στοιχειώδες: Να ζητήσετε ακόμα και αυτή τη στιγμή μια μεγάλη συγγνώμη από τον ελληνικό λαό. </w:t>
      </w:r>
    </w:p>
    <w:p w14:paraId="6B86C08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86C090"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B86C09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cs="Times New Roman"/>
          <w:b/>
          <w:szCs w:val="24"/>
        </w:rPr>
        <w:t>Σπυρίδων Λυκούδης</w:t>
      </w:r>
      <w:r>
        <w:rPr>
          <w:rFonts w:eastAsia="Times New Roman" w:cs="Times New Roman"/>
          <w:b/>
          <w:szCs w:val="24"/>
        </w:rPr>
        <w:t xml:space="preserve">): </w:t>
      </w:r>
      <w:r>
        <w:rPr>
          <w:rFonts w:eastAsia="Times New Roman" w:cs="Times New Roman"/>
          <w:szCs w:val="24"/>
        </w:rPr>
        <w:t>Ευχαρι</w:t>
      </w:r>
      <w:r>
        <w:rPr>
          <w:rFonts w:eastAsia="Times New Roman" w:cs="Times New Roman"/>
          <w:szCs w:val="24"/>
        </w:rPr>
        <w:t xml:space="preserve">στούμε, κύριε συνάδελφε. </w:t>
      </w:r>
    </w:p>
    <w:p w14:paraId="6B86C09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Θεοχάρης </w:t>
      </w:r>
      <w:proofErr w:type="spellStart"/>
      <w:r>
        <w:rPr>
          <w:rFonts w:eastAsia="Times New Roman" w:cs="Times New Roman"/>
          <w:szCs w:val="24"/>
        </w:rPr>
        <w:t>Θεοχάρης</w:t>
      </w:r>
      <w:proofErr w:type="spellEnd"/>
      <w:r>
        <w:rPr>
          <w:rFonts w:eastAsia="Times New Roman" w:cs="Times New Roman"/>
          <w:szCs w:val="24"/>
        </w:rPr>
        <w:t xml:space="preserve">, Ανεξάρτητος Βουλευτής, είναι ο τελευταίος ομιλητής για σήμερα. </w:t>
      </w:r>
    </w:p>
    <w:p w14:paraId="6B86C09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Θεοχάρη έχετε τον λόγο. </w:t>
      </w:r>
    </w:p>
    <w:p w14:paraId="6B86C09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Κυρίες και κύριοι συνάδελφοι, χωρίς σύγχρονο, γρήγορο, αποτελεσμα</w:t>
      </w:r>
      <w:r>
        <w:rPr>
          <w:rFonts w:eastAsia="Times New Roman" w:cs="Times New Roman"/>
          <w:szCs w:val="24"/>
        </w:rPr>
        <w:t xml:space="preserve">τικό Κώδικα Πτωχευτικής Διαδικασίας καμμιά χώρα, καμμιά οικονομία δεν πρόκειται να αναπτυχθεί. Ειδικά στην περίπτωσή μας, μετά από τόσα χρόνια κρίσης, δεν πρόκειται να βγούμε απ’ αυτή χωρίς εκσυγχρονισμό των συγκεκριμένων διαδικασιών. </w:t>
      </w:r>
    </w:p>
    <w:p w14:paraId="6B86C09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Τι πρέπει να κάνουμε</w:t>
      </w:r>
      <w:r>
        <w:rPr>
          <w:rFonts w:eastAsia="Times New Roman" w:cs="Times New Roman"/>
          <w:szCs w:val="24"/>
        </w:rPr>
        <w:t xml:space="preserve"> για να βελτιώσουμε τη διαδικασία αναδιάρθρωσης της ελληνικής οικονομίας; Να βελτιώσουμε, φυσικά, τον Πτωχευτικό </w:t>
      </w:r>
      <w:r>
        <w:rPr>
          <w:rFonts w:eastAsia="Times New Roman" w:cs="Times New Roman"/>
          <w:szCs w:val="24"/>
        </w:rPr>
        <w:lastRenderedPageBreak/>
        <w:t xml:space="preserve">Κώδικα με επιτάχυνση και δυνατότητα συμφωνίας μεταξύ των πιστωτών, ακόμα κι όταν ο μέτοχος δεν συμφωνεί. </w:t>
      </w:r>
    </w:p>
    <w:p w14:paraId="6B86C09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Ο σκοπός είναι να σώζουμε τις επιχειρ</w:t>
      </w:r>
      <w:r>
        <w:rPr>
          <w:rFonts w:eastAsia="Times New Roman" w:cs="Times New Roman"/>
          <w:szCs w:val="24"/>
        </w:rPr>
        <w:t xml:space="preserve">ήσεις, γιατί έχουν κοινωνικό αποτύπωμα, έχουν πελάτες, έχουν υπαλλήλους, έχουν προμηθευτές, όχι απαραίτητα τους μετόχους. Από την άλλη, οι μέτοχοι που συνεργάζονται, οι μέτοχοι που πονάνε την επιχείρηση τους και απλώς αντιμετώπισαν μια δυσκολία μεγαλύτερη </w:t>
      </w:r>
      <w:r>
        <w:rPr>
          <w:rFonts w:eastAsia="Times New Roman" w:cs="Times New Roman"/>
          <w:szCs w:val="24"/>
        </w:rPr>
        <w:t xml:space="preserve">από τις δυνάμεις τους, θα πρέπει να διασώζονται. </w:t>
      </w:r>
    </w:p>
    <w:p w14:paraId="6B86C09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 Πτωχευτικός Κώδικας πρέπει να δίνει μια δεύτερη ευκαιρία στον μη δόλιο επιχειρηματία, όπως πράγματι μας είπε και ο Υπουργός. Και το χαιρετίζουμε ως μια θετική πρόνοια. Πρέπει, συγχρόνως, να μην επιτρέπει </w:t>
      </w:r>
      <w:r>
        <w:rPr>
          <w:rFonts w:eastAsia="Times New Roman" w:cs="Times New Roman"/>
          <w:szCs w:val="24"/>
        </w:rPr>
        <w:t xml:space="preserve">στους πλούσιους επιχειρηματίες με τις πτωχευμένες επιχειρήσεις να κυκλοφορούν ελεύθεροι. Έχουν καταγραφεί πάρα πολλές τέτοιες περιπτώσεις. </w:t>
      </w:r>
    </w:p>
    <w:p w14:paraId="6B86C09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Δεύτερον, πρέπει να πάρουμε τα επιχειρηματικά κόκκινα δάνεια από τις τράπεζες, ώστε αυτές, απαλλαγμένες από τα βάρη </w:t>
      </w:r>
      <w:r>
        <w:rPr>
          <w:rFonts w:eastAsia="Times New Roman" w:cs="Times New Roman"/>
          <w:szCs w:val="24"/>
        </w:rPr>
        <w:t xml:space="preserve">τους, να αρχίζουν </w:t>
      </w:r>
      <w:r>
        <w:rPr>
          <w:rFonts w:eastAsia="Times New Roman" w:cs="Times New Roman"/>
          <w:szCs w:val="24"/>
        </w:rPr>
        <w:lastRenderedPageBreak/>
        <w:t>να δανείζουν επιτέλους. Αυτό σημαίνει τη δημιουργία της λεγόμενης «κακής» τράπεζας. Αν οι υπόλοιπες τράπεζες έχουν κάποιο μερίδιο από τα κέρδη από αυτή την τράπεζα, τότε δεν θα χρειαστεί να γραφτούν και ζημιές, υπέρογκες ζημιές, κι έτσι θ</w:t>
      </w:r>
      <w:r>
        <w:rPr>
          <w:rFonts w:eastAsia="Times New Roman" w:cs="Times New Roman"/>
          <w:szCs w:val="24"/>
        </w:rPr>
        <w:t xml:space="preserve">α αποφύγουμε άσχημα σενάρια </w:t>
      </w:r>
      <w:proofErr w:type="spellStart"/>
      <w:r>
        <w:rPr>
          <w:rFonts w:eastAsia="Times New Roman" w:cs="Times New Roman"/>
          <w:szCs w:val="24"/>
        </w:rPr>
        <w:t>ανακεφαλαιοποίησης</w:t>
      </w:r>
      <w:proofErr w:type="spellEnd"/>
      <w:r>
        <w:rPr>
          <w:rFonts w:eastAsia="Times New Roman" w:cs="Times New Roman"/>
          <w:szCs w:val="24"/>
        </w:rPr>
        <w:t xml:space="preserve">. </w:t>
      </w:r>
    </w:p>
    <w:p w14:paraId="6B86C09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Τρίτον, να χρηματοδοτηθεί η τράπεζα αυτή, η τράπεζα που θα είναι εκτός πολιτικών επιρροών, αν η διαχείριση ασκείται από επαγγελματίες του χώρου, μέσω του εθελοντικού επαναπατρισμού κεφαλαίων. Αντί να φορολογ</w:t>
      </w:r>
      <w:r>
        <w:rPr>
          <w:rFonts w:eastAsia="Times New Roman" w:cs="Times New Roman"/>
          <w:szCs w:val="24"/>
        </w:rPr>
        <w:t>είτε με 40% έως 70%, όπως κάνετε με αυτό το νομοσχέδιο, ρισκάροντας την επιτυχία του εγχειρήματος, πείτε στους Έλληνες που έχουν κεφάλαια στο εξωτερικό: «Κλείδωσε τα χρήματά σου για επτά ή δέκα χρόνια και θα κερδίσεις από την αναδιάρθρωση της ελληνικής οικ</w:t>
      </w:r>
      <w:r>
        <w:rPr>
          <w:rFonts w:eastAsia="Times New Roman" w:cs="Times New Roman"/>
          <w:szCs w:val="24"/>
        </w:rPr>
        <w:t xml:space="preserve">ονομίας». Αυτό θα άρει και τη δεύτερη αντίρρηση που ακούμε από τους εταίρους. Ελληνικά κεφάλαια θα αναδιαρθρώσουν την οικονομία και δεν θα χρειαστούν κεφάλαια από το εξωτερικό, από τον ευρωπαίο φορολογούμενο. </w:t>
      </w:r>
      <w:r>
        <w:rPr>
          <w:rFonts w:eastAsia="Times New Roman" w:cs="Times New Roman"/>
          <w:szCs w:val="24"/>
        </w:rPr>
        <w:lastRenderedPageBreak/>
        <w:t>Μόνο έτσι θα έχουμε άμεσα το όφελος της επανεκκ</w:t>
      </w:r>
      <w:r>
        <w:rPr>
          <w:rFonts w:eastAsia="Times New Roman" w:cs="Times New Roman"/>
          <w:szCs w:val="24"/>
        </w:rPr>
        <w:t xml:space="preserve">ίνησης των τραπεζών και σχετικά γρήγορα το δεύτερο όφελος της αναδιάρθρωσης των προβληματικών επιχειρήσεων, κάνοντας τους επενδυτές να ξαναδούν τη χώρα μας με θετικό μάτι.   </w:t>
      </w:r>
    </w:p>
    <w:p w14:paraId="6B86C09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Δυο λόγια θα ήθελα να πω για την εθελοντική αποκάλυψη των εισοδημάτων. Όσο πιο πί</w:t>
      </w:r>
      <w:r>
        <w:rPr>
          <w:rFonts w:eastAsia="Times New Roman" w:cs="Times New Roman"/>
          <w:szCs w:val="24"/>
        </w:rPr>
        <w:t xml:space="preserve">σω στον χρόνο πηγαίνουμε, τόσο πιο δύσκολο είναι για τη Διοίκηση να αποκαλύψει αυτά τα χρήματα. Συνεπώς, είναι εντελώς λάθος να αυξάνουμε τον φόρο για τα παλιά εισοδήματα, που κάποια από αυτά μπορεί να είναι ακόμα και κοντά στην παραγραφή. </w:t>
      </w:r>
    </w:p>
    <w:p w14:paraId="6B86C09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Βασίζεστε στην </w:t>
      </w:r>
      <w:proofErr w:type="spellStart"/>
      <w:r>
        <w:rPr>
          <w:rFonts w:eastAsia="Times New Roman" w:cs="Times New Roman"/>
          <w:szCs w:val="24"/>
        </w:rPr>
        <w:t>τιμωρητική</w:t>
      </w:r>
      <w:proofErr w:type="spellEnd"/>
      <w:r>
        <w:rPr>
          <w:rFonts w:eastAsia="Times New Roman" w:cs="Times New Roman"/>
          <w:szCs w:val="24"/>
        </w:rPr>
        <w:t xml:space="preserve"> λογική των υπηρεσιών, αντί στη λογική των σωστών κινήτρων, που θα οδηγούσαν στην εθελοντική αποκάλυψη των εισοδημάτων. Έτσι, όμως, θα αποτύχετε. Έτσι, όμως, στην πραγματικότητα, θα αποτύχουμε όλοι μας.    </w:t>
      </w:r>
    </w:p>
    <w:p w14:paraId="6B86C09C"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οικονομ</w:t>
      </w:r>
      <w:r>
        <w:rPr>
          <w:rFonts w:eastAsia="Times New Roman" w:cs="Times New Roman"/>
          <w:szCs w:val="24"/>
        </w:rPr>
        <w:t xml:space="preserve">ία μας στηρίζεται σε μη ανταγωνιστικές μικρομεσαίες επιχειρήσεις. Η έλλειψη ανταγωνιστικότητας </w:t>
      </w:r>
      <w:r>
        <w:rPr>
          <w:rFonts w:eastAsia="Times New Roman" w:cs="Times New Roman"/>
          <w:szCs w:val="24"/>
        </w:rPr>
        <w:lastRenderedPageBreak/>
        <w:t>είναι διαχρονικό αποτέλεσμα της υψηλής γραφειοκρατίας. Δεν φταίνε αυτές, η γραφειοκρατία φταίει. Σήμερα, όμως, η έλλειψη ρευστότητας, καθώς και τα συσσωρευμένα χ</w:t>
      </w:r>
      <w:r>
        <w:rPr>
          <w:rFonts w:eastAsia="Times New Roman" w:cs="Times New Roman"/>
          <w:szCs w:val="24"/>
        </w:rPr>
        <w:t xml:space="preserve">ρέη, δεν αφήνουν τις μικρομεσαίες επιχειρήσεις να επιβιώσουν, εκτός της παρανομίας, φοροδιαφυγής και εισφοροδιαφυγής. </w:t>
      </w:r>
    </w:p>
    <w:p w14:paraId="6B86C09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Μιλάμε συχνά για τα μέτρα </w:t>
      </w:r>
      <w:proofErr w:type="spellStart"/>
      <w:r>
        <w:rPr>
          <w:rFonts w:eastAsia="Times New Roman" w:cs="Times New Roman"/>
          <w:szCs w:val="24"/>
        </w:rPr>
        <w:t>απομείωσης</w:t>
      </w:r>
      <w:proofErr w:type="spellEnd"/>
      <w:r>
        <w:rPr>
          <w:rFonts w:eastAsia="Times New Roman" w:cs="Times New Roman"/>
          <w:szCs w:val="24"/>
        </w:rPr>
        <w:t xml:space="preserve"> του εξωτερικού χρέους. Το εσωτερικό χρέος, όμως, έχει δημιουργήσει συνθήκες ασφυξίας σε χιλιάδες επα</w:t>
      </w:r>
      <w:r>
        <w:rPr>
          <w:rFonts w:eastAsia="Times New Roman" w:cs="Times New Roman"/>
          <w:szCs w:val="24"/>
        </w:rPr>
        <w:t xml:space="preserve">γγελματίες. Χρειάζεται επειγόντως ένα νέο πλαίσιο που θα επιτρέπει την </w:t>
      </w:r>
      <w:proofErr w:type="spellStart"/>
      <w:r>
        <w:rPr>
          <w:rFonts w:eastAsia="Times New Roman" w:cs="Times New Roman"/>
          <w:szCs w:val="24"/>
        </w:rPr>
        <w:t>απομείωσή</w:t>
      </w:r>
      <w:proofErr w:type="spellEnd"/>
      <w:r>
        <w:rPr>
          <w:rFonts w:eastAsia="Times New Roman" w:cs="Times New Roman"/>
          <w:szCs w:val="24"/>
        </w:rPr>
        <w:t xml:space="preserve"> του, με ταυτόχρονη, όμως, εμπέδωση νοοτροπίας νομιμότητας. </w:t>
      </w:r>
    </w:p>
    <w:p w14:paraId="6B86C09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Προτείνω ένα πρόγραμμα διάσωσης μικρομεσαίων επιχειρήσεων: Όλα τα χρέη προς το </w:t>
      </w:r>
      <w:r>
        <w:rPr>
          <w:rFonts w:eastAsia="Times New Roman" w:cs="Times New Roman"/>
          <w:szCs w:val="24"/>
        </w:rPr>
        <w:t>δ</w:t>
      </w:r>
      <w:r>
        <w:rPr>
          <w:rFonts w:eastAsia="Times New Roman" w:cs="Times New Roman"/>
          <w:szCs w:val="24"/>
        </w:rPr>
        <w:t>ημόσιο και τα ταμεία παγώνουν και α</w:t>
      </w:r>
      <w:r>
        <w:rPr>
          <w:rFonts w:eastAsia="Times New Roman" w:cs="Times New Roman"/>
          <w:szCs w:val="24"/>
        </w:rPr>
        <w:t xml:space="preserve">ποπληρώνονται με 10% των κερδών για τα επόμενα δέκα έτη. Συγχρόνως, οι επιχειρήσεις που διασώζονται, έχουν υποχρεώσεις για άμεση πληρωμή του ΦΠΑ, ηλεκτρονικά τιμολόγια, μη εξόφληση των τιμολογίων με μετρητά, </w:t>
      </w:r>
      <w:r>
        <w:rPr>
          <w:rFonts w:eastAsia="Times New Roman" w:cs="Times New Roman"/>
          <w:szCs w:val="24"/>
        </w:rPr>
        <w:lastRenderedPageBreak/>
        <w:t>ηλεκτρονική δήλωση όλων των υπαλλήλων - ακόμη κα</w:t>
      </w:r>
      <w:r>
        <w:rPr>
          <w:rFonts w:eastAsia="Times New Roman" w:cs="Times New Roman"/>
          <w:szCs w:val="24"/>
        </w:rPr>
        <w:t>ι των προσωρινών- τη στιγμή της ανάληψης των καθηκόντων, ηλεκτρονικά καταχωρημένα βιβλία, συνδεδεμένα με τη Γενική Γραμματεία Δημοσίων Εσόδων. Τέλος, ειδικό μεικτό Σώμα του ΣΕΠΕ και της ΓΓΔΕ θα διενεργεί ελέγχους τουλάχιστον μια φορά κάθε δ</w:t>
      </w:r>
      <w:r>
        <w:rPr>
          <w:rFonts w:eastAsia="Times New Roman" w:cs="Times New Roman"/>
          <w:szCs w:val="24"/>
        </w:rPr>
        <w:t>ύ</w:t>
      </w:r>
      <w:r>
        <w:rPr>
          <w:rFonts w:eastAsia="Times New Roman" w:cs="Times New Roman"/>
          <w:szCs w:val="24"/>
        </w:rPr>
        <w:t xml:space="preserve">ο έτη, με ρητή </w:t>
      </w:r>
      <w:r>
        <w:rPr>
          <w:rFonts w:eastAsia="Times New Roman" w:cs="Times New Roman"/>
          <w:szCs w:val="24"/>
        </w:rPr>
        <w:t xml:space="preserve">δέσμευση για ανάκληση άδειας σε οποιαδήποτε παράβαση. </w:t>
      </w:r>
    </w:p>
    <w:p w14:paraId="6B86C09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Έτσι, και θα σώσουμε αυτές τις μικρομεσαίες επιχειρήσεις, αλλά, κυρίως, θα εμπεδώσουν την κουλτούρα της νομιμότητας. Γιατί έτσι θα διασωθεί ό,τι μπορεί να διασωθεί από μία οικονομία στην οποία σκοτώνου</w:t>
      </w:r>
      <w:r>
        <w:rPr>
          <w:rFonts w:eastAsia="Times New Roman" w:cs="Times New Roman"/>
          <w:szCs w:val="24"/>
        </w:rPr>
        <w:t xml:space="preserve">με τους μικρομεσαίους και αφελληνίζουμε τους μεγάλους. </w:t>
      </w:r>
    </w:p>
    <w:p w14:paraId="6B86C0A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Αν θέλετε να σώσετε τις μικρομεσαίες επιχειρήσεις, πρέπει να δεχθείτε και την τροπολογία που σας καταθέσαμε τέσσερις Ανεξάρτητοι Βουλευτές. Υπάρχουν χιλιάδες επιχειρήσεις που έκλεισαν υπό το βάρος των</w:t>
      </w:r>
      <w:r>
        <w:rPr>
          <w:rFonts w:eastAsia="Times New Roman" w:cs="Times New Roman"/>
          <w:szCs w:val="24"/>
        </w:rPr>
        <w:t xml:space="preserve"> χρεών, αλλά έχουν τηρήσει κατά τα λοιπά τις υποχρεώσεις τους. Από </w:t>
      </w:r>
      <w:r>
        <w:rPr>
          <w:rFonts w:eastAsia="Times New Roman" w:cs="Times New Roman"/>
          <w:szCs w:val="24"/>
        </w:rPr>
        <w:lastRenderedPageBreak/>
        <w:t xml:space="preserve">αυτές δεν μπορούμε να εισπράξουμε τίποτα πια. Είναι κλειστές, δεν έχουν τζίρο για να μας πληρώσουν.          </w:t>
      </w:r>
    </w:p>
    <w:p w14:paraId="6B86C0A1" w14:textId="77777777" w:rsidR="00CA44E2" w:rsidRDefault="009A1593">
      <w:pPr>
        <w:spacing w:after="0" w:line="600" w:lineRule="auto"/>
        <w:ind w:firstLine="720"/>
        <w:jc w:val="both"/>
        <w:rPr>
          <w:rFonts w:eastAsia="Times New Roman"/>
          <w:szCs w:val="24"/>
        </w:rPr>
      </w:pPr>
      <w:r>
        <w:rPr>
          <w:rFonts w:eastAsia="Times New Roman"/>
          <w:szCs w:val="24"/>
        </w:rPr>
        <w:t>Όταν κάποιος δεν έχει εισόδημα, δεν μπορεί να πληρώσει κάτι. Εάν, όμως, τους δώ</w:t>
      </w:r>
      <w:r>
        <w:rPr>
          <w:rFonts w:eastAsia="Times New Roman"/>
          <w:szCs w:val="24"/>
        </w:rPr>
        <w:t xml:space="preserve">σουμε μια ευκαιρία να ξανακάνουν έναρξη, να </w:t>
      </w:r>
      <w:proofErr w:type="spellStart"/>
      <w:r>
        <w:rPr>
          <w:rFonts w:eastAsia="Times New Roman"/>
          <w:szCs w:val="24"/>
        </w:rPr>
        <w:t>επανεκκινήσουν</w:t>
      </w:r>
      <w:proofErr w:type="spellEnd"/>
      <w:r>
        <w:rPr>
          <w:rFonts w:eastAsia="Times New Roman"/>
          <w:szCs w:val="24"/>
        </w:rPr>
        <w:t xml:space="preserve"> και να πληρώσουν το κεφάλαιο που χρωστάνε, χαρίζοντας πρόστιμα και προσαυξήσεις, και εισπρακτικά αποτελέσματα θα έχουμε και θα βοηθήσουμε τη μικρομεσαία οικονομία. </w:t>
      </w:r>
    </w:p>
    <w:p w14:paraId="6B86C0A2" w14:textId="77777777" w:rsidR="00CA44E2" w:rsidRDefault="009A1593">
      <w:pPr>
        <w:spacing w:after="0" w:line="600" w:lineRule="auto"/>
        <w:ind w:firstLine="720"/>
        <w:jc w:val="both"/>
        <w:rPr>
          <w:rFonts w:eastAsia="Times New Roman"/>
          <w:szCs w:val="24"/>
        </w:rPr>
      </w:pPr>
      <w:r>
        <w:rPr>
          <w:rFonts w:eastAsia="Times New Roman"/>
          <w:szCs w:val="24"/>
        </w:rPr>
        <w:t xml:space="preserve">Σας ζητώ, λοιπόν, κυρία </w:t>
      </w:r>
      <w:proofErr w:type="spellStart"/>
      <w:r>
        <w:rPr>
          <w:rFonts w:eastAsia="Times New Roman"/>
          <w:szCs w:val="24"/>
        </w:rPr>
        <w:t>Παπανάτσ</w:t>
      </w:r>
      <w:r>
        <w:rPr>
          <w:rFonts w:eastAsia="Times New Roman"/>
          <w:szCs w:val="24"/>
        </w:rPr>
        <w:t>ιου</w:t>
      </w:r>
      <w:proofErr w:type="spellEnd"/>
      <w:r>
        <w:rPr>
          <w:rFonts w:eastAsia="Times New Roman"/>
          <w:szCs w:val="24"/>
        </w:rPr>
        <w:t>, να τη δείτε με θετικό βλέμμα και να την κάνετε αποδεκτή, έστω και με τις όποιες διορθώσεις θέλετε να κάνετε.</w:t>
      </w:r>
    </w:p>
    <w:p w14:paraId="6B86C0A3"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κύριοι συνάδελφοι, της Συμπολίτευσης, φέρνετε και τις διατάξεις για το πλαστικό χρήμα. Εστιάζουμε πάλι στη λιανική, αντί να κλειδώσ</w:t>
      </w:r>
      <w:r>
        <w:rPr>
          <w:rFonts w:eastAsia="Times New Roman"/>
          <w:szCs w:val="24"/>
        </w:rPr>
        <w:t xml:space="preserve">ουμε τη χονδρική. Καθολική υποχρέωση για ηλεκτρονική τιμολόγηση και ηλεκτρονική εξόφληση των τιμολογίων με κλειστές αποθήκες. Γίνεται. Τα συστήματα υπάρχουν. Η </w:t>
      </w:r>
      <w:r>
        <w:rPr>
          <w:rFonts w:eastAsia="Times New Roman"/>
          <w:szCs w:val="24"/>
        </w:rPr>
        <w:t>«</w:t>
      </w:r>
      <w:r>
        <w:rPr>
          <w:rFonts w:eastAsia="Times New Roman"/>
          <w:szCs w:val="24"/>
        </w:rPr>
        <w:t>ΔΙΑΣ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έχει ένα έτοιμο σύστημα. </w:t>
      </w:r>
      <w:r>
        <w:rPr>
          <w:rFonts w:eastAsia="Times New Roman"/>
          <w:szCs w:val="24"/>
        </w:rPr>
        <w:lastRenderedPageBreak/>
        <w:t>Ας τα αξιοποιήσουμε. Με αυτόν τον τρόπο και η λιανική θα έχ</w:t>
      </w:r>
      <w:r>
        <w:rPr>
          <w:rFonts w:eastAsia="Times New Roman"/>
          <w:szCs w:val="24"/>
        </w:rPr>
        <w:t>ει αύξηση του τζίρου, διότι όταν αγοράζεις, αναγκάζεσαι να δείχνεις αποδείξεις ότι το πουλάς.</w:t>
      </w:r>
    </w:p>
    <w:p w14:paraId="6B86C0A4" w14:textId="77777777" w:rsidR="00CA44E2" w:rsidRDefault="009A1593">
      <w:pPr>
        <w:spacing w:after="0" w:line="600" w:lineRule="auto"/>
        <w:ind w:firstLine="720"/>
        <w:jc w:val="both"/>
        <w:rPr>
          <w:rFonts w:eastAsia="Times New Roman"/>
          <w:szCs w:val="24"/>
        </w:rPr>
      </w:pPr>
      <w:r>
        <w:rPr>
          <w:rFonts w:eastAsia="Times New Roman"/>
          <w:szCs w:val="24"/>
        </w:rPr>
        <w:t xml:space="preserve">Η φοροδιαφυγή στις υπηρεσίες είναι διαφορετικό θέμα και σίγουρα όχι του παρόντος. Πάντως, δεν θα πιάσετε τη φοροδιαφυγή με το πλαστικό χρήμα που φέρνετε. Οι </w:t>
      </w:r>
      <w:r>
        <w:rPr>
          <w:rFonts w:eastAsia="Times New Roman"/>
          <w:szCs w:val="24"/>
        </w:rPr>
        <w:t>υποχρεώσεις είναι μικρές. Θα τις καλύπτει ο κόσμος με τα σο</w:t>
      </w:r>
      <w:r>
        <w:rPr>
          <w:rFonts w:eastAsia="Times New Roman"/>
          <w:szCs w:val="24"/>
        </w:rPr>
        <w:t>υ</w:t>
      </w:r>
      <w:r>
        <w:rPr>
          <w:rFonts w:eastAsia="Times New Roman"/>
          <w:szCs w:val="24"/>
        </w:rPr>
        <w:t>περμάρκετ ή έστω και με τη βενζίνη. Οι φόροι από την άλλη μεριά είναι πολύ μεγάλοι. Και εκεί που έχει σημασία, η συναλλαγή θα γίνεται χωρίς απόδειξη και δεν θα υπάρχει πρόβλημα για τους φοροφυγάδε</w:t>
      </w:r>
      <w:r>
        <w:rPr>
          <w:rFonts w:eastAsia="Times New Roman"/>
          <w:szCs w:val="24"/>
        </w:rPr>
        <w:t>ς.</w:t>
      </w:r>
    </w:p>
    <w:p w14:paraId="6B86C0A5" w14:textId="77777777" w:rsidR="00CA44E2" w:rsidRDefault="009A1593">
      <w:pPr>
        <w:spacing w:after="0" w:line="600" w:lineRule="auto"/>
        <w:ind w:firstLine="720"/>
        <w:jc w:val="both"/>
        <w:rPr>
          <w:rFonts w:eastAsia="Times New Roman"/>
          <w:szCs w:val="24"/>
        </w:rPr>
      </w:pPr>
      <w:r>
        <w:rPr>
          <w:rFonts w:eastAsia="Times New Roman"/>
          <w:szCs w:val="24"/>
        </w:rPr>
        <w:t xml:space="preserve">Πιο πολλά κάνατε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παρά με αυτό το νομοσχέδιο για τη φοροδιαφυγή. Δεν θα την πιάσετε, γιατί με την πετυχημένη διαπραγμάτευση «</w:t>
      </w:r>
      <w:proofErr w:type="spellStart"/>
      <w:r>
        <w:rPr>
          <w:rFonts w:eastAsia="Times New Roman"/>
          <w:szCs w:val="24"/>
        </w:rPr>
        <w:t>true</w:t>
      </w:r>
      <w:proofErr w:type="spellEnd"/>
      <w:r>
        <w:rPr>
          <w:rFonts w:eastAsia="Times New Roman"/>
          <w:szCs w:val="24"/>
        </w:rPr>
        <w:t xml:space="preserve">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του κ. </w:t>
      </w:r>
      <w:proofErr w:type="spellStart"/>
      <w:r>
        <w:rPr>
          <w:rFonts w:eastAsia="Times New Roman"/>
          <w:szCs w:val="24"/>
        </w:rPr>
        <w:t>Τσακαλώτου</w:t>
      </w:r>
      <w:proofErr w:type="spellEnd"/>
      <w:r>
        <w:rPr>
          <w:rFonts w:eastAsia="Times New Roman"/>
          <w:szCs w:val="24"/>
        </w:rPr>
        <w:t xml:space="preserve">, δεν μπορέσατε να φέρετε τον ακατάσχετο λογαριασμό. Αυτό </w:t>
      </w:r>
      <w:r>
        <w:rPr>
          <w:rFonts w:eastAsia="Times New Roman"/>
          <w:szCs w:val="24"/>
        </w:rPr>
        <w:t>κ</w:t>
      </w:r>
      <w:r>
        <w:rPr>
          <w:rFonts w:eastAsia="Times New Roman"/>
          <w:szCs w:val="24"/>
        </w:rPr>
        <w:t xml:space="preserve">τυπάει </w:t>
      </w:r>
      <w:r>
        <w:rPr>
          <w:rFonts w:eastAsia="Times New Roman"/>
          <w:szCs w:val="24"/>
        </w:rPr>
        <w:t xml:space="preserve">πάλι τους μικρομεσαίους </w:t>
      </w:r>
      <w:r>
        <w:rPr>
          <w:rFonts w:eastAsia="Times New Roman"/>
          <w:szCs w:val="24"/>
        </w:rPr>
        <w:lastRenderedPageBreak/>
        <w:t>και θα δώσει πάλι πλεονέκτημα στις μεγάλες επιχειρήσεις. Αναρωτιέμαι, εάν αυτός τελικά είναι ο σκοπός σας.</w:t>
      </w:r>
    </w:p>
    <w:p w14:paraId="6B86C0A6" w14:textId="77777777" w:rsidR="00CA44E2" w:rsidRDefault="009A1593">
      <w:pPr>
        <w:spacing w:after="0" w:line="600" w:lineRule="auto"/>
        <w:ind w:firstLine="720"/>
        <w:jc w:val="both"/>
        <w:rPr>
          <w:rFonts w:eastAsia="Times New Roman"/>
          <w:szCs w:val="24"/>
        </w:rPr>
      </w:pPr>
      <w:r>
        <w:rPr>
          <w:rFonts w:eastAsia="Times New Roman"/>
          <w:szCs w:val="24"/>
        </w:rPr>
        <w:t>Για ποιο λόγο -θα τα συζητήσουμε και επί των άρθρων- εξομοιώνετε τους πράκτορες του ΟΠΑΠ με τους εμπόρους όπλων; Ποια είναι α</w:t>
      </w:r>
      <w:r>
        <w:rPr>
          <w:rFonts w:eastAsia="Times New Roman"/>
          <w:szCs w:val="24"/>
        </w:rPr>
        <w:t>υτή η λογική; Γιατί υπάρχουν αυτές οι φωτογραφικές διατάξεις που απαγορεύουν στο δίκτυο του ΟΠΑΠ να διενεργεί ηλεκτρονικές συναλλαγές, όταν πληρώνουμε ήδη τους λογαριασμούς, όταν ισχύει σε όλες τις χώρες της Ευρώπης; Εξυπηρετείτε κάποια συμφέροντα; Πείτε μ</w:t>
      </w:r>
      <w:r>
        <w:rPr>
          <w:rFonts w:eastAsia="Times New Roman"/>
          <w:szCs w:val="24"/>
        </w:rPr>
        <w:t>ας ανοι</w:t>
      </w:r>
      <w:r>
        <w:rPr>
          <w:rFonts w:eastAsia="Times New Roman"/>
          <w:szCs w:val="24"/>
        </w:rPr>
        <w:t>κ</w:t>
      </w:r>
      <w:r>
        <w:rPr>
          <w:rFonts w:eastAsia="Times New Roman"/>
          <w:szCs w:val="24"/>
        </w:rPr>
        <w:t>τά.</w:t>
      </w:r>
    </w:p>
    <w:p w14:paraId="6B86C0A7" w14:textId="77777777" w:rsidR="00CA44E2" w:rsidRDefault="009A1593">
      <w:pPr>
        <w:spacing w:after="0" w:line="600" w:lineRule="auto"/>
        <w:ind w:firstLine="720"/>
        <w:jc w:val="both"/>
        <w:rPr>
          <w:rFonts w:eastAsia="Times New Roman"/>
          <w:szCs w:val="24"/>
        </w:rPr>
      </w:pPr>
      <w:r>
        <w:rPr>
          <w:rFonts w:eastAsia="Times New Roman"/>
          <w:szCs w:val="24"/>
        </w:rPr>
        <w:t xml:space="preserve">Το νομοσχέδιο, κυρίες και κύριοι συνάδελφοι, που κόβει το επίδομα θέρμανσης και το αφήνει στο </w:t>
      </w:r>
      <w:r>
        <w:rPr>
          <w:rFonts w:eastAsia="Times New Roman"/>
          <w:szCs w:val="24"/>
        </w:rPr>
        <w:t>1/4</w:t>
      </w:r>
      <w:r>
        <w:rPr>
          <w:rFonts w:eastAsia="Times New Roman"/>
          <w:szCs w:val="24"/>
        </w:rPr>
        <w:t xml:space="preserve"> από αυτό που ήταν -στα 55 εκατομμύρια- το νομοσχέδιο που κόβει το φοιτητικό επίδομα, το νομοσχέδιο που καταργεί απαλλαγές αντίθετα με το τι υποσχέ</w:t>
      </w:r>
      <w:r>
        <w:rPr>
          <w:rFonts w:eastAsia="Times New Roman"/>
          <w:szCs w:val="24"/>
        </w:rPr>
        <w:t xml:space="preserve">θηκε ο Πρωθυπουργός στη ΔΕΘ, δεν θα ήταν ολοκληρωμένο αν δεν είχε και προσλήψεις. </w:t>
      </w:r>
    </w:p>
    <w:p w14:paraId="6B86C0A8" w14:textId="77777777" w:rsidR="00CA44E2" w:rsidRDefault="009A1593">
      <w:pPr>
        <w:spacing w:after="0" w:line="600" w:lineRule="auto"/>
        <w:ind w:firstLine="720"/>
        <w:jc w:val="both"/>
        <w:rPr>
          <w:rFonts w:eastAsia="Times New Roman"/>
          <w:szCs w:val="24"/>
        </w:rPr>
      </w:pPr>
      <w:r>
        <w:rPr>
          <w:rFonts w:eastAsia="Times New Roman"/>
          <w:szCs w:val="24"/>
        </w:rPr>
        <w:t xml:space="preserve">Πραγματικά, δεν μπορώ να διανοηθώ ποια έλλειψη συνείδησης σας επιτρέπει να φέρνετε προσλήψεις είκοσι ατόμων με κόστος 360.000 ευρώ </w:t>
      </w:r>
      <w:r>
        <w:rPr>
          <w:rFonts w:eastAsia="Times New Roman"/>
          <w:szCs w:val="24"/>
        </w:rPr>
        <w:lastRenderedPageBreak/>
        <w:t>ετησίως σε αυτό εδώ το νομοσχέδιο που κοστ</w:t>
      </w:r>
      <w:r>
        <w:rPr>
          <w:rFonts w:eastAsia="Times New Roman"/>
          <w:szCs w:val="24"/>
        </w:rPr>
        <w:t xml:space="preserve">ίζει εκατοντάδες εκατομμύρια στον ελληνικό λαό, την ίδια μέρα που, σύμφωνα με στοιχεία που παρουσίασε η ίδια Υπουργός Εργασίας, η κ. </w:t>
      </w:r>
      <w:proofErr w:type="spellStart"/>
      <w:r>
        <w:rPr>
          <w:rFonts w:eastAsia="Times New Roman"/>
          <w:szCs w:val="24"/>
        </w:rPr>
        <w:t>Αχτσ</w:t>
      </w:r>
      <w:r>
        <w:rPr>
          <w:rFonts w:eastAsia="Times New Roman"/>
          <w:szCs w:val="24"/>
        </w:rPr>
        <w:t>ιό</w:t>
      </w:r>
      <w:r>
        <w:rPr>
          <w:rFonts w:eastAsia="Times New Roman"/>
          <w:szCs w:val="24"/>
        </w:rPr>
        <w:t>γλου</w:t>
      </w:r>
      <w:proofErr w:type="spellEnd"/>
      <w:r>
        <w:rPr>
          <w:rFonts w:eastAsia="Times New Roman"/>
          <w:szCs w:val="24"/>
        </w:rPr>
        <w:t xml:space="preserve">, υπάρχουν </w:t>
      </w:r>
      <w:proofErr w:type="spellStart"/>
      <w:r>
        <w:rPr>
          <w:rFonts w:eastAsia="Times New Roman"/>
          <w:szCs w:val="24"/>
        </w:rPr>
        <w:t>εκατόν</w:t>
      </w:r>
      <w:proofErr w:type="spellEnd"/>
      <w:r>
        <w:rPr>
          <w:rFonts w:eastAsia="Times New Roman"/>
          <w:szCs w:val="24"/>
        </w:rPr>
        <w:t xml:space="preserve"> είκοσι πέντε χιλιάδες</w:t>
      </w:r>
      <w:r>
        <w:rPr>
          <w:rFonts w:eastAsia="Times New Roman"/>
          <w:szCs w:val="24"/>
        </w:rPr>
        <w:t xml:space="preserve"> άνθρωποι αμειβόμενοι με κάτω από 100 ευρώ. Το φαντάζεστε; Λιγότερα από 10</w:t>
      </w:r>
      <w:r>
        <w:rPr>
          <w:rFonts w:eastAsia="Times New Roman"/>
          <w:szCs w:val="24"/>
        </w:rPr>
        <w:t xml:space="preserve">0 ευρώ το μήνα! Η επιστήμη σηκώνει τα χέρια ψηλά! </w:t>
      </w:r>
    </w:p>
    <w:p w14:paraId="6B86C0A9" w14:textId="77777777" w:rsidR="00CA44E2" w:rsidRDefault="009A1593">
      <w:pPr>
        <w:spacing w:after="0" w:line="600" w:lineRule="auto"/>
        <w:ind w:firstLine="720"/>
        <w:jc w:val="both"/>
        <w:rPr>
          <w:rFonts w:eastAsia="Times New Roman"/>
          <w:szCs w:val="24"/>
        </w:rPr>
      </w:pPr>
      <w:r>
        <w:rPr>
          <w:rFonts w:eastAsia="Times New Roman"/>
          <w:szCs w:val="24"/>
        </w:rPr>
        <w:t>Συνεχίζετε σε ένα αδιέξοδο δρόμο. Οι ευρωπαίοι εταίροι δεν νοιάζονται για τη χώρα. Νοιάζονται μόνο για να πληρωθούν. Εσείς, όμως, γιατί τους δίνετε τα εργαλεία να σας εκβιάζουν με παλινωδίες; Θα κλείνατε τ</w:t>
      </w:r>
      <w:r>
        <w:rPr>
          <w:rFonts w:eastAsia="Times New Roman"/>
          <w:szCs w:val="24"/>
        </w:rPr>
        <w:t>η διαπραγμάτευση στις 5 Δεκεμβρίου; Θα την κλείνατε τέλος Δεκεμβρίου, τέλος Ιανουαρίου; Προχθές ο κ. Δραγασάκης μ</w:t>
      </w:r>
      <w:r>
        <w:rPr>
          <w:rFonts w:eastAsia="Times New Roman"/>
          <w:szCs w:val="24"/>
        </w:rPr>
        <w:t>ά</w:t>
      </w:r>
      <w:r>
        <w:rPr>
          <w:rFonts w:eastAsia="Times New Roman"/>
          <w:szCs w:val="24"/>
        </w:rPr>
        <w:t xml:space="preserve">ς είπε για το πρώτο εξάμηνο του 2017. </w:t>
      </w:r>
    </w:p>
    <w:p w14:paraId="6B86C0AA" w14:textId="77777777" w:rsidR="00CA44E2" w:rsidRDefault="009A1593">
      <w:pPr>
        <w:spacing w:after="0" w:line="600" w:lineRule="auto"/>
        <w:ind w:firstLine="720"/>
        <w:jc w:val="both"/>
        <w:rPr>
          <w:rFonts w:eastAsia="Times New Roman"/>
          <w:szCs w:val="24"/>
        </w:rPr>
      </w:pPr>
      <w:r>
        <w:rPr>
          <w:rFonts w:eastAsia="Times New Roman"/>
          <w:szCs w:val="24"/>
        </w:rPr>
        <w:t>Θέλετε να δώσετε χρήματα στον κόσμο και το κάνετε χωρίς να τηρήσετε τις υποχρεώσεις που εσείς υπογράψατ</w:t>
      </w:r>
      <w:r>
        <w:rPr>
          <w:rFonts w:eastAsia="Times New Roman"/>
          <w:szCs w:val="24"/>
        </w:rPr>
        <w:t xml:space="preserve">ε και δίνετε άλλοθι να μας </w:t>
      </w:r>
      <w:r>
        <w:rPr>
          <w:rFonts w:eastAsia="Times New Roman"/>
          <w:szCs w:val="24"/>
        </w:rPr>
        <w:lastRenderedPageBreak/>
        <w:t xml:space="preserve">παγώσουν τα μέτρα για το χρέος. Το κάνετε κυρίως άδικα και αναποτελεσματικά. Την ίδια μέρα μας είπε η κ. </w:t>
      </w:r>
      <w:proofErr w:type="spellStart"/>
      <w:r>
        <w:rPr>
          <w:rFonts w:eastAsia="Times New Roman"/>
          <w:szCs w:val="24"/>
        </w:rPr>
        <w:t>Αχτσ</w:t>
      </w:r>
      <w:r>
        <w:rPr>
          <w:rFonts w:eastAsia="Times New Roman"/>
          <w:szCs w:val="24"/>
        </w:rPr>
        <w:t>ιό</w:t>
      </w:r>
      <w:r>
        <w:rPr>
          <w:rFonts w:eastAsia="Times New Roman"/>
          <w:szCs w:val="24"/>
        </w:rPr>
        <w:t>γλου</w:t>
      </w:r>
      <w:proofErr w:type="spellEnd"/>
      <w:r>
        <w:rPr>
          <w:rFonts w:eastAsia="Times New Roman"/>
          <w:szCs w:val="24"/>
        </w:rPr>
        <w:t xml:space="preserve"> για τους εργαζόμενους των 100 ευρώ. Τι κάνετε γι’ αυτούς τους εργαζόμενους με το </w:t>
      </w:r>
      <w:proofErr w:type="spellStart"/>
      <w:r>
        <w:rPr>
          <w:rFonts w:eastAsia="Times New Roman"/>
          <w:szCs w:val="24"/>
        </w:rPr>
        <w:t>υπερπλεόνασμα</w:t>
      </w:r>
      <w:proofErr w:type="spellEnd"/>
      <w:r>
        <w:rPr>
          <w:rFonts w:eastAsia="Times New Roman"/>
          <w:szCs w:val="24"/>
        </w:rPr>
        <w:t xml:space="preserve">; </w:t>
      </w:r>
    </w:p>
    <w:p w14:paraId="6B86C0AB" w14:textId="77777777" w:rsidR="00CA44E2" w:rsidRDefault="009A1593">
      <w:pPr>
        <w:spacing w:after="0" w:line="600" w:lineRule="auto"/>
        <w:ind w:firstLine="720"/>
        <w:jc w:val="both"/>
        <w:rPr>
          <w:rFonts w:eastAsia="Times New Roman"/>
          <w:szCs w:val="24"/>
        </w:rPr>
      </w:pPr>
      <w:r>
        <w:rPr>
          <w:rFonts w:eastAsia="Times New Roman"/>
          <w:szCs w:val="24"/>
        </w:rPr>
        <w:t>Κυρίες και κύριο</w:t>
      </w:r>
      <w:r>
        <w:rPr>
          <w:rFonts w:eastAsia="Times New Roman"/>
          <w:szCs w:val="24"/>
        </w:rPr>
        <w:t>ι συνάδελφοι, ακολουθείτε και εσείς, όπως τόσοι άλλοι, μία ήπια προσαρμογή, μια προσαρμογή που είναι μόνο ήπια και καθόλου προσαρμογή. Έτσι, όμως, φτάσαμε στην πτώχευση. Έτσι δεν βγαίνουμε από την πτώχευση. Έτσι δεν έχουμε επιχειρήματα απέναντι στους δανει</w:t>
      </w:r>
      <w:r>
        <w:rPr>
          <w:rFonts w:eastAsia="Times New Roman"/>
          <w:szCs w:val="24"/>
        </w:rPr>
        <w:t>στές μας και έτσι αποδέχεστε τα μέτρα που σας σερβίρουν, μέτρα ενός προγράμματος που δεν βγαίνει.</w:t>
      </w:r>
    </w:p>
    <w:p w14:paraId="6B86C0AC" w14:textId="77777777" w:rsidR="00CA44E2" w:rsidRDefault="009A1593">
      <w:pPr>
        <w:spacing w:after="0" w:line="600" w:lineRule="auto"/>
        <w:ind w:firstLine="720"/>
        <w:jc w:val="both"/>
        <w:rPr>
          <w:rFonts w:eastAsia="Times New Roman"/>
          <w:szCs w:val="24"/>
        </w:rPr>
      </w:pPr>
      <w:r>
        <w:rPr>
          <w:rFonts w:eastAsia="Times New Roman"/>
          <w:szCs w:val="24"/>
        </w:rPr>
        <w:t>Τη μοίρα που επιφυλάξατε σε αυτήν τη χώρα, δεν την αξίζει.</w:t>
      </w:r>
    </w:p>
    <w:p w14:paraId="6B86C0AD" w14:textId="77777777" w:rsidR="00CA44E2" w:rsidRDefault="009A1593">
      <w:pPr>
        <w:spacing w:after="0" w:line="600" w:lineRule="auto"/>
        <w:ind w:firstLine="720"/>
        <w:jc w:val="both"/>
        <w:rPr>
          <w:rFonts w:eastAsia="Times New Roman"/>
          <w:szCs w:val="24"/>
        </w:rPr>
      </w:pPr>
      <w:r>
        <w:rPr>
          <w:rFonts w:eastAsia="Times New Roman"/>
          <w:szCs w:val="24"/>
        </w:rPr>
        <w:t>Σας ευχαριστώ.</w:t>
      </w:r>
    </w:p>
    <w:p w14:paraId="6B86C0A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w:t>
      </w:r>
    </w:p>
    <w:p w14:paraId="6B86C0A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w:t>
      </w:r>
      <w:r>
        <w:rPr>
          <w:rFonts w:eastAsia="Times New Roman" w:cs="Times New Roman"/>
          <w:szCs w:val="24"/>
        </w:rPr>
        <w:t>νάδελφοι, κηρύσσεται περαιωμένη η συζήτηση επί της αρχής του νομοσχεδίου του Υπουργείου Δικαιοσύνης, Διαφάνειας και Ανθρωπίνων Δικαιωμάτων...</w:t>
      </w:r>
    </w:p>
    <w:p w14:paraId="6B86C0B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Κύριε Πρόεδρε, πώς κηρύσσεται περαιωμένη; Ο κατάλογος δεν ισχύει; Τι περιμένουμε; </w:t>
      </w:r>
    </w:p>
    <w:p w14:paraId="6B86C0B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(Σπυρίδων Λυκούδης):</w:t>
      </w:r>
      <w:r>
        <w:rPr>
          <w:rFonts w:eastAsia="Times New Roman" w:cs="Times New Roman"/>
          <w:szCs w:val="24"/>
        </w:rPr>
        <w:t xml:space="preserve"> Έχουμε συνεννοηθεί, κύριε συνάδελφε, ότι οι υπόλοιποι ομιλητές θα μιλήσουν την Δευτέρα.</w:t>
      </w:r>
    </w:p>
    <w:p w14:paraId="6B86C0B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Με ποιον συνεννοηθήκατε;</w:t>
      </w:r>
    </w:p>
    <w:p w14:paraId="6B86C0B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Αφού είναι εδώ ο συνάδελφος, ας μιλήσει. </w:t>
      </w:r>
    </w:p>
    <w:p w14:paraId="6B86C0B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w:t>
      </w:r>
      <w:r>
        <w:rPr>
          <w:rFonts w:eastAsia="Times New Roman" w:cs="Times New Roman"/>
          <w:b/>
          <w:szCs w:val="24"/>
        </w:rPr>
        <w:t>δης):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έχουμε σημειώσει ότι ζητήσατε να μιλήσετε την Δευτ</w:t>
      </w:r>
      <w:r>
        <w:rPr>
          <w:rFonts w:eastAsia="Times New Roman" w:cs="Times New Roman"/>
          <w:szCs w:val="24"/>
        </w:rPr>
        <w:t>έ</w:t>
      </w:r>
      <w:r>
        <w:rPr>
          <w:rFonts w:eastAsia="Times New Roman" w:cs="Times New Roman"/>
          <w:szCs w:val="24"/>
        </w:rPr>
        <w:t>ρ</w:t>
      </w:r>
      <w:r>
        <w:rPr>
          <w:rFonts w:eastAsia="Times New Roman" w:cs="Times New Roman"/>
          <w:szCs w:val="24"/>
        </w:rPr>
        <w:t>α</w:t>
      </w:r>
      <w:r>
        <w:rPr>
          <w:rFonts w:eastAsia="Times New Roman" w:cs="Times New Roman"/>
          <w:szCs w:val="24"/>
        </w:rPr>
        <w:t>.</w:t>
      </w:r>
    </w:p>
    <w:p w14:paraId="6B86C0B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Ποιος το είπε αυτό;</w:t>
      </w:r>
    </w:p>
    <w:p w14:paraId="6B86C0B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Είναι εδώ σημειωμένο.</w:t>
      </w:r>
    </w:p>
    <w:p w14:paraId="6B86C0B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Κύριε Πρόεδρε, ένα άτομο είναι.</w:t>
      </w:r>
    </w:p>
    <w:p w14:paraId="6B86C0B8"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Μα, δεν είναι αυτό. Είναι για να συνεννοηθούμε να μην γίνονται λάθη.</w:t>
      </w:r>
    </w:p>
    <w:p w14:paraId="6B86C0B9"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Το ακριβώς αντίθετο έγινε. Ο Πρόεδρος με ειδοποίησε ότι μπορώ να μιλήσω.</w:t>
      </w:r>
    </w:p>
    <w:p w14:paraId="6B86C0BA"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Ας μιλήσει αφού περίμενε, κύριε Πρόεδρε.</w:t>
      </w:r>
    </w:p>
    <w:p w14:paraId="6B86C0BB"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b/>
          <w:szCs w:val="24"/>
        </w:rPr>
        <w:t xml:space="preserve"> </w:t>
      </w:r>
      <w:r>
        <w:rPr>
          <w:rFonts w:eastAsia="Times New Roman" w:cs="Times New Roman"/>
          <w:szCs w:val="24"/>
        </w:rPr>
        <w:t>Επειδή περιμένει τόσες ώρες ας μιλήσει κατ’ εξαίρεση. Ένα άτομο είναι.</w:t>
      </w:r>
    </w:p>
    <w:p w14:paraId="6B86C0BC"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δεν πρόκειται περί αυτού. Θα μιλήσει ο συνάδελφος. Να δούμε, όμως, γιατί έγινε το λάθος τώρα</w:t>
      </w:r>
      <w:r>
        <w:rPr>
          <w:rFonts w:eastAsia="Times New Roman" w:cs="Times New Roman"/>
          <w:szCs w:val="24"/>
        </w:rPr>
        <w:t>,</w:t>
      </w:r>
      <w:r>
        <w:rPr>
          <w:rFonts w:eastAsia="Times New Roman" w:cs="Times New Roman"/>
          <w:szCs w:val="24"/>
        </w:rPr>
        <w:t xml:space="preserve"> γιατί δεν είναι καλό πράγμα να γίνοντα</w:t>
      </w:r>
      <w:r>
        <w:rPr>
          <w:rFonts w:eastAsia="Times New Roman" w:cs="Times New Roman"/>
          <w:szCs w:val="24"/>
        </w:rPr>
        <w:t>ι λάθη.</w:t>
      </w:r>
    </w:p>
    <w:p w14:paraId="6B86C0BD"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με </w:t>
      </w:r>
      <w:proofErr w:type="spellStart"/>
      <w:r>
        <w:rPr>
          <w:rFonts w:eastAsia="Times New Roman" w:cs="Times New Roman"/>
          <w:szCs w:val="24"/>
        </w:rPr>
        <w:t>συγχωρείτε</w:t>
      </w:r>
      <w:proofErr w:type="spellEnd"/>
      <w:r>
        <w:rPr>
          <w:rFonts w:eastAsia="Times New Roman" w:cs="Times New Roman"/>
          <w:szCs w:val="24"/>
        </w:rPr>
        <w:t>, έχετε τον λόγο για επτά λεπτά.</w:t>
      </w:r>
    </w:p>
    <w:p w14:paraId="6B86C0BE"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ΤΡΙΑΝΤΑΦΥΛΛΟΣ ΜΗΤΑΦΙΔΗΣ:</w:t>
      </w:r>
      <w:r>
        <w:rPr>
          <w:rFonts w:eastAsia="Times New Roman" w:cs="Times New Roman"/>
          <w:szCs w:val="24"/>
        </w:rPr>
        <w:t xml:space="preserve">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δεν θέλω να εξαντλήσω την υπομονή σας, ούτε είναι, βέβαια, ενθαρρυντικό να μιλάει </w:t>
      </w:r>
      <w:r>
        <w:rPr>
          <w:rFonts w:eastAsia="Times New Roman" w:cs="Times New Roman"/>
          <w:szCs w:val="24"/>
        </w:rPr>
        <w:t xml:space="preserve">κάποιος </w:t>
      </w:r>
      <w:r>
        <w:rPr>
          <w:rFonts w:eastAsia="Times New Roman" w:cs="Times New Roman"/>
          <w:szCs w:val="24"/>
        </w:rPr>
        <w:t>μπροστά σε μια άδεια Αί</w:t>
      </w:r>
      <w:r>
        <w:rPr>
          <w:rFonts w:eastAsia="Times New Roman" w:cs="Times New Roman"/>
          <w:szCs w:val="24"/>
        </w:rPr>
        <w:t xml:space="preserve">θουσα. Ένας και μόνο είναι ο λόγος που ανέβηκα στο Βήμα, για να χαιρετίσω -όχι για λόγους προσωπικούς, αλλά εκφράζοντας και τους συναδέλφους και τις </w:t>
      </w:r>
      <w:proofErr w:type="spellStart"/>
      <w:r>
        <w:rPr>
          <w:rFonts w:eastAsia="Times New Roman" w:cs="Times New Roman"/>
          <w:szCs w:val="24"/>
        </w:rPr>
        <w:t>συναδέλφισσες</w:t>
      </w:r>
      <w:proofErr w:type="spellEnd"/>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πιτροπής για τη διεκδίκηση των γερμανικών οφειλών- την απόφαση της Κυβέρνησης να καταργή</w:t>
      </w:r>
      <w:r>
        <w:rPr>
          <w:rFonts w:eastAsia="Times New Roman" w:cs="Times New Roman"/>
          <w:szCs w:val="24"/>
        </w:rPr>
        <w:t>σει το δικαστικό ένσημο στις αναγνωριστικές αγωγές μεταξύ άλλων και για τις αγωγές αποζημίωσης των θυμάτων των κατοχικών δυνάμεων.</w:t>
      </w:r>
    </w:p>
    <w:p w14:paraId="6B86C0BF"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καταλάβετε τη σημασία αυτού που προηγουμένως σας είπα, θέλω να σας πω ότι πέρυσι τον Σεπτέμβριο το μαρτυρικό </w:t>
      </w:r>
      <w:proofErr w:type="spellStart"/>
      <w:r>
        <w:rPr>
          <w:rFonts w:eastAsia="Times New Roman" w:cs="Times New Roman"/>
          <w:szCs w:val="24"/>
        </w:rPr>
        <w:t>Δομένικο</w:t>
      </w:r>
      <w:proofErr w:type="spellEnd"/>
      <w:r>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εκατόν</w:t>
      </w:r>
      <w:proofErr w:type="spellEnd"/>
      <w:r>
        <w:rPr>
          <w:rFonts w:eastAsia="Times New Roman" w:cs="Times New Roman"/>
          <w:szCs w:val="24"/>
        </w:rPr>
        <w:t xml:space="preserve"> σαράντα εκτελεσμένους, δολοφονημένους από τα ιταλικά φασιστικά στρατεύματα, με κατεστραμμένο το χωριό διεκδίκησε την αποκατάσταση και αποζημίωση των θυμάτων του στα ελληνικά δικαστήρια. Προσέφυγε, λοιπόν, στο Πρωτοδικείο Λάρισας και εκεί -ακούστε</w:t>
      </w:r>
      <w:r>
        <w:rPr>
          <w:rFonts w:eastAsia="Times New Roman" w:cs="Times New Roman"/>
          <w:szCs w:val="24"/>
        </w:rPr>
        <w:t xml:space="preserve"> το, αγαπητοί </w:t>
      </w:r>
      <w:r>
        <w:rPr>
          <w:rFonts w:eastAsia="Times New Roman" w:cs="Times New Roman"/>
          <w:szCs w:val="24"/>
        </w:rPr>
        <w:lastRenderedPageBreak/>
        <w:t xml:space="preserve">συνάδελφοι- τους ζητήθηκε για ένα ποσό 309.000 ευρώ δικαστικό ένσημο </w:t>
      </w:r>
      <w:r>
        <w:rPr>
          <w:rFonts w:eastAsia="Times New Roman" w:cs="Times New Roman"/>
          <w:szCs w:val="24"/>
        </w:rPr>
        <w:t>-</w:t>
      </w:r>
      <w:r>
        <w:rPr>
          <w:rFonts w:eastAsia="Times New Roman" w:cs="Times New Roman"/>
          <w:szCs w:val="24"/>
        </w:rPr>
        <w:t>1%</w:t>
      </w:r>
      <w:r>
        <w:rPr>
          <w:rFonts w:eastAsia="Times New Roman" w:cs="Times New Roman"/>
          <w:szCs w:val="24"/>
        </w:rPr>
        <w:t xml:space="preserve"> επί του διεκδικουμέν</w:t>
      </w:r>
      <w:r>
        <w:rPr>
          <w:rFonts w:eastAsia="Times New Roman" w:cs="Times New Roman"/>
          <w:szCs w:val="24"/>
        </w:rPr>
        <w:t>ου ποσού αποζημίωσης</w:t>
      </w:r>
      <w:r>
        <w:rPr>
          <w:rFonts w:eastAsia="Times New Roman" w:cs="Times New Roman"/>
          <w:szCs w:val="24"/>
        </w:rPr>
        <w:t>.</w:t>
      </w:r>
    </w:p>
    <w:p w14:paraId="6B86C0C0"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Όπως καταλαβαίνετε ήταν αδύνατο οι απόγονοι των θυμάτων και όσα από τα θύματα έχουν επιζήσει, να προχωρήσουν σε αυτή</w:t>
      </w:r>
      <w:r>
        <w:rPr>
          <w:rFonts w:eastAsia="Times New Roman" w:cs="Times New Roman"/>
          <w:szCs w:val="24"/>
        </w:rPr>
        <w:t xml:space="preserve"> τη δικαστική διεκδίκηση, την ίδια στιγμή μάλιστα -και δείτε τη φοβερή αντίφαση- που το ιταλικό συνταγματικό δικαστήριο αποφάσιζε, απέναντι βέβαια στα θύματα που είχε από τη ναζιστική Γερμανία, </w:t>
      </w:r>
      <w:r>
        <w:rPr>
          <w:rFonts w:eastAsia="Times New Roman" w:cs="Times New Roman"/>
          <w:szCs w:val="24"/>
        </w:rPr>
        <w:t xml:space="preserve">την </w:t>
      </w:r>
      <w:r>
        <w:rPr>
          <w:rFonts w:eastAsia="Times New Roman" w:cs="Times New Roman"/>
          <w:szCs w:val="24"/>
        </w:rPr>
        <w:t>μέχρι τότε σ</w:t>
      </w:r>
      <w:r>
        <w:rPr>
          <w:rFonts w:eastAsia="Times New Roman" w:cs="Times New Roman"/>
          <w:szCs w:val="24"/>
        </w:rPr>
        <w:t>ύ</w:t>
      </w:r>
      <w:r>
        <w:rPr>
          <w:rFonts w:eastAsia="Times New Roman" w:cs="Times New Roman"/>
          <w:szCs w:val="24"/>
        </w:rPr>
        <w:t>μμ</w:t>
      </w:r>
      <w:r>
        <w:rPr>
          <w:rFonts w:eastAsia="Times New Roman" w:cs="Times New Roman"/>
          <w:szCs w:val="24"/>
        </w:rPr>
        <w:t>α</w:t>
      </w:r>
      <w:r>
        <w:rPr>
          <w:rFonts w:eastAsia="Times New Roman" w:cs="Times New Roman"/>
          <w:szCs w:val="24"/>
        </w:rPr>
        <w:t>χ</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η</w:t>
      </w:r>
      <w:r>
        <w:rPr>
          <w:rFonts w:eastAsia="Times New Roman" w:cs="Times New Roman"/>
          <w:szCs w:val="24"/>
        </w:rPr>
        <w:t>ς, ότι δεν υπάρχει παραγραφή στα εγκλ</w:t>
      </w:r>
      <w:r>
        <w:rPr>
          <w:rFonts w:eastAsia="Times New Roman" w:cs="Times New Roman"/>
          <w:szCs w:val="24"/>
        </w:rPr>
        <w:t xml:space="preserve">ήματα κατά της ανθρωπότητας, μια πάρα πολύ ισχυρή απόφαση και για τις δικές μας διεκδικήσεις. </w:t>
      </w:r>
    </w:p>
    <w:p w14:paraId="6B86C0C1"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Θα προσέξατε, επίσης, ότι στην εισηγητική έκθεση γίνεται ειδική μνεία, για την εμπεριστατωμένη μελέτη, την </w:t>
      </w:r>
      <w:r>
        <w:rPr>
          <w:rFonts w:eastAsia="Times New Roman" w:cs="Times New Roman"/>
          <w:szCs w:val="24"/>
        </w:rPr>
        <w:t>«</w:t>
      </w:r>
      <w:r>
        <w:rPr>
          <w:rFonts w:eastAsia="Times New Roman" w:cs="Times New Roman"/>
          <w:szCs w:val="24"/>
        </w:rPr>
        <w:t>ενδελεχή μελέτη</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πιτροπής μας, που, όπως ξέρετε,</w:t>
      </w:r>
      <w:r>
        <w:rPr>
          <w:rFonts w:eastAsia="Times New Roman" w:cs="Times New Roman"/>
          <w:szCs w:val="24"/>
        </w:rPr>
        <w:t xml:space="preserve"> έθεσε το αίτημα αυτό και υπάρχει και στο πόρισμα της διακομματικής κοινοβουλευτικής επιτροπής, στις προτάσεις </w:t>
      </w:r>
      <w:r>
        <w:rPr>
          <w:rFonts w:eastAsia="Times New Roman" w:cs="Times New Roman"/>
          <w:szCs w:val="24"/>
        </w:rPr>
        <w:t xml:space="preserve">της </w:t>
      </w:r>
      <w:r>
        <w:rPr>
          <w:rFonts w:eastAsia="Times New Roman" w:cs="Times New Roman"/>
          <w:szCs w:val="24"/>
        </w:rPr>
        <w:t xml:space="preserve">προς την </w:t>
      </w:r>
      <w:r>
        <w:rPr>
          <w:rFonts w:eastAsia="Times New Roman" w:cs="Times New Roman"/>
          <w:szCs w:val="24"/>
        </w:rPr>
        <w:t>ε</w:t>
      </w:r>
      <w:r>
        <w:rPr>
          <w:rFonts w:eastAsia="Times New Roman" w:cs="Times New Roman"/>
          <w:szCs w:val="24"/>
        </w:rPr>
        <w:t>λληνική Κυβέρνηση.</w:t>
      </w:r>
    </w:p>
    <w:p w14:paraId="6B86C0C2"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Ελπίζω να υποδεχθούμε το νέο έτος, αφιερώνοντας μια μέρα σε αυτή τη Βουλή σ</w:t>
      </w:r>
      <w:r>
        <w:rPr>
          <w:rFonts w:eastAsia="Times New Roman" w:cs="Times New Roman"/>
          <w:szCs w:val="24"/>
        </w:rPr>
        <w:t>ε</w:t>
      </w:r>
      <w:r>
        <w:rPr>
          <w:rFonts w:eastAsia="Times New Roman" w:cs="Times New Roman"/>
          <w:szCs w:val="24"/>
        </w:rPr>
        <w:t xml:space="preserve"> αυτό το</w:t>
      </w:r>
      <w:r>
        <w:rPr>
          <w:rFonts w:eastAsia="Times New Roman" w:cs="Times New Roman"/>
          <w:szCs w:val="24"/>
        </w:rPr>
        <w:t xml:space="preserve"> πόρισμα</w:t>
      </w:r>
      <w:r>
        <w:rPr>
          <w:rFonts w:eastAsia="Times New Roman" w:cs="Times New Roman"/>
          <w:szCs w:val="24"/>
        </w:rPr>
        <w:t>, κατά τη γνώμη μας,</w:t>
      </w:r>
      <w:r>
        <w:rPr>
          <w:rFonts w:eastAsia="Times New Roman" w:cs="Times New Roman"/>
          <w:szCs w:val="24"/>
        </w:rPr>
        <w:t xml:space="preserve"> όπλο για τις διεκδικήσεις μας. </w:t>
      </w:r>
    </w:p>
    <w:p w14:paraId="6B86C0C3"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Θέλω να πω δύο λόγια μόνο για τη σημασία αυτού του ζητήματος. Όπως ειπώθηκε και από τον κύριο Υπουργό και από τους Κοινοβουλευτικούς μας Εκπροσώπους, η καθιέρωση του δικαστικού ενσήμου για τις αναγνωριστικές αγωγές είναι </w:t>
      </w:r>
      <w:r>
        <w:rPr>
          <w:rFonts w:eastAsia="Times New Roman" w:cs="Times New Roman"/>
          <w:szCs w:val="24"/>
        </w:rPr>
        <w:t>αντισυνταγματική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αραβιάζει συγκεκριμένα το άρθρο 20 παράγραφος 1 του Συντάγματος, αλλά και το άρθρο 6 της Ευρωπαϊκής Σύμβασης </w:t>
      </w:r>
      <w:r>
        <w:rPr>
          <w:rFonts w:eastAsia="Times New Roman" w:cs="Times New Roman"/>
          <w:szCs w:val="24"/>
        </w:rPr>
        <w:t xml:space="preserve">για τα </w:t>
      </w:r>
      <w:r>
        <w:rPr>
          <w:rFonts w:eastAsia="Times New Roman" w:cs="Times New Roman"/>
          <w:szCs w:val="24"/>
        </w:rPr>
        <w:t>Δικαι</w:t>
      </w:r>
      <w:r>
        <w:rPr>
          <w:rFonts w:eastAsia="Times New Roman" w:cs="Times New Roman"/>
          <w:szCs w:val="24"/>
        </w:rPr>
        <w:t>ώ</w:t>
      </w:r>
      <w:r>
        <w:rPr>
          <w:rFonts w:eastAsia="Times New Roman" w:cs="Times New Roman"/>
          <w:szCs w:val="24"/>
        </w:rPr>
        <w:t>μ</w:t>
      </w:r>
      <w:r>
        <w:rPr>
          <w:rFonts w:eastAsia="Times New Roman" w:cs="Times New Roman"/>
          <w:szCs w:val="24"/>
        </w:rPr>
        <w:t>α</w:t>
      </w:r>
      <w:r>
        <w:rPr>
          <w:rFonts w:eastAsia="Times New Roman" w:cs="Times New Roman"/>
          <w:szCs w:val="24"/>
        </w:rPr>
        <w:t>τ</w:t>
      </w:r>
      <w:r>
        <w:rPr>
          <w:rFonts w:eastAsia="Times New Roman" w:cs="Times New Roman"/>
          <w:szCs w:val="24"/>
        </w:rPr>
        <w:t>α</w:t>
      </w:r>
      <w:r>
        <w:rPr>
          <w:rFonts w:eastAsia="Times New Roman" w:cs="Times New Roman"/>
          <w:szCs w:val="24"/>
        </w:rPr>
        <w:t xml:space="preserve"> του Ανθρώπου, που κυρώθηκε μάλιστα με νόμο από τη χώρα μας το 1974. </w:t>
      </w:r>
    </w:p>
    <w:p w14:paraId="6B86C0C4"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Πρόκειται για έναν ανεπίτρεπτο περιορισμό</w:t>
      </w:r>
      <w:r>
        <w:rPr>
          <w:rFonts w:eastAsia="Times New Roman" w:cs="Times New Roman"/>
          <w:szCs w:val="24"/>
        </w:rPr>
        <w:t>, που εμποδίζει την ανοι</w:t>
      </w:r>
      <w:r>
        <w:rPr>
          <w:rFonts w:eastAsia="Times New Roman" w:cs="Times New Roman"/>
          <w:szCs w:val="24"/>
        </w:rPr>
        <w:t>κ</w:t>
      </w:r>
      <w:r>
        <w:rPr>
          <w:rFonts w:eastAsia="Times New Roman" w:cs="Times New Roman"/>
          <w:szCs w:val="24"/>
        </w:rPr>
        <w:t xml:space="preserve">τή πρόσβαση κάθε πολίτη στη </w:t>
      </w:r>
      <w:r>
        <w:rPr>
          <w:rFonts w:eastAsia="Times New Roman" w:cs="Times New Roman"/>
          <w:szCs w:val="24"/>
        </w:rPr>
        <w:t>δ</w:t>
      </w:r>
      <w:r>
        <w:rPr>
          <w:rFonts w:eastAsia="Times New Roman" w:cs="Times New Roman"/>
          <w:szCs w:val="24"/>
        </w:rPr>
        <w:t xml:space="preserve">ικαιοσύνη και ισοδυναμεί με έμμεση κατάργηση του δικαιώματος παροχής έννομης προστασίας. </w:t>
      </w:r>
    </w:p>
    <w:p w14:paraId="6B86C0C5"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Είναι δεδομένο ότι τόσο το άρθρο 20 παράγραφος 1 του Συντάγματος όσο και το άρθρο 6 της Ευρωπαϊκής Σύμβασης </w:t>
      </w:r>
      <w:r>
        <w:rPr>
          <w:rFonts w:eastAsia="Times New Roman" w:cs="Times New Roman"/>
          <w:szCs w:val="24"/>
        </w:rPr>
        <w:t xml:space="preserve">για </w:t>
      </w:r>
      <w:r>
        <w:rPr>
          <w:rFonts w:eastAsia="Times New Roman" w:cs="Times New Roman"/>
          <w:szCs w:val="24"/>
        </w:rPr>
        <w:t xml:space="preserve">τα </w:t>
      </w:r>
      <w:r>
        <w:rPr>
          <w:rFonts w:eastAsia="Times New Roman" w:cs="Times New Roman"/>
          <w:szCs w:val="24"/>
        </w:rPr>
        <w:t>Δικαι</w:t>
      </w:r>
      <w:r>
        <w:rPr>
          <w:rFonts w:eastAsia="Times New Roman" w:cs="Times New Roman"/>
          <w:szCs w:val="24"/>
        </w:rPr>
        <w:t>ώ</w:t>
      </w:r>
      <w:r>
        <w:rPr>
          <w:rFonts w:eastAsia="Times New Roman" w:cs="Times New Roman"/>
          <w:szCs w:val="24"/>
        </w:rPr>
        <w:t>μ</w:t>
      </w:r>
      <w:r>
        <w:rPr>
          <w:rFonts w:eastAsia="Times New Roman" w:cs="Times New Roman"/>
          <w:szCs w:val="24"/>
        </w:rPr>
        <w:t>α</w:t>
      </w:r>
      <w:r>
        <w:rPr>
          <w:rFonts w:eastAsia="Times New Roman" w:cs="Times New Roman"/>
          <w:szCs w:val="24"/>
        </w:rPr>
        <w:t>τ</w:t>
      </w:r>
      <w:r>
        <w:rPr>
          <w:rFonts w:eastAsia="Times New Roman" w:cs="Times New Roman"/>
          <w:szCs w:val="24"/>
        </w:rPr>
        <w:t>α</w:t>
      </w:r>
      <w:r>
        <w:rPr>
          <w:rFonts w:eastAsia="Times New Roman" w:cs="Times New Roman"/>
          <w:szCs w:val="24"/>
        </w:rPr>
        <w:t xml:space="preserve"> του </w:t>
      </w:r>
      <w:r>
        <w:rPr>
          <w:rFonts w:eastAsia="Times New Roman" w:cs="Times New Roman"/>
          <w:szCs w:val="24"/>
        </w:rPr>
        <w:lastRenderedPageBreak/>
        <w:t xml:space="preserve">Ανθρώπου δεν εμποδίζουν τον κοινό νομοθέτη να θεσπίζει δικονομικές προϋποθέσεις, δαπανήματα όπως λέγονται και στη νομική γλώσσα, που αφορούν </w:t>
      </w:r>
      <w:r>
        <w:rPr>
          <w:rFonts w:eastAsia="Times New Roman" w:cs="Times New Roman"/>
          <w:szCs w:val="24"/>
        </w:rPr>
        <w:t>σ</w:t>
      </w:r>
      <w:r>
        <w:rPr>
          <w:rFonts w:eastAsia="Times New Roman" w:cs="Times New Roman"/>
          <w:szCs w:val="24"/>
        </w:rPr>
        <w:t xml:space="preserve">την πρόοδο μιας δίκης. </w:t>
      </w:r>
    </w:p>
    <w:p w14:paraId="6B86C0C6"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Όμως, θέλω να πω ότι με αυτό </w:t>
      </w:r>
      <w:r>
        <w:rPr>
          <w:rFonts w:eastAsia="Times New Roman" w:cs="Times New Roman"/>
          <w:szCs w:val="24"/>
        </w:rPr>
        <w:t xml:space="preserve">το </w:t>
      </w:r>
      <w:r>
        <w:rPr>
          <w:rFonts w:eastAsia="Times New Roman" w:cs="Times New Roman"/>
          <w:szCs w:val="24"/>
        </w:rPr>
        <w:t xml:space="preserve">απαράδεκτο τέλος εμποδιζόταν η ενάσκηση </w:t>
      </w:r>
      <w:r>
        <w:rPr>
          <w:rFonts w:eastAsia="Times New Roman" w:cs="Times New Roman"/>
          <w:szCs w:val="24"/>
        </w:rPr>
        <w:t xml:space="preserve">του ατομικού </w:t>
      </w:r>
      <w:r>
        <w:rPr>
          <w:rFonts w:eastAsia="Times New Roman" w:cs="Times New Roman"/>
          <w:szCs w:val="24"/>
        </w:rPr>
        <w:t xml:space="preserve">αυτού </w:t>
      </w:r>
      <w:r>
        <w:rPr>
          <w:rFonts w:eastAsia="Times New Roman" w:cs="Times New Roman"/>
          <w:szCs w:val="24"/>
        </w:rPr>
        <w:t>δικαιώματος, όπως είπα προηγουμένως</w:t>
      </w:r>
      <w:r>
        <w:rPr>
          <w:rFonts w:eastAsia="Times New Roman" w:cs="Times New Roman"/>
          <w:szCs w:val="24"/>
        </w:rPr>
        <w:t xml:space="preserve"> σύμφωνα με το</w:t>
      </w:r>
      <w:r>
        <w:rPr>
          <w:rFonts w:eastAsia="Times New Roman" w:cs="Times New Roman"/>
          <w:szCs w:val="24"/>
        </w:rPr>
        <w:t xml:space="preserve"> άρθρο 1 του Συντάγματος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την κατάργησ</w:t>
      </w:r>
      <w:r>
        <w:rPr>
          <w:rFonts w:eastAsia="Times New Roman" w:cs="Times New Roman"/>
          <w:szCs w:val="24"/>
        </w:rPr>
        <w:t>ή του</w:t>
      </w:r>
      <w:r>
        <w:rPr>
          <w:rFonts w:eastAsia="Times New Roman" w:cs="Times New Roman"/>
          <w:szCs w:val="24"/>
        </w:rPr>
        <w:t xml:space="preserve"> θεραπεύεται. Αυτό είναι σύμφωνο και με το δημόσιο συμφέρον, αφού δίνεται η δυνατότητα για την προσήκουσα επανόρθωση, αποκατάσταση έναντι εγκλ</w:t>
      </w:r>
      <w:r>
        <w:rPr>
          <w:rFonts w:eastAsia="Times New Roman" w:cs="Times New Roman"/>
          <w:szCs w:val="24"/>
        </w:rPr>
        <w:t>ημάτων πολέμου, εγκλημάτων κατά της ανθρωπότητας και γενικά για ουσιώδεις παραβιάσεις του διεθνούς ανθρωπιστικού δικαίου και του δικαίου των ανθρωπίνων δικαιωμάτων, οι οποίες ήδη τυποποιούνται από το συμβατικό διεθνές ποινικό δίκαιο.</w:t>
      </w:r>
    </w:p>
    <w:p w14:paraId="6B86C0C7"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Επίσης, θέλω να προσθέ</w:t>
      </w:r>
      <w:r>
        <w:rPr>
          <w:rFonts w:eastAsia="Times New Roman" w:cs="Times New Roman"/>
          <w:szCs w:val="24"/>
        </w:rPr>
        <w:t xml:space="preserve">σω ότι στο πλαίσιο του δικού μας Συντάγματος και της εσωτερικής έννομης τάξης λαμβάνεται πρόνοια, ώστε για υπερισχύοντες λόγους δημοσίου κοινωνικού συμφέροντος να εξαιρούνται </w:t>
      </w:r>
      <w:r>
        <w:rPr>
          <w:rFonts w:eastAsia="Times New Roman" w:cs="Times New Roman"/>
          <w:szCs w:val="24"/>
        </w:rPr>
        <w:lastRenderedPageBreak/>
        <w:t>ορισμένες κατηγορίες δικών από την υποχρέωση καταβολής δικαστικών δαπανημάτων, όπ</w:t>
      </w:r>
      <w:r>
        <w:rPr>
          <w:rFonts w:eastAsia="Times New Roman" w:cs="Times New Roman"/>
          <w:szCs w:val="24"/>
        </w:rPr>
        <w:t xml:space="preserve">ως είναι το δικαστικό ένσημο, </w:t>
      </w:r>
      <w:r>
        <w:rPr>
          <w:rFonts w:eastAsia="Times New Roman" w:cs="Times New Roman"/>
          <w:szCs w:val="24"/>
        </w:rPr>
        <w:t xml:space="preserve">ώστε να </w:t>
      </w:r>
      <w:r>
        <w:rPr>
          <w:rFonts w:eastAsia="Times New Roman" w:cs="Times New Roman"/>
          <w:szCs w:val="24"/>
        </w:rPr>
        <w:t>διευκ</w:t>
      </w:r>
      <w:r>
        <w:rPr>
          <w:rFonts w:eastAsia="Times New Roman" w:cs="Times New Roman"/>
          <w:szCs w:val="24"/>
        </w:rPr>
        <w:t>ο</w:t>
      </w:r>
      <w:r>
        <w:rPr>
          <w:rFonts w:eastAsia="Times New Roman" w:cs="Times New Roman"/>
          <w:szCs w:val="24"/>
        </w:rPr>
        <w:t>λ</w:t>
      </w:r>
      <w:r>
        <w:rPr>
          <w:rFonts w:eastAsia="Times New Roman" w:cs="Times New Roman"/>
          <w:szCs w:val="24"/>
        </w:rPr>
        <w:t>ύ</w:t>
      </w:r>
      <w:r>
        <w:rPr>
          <w:rFonts w:eastAsia="Times New Roman" w:cs="Times New Roman"/>
          <w:szCs w:val="24"/>
        </w:rPr>
        <w:t>ν</w:t>
      </w:r>
      <w:r>
        <w:rPr>
          <w:rFonts w:eastAsia="Times New Roman" w:cs="Times New Roman"/>
          <w:szCs w:val="24"/>
        </w:rPr>
        <w:t>εται</w:t>
      </w:r>
      <w:r>
        <w:rPr>
          <w:rFonts w:eastAsia="Times New Roman" w:cs="Times New Roman"/>
          <w:szCs w:val="24"/>
        </w:rPr>
        <w:t xml:space="preserve"> η έγερση αξιώσεων στα εθνικά πολιτικά δικαστήρια με σκοπό την οριστική αποκατάσταση της διεθνούς νομιμότητας, που, όπως ξέρετε, καταπατήθηκε με τα εγκλήματα που διαπράχθηκαν κατά τον Β</w:t>
      </w:r>
      <w:r>
        <w:rPr>
          <w:rFonts w:eastAsia="Times New Roman" w:cs="Times New Roman"/>
          <w:szCs w:val="24"/>
        </w:rPr>
        <w:t>΄</w:t>
      </w:r>
      <w:r>
        <w:rPr>
          <w:rFonts w:eastAsia="Times New Roman" w:cs="Times New Roman"/>
          <w:szCs w:val="24"/>
        </w:rPr>
        <w:t xml:space="preserve"> Παγκόσμιο Πόλεμο α</w:t>
      </w:r>
      <w:r>
        <w:rPr>
          <w:rFonts w:eastAsia="Times New Roman" w:cs="Times New Roman"/>
          <w:szCs w:val="24"/>
        </w:rPr>
        <w:t xml:space="preserve">πό τις δυνάμεις κατοχής σε βάρος Ελλήνων αμάχων και προστατευόμενων αστικών περιουσιών. </w:t>
      </w:r>
    </w:p>
    <w:p w14:paraId="6B86C0C8"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Η προτεινόμενη ρύθμιση είναι, επίσης, σύμφωνη και με το πνεύμα του άρθρου 4 του Συντάγματος, με τη γενική αρχή της ισότητας, καθώς η τελευταία αυτή συνταγματική επιταγ</w:t>
      </w:r>
      <w:r>
        <w:rPr>
          <w:rFonts w:eastAsia="Times New Roman" w:cs="Times New Roman"/>
          <w:szCs w:val="24"/>
        </w:rPr>
        <w:t>ή επιβάλλει την ουσιαστική και όχι τη τυπική αριθμητική ισότητα. Ειδικότερα στις κρίσιμες περιπτώσεις πρόκειται για ιδιαίτερα ειδεχθή εγκλήματα, τα οποία έχουν καταδικαστεί στη συνείδηση της ανθρωπότητας και, όπως ξέρετε</w:t>
      </w:r>
      <w:r>
        <w:rPr>
          <w:rFonts w:eastAsia="Times New Roman" w:cs="Times New Roman"/>
          <w:szCs w:val="24"/>
        </w:rPr>
        <w:t>, έχουν</w:t>
      </w:r>
      <w:r>
        <w:rPr>
          <w:rFonts w:eastAsia="Times New Roman" w:cs="Times New Roman"/>
          <w:szCs w:val="24"/>
        </w:rPr>
        <w:t xml:space="preserve"> κινητοποιήσει ήδη από το τέλ</w:t>
      </w:r>
      <w:r>
        <w:rPr>
          <w:rFonts w:eastAsia="Times New Roman" w:cs="Times New Roman"/>
          <w:szCs w:val="24"/>
        </w:rPr>
        <w:t>ος του Β</w:t>
      </w:r>
      <w:r>
        <w:rPr>
          <w:rFonts w:eastAsia="Times New Roman" w:cs="Times New Roman"/>
          <w:szCs w:val="24"/>
        </w:rPr>
        <w:t>΄</w:t>
      </w:r>
      <w:r>
        <w:rPr>
          <w:rFonts w:eastAsia="Times New Roman" w:cs="Times New Roman"/>
          <w:szCs w:val="24"/>
        </w:rPr>
        <w:t xml:space="preserve"> Παγκοσμίου Πολέμου τη διεθνή κοινότητα με σκοπό την πρόληψη και την καταστολή τους.</w:t>
      </w:r>
    </w:p>
    <w:p w14:paraId="6B86C0C9"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lastRenderedPageBreak/>
        <w:t>Τα διεθνή αυτά αδικήματα και οι αντίστοιχες αστικές αδικοπραξίες δεν αποτελούν απλά άδικες πράξεις, που προσβάλλουν την περιουσία, τη ζωή ή τη σωματική ακεραιότητ</w:t>
      </w:r>
      <w:r>
        <w:rPr>
          <w:rFonts w:eastAsia="Times New Roman" w:cs="Times New Roman"/>
          <w:szCs w:val="24"/>
        </w:rPr>
        <w:t>α των πολιτών ενός κράτους, αλλά αποτελούν επιθετικές ενέργειες κατά τ</w:t>
      </w:r>
      <w:r>
        <w:rPr>
          <w:rFonts w:eastAsia="Times New Roman" w:cs="Times New Roman"/>
          <w:szCs w:val="24"/>
        </w:rPr>
        <w:t>η</w:t>
      </w:r>
      <w:r>
        <w:rPr>
          <w:rFonts w:eastAsia="Times New Roman" w:cs="Times New Roman"/>
          <w:szCs w:val="24"/>
        </w:rPr>
        <w:t>ς διεθνούς ειρήνης και ασφάλειας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ράξεις οι οποίες απειλούν να διαρρήξουν την εσωτερική και τη διεθνή νομιμότητα ταυτόχρονα. </w:t>
      </w:r>
    </w:p>
    <w:p w14:paraId="6B86C0CA"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Κλείνοντας, θέλω να πω ότι με το προτεινόμενο άρθρο 33 στο</w:t>
      </w:r>
      <w:r>
        <w:rPr>
          <w:rFonts w:eastAsia="Times New Roman" w:cs="Times New Roman"/>
          <w:szCs w:val="24"/>
        </w:rPr>
        <w:t xml:space="preserve"> υπό συζήτηση νομοσχέδιο, θα διευκολυνθεί η άσκηση των σχετικών αγωγών, θα προοδεύσουν οι δίκες που αφορούν απαιτήσεις</w:t>
      </w:r>
      <w:r>
        <w:rPr>
          <w:rFonts w:eastAsia="Times New Roman" w:cs="Times New Roman"/>
          <w:szCs w:val="24"/>
        </w:rPr>
        <w:t>,</w:t>
      </w:r>
      <w:r>
        <w:rPr>
          <w:rFonts w:eastAsia="Times New Roman" w:cs="Times New Roman"/>
          <w:szCs w:val="24"/>
        </w:rPr>
        <w:t xml:space="preserve"> οι οποίες εδράζονται στη διάπραξη διεθνών ποινικών αδικημάτων κατά τον Β</w:t>
      </w:r>
      <w:r>
        <w:rPr>
          <w:rFonts w:eastAsia="Times New Roman" w:cs="Times New Roman"/>
          <w:szCs w:val="24"/>
        </w:rPr>
        <w:t>΄</w:t>
      </w:r>
      <w:r>
        <w:rPr>
          <w:rFonts w:eastAsia="Times New Roman" w:cs="Times New Roman"/>
          <w:szCs w:val="24"/>
        </w:rPr>
        <w:t xml:space="preserve"> Παγκόσμιο Πόλεμο, οι οποίες, όπως ξέρετε, λιμνάζουν κατά χιλιά</w:t>
      </w:r>
      <w:r>
        <w:rPr>
          <w:rFonts w:eastAsia="Times New Roman" w:cs="Times New Roman"/>
          <w:szCs w:val="24"/>
        </w:rPr>
        <w:t>δες αυτή τη στιγμή χωρίς να έχουν διεκπεραιωθεί και, βέβαια, θα προκύψει και η επιθυμητή αποσυμφόρηση του μεγάλου φόρτου των δικαστηρίων.</w:t>
      </w:r>
    </w:p>
    <w:p w14:paraId="6B86C0CB"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B86C0CC" w14:textId="77777777" w:rsidR="00CA44E2" w:rsidRDefault="009A1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B86C0CD"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Κυρίες και κύριο</w:t>
      </w:r>
      <w:r>
        <w:rPr>
          <w:rFonts w:eastAsia="Times New Roman" w:cs="Times New Roman"/>
          <w:szCs w:val="24"/>
        </w:rPr>
        <w:t>ι συνάδελφοι, κηρύσσεται περαιωμένη η συζήτηση επί της αρχής του νομοσχεδίου του Υπουργείου Δικαιοσύνης, Διαφάνειας και Ανθρωπίνων Δικαιωμάτων</w:t>
      </w:r>
      <w:r>
        <w:rPr>
          <w:rFonts w:eastAsia="Times New Roman" w:cs="Times New Roman"/>
          <w:szCs w:val="24"/>
        </w:rPr>
        <w:t xml:space="preserve">: </w:t>
      </w:r>
      <w:r>
        <w:rPr>
          <w:rFonts w:eastAsia="Times New Roman" w:cs="Times New Roman"/>
          <w:szCs w:val="24"/>
        </w:rPr>
        <w:t>«Πτωχευτικός Κώδικας, Διοικητική Δικαιοσύνη, Τέλη –Παράβολα, Οικειοθελής αποκάλυψη αδήλωτων εισοδημάτων, Ηλεκτρο</w:t>
      </w:r>
      <w:r>
        <w:rPr>
          <w:rFonts w:eastAsia="Times New Roman" w:cs="Times New Roman"/>
          <w:szCs w:val="24"/>
        </w:rPr>
        <w:t xml:space="preserve">νικές συναλλαγές, Τροποποιήσεις του ν.4270/2014 και λοιπές διατάξεις». </w:t>
      </w:r>
    </w:p>
    <w:p w14:paraId="6B86C0CE" w14:textId="77777777" w:rsidR="00CA44E2" w:rsidRDefault="009A159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6B86C0CF"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Ναι. </w:t>
      </w:r>
    </w:p>
    <w:p w14:paraId="6B86C0D0"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Όχι, κύριε Πρόεδρε, επειδή το νομοσχέδιο αυτό δεν έχει αρχή, μέση και τέλο</w:t>
      </w:r>
      <w:r>
        <w:rPr>
          <w:rFonts w:eastAsia="Times New Roman" w:cs="Times New Roman"/>
          <w:szCs w:val="24"/>
        </w:rPr>
        <w:t xml:space="preserve">ς. Είναι διάφορες διατάξεις, νομοθετήματα από διάφορα Υπουργεία. Είναι ένα νομοσχέδιο με αχταρμά διατάξεων. Λέμε </w:t>
      </w:r>
      <w:r>
        <w:rPr>
          <w:rFonts w:eastAsia="Times New Roman" w:cs="Times New Roman"/>
          <w:szCs w:val="24"/>
        </w:rPr>
        <w:t>όχι</w:t>
      </w:r>
      <w:r>
        <w:rPr>
          <w:rFonts w:eastAsia="Times New Roman" w:cs="Times New Roman"/>
          <w:szCs w:val="24"/>
        </w:rPr>
        <w:t xml:space="preserve">, αλλά σε κάποια άρθρα που κινούνται σε θετική κατεύθυνση θα ψηφίσουμε </w:t>
      </w:r>
      <w:r>
        <w:rPr>
          <w:rFonts w:eastAsia="Times New Roman" w:cs="Times New Roman"/>
          <w:szCs w:val="24"/>
        </w:rPr>
        <w:t>ναι</w:t>
      </w:r>
      <w:r>
        <w:rPr>
          <w:rFonts w:eastAsia="Times New Roman" w:cs="Times New Roman"/>
          <w:szCs w:val="24"/>
        </w:rPr>
        <w:t xml:space="preserve">. </w:t>
      </w:r>
    </w:p>
    <w:p w14:paraId="6B86C0D1"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Όχι. </w:t>
      </w:r>
    </w:p>
    <w:p w14:paraId="6B86C0D2"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Παρά το γεγονός ότι </w:t>
      </w:r>
      <w:r>
        <w:rPr>
          <w:rFonts w:eastAsia="Times New Roman" w:cs="Times New Roman"/>
          <w:szCs w:val="24"/>
        </w:rPr>
        <w:t xml:space="preserve">θα ψηφίσουμε αρκετά άρθρα, επί της αρχής λέμε </w:t>
      </w:r>
      <w:r>
        <w:rPr>
          <w:rFonts w:eastAsia="Times New Roman" w:cs="Times New Roman"/>
          <w:szCs w:val="24"/>
        </w:rPr>
        <w:t>παρών</w:t>
      </w:r>
      <w:r>
        <w:rPr>
          <w:rFonts w:eastAsia="Times New Roman" w:cs="Times New Roman"/>
          <w:szCs w:val="24"/>
        </w:rPr>
        <w:t xml:space="preserve">. </w:t>
      </w:r>
    </w:p>
    <w:p w14:paraId="6B86C0D3"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B86C0D4"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6B86C0D5"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6B86C0D6"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w:t>
      </w:r>
    </w:p>
    <w:p w14:paraId="6B86C0D7" w14:textId="77777777" w:rsidR="00CA44E2" w:rsidRDefault="009A15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νομοσχέδιο του Υπουργείου Δικαιοσύνης, Διαφάνειας και</w:t>
      </w:r>
      <w:r>
        <w:rPr>
          <w:rFonts w:eastAsia="Times New Roman" w:cs="Times New Roman"/>
          <w:szCs w:val="24"/>
        </w:rPr>
        <w:t xml:space="preserve"> Ανθρωπίνων Δικαιωμάτων</w:t>
      </w:r>
      <w:r>
        <w:rPr>
          <w:rFonts w:eastAsia="Times New Roman" w:cs="Times New Roman"/>
          <w:szCs w:val="24"/>
        </w:rPr>
        <w:t>:</w:t>
      </w:r>
      <w:r>
        <w:rPr>
          <w:rFonts w:eastAsia="Times New Roman" w:cs="Times New Roman"/>
          <w:szCs w:val="24"/>
        </w:rPr>
        <w:t xml:space="preserve"> «Πτωχευτικός Κώδικας, Διοικητική Δικαιοσύνη, Τέλη –Παράβολα, Οικειοθελής αποκάλυψη αδήλωτων εισοδημάτων, Ηλεκτρονικές συναλλαγές, Τροποποιήσεις του ν.4270/2014 και λοιπές διατάξεις» έγινε δεκτό επί της αρχής κατά πλειοψηφία. </w:t>
      </w:r>
    </w:p>
    <w:p w14:paraId="6B86C0D8" w14:textId="77777777" w:rsidR="00CA44E2" w:rsidRDefault="009A1593">
      <w:pPr>
        <w:spacing w:after="0"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B86C0D9" w14:textId="77777777" w:rsidR="00CA44E2" w:rsidRDefault="009A1593">
      <w:pPr>
        <w:spacing w:after="0" w:line="600" w:lineRule="auto"/>
        <w:ind w:firstLine="54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6B86C0DA" w14:textId="77777777" w:rsidR="00CA44E2" w:rsidRDefault="009A1593">
      <w:pPr>
        <w:spacing w:after="0" w:line="600" w:lineRule="auto"/>
        <w:ind w:firstLine="54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Με τη συναίνεση του Σώματος και ώρα 17.35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19 Δεκεμβρίου 2016 και ώρα 15.00΄, με αντικείμενο εργασιών του Σώματος α)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 και β) νομοθετική εργασία</w:t>
      </w:r>
      <w:r>
        <w:rPr>
          <w:rFonts w:eastAsia="Times New Roman" w:cs="Times New Roman"/>
          <w:szCs w:val="24"/>
        </w:rPr>
        <w:t xml:space="preserve">: </w:t>
      </w:r>
      <w:r>
        <w:rPr>
          <w:rFonts w:eastAsia="Times New Roman" w:cs="Times New Roman"/>
          <w:szCs w:val="24"/>
        </w:rPr>
        <w:t>συνέχιση της συζήτησης και ψήφιση επί των άρθρων και του συνόλου τ</w:t>
      </w:r>
      <w:r>
        <w:rPr>
          <w:rFonts w:eastAsia="Times New Roman" w:cs="Times New Roman"/>
          <w:szCs w:val="24"/>
        </w:rPr>
        <w:t>ου σχεδίου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«Πτωχευτικός Κώδικας, Διοικητική Δικαιοσύνη, Τέλη –Παράβολα, Οικειοθελής αποκάλυψη αδήλωτων εισοδημάτων, Ηλεκτρονικές συναλλαγές, Τροποποιήσεις του ν. 4270/2014 και λοιπές </w:t>
      </w:r>
      <w:r>
        <w:rPr>
          <w:rFonts w:eastAsia="Times New Roman" w:cs="Times New Roman"/>
          <w:szCs w:val="24"/>
        </w:rPr>
        <w:t xml:space="preserve">διατάξεις». </w:t>
      </w:r>
    </w:p>
    <w:p w14:paraId="6B86C0DB" w14:textId="77777777" w:rsidR="00CA44E2" w:rsidRDefault="009A1593">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6B86C0DC" w14:textId="77777777" w:rsidR="00CA44E2" w:rsidRDefault="00CA44E2">
      <w:pPr>
        <w:spacing w:after="0" w:line="600" w:lineRule="auto"/>
        <w:ind w:firstLine="720"/>
        <w:jc w:val="both"/>
        <w:rPr>
          <w:rFonts w:eastAsia="Times New Roman" w:cs="Times New Roman"/>
          <w:szCs w:val="24"/>
        </w:rPr>
      </w:pPr>
    </w:p>
    <w:sectPr w:rsidR="00CA44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TY4aMfEZMQ1iEc5E9ma/2Fod6co=" w:salt="yolpoCvdM/aPqSogIPu7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E2"/>
    <w:rsid w:val="009A1593"/>
    <w:rsid w:val="00CA44E2"/>
    <w:rsid w:val="00D573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BB43"/>
  <w15:docId w15:val="{29462F92-701D-4E1F-8214-0D8BDFF2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20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F2040"/>
    <w:rPr>
      <w:rFonts w:ascii="Segoe UI" w:hAnsi="Segoe UI" w:cs="Segoe UI"/>
      <w:sz w:val="18"/>
      <w:szCs w:val="18"/>
    </w:rPr>
  </w:style>
  <w:style w:type="paragraph" w:styleId="a4">
    <w:name w:val="header"/>
    <w:basedOn w:val="a"/>
    <w:link w:val="Char0"/>
    <w:uiPriority w:val="99"/>
    <w:unhideWhenUsed/>
    <w:rsid w:val="00971161"/>
    <w:pPr>
      <w:tabs>
        <w:tab w:val="center" w:pos="4153"/>
        <w:tab w:val="right" w:pos="8306"/>
      </w:tabs>
      <w:spacing w:after="0" w:line="240" w:lineRule="auto"/>
    </w:pPr>
  </w:style>
  <w:style w:type="character" w:customStyle="1" w:styleId="Char0">
    <w:name w:val="Κεφαλίδα Char"/>
    <w:basedOn w:val="a0"/>
    <w:link w:val="a4"/>
    <w:uiPriority w:val="99"/>
    <w:rsid w:val="00971161"/>
  </w:style>
  <w:style w:type="paragraph" w:styleId="a5">
    <w:name w:val="footer"/>
    <w:basedOn w:val="a"/>
    <w:link w:val="Char1"/>
    <w:uiPriority w:val="99"/>
    <w:unhideWhenUsed/>
    <w:rsid w:val="00971161"/>
    <w:pPr>
      <w:tabs>
        <w:tab w:val="center" w:pos="4153"/>
        <w:tab w:val="right" w:pos="8306"/>
      </w:tabs>
      <w:spacing w:after="0" w:line="240" w:lineRule="auto"/>
    </w:pPr>
  </w:style>
  <w:style w:type="character" w:customStyle="1" w:styleId="Char1">
    <w:name w:val="Υποσέλιδο Char"/>
    <w:basedOn w:val="a0"/>
    <w:link w:val="a5"/>
    <w:uiPriority w:val="99"/>
    <w:rsid w:val="00971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375</MetadataID>
    <Session xmlns="641f345b-441b-4b81-9152-adc2e73ba5e1">Β´</Session>
    <Date xmlns="641f345b-441b-4b81-9152-adc2e73ba5e1">2016-12-15T22:00:00+00:00</Date>
    <Status xmlns="641f345b-441b-4b81-9152-adc2e73ba5e1">
      <Url>http://srv-sp1/praktika/Lists/Incoming_Metadata/EditForm.aspx?ID=375&amp;Source=/praktika/Recordings_Library/Forms/AllItems.aspx</Url>
      <Description>Δημοσιεύτηκε</Description>
    </Status>
    <Meeting xmlns="641f345b-441b-4b81-9152-adc2e73ba5e1">ΜΘ´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CA8C1-0EDF-4732-8BA2-345AF4E23FE2}">
  <ds:schemaRefs>
    <ds:schemaRef ds:uri="http://purl.org/dc/dcmitype/"/>
    <ds:schemaRef ds:uri="http://schemas.microsoft.com/office/2006/documentManagement/types"/>
    <ds:schemaRef ds:uri="http://www.w3.org/XML/1998/namespace"/>
    <ds:schemaRef ds:uri="641f345b-441b-4b81-9152-adc2e73ba5e1"/>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0D9B2772-FBFD-43E2-B90F-1C96349EA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A66CA-E0E3-442F-A8C8-F6167CA682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332</Pages>
  <Words>63524</Words>
  <Characters>343031</Characters>
  <Application>Microsoft Office Word</Application>
  <DocSecurity>0</DocSecurity>
  <Lines>2858</Lines>
  <Paragraphs>811</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405744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2017-01-04T09:16:00Z</dcterms:created>
  <dcterms:modified xsi:type="dcterms:W3CDTF">2017-01-04T09:16:00Z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