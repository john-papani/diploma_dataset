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448AF" w14:textId="77777777" w:rsidR="009000F8" w:rsidRPr="009000F8" w:rsidRDefault="009000F8" w:rsidP="009000F8">
      <w:pPr>
        <w:spacing w:after="0" w:line="360" w:lineRule="auto"/>
        <w:rPr>
          <w:ins w:id="0" w:author="Φλούδα Χριστίνα" w:date="2018-11-09T13:33:00Z"/>
          <w:rFonts w:eastAsia="Times New Roman"/>
          <w:szCs w:val="24"/>
          <w:lang w:eastAsia="en-US"/>
        </w:rPr>
      </w:pPr>
      <w:bookmarkStart w:id="1" w:name="_GoBack"/>
      <w:bookmarkEnd w:id="1"/>
      <w:ins w:id="2" w:author="Φλούδα Χριστίνα" w:date="2018-11-09T13:33:00Z">
        <w:r w:rsidRPr="009000F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7F5120D" w14:textId="77777777" w:rsidR="009000F8" w:rsidRPr="009000F8" w:rsidRDefault="009000F8" w:rsidP="009000F8">
      <w:pPr>
        <w:spacing w:after="0" w:line="360" w:lineRule="auto"/>
        <w:rPr>
          <w:ins w:id="3" w:author="Φλούδα Χριστίνα" w:date="2018-11-09T13:33:00Z"/>
          <w:rFonts w:eastAsia="Times New Roman"/>
          <w:szCs w:val="24"/>
          <w:lang w:eastAsia="en-US"/>
        </w:rPr>
      </w:pPr>
    </w:p>
    <w:p w14:paraId="1FC26A92" w14:textId="77777777" w:rsidR="009000F8" w:rsidRPr="009000F8" w:rsidRDefault="009000F8" w:rsidP="009000F8">
      <w:pPr>
        <w:spacing w:after="0" w:line="360" w:lineRule="auto"/>
        <w:rPr>
          <w:ins w:id="4" w:author="Φλούδα Χριστίνα" w:date="2018-11-09T13:33:00Z"/>
          <w:rFonts w:eastAsia="Times New Roman"/>
          <w:szCs w:val="24"/>
          <w:lang w:eastAsia="en-US"/>
        </w:rPr>
      </w:pPr>
      <w:ins w:id="5" w:author="Φλούδα Χριστίνα" w:date="2018-11-09T13:33:00Z">
        <w:r w:rsidRPr="009000F8">
          <w:rPr>
            <w:rFonts w:eastAsia="Times New Roman"/>
            <w:szCs w:val="24"/>
            <w:lang w:eastAsia="en-US"/>
          </w:rPr>
          <w:t>ΠΙΝΑΚΑΣ ΠΕΡΙΕΧΟΜΕΝΩΝ</w:t>
        </w:r>
      </w:ins>
    </w:p>
    <w:p w14:paraId="007F3876" w14:textId="77777777" w:rsidR="009000F8" w:rsidRPr="009000F8" w:rsidRDefault="009000F8" w:rsidP="009000F8">
      <w:pPr>
        <w:spacing w:after="0" w:line="360" w:lineRule="auto"/>
        <w:rPr>
          <w:ins w:id="6" w:author="Φλούδα Χριστίνα" w:date="2018-11-09T13:33:00Z"/>
          <w:rFonts w:eastAsia="Times New Roman"/>
          <w:szCs w:val="24"/>
          <w:lang w:eastAsia="en-US"/>
        </w:rPr>
      </w:pPr>
      <w:ins w:id="7" w:author="Φλούδα Χριστίνα" w:date="2018-11-09T13:33:00Z">
        <w:r w:rsidRPr="009000F8">
          <w:rPr>
            <w:rFonts w:eastAsia="Times New Roman"/>
            <w:szCs w:val="24"/>
            <w:lang w:eastAsia="en-US"/>
          </w:rPr>
          <w:t xml:space="preserve">ΙΖ΄ ΠΕΡΙΟΔΟΣ </w:t>
        </w:r>
      </w:ins>
    </w:p>
    <w:p w14:paraId="2BA5BD0B" w14:textId="77777777" w:rsidR="009000F8" w:rsidRPr="009000F8" w:rsidRDefault="009000F8" w:rsidP="009000F8">
      <w:pPr>
        <w:spacing w:after="0" w:line="360" w:lineRule="auto"/>
        <w:rPr>
          <w:ins w:id="8" w:author="Φλούδα Χριστίνα" w:date="2018-11-09T13:33:00Z"/>
          <w:rFonts w:eastAsia="Times New Roman"/>
          <w:szCs w:val="24"/>
          <w:lang w:eastAsia="en-US"/>
        </w:rPr>
      </w:pPr>
      <w:ins w:id="9" w:author="Φλούδα Χριστίνα" w:date="2018-11-09T13:33:00Z">
        <w:r w:rsidRPr="009000F8">
          <w:rPr>
            <w:rFonts w:eastAsia="Times New Roman"/>
            <w:szCs w:val="24"/>
            <w:lang w:eastAsia="en-US"/>
          </w:rPr>
          <w:t>ΠΡΟΕΔΡΕΥΟΜΕΝΗΣ ΚΟΙΝΟΒΟΥΛΕΥΤΙΚΗΣ ΔΗΜΟΚΡΑΤΙΑΣ</w:t>
        </w:r>
      </w:ins>
    </w:p>
    <w:p w14:paraId="10520EFD" w14:textId="77777777" w:rsidR="009000F8" w:rsidRPr="009000F8" w:rsidRDefault="009000F8" w:rsidP="009000F8">
      <w:pPr>
        <w:spacing w:after="0" w:line="360" w:lineRule="auto"/>
        <w:rPr>
          <w:ins w:id="10" w:author="Φλούδα Χριστίνα" w:date="2018-11-09T13:33:00Z"/>
          <w:rFonts w:eastAsia="Times New Roman"/>
          <w:szCs w:val="24"/>
          <w:lang w:eastAsia="en-US"/>
        </w:rPr>
      </w:pPr>
      <w:ins w:id="11" w:author="Φλούδα Χριστίνα" w:date="2018-11-09T13:33:00Z">
        <w:r w:rsidRPr="009000F8">
          <w:rPr>
            <w:rFonts w:eastAsia="Times New Roman"/>
            <w:szCs w:val="24"/>
            <w:lang w:eastAsia="en-US"/>
          </w:rPr>
          <w:t>ΣΥΝΟΔΟΣ Δ΄</w:t>
        </w:r>
      </w:ins>
    </w:p>
    <w:p w14:paraId="3715C389" w14:textId="77777777" w:rsidR="009000F8" w:rsidRPr="009000F8" w:rsidRDefault="009000F8" w:rsidP="009000F8">
      <w:pPr>
        <w:spacing w:after="0" w:line="360" w:lineRule="auto"/>
        <w:rPr>
          <w:ins w:id="12" w:author="Φλούδα Χριστίνα" w:date="2018-11-09T13:33:00Z"/>
          <w:rFonts w:eastAsia="Times New Roman"/>
          <w:szCs w:val="24"/>
          <w:lang w:eastAsia="en-US"/>
        </w:rPr>
      </w:pPr>
    </w:p>
    <w:p w14:paraId="58FB22C4" w14:textId="77777777" w:rsidR="009000F8" w:rsidRPr="009000F8" w:rsidRDefault="009000F8" w:rsidP="009000F8">
      <w:pPr>
        <w:spacing w:after="0" w:line="360" w:lineRule="auto"/>
        <w:rPr>
          <w:ins w:id="13" w:author="Φλούδα Χριστίνα" w:date="2018-11-09T13:33:00Z"/>
          <w:rFonts w:eastAsia="Times New Roman"/>
          <w:szCs w:val="24"/>
          <w:lang w:eastAsia="en-US"/>
        </w:rPr>
      </w:pPr>
      <w:ins w:id="14" w:author="Φλούδα Χριστίνα" w:date="2018-11-09T13:33:00Z">
        <w:r w:rsidRPr="009000F8">
          <w:rPr>
            <w:rFonts w:eastAsia="Times New Roman"/>
            <w:szCs w:val="24"/>
            <w:lang w:eastAsia="en-US"/>
          </w:rPr>
          <w:t>ΣΥΝΕΔΡΙΑΣΗ ΙΘ΄</w:t>
        </w:r>
      </w:ins>
    </w:p>
    <w:p w14:paraId="3571A001" w14:textId="77777777" w:rsidR="009000F8" w:rsidRPr="009000F8" w:rsidRDefault="009000F8" w:rsidP="009000F8">
      <w:pPr>
        <w:spacing w:after="0" w:line="360" w:lineRule="auto"/>
        <w:rPr>
          <w:ins w:id="15" w:author="Φλούδα Χριστίνα" w:date="2018-11-09T13:33:00Z"/>
          <w:rFonts w:eastAsia="Times New Roman"/>
          <w:szCs w:val="24"/>
          <w:lang w:eastAsia="en-US"/>
        </w:rPr>
      </w:pPr>
      <w:ins w:id="16" w:author="Φλούδα Χριστίνα" w:date="2018-11-09T13:33:00Z">
        <w:r w:rsidRPr="009000F8">
          <w:rPr>
            <w:rFonts w:eastAsia="Times New Roman"/>
            <w:szCs w:val="24"/>
            <w:lang w:eastAsia="en-US"/>
          </w:rPr>
          <w:t>Τετάρτη  31 Οκτωβρίου 2018</w:t>
        </w:r>
      </w:ins>
    </w:p>
    <w:p w14:paraId="6314284B" w14:textId="77777777" w:rsidR="009000F8" w:rsidRPr="009000F8" w:rsidRDefault="009000F8" w:rsidP="009000F8">
      <w:pPr>
        <w:spacing w:after="0" w:line="360" w:lineRule="auto"/>
        <w:rPr>
          <w:ins w:id="17" w:author="Φλούδα Χριστίνα" w:date="2018-11-09T13:33:00Z"/>
          <w:rFonts w:eastAsia="Times New Roman"/>
          <w:szCs w:val="24"/>
          <w:lang w:eastAsia="en-US"/>
        </w:rPr>
      </w:pPr>
    </w:p>
    <w:p w14:paraId="175AAE99" w14:textId="77777777" w:rsidR="009000F8" w:rsidRPr="009000F8" w:rsidRDefault="009000F8" w:rsidP="009000F8">
      <w:pPr>
        <w:spacing w:after="0" w:line="360" w:lineRule="auto"/>
        <w:rPr>
          <w:ins w:id="18" w:author="Φλούδα Χριστίνα" w:date="2018-11-09T13:33:00Z"/>
          <w:rFonts w:eastAsia="Times New Roman"/>
          <w:szCs w:val="24"/>
          <w:lang w:eastAsia="en-US"/>
        </w:rPr>
      </w:pPr>
      <w:ins w:id="19" w:author="Φλούδα Χριστίνα" w:date="2018-11-09T13:33:00Z">
        <w:r w:rsidRPr="009000F8">
          <w:rPr>
            <w:rFonts w:eastAsia="Times New Roman"/>
            <w:szCs w:val="24"/>
            <w:lang w:eastAsia="en-US"/>
          </w:rPr>
          <w:t>ΘΕΜΑΤΑ</w:t>
        </w:r>
      </w:ins>
    </w:p>
    <w:p w14:paraId="0CE8E5E6" w14:textId="77777777" w:rsidR="009000F8" w:rsidRPr="009000F8" w:rsidRDefault="009000F8" w:rsidP="009000F8">
      <w:pPr>
        <w:spacing w:after="0" w:line="360" w:lineRule="auto"/>
        <w:rPr>
          <w:ins w:id="20" w:author="Φλούδα Χριστίνα" w:date="2018-11-09T13:33:00Z"/>
          <w:rFonts w:eastAsia="Times New Roman"/>
          <w:szCs w:val="24"/>
          <w:lang w:eastAsia="en-US"/>
        </w:rPr>
      </w:pPr>
      <w:ins w:id="21" w:author="Φλούδα Χριστίνα" w:date="2018-11-09T13:33:00Z">
        <w:r w:rsidRPr="009000F8">
          <w:rPr>
            <w:rFonts w:eastAsia="Times New Roman"/>
            <w:szCs w:val="24"/>
            <w:lang w:eastAsia="en-US"/>
          </w:rPr>
          <w:t xml:space="preserve"> </w:t>
        </w:r>
        <w:r w:rsidRPr="009000F8">
          <w:rPr>
            <w:rFonts w:eastAsia="Times New Roman"/>
            <w:szCs w:val="24"/>
            <w:lang w:eastAsia="en-US"/>
          </w:rPr>
          <w:br/>
          <w:t xml:space="preserve">Α. ΕΙΔΙΚΑ ΘΕΜΑΤΑ </w:t>
        </w:r>
        <w:r w:rsidRPr="009000F8">
          <w:rPr>
            <w:rFonts w:eastAsia="Times New Roman"/>
            <w:szCs w:val="24"/>
            <w:lang w:eastAsia="en-US"/>
          </w:rPr>
          <w:br/>
          <w:t xml:space="preserve">1. Επικύρωση Πρακτικών, σελ. </w:t>
        </w:r>
        <w:r w:rsidRPr="009000F8">
          <w:rPr>
            <w:rFonts w:eastAsia="Times New Roman"/>
            <w:szCs w:val="24"/>
            <w:lang w:eastAsia="en-US"/>
          </w:rPr>
          <w:br/>
          <w:t xml:space="preserve">2.  Άδεια απουσίας του Βουλευτή κ. Θ. </w:t>
        </w:r>
        <w:proofErr w:type="spellStart"/>
        <w:r w:rsidRPr="009000F8">
          <w:rPr>
            <w:rFonts w:eastAsia="Times New Roman"/>
            <w:szCs w:val="24"/>
            <w:lang w:eastAsia="en-US"/>
          </w:rPr>
          <w:t>Φορτσάκη</w:t>
        </w:r>
        <w:proofErr w:type="spellEnd"/>
        <w:r w:rsidRPr="009000F8">
          <w:rPr>
            <w:rFonts w:eastAsia="Times New Roman"/>
            <w:szCs w:val="24"/>
            <w:lang w:eastAsia="en-US"/>
          </w:rPr>
          <w:t xml:space="preserve">, σελ. </w:t>
        </w:r>
        <w:r w:rsidRPr="009000F8">
          <w:rPr>
            <w:rFonts w:eastAsia="Times New Roman"/>
            <w:szCs w:val="24"/>
            <w:lang w:eastAsia="en-US"/>
          </w:rPr>
          <w:br/>
          <w:t xml:space="preserve">3. Ανακοινώνεται ότι τη συνεδρίαση παρακολουθούν μαθητές από το Γυμνάσιο Μεγαλόπολης Αρκαδίας, σελ. </w:t>
        </w:r>
        <w:r w:rsidRPr="009000F8">
          <w:rPr>
            <w:rFonts w:eastAsia="Times New Roman"/>
            <w:szCs w:val="24"/>
            <w:lang w:eastAsia="en-US"/>
          </w:rPr>
          <w:br/>
          <w:t xml:space="preserve">4. Επί διαδικαστικού θέματος, σελ. </w:t>
        </w:r>
        <w:r w:rsidRPr="009000F8">
          <w:rPr>
            <w:rFonts w:eastAsia="Times New Roman"/>
            <w:szCs w:val="24"/>
            <w:lang w:eastAsia="en-US"/>
          </w:rPr>
          <w:br/>
          <w:t xml:space="preserve"> </w:t>
        </w:r>
        <w:r w:rsidRPr="009000F8">
          <w:rPr>
            <w:rFonts w:eastAsia="Times New Roman"/>
            <w:szCs w:val="24"/>
            <w:lang w:eastAsia="en-US"/>
          </w:rPr>
          <w:br/>
          <w:t xml:space="preserve">Β. ΚΟΙΝΟΒΟΥΛΕΥΤΙΚΟΣ ΕΛΕΓΧΟΣ </w:t>
        </w:r>
        <w:r w:rsidRPr="009000F8">
          <w:rPr>
            <w:rFonts w:eastAsia="Times New Roman"/>
            <w:szCs w:val="24"/>
            <w:lang w:eastAsia="en-US"/>
          </w:rPr>
          <w:br/>
          <w:t xml:space="preserve">Ανακοίνωση του δελτίου επικαίρων ερωτήσεων της Πέμπτης 1 Νοεμβρίου 2018, σελ. </w:t>
        </w:r>
        <w:r w:rsidRPr="009000F8">
          <w:rPr>
            <w:rFonts w:eastAsia="Times New Roman"/>
            <w:szCs w:val="24"/>
            <w:lang w:eastAsia="en-US"/>
          </w:rPr>
          <w:br/>
          <w:t xml:space="preserve"> </w:t>
        </w:r>
        <w:r w:rsidRPr="009000F8">
          <w:rPr>
            <w:rFonts w:eastAsia="Times New Roman"/>
            <w:szCs w:val="24"/>
            <w:lang w:eastAsia="en-US"/>
          </w:rPr>
          <w:br/>
          <w:t xml:space="preserve">Γ. ΝΟΜΟΘΕΤΙΚΗ ΕΡΓΑΣΙΑ </w:t>
        </w:r>
        <w:r w:rsidRPr="009000F8">
          <w:rPr>
            <w:rFonts w:eastAsia="Times New Roman"/>
            <w:szCs w:val="24"/>
            <w:lang w:eastAsia="en-US"/>
          </w:rPr>
          <w:br/>
          <w:t xml:space="preserve">Συζήτηση και ψήφιση επί της αρχής, των άρθρων και του συνόλου του σχεδίου νόμου του Υπουργείου Εσωτερικών: «Κύρωση της απόφασης (ΕΕ, </w:t>
        </w:r>
        <w:proofErr w:type="spellStart"/>
        <w:r w:rsidRPr="009000F8">
          <w:rPr>
            <w:rFonts w:eastAsia="Times New Roman"/>
            <w:szCs w:val="24"/>
            <w:lang w:eastAsia="en-US"/>
          </w:rPr>
          <w:t>Ευρατόμ</w:t>
        </w:r>
        <w:proofErr w:type="spellEnd"/>
        <w:r w:rsidRPr="009000F8">
          <w:rPr>
            <w:rFonts w:eastAsia="Times New Roman"/>
            <w:szCs w:val="24"/>
            <w:lang w:eastAsia="en-US"/>
          </w:rPr>
          <w:t xml:space="preserve">) 2018/994 του Συμβουλίου της 13ης Ιουλίου 2018 για την τροποποίηση της πράξης περί εκλογής των μελών του Ευρωπαϊκού Κοινοβουλίου με άμεση και καθολική ψηφοφορία, που προσαρτάται στην απόφαση 76/787/ΕΚΑΧ, ΕΟΚ, </w:t>
        </w:r>
        <w:proofErr w:type="spellStart"/>
        <w:r w:rsidRPr="009000F8">
          <w:rPr>
            <w:rFonts w:eastAsia="Times New Roman"/>
            <w:szCs w:val="24"/>
            <w:lang w:eastAsia="en-US"/>
          </w:rPr>
          <w:t>Ευρατόμ</w:t>
        </w:r>
        <w:proofErr w:type="spellEnd"/>
        <w:r w:rsidRPr="009000F8">
          <w:rPr>
            <w:rFonts w:eastAsia="Times New Roman"/>
            <w:szCs w:val="24"/>
            <w:lang w:eastAsia="en-US"/>
          </w:rPr>
          <w:t xml:space="preserve"> της 20ής Σεπτεμβρίου 1976 του Συμβουλίου», σελ. </w:t>
        </w:r>
      </w:ins>
    </w:p>
    <w:p w14:paraId="5DC85283" w14:textId="77777777" w:rsidR="009000F8" w:rsidRPr="009000F8" w:rsidRDefault="009000F8" w:rsidP="009000F8">
      <w:pPr>
        <w:spacing w:after="0" w:line="360" w:lineRule="auto"/>
        <w:rPr>
          <w:ins w:id="22" w:author="Φλούδα Χριστίνα" w:date="2018-11-09T13:33:00Z"/>
          <w:rFonts w:eastAsia="Times New Roman"/>
          <w:szCs w:val="24"/>
          <w:lang w:eastAsia="en-US"/>
        </w:rPr>
      </w:pPr>
    </w:p>
    <w:p w14:paraId="69126100" w14:textId="77777777" w:rsidR="009000F8" w:rsidRPr="009000F8" w:rsidRDefault="009000F8" w:rsidP="009000F8">
      <w:pPr>
        <w:spacing w:after="0" w:line="360" w:lineRule="auto"/>
        <w:rPr>
          <w:ins w:id="23" w:author="Φλούδα Χριστίνα" w:date="2018-11-09T13:33:00Z"/>
          <w:rFonts w:eastAsia="Times New Roman"/>
          <w:szCs w:val="24"/>
          <w:lang w:eastAsia="en-US"/>
        </w:rPr>
      </w:pPr>
      <w:ins w:id="24" w:author="Φλούδα Χριστίνα" w:date="2018-11-09T13:33:00Z">
        <w:r w:rsidRPr="009000F8">
          <w:rPr>
            <w:rFonts w:eastAsia="Times New Roman"/>
            <w:szCs w:val="24"/>
            <w:lang w:eastAsia="en-US"/>
          </w:rPr>
          <w:t>ΠΡΟΕΔΡΕΥΩΝ</w:t>
        </w:r>
      </w:ins>
    </w:p>
    <w:p w14:paraId="01202F0C" w14:textId="77777777" w:rsidR="009000F8" w:rsidRPr="009000F8" w:rsidRDefault="009000F8" w:rsidP="009000F8">
      <w:pPr>
        <w:spacing w:after="0" w:line="360" w:lineRule="auto"/>
        <w:rPr>
          <w:ins w:id="25" w:author="Φλούδα Χριστίνα" w:date="2018-11-09T13:33:00Z"/>
          <w:rFonts w:eastAsia="Times New Roman"/>
          <w:szCs w:val="24"/>
          <w:lang w:eastAsia="en-US"/>
        </w:rPr>
      </w:pPr>
      <w:ins w:id="26" w:author="Φλούδα Χριστίνα" w:date="2018-11-09T13:33:00Z">
        <w:r w:rsidRPr="009000F8">
          <w:rPr>
            <w:rFonts w:eastAsia="Times New Roman"/>
            <w:szCs w:val="24"/>
            <w:lang w:eastAsia="en-US"/>
          </w:rPr>
          <w:t>ΛΥΚΟΥΔΗΣ Σ. , σελ.</w:t>
        </w:r>
        <w:r w:rsidRPr="009000F8">
          <w:rPr>
            <w:rFonts w:eastAsia="Times New Roman"/>
            <w:szCs w:val="24"/>
            <w:lang w:eastAsia="en-US"/>
          </w:rPr>
          <w:br/>
        </w:r>
        <w:r w:rsidRPr="009000F8">
          <w:rPr>
            <w:rFonts w:eastAsia="Times New Roman"/>
            <w:szCs w:val="24"/>
            <w:lang w:eastAsia="en-US"/>
          </w:rPr>
          <w:br/>
        </w:r>
      </w:ins>
    </w:p>
    <w:p w14:paraId="4AB97E01" w14:textId="77777777" w:rsidR="009000F8" w:rsidRPr="009000F8" w:rsidRDefault="009000F8" w:rsidP="009000F8">
      <w:pPr>
        <w:spacing w:after="0" w:line="360" w:lineRule="auto"/>
        <w:rPr>
          <w:ins w:id="27" w:author="Φλούδα Χριστίνα" w:date="2018-11-09T13:33:00Z"/>
          <w:rFonts w:eastAsia="Times New Roman"/>
          <w:szCs w:val="24"/>
          <w:lang w:eastAsia="en-US"/>
        </w:rPr>
      </w:pPr>
      <w:ins w:id="28" w:author="Φλούδα Χριστίνα" w:date="2018-11-09T13:33:00Z">
        <w:r w:rsidRPr="009000F8">
          <w:rPr>
            <w:rFonts w:eastAsia="Times New Roman"/>
            <w:szCs w:val="24"/>
            <w:lang w:eastAsia="en-US"/>
          </w:rPr>
          <w:t>ΟΜΙΛΗΤΕΣ</w:t>
        </w:r>
      </w:ins>
    </w:p>
    <w:p w14:paraId="14361D8F" w14:textId="4923D15E" w:rsidR="009000F8" w:rsidRDefault="009000F8" w:rsidP="009000F8">
      <w:pPr>
        <w:spacing w:line="600" w:lineRule="auto"/>
        <w:ind w:firstLine="720"/>
        <w:jc w:val="center"/>
        <w:rPr>
          <w:ins w:id="29" w:author="Φλούδα Χριστίνα" w:date="2018-11-09T13:33:00Z"/>
          <w:rFonts w:eastAsia="Times New Roman"/>
          <w:szCs w:val="24"/>
        </w:rPr>
      </w:pPr>
      <w:ins w:id="30" w:author="Φλούδα Χριστίνα" w:date="2018-11-09T13:33:00Z">
        <w:r w:rsidRPr="009000F8">
          <w:rPr>
            <w:rFonts w:eastAsia="Times New Roman"/>
            <w:szCs w:val="24"/>
            <w:lang w:eastAsia="en-US"/>
          </w:rPr>
          <w:br/>
          <w:t>Α. Επί διαδικαστικού θέματος:</w:t>
        </w:r>
        <w:r w:rsidRPr="009000F8">
          <w:rPr>
            <w:rFonts w:eastAsia="Times New Roman"/>
            <w:szCs w:val="24"/>
            <w:lang w:eastAsia="en-US"/>
          </w:rPr>
          <w:br/>
          <w:t>ΓΕΡΜΕΝΗΣ Γ. , σελ.</w:t>
        </w:r>
        <w:r w:rsidRPr="009000F8">
          <w:rPr>
            <w:rFonts w:eastAsia="Times New Roman"/>
            <w:szCs w:val="24"/>
            <w:lang w:eastAsia="en-US"/>
          </w:rPr>
          <w:br/>
          <w:t>ΛΥΚΟΥΔΗΣ Σ. , σελ.</w:t>
        </w:r>
        <w:r w:rsidRPr="009000F8">
          <w:rPr>
            <w:rFonts w:eastAsia="Times New Roman"/>
            <w:szCs w:val="24"/>
            <w:lang w:eastAsia="en-US"/>
          </w:rPr>
          <w:br/>
        </w:r>
        <w:r w:rsidRPr="009000F8">
          <w:rPr>
            <w:rFonts w:eastAsia="Times New Roman"/>
            <w:szCs w:val="24"/>
            <w:lang w:eastAsia="en-US"/>
          </w:rPr>
          <w:br/>
          <w:t>Β. Επί του σχεδίου νόμου του Υπουργείου Εσωτερικών:</w:t>
        </w:r>
        <w:r w:rsidRPr="009000F8">
          <w:rPr>
            <w:rFonts w:eastAsia="Times New Roman"/>
            <w:szCs w:val="24"/>
            <w:lang w:eastAsia="en-US"/>
          </w:rPr>
          <w:br/>
          <w:t>ΒΑΡΔΑΛΗΣ Α. , σελ.</w:t>
        </w:r>
        <w:r w:rsidRPr="009000F8">
          <w:rPr>
            <w:rFonts w:eastAsia="Times New Roman"/>
            <w:szCs w:val="24"/>
            <w:lang w:eastAsia="en-US"/>
          </w:rPr>
          <w:br/>
          <w:t>ΓΕΡΜΕΝΗΣ Γ. , σελ.</w:t>
        </w:r>
        <w:r w:rsidRPr="009000F8">
          <w:rPr>
            <w:rFonts w:eastAsia="Times New Roman"/>
            <w:szCs w:val="24"/>
            <w:lang w:eastAsia="en-US"/>
          </w:rPr>
          <w:br/>
          <w:t>ΣΤΑΜΑΤΑΚΗ Ε. , σελ.</w:t>
        </w:r>
        <w:r w:rsidRPr="009000F8">
          <w:rPr>
            <w:rFonts w:eastAsia="Times New Roman"/>
            <w:szCs w:val="24"/>
            <w:lang w:eastAsia="en-US"/>
          </w:rPr>
          <w:br/>
          <w:t>ΤΑΣΟΥΛΑΣ Κ. , σελ.</w:t>
        </w:r>
        <w:r w:rsidRPr="009000F8">
          <w:rPr>
            <w:rFonts w:eastAsia="Times New Roman"/>
            <w:szCs w:val="24"/>
            <w:lang w:eastAsia="en-US"/>
          </w:rPr>
          <w:br/>
          <w:t>ΧΑΡΙΤΣΗΣ Α. , σελ.</w:t>
        </w:r>
        <w:r w:rsidRPr="009000F8">
          <w:rPr>
            <w:rFonts w:eastAsia="Times New Roman"/>
            <w:szCs w:val="24"/>
            <w:lang w:eastAsia="en-US"/>
          </w:rPr>
          <w:br/>
        </w:r>
      </w:ins>
    </w:p>
    <w:p w14:paraId="0FFC199A" w14:textId="1AE311FF" w:rsidR="006E19ED" w:rsidRDefault="009000F8">
      <w:pPr>
        <w:spacing w:line="600" w:lineRule="auto"/>
        <w:ind w:firstLine="720"/>
        <w:jc w:val="center"/>
        <w:rPr>
          <w:rFonts w:eastAsia="Times New Roman" w:cs="Times New Roman"/>
          <w:szCs w:val="24"/>
        </w:rPr>
      </w:pPr>
      <w:r>
        <w:rPr>
          <w:rFonts w:eastAsia="Times New Roman"/>
          <w:szCs w:val="24"/>
        </w:rPr>
        <w:t>ΠΡΑΚΤΙΚΑ ΒΟΥΛΗΣ</w:t>
      </w:r>
    </w:p>
    <w:p w14:paraId="0FFC199B" w14:textId="77777777" w:rsidR="006E19ED" w:rsidRDefault="009000F8">
      <w:pPr>
        <w:spacing w:line="600" w:lineRule="auto"/>
        <w:ind w:firstLine="720"/>
        <w:jc w:val="center"/>
        <w:rPr>
          <w:rFonts w:eastAsia="Times New Roman" w:cs="Times New Roman"/>
          <w:szCs w:val="24"/>
        </w:rPr>
      </w:pPr>
      <w:r>
        <w:rPr>
          <w:rFonts w:eastAsia="Times New Roman"/>
          <w:szCs w:val="24"/>
        </w:rPr>
        <w:t>Ι</w:t>
      </w:r>
      <w:r>
        <w:rPr>
          <w:rFonts w:eastAsia="Times New Roman"/>
          <w:szCs w:val="24"/>
        </w:rPr>
        <w:t xml:space="preserve">Ζ΄ ΠΕΡΙΟΔΟΣ </w:t>
      </w:r>
    </w:p>
    <w:p w14:paraId="0FFC199C" w14:textId="77777777" w:rsidR="006E19ED" w:rsidRDefault="009000F8">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0FFC199D" w14:textId="77777777" w:rsidR="006E19ED" w:rsidRDefault="009000F8">
      <w:pPr>
        <w:spacing w:line="600" w:lineRule="auto"/>
        <w:ind w:firstLine="720"/>
        <w:jc w:val="center"/>
        <w:rPr>
          <w:rFonts w:eastAsia="Times New Roman" w:cs="Times New Roman"/>
          <w:szCs w:val="24"/>
        </w:rPr>
      </w:pPr>
      <w:r>
        <w:rPr>
          <w:rFonts w:eastAsia="Times New Roman"/>
          <w:szCs w:val="24"/>
        </w:rPr>
        <w:t>ΣΥΝΟΔΟΣ Δ΄</w:t>
      </w:r>
    </w:p>
    <w:p w14:paraId="0FFC199E" w14:textId="77777777" w:rsidR="006E19ED" w:rsidRDefault="009000F8">
      <w:pPr>
        <w:spacing w:line="600" w:lineRule="auto"/>
        <w:ind w:firstLine="720"/>
        <w:jc w:val="center"/>
        <w:rPr>
          <w:rFonts w:eastAsia="Times New Roman" w:cs="Times New Roman"/>
          <w:szCs w:val="24"/>
        </w:rPr>
      </w:pPr>
      <w:r>
        <w:rPr>
          <w:rFonts w:eastAsia="Times New Roman"/>
          <w:szCs w:val="24"/>
        </w:rPr>
        <w:t>ΣΥΝΕΔΡΙΑΣΗ ΙΘ΄</w:t>
      </w:r>
    </w:p>
    <w:p w14:paraId="0FFC199F" w14:textId="77777777" w:rsidR="006E19ED" w:rsidRDefault="009000F8">
      <w:pPr>
        <w:spacing w:line="600" w:lineRule="auto"/>
        <w:ind w:firstLine="720"/>
        <w:jc w:val="center"/>
        <w:rPr>
          <w:rFonts w:eastAsia="Times New Roman" w:cs="Times New Roman"/>
          <w:szCs w:val="24"/>
        </w:rPr>
      </w:pPr>
      <w:r>
        <w:rPr>
          <w:rFonts w:eastAsia="Times New Roman"/>
          <w:szCs w:val="24"/>
        </w:rPr>
        <w:t>Τετάρτη 31 Οκτωβρίου 2018</w:t>
      </w:r>
    </w:p>
    <w:p w14:paraId="0FFC19A0" w14:textId="77777777" w:rsidR="006E19ED" w:rsidRDefault="009000F8">
      <w:pPr>
        <w:spacing w:line="600" w:lineRule="auto"/>
        <w:ind w:firstLine="720"/>
        <w:jc w:val="both"/>
        <w:rPr>
          <w:rFonts w:eastAsia="Times New Roman" w:cs="Times New Roman"/>
          <w:b/>
          <w:szCs w:val="24"/>
        </w:rPr>
      </w:pPr>
      <w:r>
        <w:rPr>
          <w:rFonts w:eastAsia="Times New Roman"/>
          <w:szCs w:val="24"/>
        </w:rPr>
        <w:t>Αθήνα, σήμερα στις 31 Οκτωβρίου 2018, ημέρα Τετάρτη και ώρα 13.37΄</w:t>
      </w:r>
      <w:r w:rsidRPr="005025BD">
        <w:rPr>
          <w:rFonts w:eastAsia="Times New Roman"/>
          <w:szCs w:val="24"/>
        </w:rPr>
        <w:t>,</w:t>
      </w:r>
      <w:r>
        <w:rPr>
          <w:rFonts w:eastAsia="Times New Roman"/>
          <w:szCs w:val="24"/>
        </w:rPr>
        <w:t xml:space="preserve"> συνήλθε στην Αίθουσα των συνεδριάσεων του Βουλευτηρίου η Βουλή </w:t>
      </w:r>
      <w:r>
        <w:rPr>
          <w:rFonts w:eastAsia="Times New Roman"/>
          <w:szCs w:val="24"/>
        </w:rPr>
        <w:t xml:space="preserve">σε ολομέλεια </w:t>
      </w:r>
      <w:r>
        <w:rPr>
          <w:rFonts w:eastAsia="Times New Roman"/>
          <w:szCs w:val="24"/>
        </w:rPr>
        <w:t xml:space="preserve">για να συνεδριάσει υπό την προεδρία του Ζ΄ Αντιπροέδρου αυτής κ. </w:t>
      </w:r>
      <w:r w:rsidRPr="00752F83">
        <w:rPr>
          <w:rFonts w:eastAsia="Times New Roman"/>
          <w:b/>
          <w:szCs w:val="24"/>
        </w:rPr>
        <w:t>ΣΠΥΡΙΔΩΝ</w:t>
      </w:r>
      <w:r>
        <w:rPr>
          <w:rFonts w:eastAsia="Times New Roman"/>
          <w:b/>
          <w:szCs w:val="24"/>
        </w:rPr>
        <w:t>ΟΣ</w:t>
      </w:r>
      <w:r w:rsidRPr="00752F83">
        <w:rPr>
          <w:rFonts w:eastAsia="Times New Roman"/>
          <w:b/>
          <w:szCs w:val="24"/>
        </w:rPr>
        <w:t xml:space="preserve"> ΛΥΚΟΥΔΗ.</w:t>
      </w:r>
    </w:p>
    <w:p w14:paraId="0FFC19A1" w14:textId="77777777" w:rsidR="006E19ED" w:rsidRDefault="009000F8">
      <w:pPr>
        <w:spacing w:line="600" w:lineRule="auto"/>
        <w:ind w:firstLine="720"/>
        <w:jc w:val="both"/>
        <w:rPr>
          <w:rFonts w:eastAsia="Times New Roman"/>
          <w:szCs w:val="24"/>
        </w:rPr>
      </w:pPr>
      <w:r w:rsidRPr="006B6276">
        <w:rPr>
          <w:rFonts w:eastAsia="Times New Roman" w:cs="Times New Roman"/>
          <w:b/>
          <w:szCs w:val="24"/>
        </w:rPr>
        <w:t xml:space="preserve">ΠΡΟΕΔΡΕΥΩΝ (Σπυρίδων Λυκούδης): </w:t>
      </w:r>
      <w:r>
        <w:rPr>
          <w:rFonts w:eastAsia="Times New Roman"/>
          <w:szCs w:val="24"/>
        </w:rPr>
        <w:t>Κυρίες και κύριοι συνάδελφοι, αρχίζει η συνεδρίαση.</w:t>
      </w:r>
    </w:p>
    <w:p w14:paraId="0FFC19A2"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Έχω την τι</w:t>
      </w:r>
      <w:r>
        <w:rPr>
          <w:rFonts w:eastAsia="Times New Roman" w:cs="Times New Roman"/>
          <w:szCs w:val="24"/>
        </w:rPr>
        <w:t>μή να ανακοινώσω στο Σώμα το δελτίο επικαίρων ερωτήσεων της Πέμπτης 1 Νοεμβρίου 2018.</w:t>
      </w:r>
    </w:p>
    <w:p w14:paraId="0FFC19A3" w14:textId="77777777" w:rsidR="006E19ED" w:rsidRDefault="009000F8">
      <w:pPr>
        <w:spacing w:line="600" w:lineRule="auto"/>
        <w:ind w:firstLine="720"/>
        <w:jc w:val="both"/>
        <w:rPr>
          <w:rFonts w:eastAsia="Times New Roman" w:cs="Times New Roman"/>
          <w:bCs/>
          <w:szCs w:val="24"/>
        </w:rPr>
      </w:pPr>
      <w:r>
        <w:rPr>
          <w:rFonts w:eastAsia="Times New Roman" w:cs="Times New Roman"/>
          <w:bCs/>
          <w:szCs w:val="24"/>
        </w:rPr>
        <w:lastRenderedPageBreak/>
        <w:t>Α. ΕΠΙΚΑΙΡΕΣ ΕΡΩΤΗΣΕΙΣ</w:t>
      </w:r>
      <w:r w:rsidRPr="00BD6971">
        <w:rPr>
          <w:rFonts w:eastAsia="Times New Roman" w:cs="Times New Roman"/>
          <w:bCs/>
          <w:szCs w:val="24"/>
        </w:rPr>
        <w:t xml:space="preserve"> Πρώτου Κύκλου (Άρθρο 130 παρ</w:t>
      </w:r>
      <w:r w:rsidRPr="00752F83">
        <w:rPr>
          <w:rFonts w:eastAsia="Times New Roman" w:cs="Times New Roman"/>
          <w:bCs/>
          <w:szCs w:val="24"/>
        </w:rPr>
        <w:t>άγραφοι</w:t>
      </w:r>
      <w:r w:rsidRPr="00752F83">
        <w:rPr>
          <w:rFonts w:eastAsia="Times New Roman" w:cs="Times New Roman"/>
          <w:bCs/>
          <w:szCs w:val="24"/>
        </w:rPr>
        <w:t xml:space="preserve"> </w:t>
      </w:r>
      <w:r w:rsidRPr="00BD6971">
        <w:rPr>
          <w:rFonts w:eastAsia="Times New Roman" w:cs="Times New Roman"/>
          <w:bCs/>
          <w:szCs w:val="24"/>
        </w:rPr>
        <w:t>2 και 3</w:t>
      </w:r>
      <w:r>
        <w:rPr>
          <w:rFonts w:eastAsia="Times New Roman" w:cs="Times New Roman"/>
          <w:bCs/>
          <w:szCs w:val="24"/>
        </w:rPr>
        <w:t xml:space="preserve"> του</w:t>
      </w:r>
      <w:r w:rsidRPr="00BD6971">
        <w:rPr>
          <w:rFonts w:eastAsia="Times New Roman" w:cs="Times New Roman"/>
          <w:bCs/>
          <w:szCs w:val="24"/>
        </w:rPr>
        <w:t xml:space="preserve"> </w:t>
      </w:r>
      <w:r w:rsidRPr="00752F83">
        <w:rPr>
          <w:rFonts w:eastAsia="Times New Roman" w:cs="Times New Roman"/>
          <w:bCs/>
          <w:szCs w:val="24"/>
        </w:rPr>
        <w:t>Καν</w:t>
      </w:r>
      <w:r w:rsidRPr="00752F83">
        <w:rPr>
          <w:rFonts w:eastAsia="Times New Roman" w:cs="Times New Roman"/>
          <w:bCs/>
          <w:szCs w:val="24"/>
        </w:rPr>
        <w:t>ονισμού της</w:t>
      </w:r>
      <w:r w:rsidRPr="00752F83">
        <w:rPr>
          <w:rFonts w:eastAsia="Times New Roman" w:cs="Times New Roman"/>
          <w:bCs/>
          <w:szCs w:val="24"/>
        </w:rPr>
        <w:t xml:space="preserve"> </w:t>
      </w:r>
      <w:r w:rsidRPr="00BD6971">
        <w:rPr>
          <w:rFonts w:eastAsia="Times New Roman" w:cs="Times New Roman"/>
          <w:bCs/>
          <w:szCs w:val="24"/>
        </w:rPr>
        <w:t>Βουλής)</w:t>
      </w:r>
    </w:p>
    <w:p w14:paraId="0FFC19A4"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1.</w:t>
      </w:r>
      <w:r w:rsidRPr="00BD6971">
        <w:rPr>
          <w:rFonts w:eastAsia="Times New Roman" w:cs="Times New Roman"/>
          <w:szCs w:val="24"/>
        </w:rPr>
        <w:t xml:space="preserve"> Η με αριθμό 105/29-10-2018 </w:t>
      </w:r>
      <w:r>
        <w:rPr>
          <w:rFonts w:eastAsia="Times New Roman" w:cs="Times New Roman"/>
          <w:szCs w:val="24"/>
        </w:rPr>
        <w:t>ε</w:t>
      </w:r>
      <w:r w:rsidRPr="00BD6971">
        <w:rPr>
          <w:rFonts w:eastAsia="Times New Roman" w:cs="Times New Roman"/>
          <w:szCs w:val="24"/>
        </w:rPr>
        <w:t xml:space="preserve">πίκαιρη </w:t>
      </w:r>
      <w:r>
        <w:rPr>
          <w:rFonts w:eastAsia="Times New Roman" w:cs="Times New Roman"/>
          <w:szCs w:val="24"/>
        </w:rPr>
        <w:t>ε</w:t>
      </w:r>
      <w:r w:rsidRPr="00BD6971">
        <w:rPr>
          <w:rFonts w:eastAsia="Times New Roman" w:cs="Times New Roman"/>
          <w:szCs w:val="24"/>
        </w:rPr>
        <w:t xml:space="preserve">ρώτηση του Βουλευτή </w:t>
      </w:r>
      <w:r>
        <w:rPr>
          <w:rFonts w:eastAsia="Times New Roman" w:cs="Times New Roman"/>
          <w:szCs w:val="24"/>
        </w:rPr>
        <w:t xml:space="preserve">Ευβοίας της Νέας Δημοκρατίας κ. </w:t>
      </w:r>
      <w:r w:rsidRPr="00BD6971">
        <w:rPr>
          <w:rFonts w:eastAsia="Times New Roman" w:cs="Times New Roman"/>
          <w:bCs/>
          <w:szCs w:val="24"/>
        </w:rPr>
        <w:t xml:space="preserve">Σίμου </w:t>
      </w:r>
      <w:proofErr w:type="spellStart"/>
      <w:r w:rsidRPr="00BD6971">
        <w:rPr>
          <w:rFonts w:eastAsia="Times New Roman" w:cs="Times New Roman"/>
          <w:bCs/>
          <w:szCs w:val="24"/>
        </w:rPr>
        <w:t>Κεδίκογλου</w:t>
      </w:r>
      <w:proofErr w:type="spellEnd"/>
      <w:r>
        <w:rPr>
          <w:rFonts w:eastAsia="Times New Roman" w:cs="Times New Roman"/>
          <w:szCs w:val="24"/>
        </w:rPr>
        <w:t xml:space="preserve"> </w:t>
      </w:r>
      <w:r w:rsidRPr="00BD6971">
        <w:rPr>
          <w:rFonts w:eastAsia="Times New Roman" w:cs="Times New Roman"/>
          <w:szCs w:val="24"/>
        </w:rPr>
        <w:t>προς τον Υπουργό</w:t>
      </w:r>
      <w:r>
        <w:rPr>
          <w:rFonts w:eastAsia="Times New Roman" w:cs="Times New Roman"/>
          <w:szCs w:val="24"/>
        </w:rPr>
        <w:t xml:space="preserve"> </w:t>
      </w:r>
      <w:r w:rsidRPr="00BD6971">
        <w:rPr>
          <w:rFonts w:eastAsia="Times New Roman" w:cs="Times New Roman"/>
          <w:bCs/>
          <w:szCs w:val="24"/>
        </w:rPr>
        <w:t>Υποδομών και Μεταφορών,</w:t>
      </w:r>
      <w:r>
        <w:rPr>
          <w:rFonts w:eastAsia="Times New Roman" w:cs="Times New Roman"/>
          <w:bCs/>
          <w:szCs w:val="24"/>
        </w:rPr>
        <w:t xml:space="preserve"> </w:t>
      </w:r>
      <w:r w:rsidRPr="00BD6971">
        <w:rPr>
          <w:rFonts w:eastAsia="Times New Roman" w:cs="Times New Roman"/>
          <w:szCs w:val="24"/>
        </w:rPr>
        <w:t>με θέμα: «Έργο “Παράκαμψη Χαλκίδας – Ν. Λάμψακος - Ψαχνά”».</w:t>
      </w:r>
    </w:p>
    <w:p w14:paraId="0FFC19A5" w14:textId="77777777" w:rsidR="006E19ED" w:rsidRDefault="009000F8">
      <w:pPr>
        <w:spacing w:line="600" w:lineRule="auto"/>
        <w:ind w:firstLine="720"/>
        <w:jc w:val="both"/>
        <w:rPr>
          <w:rFonts w:eastAsia="Times New Roman" w:cs="Times New Roman"/>
          <w:szCs w:val="24"/>
        </w:rPr>
      </w:pPr>
      <w:r w:rsidRPr="00BD6971">
        <w:rPr>
          <w:rFonts w:eastAsia="Times New Roman" w:cs="Times New Roman"/>
          <w:szCs w:val="24"/>
        </w:rPr>
        <w:t xml:space="preserve">2. Η με αριθμό 97/23-10-2018 </w:t>
      </w:r>
      <w:r>
        <w:rPr>
          <w:rFonts w:eastAsia="Times New Roman" w:cs="Times New Roman"/>
          <w:szCs w:val="24"/>
        </w:rPr>
        <w:t>ε</w:t>
      </w:r>
      <w:r w:rsidRPr="00BD6971">
        <w:rPr>
          <w:rFonts w:eastAsia="Times New Roman" w:cs="Times New Roman"/>
          <w:szCs w:val="24"/>
        </w:rPr>
        <w:t xml:space="preserve">πίκαιρη </w:t>
      </w:r>
      <w:r>
        <w:rPr>
          <w:rFonts w:eastAsia="Times New Roman" w:cs="Times New Roman"/>
          <w:szCs w:val="24"/>
        </w:rPr>
        <w:t>ε</w:t>
      </w:r>
      <w:r w:rsidRPr="00BD6971">
        <w:rPr>
          <w:rFonts w:eastAsia="Times New Roman" w:cs="Times New Roman"/>
          <w:szCs w:val="24"/>
        </w:rPr>
        <w:t>ρώτηση του Βουλευτή Α΄ Πει</w:t>
      </w:r>
      <w:r>
        <w:rPr>
          <w:rFonts w:eastAsia="Times New Roman" w:cs="Times New Roman"/>
          <w:szCs w:val="24"/>
        </w:rPr>
        <w:t>ραιά του Λαϊκού Συνδέσμου</w:t>
      </w:r>
      <w:r w:rsidRPr="005A7D6A">
        <w:rPr>
          <w:rFonts w:eastAsia="Times New Roman" w:cs="Times New Roman"/>
          <w:szCs w:val="24"/>
        </w:rPr>
        <w:t xml:space="preserve"> </w:t>
      </w:r>
      <w:r>
        <w:rPr>
          <w:rFonts w:eastAsia="Times New Roman" w:cs="Times New Roman"/>
          <w:szCs w:val="24"/>
        </w:rPr>
        <w:t>-</w:t>
      </w:r>
      <w:r w:rsidRPr="005A7D6A">
        <w:rPr>
          <w:rFonts w:eastAsia="Times New Roman" w:cs="Times New Roman"/>
          <w:szCs w:val="24"/>
        </w:rPr>
        <w:t xml:space="preserve"> </w:t>
      </w:r>
      <w:r>
        <w:rPr>
          <w:rFonts w:eastAsia="Times New Roman" w:cs="Times New Roman"/>
          <w:szCs w:val="24"/>
        </w:rPr>
        <w:t xml:space="preserve">Χρυσή Αυγή </w:t>
      </w:r>
      <w:r w:rsidRPr="00BD6971">
        <w:rPr>
          <w:rFonts w:eastAsia="Times New Roman" w:cs="Times New Roman"/>
          <w:szCs w:val="24"/>
        </w:rPr>
        <w:t>κ.</w:t>
      </w:r>
      <w:r>
        <w:rPr>
          <w:rFonts w:eastAsia="Times New Roman" w:cs="Times New Roman"/>
          <w:szCs w:val="24"/>
        </w:rPr>
        <w:t xml:space="preserve"> </w:t>
      </w:r>
      <w:r w:rsidRPr="00BD6971">
        <w:rPr>
          <w:rFonts w:eastAsia="Times New Roman" w:cs="Times New Roman"/>
          <w:bCs/>
          <w:szCs w:val="24"/>
        </w:rPr>
        <w:t xml:space="preserve">Νικολάου </w:t>
      </w:r>
      <w:proofErr w:type="spellStart"/>
      <w:r w:rsidRPr="00BD6971">
        <w:rPr>
          <w:rFonts w:eastAsia="Times New Roman" w:cs="Times New Roman"/>
          <w:bCs/>
          <w:szCs w:val="24"/>
        </w:rPr>
        <w:t>Κούζηλου</w:t>
      </w:r>
      <w:proofErr w:type="spellEnd"/>
      <w:r>
        <w:rPr>
          <w:rFonts w:eastAsia="Times New Roman" w:cs="Times New Roman"/>
          <w:bCs/>
          <w:szCs w:val="24"/>
        </w:rPr>
        <w:t xml:space="preserve"> </w:t>
      </w:r>
      <w:r w:rsidRPr="00BD6971">
        <w:rPr>
          <w:rFonts w:eastAsia="Times New Roman" w:cs="Times New Roman"/>
          <w:szCs w:val="24"/>
        </w:rPr>
        <w:t>προς τον Υπουργό</w:t>
      </w:r>
      <w:r>
        <w:rPr>
          <w:rFonts w:eastAsia="Times New Roman" w:cs="Times New Roman"/>
          <w:szCs w:val="24"/>
        </w:rPr>
        <w:t xml:space="preserve"> </w:t>
      </w:r>
      <w:r w:rsidRPr="00BD6971">
        <w:rPr>
          <w:rFonts w:eastAsia="Times New Roman" w:cs="Times New Roman"/>
          <w:bCs/>
          <w:szCs w:val="24"/>
        </w:rPr>
        <w:t>Εξωτερικών,</w:t>
      </w:r>
      <w:r>
        <w:rPr>
          <w:rFonts w:eastAsia="Times New Roman" w:cs="Times New Roman"/>
          <w:szCs w:val="24"/>
        </w:rPr>
        <w:t xml:space="preserve"> </w:t>
      </w:r>
      <w:r w:rsidRPr="00BD6971">
        <w:rPr>
          <w:rFonts w:eastAsia="Times New Roman" w:cs="Times New Roman"/>
          <w:szCs w:val="24"/>
        </w:rPr>
        <w:t>με θέμα: «Καζάνι έτοιμο να εκραγεί το κρατίδιο των Σκοπίων»</w:t>
      </w:r>
    </w:p>
    <w:p w14:paraId="0FFC19A6"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3.</w:t>
      </w:r>
      <w:r w:rsidRPr="00BD6971">
        <w:rPr>
          <w:rFonts w:eastAsia="Times New Roman" w:cs="Times New Roman"/>
          <w:szCs w:val="24"/>
        </w:rPr>
        <w:t xml:space="preserve"> Η με αριθμό 112/30-10-2018 </w:t>
      </w:r>
      <w:r>
        <w:rPr>
          <w:rFonts w:eastAsia="Times New Roman" w:cs="Times New Roman"/>
          <w:szCs w:val="24"/>
        </w:rPr>
        <w:t>ε</w:t>
      </w:r>
      <w:r w:rsidRPr="00BD6971">
        <w:rPr>
          <w:rFonts w:eastAsia="Times New Roman" w:cs="Times New Roman"/>
          <w:szCs w:val="24"/>
        </w:rPr>
        <w:t xml:space="preserve">πίκαιρη </w:t>
      </w:r>
      <w:r>
        <w:rPr>
          <w:rFonts w:eastAsia="Times New Roman" w:cs="Times New Roman"/>
          <w:szCs w:val="24"/>
        </w:rPr>
        <w:t>ε</w:t>
      </w:r>
      <w:r w:rsidRPr="00BD6971">
        <w:rPr>
          <w:rFonts w:eastAsia="Times New Roman" w:cs="Times New Roman"/>
          <w:szCs w:val="24"/>
        </w:rPr>
        <w:t>ρώτηση του Βουλευτή Αιτωλοακαρνανίας του Κομμουνιστικού Κόμματος Ελλάδ</w:t>
      </w:r>
      <w:r>
        <w:rPr>
          <w:rFonts w:eastAsia="Times New Roman" w:cs="Times New Roman"/>
          <w:szCs w:val="24"/>
        </w:rPr>
        <w:t>α</w:t>
      </w:r>
      <w:r w:rsidRPr="00BD6971">
        <w:rPr>
          <w:rFonts w:eastAsia="Times New Roman" w:cs="Times New Roman"/>
          <w:szCs w:val="24"/>
        </w:rPr>
        <w:t>ς κ.</w:t>
      </w:r>
      <w:r>
        <w:rPr>
          <w:rFonts w:eastAsia="Times New Roman" w:cs="Times New Roman"/>
          <w:szCs w:val="24"/>
        </w:rPr>
        <w:t xml:space="preserve"> </w:t>
      </w:r>
      <w:r w:rsidRPr="00BD6971">
        <w:rPr>
          <w:rFonts w:eastAsia="Times New Roman" w:cs="Times New Roman"/>
          <w:bCs/>
          <w:szCs w:val="24"/>
        </w:rPr>
        <w:t>Νικολάου Μωραΐτη</w:t>
      </w:r>
      <w:r>
        <w:rPr>
          <w:rFonts w:eastAsia="Times New Roman" w:cs="Times New Roman"/>
          <w:bCs/>
          <w:szCs w:val="24"/>
        </w:rPr>
        <w:t xml:space="preserve"> </w:t>
      </w:r>
      <w:r w:rsidRPr="00BD6971">
        <w:rPr>
          <w:rFonts w:eastAsia="Times New Roman" w:cs="Times New Roman"/>
          <w:szCs w:val="24"/>
        </w:rPr>
        <w:t>προς τον Υπουργ</w:t>
      </w:r>
      <w:r w:rsidRPr="00BD6971">
        <w:rPr>
          <w:rFonts w:eastAsia="Times New Roman" w:cs="Times New Roman"/>
          <w:szCs w:val="24"/>
        </w:rPr>
        <w:t>ό</w:t>
      </w:r>
      <w:r>
        <w:rPr>
          <w:rFonts w:eastAsia="Times New Roman" w:cs="Times New Roman"/>
          <w:szCs w:val="24"/>
        </w:rPr>
        <w:t xml:space="preserve"> </w:t>
      </w:r>
      <w:r w:rsidRPr="00BD6971">
        <w:rPr>
          <w:rFonts w:eastAsia="Times New Roman" w:cs="Times New Roman"/>
          <w:bCs/>
          <w:szCs w:val="24"/>
        </w:rPr>
        <w:t>Αγροτικής Ανάπτυξης και Τροφίμων,</w:t>
      </w:r>
      <w:r>
        <w:rPr>
          <w:rFonts w:eastAsia="Times New Roman" w:cs="Times New Roman"/>
          <w:bCs/>
          <w:szCs w:val="24"/>
        </w:rPr>
        <w:t xml:space="preserve"> </w:t>
      </w:r>
      <w:r w:rsidRPr="00BD6971">
        <w:rPr>
          <w:rFonts w:eastAsia="Times New Roman" w:cs="Times New Roman"/>
          <w:szCs w:val="24"/>
        </w:rPr>
        <w:t>με θέμα: «Για την ολοκλήρωση του έργου άρδευσης και αναδασμού στην πεδιάδα στις εκβολές του Μόρνου».</w:t>
      </w:r>
    </w:p>
    <w:p w14:paraId="0FFC19A7" w14:textId="77777777" w:rsidR="006E19ED" w:rsidRDefault="009000F8">
      <w:pPr>
        <w:spacing w:line="600" w:lineRule="auto"/>
        <w:ind w:firstLine="720"/>
        <w:jc w:val="both"/>
        <w:rPr>
          <w:rFonts w:eastAsia="Times New Roman" w:cs="Times New Roman"/>
          <w:bCs/>
          <w:szCs w:val="24"/>
        </w:rPr>
      </w:pPr>
      <w:r w:rsidRPr="00BD6971">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sidRPr="00BD6971">
        <w:rPr>
          <w:rFonts w:eastAsia="Times New Roman" w:cs="Times New Roman"/>
          <w:bCs/>
          <w:szCs w:val="24"/>
        </w:rPr>
        <w:t xml:space="preserve"> 2 και 3</w:t>
      </w:r>
      <w:r>
        <w:rPr>
          <w:rFonts w:eastAsia="Times New Roman" w:cs="Times New Roman"/>
          <w:bCs/>
          <w:szCs w:val="24"/>
        </w:rPr>
        <w:t xml:space="preserve"> του</w:t>
      </w:r>
      <w:r w:rsidRPr="00BD6971">
        <w:rPr>
          <w:rFonts w:eastAsia="Times New Roman" w:cs="Times New Roman"/>
          <w:bCs/>
          <w:szCs w:val="24"/>
        </w:rPr>
        <w:t xml:space="preserve"> Καν</w:t>
      </w:r>
      <w:r>
        <w:rPr>
          <w:rFonts w:eastAsia="Times New Roman" w:cs="Times New Roman"/>
          <w:bCs/>
          <w:szCs w:val="24"/>
        </w:rPr>
        <w:t>ονισμού της</w:t>
      </w:r>
      <w:r w:rsidRPr="00BD6971">
        <w:rPr>
          <w:rFonts w:eastAsia="Times New Roman" w:cs="Times New Roman"/>
          <w:bCs/>
          <w:szCs w:val="24"/>
        </w:rPr>
        <w:t xml:space="preserve"> Βουλής)</w:t>
      </w:r>
    </w:p>
    <w:p w14:paraId="0FFC19A8"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lastRenderedPageBreak/>
        <w:t>1.</w:t>
      </w:r>
      <w:r w:rsidRPr="00BD6971">
        <w:rPr>
          <w:rFonts w:eastAsia="Times New Roman" w:cs="Times New Roman"/>
          <w:szCs w:val="24"/>
        </w:rPr>
        <w:t xml:space="preserve"> Η με αριθμό 106/29-1</w:t>
      </w:r>
      <w:r w:rsidRPr="00BD6971">
        <w:rPr>
          <w:rFonts w:eastAsia="Times New Roman" w:cs="Times New Roman"/>
          <w:szCs w:val="24"/>
        </w:rPr>
        <w:t xml:space="preserve">0-2018 </w:t>
      </w:r>
      <w:r>
        <w:rPr>
          <w:rFonts w:eastAsia="Times New Roman" w:cs="Times New Roman"/>
          <w:szCs w:val="24"/>
        </w:rPr>
        <w:t>ε</w:t>
      </w:r>
      <w:r w:rsidRPr="00BD6971">
        <w:rPr>
          <w:rFonts w:eastAsia="Times New Roman" w:cs="Times New Roman"/>
          <w:szCs w:val="24"/>
        </w:rPr>
        <w:t xml:space="preserve">πίκαιρη </w:t>
      </w:r>
      <w:r>
        <w:rPr>
          <w:rFonts w:eastAsia="Times New Roman" w:cs="Times New Roman"/>
          <w:szCs w:val="24"/>
        </w:rPr>
        <w:t>ε</w:t>
      </w:r>
      <w:r w:rsidRPr="00BD6971">
        <w:rPr>
          <w:rFonts w:eastAsia="Times New Roman" w:cs="Times New Roman"/>
          <w:szCs w:val="24"/>
        </w:rPr>
        <w:t>ρώτηση του Βουλευτή Α΄ Θεσσαλονίκης της Νέας Δημοκρατίας κ.</w:t>
      </w:r>
      <w:r>
        <w:rPr>
          <w:rFonts w:eastAsia="Times New Roman" w:cs="Times New Roman"/>
          <w:szCs w:val="24"/>
        </w:rPr>
        <w:t xml:space="preserve"> </w:t>
      </w:r>
      <w:r w:rsidRPr="00BD6971">
        <w:rPr>
          <w:rFonts w:eastAsia="Times New Roman" w:cs="Times New Roman"/>
          <w:bCs/>
          <w:szCs w:val="24"/>
        </w:rPr>
        <w:t>Σταύρου Καλαφάτη</w:t>
      </w:r>
      <w:r>
        <w:rPr>
          <w:rFonts w:eastAsia="Times New Roman" w:cs="Times New Roman"/>
          <w:bCs/>
          <w:szCs w:val="24"/>
        </w:rPr>
        <w:t xml:space="preserve"> </w:t>
      </w:r>
      <w:r>
        <w:rPr>
          <w:rFonts w:eastAsia="Times New Roman" w:cs="Times New Roman"/>
          <w:szCs w:val="24"/>
        </w:rPr>
        <w:t xml:space="preserve">προς τον Υπουργό </w:t>
      </w:r>
      <w:r w:rsidRPr="00BD6971">
        <w:rPr>
          <w:rFonts w:eastAsia="Times New Roman" w:cs="Times New Roman"/>
          <w:bCs/>
          <w:szCs w:val="24"/>
        </w:rPr>
        <w:t>Εξωτερικών,</w:t>
      </w:r>
      <w:r>
        <w:rPr>
          <w:rFonts w:eastAsia="Times New Roman" w:cs="Times New Roman"/>
          <w:szCs w:val="24"/>
        </w:rPr>
        <w:t xml:space="preserve"> </w:t>
      </w:r>
      <w:r w:rsidRPr="00BD6971">
        <w:rPr>
          <w:rFonts w:eastAsia="Times New Roman" w:cs="Times New Roman"/>
          <w:szCs w:val="24"/>
        </w:rPr>
        <w:t>με θέμα: «Στις τελευταίες θέσεις στην Ευρωπαϊκή Ένωση η Ελλάδα στη φτώχεια και στην παιδική φτώχεια».</w:t>
      </w:r>
    </w:p>
    <w:p w14:paraId="0FFC19A9"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2. Η με αριθμό 116/30-10-2018 ε</w:t>
      </w:r>
      <w:r w:rsidRPr="00BD6971">
        <w:rPr>
          <w:rFonts w:eastAsia="Times New Roman" w:cs="Times New Roman"/>
          <w:szCs w:val="24"/>
        </w:rPr>
        <w:t xml:space="preserve">πίκαιρη </w:t>
      </w:r>
      <w:r>
        <w:rPr>
          <w:rFonts w:eastAsia="Times New Roman" w:cs="Times New Roman"/>
          <w:szCs w:val="24"/>
        </w:rPr>
        <w:t>ε</w:t>
      </w:r>
      <w:r w:rsidRPr="00BD6971">
        <w:rPr>
          <w:rFonts w:eastAsia="Times New Roman" w:cs="Times New Roman"/>
          <w:szCs w:val="24"/>
        </w:rPr>
        <w:t>ρώτηση του Βουλευτή Ηρακλείου της Δημοκρατικής Συμπαράταξης ΠΑΣΟΚ</w:t>
      </w:r>
      <w:r>
        <w:rPr>
          <w:rFonts w:eastAsia="Times New Roman" w:cs="Times New Roman"/>
          <w:szCs w:val="24"/>
        </w:rPr>
        <w:t xml:space="preserve"> </w:t>
      </w:r>
      <w:r w:rsidRPr="00BD6971">
        <w:rPr>
          <w:rFonts w:eastAsia="Times New Roman" w:cs="Times New Roman"/>
          <w:szCs w:val="24"/>
        </w:rPr>
        <w:t>- ΔΗΜΑΡ κ.</w:t>
      </w:r>
      <w:r>
        <w:rPr>
          <w:rFonts w:eastAsia="Times New Roman" w:cs="Times New Roman"/>
          <w:szCs w:val="24"/>
        </w:rPr>
        <w:t xml:space="preserve"> </w:t>
      </w:r>
      <w:r w:rsidRPr="00BD6971">
        <w:rPr>
          <w:rFonts w:eastAsia="Times New Roman" w:cs="Times New Roman"/>
          <w:bCs/>
          <w:szCs w:val="24"/>
        </w:rPr>
        <w:t xml:space="preserve">Βασιλείου </w:t>
      </w:r>
      <w:proofErr w:type="spellStart"/>
      <w:r w:rsidRPr="00BD6971">
        <w:rPr>
          <w:rFonts w:eastAsia="Times New Roman" w:cs="Times New Roman"/>
          <w:bCs/>
          <w:szCs w:val="24"/>
        </w:rPr>
        <w:t>Κεγκέρογλου</w:t>
      </w:r>
      <w:proofErr w:type="spellEnd"/>
      <w:r>
        <w:rPr>
          <w:rFonts w:eastAsia="Times New Roman" w:cs="Times New Roman"/>
          <w:bCs/>
          <w:szCs w:val="24"/>
        </w:rPr>
        <w:t xml:space="preserve"> </w:t>
      </w:r>
      <w:r w:rsidRPr="00BD6971">
        <w:rPr>
          <w:rFonts w:eastAsia="Times New Roman" w:cs="Times New Roman"/>
          <w:szCs w:val="24"/>
        </w:rPr>
        <w:t>προς τον Υπουργό</w:t>
      </w:r>
      <w:r>
        <w:rPr>
          <w:rFonts w:eastAsia="Times New Roman" w:cs="Times New Roman"/>
          <w:szCs w:val="24"/>
        </w:rPr>
        <w:t xml:space="preserve"> </w:t>
      </w:r>
      <w:r w:rsidRPr="00BD6971">
        <w:rPr>
          <w:rFonts w:eastAsia="Times New Roman" w:cs="Times New Roman"/>
          <w:bCs/>
          <w:szCs w:val="24"/>
        </w:rPr>
        <w:t>Αγροτικής Ανάπτυξης και Τροφίμων,</w:t>
      </w:r>
      <w:r>
        <w:rPr>
          <w:rFonts w:eastAsia="Times New Roman" w:cs="Times New Roman"/>
          <w:bCs/>
          <w:szCs w:val="24"/>
        </w:rPr>
        <w:t xml:space="preserve"> </w:t>
      </w:r>
      <w:r w:rsidRPr="00BD6971">
        <w:rPr>
          <w:rFonts w:eastAsia="Times New Roman" w:cs="Times New Roman"/>
          <w:szCs w:val="24"/>
        </w:rPr>
        <w:t xml:space="preserve">με θέμα: «Αντιμετώπιση των σοβαρών προβλημάτων που προκύπτουν από την υιοθέτηση του νέου σχεδίου </w:t>
      </w:r>
      <w:r w:rsidRPr="00BD6971">
        <w:rPr>
          <w:rFonts w:eastAsia="Times New Roman" w:cs="Times New Roman"/>
          <w:szCs w:val="24"/>
        </w:rPr>
        <w:t>οριοθέτησης του χάρτη των μειονεκτικών περιοχών».</w:t>
      </w:r>
    </w:p>
    <w:p w14:paraId="0FFC19AA" w14:textId="77777777" w:rsidR="006E19ED" w:rsidRDefault="009000F8">
      <w:pPr>
        <w:spacing w:line="600" w:lineRule="auto"/>
        <w:ind w:firstLine="720"/>
        <w:jc w:val="both"/>
        <w:rPr>
          <w:rFonts w:eastAsia="Times New Roman" w:cs="Times New Roman"/>
          <w:szCs w:val="24"/>
        </w:rPr>
      </w:pPr>
      <w:r w:rsidRPr="00BD6971">
        <w:rPr>
          <w:rFonts w:eastAsia="Times New Roman" w:cs="Times New Roman"/>
          <w:szCs w:val="24"/>
        </w:rPr>
        <w:t xml:space="preserve">3. Η με αριθμό 98/24-10-2018 </w:t>
      </w:r>
      <w:r>
        <w:rPr>
          <w:rFonts w:eastAsia="Times New Roman" w:cs="Times New Roman"/>
          <w:szCs w:val="24"/>
        </w:rPr>
        <w:t>επίκαιρη ε</w:t>
      </w:r>
      <w:r w:rsidRPr="00BD6971">
        <w:rPr>
          <w:rFonts w:eastAsia="Times New Roman" w:cs="Times New Roman"/>
          <w:szCs w:val="24"/>
        </w:rPr>
        <w:t>ρώτηση της Βουλευτού Β΄ Αθην</w:t>
      </w:r>
      <w:r>
        <w:rPr>
          <w:rFonts w:eastAsia="Times New Roman" w:cs="Times New Roman"/>
          <w:szCs w:val="24"/>
        </w:rPr>
        <w:t xml:space="preserve">ών του Λαϊκού Συνδέσμου - Χρυσή Αυγή </w:t>
      </w:r>
      <w:r w:rsidRPr="00BD6971">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sidRPr="00BD6971">
        <w:rPr>
          <w:rFonts w:eastAsia="Times New Roman" w:cs="Times New Roman"/>
          <w:bCs/>
          <w:szCs w:val="24"/>
        </w:rPr>
        <w:t xml:space="preserve">Ελένης </w:t>
      </w:r>
      <w:proofErr w:type="spellStart"/>
      <w:r w:rsidRPr="00BD6971">
        <w:rPr>
          <w:rFonts w:eastAsia="Times New Roman" w:cs="Times New Roman"/>
          <w:bCs/>
          <w:szCs w:val="24"/>
        </w:rPr>
        <w:t>Ζαρούλια</w:t>
      </w:r>
      <w:proofErr w:type="spellEnd"/>
      <w:r>
        <w:rPr>
          <w:rFonts w:eastAsia="Times New Roman" w:cs="Times New Roman"/>
          <w:bCs/>
          <w:szCs w:val="24"/>
        </w:rPr>
        <w:t xml:space="preserve"> </w:t>
      </w:r>
      <w:r w:rsidRPr="00BD6971">
        <w:rPr>
          <w:rFonts w:eastAsia="Times New Roman" w:cs="Times New Roman"/>
          <w:szCs w:val="24"/>
        </w:rPr>
        <w:t>προς τον Υπουργό</w:t>
      </w:r>
      <w:r>
        <w:rPr>
          <w:rFonts w:eastAsia="Times New Roman" w:cs="Times New Roman"/>
          <w:szCs w:val="24"/>
        </w:rPr>
        <w:t xml:space="preserve"> </w:t>
      </w:r>
      <w:r w:rsidRPr="00BD6971">
        <w:rPr>
          <w:rFonts w:eastAsia="Times New Roman" w:cs="Times New Roman"/>
          <w:bCs/>
          <w:szCs w:val="24"/>
        </w:rPr>
        <w:t>Εξωτερικών,</w:t>
      </w:r>
      <w:r>
        <w:rPr>
          <w:rFonts w:eastAsia="Times New Roman" w:cs="Times New Roman"/>
          <w:bCs/>
          <w:szCs w:val="24"/>
        </w:rPr>
        <w:t xml:space="preserve"> </w:t>
      </w:r>
      <w:r w:rsidRPr="00BD6971">
        <w:rPr>
          <w:rFonts w:eastAsia="Times New Roman" w:cs="Times New Roman"/>
          <w:szCs w:val="24"/>
        </w:rPr>
        <w:t xml:space="preserve">με θέμα: «Συνεχίζεται το πογκρόμ κατά των Ελλήνων στη </w:t>
      </w:r>
      <w:r w:rsidRPr="00BD6971">
        <w:rPr>
          <w:rFonts w:eastAsia="Times New Roman" w:cs="Times New Roman"/>
          <w:szCs w:val="24"/>
        </w:rPr>
        <w:t>Χιμάρα».</w:t>
      </w:r>
    </w:p>
    <w:p w14:paraId="0FFC19AB"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lastRenderedPageBreak/>
        <w:t>4.</w:t>
      </w:r>
      <w:r w:rsidRPr="00BD6971">
        <w:rPr>
          <w:rFonts w:eastAsia="Times New Roman" w:cs="Times New Roman"/>
          <w:szCs w:val="24"/>
        </w:rPr>
        <w:t xml:space="preserve"> Η με αριθμό 75/16-10-2018 </w:t>
      </w:r>
      <w:r>
        <w:rPr>
          <w:rFonts w:eastAsia="Times New Roman" w:cs="Times New Roman"/>
          <w:szCs w:val="24"/>
        </w:rPr>
        <w:t>ε</w:t>
      </w:r>
      <w:r w:rsidRPr="00BD6971">
        <w:rPr>
          <w:rFonts w:eastAsia="Times New Roman" w:cs="Times New Roman"/>
          <w:szCs w:val="24"/>
        </w:rPr>
        <w:t xml:space="preserve">πίκαιρη </w:t>
      </w:r>
      <w:r>
        <w:rPr>
          <w:rFonts w:eastAsia="Times New Roman" w:cs="Times New Roman"/>
          <w:szCs w:val="24"/>
        </w:rPr>
        <w:t>ε</w:t>
      </w:r>
      <w:r w:rsidRPr="00BD6971">
        <w:rPr>
          <w:rFonts w:eastAsia="Times New Roman" w:cs="Times New Roman"/>
          <w:szCs w:val="24"/>
        </w:rPr>
        <w:t>ρώτηση του Βουλευτή Α΄ Πειραιώς</w:t>
      </w:r>
      <w:r>
        <w:rPr>
          <w:rFonts w:eastAsia="Times New Roman" w:cs="Times New Roman"/>
          <w:szCs w:val="24"/>
        </w:rPr>
        <w:t xml:space="preserve"> </w:t>
      </w:r>
      <w:r w:rsidRPr="00BD6971">
        <w:rPr>
          <w:rFonts w:eastAsia="Times New Roman" w:cs="Times New Roman"/>
          <w:szCs w:val="24"/>
        </w:rPr>
        <w:t>του Λαϊκού Συνδέσμου – Χρυσή</w:t>
      </w:r>
      <w:r>
        <w:rPr>
          <w:rFonts w:eastAsia="Times New Roman" w:cs="Times New Roman"/>
          <w:szCs w:val="24"/>
        </w:rPr>
        <w:t xml:space="preserve"> Αυγή </w:t>
      </w:r>
      <w:r w:rsidRPr="00BD6971">
        <w:rPr>
          <w:rFonts w:eastAsia="Times New Roman" w:cs="Times New Roman"/>
          <w:szCs w:val="24"/>
        </w:rPr>
        <w:t>κ.</w:t>
      </w:r>
      <w:r>
        <w:rPr>
          <w:rFonts w:eastAsia="Times New Roman" w:cs="Times New Roman"/>
          <w:szCs w:val="24"/>
        </w:rPr>
        <w:t xml:space="preserve"> </w:t>
      </w:r>
      <w:r w:rsidRPr="00BD6971">
        <w:rPr>
          <w:rFonts w:eastAsia="Times New Roman" w:cs="Times New Roman"/>
          <w:bCs/>
          <w:szCs w:val="24"/>
        </w:rPr>
        <w:t xml:space="preserve">Νικολάου </w:t>
      </w:r>
      <w:proofErr w:type="spellStart"/>
      <w:r w:rsidRPr="00BD6971">
        <w:rPr>
          <w:rFonts w:eastAsia="Times New Roman" w:cs="Times New Roman"/>
          <w:bCs/>
          <w:szCs w:val="24"/>
        </w:rPr>
        <w:t>Κούζηλου</w:t>
      </w:r>
      <w:proofErr w:type="spellEnd"/>
      <w:r>
        <w:rPr>
          <w:rFonts w:eastAsia="Times New Roman" w:cs="Times New Roman"/>
          <w:bCs/>
          <w:szCs w:val="24"/>
        </w:rPr>
        <w:t xml:space="preserve"> </w:t>
      </w:r>
      <w:r w:rsidRPr="00BD6971">
        <w:rPr>
          <w:rFonts w:eastAsia="Times New Roman" w:cs="Times New Roman"/>
          <w:szCs w:val="24"/>
        </w:rPr>
        <w:t>προς την Υπουργό</w:t>
      </w:r>
      <w:r>
        <w:rPr>
          <w:rFonts w:eastAsia="Times New Roman" w:cs="Times New Roman"/>
          <w:szCs w:val="24"/>
        </w:rPr>
        <w:t xml:space="preserve"> </w:t>
      </w:r>
      <w:r w:rsidRPr="00BD6971">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w:t>
      </w:r>
      <w:r w:rsidRPr="00BD6971">
        <w:rPr>
          <w:rFonts w:eastAsia="Times New Roman" w:cs="Times New Roman"/>
          <w:szCs w:val="24"/>
        </w:rPr>
        <w:t>με θέμα: «Προστασία πληρωμάτων από εγκατάλειψ</w:t>
      </w:r>
      <w:r w:rsidRPr="00BD6971">
        <w:rPr>
          <w:rFonts w:eastAsia="Times New Roman" w:cs="Times New Roman"/>
          <w:szCs w:val="24"/>
        </w:rPr>
        <w:t xml:space="preserve">η πλοίου εσωτερικών </w:t>
      </w:r>
      <w:proofErr w:type="spellStart"/>
      <w:r w:rsidRPr="00BD6971">
        <w:rPr>
          <w:rFonts w:eastAsia="Times New Roman" w:cs="Times New Roman"/>
          <w:szCs w:val="24"/>
        </w:rPr>
        <w:t>πλόων</w:t>
      </w:r>
      <w:proofErr w:type="spellEnd"/>
      <w:r w:rsidRPr="00BD6971">
        <w:rPr>
          <w:rFonts w:eastAsia="Times New Roman" w:cs="Times New Roman"/>
          <w:szCs w:val="24"/>
        </w:rPr>
        <w:t>».</w:t>
      </w:r>
    </w:p>
    <w:p w14:paraId="0FFC19AC"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5.</w:t>
      </w:r>
      <w:r w:rsidRPr="00BD6971">
        <w:rPr>
          <w:rFonts w:eastAsia="Times New Roman" w:cs="Times New Roman"/>
          <w:szCs w:val="24"/>
        </w:rPr>
        <w:t xml:space="preserve"> Η με αριθμό 1/1-10-2018 </w:t>
      </w:r>
      <w:r>
        <w:rPr>
          <w:rFonts w:eastAsia="Times New Roman" w:cs="Times New Roman"/>
          <w:szCs w:val="24"/>
        </w:rPr>
        <w:t>ε</w:t>
      </w:r>
      <w:r w:rsidRPr="00BD6971">
        <w:rPr>
          <w:rFonts w:eastAsia="Times New Roman" w:cs="Times New Roman"/>
          <w:szCs w:val="24"/>
        </w:rPr>
        <w:t xml:space="preserve">πίκαιρη </w:t>
      </w:r>
      <w:r>
        <w:rPr>
          <w:rFonts w:eastAsia="Times New Roman" w:cs="Times New Roman"/>
          <w:szCs w:val="24"/>
        </w:rPr>
        <w:t>ε</w:t>
      </w:r>
      <w:r w:rsidRPr="00BD6971">
        <w:rPr>
          <w:rFonts w:eastAsia="Times New Roman" w:cs="Times New Roman"/>
          <w:szCs w:val="24"/>
        </w:rPr>
        <w:t>ρώτηση του Βουλευτή Α΄ Θεσσαλονίκης του Λαϊκού Συνδέσμου – Χρυσή</w:t>
      </w:r>
      <w:r>
        <w:rPr>
          <w:rFonts w:eastAsia="Times New Roman" w:cs="Times New Roman"/>
          <w:szCs w:val="24"/>
        </w:rPr>
        <w:t xml:space="preserve"> Αυγή </w:t>
      </w:r>
      <w:r w:rsidRPr="00BD6971">
        <w:rPr>
          <w:rFonts w:eastAsia="Times New Roman" w:cs="Times New Roman"/>
          <w:szCs w:val="24"/>
        </w:rPr>
        <w:t>κ.</w:t>
      </w:r>
      <w:r>
        <w:rPr>
          <w:rFonts w:eastAsia="Times New Roman" w:cs="Times New Roman"/>
          <w:szCs w:val="24"/>
        </w:rPr>
        <w:t xml:space="preserve"> </w:t>
      </w:r>
      <w:r w:rsidRPr="00BD6971">
        <w:rPr>
          <w:rFonts w:eastAsia="Times New Roman" w:cs="Times New Roman"/>
          <w:bCs/>
          <w:szCs w:val="24"/>
        </w:rPr>
        <w:t>Αντωνίου Γρέγου</w:t>
      </w:r>
      <w:r>
        <w:rPr>
          <w:rFonts w:eastAsia="Times New Roman" w:cs="Times New Roman"/>
          <w:bCs/>
          <w:szCs w:val="24"/>
        </w:rPr>
        <w:t xml:space="preserve"> </w:t>
      </w:r>
      <w:r w:rsidRPr="00BD6971">
        <w:rPr>
          <w:rFonts w:eastAsia="Times New Roman" w:cs="Times New Roman"/>
          <w:szCs w:val="24"/>
        </w:rPr>
        <w:t>προς την Υπουργό</w:t>
      </w:r>
      <w:r>
        <w:rPr>
          <w:rFonts w:eastAsia="Times New Roman" w:cs="Times New Roman"/>
          <w:szCs w:val="24"/>
        </w:rPr>
        <w:t xml:space="preserve"> </w:t>
      </w:r>
      <w:r w:rsidRPr="00BD6971">
        <w:rPr>
          <w:rFonts w:eastAsia="Times New Roman" w:cs="Times New Roman"/>
          <w:bCs/>
          <w:szCs w:val="24"/>
        </w:rPr>
        <w:t>Πολιτισμού και Αθλητισμού,</w:t>
      </w:r>
      <w:r>
        <w:rPr>
          <w:rFonts w:eastAsia="Times New Roman" w:cs="Times New Roman"/>
          <w:bCs/>
          <w:szCs w:val="24"/>
        </w:rPr>
        <w:t xml:space="preserve"> </w:t>
      </w:r>
      <w:r w:rsidRPr="00BD6971">
        <w:rPr>
          <w:rFonts w:eastAsia="Times New Roman" w:cs="Times New Roman"/>
          <w:szCs w:val="24"/>
        </w:rPr>
        <w:t>με θέμα: «Περί του Μουσείου Μακεδονικού Αγώνα και λοιπών φ</w:t>
      </w:r>
      <w:r w:rsidRPr="00BD6971">
        <w:rPr>
          <w:rFonts w:eastAsia="Times New Roman" w:cs="Times New Roman"/>
          <w:szCs w:val="24"/>
        </w:rPr>
        <w:t>ορέων, συλλόγων και σωματείων της Μακεδονίας και του άρθρου 6 της συμφωνίας Ελλάδας - Σκοπίων».</w:t>
      </w:r>
    </w:p>
    <w:p w14:paraId="0FFC19AD" w14:textId="77777777" w:rsidR="006E19ED" w:rsidRDefault="009000F8">
      <w:pPr>
        <w:spacing w:line="600" w:lineRule="auto"/>
        <w:ind w:firstLine="720"/>
        <w:jc w:val="both"/>
        <w:rPr>
          <w:rFonts w:eastAsia="Times New Roman"/>
          <w:szCs w:val="24"/>
        </w:rPr>
      </w:pPr>
      <w:r>
        <w:rPr>
          <w:rFonts w:eastAsia="Times New Roman"/>
          <w:szCs w:val="24"/>
        </w:rPr>
        <w:t xml:space="preserve">Κυρίες και κύριοι συνάδελφοι, στο σημείο αυτό και πριν εισέλθουμε στην ημερήσια διάταξη νομοθετικής εργασίας,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από τα άνω δυτικά θεωρεία, αφού προηγουμένως ενημερώθηκαν για την ιστορία του κτηρίου και τον τρόπο οργάνωσης και λειτουργίας της Βουλής τριάντα μαθήτριες και μαθητές και δύο συνοδοί εκπαιδευτικοί από το Γυμνάσιο Μεγαλόπολης</w:t>
      </w:r>
      <w:r>
        <w:rPr>
          <w:rFonts w:eastAsia="Times New Roman"/>
          <w:szCs w:val="24"/>
        </w:rPr>
        <w:t xml:space="preserve"> Αρκαδίας (</w:t>
      </w:r>
      <w:r>
        <w:rPr>
          <w:rFonts w:eastAsia="Times New Roman"/>
          <w:szCs w:val="24"/>
        </w:rPr>
        <w:t>πρώτο τμήμα</w:t>
      </w:r>
      <w:r>
        <w:rPr>
          <w:rFonts w:eastAsia="Times New Roman"/>
          <w:szCs w:val="24"/>
        </w:rPr>
        <w:t>).</w:t>
      </w:r>
    </w:p>
    <w:p w14:paraId="0FFC19AE" w14:textId="77777777" w:rsidR="006E19ED" w:rsidRDefault="009000F8">
      <w:pPr>
        <w:spacing w:line="600" w:lineRule="auto"/>
        <w:ind w:firstLine="720"/>
        <w:jc w:val="both"/>
        <w:rPr>
          <w:rFonts w:eastAsia="Times New Roman"/>
          <w:szCs w:val="24"/>
        </w:rPr>
      </w:pPr>
      <w:r>
        <w:rPr>
          <w:rFonts w:eastAsia="Times New Roman"/>
          <w:szCs w:val="24"/>
        </w:rPr>
        <w:lastRenderedPageBreak/>
        <w:t xml:space="preserve">Καλώς ήρθατε, παιδιά, στην Ελληνική Βουλή. </w:t>
      </w:r>
    </w:p>
    <w:p w14:paraId="0FFC19AF" w14:textId="77777777" w:rsidR="006E19ED" w:rsidRDefault="009000F8">
      <w:pPr>
        <w:spacing w:line="600" w:lineRule="auto"/>
        <w:ind w:firstLine="720"/>
        <w:jc w:val="center"/>
        <w:rPr>
          <w:rFonts w:eastAsia="Times New Roman"/>
          <w:szCs w:val="24"/>
        </w:rPr>
      </w:pPr>
      <w:r>
        <w:rPr>
          <w:rFonts w:eastAsia="Times New Roman"/>
          <w:szCs w:val="24"/>
        </w:rPr>
        <w:t>(Χειροκροτήματα απ’ όλες τις πτέρυγες</w:t>
      </w:r>
      <w:r>
        <w:rPr>
          <w:rFonts w:eastAsia="Times New Roman"/>
          <w:szCs w:val="24"/>
        </w:rPr>
        <w:t xml:space="preserve"> της Βουλής</w:t>
      </w:r>
      <w:r>
        <w:rPr>
          <w:rFonts w:eastAsia="Times New Roman"/>
          <w:szCs w:val="24"/>
        </w:rPr>
        <w:t>)</w:t>
      </w:r>
    </w:p>
    <w:p w14:paraId="0FFC19B0" w14:textId="77777777" w:rsidR="006E19ED" w:rsidRDefault="009000F8">
      <w:pPr>
        <w:spacing w:line="600" w:lineRule="auto"/>
        <w:ind w:firstLine="720"/>
        <w:jc w:val="both"/>
        <w:rPr>
          <w:rFonts w:eastAsia="Times New Roman"/>
          <w:szCs w:val="24"/>
        </w:rPr>
      </w:pPr>
      <w:r>
        <w:rPr>
          <w:rFonts w:eastAsia="Times New Roman"/>
          <w:szCs w:val="24"/>
        </w:rPr>
        <w:t xml:space="preserve">Επίσης, ο Βουλευτής της Νέας Δημοκρατίας κ. Θεόδωρος </w:t>
      </w:r>
      <w:proofErr w:type="spellStart"/>
      <w:r>
        <w:rPr>
          <w:rFonts w:eastAsia="Times New Roman"/>
          <w:szCs w:val="24"/>
        </w:rPr>
        <w:t>Φορτσάκης</w:t>
      </w:r>
      <w:proofErr w:type="spellEnd"/>
      <w:r>
        <w:rPr>
          <w:rFonts w:eastAsia="Times New Roman"/>
          <w:szCs w:val="24"/>
        </w:rPr>
        <w:t>, αιτείται άδειας απουσίας στο εξωτερικό από 1</w:t>
      </w:r>
      <w:r>
        <w:rPr>
          <w:rFonts w:eastAsia="Times New Roman"/>
          <w:szCs w:val="24"/>
        </w:rPr>
        <w:t>-</w:t>
      </w:r>
      <w:r>
        <w:rPr>
          <w:rFonts w:eastAsia="Times New Roman"/>
          <w:szCs w:val="24"/>
        </w:rPr>
        <w:t>11</w:t>
      </w:r>
      <w:r>
        <w:rPr>
          <w:rFonts w:eastAsia="Times New Roman"/>
          <w:szCs w:val="24"/>
        </w:rPr>
        <w:t>-</w:t>
      </w:r>
      <w:r>
        <w:rPr>
          <w:rFonts w:eastAsia="Times New Roman"/>
          <w:szCs w:val="24"/>
        </w:rPr>
        <w:t>2018</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7</w:t>
      </w:r>
      <w:r>
        <w:rPr>
          <w:rFonts w:eastAsia="Times New Roman"/>
          <w:szCs w:val="24"/>
        </w:rPr>
        <w:t>-</w:t>
      </w:r>
      <w:r>
        <w:rPr>
          <w:rFonts w:eastAsia="Times New Roman"/>
          <w:szCs w:val="24"/>
        </w:rPr>
        <w:t>11</w:t>
      </w:r>
      <w:r>
        <w:rPr>
          <w:rFonts w:eastAsia="Times New Roman"/>
          <w:szCs w:val="24"/>
        </w:rPr>
        <w:t>-</w:t>
      </w:r>
      <w:r>
        <w:rPr>
          <w:rFonts w:eastAsia="Times New Roman"/>
          <w:szCs w:val="24"/>
        </w:rPr>
        <w:t>2018 για συ</w:t>
      </w:r>
      <w:r>
        <w:rPr>
          <w:rFonts w:eastAsia="Times New Roman"/>
          <w:szCs w:val="24"/>
        </w:rPr>
        <w:t xml:space="preserve">μμετοχή </w:t>
      </w:r>
      <w:r>
        <w:rPr>
          <w:rFonts w:eastAsia="Times New Roman"/>
          <w:szCs w:val="24"/>
        </w:rPr>
        <w:t xml:space="preserve">του </w:t>
      </w:r>
      <w:r>
        <w:rPr>
          <w:rFonts w:eastAsia="Times New Roman"/>
          <w:szCs w:val="24"/>
        </w:rPr>
        <w:t xml:space="preserve">σε επιστημονικό συνέδριο στη Μασσαλία </w:t>
      </w:r>
      <w:r>
        <w:rPr>
          <w:rFonts w:eastAsia="Times New Roman"/>
          <w:szCs w:val="24"/>
          <w:lang w:val="en-US"/>
        </w:rPr>
        <w:t>Aix</w:t>
      </w:r>
      <w:r w:rsidRPr="00916D3A">
        <w:rPr>
          <w:rFonts w:eastAsia="Times New Roman"/>
          <w:szCs w:val="24"/>
        </w:rPr>
        <w:t>-</w:t>
      </w:r>
      <w:proofErr w:type="spellStart"/>
      <w:r>
        <w:rPr>
          <w:rFonts w:eastAsia="Times New Roman"/>
          <w:szCs w:val="24"/>
          <w:lang w:val="en-US"/>
        </w:rPr>
        <w:t>En</w:t>
      </w:r>
      <w:proofErr w:type="spellEnd"/>
      <w:r w:rsidRPr="00916D3A">
        <w:rPr>
          <w:rFonts w:eastAsia="Times New Roman"/>
          <w:szCs w:val="24"/>
        </w:rPr>
        <w:t>-</w:t>
      </w:r>
      <w:r>
        <w:rPr>
          <w:rFonts w:eastAsia="Times New Roman"/>
          <w:szCs w:val="24"/>
          <w:lang w:val="en-US"/>
        </w:rPr>
        <w:t>Provence</w:t>
      </w:r>
      <w:r>
        <w:rPr>
          <w:rFonts w:eastAsia="Times New Roman"/>
          <w:szCs w:val="24"/>
        </w:rPr>
        <w:t xml:space="preserve">. Η Βουλή εγκρίνει; </w:t>
      </w:r>
    </w:p>
    <w:p w14:paraId="0FFC19B1" w14:textId="77777777" w:rsidR="006E19ED" w:rsidRDefault="009000F8">
      <w:pPr>
        <w:spacing w:line="600" w:lineRule="auto"/>
        <w:ind w:firstLine="720"/>
        <w:jc w:val="both"/>
        <w:rPr>
          <w:rFonts w:eastAsia="Times New Roman"/>
          <w:szCs w:val="24"/>
        </w:rPr>
      </w:pPr>
      <w:r w:rsidRPr="00916D3A">
        <w:rPr>
          <w:rFonts w:eastAsia="Times New Roman"/>
          <w:b/>
          <w:szCs w:val="24"/>
        </w:rPr>
        <w:t>ΟΛΟΙ</w:t>
      </w:r>
      <w:r>
        <w:rPr>
          <w:rFonts w:eastAsia="Times New Roman"/>
          <w:b/>
          <w:szCs w:val="24"/>
        </w:rPr>
        <w:t xml:space="preserve"> ΟΙ</w:t>
      </w:r>
      <w:r w:rsidRPr="00916D3A">
        <w:rPr>
          <w:rFonts w:eastAsia="Times New Roman"/>
          <w:b/>
          <w:szCs w:val="24"/>
        </w:rPr>
        <w:t xml:space="preserve"> ΒΟΥΛΕΥΤΕΣ:</w:t>
      </w:r>
      <w:r>
        <w:rPr>
          <w:rFonts w:eastAsia="Times New Roman"/>
          <w:szCs w:val="24"/>
        </w:rPr>
        <w:t xml:space="preserve"> Μάλιστα, μάλιστα.</w:t>
      </w:r>
    </w:p>
    <w:p w14:paraId="0FFC19B2" w14:textId="77777777" w:rsidR="006E19ED" w:rsidRDefault="009000F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 xml:space="preserve">Συνεπώς η </w:t>
      </w:r>
      <w:r>
        <w:rPr>
          <w:rFonts w:eastAsia="Times New Roman"/>
          <w:szCs w:val="24"/>
        </w:rPr>
        <w:t xml:space="preserve">Βουλή ενέκρινε τη ζητηθείσα άδεια. </w:t>
      </w:r>
    </w:p>
    <w:p w14:paraId="0FFC19B3" w14:textId="77777777" w:rsidR="006E19ED" w:rsidRDefault="009000F8">
      <w:pPr>
        <w:spacing w:line="600" w:lineRule="auto"/>
        <w:ind w:firstLine="720"/>
        <w:jc w:val="center"/>
        <w:rPr>
          <w:rFonts w:eastAsia="Times New Roman"/>
          <w:szCs w:val="24"/>
        </w:rPr>
      </w:pPr>
      <w:r>
        <w:rPr>
          <w:rFonts w:eastAsia="Times New Roman"/>
          <w:color w:val="FF0000"/>
          <w:szCs w:val="24"/>
        </w:rPr>
        <w:t>(</w:t>
      </w:r>
      <w:r w:rsidRPr="005A7D6A">
        <w:rPr>
          <w:rFonts w:eastAsia="Times New Roman"/>
          <w:color w:val="FF0000"/>
          <w:szCs w:val="24"/>
        </w:rPr>
        <w:t>ΑΛΛΑΓΗ ΣΕΛΙΔΑΣ ΛΟΓΩ ΑΛΛΑΓΗΣ ΘΕΜΑΤΟΣ</w:t>
      </w:r>
      <w:r>
        <w:rPr>
          <w:rFonts w:eastAsia="Times New Roman"/>
          <w:color w:val="FF0000"/>
          <w:szCs w:val="24"/>
        </w:rPr>
        <w:t>)</w:t>
      </w:r>
    </w:p>
    <w:p w14:paraId="0FFC19B4" w14:textId="77777777" w:rsidR="006E19ED" w:rsidRDefault="009000F8">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(Σπυρίδων Λυκούδης):</w:t>
      </w:r>
      <w:r>
        <w:rPr>
          <w:rFonts w:eastAsia="Times New Roman"/>
          <w:szCs w:val="24"/>
        </w:rPr>
        <w:t xml:space="preserve"> Εισερχόμαστε στην ημερήσια διάταξης της</w:t>
      </w:r>
    </w:p>
    <w:p w14:paraId="0FFC19B5" w14:textId="77777777" w:rsidR="006E19ED" w:rsidRDefault="009000F8">
      <w:pPr>
        <w:spacing w:line="600" w:lineRule="auto"/>
        <w:ind w:left="2160" w:firstLine="720"/>
        <w:jc w:val="both"/>
        <w:rPr>
          <w:rFonts w:eastAsia="Times New Roman"/>
          <w:b/>
          <w:szCs w:val="24"/>
        </w:rPr>
      </w:pPr>
      <w:r>
        <w:rPr>
          <w:rFonts w:eastAsia="Times New Roman"/>
          <w:b/>
          <w:szCs w:val="24"/>
        </w:rPr>
        <w:t>ΝΟΜΟΘΕΤΙΚΗΣ ΕΡΓΑΣΙΑΣ</w:t>
      </w:r>
    </w:p>
    <w:p w14:paraId="0FFC19B6" w14:textId="77777777" w:rsidR="006E19ED" w:rsidRDefault="009000F8">
      <w:pPr>
        <w:spacing w:line="600" w:lineRule="auto"/>
        <w:ind w:firstLine="720"/>
        <w:jc w:val="both"/>
        <w:rPr>
          <w:rFonts w:eastAsia="Times New Roman"/>
          <w:szCs w:val="24"/>
        </w:rPr>
      </w:pPr>
      <w:r w:rsidRPr="00F166AC">
        <w:rPr>
          <w:rFonts w:eastAsia="Times New Roman"/>
          <w:szCs w:val="24"/>
        </w:rPr>
        <w:t>Μόνη συζήτηση και ψήφιση επί της αρχής, των άρθρων και του συνόλου του σχεδίου νόμου του Υπουργείου Εσωτερικών</w:t>
      </w:r>
      <w:r>
        <w:rPr>
          <w:rFonts w:eastAsia="Times New Roman"/>
          <w:szCs w:val="24"/>
        </w:rPr>
        <w:t>:</w:t>
      </w:r>
      <w:r w:rsidRPr="00F166AC">
        <w:rPr>
          <w:rFonts w:eastAsia="Times New Roman"/>
          <w:szCs w:val="24"/>
        </w:rPr>
        <w:t xml:space="preserve"> «Κύρωση της απόφασης (ΕΕ, </w:t>
      </w:r>
      <w:proofErr w:type="spellStart"/>
      <w:r w:rsidRPr="00F166AC">
        <w:rPr>
          <w:rFonts w:eastAsia="Times New Roman"/>
          <w:szCs w:val="24"/>
        </w:rPr>
        <w:t>Ευρατόμ</w:t>
      </w:r>
      <w:proofErr w:type="spellEnd"/>
      <w:r w:rsidRPr="00F166AC">
        <w:rPr>
          <w:rFonts w:eastAsia="Times New Roman"/>
          <w:szCs w:val="24"/>
        </w:rPr>
        <w:t>) 2018/994 του Συμβουλίου της</w:t>
      </w:r>
      <w:r w:rsidRPr="00F166AC">
        <w:rPr>
          <w:rFonts w:eastAsia="Times New Roman"/>
          <w:szCs w:val="24"/>
        </w:rPr>
        <w:t xml:space="preserve"> 13ης Ιουλίου 2018 για την τροποποίηση της πράξης </w:t>
      </w:r>
      <w:r w:rsidRPr="00F166AC">
        <w:rPr>
          <w:rFonts w:eastAsia="Times New Roman"/>
          <w:szCs w:val="24"/>
        </w:rPr>
        <w:lastRenderedPageBreak/>
        <w:t>περί εκλογής των μελών του Ευρωπαϊκού Κοινοβουλίου με άμεση και καθολική ψηφοφορία, που προσαρ</w:t>
      </w:r>
      <w:r>
        <w:rPr>
          <w:rFonts w:eastAsia="Times New Roman"/>
          <w:szCs w:val="24"/>
        </w:rPr>
        <w:t xml:space="preserve">τάται στην απόφαση 76/787/ΕΚΑΧ, </w:t>
      </w:r>
      <w:r w:rsidRPr="00F166AC">
        <w:rPr>
          <w:rFonts w:eastAsia="Times New Roman"/>
          <w:szCs w:val="24"/>
        </w:rPr>
        <w:t xml:space="preserve">ΕΟΚ, </w:t>
      </w:r>
      <w:proofErr w:type="spellStart"/>
      <w:r w:rsidRPr="00F166AC">
        <w:rPr>
          <w:rFonts w:eastAsia="Times New Roman"/>
          <w:szCs w:val="24"/>
        </w:rPr>
        <w:t>Ευρατόμ</w:t>
      </w:r>
      <w:proofErr w:type="spellEnd"/>
      <w:r w:rsidRPr="00F166AC">
        <w:rPr>
          <w:rFonts w:eastAsia="Times New Roman"/>
          <w:szCs w:val="24"/>
        </w:rPr>
        <w:t xml:space="preserve"> της 20ής Σεπτεμβρίου 1976 του Συμβουλίου».</w:t>
      </w:r>
    </w:p>
    <w:p w14:paraId="0FFC19B7" w14:textId="77777777" w:rsidR="006E19ED" w:rsidRDefault="009000F8">
      <w:pPr>
        <w:spacing w:line="600" w:lineRule="auto"/>
        <w:ind w:firstLine="720"/>
        <w:jc w:val="both"/>
        <w:rPr>
          <w:rFonts w:eastAsia="Times New Roman"/>
          <w:szCs w:val="24"/>
        </w:rPr>
      </w:pPr>
      <w:r>
        <w:rPr>
          <w:rFonts w:eastAsia="Times New Roman"/>
          <w:szCs w:val="24"/>
        </w:rPr>
        <w:t>Το νομοσχέδιο ψηφίστηκε στη Διαρκή Επιτροπή κατά πλειοψηφία. Εισάγεται προς συζήτηση στην Ολομέλεια με τη διαδικασία του άρθρου 108 του Κανονισμού της Βουλής. Αυτό σημαίνει ότι μπορούν να λάβουν τον λόγο όσοι έχουν αντίρρηση επί της κυρώσεως αυτής της αποφ</w:t>
      </w:r>
      <w:r>
        <w:rPr>
          <w:rFonts w:eastAsia="Times New Roman"/>
          <w:szCs w:val="24"/>
        </w:rPr>
        <w:t xml:space="preserve">άσεως. </w:t>
      </w:r>
    </w:p>
    <w:p w14:paraId="0FFC19B8" w14:textId="77777777" w:rsidR="006E19ED" w:rsidRDefault="009000F8">
      <w:pPr>
        <w:spacing w:line="600" w:lineRule="auto"/>
        <w:ind w:firstLine="720"/>
        <w:jc w:val="both"/>
        <w:rPr>
          <w:rFonts w:eastAsia="Times New Roman"/>
          <w:szCs w:val="24"/>
        </w:rPr>
      </w:pPr>
      <w:r>
        <w:rPr>
          <w:rFonts w:eastAsia="Times New Roman"/>
          <w:szCs w:val="24"/>
        </w:rPr>
        <w:t>Αν θέλει η εισηγήτρια της Πλειοψηφίας</w:t>
      </w:r>
      <w:r w:rsidRPr="00AB0D8C">
        <w:rPr>
          <w:rFonts w:eastAsia="Times New Roman"/>
          <w:szCs w:val="24"/>
        </w:rPr>
        <w:t>,</w:t>
      </w:r>
      <w:r>
        <w:rPr>
          <w:rFonts w:eastAsia="Times New Roman"/>
          <w:szCs w:val="24"/>
        </w:rPr>
        <w:t xml:space="preserve"> μπορεί να πάρει τον λόγο για δύο λεπτά, για να εισάγετε απλώς το θέμα, κυρία συνάδελφε. Με βάση τον Κανονισμό, ξέρετε ότι μιλούν μόνο όσοι έχουν αντίρρηση. Είθισται ο εισηγητής να παίρνει τον λόγο για ελάχιστο</w:t>
      </w:r>
      <w:r>
        <w:rPr>
          <w:rFonts w:eastAsia="Times New Roman"/>
          <w:szCs w:val="24"/>
        </w:rPr>
        <w:t xml:space="preserve"> χρόνο.</w:t>
      </w:r>
    </w:p>
    <w:p w14:paraId="0FFC19B9" w14:textId="77777777" w:rsidR="006E19ED" w:rsidRDefault="009000F8">
      <w:pPr>
        <w:spacing w:line="600" w:lineRule="auto"/>
        <w:ind w:firstLine="720"/>
        <w:jc w:val="both"/>
        <w:rPr>
          <w:rFonts w:eastAsia="Times New Roman"/>
          <w:szCs w:val="24"/>
        </w:rPr>
      </w:pPr>
      <w:r w:rsidRPr="00F955B7">
        <w:rPr>
          <w:rFonts w:eastAsia="Times New Roman"/>
          <w:b/>
          <w:szCs w:val="24"/>
        </w:rPr>
        <w:t>ΕΛΕΝΗ ΣΤΑΜΑΤΑΚΗ:</w:t>
      </w:r>
      <w:r>
        <w:rPr>
          <w:rFonts w:eastAsia="Times New Roman"/>
          <w:szCs w:val="24"/>
        </w:rPr>
        <w:t xml:space="preserve"> Ευχαριστώ πολύ, κύριε Πρόεδρε. Εμείς εισηγηθήκαμε το νομοσχέδιο. Θεωρούμε ότι είναι σε θετική κατεύθυνση και γι’ αυτό ζητάμε την υπερψήφισή του από τη Βουλή. </w:t>
      </w:r>
    </w:p>
    <w:p w14:paraId="0FFC19BA" w14:textId="77777777" w:rsidR="006E19ED" w:rsidRDefault="009000F8">
      <w:pPr>
        <w:spacing w:line="600" w:lineRule="auto"/>
        <w:ind w:firstLine="720"/>
        <w:jc w:val="both"/>
        <w:rPr>
          <w:rFonts w:eastAsia="Times New Roman"/>
          <w:szCs w:val="24"/>
        </w:rPr>
      </w:pPr>
      <w:r>
        <w:rPr>
          <w:rFonts w:eastAsia="Times New Roman"/>
          <w:szCs w:val="24"/>
        </w:rPr>
        <w:lastRenderedPageBreak/>
        <w:t>Σας ευχαριστώ.</w:t>
      </w:r>
    </w:p>
    <w:p w14:paraId="0FFC19BB" w14:textId="77777777" w:rsidR="006E19ED" w:rsidRDefault="009000F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w:t>
      </w:r>
      <w:r>
        <w:rPr>
          <w:rFonts w:eastAsia="Times New Roman"/>
          <w:szCs w:val="24"/>
        </w:rPr>
        <w:t xml:space="preserve">ε. </w:t>
      </w:r>
    </w:p>
    <w:p w14:paraId="0FFC19BC" w14:textId="77777777" w:rsidR="006E19ED" w:rsidRDefault="009000F8">
      <w:pPr>
        <w:spacing w:line="600" w:lineRule="auto"/>
        <w:ind w:firstLine="720"/>
        <w:jc w:val="both"/>
        <w:rPr>
          <w:rFonts w:eastAsia="Times New Roman"/>
          <w:szCs w:val="24"/>
        </w:rPr>
      </w:pPr>
      <w:r>
        <w:rPr>
          <w:rFonts w:eastAsia="Times New Roman"/>
          <w:szCs w:val="24"/>
        </w:rPr>
        <w:t>Κυρίες και κύριοι συνάδελφοι, κατά του νομοσχεδίου έχει ψηφίσει το Κομμουνιστικό Κόμμα Ελλάδας. Επιφύλαξη έχει εκφράσει η Νέα Δημοκρατία και η Ένωση Κεντρώων. Απόντες ήταν οι συνάδελφοι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p>
    <w:p w14:paraId="0FFC19BD"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Επομένως θα ήθελα κατ’ αρχάς ν</w:t>
      </w:r>
      <w:r>
        <w:rPr>
          <w:rFonts w:eastAsia="Times New Roman"/>
          <w:szCs w:val="24"/>
        </w:rPr>
        <w:t>α ζητήσω από τον συνάδελφο του Κομμουνιστικού Κόμματος Ελλάδας να εκφράσει…</w:t>
      </w:r>
    </w:p>
    <w:p w14:paraId="0FFC19BE"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D21E7">
        <w:rPr>
          <w:rFonts w:eastAsia="Times New Roman"/>
          <w:b/>
          <w:szCs w:val="24"/>
        </w:rPr>
        <w:t>ΓΕΩΡΓΙΟΣ ΓΕΡΜΕΝΗΣ:</w:t>
      </w:r>
      <w:r>
        <w:rPr>
          <w:rFonts w:eastAsia="Times New Roman"/>
          <w:szCs w:val="24"/>
        </w:rPr>
        <w:t xml:space="preserve"> Κύριε Πρόεδρε, εμείς είμαστε κατά. Είπαμε ότι θα τοποθετηθούμε στην Ολομέλεια.  </w:t>
      </w:r>
    </w:p>
    <w:p w14:paraId="0FFC19BF"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D21E7">
        <w:rPr>
          <w:rFonts w:eastAsia="Times New Roman"/>
          <w:b/>
          <w:szCs w:val="24"/>
        </w:rPr>
        <w:t xml:space="preserve">ΠΡΟΕΔΡΕΥΩΝ (Σπυρίδων Λυκούδης): </w:t>
      </w:r>
      <w:r>
        <w:rPr>
          <w:rFonts w:eastAsia="Times New Roman"/>
          <w:szCs w:val="24"/>
        </w:rPr>
        <w:t>Κύριε συνάδελφε, επειδή ήσασταν απόντες, καταθέτ</w:t>
      </w:r>
      <w:r>
        <w:rPr>
          <w:rFonts w:eastAsia="Times New Roman"/>
          <w:szCs w:val="24"/>
        </w:rPr>
        <w:t xml:space="preserve">ετε τώρα την αρνητική σας πρόθεση. Και θα πάρετε και τον λόγο. </w:t>
      </w:r>
    </w:p>
    <w:p w14:paraId="0FFC19C0"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Κύριε Πρόεδρε, μου δίνετε για ένα λεπτό τον λόγο για να σας πω γιατί ήμασταν απόντες; Ήμασταν απόντες...</w:t>
      </w:r>
    </w:p>
    <w:p w14:paraId="0FFC19C1"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Δεν είναι καλύτερα να τα πείτε όταν </w:t>
      </w:r>
      <w:r>
        <w:rPr>
          <w:rFonts w:eastAsia="Times New Roman"/>
          <w:szCs w:val="24"/>
        </w:rPr>
        <w:t>πάρετε τον λόγο ως αντιρρησίες; Καλύτερα να τα πείτε τότε, μην αλλάζουμε τη σειρά.</w:t>
      </w:r>
    </w:p>
    <w:p w14:paraId="0FFC19C2"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Τον λόγο, λοιπόν, τώρα έχει ο συνάδελφος του Κομμουνιστικού Κόμματος Ελλάδας κ. Αθανάσιος </w:t>
      </w:r>
      <w:proofErr w:type="spellStart"/>
      <w:r>
        <w:rPr>
          <w:rFonts w:eastAsia="Times New Roman"/>
          <w:szCs w:val="24"/>
        </w:rPr>
        <w:t>Βαρδαλής</w:t>
      </w:r>
      <w:proofErr w:type="spellEnd"/>
      <w:r>
        <w:rPr>
          <w:rFonts w:eastAsia="Times New Roman"/>
          <w:szCs w:val="24"/>
        </w:rPr>
        <w:t>.</w:t>
      </w:r>
    </w:p>
    <w:p w14:paraId="0FFC19C3"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D21E7">
        <w:rPr>
          <w:rFonts w:eastAsia="Times New Roman"/>
          <w:b/>
          <w:szCs w:val="24"/>
        </w:rPr>
        <w:t>ΑΘΑΝΑΣΙΟΣ ΒΑΡΔΑΛΗΣ:</w:t>
      </w:r>
      <w:r>
        <w:rPr>
          <w:rFonts w:eastAsia="Times New Roman"/>
          <w:szCs w:val="24"/>
        </w:rPr>
        <w:t xml:space="preserve"> Ευχαριστώ, κύριε Πρόεδρε.</w:t>
      </w:r>
    </w:p>
    <w:p w14:paraId="0FFC19C4"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Συζητάμε σήμερα ορισμένες τ</w:t>
      </w:r>
      <w:r>
        <w:rPr>
          <w:rFonts w:eastAsia="Times New Roman"/>
          <w:szCs w:val="24"/>
        </w:rPr>
        <w:t>ροποποιήσεις στον ευρωπαϊκό εκλογικό νόμο, τροποποιήσεις που σε κα</w:t>
      </w:r>
      <w:r>
        <w:rPr>
          <w:rFonts w:eastAsia="Times New Roman"/>
          <w:szCs w:val="24"/>
        </w:rPr>
        <w:t>μ</w:t>
      </w:r>
      <w:r>
        <w:rPr>
          <w:rFonts w:eastAsia="Times New Roman"/>
          <w:szCs w:val="24"/>
        </w:rPr>
        <w:t xml:space="preserve">μιά περίπτωση δεν αλλάζουν τόσο τον χαρακτήρα όσο και τις επιδιώξεις της Ευρωπαϊκής Ένωσης. Απεναντίας. Αυτές οι τροποποιήσεις είναι ενταγμένες στις γενικότερες επιδιώξεις της. </w:t>
      </w:r>
    </w:p>
    <w:p w14:paraId="0FFC19C5"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Τι θέλει να</w:t>
      </w:r>
      <w:r>
        <w:rPr>
          <w:rFonts w:eastAsia="Times New Roman"/>
          <w:szCs w:val="24"/>
        </w:rPr>
        <w:t xml:space="preserve"> πετύχει μέσα από αυτές τις τροποποιήσεις του ευρωπαϊκού εκλογικού νόμου; Το βιαστικό, κατ’ αρχ</w:t>
      </w:r>
      <w:r>
        <w:rPr>
          <w:rFonts w:eastAsia="Times New Roman"/>
          <w:szCs w:val="24"/>
        </w:rPr>
        <w:t>άς</w:t>
      </w:r>
      <w:r>
        <w:rPr>
          <w:rFonts w:eastAsia="Times New Roman"/>
          <w:szCs w:val="24"/>
        </w:rPr>
        <w:t>, για την Ευρωπαϊκή Ένωση είναι να προωθηθεί η θωράκιση των δικών της επιχειρηματικών ομίλων, να γίνουν αυτοί πιο ανταγωνιστικοί, να διασφαλιστεί σε κάθε περίπ</w:t>
      </w:r>
      <w:r>
        <w:rPr>
          <w:rFonts w:eastAsia="Times New Roman"/>
          <w:szCs w:val="24"/>
        </w:rPr>
        <w:t xml:space="preserve">τωση η κερδοφορία τους. Ο στόχος αυτός, βεβαίως, θα πείτε ότι δεν είναι σημερινός. Όμως, τώρα απαξιώνονται βασικοί πυλώνες της που προωθούν τα </w:t>
      </w:r>
      <w:r>
        <w:rPr>
          <w:rFonts w:eastAsia="Times New Roman"/>
          <w:szCs w:val="24"/>
        </w:rPr>
        <w:lastRenderedPageBreak/>
        <w:t xml:space="preserve">συμφέροντα του κεφαλαίου, όπως είναι για παράδειγμα τα ευρωπαϊκά κόμματα. Οι λαοί απαξιώνουν όλο και περισσότερο </w:t>
      </w:r>
      <w:r>
        <w:rPr>
          <w:rFonts w:eastAsia="Times New Roman"/>
          <w:szCs w:val="24"/>
        </w:rPr>
        <w:t>την ίδια την Ευρωπαϊκή Ένωση και την πολιτική της. Να, λοιπόν, τι θέλει να κάνει με αυτές τις τροποποιήσεις. Να στηρίξει και να ενισχύσει τα ευρωπαϊκά κόμματα και αυτά με τη σειρά τους να στηρίξουν την αντιλαϊκή της πολιτική πιο αποτελεσματικά στις σημεριν</w:t>
      </w:r>
      <w:r>
        <w:rPr>
          <w:rFonts w:eastAsia="Times New Roman"/>
          <w:szCs w:val="24"/>
        </w:rPr>
        <w:t xml:space="preserve">ές συνθήκες. </w:t>
      </w:r>
    </w:p>
    <w:p w14:paraId="0FFC19C6"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Σε αυτή τη λογική, αφήνει στα διακριτή ευχέρεια του κράτους-μέλους να επιτρέπει στα ψηφοδέλτια να υπάρχει το όνομα ή το λογότυπο του ευρωπαϊκού πολιτικού κόμματος, με το οποίο συνδέεται το εθνικό πολιτικό κόμμα. Να νομιμοποιηθεί, δηλαδή, στη </w:t>
      </w:r>
      <w:r>
        <w:rPr>
          <w:rFonts w:eastAsia="Times New Roman"/>
          <w:szCs w:val="24"/>
        </w:rPr>
        <w:t>συνείδηση των λαών η ίδια η Ευρωπαϊκή Ένωση μέσω αυτού του τρόπου. Να αναστηλωθεί, προφανώς, το ανύπαρκτο κύρος και η επιρροή των ευρωπαϊκών πολιτικών κομμάτων του ίδιου του Ευρωκοινοβουλίου σαν εργαλεία της Ευρωπαϊκής Ένωσης για τη χειραγώγηση εργατικών λ</w:t>
      </w:r>
      <w:r>
        <w:rPr>
          <w:rFonts w:eastAsia="Times New Roman"/>
          <w:szCs w:val="24"/>
        </w:rPr>
        <w:t xml:space="preserve">αϊκών συνειδήσεων. </w:t>
      </w:r>
    </w:p>
    <w:p w14:paraId="0FFC19C7"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από την άλλη, βεβαίως, παίρνει και τα μέτρα της, ώστε να αποκλειστούν ενοχλητικές φωνές βάζοντας μεγαλύτερα και περισσότερα εμπόδια στην έκφραση της λαϊκής θέλησης. </w:t>
      </w:r>
    </w:p>
    <w:p w14:paraId="0FFC19C8"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Στο σημείο αυτό θα γίνω πιο συγκεκριμένος: Σε αυτή τη λογική υποχρ</w:t>
      </w:r>
      <w:r>
        <w:rPr>
          <w:rFonts w:eastAsia="Times New Roman"/>
          <w:szCs w:val="24"/>
        </w:rPr>
        <w:t xml:space="preserve">εώνει το κάθε κράτος-μέλος να θεσπίσει υποχρεωτικό κατώτατο όριο για την κατανομή των εδρών από 2% έως 5% των έγκυρων ψηφοδελτίων και στις εκλογικές περιφέρειες με περισσότερες από τριάντα πέντε έδρες για τις εκλογές του Ευρωπαϊκού Κοινοβουλίου. </w:t>
      </w:r>
    </w:p>
    <w:p w14:paraId="0FFC19C9"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Αυτή τη θ</w:t>
      </w:r>
      <w:r>
        <w:rPr>
          <w:rFonts w:eastAsia="Times New Roman"/>
          <w:szCs w:val="24"/>
        </w:rPr>
        <w:t xml:space="preserve">έσπιση του υποχρεωτικού κατώτατου ορίου για την κατανομή των εδρών από 2% έως 5% τη θεωρούμε αντιδραστική. Γιατί; Διότι βάζει εμπόδια στην έκφραση της λαϊκής θέλησης και επιδιώκει τον αποκλεισμό πολιτικών δυνάμεων που αντιπαρατίθενται στην Ευρωπαϊκή Ένωση </w:t>
      </w:r>
      <w:r>
        <w:rPr>
          <w:rFonts w:eastAsia="Times New Roman"/>
          <w:szCs w:val="24"/>
        </w:rPr>
        <w:t>και την αντιλαϊκή της πολιτική, πρώτα και κύρια κομμουνιστικών κομμάτων. Γιατί; Οι παραπάνω περιορισμοί νοθεύουν την αντιστοίχιση της ψήφου του λαού με την κοινοβουλευτική εκπροσώπηση. Άλλωστε, είναι γνωστή η σταθερή και αταλάντευτη θέση του κόμματός μας υ</w:t>
      </w:r>
      <w:r>
        <w:rPr>
          <w:rFonts w:eastAsia="Times New Roman"/>
          <w:szCs w:val="24"/>
        </w:rPr>
        <w:t xml:space="preserve">πέρ της απλής και ανόθευτης αναλογικής. </w:t>
      </w:r>
    </w:p>
    <w:p w14:paraId="0FFC19CA"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Συμπερασματικά αυτό που επιδιώκεται από την Ευρωπαϊκή Ένωση με αυτές τις τροποποιήσεις του ευρωπαϊκού εκλογι</w:t>
      </w:r>
      <w:r>
        <w:rPr>
          <w:rFonts w:eastAsia="Times New Roman"/>
          <w:szCs w:val="24"/>
        </w:rPr>
        <w:lastRenderedPageBreak/>
        <w:t>κού νόμου είναι να δημιουργήσει εκείνες τις ασφαλιστικές δικλείδες που θα θωρακίσουν παραπέρα την υλοποίηση</w:t>
      </w:r>
      <w:r>
        <w:rPr>
          <w:rFonts w:eastAsia="Times New Roman"/>
          <w:szCs w:val="24"/>
        </w:rPr>
        <w:t xml:space="preserve"> της βάρβαρης πολιτικής της και θα τη νομιμοποιήσουν με όσο γίνεται μεγαλύτερη συναίνεση των λαών. </w:t>
      </w:r>
    </w:p>
    <w:p w14:paraId="0FFC19CB"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Στον χρόνο που μου μένει, ένα δεύτερο ζήτημα που θέλουμε να σταθούμε ως Κομμουνιστικό Κόμμα Ελλάδας, είναι η δυνατότητα εκ των προτέρων της επιστολικής ψήφου, αλλά και με ηλεκτρονικά και διαδικτυακά μέσα. </w:t>
      </w:r>
    </w:p>
    <w:p w14:paraId="0FFC19CC" w14:textId="77777777" w:rsidR="006E19ED" w:rsidRDefault="009000F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Κατά τη γνώμη μας, η δυνατότητα αυτή δημιουργεί σο</w:t>
      </w:r>
      <w:r>
        <w:rPr>
          <w:rFonts w:eastAsia="Times New Roman"/>
          <w:szCs w:val="24"/>
        </w:rPr>
        <w:t xml:space="preserve">βαρά ερωτηματικά. Γιατί, κατ’ αρχάς, δίνει αυτή τη δυνατότητα η Ευρωπαϊκή Ένωση; Μήπως γιατί την έφαγε ο πόνος να αξιοποιήσει τις νέες τεχνολογίες και να διευκολύνει τους ψηφοφόρους μέσω της ηλεκτρονικής ψηφοφορίας; </w:t>
      </w:r>
    </w:p>
    <w:p w14:paraId="0FFC19CD" w14:textId="77777777" w:rsidR="006E19ED" w:rsidRDefault="009000F8">
      <w:pPr>
        <w:spacing w:line="600" w:lineRule="auto"/>
        <w:ind w:firstLine="720"/>
        <w:jc w:val="both"/>
        <w:rPr>
          <w:rFonts w:eastAsia="Times New Roman"/>
          <w:szCs w:val="24"/>
        </w:rPr>
      </w:pPr>
      <w:r>
        <w:rPr>
          <w:rFonts w:eastAsia="Times New Roman"/>
          <w:szCs w:val="24"/>
        </w:rPr>
        <w:t>Η ίδια υποστηρίζει στην αιτιολογική έκθ</w:t>
      </w:r>
      <w:r>
        <w:rPr>
          <w:rFonts w:eastAsia="Times New Roman"/>
          <w:szCs w:val="24"/>
        </w:rPr>
        <w:t xml:space="preserve">εση ότι τέτοια μέτρα θα ανατρέψουν τη χαμηλή συμμετοχή στις εκλογικές διαδικασίες των εργαζομένων και της νεολαίας. Αυτή, όμως, η χαμηλή συμμετοχή δεν διαμορφώθηκε από τον τρόπο που γινόταν μέχρι </w:t>
      </w:r>
      <w:r>
        <w:rPr>
          <w:rFonts w:eastAsia="Times New Roman"/>
          <w:szCs w:val="24"/>
        </w:rPr>
        <w:lastRenderedPageBreak/>
        <w:t>τώρα η ψηφοφορία, αλλά οφείλεται στην αποστροφή για την αντι</w:t>
      </w:r>
      <w:r>
        <w:rPr>
          <w:rFonts w:eastAsia="Times New Roman"/>
          <w:szCs w:val="24"/>
        </w:rPr>
        <w:t>λαϊκή πολιτική της Ευρωπαϊκής Ένωσης, αλλά και των κυβερνήσεων των κρατών-μελών της</w:t>
      </w:r>
      <w:r w:rsidRPr="003E71D5">
        <w:rPr>
          <w:rFonts w:eastAsia="Times New Roman"/>
          <w:szCs w:val="24"/>
        </w:rPr>
        <w:t xml:space="preserve">. </w:t>
      </w:r>
      <w:r>
        <w:rPr>
          <w:rFonts w:eastAsia="Times New Roman"/>
          <w:szCs w:val="24"/>
        </w:rPr>
        <w:t>Πρόκειται για μια πολιτική</w:t>
      </w:r>
      <w:r>
        <w:rPr>
          <w:rFonts w:eastAsia="Times New Roman"/>
          <w:szCs w:val="24"/>
        </w:rPr>
        <w:t>,</w:t>
      </w:r>
      <w:r>
        <w:rPr>
          <w:rFonts w:eastAsia="Times New Roman"/>
          <w:szCs w:val="24"/>
        </w:rPr>
        <w:t xml:space="preserve"> που ανεξάρτητα από το επίπεδο ανάπτυξης της κάθε χώρας μέλους</w:t>
      </w:r>
      <w:r>
        <w:rPr>
          <w:rFonts w:eastAsia="Times New Roman"/>
          <w:szCs w:val="24"/>
        </w:rPr>
        <w:t>,</w:t>
      </w:r>
      <w:r>
        <w:rPr>
          <w:rFonts w:eastAsia="Times New Roman"/>
          <w:szCs w:val="24"/>
        </w:rPr>
        <w:t xml:space="preserve"> έχει ως τάση </w:t>
      </w:r>
      <w:r>
        <w:rPr>
          <w:rFonts w:eastAsia="Times New Roman"/>
          <w:szCs w:val="24"/>
        </w:rPr>
        <w:t>-</w:t>
      </w:r>
      <w:r>
        <w:rPr>
          <w:rFonts w:eastAsia="Times New Roman"/>
          <w:szCs w:val="24"/>
        </w:rPr>
        <w:t>άλλωστε είναι γενική αυτή η τάση σε όλες τις χώρες</w:t>
      </w:r>
      <w:r>
        <w:rPr>
          <w:rFonts w:eastAsia="Times New Roman"/>
          <w:szCs w:val="24"/>
        </w:rPr>
        <w:t xml:space="preserve"> είτε έχουν καπιταλιστική οικονομική κρίση είτε όχι είτε είναι είτε δεν είναι στα μνημόνια- να αφαιρούνται όλο και περισσότερο δικαιώματα από τα λαϊκά στρώματα</w:t>
      </w:r>
      <w:r>
        <w:rPr>
          <w:rFonts w:eastAsia="Times New Roman"/>
          <w:szCs w:val="24"/>
        </w:rPr>
        <w:t>,</w:t>
      </w:r>
      <w:r>
        <w:rPr>
          <w:rFonts w:eastAsia="Times New Roman"/>
          <w:szCs w:val="24"/>
        </w:rPr>
        <w:t xml:space="preserve"> για να θωρακιστεί η ανταγωνιστικότητα και η κερδοφορία των επιχειρηματικών ομίλων.</w:t>
      </w:r>
    </w:p>
    <w:p w14:paraId="0FFC19CE" w14:textId="77777777" w:rsidR="006E19ED" w:rsidRDefault="009000F8">
      <w:pPr>
        <w:spacing w:line="600" w:lineRule="auto"/>
        <w:ind w:firstLine="720"/>
        <w:jc w:val="both"/>
        <w:rPr>
          <w:rFonts w:eastAsia="Times New Roman"/>
          <w:szCs w:val="24"/>
        </w:rPr>
      </w:pPr>
      <w:r>
        <w:rPr>
          <w:rFonts w:eastAsia="Times New Roman"/>
          <w:szCs w:val="24"/>
        </w:rPr>
        <w:t xml:space="preserve">(Στο σημείο </w:t>
      </w:r>
      <w:r>
        <w:rPr>
          <w:rFonts w:eastAsia="Times New Roman"/>
          <w:szCs w:val="24"/>
        </w:rPr>
        <w:t xml:space="preserve">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FFC19CF" w14:textId="77777777" w:rsidR="006E19ED" w:rsidRDefault="009000F8">
      <w:pPr>
        <w:spacing w:line="600" w:lineRule="auto"/>
        <w:ind w:firstLine="720"/>
        <w:jc w:val="both"/>
        <w:rPr>
          <w:rFonts w:eastAsia="Times New Roman"/>
          <w:szCs w:val="24"/>
        </w:rPr>
      </w:pPr>
      <w:r>
        <w:rPr>
          <w:rFonts w:eastAsia="Times New Roman"/>
          <w:szCs w:val="24"/>
        </w:rPr>
        <w:t>Επιπλέον, η επιστολική και η ηλεκτρονική ψήφος δημιουργούν σοβαρούς κινδύνους νοθείας, παραβίασης της μυστικότητας και επηρεασμού της ψήφου και άλλα. Έχουμε σοβαρές επιφυλάξεις γι’ αυτ</w:t>
      </w:r>
      <w:r>
        <w:rPr>
          <w:rFonts w:eastAsia="Times New Roman"/>
          <w:szCs w:val="24"/>
        </w:rPr>
        <w:t>ό το ζήτημα και εκφράζουμε και εδώ την αντίθεσή μας.</w:t>
      </w:r>
    </w:p>
    <w:p w14:paraId="0FFC19D0" w14:textId="77777777" w:rsidR="006E19ED" w:rsidRDefault="009000F8">
      <w:pPr>
        <w:spacing w:line="600" w:lineRule="auto"/>
        <w:ind w:firstLine="720"/>
        <w:jc w:val="both"/>
        <w:rPr>
          <w:rFonts w:eastAsia="Times New Roman"/>
          <w:szCs w:val="24"/>
        </w:rPr>
      </w:pPr>
      <w:r>
        <w:rPr>
          <w:rFonts w:eastAsia="Times New Roman"/>
          <w:szCs w:val="24"/>
        </w:rPr>
        <w:t xml:space="preserve">Εμείς, για να ολοκληρώσω, θα καταψηφίσουμε την Κύρωση και την ενσωμάτωση της συγκεκριμένης απόφασης της </w:t>
      </w:r>
      <w:r>
        <w:rPr>
          <w:rFonts w:eastAsia="Times New Roman"/>
          <w:szCs w:val="24"/>
        </w:rPr>
        <w:lastRenderedPageBreak/>
        <w:t>Ευρωπαϊκής Ένωσης, γιατί επιφέρει αλλαγές</w:t>
      </w:r>
      <w:r>
        <w:rPr>
          <w:rFonts w:eastAsia="Times New Roman"/>
          <w:szCs w:val="24"/>
        </w:rPr>
        <w:t>,</w:t>
      </w:r>
      <w:r>
        <w:rPr>
          <w:rFonts w:eastAsia="Times New Roman"/>
          <w:szCs w:val="24"/>
        </w:rPr>
        <w:t xml:space="preserve"> που υπαγορεύονται από την επιδίωξη της Ευρωπαϊκής Ένωσης</w:t>
      </w:r>
      <w:r>
        <w:rPr>
          <w:rFonts w:eastAsia="Times New Roman"/>
          <w:szCs w:val="24"/>
        </w:rPr>
        <w:t xml:space="preserve"> να ενσωματώσει λαϊκές συνειδήσεις και να εγκλωβίσει στο λεγόμενο «ευρωπαϊκό εγχείρημα». </w:t>
      </w:r>
    </w:p>
    <w:p w14:paraId="0FFC19D1" w14:textId="77777777" w:rsidR="006E19ED" w:rsidRDefault="009000F8">
      <w:pPr>
        <w:spacing w:line="600" w:lineRule="auto"/>
        <w:ind w:firstLine="720"/>
        <w:jc w:val="both"/>
        <w:rPr>
          <w:rFonts w:eastAsia="Times New Roman"/>
          <w:szCs w:val="24"/>
        </w:rPr>
      </w:pPr>
      <w:r>
        <w:rPr>
          <w:rFonts w:eastAsia="Times New Roman"/>
          <w:szCs w:val="24"/>
        </w:rPr>
        <w:t>Καταψηφίζουμε, λοιπόν, και επί της αρχής και επί των άρθρων.</w:t>
      </w:r>
    </w:p>
    <w:p w14:paraId="0FFC19D2" w14:textId="77777777" w:rsidR="006E19ED" w:rsidRDefault="009000F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B02205">
        <w:rPr>
          <w:rFonts w:eastAsia="Times New Roman" w:cs="Times New Roman"/>
          <w:szCs w:val="24"/>
        </w:rPr>
        <w:t>Ευχαριστώ, κύριε συνάδελφε.</w:t>
      </w:r>
    </w:p>
    <w:p w14:paraId="0FFC19D3" w14:textId="77777777" w:rsidR="006E19ED" w:rsidRDefault="009000F8">
      <w:pPr>
        <w:spacing w:line="600" w:lineRule="auto"/>
        <w:ind w:firstLine="720"/>
        <w:jc w:val="both"/>
        <w:rPr>
          <w:rFonts w:eastAsia="Times New Roman" w:cs="Times New Roman"/>
          <w:szCs w:val="24"/>
        </w:rPr>
      </w:pPr>
      <w:r w:rsidRPr="00B02205">
        <w:rPr>
          <w:rFonts w:eastAsia="Times New Roman" w:cs="Times New Roman"/>
          <w:szCs w:val="24"/>
        </w:rPr>
        <w:t>Κύριε Γερμενή, ο επιφυλαχθείς, κ. Τασούλας, θ</w:t>
      </w:r>
      <w:r w:rsidRPr="00B02205">
        <w:rPr>
          <w:rFonts w:eastAsia="Times New Roman" w:cs="Times New Roman"/>
          <w:szCs w:val="24"/>
        </w:rPr>
        <w:t xml:space="preserve">α προηγηθεί από εσάς </w:t>
      </w:r>
      <w:r>
        <w:rPr>
          <w:rFonts w:eastAsia="Times New Roman" w:cs="Times New Roman"/>
          <w:szCs w:val="24"/>
        </w:rPr>
        <w:t xml:space="preserve">με βάση </w:t>
      </w:r>
      <w:r w:rsidRPr="00B02205">
        <w:rPr>
          <w:rFonts w:eastAsia="Times New Roman" w:cs="Times New Roman"/>
          <w:szCs w:val="24"/>
        </w:rPr>
        <w:t>τη σειρά των κομμάτων.</w:t>
      </w:r>
    </w:p>
    <w:p w14:paraId="0FFC19D4"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Ορίστε, κ</w:t>
      </w:r>
      <w:r w:rsidRPr="00B02205">
        <w:rPr>
          <w:rFonts w:eastAsia="Times New Roman" w:cs="Times New Roman"/>
          <w:szCs w:val="24"/>
        </w:rPr>
        <w:t>ύριε Τασούλα, έχετε τον λόγο για πέντε λεπτά.</w:t>
      </w:r>
    </w:p>
    <w:p w14:paraId="0FFC19D5" w14:textId="77777777" w:rsidR="006E19ED" w:rsidRDefault="009000F8">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sidRPr="00B02205">
        <w:rPr>
          <w:rFonts w:eastAsia="Times New Roman" w:cs="Times New Roman"/>
          <w:b/>
          <w:szCs w:val="24"/>
        </w:rPr>
        <w:t>:</w:t>
      </w:r>
      <w:r>
        <w:rPr>
          <w:rFonts w:eastAsia="Times New Roman" w:cs="Times New Roman"/>
          <w:b/>
          <w:szCs w:val="24"/>
        </w:rPr>
        <w:t xml:space="preserve"> </w:t>
      </w:r>
      <w:r w:rsidRPr="00B02205">
        <w:rPr>
          <w:rFonts w:eastAsia="Times New Roman" w:cs="Times New Roman"/>
          <w:szCs w:val="24"/>
        </w:rPr>
        <w:t xml:space="preserve">Κύριε Πρόεδρε, κυρίες και κύριοι συνάδελφοι, μέχρι τώρα ήμουν επιφυλαχθείς. Κύριε Υπουργέ, από τώρα και μετά είμαι εκπλαγείς, </w:t>
      </w:r>
      <w:r w:rsidRPr="00B02205">
        <w:rPr>
          <w:rFonts w:eastAsia="Times New Roman" w:cs="Times New Roman"/>
          <w:szCs w:val="24"/>
        </w:rPr>
        <w:t xml:space="preserve">ευχάριστα εκπλαγείς γιατί η Κυβέρνηση για πρώτη φορά </w:t>
      </w:r>
      <w:r>
        <w:rPr>
          <w:rFonts w:eastAsia="Times New Roman" w:cs="Times New Roman"/>
          <w:szCs w:val="24"/>
        </w:rPr>
        <w:t>-</w:t>
      </w:r>
      <w:r w:rsidRPr="00B02205">
        <w:rPr>
          <w:rFonts w:eastAsia="Times New Roman" w:cs="Times New Roman"/>
          <w:szCs w:val="24"/>
        </w:rPr>
        <w:t xml:space="preserve">εδώ ισχύει το για πρώτη φορά- δεν φέρνει τροπολογία ούτε καν σε απόφαση του Ευρωπαϊκού Συμβουλίου. </w:t>
      </w:r>
    </w:p>
    <w:p w14:paraId="0FFC19D6" w14:textId="77777777" w:rsidR="006E19ED" w:rsidRDefault="009000F8">
      <w:pPr>
        <w:spacing w:line="600" w:lineRule="auto"/>
        <w:ind w:firstLine="720"/>
        <w:jc w:val="both"/>
        <w:rPr>
          <w:rFonts w:eastAsia="Times New Roman" w:cs="Times New Roman"/>
          <w:szCs w:val="24"/>
        </w:rPr>
      </w:pPr>
      <w:r w:rsidRPr="00B02205">
        <w:rPr>
          <w:rFonts w:eastAsia="Times New Roman" w:cs="Times New Roman"/>
          <w:szCs w:val="24"/>
        </w:rPr>
        <w:lastRenderedPageBreak/>
        <w:t>Πάρα ταύτα</w:t>
      </w:r>
      <w:r>
        <w:rPr>
          <w:rFonts w:eastAsia="Times New Roman" w:cs="Times New Roman"/>
          <w:szCs w:val="24"/>
        </w:rPr>
        <w:t>,</w:t>
      </w:r>
      <w:r w:rsidRPr="00B02205">
        <w:rPr>
          <w:rFonts w:eastAsia="Times New Roman" w:cs="Times New Roman"/>
          <w:szCs w:val="24"/>
        </w:rPr>
        <w:t xml:space="preserve"> επειδή αυτό συνιστά ουρανομήκη αντίφαση</w:t>
      </w:r>
      <w:r>
        <w:rPr>
          <w:rFonts w:eastAsia="Times New Roman" w:cs="Times New Roman"/>
          <w:szCs w:val="24"/>
        </w:rPr>
        <w:t xml:space="preserve"> από τη</w:t>
      </w:r>
      <w:r w:rsidRPr="00B02205">
        <w:rPr>
          <w:rFonts w:eastAsia="Times New Roman" w:cs="Times New Roman"/>
          <w:szCs w:val="24"/>
        </w:rPr>
        <w:t xml:space="preserve"> μέχρι τώρα συμπεριφορά σας</w:t>
      </w:r>
      <w:r>
        <w:rPr>
          <w:rFonts w:eastAsia="Times New Roman" w:cs="Times New Roman"/>
          <w:szCs w:val="24"/>
        </w:rPr>
        <w:t>,</w:t>
      </w:r>
      <w:r w:rsidRPr="00B02205">
        <w:rPr>
          <w:rFonts w:eastAsia="Times New Roman" w:cs="Times New Roman"/>
          <w:szCs w:val="24"/>
        </w:rPr>
        <w:t xml:space="preserve"> καταλήγω στο συ</w:t>
      </w:r>
      <w:r w:rsidRPr="00B02205">
        <w:rPr>
          <w:rFonts w:eastAsia="Times New Roman" w:cs="Times New Roman"/>
          <w:szCs w:val="24"/>
        </w:rPr>
        <w:t>μπέρ</w:t>
      </w:r>
      <w:r>
        <w:rPr>
          <w:rFonts w:eastAsia="Times New Roman" w:cs="Times New Roman"/>
          <w:szCs w:val="24"/>
        </w:rPr>
        <w:t xml:space="preserve">ασμα ότι είναι η εξαίρεση που επιβεβαιώνει τον κανόνα και, χωρίς να θέλω </w:t>
      </w:r>
      <w:proofErr w:type="spellStart"/>
      <w:r>
        <w:rPr>
          <w:rFonts w:eastAsia="Times New Roman" w:cs="Times New Roman"/>
          <w:szCs w:val="24"/>
        </w:rPr>
        <w:t>νακάνω</w:t>
      </w:r>
      <w:proofErr w:type="spellEnd"/>
      <w:r>
        <w:rPr>
          <w:rFonts w:eastAsia="Times New Roman" w:cs="Times New Roman"/>
          <w:szCs w:val="24"/>
        </w:rPr>
        <w:t xml:space="preserve"> ζημιά στα εσωκομματικά σας, σας παροτρύνω να το συνεχίσετε</w:t>
      </w:r>
      <w:r>
        <w:rPr>
          <w:rFonts w:eastAsia="Times New Roman" w:cs="Times New Roman"/>
          <w:szCs w:val="24"/>
        </w:rPr>
        <w:t>,</w:t>
      </w:r>
      <w:r>
        <w:rPr>
          <w:rFonts w:eastAsia="Times New Roman" w:cs="Times New Roman"/>
          <w:szCs w:val="24"/>
        </w:rPr>
        <w:t xml:space="preserve"> με κάθε τρόπο.</w:t>
      </w:r>
    </w:p>
    <w:p w14:paraId="0FFC19D7"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Επί της ουσίας, λοιπόν, η </w:t>
      </w:r>
      <w:r>
        <w:rPr>
          <w:rFonts w:eastAsia="Times New Roman" w:cs="Times New Roman"/>
          <w:szCs w:val="24"/>
        </w:rPr>
        <w:t>ο</w:t>
      </w:r>
      <w:r>
        <w:rPr>
          <w:rFonts w:eastAsia="Times New Roman" w:cs="Times New Roman"/>
          <w:szCs w:val="24"/>
        </w:rPr>
        <w:t>δηγία για τη διεύρυνση των ψηφοφόρων στο Ευρωπαϊκό Κοινοβούλιο δείχνει</w:t>
      </w:r>
      <w:r>
        <w:rPr>
          <w:rFonts w:eastAsia="Times New Roman" w:cs="Times New Roman"/>
          <w:szCs w:val="24"/>
        </w:rPr>
        <w:t xml:space="preserve"> ακριβώς την επικρατούσα άποψη διεθνώς, πανευρωπαϊκά για την </w:t>
      </w:r>
      <w:proofErr w:type="spellStart"/>
      <w:r>
        <w:rPr>
          <w:rFonts w:eastAsia="Times New Roman" w:cs="Times New Roman"/>
          <w:szCs w:val="24"/>
        </w:rPr>
        <w:t>κινητροδότηση</w:t>
      </w:r>
      <w:proofErr w:type="spellEnd"/>
      <w:r>
        <w:rPr>
          <w:rFonts w:eastAsia="Times New Roman" w:cs="Times New Roman"/>
          <w:szCs w:val="24"/>
        </w:rPr>
        <w:t xml:space="preserve"> από πλευράς διοικητικών και άλλων διευκολύνσεων των πολιτών να μετέχουν στα κοινά.</w:t>
      </w:r>
    </w:p>
    <w:p w14:paraId="0FFC19D8"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Η βασικότερη</w:t>
      </w:r>
      <w:r>
        <w:rPr>
          <w:rFonts w:eastAsia="Times New Roman" w:cs="Times New Roman"/>
          <w:szCs w:val="24"/>
        </w:rPr>
        <w:t>,</w:t>
      </w:r>
      <w:r>
        <w:rPr>
          <w:rFonts w:eastAsia="Times New Roman" w:cs="Times New Roman"/>
          <w:szCs w:val="24"/>
        </w:rPr>
        <w:t xml:space="preserve"> κατά τη γνώμη μας, όπως είπαμε, διάταξη αυτής της πρωτοβουλίας</w:t>
      </w:r>
      <w:r>
        <w:rPr>
          <w:rFonts w:eastAsia="Times New Roman" w:cs="Times New Roman"/>
          <w:szCs w:val="24"/>
        </w:rPr>
        <w:t>,</w:t>
      </w:r>
      <w:r>
        <w:rPr>
          <w:rFonts w:eastAsia="Times New Roman" w:cs="Times New Roman"/>
          <w:szCs w:val="24"/>
        </w:rPr>
        <w:t xml:space="preserve"> είναι εκείνη η οποία</w:t>
      </w:r>
      <w:r>
        <w:rPr>
          <w:rFonts w:eastAsia="Times New Roman" w:cs="Times New Roman"/>
          <w:szCs w:val="24"/>
        </w:rPr>
        <w:t xml:space="preserve"> επιτρέπει και δίνει τη δυνατότητα</w:t>
      </w:r>
      <w:r>
        <w:rPr>
          <w:rFonts w:eastAsia="Times New Roman" w:cs="Times New Roman"/>
          <w:szCs w:val="24"/>
        </w:rPr>
        <w:t>,</w:t>
      </w:r>
      <w:r>
        <w:rPr>
          <w:rFonts w:eastAsia="Times New Roman" w:cs="Times New Roman"/>
          <w:szCs w:val="24"/>
        </w:rPr>
        <w:t xml:space="preserve"> στις ευρωεκλογές</w:t>
      </w:r>
      <w:r>
        <w:rPr>
          <w:rFonts w:eastAsia="Times New Roman" w:cs="Times New Roman"/>
          <w:szCs w:val="24"/>
        </w:rPr>
        <w:t>,</w:t>
      </w:r>
      <w:r>
        <w:rPr>
          <w:rFonts w:eastAsia="Times New Roman" w:cs="Times New Roman"/>
          <w:szCs w:val="24"/>
        </w:rPr>
        <w:t xml:space="preserve"> να εισάγονται τα σύγχρονα τεχνολογικά μέσα, προκειμένου να διευκολύνεται η ψηφοφορία και των </w:t>
      </w:r>
      <w:proofErr w:type="spellStart"/>
      <w:r>
        <w:rPr>
          <w:rFonts w:eastAsia="Times New Roman" w:cs="Times New Roman"/>
          <w:szCs w:val="24"/>
        </w:rPr>
        <w:t>απομεμακρυσμένων</w:t>
      </w:r>
      <w:proofErr w:type="spellEnd"/>
      <w:r>
        <w:rPr>
          <w:rFonts w:eastAsia="Times New Roman" w:cs="Times New Roman"/>
          <w:szCs w:val="24"/>
        </w:rPr>
        <w:t>, αλλά και όσων είναι για λόγους υγείας, για παράδειγμα, ανήμποροι να ψηφίσουν.</w:t>
      </w:r>
    </w:p>
    <w:p w14:paraId="0FFC19D9"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lastRenderedPageBreak/>
        <w:t>Αυτή η διευκό</w:t>
      </w:r>
      <w:r>
        <w:rPr>
          <w:rFonts w:eastAsia="Times New Roman" w:cs="Times New Roman"/>
          <w:szCs w:val="24"/>
        </w:rPr>
        <w:t>λυνση συνδέεται και με την παρότρυνση των εθνικών κοινοβουλίων να θεσπίσουν διατάξεις, ώστε να ψηφίζουν στις ευρωεκλογές και οι εκλογείς, οι οποίοι βρίσκονται εκείνη τη στιγμή ή κατοικούν σε τρίτες χώρες. Τρίτες χώρες νοούνται εν προκειμένω</w:t>
      </w:r>
      <w:r>
        <w:rPr>
          <w:rFonts w:eastAsia="Times New Roman" w:cs="Times New Roman"/>
          <w:szCs w:val="24"/>
        </w:rPr>
        <w:t>,</w:t>
      </w:r>
      <w:r>
        <w:rPr>
          <w:rFonts w:eastAsia="Times New Roman" w:cs="Times New Roman"/>
          <w:szCs w:val="24"/>
        </w:rPr>
        <w:t xml:space="preserve"> όσες δεν είναι</w:t>
      </w:r>
      <w:r>
        <w:rPr>
          <w:rFonts w:eastAsia="Times New Roman" w:cs="Times New Roman"/>
          <w:szCs w:val="24"/>
        </w:rPr>
        <w:t xml:space="preserve"> μέλη της Ευρωπαϊκής Ενώσεως. Συνεπώς, δεν υπάρχει καμ</w:t>
      </w:r>
      <w:r>
        <w:rPr>
          <w:rFonts w:eastAsia="Times New Roman" w:cs="Times New Roman"/>
          <w:szCs w:val="24"/>
        </w:rPr>
        <w:t>ιά  αντίρρηση</w:t>
      </w:r>
      <w:r>
        <w:rPr>
          <w:rFonts w:eastAsia="Times New Roman" w:cs="Times New Roman"/>
          <w:szCs w:val="24"/>
        </w:rPr>
        <w:t xml:space="preserve"> γι’ αυτήν τη διάταξη την οποία και ψηφίζουμε.</w:t>
      </w:r>
    </w:p>
    <w:p w14:paraId="0FFC19DA"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Ωστόσο, δράττομαι της ευκαιρίας της παρουσίας του Υπουργού Εσωτερικών και της επικαιρότητας, η οποία υπαγορεύεται όμως και από τη μεγάλη </w:t>
      </w:r>
      <w:r>
        <w:rPr>
          <w:rFonts w:eastAsia="Times New Roman" w:cs="Times New Roman"/>
          <w:szCs w:val="24"/>
        </w:rPr>
        <w:t>ανάγκη αυτό που συμφωνεί η Κυβέρνηση να κάνει στις ευρωεκλογές να το διευρύνει και στις εθνικές εκλογές. Δεν νοείται να είστε υπέρ της συμμετοχής των Ελλήνων</w:t>
      </w:r>
      <w:r>
        <w:rPr>
          <w:rFonts w:eastAsia="Times New Roman" w:cs="Times New Roman"/>
          <w:szCs w:val="24"/>
        </w:rPr>
        <w:t>,</w:t>
      </w:r>
      <w:r>
        <w:rPr>
          <w:rFonts w:eastAsia="Times New Roman" w:cs="Times New Roman"/>
          <w:szCs w:val="24"/>
        </w:rPr>
        <w:t xml:space="preserve"> που είναι στο εξωτερικό στις ευρωεκλογές και να μην διευκολύνετε το ίδιο το δικαίωμα των Ελλήνων </w:t>
      </w:r>
      <w:r>
        <w:rPr>
          <w:rFonts w:eastAsia="Times New Roman" w:cs="Times New Roman"/>
          <w:szCs w:val="24"/>
        </w:rPr>
        <w:t>στις εθνικές εκλογές.</w:t>
      </w:r>
    </w:p>
    <w:p w14:paraId="0FFC19DB"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Θα σας καταθέσω στη συνέχεια για μια ακόμη φορά την τελευταία τροπολογία</w:t>
      </w:r>
      <w:r>
        <w:rPr>
          <w:rFonts w:eastAsia="Times New Roman" w:cs="Times New Roman"/>
          <w:szCs w:val="24"/>
        </w:rPr>
        <w:t>,</w:t>
      </w:r>
      <w:r>
        <w:rPr>
          <w:rFonts w:eastAsia="Times New Roman" w:cs="Times New Roman"/>
          <w:szCs w:val="24"/>
        </w:rPr>
        <w:t xml:space="preserve"> που υποβάλλαμε, κύριε Υπουργέ, για τη διευκόλυνση της ψήφου των Ελλήνων εκλογέων</w:t>
      </w:r>
      <w:r>
        <w:rPr>
          <w:rFonts w:eastAsia="Times New Roman" w:cs="Times New Roman"/>
          <w:szCs w:val="24"/>
        </w:rPr>
        <w:t>,</w:t>
      </w:r>
      <w:r>
        <w:rPr>
          <w:rFonts w:eastAsia="Times New Roman" w:cs="Times New Roman"/>
          <w:szCs w:val="24"/>
        </w:rPr>
        <w:t xml:space="preserve"> που βρίσκονται στο εξωτερικό. Είναι λεπτομερής, μιλάει για τους ναυτικούς, </w:t>
      </w:r>
      <w:r>
        <w:rPr>
          <w:rFonts w:eastAsia="Times New Roman" w:cs="Times New Roman"/>
          <w:szCs w:val="24"/>
        </w:rPr>
        <w:lastRenderedPageBreak/>
        <w:t>μιλ</w:t>
      </w:r>
      <w:r>
        <w:rPr>
          <w:rFonts w:eastAsia="Times New Roman" w:cs="Times New Roman"/>
          <w:szCs w:val="24"/>
        </w:rPr>
        <w:t>άει για τις εφορευτικές επιτροπές</w:t>
      </w:r>
      <w:r>
        <w:rPr>
          <w:rFonts w:eastAsia="Times New Roman" w:cs="Times New Roman"/>
          <w:szCs w:val="24"/>
        </w:rPr>
        <w:t>,</w:t>
      </w:r>
      <w:r>
        <w:rPr>
          <w:rFonts w:eastAsia="Times New Roman" w:cs="Times New Roman"/>
          <w:szCs w:val="24"/>
        </w:rPr>
        <w:t xml:space="preserve"> που θα είναι τριμελείς, ποιος θα είναι επικεφαλής κ.λπ.</w:t>
      </w:r>
      <w:r>
        <w:rPr>
          <w:rFonts w:eastAsia="Times New Roman" w:cs="Times New Roman"/>
          <w:szCs w:val="24"/>
        </w:rPr>
        <w:t>.</w:t>
      </w:r>
      <w:r>
        <w:rPr>
          <w:rFonts w:eastAsia="Times New Roman" w:cs="Times New Roman"/>
          <w:szCs w:val="24"/>
        </w:rPr>
        <w:t xml:space="preserve"> Νομίζω ότι είναι μια καλή δουλειά, την οποία επιμένουμε να δείτε με μεγαλύτερη συμπάθεια και να την αξιοποιήσετε πλήρως.</w:t>
      </w:r>
    </w:p>
    <w:p w14:paraId="0FFC19DC"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Η ψήφος των Ελλήνων του εξωτερικού και στις</w:t>
      </w:r>
      <w:r>
        <w:rPr>
          <w:rFonts w:eastAsia="Times New Roman" w:cs="Times New Roman"/>
          <w:szCs w:val="24"/>
        </w:rPr>
        <w:t xml:space="preserve"> ευρωεκλογές και στις εθνικές εκλογές όσων είναι κατ’ αρχήν εκλογείς -γιατί προφανώς, έτσι λέει το Σύνταγμα- διευρύνει τη δημοκρατία και διευρύνει και το εκλογικό Σώμα. </w:t>
      </w:r>
    </w:p>
    <w:p w14:paraId="0FFC19DD"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w:t>
      </w:r>
      <w:r>
        <w:rPr>
          <w:rFonts w:eastAsia="Times New Roman" w:cs="Times New Roman"/>
          <w:szCs w:val="24"/>
        </w:rPr>
        <w:t xml:space="preserve"> θα ήθελα</w:t>
      </w:r>
      <w:r>
        <w:rPr>
          <w:rFonts w:eastAsia="Times New Roman" w:cs="Times New Roman"/>
          <w:szCs w:val="24"/>
        </w:rPr>
        <w:t>,</w:t>
      </w:r>
      <w:r>
        <w:rPr>
          <w:rFonts w:eastAsia="Times New Roman" w:cs="Times New Roman"/>
          <w:szCs w:val="24"/>
        </w:rPr>
        <w:t xml:space="preserve"> για να υπονομεύσω κάθε επιφύλαξή </w:t>
      </w:r>
      <w:r>
        <w:rPr>
          <w:rFonts w:eastAsia="Times New Roman" w:cs="Times New Roman"/>
          <w:szCs w:val="24"/>
        </w:rPr>
        <w:t>σας,</w:t>
      </w:r>
      <w:r>
        <w:rPr>
          <w:rFonts w:eastAsia="Times New Roman" w:cs="Times New Roman"/>
          <w:szCs w:val="24"/>
        </w:rPr>
        <w:t xml:space="preserve"> για το δυσχερές αυτού</w:t>
      </w:r>
      <w:r>
        <w:rPr>
          <w:rFonts w:eastAsia="Times New Roman" w:cs="Times New Roman"/>
          <w:szCs w:val="24"/>
        </w:rPr>
        <w:t xml:space="preserve"> του διαβήματος, να επαναλάβω ότι στην Ελλάδα</w:t>
      </w:r>
      <w:r>
        <w:rPr>
          <w:rFonts w:eastAsia="Times New Roman" w:cs="Times New Roman"/>
          <w:szCs w:val="24"/>
        </w:rPr>
        <w:t>,</w:t>
      </w:r>
      <w:r>
        <w:rPr>
          <w:rFonts w:eastAsia="Times New Roman" w:cs="Times New Roman"/>
          <w:szCs w:val="24"/>
        </w:rPr>
        <w:t xml:space="preserve"> τον Οκτώβριο του 1862, πριν από </w:t>
      </w:r>
      <w:proofErr w:type="spellStart"/>
      <w:r>
        <w:rPr>
          <w:rFonts w:eastAsia="Times New Roman" w:cs="Times New Roman"/>
          <w:szCs w:val="24"/>
        </w:rPr>
        <w:t>εκατόν</w:t>
      </w:r>
      <w:proofErr w:type="spellEnd"/>
      <w:r>
        <w:rPr>
          <w:rFonts w:eastAsia="Times New Roman" w:cs="Times New Roman"/>
          <w:szCs w:val="24"/>
        </w:rPr>
        <w:t xml:space="preserve"> πενήντα έξι </w:t>
      </w:r>
      <w:r>
        <w:rPr>
          <w:rFonts w:eastAsia="Times New Roman" w:cs="Times New Roman"/>
          <w:szCs w:val="24"/>
        </w:rPr>
        <w:t xml:space="preserve"> χρόνια, νομοθετήθηκε η δυνατότητα να ψηφίζουν οι Έλληνες</w:t>
      </w:r>
      <w:r>
        <w:rPr>
          <w:rFonts w:eastAsia="Times New Roman" w:cs="Times New Roman"/>
          <w:szCs w:val="24"/>
        </w:rPr>
        <w:t>,</w:t>
      </w:r>
      <w:r>
        <w:rPr>
          <w:rFonts w:eastAsia="Times New Roman" w:cs="Times New Roman"/>
          <w:szCs w:val="24"/>
        </w:rPr>
        <w:t xml:space="preserve"> που βρίσκονται στο εξωτερικό. Έναν μήνα μετά απ’ αυτή τη νομοθεσία, τον Νοέμβριο του 1862, ψήφισε ο</w:t>
      </w:r>
      <w:r>
        <w:rPr>
          <w:rFonts w:eastAsia="Times New Roman" w:cs="Times New Roman"/>
          <w:szCs w:val="24"/>
        </w:rPr>
        <w:t xml:space="preserve"> ελληνικός λαός και ανέδειξε μία κυβέρνηση</w:t>
      </w:r>
      <w:r>
        <w:rPr>
          <w:rFonts w:eastAsia="Times New Roman" w:cs="Times New Roman"/>
          <w:szCs w:val="24"/>
        </w:rPr>
        <w:t>,</w:t>
      </w:r>
      <w:r>
        <w:rPr>
          <w:rFonts w:eastAsia="Times New Roman" w:cs="Times New Roman"/>
          <w:szCs w:val="24"/>
        </w:rPr>
        <w:t xml:space="preserve"> η οποία διαχειρίστηκε την περίοδο της μεσοβασιλείας</w:t>
      </w:r>
      <w:r>
        <w:rPr>
          <w:rFonts w:eastAsia="Times New Roman" w:cs="Times New Roman"/>
          <w:szCs w:val="24"/>
        </w:rPr>
        <w:t>,</w:t>
      </w:r>
      <w:r>
        <w:rPr>
          <w:rFonts w:eastAsia="Times New Roman" w:cs="Times New Roman"/>
          <w:szCs w:val="24"/>
        </w:rPr>
        <w:t xml:space="preserve"> μέχρι την έλευση του Γεωργίου Α΄.</w:t>
      </w:r>
    </w:p>
    <w:p w14:paraId="0FFC19DE"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Ιστορικοί, συναισθηματικοί και πρακτικοί λόγοι μού υπαγορεύουν</w:t>
      </w:r>
      <w:r>
        <w:rPr>
          <w:rFonts w:eastAsia="Times New Roman" w:cs="Times New Roman"/>
          <w:szCs w:val="24"/>
        </w:rPr>
        <w:t>,</w:t>
      </w:r>
      <w:r>
        <w:rPr>
          <w:rFonts w:eastAsia="Times New Roman" w:cs="Times New Roman"/>
          <w:szCs w:val="24"/>
        </w:rPr>
        <w:t xml:space="preserve"> στον ελάχιστο χρόνο που έχω</w:t>
      </w:r>
      <w:r>
        <w:rPr>
          <w:rFonts w:eastAsia="Times New Roman" w:cs="Times New Roman"/>
          <w:szCs w:val="24"/>
        </w:rPr>
        <w:t>,</w:t>
      </w:r>
      <w:r>
        <w:rPr>
          <w:rFonts w:eastAsia="Times New Roman" w:cs="Times New Roman"/>
          <w:szCs w:val="24"/>
        </w:rPr>
        <w:t xml:space="preserve"> να σας διαβάσω τα </w:t>
      </w:r>
      <w:r>
        <w:rPr>
          <w:rFonts w:eastAsia="Times New Roman" w:cs="Times New Roman"/>
          <w:szCs w:val="24"/>
        </w:rPr>
        <w:lastRenderedPageBreak/>
        <w:t>ονόματα των πλ</w:t>
      </w:r>
      <w:r>
        <w:rPr>
          <w:rFonts w:eastAsia="Times New Roman" w:cs="Times New Roman"/>
          <w:szCs w:val="24"/>
        </w:rPr>
        <w:t>ηρεξουσίων Βουλευτών της Εθνοσυνελεύσεως του 1862</w:t>
      </w:r>
      <w:r>
        <w:rPr>
          <w:rFonts w:eastAsia="Times New Roman" w:cs="Times New Roman"/>
          <w:szCs w:val="24"/>
        </w:rPr>
        <w:t>,</w:t>
      </w:r>
      <w:r>
        <w:rPr>
          <w:rFonts w:eastAsia="Times New Roman" w:cs="Times New Roman"/>
          <w:szCs w:val="24"/>
        </w:rPr>
        <w:t xml:space="preserve"> που συμμετείχαν στη Βουλή εκείνη</w:t>
      </w:r>
      <w:r>
        <w:rPr>
          <w:rFonts w:eastAsia="Times New Roman" w:cs="Times New Roman"/>
          <w:szCs w:val="24"/>
        </w:rPr>
        <w:t>,</w:t>
      </w:r>
      <w:r>
        <w:rPr>
          <w:rFonts w:eastAsia="Times New Roman" w:cs="Times New Roman"/>
          <w:szCs w:val="24"/>
        </w:rPr>
        <w:t xml:space="preserve"> που διήρκησε τέσσερα χρόνια, για να δείτε πώς πριν από </w:t>
      </w:r>
      <w:proofErr w:type="spellStart"/>
      <w:r>
        <w:rPr>
          <w:rFonts w:eastAsia="Times New Roman" w:cs="Times New Roman"/>
          <w:szCs w:val="24"/>
        </w:rPr>
        <w:t>εκατόν</w:t>
      </w:r>
      <w:proofErr w:type="spellEnd"/>
      <w:r>
        <w:rPr>
          <w:rFonts w:eastAsia="Times New Roman" w:cs="Times New Roman"/>
          <w:szCs w:val="24"/>
        </w:rPr>
        <w:t xml:space="preserve"> πενήντα έξι</w:t>
      </w:r>
      <w:r>
        <w:rPr>
          <w:rFonts w:eastAsia="Times New Roman" w:cs="Times New Roman"/>
          <w:szCs w:val="24"/>
        </w:rPr>
        <w:t xml:space="preserve"> χρόνια ο αντίστοιχος Υπουργός Εσωτερικών, Θρασύβουλος Ζαΐμης, φρόντισε και έγιναν εκλογές. Αυτό έ</w:t>
      </w:r>
      <w:r>
        <w:rPr>
          <w:rFonts w:eastAsia="Times New Roman" w:cs="Times New Roman"/>
          <w:szCs w:val="24"/>
        </w:rPr>
        <w:t xml:space="preserve">γινε πριν από </w:t>
      </w:r>
      <w:proofErr w:type="spellStart"/>
      <w:r>
        <w:rPr>
          <w:rFonts w:eastAsia="Times New Roman" w:cs="Times New Roman"/>
          <w:szCs w:val="24"/>
        </w:rPr>
        <w:t>εκατόν</w:t>
      </w:r>
      <w:proofErr w:type="spellEnd"/>
      <w:r>
        <w:rPr>
          <w:rFonts w:eastAsia="Times New Roman" w:cs="Times New Roman"/>
          <w:szCs w:val="24"/>
        </w:rPr>
        <w:t xml:space="preserve"> πενήντα έξι </w:t>
      </w:r>
      <w:r>
        <w:rPr>
          <w:rFonts w:eastAsia="Times New Roman" w:cs="Times New Roman"/>
          <w:szCs w:val="24"/>
        </w:rPr>
        <w:t xml:space="preserve"> χρόνια παρακαλώ! Και σας το λέω ξανά</w:t>
      </w:r>
      <w:r>
        <w:rPr>
          <w:rFonts w:eastAsia="Times New Roman" w:cs="Times New Roman"/>
          <w:szCs w:val="24"/>
        </w:rPr>
        <w:t>,</w:t>
      </w:r>
      <w:r>
        <w:rPr>
          <w:rFonts w:eastAsia="Times New Roman" w:cs="Times New Roman"/>
          <w:szCs w:val="24"/>
        </w:rPr>
        <w:t xml:space="preserve"> για να σας υπονομεύσω κάθε επιφύλαξη και κάθε δισταγμό ότι δεν μπορεί αυτό να επιτευχθεί τάχιστα σήμερα.</w:t>
      </w:r>
    </w:p>
    <w:p w14:paraId="0FFC19DF"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w:t>
      </w:r>
      <w:r>
        <w:rPr>
          <w:rFonts w:eastAsia="Times New Roman" w:cs="Times New Roman"/>
          <w:szCs w:val="24"/>
        </w:rPr>
        <w:t>υτή)</w:t>
      </w:r>
    </w:p>
    <w:p w14:paraId="0FFC19E0"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FFC19E1"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Διαβάζω: </w:t>
      </w:r>
      <w:proofErr w:type="spellStart"/>
      <w:r>
        <w:rPr>
          <w:rFonts w:eastAsia="Times New Roman" w:cs="Times New Roman"/>
          <w:szCs w:val="24"/>
        </w:rPr>
        <w:t>Μητρώον</w:t>
      </w:r>
      <w:proofErr w:type="spellEnd"/>
      <w:r>
        <w:rPr>
          <w:rFonts w:eastAsia="Times New Roman" w:cs="Times New Roman"/>
          <w:szCs w:val="24"/>
        </w:rPr>
        <w:t xml:space="preserve"> Πληρεξουσίων Β΄ Εθνοσυνελεύσεως 1862.</w:t>
      </w:r>
    </w:p>
    <w:p w14:paraId="0FFC19E2"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Αβέρωφ Γεώργιος, Προξενική Περιφέρεια </w:t>
      </w:r>
      <w:proofErr w:type="spellStart"/>
      <w:r>
        <w:rPr>
          <w:rFonts w:eastAsia="Times New Roman" w:cs="Times New Roman"/>
          <w:szCs w:val="24"/>
        </w:rPr>
        <w:t>Καΐρου</w:t>
      </w:r>
      <w:proofErr w:type="spellEnd"/>
      <w:r>
        <w:rPr>
          <w:rFonts w:eastAsia="Times New Roman" w:cs="Times New Roman"/>
          <w:szCs w:val="24"/>
        </w:rPr>
        <w:t>.</w:t>
      </w:r>
    </w:p>
    <w:p w14:paraId="0FFC19E3"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Αντωνιάδης Σπυρίδων, Προξενική Περιφέρεια Κρήτης. Η Κρήτη τότε ανήκε στην αλύτρωτη ακόμη Ελλάδα.</w:t>
      </w:r>
    </w:p>
    <w:p w14:paraId="0FFC19E4"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Γεωργαλάς</w:t>
      </w:r>
      <w:proofErr w:type="spellEnd"/>
      <w:r>
        <w:rPr>
          <w:rFonts w:eastAsia="Times New Roman" w:cs="Times New Roman"/>
          <w:szCs w:val="24"/>
        </w:rPr>
        <w:t xml:space="preserve"> Σωτήριος, Προξενική Περιφέρεια </w:t>
      </w:r>
      <w:proofErr w:type="spellStart"/>
      <w:r>
        <w:rPr>
          <w:rFonts w:eastAsia="Times New Roman" w:cs="Times New Roman"/>
          <w:szCs w:val="24"/>
        </w:rPr>
        <w:t>Αλεξανδρείας</w:t>
      </w:r>
      <w:proofErr w:type="spellEnd"/>
      <w:r>
        <w:rPr>
          <w:rFonts w:eastAsia="Times New Roman" w:cs="Times New Roman"/>
          <w:szCs w:val="24"/>
        </w:rPr>
        <w:t xml:space="preserve">. </w:t>
      </w:r>
    </w:p>
    <w:p w14:paraId="0FFC19E5"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Γεωργαντόπουλος</w:t>
      </w:r>
      <w:proofErr w:type="spellEnd"/>
      <w:r>
        <w:rPr>
          <w:rFonts w:eastAsia="Times New Roman" w:cs="Times New Roman"/>
          <w:szCs w:val="24"/>
        </w:rPr>
        <w:t xml:space="preserve"> Ευστάθιος, Προξενική Περιφέρεια </w:t>
      </w:r>
      <w:proofErr w:type="spellStart"/>
      <w:r>
        <w:rPr>
          <w:rFonts w:eastAsia="Times New Roman" w:cs="Times New Roman"/>
          <w:szCs w:val="24"/>
        </w:rPr>
        <w:t>Ιασίου</w:t>
      </w:r>
      <w:proofErr w:type="spellEnd"/>
      <w:r>
        <w:rPr>
          <w:rFonts w:eastAsia="Times New Roman" w:cs="Times New Roman"/>
          <w:szCs w:val="24"/>
        </w:rPr>
        <w:t>.</w:t>
      </w:r>
    </w:p>
    <w:p w14:paraId="0FFC19E6"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Ιάλεμος</w:t>
      </w:r>
      <w:proofErr w:type="spellEnd"/>
      <w:r>
        <w:rPr>
          <w:rFonts w:eastAsia="Times New Roman" w:cs="Times New Roman"/>
          <w:szCs w:val="24"/>
        </w:rPr>
        <w:t xml:space="preserve"> Οδυσσεύς, Προξενική Περιφέρεια Σμύρνης.</w:t>
      </w:r>
    </w:p>
    <w:p w14:paraId="0FFC19E7"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Καλλέργης Δημήτριος, Προξενική Περιφέρεια Κρήτης.</w:t>
      </w:r>
    </w:p>
    <w:p w14:paraId="0FFC19E8"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Καλός Α., Προξενική Περιφέρεια Ηπείρου.</w:t>
      </w:r>
    </w:p>
    <w:p w14:paraId="0FFC19E9"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Κόκκινος </w:t>
      </w:r>
      <w:r>
        <w:rPr>
          <w:rFonts w:eastAsia="Times New Roman" w:cs="Times New Roman"/>
          <w:szCs w:val="24"/>
        </w:rPr>
        <w:t>Εμμανουήλ, Προξενική Περιφέρεια Χίου.</w:t>
      </w:r>
    </w:p>
    <w:p w14:paraId="0FFC19EA"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Κοντός Α., Προξενική Περιφέρεια Θεσσαλονίκης. Θυμίζω ότι είμαστε στο 1862.</w:t>
      </w:r>
    </w:p>
    <w:p w14:paraId="0FFC19EB"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Λασκαρίδης Γεώργιος, Των εν </w:t>
      </w:r>
      <w:proofErr w:type="spellStart"/>
      <w:r>
        <w:rPr>
          <w:rFonts w:eastAsia="Times New Roman" w:cs="Times New Roman"/>
          <w:szCs w:val="24"/>
        </w:rPr>
        <w:t>Λονδίνω</w:t>
      </w:r>
      <w:proofErr w:type="spellEnd"/>
      <w:r>
        <w:rPr>
          <w:rFonts w:eastAsia="Times New Roman" w:cs="Times New Roman"/>
          <w:szCs w:val="24"/>
        </w:rPr>
        <w:t xml:space="preserve"> Υπηκόων, κύριε </w:t>
      </w:r>
      <w:proofErr w:type="spellStart"/>
      <w:r>
        <w:rPr>
          <w:rFonts w:eastAsia="Times New Roman" w:cs="Times New Roman"/>
          <w:szCs w:val="24"/>
        </w:rPr>
        <w:t>Χαρίτση</w:t>
      </w:r>
      <w:proofErr w:type="spellEnd"/>
      <w:r>
        <w:rPr>
          <w:rFonts w:eastAsia="Times New Roman" w:cs="Times New Roman"/>
          <w:szCs w:val="24"/>
        </w:rPr>
        <w:t>.</w:t>
      </w:r>
    </w:p>
    <w:p w14:paraId="0FFC19EC"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Λασκαρίδης Λάσκαρης, Προξενική Περιφέρεια Βηρυτού.</w:t>
      </w:r>
    </w:p>
    <w:p w14:paraId="0FFC19ED"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Λάτρης </w:t>
      </w:r>
      <w:proofErr w:type="spellStart"/>
      <w:r>
        <w:rPr>
          <w:rFonts w:eastAsia="Times New Roman" w:cs="Times New Roman"/>
          <w:szCs w:val="24"/>
        </w:rPr>
        <w:t>Ικέσιος</w:t>
      </w:r>
      <w:proofErr w:type="spellEnd"/>
      <w:r>
        <w:rPr>
          <w:rFonts w:eastAsia="Times New Roman" w:cs="Times New Roman"/>
          <w:szCs w:val="24"/>
        </w:rPr>
        <w:t>, Προξενική Περιφέ</w:t>
      </w:r>
      <w:r>
        <w:rPr>
          <w:rFonts w:eastAsia="Times New Roman" w:cs="Times New Roman"/>
          <w:szCs w:val="24"/>
        </w:rPr>
        <w:t>ρεια Σμύρνης.</w:t>
      </w:r>
    </w:p>
    <w:p w14:paraId="0FFC19EE"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Λεκάτης</w:t>
      </w:r>
      <w:proofErr w:type="spellEnd"/>
      <w:r>
        <w:rPr>
          <w:rFonts w:eastAsia="Times New Roman" w:cs="Times New Roman"/>
          <w:szCs w:val="24"/>
        </w:rPr>
        <w:t xml:space="preserve"> Κωνσταντίνος, Προξενική Περιφέρεια Σάμου.</w:t>
      </w:r>
    </w:p>
    <w:p w14:paraId="0FFC19EF"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Μανάκης</w:t>
      </w:r>
      <w:proofErr w:type="spellEnd"/>
      <w:r>
        <w:rPr>
          <w:rFonts w:eastAsia="Times New Roman" w:cs="Times New Roman"/>
          <w:szCs w:val="24"/>
        </w:rPr>
        <w:t xml:space="preserve"> Α., Προξενική Περιφέρεια</w:t>
      </w:r>
      <w:r>
        <w:rPr>
          <w:rFonts w:eastAsia="Times New Roman" w:cs="Times New Roman"/>
          <w:i/>
          <w:szCs w:val="24"/>
        </w:rPr>
        <w:t xml:space="preserve"> </w:t>
      </w:r>
      <w:r>
        <w:rPr>
          <w:rFonts w:eastAsia="Times New Roman" w:cs="Times New Roman"/>
          <w:szCs w:val="24"/>
        </w:rPr>
        <w:t>Ηπείρου.</w:t>
      </w:r>
    </w:p>
    <w:p w14:paraId="0FFC19F0"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Μελάς Λέων, Των εν Λίβερπουλ Υπηκόων.</w:t>
      </w:r>
    </w:p>
    <w:p w14:paraId="0FFC19F1"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Μουσούρος</w:t>
      </w:r>
      <w:proofErr w:type="spellEnd"/>
      <w:r>
        <w:rPr>
          <w:rFonts w:eastAsia="Times New Roman" w:cs="Times New Roman"/>
          <w:szCs w:val="24"/>
        </w:rPr>
        <w:t xml:space="preserve"> Γ. ,</w:t>
      </w:r>
      <w:r w:rsidRPr="00DB47F9">
        <w:rPr>
          <w:rFonts w:eastAsia="Times New Roman" w:cs="Times New Roman"/>
          <w:szCs w:val="24"/>
        </w:rPr>
        <w:t xml:space="preserve"> </w:t>
      </w:r>
      <w:r>
        <w:rPr>
          <w:rFonts w:eastAsia="Times New Roman" w:cs="Times New Roman"/>
          <w:szCs w:val="24"/>
        </w:rPr>
        <w:t>Προξενική Περιφέρεια Θεσσαλονίκης.</w:t>
      </w:r>
    </w:p>
    <w:p w14:paraId="0FFC19F2"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Μωραϊτίνης</w:t>
      </w:r>
      <w:proofErr w:type="spellEnd"/>
      <w:r>
        <w:rPr>
          <w:rFonts w:eastAsia="Times New Roman" w:cs="Times New Roman"/>
          <w:szCs w:val="24"/>
        </w:rPr>
        <w:t xml:space="preserve"> Αριστείδης, Των εν Τεργέστη και Βενετία Υπηκόων Ελλ</w:t>
      </w:r>
      <w:r>
        <w:rPr>
          <w:rFonts w:eastAsia="Times New Roman" w:cs="Times New Roman"/>
          <w:szCs w:val="24"/>
        </w:rPr>
        <w:t>ήνων.</w:t>
      </w:r>
    </w:p>
    <w:p w14:paraId="0FFC19F3"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Ξυδάκτυλος</w:t>
      </w:r>
      <w:proofErr w:type="spellEnd"/>
      <w:r>
        <w:rPr>
          <w:rFonts w:eastAsia="Times New Roman" w:cs="Times New Roman"/>
          <w:szCs w:val="24"/>
        </w:rPr>
        <w:t xml:space="preserve"> Ιάκωβος, Προξενική Περιφέρεια Μεσσήνης Σικελίας.</w:t>
      </w:r>
    </w:p>
    <w:p w14:paraId="0FFC19F4"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Ορφανίδης Θ. Προξενική Περιφέρεια </w:t>
      </w:r>
      <w:proofErr w:type="spellStart"/>
      <w:r>
        <w:rPr>
          <w:rFonts w:eastAsia="Times New Roman" w:cs="Times New Roman"/>
          <w:szCs w:val="24"/>
        </w:rPr>
        <w:t>Βιτωλίων</w:t>
      </w:r>
      <w:proofErr w:type="spellEnd"/>
      <w:r>
        <w:rPr>
          <w:rFonts w:eastAsia="Times New Roman" w:cs="Times New Roman"/>
          <w:szCs w:val="24"/>
        </w:rPr>
        <w:t>, στο Μοναστήρι.</w:t>
      </w:r>
    </w:p>
    <w:p w14:paraId="0FFC19F5"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Πανάς</w:t>
      </w:r>
      <w:proofErr w:type="spellEnd"/>
      <w:r>
        <w:rPr>
          <w:rFonts w:eastAsia="Times New Roman" w:cs="Times New Roman"/>
          <w:szCs w:val="24"/>
        </w:rPr>
        <w:t xml:space="preserve"> Ηλίας, Προξενική Περιφέρεια Κωνσταντινούπολης.</w:t>
      </w:r>
    </w:p>
    <w:p w14:paraId="0FFC19F6"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Παντολέων</w:t>
      </w:r>
      <w:proofErr w:type="spellEnd"/>
      <w:r>
        <w:rPr>
          <w:rFonts w:eastAsia="Times New Roman" w:cs="Times New Roman"/>
          <w:szCs w:val="24"/>
        </w:rPr>
        <w:t xml:space="preserve"> Ν., Προξενική Περιφέρεια </w:t>
      </w:r>
      <w:proofErr w:type="spellStart"/>
      <w:r>
        <w:rPr>
          <w:rFonts w:eastAsia="Times New Roman" w:cs="Times New Roman"/>
          <w:szCs w:val="24"/>
        </w:rPr>
        <w:t>Ανδριανουπόλεως</w:t>
      </w:r>
      <w:proofErr w:type="spellEnd"/>
      <w:r>
        <w:rPr>
          <w:rFonts w:eastAsia="Times New Roman" w:cs="Times New Roman"/>
          <w:szCs w:val="24"/>
        </w:rPr>
        <w:t>.</w:t>
      </w:r>
    </w:p>
    <w:p w14:paraId="0FFC19F7"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Πετροκόκκινος</w:t>
      </w:r>
      <w:proofErr w:type="spellEnd"/>
      <w:r>
        <w:rPr>
          <w:rFonts w:eastAsia="Times New Roman" w:cs="Times New Roman"/>
          <w:szCs w:val="24"/>
        </w:rPr>
        <w:t xml:space="preserve"> Ευστράτιος, </w:t>
      </w:r>
      <w:r>
        <w:rPr>
          <w:rFonts w:eastAsia="Times New Roman" w:cs="Times New Roman"/>
          <w:szCs w:val="24"/>
        </w:rPr>
        <w:t>Προξενική Περιφέρεια Μελίτης. Είναι στη Φλώρινα.</w:t>
      </w:r>
    </w:p>
    <w:p w14:paraId="0FFC19F8" w14:textId="77777777" w:rsidR="006E19ED" w:rsidRDefault="009000F8">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Pr>
          <w:rFonts w:eastAsia="Times New Roman"/>
          <w:bCs/>
          <w:szCs w:val="24"/>
        </w:rPr>
        <w:t xml:space="preserve">επανειλημμένα </w:t>
      </w:r>
      <w:r w:rsidRPr="004E4F19">
        <w:rPr>
          <w:rFonts w:eastAsia="Times New Roman"/>
          <w:bCs/>
          <w:szCs w:val="24"/>
        </w:rPr>
        <w:t>το κουδούνι λήξεως του χρόνου ομιλίας του κυρίου Βουλευτή)</w:t>
      </w:r>
    </w:p>
    <w:p w14:paraId="0FFC19F9"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14:paraId="0FFC19FA"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Ραγκαβής Αλέξανδρος, Προξενική Περιφέρεια </w:t>
      </w:r>
      <w:proofErr w:type="spellStart"/>
      <w:r>
        <w:rPr>
          <w:rFonts w:eastAsia="Times New Roman" w:cs="Times New Roman"/>
          <w:szCs w:val="24"/>
        </w:rPr>
        <w:t>Ανδριανουπόλεως</w:t>
      </w:r>
      <w:proofErr w:type="spellEnd"/>
      <w:r>
        <w:rPr>
          <w:rFonts w:eastAsia="Times New Roman" w:cs="Times New Roman"/>
          <w:szCs w:val="24"/>
        </w:rPr>
        <w:t>.</w:t>
      </w:r>
    </w:p>
    <w:p w14:paraId="0FFC19FB"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lastRenderedPageBreak/>
        <w:t>Ράλλης Γεώρ</w:t>
      </w:r>
      <w:r>
        <w:rPr>
          <w:rFonts w:eastAsia="Times New Roman" w:cs="Times New Roman"/>
          <w:szCs w:val="24"/>
        </w:rPr>
        <w:t xml:space="preserve">γιος, Προξενική Περιφέρεια </w:t>
      </w:r>
      <w:proofErr w:type="spellStart"/>
      <w:r>
        <w:rPr>
          <w:rFonts w:eastAsia="Times New Roman" w:cs="Times New Roman"/>
          <w:szCs w:val="24"/>
        </w:rPr>
        <w:t>Ανδριανουπόλεως</w:t>
      </w:r>
      <w:proofErr w:type="spellEnd"/>
      <w:r>
        <w:rPr>
          <w:rFonts w:eastAsia="Times New Roman" w:cs="Times New Roman"/>
          <w:szCs w:val="24"/>
        </w:rPr>
        <w:t>.</w:t>
      </w:r>
    </w:p>
    <w:p w14:paraId="0FFC19FC"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Ράλλης Κωνσταντίνος, Προξενική Περιφέρεια </w:t>
      </w:r>
      <w:proofErr w:type="spellStart"/>
      <w:r>
        <w:rPr>
          <w:rFonts w:eastAsia="Times New Roman" w:cs="Times New Roman"/>
          <w:szCs w:val="24"/>
        </w:rPr>
        <w:t>Οδησσού</w:t>
      </w:r>
      <w:proofErr w:type="spellEnd"/>
      <w:r>
        <w:rPr>
          <w:rFonts w:eastAsia="Times New Roman" w:cs="Times New Roman"/>
          <w:szCs w:val="24"/>
        </w:rPr>
        <w:t>.</w:t>
      </w:r>
    </w:p>
    <w:p w14:paraId="0FFC19FD"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Ροδοκανάκης</w:t>
      </w:r>
      <w:proofErr w:type="spellEnd"/>
      <w:r>
        <w:rPr>
          <w:rFonts w:eastAsia="Times New Roman" w:cs="Times New Roman"/>
          <w:szCs w:val="24"/>
        </w:rPr>
        <w:t xml:space="preserve"> Δ., Προξενική Περιφέρεια </w:t>
      </w:r>
      <w:proofErr w:type="spellStart"/>
      <w:r>
        <w:rPr>
          <w:rFonts w:eastAsia="Times New Roman" w:cs="Times New Roman"/>
          <w:szCs w:val="24"/>
        </w:rPr>
        <w:t>Γαλαζίου</w:t>
      </w:r>
      <w:proofErr w:type="spellEnd"/>
      <w:r>
        <w:rPr>
          <w:rFonts w:eastAsia="Times New Roman" w:cs="Times New Roman"/>
          <w:szCs w:val="24"/>
        </w:rPr>
        <w:t>.</w:t>
      </w:r>
    </w:p>
    <w:p w14:paraId="0FFC19FE"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Σακελαρίδης</w:t>
      </w:r>
      <w:proofErr w:type="spellEnd"/>
      <w:r>
        <w:rPr>
          <w:rFonts w:eastAsia="Times New Roman" w:cs="Times New Roman"/>
          <w:szCs w:val="24"/>
        </w:rPr>
        <w:t xml:space="preserve"> Ν., Προξενική Περιφέρεια </w:t>
      </w:r>
      <w:proofErr w:type="spellStart"/>
      <w:r>
        <w:rPr>
          <w:rFonts w:eastAsia="Times New Roman" w:cs="Times New Roman"/>
          <w:szCs w:val="24"/>
        </w:rPr>
        <w:t>Ιασίου</w:t>
      </w:r>
      <w:proofErr w:type="spellEnd"/>
      <w:r>
        <w:rPr>
          <w:rFonts w:eastAsia="Times New Roman" w:cs="Times New Roman"/>
          <w:szCs w:val="24"/>
        </w:rPr>
        <w:t>.</w:t>
      </w:r>
    </w:p>
    <w:p w14:paraId="0FFC19FF"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Σκαραμαγκάς Αμβρόσιος, Προξενική Περιφέρεια </w:t>
      </w:r>
      <w:proofErr w:type="spellStart"/>
      <w:r>
        <w:rPr>
          <w:rFonts w:eastAsia="Times New Roman" w:cs="Times New Roman"/>
          <w:szCs w:val="24"/>
        </w:rPr>
        <w:t>Οδησσού</w:t>
      </w:r>
      <w:proofErr w:type="spellEnd"/>
      <w:r>
        <w:rPr>
          <w:rFonts w:eastAsia="Times New Roman" w:cs="Times New Roman"/>
          <w:szCs w:val="24"/>
        </w:rPr>
        <w:t>.</w:t>
      </w:r>
    </w:p>
    <w:p w14:paraId="0FFC1A00"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Σουλτάνης</w:t>
      </w:r>
      <w:proofErr w:type="spellEnd"/>
      <w:r>
        <w:rPr>
          <w:rFonts w:eastAsia="Times New Roman" w:cs="Times New Roman"/>
          <w:szCs w:val="24"/>
        </w:rPr>
        <w:t xml:space="preserve"> Δημήτριος, Προξενική Περιφέρεια Αλεξάνδρειας.</w:t>
      </w:r>
    </w:p>
    <w:p w14:paraId="0FFC1A01"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Τρικούπης Σπυρίδων, </w:t>
      </w:r>
      <w:proofErr w:type="spellStart"/>
      <w:r>
        <w:rPr>
          <w:rFonts w:eastAsia="Times New Roman" w:cs="Times New Roman"/>
          <w:szCs w:val="24"/>
        </w:rPr>
        <w:t>Μαγχεστρίας</w:t>
      </w:r>
      <w:proofErr w:type="spellEnd"/>
      <w:r>
        <w:rPr>
          <w:rFonts w:eastAsia="Times New Roman" w:cs="Times New Roman"/>
          <w:szCs w:val="24"/>
        </w:rPr>
        <w:t>, στην Αγγλία.</w:t>
      </w:r>
    </w:p>
    <w:p w14:paraId="0FFC1A02"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Τρικούπης Χαρίλαος, Γενικού Προξενείου Λονδίνου.</w:t>
      </w:r>
    </w:p>
    <w:p w14:paraId="0FFC1A03" w14:textId="77777777" w:rsidR="006E19ED" w:rsidRDefault="009000F8">
      <w:pPr>
        <w:spacing w:line="600" w:lineRule="auto"/>
        <w:ind w:firstLine="720"/>
        <w:jc w:val="both"/>
        <w:rPr>
          <w:rFonts w:eastAsia="Times New Roman" w:cs="Times New Roman"/>
          <w:szCs w:val="24"/>
        </w:rPr>
      </w:pPr>
      <w:proofErr w:type="spellStart"/>
      <w:r>
        <w:rPr>
          <w:rFonts w:eastAsia="Times New Roman" w:cs="Times New Roman"/>
          <w:szCs w:val="24"/>
        </w:rPr>
        <w:t>Χαντζερής</w:t>
      </w:r>
      <w:proofErr w:type="spellEnd"/>
      <w:r>
        <w:rPr>
          <w:rFonts w:eastAsia="Times New Roman" w:cs="Times New Roman"/>
          <w:szCs w:val="24"/>
        </w:rPr>
        <w:t xml:space="preserve"> Γρηγόριος, Προξενική Περιφέρεια Βουκουρεστίου.</w:t>
      </w:r>
    </w:p>
    <w:p w14:paraId="0FFC1A04"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Χρηστίδης Δημήτριος, Προξενική Περιφέρεια </w:t>
      </w:r>
      <w:proofErr w:type="spellStart"/>
      <w:r>
        <w:rPr>
          <w:rFonts w:eastAsia="Times New Roman" w:cs="Times New Roman"/>
          <w:szCs w:val="24"/>
        </w:rPr>
        <w:t>Καΐρου</w:t>
      </w:r>
      <w:proofErr w:type="spellEnd"/>
      <w:r>
        <w:rPr>
          <w:rFonts w:eastAsia="Times New Roman" w:cs="Times New Roman"/>
          <w:szCs w:val="24"/>
        </w:rPr>
        <w:t>.</w:t>
      </w:r>
    </w:p>
    <w:p w14:paraId="0FFC1A05"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Θα σας </w:t>
      </w:r>
      <w:r>
        <w:rPr>
          <w:rFonts w:eastAsia="Times New Roman" w:cs="Times New Roman"/>
          <w:szCs w:val="24"/>
        </w:rPr>
        <w:t xml:space="preserve">καταθέσω το σχετικό έγγραφο με τα ονόματα. </w:t>
      </w:r>
    </w:p>
    <w:p w14:paraId="0FFC1A06" w14:textId="77777777" w:rsidR="006E19ED" w:rsidRDefault="009000F8">
      <w:pPr>
        <w:spacing w:line="600" w:lineRule="auto"/>
        <w:ind w:firstLine="720"/>
        <w:jc w:val="both"/>
        <w:rPr>
          <w:rFonts w:eastAsia="Times New Roman"/>
          <w:bCs/>
          <w:szCs w:val="24"/>
        </w:rPr>
      </w:pPr>
      <w:r w:rsidRPr="00663D20">
        <w:rPr>
          <w:rFonts w:eastAsia="Times New Roman" w:cs="Times New Roman"/>
          <w:szCs w:val="24"/>
        </w:rPr>
        <w:lastRenderedPageBreak/>
        <w:t>(</w:t>
      </w:r>
      <w:r w:rsidRPr="00663D20">
        <w:rPr>
          <w:rFonts w:eastAsia="Times New Roman"/>
          <w:bCs/>
          <w:szCs w:val="24"/>
        </w:rPr>
        <w:t xml:space="preserve">Στο σημείο αυτό ο Βουλευτής κ. </w:t>
      </w:r>
      <w:r>
        <w:rPr>
          <w:rFonts w:eastAsia="Times New Roman"/>
          <w:bCs/>
          <w:szCs w:val="24"/>
        </w:rPr>
        <w:t>Κωνσταντίνος Τασούλας</w:t>
      </w:r>
      <w:r w:rsidRPr="00960039">
        <w:rPr>
          <w:rFonts w:eastAsia="Times New Roman"/>
          <w:bCs/>
          <w:szCs w:val="24"/>
        </w:rPr>
        <w:t xml:space="preserve">  </w:t>
      </w:r>
      <w:r>
        <w:rPr>
          <w:rFonts w:eastAsia="Times New Roman"/>
          <w:bCs/>
          <w:szCs w:val="24"/>
        </w:rPr>
        <w:t>καταθέτει για τα Πρακτικά τα προαναφερθέντα έγγραφα,</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του Τμήματος Γραμματείας της Διεύθυνσης Στενογραφίας και Πρακτικών της </w:t>
      </w:r>
      <w:r w:rsidRPr="00663D20">
        <w:rPr>
          <w:rFonts w:eastAsia="Times New Roman"/>
          <w:bCs/>
          <w:szCs w:val="24"/>
        </w:rPr>
        <w:t>Βουλής)</w:t>
      </w:r>
    </w:p>
    <w:p w14:paraId="0FFC1A07"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Εάν, λοιπόν, πριν από 156 χρόνια η τότε κυβέρνηση κατάφερε μέσα σε έναν μήνα να ψηφίσουν οι Έλληνες στο Λίβερπουλ, στην Παλαιστίνη, στην Κωνσταντινούπολη, στην </w:t>
      </w:r>
      <w:proofErr w:type="spellStart"/>
      <w:r>
        <w:rPr>
          <w:rFonts w:eastAsia="Times New Roman" w:cs="Times New Roman"/>
          <w:szCs w:val="24"/>
        </w:rPr>
        <w:t>Ανδριανούπολη</w:t>
      </w:r>
      <w:proofErr w:type="spellEnd"/>
      <w:r>
        <w:rPr>
          <w:rFonts w:eastAsia="Times New Roman" w:cs="Times New Roman"/>
          <w:szCs w:val="24"/>
        </w:rPr>
        <w:t xml:space="preserve"> και στην Αλεξάνδρεια, μόνο πολιτικοί και κομματικοί λόγοι θα σας εμποδίσου</w:t>
      </w:r>
      <w:r>
        <w:rPr>
          <w:rFonts w:eastAsia="Times New Roman" w:cs="Times New Roman"/>
          <w:szCs w:val="24"/>
        </w:rPr>
        <w:t xml:space="preserve">ν να κάνετε το ίδιο για τις προσεχείς εθνικές εκλογές. </w:t>
      </w:r>
    </w:p>
    <w:p w14:paraId="0FFC1A08"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Ιδού πεδίον δόξης </w:t>
      </w:r>
      <w:proofErr w:type="spellStart"/>
      <w:r>
        <w:rPr>
          <w:rFonts w:eastAsia="Times New Roman" w:cs="Times New Roman"/>
          <w:szCs w:val="24"/>
        </w:rPr>
        <w:t>λαμπρόν</w:t>
      </w:r>
      <w:proofErr w:type="spellEnd"/>
      <w:r>
        <w:rPr>
          <w:rFonts w:eastAsia="Times New Roman" w:cs="Times New Roman"/>
          <w:szCs w:val="24"/>
        </w:rPr>
        <w:t>, κύριε Υπουργέ, των Εσωτερικών.</w:t>
      </w:r>
    </w:p>
    <w:p w14:paraId="0FFC1A09" w14:textId="77777777" w:rsidR="006E19ED" w:rsidRDefault="009000F8">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0FFC1A0A" w14:textId="77777777" w:rsidR="006E19ED" w:rsidRDefault="009000F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Ευχαριστούμε.</w:t>
      </w:r>
    </w:p>
    <w:p w14:paraId="0FFC1A0B" w14:textId="77777777" w:rsidR="006E19ED" w:rsidRDefault="009000F8">
      <w:pPr>
        <w:spacing w:line="600" w:lineRule="auto"/>
        <w:ind w:firstLine="720"/>
        <w:jc w:val="both"/>
        <w:rPr>
          <w:rFonts w:eastAsia="Times New Roman"/>
          <w:bCs/>
          <w:szCs w:val="24"/>
        </w:rPr>
      </w:pPr>
      <w:r>
        <w:rPr>
          <w:rFonts w:eastAsia="Times New Roman"/>
          <w:bCs/>
          <w:szCs w:val="24"/>
        </w:rPr>
        <w:t>Τον λόγο έχει ο κ. Γερμενής.</w:t>
      </w:r>
    </w:p>
    <w:p w14:paraId="0FFC1A0C" w14:textId="77777777" w:rsidR="006E19ED" w:rsidRDefault="009000F8">
      <w:pPr>
        <w:spacing w:line="600" w:lineRule="auto"/>
        <w:ind w:firstLine="720"/>
        <w:jc w:val="both"/>
        <w:rPr>
          <w:rFonts w:eastAsia="Times New Roman" w:cs="Times New Roman"/>
          <w:szCs w:val="24"/>
        </w:rPr>
      </w:pPr>
      <w:r w:rsidRPr="00B209C7">
        <w:rPr>
          <w:rFonts w:eastAsia="Times New Roman"/>
          <w:b/>
          <w:bCs/>
          <w:szCs w:val="24"/>
        </w:rPr>
        <w:t>ΓΕΩΡΓΙΟΣ ΓΕΡΜ</w:t>
      </w:r>
      <w:r w:rsidRPr="00B209C7">
        <w:rPr>
          <w:rFonts w:eastAsia="Times New Roman"/>
          <w:b/>
          <w:bCs/>
          <w:szCs w:val="24"/>
        </w:rPr>
        <w:t xml:space="preserve">ΕΝΗΣ: </w:t>
      </w:r>
      <w:r>
        <w:rPr>
          <w:rFonts w:eastAsia="Times New Roman"/>
          <w:bCs/>
          <w:szCs w:val="24"/>
        </w:rPr>
        <w:t xml:space="preserve">Κύριε Πρόεδρε, κατ’ αρχάς θέλω να ενημερώσω το Σώμα, αλλά και τους Έλληνες πολίτες </w:t>
      </w:r>
      <w:r>
        <w:rPr>
          <w:rFonts w:eastAsia="Times New Roman"/>
          <w:bCs/>
          <w:szCs w:val="24"/>
        </w:rPr>
        <w:lastRenderedPageBreak/>
        <w:t>που μας ακούν, ότι η Χρυσή Αυγή δεν ήταν απούσα από τη συζήτηση της συγκεκριμένης επιτροπής που έγινε. Ήμασταν απόντες από την ψηφοφορία. Ήμασταν παρόντες και το ξεκαθ</w:t>
      </w:r>
      <w:r>
        <w:rPr>
          <w:rFonts w:eastAsia="Times New Roman"/>
          <w:bCs/>
          <w:szCs w:val="24"/>
        </w:rPr>
        <w:t xml:space="preserve">αρίζω αυτό. Εκείνη την ημέρα είχαμε ζητήσει με τον εισηγητή μας, Ιωάννη Λαγό, σχετικά με την άνανδρη δολοφονία του Έλληνα συμπολίτη μας από τους Αλβανούς, ενός νεαρού ανδρός, του Κωνσταντίνου </w:t>
      </w:r>
      <w:proofErr w:type="spellStart"/>
      <w:r>
        <w:rPr>
          <w:rFonts w:eastAsia="Times New Roman"/>
          <w:bCs/>
          <w:szCs w:val="24"/>
        </w:rPr>
        <w:t>Κατσίφα</w:t>
      </w:r>
      <w:proofErr w:type="spellEnd"/>
      <w:r>
        <w:rPr>
          <w:rFonts w:eastAsia="Times New Roman"/>
          <w:bCs/>
          <w:szCs w:val="24"/>
        </w:rPr>
        <w:t>, να υπάρχει μια ενιαία καταδίκη του γεγονότος και από το</w:t>
      </w:r>
      <w:r>
        <w:rPr>
          <w:rFonts w:eastAsia="Times New Roman"/>
          <w:bCs/>
          <w:szCs w:val="24"/>
        </w:rPr>
        <w:t xml:space="preserve"> ελληνικό Κοινοβούλιο και απ’ όλες τις παρατάξεις, να υπάρχει μια ενιαία γραμμή καταδίκης αυτής της άνανδρης δολοφονίας του νεαρού παιδιού, του Έλληνα πατριώτη.</w:t>
      </w:r>
    </w:p>
    <w:p w14:paraId="0FFC1A0D"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Αντ’ αυτού δεν έγινε δεκτή η πρόταση που έκανε η Χρυσή Αυγή και ως ένδειξη διαμαρτυρίας σηκωθήκ</w:t>
      </w:r>
      <w:r>
        <w:rPr>
          <w:rFonts w:eastAsia="Times New Roman" w:cs="Times New Roman"/>
          <w:szCs w:val="24"/>
        </w:rPr>
        <w:t xml:space="preserve">αμε και φύγαμε από την </w:t>
      </w:r>
      <w:r>
        <w:rPr>
          <w:rFonts w:eastAsia="Times New Roman" w:cs="Times New Roman"/>
          <w:szCs w:val="24"/>
        </w:rPr>
        <w:t>ε</w:t>
      </w:r>
      <w:r>
        <w:rPr>
          <w:rFonts w:eastAsia="Times New Roman" w:cs="Times New Roman"/>
          <w:szCs w:val="24"/>
        </w:rPr>
        <w:t>πιτροπή και δεν συνεχίσαμε να συζητάμε εκείνη την ημέρα εθνικού πένθους για αυτό το τραγικό συμβάν το οποίο έγινε στην Αλβανία. Μέχρι και σήμερα καμ</w:t>
      </w:r>
      <w:r>
        <w:rPr>
          <w:rFonts w:eastAsia="Times New Roman" w:cs="Times New Roman"/>
          <w:szCs w:val="24"/>
        </w:rPr>
        <w:t>μ</w:t>
      </w:r>
      <w:r>
        <w:rPr>
          <w:rFonts w:eastAsia="Times New Roman" w:cs="Times New Roman"/>
          <w:szCs w:val="24"/>
        </w:rPr>
        <w:t>ία πτέρυγα από τα υπόλοιπα κόμματα της Βουλής, πλην Χρυσής Αυγής, δεν έχει καταδικά</w:t>
      </w:r>
      <w:r>
        <w:rPr>
          <w:rFonts w:eastAsia="Times New Roman" w:cs="Times New Roman"/>
          <w:szCs w:val="24"/>
        </w:rPr>
        <w:t xml:space="preserve">σει το συγκεκριμένο περιστατικό. </w:t>
      </w:r>
    </w:p>
    <w:p w14:paraId="0FFC1A0E"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θα έπρεπε να ήταν μεσίστιες οι σημαίες του ελληνικού έθνους, να ήταν η Βουλή με τα χρώματα του </w:t>
      </w:r>
      <w:r>
        <w:rPr>
          <w:rFonts w:eastAsia="Times New Roman" w:cs="Times New Roman"/>
          <w:szCs w:val="24"/>
        </w:rPr>
        <w:lastRenderedPageBreak/>
        <w:t xml:space="preserve">πένθους. Τη φωταγωγούν ανά καιρούς με διάφορα χρώματα όταν έχουμε κάποια </w:t>
      </w:r>
      <w:r>
        <w:rPr>
          <w:rFonts w:eastAsia="Times New Roman" w:cs="Times New Roman"/>
          <w:szCs w:val="24"/>
          <w:lang w:val="en-US"/>
        </w:rPr>
        <w:t>gay</w:t>
      </w:r>
      <w:r w:rsidRPr="00BD5B11">
        <w:rPr>
          <w:rFonts w:eastAsia="Times New Roman" w:cs="Times New Roman"/>
          <w:szCs w:val="24"/>
        </w:rPr>
        <w:t xml:space="preserve"> </w:t>
      </w:r>
      <w:r>
        <w:rPr>
          <w:rFonts w:eastAsia="Times New Roman" w:cs="Times New Roman"/>
          <w:szCs w:val="24"/>
          <w:lang w:val="en-US"/>
        </w:rPr>
        <w:t>pr</w:t>
      </w:r>
      <w:r>
        <w:rPr>
          <w:rFonts w:eastAsia="Times New Roman" w:cs="Times New Roman"/>
          <w:szCs w:val="24"/>
          <w:lang w:val="en-US"/>
        </w:rPr>
        <w:t>i</w:t>
      </w:r>
      <w:r>
        <w:rPr>
          <w:rFonts w:eastAsia="Times New Roman" w:cs="Times New Roman"/>
          <w:szCs w:val="24"/>
          <w:lang w:val="en-US"/>
        </w:rPr>
        <w:t>de</w:t>
      </w:r>
      <w:r>
        <w:rPr>
          <w:rFonts w:eastAsia="Times New Roman" w:cs="Times New Roman"/>
          <w:szCs w:val="24"/>
        </w:rPr>
        <w:t>, αλλά δεν φρόντισε να δεί</w:t>
      </w:r>
      <w:r>
        <w:rPr>
          <w:rFonts w:eastAsia="Times New Roman" w:cs="Times New Roman"/>
          <w:szCs w:val="24"/>
        </w:rPr>
        <w:t>ξει ένα αίσθημα απέναντι σε αυτήν την οικογένεια που θρηνεί το παιδί της αυτήν τη στιγμή.</w:t>
      </w:r>
    </w:p>
    <w:p w14:paraId="0FFC1A0F"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Αυτά είχα να πω για την </w:t>
      </w:r>
      <w:r>
        <w:rPr>
          <w:rFonts w:eastAsia="Times New Roman" w:cs="Times New Roman"/>
          <w:szCs w:val="24"/>
        </w:rPr>
        <w:t>ε</w:t>
      </w:r>
      <w:r>
        <w:rPr>
          <w:rFonts w:eastAsia="Times New Roman" w:cs="Times New Roman"/>
          <w:szCs w:val="24"/>
        </w:rPr>
        <w:t xml:space="preserve">πιτροπή. Κακώς </w:t>
      </w:r>
      <w:proofErr w:type="spellStart"/>
      <w:r>
        <w:rPr>
          <w:rFonts w:eastAsia="Times New Roman" w:cs="Times New Roman"/>
          <w:szCs w:val="24"/>
        </w:rPr>
        <w:t>ελέχθη</w:t>
      </w:r>
      <w:proofErr w:type="spellEnd"/>
      <w:r>
        <w:rPr>
          <w:rFonts w:eastAsia="Times New Roman" w:cs="Times New Roman"/>
          <w:szCs w:val="24"/>
        </w:rPr>
        <w:t xml:space="preserve"> από το Προεδρείο ότι η Χρυσή Αυγή ήταν απούσα. Προφανώς δεν σας είχαν ενημερώσει τι ακριβώς έγινε εκείνη την ημέρα στην </w:t>
      </w:r>
      <w:r>
        <w:rPr>
          <w:rFonts w:eastAsia="Times New Roman" w:cs="Times New Roman"/>
          <w:szCs w:val="24"/>
        </w:rPr>
        <w:t>ε</w:t>
      </w:r>
      <w:r>
        <w:rPr>
          <w:rFonts w:eastAsia="Times New Roman" w:cs="Times New Roman"/>
          <w:szCs w:val="24"/>
        </w:rPr>
        <w:t xml:space="preserve">πιτροπή. Αυτά για να ξεκαθαρίσουμε τι έγινε στη συγκεκριμένη </w:t>
      </w:r>
      <w:r>
        <w:rPr>
          <w:rFonts w:eastAsia="Times New Roman" w:cs="Times New Roman"/>
          <w:szCs w:val="24"/>
        </w:rPr>
        <w:t>ε</w:t>
      </w:r>
      <w:r>
        <w:rPr>
          <w:rFonts w:eastAsia="Times New Roman" w:cs="Times New Roman"/>
          <w:szCs w:val="24"/>
        </w:rPr>
        <w:t>πιτροπή.</w:t>
      </w:r>
    </w:p>
    <w:p w14:paraId="0FFC1A10"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Όσον αφορά στη συγκεκριμένη κύρωση την οποία συζητάμε, και μιλά</w:t>
      </w:r>
      <w:r>
        <w:rPr>
          <w:rFonts w:eastAsia="Times New Roman" w:cs="Times New Roman"/>
          <w:szCs w:val="24"/>
        </w:rPr>
        <w:t xml:space="preserve">με για τις επερχόμενες </w:t>
      </w:r>
      <w:r>
        <w:rPr>
          <w:rFonts w:eastAsia="Times New Roman" w:cs="Times New Roman"/>
          <w:szCs w:val="24"/>
        </w:rPr>
        <w:t>ε</w:t>
      </w:r>
      <w:r>
        <w:rPr>
          <w:rFonts w:eastAsia="Times New Roman" w:cs="Times New Roman"/>
          <w:szCs w:val="24"/>
        </w:rPr>
        <w:t xml:space="preserve">υρωεκλογές που θα διεξαχθούν στις 23 και 26 Μαΐου, η σημαντικότερη εξέλιξη που υπάρχει από τις τελευταίες </w:t>
      </w:r>
      <w:r>
        <w:rPr>
          <w:rFonts w:eastAsia="Times New Roman" w:cs="Times New Roman"/>
          <w:szCs w:val="24"/>
        </w:rPr>
        <w:t>ε</w:t>
      </w:r>
      <w:r>
        <w:rPr>
          <w:rFonts w:eastAsia="Times New Roman" w:cs="Times New Roman"/>
          <w:szCs w:val="24"/>
        </w:rPr>
        <w:t xml:space="preserve">υρωεκλογές που έγιναν είναι ότι έχουμε την αποχώρηση της Μεγάλης Βρετανίας από το Ευρωκοινοβούλιο. </w:t>
      </w:r>
    </w:p>
    <w:p w14:paraId="0FFC1A11"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Συν τοις </w:t>
      </w:r>
      <w:proofErr w:type="spellStart"/>
      <w:r>
        <w:rPr>
          <w:rFonts w:eastAsia="Times New Roman" w:cs="Times New Roman"/>
          <w:szCs w:val="24"/>
        </w:rPr>
        <w:t>άλλοις</w:t>
      </w:r>
      <w:proofErr w:type="spellEnd"/>
      <w:r>
        <w:rPr>
          <w:rFonts w:eastAsia="Times New Roman" w:cs="Times New Roman"/>
          <w:szCs w:val="24"/>
        </w:rPr>
        <w:t>, όσον αφο</w:t>
      </w:r>
      <w:r>
        <w:rPr>
          <w:rFonts w:eastAsia="Times New Roman" w:cs="Times New Roman"/>
          <w:szCs w:val="24"/>
        </w:rPr>
        <w:t xml:space="preserve">ρά στις εξελίξεις που υπάρχουν στην πολιτική της Ευρωβουλής, βλέπουμε ότι υπάρχουν έντονες διαμαρτυρίες από διάφορα εθνικιστικά και πατριωτικά κόμματα, </w:t>
      </w:r>
      <w:r>
        <w:rPr>
          <w:rFonts w:eastAsia="Times New Roman" w:cs="Times New Roman"/>
          <w:szCs w:val="24"/>
        </w:rPr>
        <w:lastRenderedPageBreak/>
        <w:t xml:space="preserve">όπως είναι η Ιταλία που ο Αντιπρόεδρός της, ο </w:t>
      </w:r>
      <w:proofErr w:type="spellStart"/>
      <w:r>
        <w:rPr>
          <w:rFonts w:eastAsia="Times New Roman" w:cs="Times New Roman"/>
          <w:szCs w:val="24"/>
        </w:rPr>
        <w:t>Σαλβίνι</w:t>
      </w:r>
      <w:proofErr w:type="spellEnd"/>
      <w:r>
        <w:rPr>
          <w:rFonts w:eastAsia="Times New Roman" w:cs="Times New Roman"/>
          <w:szCs w:val="24"/>
        </w:rPr>
        <w:t>, έχει δείξει ανοικτά πλέον ότι δεν έχει καθόλου τη</w:t>
      </w:r>
      <w:r>
        <w:rPr>
          <w:rFonts w:eastAsia="Times New Roman" w:cs="Times New Roman"/>
          <w:szCs w:val="24"/>
        </w:rPr>
        <w:t xml:space="preserve"> διάθεση να βρίσκεται κάτω από τον ζυγό αυτής της οικονομικής λαίλαπας που έχει πιάσει στη μέγγενή της και την Ιταλία, όπως και την Ελλάδα. </w:t>
      </w:r>
    </w:p>
    <w:p w14:paraId="0FFC1A12"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Αυτή η κύρωση, λοιπόν, δεν κάνει τίποτα περαιτέρω από το να δείξει ότι θέλει να υπάρχει μέσα από αυτήν την κύρωση μ</w:t>
      </w:r>
      <w:r>
        <w:rPr>
          <w:rFonts w:eastAsia="Times New Roman" w:cs="Times New Roman"/>
          <w:szCs w:val="24"/>
        </w:rPr>
        <w:t xml:space="preserve">ια ομοψυχία και μια σύνδεση και αλληλουχία των κρατών. Το προοίμιο που αναφέρει η συγκεκριμένη </w:t>
      </w:r>
      <w:r>
        <w:rPr>
          <w:rFonts w:eastAsia="Times New Roman" w:cs="Times New Roman"/>
          <w:szCs w:val="24"/>
        </w:rPr>
        <w:t xml:space="preserve">έκθεση </w:t>
      </w:r>
      <w:r>
        <w:rPr>
          <w:rFonts w:eastAsia="Times New Roman" w:cs="Times New Roman"/>
          <w:szCs w:val="24"/>
        </w:rPr>
        <w:t>μιλάει για μία πολτοποίηση κομμάτων, για μια ενιαία πολιτική βούληση των λαών, που θα κρίνεται κάτω από πολιτικά κινήματα και κόμματα που θα αναφέρονται μ</w:t>
      </w:r>
      <w:r>
        <w:rPr>
          <w:rFonts w:eastAsia="Times New Roman" w:cs="Times New Roman"/>
          <w:szCs w:val="24"/>
        </w:rPr>
        <w:t xml:space="preserve">όνο ως Λαϊκό Κόμμα, Ρεπουμπλικάνοι, Εργατικό Κόμμα. Θα υπάρχει μία ενιαία κίνηση. Σε αυτό το πράγμα εμείς είμαστε </w:t>
      </w:r>
      <w:r>
        <w:rPr>
          <w:rFonts w:eastAsia="Times New Roman" w:cs="Times New Roman"/>
          <w:szCs w:val="24"/>
        </w:rPr>
        <w:t>κατά</w:t>
      </w:r>
      <w:r>
        <w:rPr>
          <w:rFonts w:eastAsia="Times New Roman" w:cs="Times New Roman"/>
          <w:szCs w:val="24"/>
        </w:rPr>
        <w:t xml:space="preserve">, γιατί όπως διαβάζω επί λέξει από μέσα, γράφει η κύρωση: «Η διαφάνεια της εκλογικής διαδικασίας και η πρόσβαση σε αξιόπιστες πληροφορίες </w:t>
      </w:r>
      <w:r>
        <w:rPr>
          <w:rFonts w:eastAsia="Times New Roman" w:cs="Times New Roman"/>
          <w:szCs w:val="24"/>
        </w:rPr>
        <w:t xml:space="preserve">είναι σημαντικές για την αύξηση της ευρωπαϊκής πολιτικής συνείδησης και την εξασφάλιση σημαντικού ποσοστού συμμετοχής στις εκλογές. Είναι επιθυμητό να ενημερώνονται οι πολίτες της Ένωσης αρκετά πριν από τις εκλογές για το Ευρωπαϊκό Κοινοβούλιο, σχετικά με </w:t>
      </w:r>
      <w:r>
        <w:rPr>
          <w:rFonts w:eastAsia="Times New Roman" w:cs="Times New Roman"/>
          <w:szCs w:val="24"/>
        </w:rPr>
        <w:t xml:space="preserve">τους </w:t>
      </w:r>
      <w:r>
        <w:rPr>
          <w:rFonts w:eastAsia="Times New Roman" w:cs="Times New Roman"/>
          <w:szCs w:val="24"/>
        </w:rPr>
        <w:lastRenderedPageBreak/>
        <w:t>υποψηφίους των εν λόγω εκλογών και σχετικά με τη σύνδεση των εθνικών πολιτικών κομμάτων με ευρωπαϊκό πολιτικό κόμμα». Δηλαδή, με λίγα λόγια, προσπαθούν να πολτοποιήσουν την ευρωπαϊκή συνείδηση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εθνών κάτω από κόμματα - «μαριονέτες», κάτω α</w:t>
      </w:r>
      <w:r>
        <w:rPr>
          <w:rFonts w:eastAsia="Times New Roman" w:cs="Times New Roman"/>
          <w:szCs w:val="24"/>
        </w:rPr>
        <w:t xml:space="preserve">πό ταμπέλες κομμάτων. Ο κάθε πολίτης δεν θα είναι ελεύθερος πια να ψηφίζει κατά βούληση τα εθνικά του κόμματα, αλλά θα πηγαίνει σύμφωνα με την προσταγή των Βρυξελλών. </w:t>
      </w:r>
    </w:p>
    <w:p w14:paraId="0FFC1A13"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Συνεχίζω με κάτι που αναφέρθηκε και από τα άλλα κόμματα, σχετικά με το δικαίωμα ψήφου Ευ</w:t>
      </w:r>
      <w:r>
        <w:rPr>
          <w:rFonts w:eastAsia="Times New Roman" w:cs="Times New Roman"/>
          <w:szCs w:val="24"/>
        </w:rPr>
        <w:t>ρωπαίων πολιτών που βρίσκονται σε τρίτες χώρες. Είναι πάγια θέση της Χρυσής Αυγής και θέλουμε αυτό να εφαρμοστεί και στις εθνικές εκλογές, να μπορούν να ψηφίζουν οι Έλληνες ομογενείς, αλλά και οι Έλληνες οι οποίοι έχουν φύγει στο εξωτερικό επειδή το μνημόν</w:t>
      </w:r>
      <w:r>
        <w:rPr>
          <w:rFonts w:eastAsia="Times New Roman" w:cs="Times New Roman"/>
          <w:szCs w:val="24"/>
        </w:rPr>
        <w:t>ιο έχει κάνει τη ζωή αφόρητη στην Ελλάδα και αναγκάστηκαν να βρουν μια εργασία στο εξωτερικό.</w:t>
      </w:r>
    </w:p>
    <w:p w14:paraId="0FFC1A14"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Εμείς, σαν Χρυσή Αυγή, το είχαμε πει και τότε στην </w:t>
      </w:r>
      <w:r>
        <w:rPr>
          <w:rFonts w:eastAsia="Times New Roman" w:cs="Times New Roman"/>
          <w:szCs w:val="24"/>
        </w:rPr>
        <w:t>επιτροπή</w:t>
      </w:r>
      <w:r>
        <w:rPr>
          <w:rFonts w:eastAsia="Times New Roman" w:cs="Times New Roman"/>
          <w:szCs w:val="24"/>
        </w:rPr>
        <w:t>, υπό τον Υπουργό τότε Σκουρλέτη, ο οποίος είχε δεσμευθεί ότι θα φτιάξει μία επιτροπή, η οποία θα εξετά</w:t>
      </w:r>
      <w:r>
        <w:rPr>
          <w:rFonts w:eastAsia="Times New Roman" w:cs="Times New Roman"/>
          <w:szCs w:val="24"/>
        </w:rPr>
        <w:t xml:space="preserve">σει το θέμα, εάν </w:t>
      </w:r>
      <w:r>
        <w:rPr>
          <w:rFonts w:eastAsia="Times New Roman" w:cs="Times New Roman"/>
          <w:szCs w:val="24"/>
        </w:rPr>
        <w:lastRenderedPageBreak/>
        <w:t xml:space="preserve">θα μπορούν να ψηφίζουν οι Έλληνες ομογενείς και οι Έλληνες  που έχουν φύγει στο εξωτερικό. Έχουν περάσει πέντε μήνες από εκείνη την </w:t>
      </w:r>
      <w:r>
        <w:rPr>
          <w:rFonts w:eastAsia="Times New Roman" w:cs="Times New Roman"/>
          <w:szCs w:val="24"/>
        </w:rPr>
        <w:t>επιτροπή</w:t>
      </w:r>
      <w:r>
        <w:rPr>
          <w:rFonts w:eastAsia="Times New Roman" w:cs="Times New Roman"/>
          <w:szCs w:val="24"/>
        </w:rPr>
        <w:t>, στη συζήτηση για το νομοσχέδιο του «</w:t>
      </w:r>
      <w:r>
        <w:rPr>
          <w:rFonts w:eastAsia="Times New Roman" w:cs="Times New Roman"/>
          <w:szCs w:val="24"/>
        </w:rPr>
        <w:t>ΚΛΕΙΣΘΕΝΗ</w:t>
      </w:r>
      <w:r>
        <w:rPr>
          <w:rFonts w:eastAsia="Times New Roman" w:cs="Times New Roman"/>
          <w:szCs w:val="24"/>
        </w:rPr>
        <w:t>» και μέχρι τώρα δεν έχουμε κανένα νεότερο. Οι ευρωε</w:t>
      </w:r>
      <w:r>
        <w:rPr>
          <w:rFonts w:eastAsia="Times New Roman" w:cs="Times New Roman"/>
          <w:szCs w:val="24"/>
        </w:rPr>
        <w:t>κλογές είναι τον Μάιο, οι εθνικές και περιφερειακές εκλογές θα είναι, απ’ ό,τι φαίνεται, ίσως μαζί, ίσως και συντομότερα, παρ’ όλα αυτά δεν έχει ξεκαθαρίσει η Κυβέρνηση τι προτίθεται να κάνει.</w:t>
      </w:r>
    </w:p>
    <w:p w14:paraId="0FFC1A15"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Σε αυτό το σημείο θέλω να πω να μην κοροϊδεύει η Αξιωματική Αντ</w:t>
      </w:r>
      <w:r>
        <w:rPr>
          <w:rFonts w:eastAsia="Times New Roman" w:cs="Times New Roman"/>
          <w:szCs w:val="24"/>
        </w:rPr>
        <w:t>ιπολίτευση, η Νέα Δημοκρατία, ότι κόπτεται με την τροπολογία που είχε φέρει τότε για να ψηφίζουν οι Έλληνες του εξωτερικού και οι ομογενείς, γιατί θα θυμίσω ότι ήταν τριάντα χρόνια κυβέρνηση στον τόπο και δεν έφερε ποτέ, ούτε όταν ήταν κυβέρνηση, μία νομοθ</w:t>
      </w:r>
      <w:r>
        <w:rPr>
          <w:rFonts w:eastAsia="Times New Roman" w:cs="Times New Roman"/>
          <w:szCs w:val="24"/>
        </w:rPr>
        <w:t>ετική ρύθμιση ούτε όλα αυτά τα χρόνια που υπάρχει σαν κόμμα κάποια μελέτη για το πώς πρέπει να γίνονται οι συγκεκριμένες εκλογές και να μπορούν να ψηφίσουν οι Έλληνες ομογενείς και οι Έλληνες του εξωτερικού. Γι’ αυτόν τον λόγο, ας μην περιπαίζει τους ψηφοφ</w:t>
      </w:r>
      <w:r>
        <w:rPr>
          <w:rFonts w:eastAsia="Times New Roman" w:cs="Times New Roman"/>
          <w:szCs w:val="24"/>
        </w:rPr>
        <w:t xml:space="preserve">όρους, τους Έλληνες πολίτες και ας μην αναφέρεται στο τι έγινε </w:t>
      </w:r>
      <w:proofErr w:type="spellStart"/>
      <w:r>
        <w:rPr>
          <w:rFonts w:eastAsia="Times New Roman" w:cs="Times New Roman"/>
          <w:szCs w:val="24"/>
        </w:rPr>
        <w:t>εκατόν</w:t>
      </w:r>
      <w:proofErr w:type="spellEnd"/>
      <w:r>
        <w:rPr>
          <w:rFonts w:eastAsia="Times New Roman" w:cs="Times New Roman"/>
          <w:szCs w:val="24"/>
        </w:rPr>
        <w:t xml:space="preserve"> πενήντα έξι </w:t>
      </w:r>
      <w:r>
        <w:rPr>
          <w:rFonts w:eastAsia="Times New Roman" w:cs="Times New Roman"/>
          <w:szCs w:val="24"/>
        </w:rPr>
        <w:lastRenderedPageBreak/>
        <w:t xml:space="preserve">χρόνια πριν. Γιατί μέσα σ’ αυτά τα </w:t>
      </w:r>
      <w:proofErr w:type="spellStart"/>
      <w:r>
        <w:rPr>
          <w:rFonts w:eastAsia="Times New Roman" w:cs="Times New Roman"/>
          <w:szCs w:val="24"/>
        </w:rPr>
        <w:t>εκατόν</w:t>
      </w:r>
      <w:proofErr w:type="spellEnd"/>
      <w:r>
        <w:rPr>
          <w:rFonts w:eastAsia="Times New Roman" w:cs="Times New Roman"/>
          <w:szCs w:val="24"/>
        </w:rPr>
        <w:t xml:space="preserve"> πενήντα έξι χρόνια, τριάντα χρόνια κυβέρνησε ως Νέα Δημοκρατία και καμιά εξηνταριά χρόνια υπήρξε ως παράταξη δεξιά.</w:t>
      </w:r>
    </w:p>
    <w:p w14:paraId="0FFC1A16"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Ευχαριστώ.</w:t>
      </w:r>
    </w:p>
    <w:p w14:paraId="0FFC1A17" w14:textId="77777777" w:rsidR="006E19ED" w:rsidRDefault="009000F8">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(Σπυρίδων Λυκούδης):</w:t>
      </w:r>
      <w:r>
        <w:rPr>
          <w:rFonts w:eastAsia="Times New Roman" w:cs="Times New Roman"/>
          <w:szCs w:val="24"/>
        </w:rPr>
        <w:t xml:space="preserve"> Ευχαριστώ, κύριε συνάδελφε.</w:t>
      </w:r>
    </w:p>
    <w:p w14:paraId="0FFC1A18"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Απλώς, θέλω να διευκρινίσω ότι είπα ότι ήσασταν απόντες κατά την ψηφοφορία στην </w:t>
      </w:r>
      <w:r>
        <w:rPr>
          <w:rFonts w:eastAsia="Times New Roman" w:cs="Times New Roman"/>
          <w:szCs w:val="24"/>
        </w:rPr>
        <w:t>επιτροπή</w:t>
      </w:r>
      <w:r>
        <w:rPr>
          <w:rFonts w:eastAsia="Times New Roman" w:cs="Times New Roman"/>
          <w:szCs w:val="24"/>
        </w:rPr>
        <w:t xml:space="preserve">. Ορθώς, όμως, κάνατε τη διευκρίνιση, για να ξέρουμε ότι είχατε πάρει μέρος στην </w:t>
      </w:r>
      <w:r>
        <w:rPr>
          <w:rFonts w:eastAsia="Times New Roman" w:cs="Times New Roman"/>
          <w:szCs w:val="24"/>
        </w:rPr>
        <w:t xml:space="preserve">επιτροπή </w:t>
      </w:r>
      <w:r>
        <w:rPr>
          <w:rFonts w:eastAsia="Times New Roman" w:cs="Times New Roman"/>
          <w:szCs w:val="24"/>
        </w:rPr>
        <w:t xml:space="preserve">και μετά φύγατε. </w:t>
      </w:r>
    </w:p>
    <w:p w14:paraId="0FFC1A19"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έχετε τον λόγο για πέντε λεπτά.</w:t>
      </w:r>
    </w:p>
    <w:p w14:paraId="0FFC1A1A" w14:textId="77777777" w:rsidR="006E19ED" w:rsidRDefault="009000F8">
      <w:pPr>
        <w:spacing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ΧΑΡΙΤΣΗΣ (Υπουργός Εσωτερικών):</w:t>
      </w:r>
      <w:r>
        <w:rPr>
          <w:rFonts w:eastAsia="Times New Roman" w:cs="Times New Roman"/>
          <w:szCs w:val="24"/>
        </w:rPr>
        <w:t xml:space="preserve"> Κύριε Πρόεδρε, σας ευχαριστώ πολύ.</w:t>
      </w:r>
    </w:p>
    <w:p w14:paraId="0FFC1A1B"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Νομίζω ότι η πολύ ενδιαφέρουσα συζήτηση που έγινε στην </w:t>
      </w:r>
      <w:r>
        <w:rPr>
          <w:rFonts w:eastAsia="Times New Roman" w:cs="Times New Roman"/>
          <w:szCs w:val="24"/>
        </w:rPr>
        <w:t xml:space="preserve">επιτροπή </w:t>
      </w:r>
      <w:r>
        <w:rPr>
          <w:rFonts w:eastAsia="Times New Roman" w:cs="Times New Roman"/>
          <w:szCs w:val="24"/>
        </w:rPr>
        <w:t xml:space="preserve">πριν από δυο ημέρες ανέδειξε τα ζητήματα σε σχέση με αυτό το νομοσχέδιο </w:t>
      </w:r>
      <w:r>
        <w:rPr>
          <w:rFonts w:eastAsia="Times New Roman" w:cs="Times New Roman"/>
          <w:szCs w:val="24"/>
        </w:rPr>
        <w:t>κύρωσης της τροποποιητικής απόφασης του Συμβουλίου της Ευρωπαϊκής Ένωσης.</w:t>
      </w:r>
    </w:p>
    <w:p w14:paraId="0FFC1A1C"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είπαμε και στην </w:t>
      </w:r>
      <w:r>
        <w:rPr>
          <w:rFonts w:eastAsia="Times New Roman" w:cs="Times New Roman"/>
          <w:szCs w:val="24"/>
        </w:rPr>
        <w:t>επιτροπή</w:t>
      </w:r>
      <w:r>
        <w:rPr>
          <w:rFonts w:eastAsia="Times New Roman" w:cs="Times New Roman"/>
          <w:szCs w:val="24"/>
        </w:rPr>
        <w:t>, ο εθνικός νομοθέτης έχει ήδη προβλέψει και τα τροποποιητικά αυτά στοιχεία έχουν ενσωματωθεί στο σύνολό τους στην εθνική νομοθεσία. Άρα, δεν τίθεται ζήτ</w:t>
      </w:r>
      <w:r>
        <w:rPr>
          <w:rFonts w:eastAsia="Times New Roman" w:cs="Times New Roman"/>
          <w:szCs w:val="24"/>
        </w:rPr>
        <w:t xml:space="preserve">ημα συμμόρφωσης. </w:t>
      </w:r>
    </w:p>
    <w:p w14:paraId="0FFC1A1D"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Χαίρομαι, όμως, γιατί βλέπω ότι υπάρχει και ευρεία συναίνεση στο Σώμα για την υπερψήφιση αυτού του νομοσχεδίου, που και τυπικά κλείνει αυτή την εκκρεμότητα στον δρόμο προς τις ευρωεκλογές, ευρωεκλογές για τις οποίες θα πούμε ακόμη μία φορ</w:t>
      </w:r>
      <w:r>
        <w:rPr>
          <w:rFonts w:eastAsia="Times New Roman" w:cs="Times New Roman"/>
          <w:szCs w:val="24"/>
        </w:rPr>
        <w:t xml:space="preserve">ά ότι ειδικά σ’ αυτή την συγκυρία είναι πάρα πολύ κρίσιμες για την Ευρώπη και για τη χώρα μας, με δυνάμεις ακραίες, </w:t>
      </w:r>
      <w:proofErr w:type="spellStart"/>
      <w:r>
        <w:rPr>
          <w:rFonts w:eastAsia="Times New Roman" w:cs="Times New Roman"/>
          <w:szCs w:val="24"/>
        </w:rPr>
        <w:t>ξενοφοβικές</w:t>
      </w:r>
      <w:proofErr w:type="spellEnd"/>
      <w:r>
        <w:rPr>
          <w:rFonts w:eastAsia="Times New Roman" w:cs="Times New Roman"/>
          <w:szCs w:val="24"/>
        </w:rPr>
        <w:t>, ρατσιστικές να αναδεικνύονται σε πάρα πολλές χώρες της Ευρώπης.</w:t>
      </w:r>
    </w:p>
    <w:p w14:paraId="0FFC1A1E"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Θέλω να κάνω μόνο ένα σχόλιο σε σχέση με αυτά τα οποία και στην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 αλλά και πριν από λίγο επισημάνθηκαν από τον εισηγητή της Αξιωματικής Αντιπολίτευσης, τον κ. Τασούλα. Θέλω να τον ευχαριστήσω, κατ’ αρχάς, γιατί μας έδωσε και μία εικόνα, με μια ιστορική αναδρομή, του τι συνέβη το 1862 με την αντίστοιχη τότε πρω</w:t>
      </w:r>
      <w:r>
        <w:rPr>
          <w:rFonts w:eastAsia="Times New Roman" w:cs="Times New Roman"/>
          <w:szCs w:val="24"/>
        </w:rPr>
        <w:t>τοβουλία για την ψήφο των Ελλήνων του εξωτερικού.</w:t>
      </w:r>
    </w:p>
    <w:p w14:paraId="0FFC1A1F"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λοιπόν, για μία ακόμη φορά ότι η Κυβέρνησή μας πήρε την πρωτοβουλία για πρώτη φορά και παρ’ ότι, ήδη από το 2001, προβλεπόταν αυτό συνταγματικώς, να συγκροτήσει και να θέσει σε λειτουργία την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 για την ψήφο των Ελλήνων του εξωτερικού. Η </w:t>
      </w:r>
      <w:r>
        <w:rPr>
          <w:rFonts w:eastAsia="Times New Roman" w:cs="Times New Roman"/>
          <w:szCs w:val="24"/>
        </w:rPr>
        <w:t>ε</w:t>
      </w:r>
      <w:r>
        <w:rPr>
          <w:rFonts w:eastAsia="Times New Roman" w:cs="Times New Roman"/>
          <w:szCs w:val="24"/>
        </w:rPr>
        <w:t>πιτροπή αυτή, η οποία συγκροτήθηκε με διακομματική συναίνεση, καθώς τα ίδια τα κόμματα πρότειναν επιστήμονες εγνωσμένου κύρους να συμμετέχουν σ’ αυτήν, έχει ήδη ξεκινήσει τη λειτουργία της και δική μου παρ</w:t>
      </w:r>
      <w:r>
        <w:rPr>
          <w:rFonts w:eastAsia="Times New Roman" w:cs="Times New Roman"/>
          <w:szCs w:val="24"/>
        </w:rPr>
        <w:t>ότρυνση στην πρώτη συνεδρίαση που συμμετείχα ήταν να ολοκληρωθεί αυτή η διαδικασία και πριν, εφόσον αυτό είναι εφικτό, από το χρονοδιάγραμμα που τίθεται από τον νόμο του Κλεισθένη, την πεντάμηνη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διάρκεια που προβλέπει ο νόμος, έτσι ώστε να μπορέσουμε στην τρέχουσα κοινοβουλευτική περίοδο να προχωρήσουμε στην κατάθεση σχετικής νομοθετικής ρύθμισης. </w:t>
      </w:r>
    </w:p>
    <w:p w14:paraId="0FFC1A20"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Είμαι</w:t>
      </w:r>
      <w:r w:rsidRPr="00A32FEB">
        <w:rPr>
          <w:rFonts w:eastAsia="Times New Roman" w:cs="Times New Roman"/>
          <w:szCs w:val="24"/>
        </w:rPr>
        <w:t>,</w:t>
      </w:r>
      <w:r>
        <w:rPr>
          <w:rFonts w:eastAsia="Times New Roman" w:cs="Times New Roman"/>
          <w:szCs w:val="24"/>
        </w:rPr>
        <w:t xml:space="preserve"> λοιπόν</w:t>
      </w:r>
      <w:r w:rsidRPr="00A32FEB">
        <w:rPr>
          <w:rFonts w:eastAsia="Times New Roman" w:cs="Times New Roman"/>
          <w:szCs w:val="24"/>
        </w:rPr>
        <w:t>,</w:t>
      </w:r>
      <w:r>
        <w:rPr>
          <w:rFonts w:eastAsia="Times New Roman" w:cs="Times New Roman"/>
          <w:szCs w:val="24"/>
        </w:rPr>
        <w:t xml:space="preserve"> ευτυχής και νομίζω ότι αποτελεί τιμή για τη σημερινή Κυβέρνηση το γεγονός ότι εμείς</w:t>
      </w:r>
      <w:r w:rsidRPr="00A32FEB">
        <w:rPr>
          <w:rFonts w:eastAsia="Times New Roman" w:cs="Times New Roman"/>
          <w:szCs w:val="24"/>
        </w:rPr>
        <w:t>,</w:t>
      </w:r>
      <w:r>
        <w:rPr>
          <w:rFonts w:eastAsia="Times New Roman" w:cs="Times New Roman"/>
          <w:szCs w:val="24"/>
        </w:rPr>
        <w:t xml:space="preserve"> μετά από όλα αυτά τα χρόνια</w:t>
      </w:r>
      <w:r w:rsidRPr="00A32FEB">
        <w:rPr>
          <w:rFonts w:eastAsia="Times New Roman" w:cs="Times New Roman"/>
          <w:szCs w:val="24"/>
        </w:rPr>
        <w:t>,</w:t>
      </w:r>
      <w:r>
        <w:rPr>
          <w:rFonts w:eastAsia="Times New Roman" w:cs="Times New Roman"/>
          <w:szCs w:val="24"/>
        </w:rPr>
        <w:t xml:space="preserve"> περισσότερο από ενάμιση αιώνα</w:t>
      </w:r>
      <w:r w:rsidRPr="00A32FEB">
        <w:rPr>
          <w:rFonts w:eastAsia="Times New Roman" w:cs="Times New Roman"/>
          <w:szCs w:val="24"/>
        </w:rPr>
        <w:t>,</w:t>
      </w:r>
      <w:r>
        <w:rPr>
          <w:rFonts w:eastAsia="Times New Roman" w:cs="Times New Roman"/>
          <w:szCs w:val="24"/>
        </w:rPr>
        <w:t xml:space="preserve"> παίρνουμε για πρώτη φορά αυτή την πρωτοβουλία για τη συγκρότηση </w:t>
      </w:r>
      <w:r>
        <w:rPr>
          <w:rFonts w:eastAsia="Times New Roman" w:cs="Times New Roman"/>
          <w:szCs w:val="24"/>
        </w:rPr>
        <w:t>ε</w:t>
      </w:r>
      <w:r>
        <w:rPr>
          <w:rFonts w:eastAsia="Times New Roman" w:cs="Times New Roman"/>
          <w:szCs w:val="24"/>
        </w:rPr>
        <w:t xml:space="preserve">πιτροπής και </w:t>
      </w:r>
      <w:r>
        <w:rPr>
          <w:rFonts w:eastAsia="Times New Roman" w:cs="Times New Roman"/>
          <w:szCs w:val="24"/>
        </w:rPr>
        <w:lastRenderedPageBreak/>
        <w:t>για τη νομοθετική ρύθμιση που θα ακολουθήσει</w:t>
      </w:r>
      <w:r w:rsidRPr="00A32FEB">
        <w:rPr>
          <w:rFonts w:eastAsia="Times New Roman" w:cs="Times New Roman"/>
          <w:szCs w:val="24"/>
        </w:rPr>
        <w:t>,</w:t>
      </w:r>
      <w:r>
        <w:rPr>
          <w:rFonts w:eastAsia="Times New Roman" w:cs="Times New Roman"/>
          <w:szCs w:val="24"/>
        </w:rPr>
        <w:t xml:space="preserve"> ώστε να λύσουμε αυτό το πολιτικά αλλά και τεχνικά σύνθετο ζήτημα της ψή</w:t>
      </w:r>
      <w:r>
        <w:rPr>
          <w:rFonts w:eastAsia="Times New Roman" w:cs="Times New Roman"/>
          <w:szCs w:val="24"/>
        </w:rPr>
        <w:t xml:space="preserve">φου των Ελλήνων εκλογέων του εξωτερικού. </w:t>
      </w:r>
    </w:p>
    <w:p w14:paraId="0FFC1A21" w14:textId="77777777" w:rsidR="006E19ED" w:rsidRDefault="009000F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FFC1A22" w14:textId="77777777" w:rsidR="006E19ED" w:rsidRDefault="009000F8">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0FFC1A23" w14:textId="77777777" w:rsidR="006E19ED" w:rsidRDefault="009000F8">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Κυρίες και κύριοι συνάδελφοι, κ</w:t>
      </w:r>
      <w:r w:rsidRPr="00EF3F89">
        <w:rPr>
          <w:rFonts w:eastAsia="SimSun"/>
          <w:szCs w:val="24"/>
          <w:lang w:eastAsia="zh-CN"/>
        </w:rPr>
        <w:t>ηρύσσεται περαιωμένη η συζήτηση επί της αρχής</w:t>
      </w:r>
      <w:r>
        <w:rPr>
          <w:rFonts w:eastAsia="SimSun"/>
          <w:szCs w:val="24"/>
          <w:lang w:eastAsia="zh-CN"/>
        </w:rPr>
        <w:t xml:space="preserve"> και επί</w:t>
      </w:r>
      <w:r w:rsidRPr="00EF3F89">
        <w:rPr>
          <w:rFonts w:eastAsia="SimSun"/>
          <w:szCs w:val="24"/>
          <w:lang w:eastAsia="zh-CN"/>
        </w:rPr>
        <w:t xml:space="preserve"> των άρθρων τ</w:t>
      </w:r>
      <w:r>
        <w:rPr>
          <w:rFonts w:eastAsia="SimSun"/>
          <w:szCs w:val="24"/>
          <w:lang w:eastAsia="zh-CN"/>
        </w:rPr>
        <w:t>ου σχεδίου νόμου του Υπουργείου Εσωτερ</w:t>
      </w:r>
      <w:r>
        <w:rPr>
          <w:rFonts w:eastAsia="SimSun"/>
          <w:szCs w:val="24"/>
          <w:lang w:eastAsia="zh-CN"/>
        </w:rPr>
        <w:t>ικών</w:t>
      </w:r>
      <w:r>
        <w:rPr>
          <w:rFonts w:eastAsia="SimSun"/>
          <w:szCs w:val="24"/>
          <w:lang w:eastAsia="zh-CN"/>
        </w:rPr>
        <w:t>:</w:t>
      </w:r>
      <w:r w:rsidRPr="00EF3F89">
        <w:rPr>
          <w:rFonts w:eastAsia="SimSun"/>
          <w:szCs w:val="24"/>
          <w:lang w:eastAsia="zh-CN"/>
        </w:rPr>
        <w:t xml:space="preserve"> </w:t>
      </w:r>
      <w:r w:rsidRPr="007D6F97">
        <w:rPr>
          <w:rFonts w:eastAsia="SimSun"/>
          <w:szCs w:val="24"/>
          <w:lang w:eastAsia="zh-CN"/>
        </w:rPr>
        <w:t xml:space="preserve">«Κύρωση της απόφασης (ΕΕ, </w:t>
      </w:r>
      <w:proofErr w:type="spellStart"/>
      <w:r w:rsidRPr="007D6F97">
        <w:rPr>
          <w:rFonts w:eastAsia="SimSun"/>
          <w:szCs w:val="24"/>
          <w:lang w:eastAsia="zh-CN"/>
        </w:rPr>
        <w:t>Ευρατόμ</w:t>
      </w:r>
      <w:proofErr w:type="spellEnd"/>
      <w:r w:rsidRPr="007D6F97">
        <w:rPr>
          <w:rFonts w:eastAsia="SimSun"/>
          <w:szCs w:val="24"/>
          <w:lang w:eastAsia="zh-CN"/>
        </w:rPr>
        <w:t xml:space="preserve">) </w:t>
      </w:r>
      <w:r>
        <w:rPr>
          <w:rFonts w:eastAsia="SimSun"/>
          <w:szCs w:val="24"/>
          <w:lang w:eastAsia="zh-CN"/>
        </w:rPr>
        <w:t>2018/994 του Συμβουλίου της 13</w:t>
      </w:r>
      <w:r w:rsidRPr="00B7042F">
        <w:rPr>
          <w:rFonts w:eastAsia="SimSun"/>
          <w:szCs w:val="24"/>
          <w:lang w:eastAsia="zh-CN"/>
        </w:rPr>
        <w:t>ης</w:t>
      </w:r>
      <w:r>
        <w:rPr>
          <w:rFonts w:eastAsia="SimSun"/>
          <w:szCs w:val="24"/>
          <w:lang w:eastAsia="zh-CN"/>
        </w:rPr>
        <w:t xml:space="preserve"> </w:t>
      </w:r>
      <w:r w:rsidRPr="007D6F97">
        <w:rPr>
          <w:rFonts w:eastAsia="SimSun"/>
          <w:szCs w:val="24"/>
          <w:lang w:eastAsia="zh-CN"/>
        </w:rPr>
        <w:t xml:space="preserve">Ιουλίου 2018 για την τροποποίηση της πράξης περί εκλογής των μελών του Ευρωπαϊκού Κοινοβουλίου με άμεση και καθολική ψηφοφορία, που προσαρτάται στην απόφαση 76/787/ΕΚΑΧ, ΕΟΚ, </w:t>
      </w:r>
      <w:proofErr w:type="spellStart"/>
      <w:r w:rsidRPr="007D6F97">
        <w:rPr>
          <w:rFonts w:eastAsia="SimSun"/>
          <w:szCs w:val="24"/>
          <w:lang w:eastAsia="zh-CN"/>
        </w:rPr>
        <w:t>Ευρατόμ</w:t>
      </w:r>
      <w:proofErr w:type="spellEnd"/>
      <w:r w:rsidRPr="007D6F97">
        <w:rPr>
          <w:rFonts w:eastAsia="SimSun"/>
          <w:szCs w:val="24"/>
          <w:lang w:eastAsia="zh-CN"/>
        </w:rPr>
        <w:t xml:space="preserve"> της 20ής Σεπτεμβρίου 1976 του Συμβουλίου».</w:t>
      </w:r>
    </w:p>
    <w:p w14:paraId="0FFC1A24" w14:textId="77777777" w:rsidR="006E19ED" w:rsidRDefault="009000F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και </w:t>
      </w:r>
      <w:r>
        <w:rPr>
          <w:rFonts w:eastAsia="SimSun"/>
          <w:szCs w:val="24"/>
          <w:lang w:eastAsia="zh-CN"/>
        </w:rPr>
        <w:t xml:space="preserve">του συνόλου </w:t>
      </w:r>
      <w:r w:rsidRPr="00EF3F89">
        <w:rPr>
          <w:rFonts w:eastAsia="SimSun"/>
          <w:szCs w:val="24"/>
          <w:lang w:eastAsia="zh-CN"/>
        </w:rPr>
        <w:t xml:space="preserve">και η ψήφισή τους θα γίνει χωριστά. </w:t>
      </w:r>
    </w:p>
    <w:p w14:paraId="0FFC1A25" w14:textId="77777777" w:rsidR="006E19ED" w:rsidRDefault="009000F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0FFC1A26" w14:textId="77777777" w:rsidR="006E19ED" w:rsidRDefault="009000F8">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lastRenderedPageBreak/>
        <w:t>(ΨΗΦΟΦΟΡΙΑ)</w:t>
      </w:r>
    </w:p>
    <w:p w14:paraId="0FFC1A27" w14:textId="77777777" w:rsidR="006E19ED" w:rsidRDefault="009000F8">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w:t>
      </w:r>
      <w:r w:rsidRPr="00EF3F89">
        <w:rPr>
          <w:rFonts w:eastAsia="SimSun"/>
          <w:szCs w:val="24"/>
          <w:lang w:eastAsia="zh-CN"/>
        </w:rPr>
        <w:t>Παρακαλώ να κλείσει το σύστημα της ηλεκτρονικής ψηφοφορίας.</w:t>
      </w:r>
    </w:p>
    <w:p w14:paraId="0FFC1A28" w14:textId="77777777" w:rsidR="006E19ED" w:rsidRDefault="009000F8">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0FFC1A29" w14:textId="77777777" w:rsidR="006E19ED" w:rsidRDefault="009000F8">
      <w:pPr>
        <w:spacing w:line="600" w:lineRule="auto"/>
        <w:ind w:firstLine="709"/>
        <w:jc w:val="center"/>
        <w:rPr>
          <w:rFonts w:eastAsia="Times New Roman" w:cs="Times New Roman"/>
          <w:szCs w:val="24"/>
        </w:rPr>
      </w:pPr>
      <w:r w:rsidDel="00073663">
        <w:rPr>
          <w:rFonts w:eastAsia="Times New Roman" w:cs="Times New Roman"/>
          <w:szCs w:val="24"/>
        </w:rPr>
        <w:t xml:space="preserve"> </w:t>
      </w:r>
      <w:r w:rsidRPr="0001772E">
        <w:rPr>
          <w:rFonts w:eastAsia="Times New Roman" w:cs="Times New Roman"/>
          <w:szCs w:val="24"/>
        </w:rPr>
        <w:t>(ΜΕΤΑ ΤΗΝ ΗΛΕΚΤΡΟΝΙΚΗ ΚΑΤΑΜΕΤΡΗΣΗ)</w:t>
      </w:r>
    </w:p>
    <w:p w14:paraId="0FFC1A2A" w14:textId="77777777" w:rsidR="006E19ED" w:rsidRDefault="009000F8">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w:t>
      </w:r>
      <w:r w:rsidRPr="0001772E">
        <w:rPr>
          <w:rFonts w:eastAsia="Times New Roman" w:cs="Times New Roman"/>
          <w:szCs w:val="24"/>
        </w:rPr>
        <w:t>α Πρακτικά της σημερινής συνεδρίασης και έχουν ως εξής:</w:t>
      </w:r>
    </w:p>
    <w:tbl>
      <w:tblPr>
        <w:tblW w:w="6880" w:type="dxa"/>
        <w:tblCellMar>
          <w:left w:w="10" w:type="dxa"/>
          <w:right w:w="10" w:type="dxa"/>
        </w:tblCellMar>
        <w:tblLook w:val="04A0" w:firstRow="1" w:lastRow="0" w:firstColumn="1" w:lastColumn="0" w:noHBand="0" w:noVBand="1"/>
      </w:tblPr>
      <w:tblGrid>
        <w:gridCol w:w="1158"/>
        <w:gridCol w:w="1374"/>
        <w:gridCol w:w="1788"/>
        <w:gridCol w:w="581"/>
        <w:gridCol w:w="59"/>
        <w:gridCol w:w="960"/>
        <w:gridCol w:w="960"/>
      </w:tblGrid>
      <w:tr w:rsidR="006E19ED" w14:paraId="0FFC1A2E" w14:textId="77777777">
        <w:trPr>
          <w:trHeight w:val="1860"/>
        </w:trPr>
        <w:tc>
          <w:tcPr>
            <w:tcW w:w="4960" w:type="dxa"/>
            <w:gridSpan w:val="5"/>
            <w:tcBorders>
              <w:top w:val="nil"/>
              <w:left w:val="nil"/>
              <w:bottom w:val="nil"/>
              <w:right w:val="nil"/>
            </w:tcBorders>
            <w:shd w:val="clear" w:color="auto" w:fill="auto"/>
            <w:vAlign w:val="center"/>
            <w:hideMark/>
          </w:tcPr>
          <w:p w14:paraId="0FFC1A2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 xml:space="preserve">Κύρωση της απόφασης (ΕΕ, </w:t>
            </w:r>
            <w:proofErr w:type="spellStart"/>
            <w:r w:rsidRPr="00D25589">
              <w:rPr>
                <w:rFonts w:ascii="Calibri" w:eastAsia="Times New Roman" w:hAnsi="Calibri" w:cs="Calibri"/>
                <w:color w:val="000000"/>
                <w:szCs w:val="24"/>
              </w:rPr>
              <w:t>Ευρατόμ</w:t>
            </w:r>
            <w:proofErr w:type="spellEnd"/>
            <w:r w:rsidRPr="00D25589">
              <w:rPr>
                <w:rFonts w:ascii="Calibri" w:eastAsia="Times New Roman" w:hAnsi="Calibri" w:cs="Calibri"/>
                <w:color w:val="000000"/>
                <w:szCs w:val="24"/>
              </w:rPr>
              <w:t xml:space="preserve">) 2018/994 του Συμβουλίου της 13ης Ιουλίου 2018 για την τροποποίηση της πράξης περί εκλογής των μελών του Ευρωπαϊκού </w:t>
            </w:r>
            <w:proofErr w:type="spellStart"/>
            <w:r w:rsidRPr="00D25589">
              <w:rPr>
                <w:rFonts w:ascii="Calibri" w:eastAsia="Times New Roman" w:hAnsi="Calibri" w:cs="Calibri"/>
                <w:color w:val="000000"/>
                <w:szCs w:val="24"/>
              </w:rPr>
              <w:t>Κοινοβ</w:t>
            </w:r>
            <w:proofErr w:type="spellEnd"/>
            <w:r w:rsidRPr="00D25589">
              <w:rPr>
                <w:rFonts w:ascii="Calibri" w:eastAsia="Times New Roman" w:hAnsi="Calibri" w:cs="Calibri"/>
                <w:color w:val="000000"/>
                <w:szCs w:val="24"/>
              </w:rPr>
              <w:t>. ...της 20ης Σεπτεμβρίου 1976 του Συμβουλίου</w:t>
            </w:r>
          </w:p>
        </w:tc>
        <w:tc>
          <w:tcPr>
            <w:tcW w:w="960" w:type="dxa"/>
            <w:tcBorders>
              <w:top w:val="nil"/>
              <w:left w:val="nil"/>
              <w:bottom w:val="nil"/>
              <w:right w:val="nil"/>
            </w:tcBorders>
            <w:shd w:val="clear" w:color="auto" w:fill="auto"/>
            <w:noWrap/>
            <w:vAlign w:val="bottom"/>
            <w:hideMark/>
          </w:tcPr>
          <w:p w14:paraId="0FFC1A2C"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2D" w14:textId="77777777" w:rsidR="005A7D6A" w:rsidRPr="00D25589" w:rsidRDefault="009000F8" w:rsidP="005A7D6A">
            <w:pPr>
              <w:rPr>
                <w:rFonts w:ascii="Times New Roman" w:eastAsia="Times New Roman" w:hAnsi="Times New Roman" w:cs="Times New Roman"/>
                <w:sz w:val="20"/>
              </w:rPr>
            </w:pPr>
          </w:p>
        </w:tc>
      </w:tr>
      <w:tr w:rsidR="006E19ED" w14:paraId="0FFC1A36" w14:textId="77777777">
        <w:trPr>
          <w:trHeight w:val="300"/>
        </w:trPr>
        <w:tc>
          <w:tcPr>
            <w:tcW w:w="1158" w:type="dxa"/>
            <w:tcBorders>
              <w:top w:val="nil"/>
              <w:left w:val="nil"/>
              <w:bottom w:val="nil"/>
              <w:right w:val="nil"/>
            </w:tcBorders>
            <w:shd w:val="clear" w:color="auto" w:fill="auto"/>
            <w:noWrap/>
            <w:vAlign w:val="bottom"/>
            <w:hideMark/>
          </w:tcPr>
          <w:p w14:paraId="0FFC1A2F" w14:textId="77777777" w:rsidR="005A7D6A" w:rsidRPr="00D25589" w:rsidRDefault="009000F8" w:rsidP="005A7D6A">
            <w:pPr>
              <w:rPr>
                <w:rFonts w:ascii="Times New Roman" w:eastAsia="Times New Roman" w:hAnsi="Times New Roman" w:cs="Times New Roman"/>
                <w:sz w:val="20"/>
              </w:rPr>
            </w:pPr>
          </w:p>
        </w:tc>
        <w:tc>
          <w:tcPr>
            <w:tcW w:w="1374" w:type="dxa"/>
            <w:tcBorders>
              <w:top w:val="nil"/>
              <w:left w:val="nil"/>
              <w:bottom w:val="nil"/>
              <w:right w:val="nil"/>
            </w:tcBorders>
            <w:shd w:val="clear" w:color="auto" w:fill="auto"/>
            <w:noWrap/>
            <w:vAlign w:val="bottom"/>
            <w:hideMark/>
          </w:tcPr>
          <w:p w14:paraId="0FFC1A30" w14:textId="77777777" w:rsidR="005A7D6A" w:rsidRPr="00D25589" w:rsidRDefault="009000F8" w:rsidP="005A7D6A">
            <w:pPr>
              <w:rPr>
                <w:rFonts w:ascii="Calibri" w:eastAsia="Times New Roman" w:hAnsi="Calibri" w:cs="Calibri"/>
                <w:color w:val="000000"/>
                <w:szCs w:val="24"/>
              </w:rPr>
            </w:pPr>
            <w:proofErr w:type="spellStart"/>
            <w:r w:rsidRPr="00D25589">
              <w:rPr>
                <w:rFonts w:ascii="Calibri" w:eastAsia="Times New Roman" w:hAnsi="Calibri" w:cs="Calibri"/>
                <w:color w:val="000000"/>
                <w:szCs w:val="24"/>
              </w:rPr>
              <w:t>Ημ</w:t>
            </w:r>
            <w:proofErr w:type="spellEnd"/>
            <w:r w:rsidRPr="00D25589">
              <w:rPr>
                <w:rFonts w:ascii="Calibri" w:eastAsia="Times New Roman" w:hAnsi="Calibri" w:cs="Calibri"/>
                <w:color w:val="000000"/>
                <w:szCs w:val="24"/>
              </w:rPr>
              <w:t>/</w:t>
            </w:r>
            <w:proofErr w:type="spellStart"/>
            <w:r w:rsidRPr="00D25589">
              <w:rPr>
                <w:rFonts w:ascii="Calibri" w:eastAsia="Times New Roman" w:hAnsi="Calibri" w:cs="Calibri"/>
                <w:color w:val="000000"/>
                <w:szCs w:val="24"/>
              </w:rPr>
              <w:t>νία</w:t>
            </w:r>
            <w:proofErr w:type="spellEnd"/>
            <w:r w:rsidRPr="00D25589">
              <w:rPr>
                <w:rFonts w:ascii="Calibri" w:eastAsia="Times New Roman" w:hAnsi="Calibri" w:cs="Calibri"/>
                <w:color w:val="000000"/>
                <w:szCs w:val="24"/>
              </w:rPr>
              <w:t>:</w:t>
            </w:r>
          </w:p>
        </w:tc>
        <w:tc>
          <w:tcPr>
            <w:tcW w:w="1788" w:type="dxa"/>
            <w:tcBorders>
              <w:top w:val="nil"/>
              <w:left w:val="nil"/>
              <w:bottom w:val="nil"/>
              <w:right w:val="nil"/>
            </w:tcBorders>
            <w:shd w:val="clear" w:color="auto" w:fill="auto"/>
            <w:noWrap/>
            <w:vAlign w:val="bottom"/>
            <w:hideMark/>
          </w:tcPr>
          <w:p w14:paraId="0FFC1A31" w14:textId="77777777" w:rsidR="005A7D6A" w:rsidRPr="00D25589" w:rsidRDefault="009000F8" w:rsidP="005A7D6A">
            <w:pPr>
              <w:jc w:val="right"/>
              <w:rPr>
                <w:rFonts w:ascii="Calibri" w:eastAsia="Times New Roman" w:hAnsi="Calibri" w:cs="Calibri"/>
                <w:color w:val="000000"/>
                <w:szCs w:val="24"/>
              </w:rPr>
            </w:pPr>
            <w:r w:rsidRPr="00D25589">
              <w:rPr>
                <w:rFonts w:ascii="Calibri" w:eastAsia="Times New Roman" w:hAnsi="Calibri" w:cs="Calibri"/>
                <w:color w:val="000000"/>
                <w:szCs w:val="24"/>
              </w:rPr>
              <w:t>31/10/2018</w:t>
            </w:r>
          </w:p>
        </w:tc>
        <w:tc>
          <w:tcPr>
            <w:tcW w:w="581" w:type="dxa"/>
            <w:tcBorders>
              <w:top w:val="nil"/>
              <w:left w:val="nil"/>
              <w:bottom w:val="nil"/>
              <w:right w:val="nil"/>
            </w:tcBorders>
            <w:shd w:val="clear" w:color="auto" w:fill="auto"/>
            <w:noWrap/>
            <w:vAlign w:val="bottom"/>
            <w:hideMark/>
          </w:tcPr>
          <w:p w14:paraId="0FFC1A32" w14:textId="77777777" w:rsidR="005A7D6A" w:rsidRPr="00D25589" w:rsidRDefault="009000F8" w:rsidP="005A7D6A">
            <w:pPr>
              <w:jc w:val="right"/>
              <w:rPr>
                <w:rFonts w:ascii="Calibri" w:eastAsia="Times New Roman" w:hAnsi="Calibri" w:cs="Calibri"/>
                <w:color w:val="000000"/>
                <w:szCs w:val="24"/>
              </w:rPr>
            </w:pPr>
          </w:p>
        </w:tc>
        <w:tc>
          <w:tcPr>
            <w:tcW w:w="59" w:type="dxa"/>
            <w:tcBorders>
              <w:top w:val="nil"/>
              <w:left w:val="nil"/>
              <w:bottom w:val="nil"/>
              <w:right w:val="nil"/>
            </w:tcBorders>
            <w:shd w:val="clear" w:color="auto" w:fill="auto"/>
            <w:noWrap/>
            <w:vAlign w:val="bottom"/>
            <w:hideMark/>
          </w:tcPr>
          <w:p w14:paraId="0FFC1A33"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34"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35" w14:textId="77777777" w:rsidR="005A7D6A" w:rsidRPr="00D25589" w:rsidRDefault="009000F8" w:rsidP="005A7D6A">
            <w:pPr>
              <w:rPr>
                <w:rFonts w:ascii="Times New Roman" w:eastAsia="Times New Roman" w:hAnsi="Times New Roman" w:cs="Times New Roman"/>
                <w:sz w:val="20"/>
              </w:rPr>
            </w:pPr>
          </w:p>
        </w:tc>
      </w:tr>
      <w:tr w:rsidR="006E19ED" w14:paraId="0FFC1A3E" w14:textId="77777777">
        <w:trPr>
          <w:trHeight w:val="300"/>
        </w:trPr>
        <w:tc>
          <w:tcPr>
            <w:tcW w:w="1158" w:type="dxa"/>
            <w:tcBorders>
              <w:top w:val="nil"/>
              <w:left w:val="nil"/>
              <w:bottom w:val="nil"/>
              <w:right w:val="nil"/>
            </w:tcBorders>
            <w:shd w:val="clear" w:color="auto" w:fill="auto"/>
            <w:noWrap/>
            <w:vAlign w:val="bottom"/>
            <w:hideMark/>
          </w:tcPr>
          <w:p w14:paraId="0FFC1A37" w14:textId="77777777" w:rsidR="005A7D6A" w:rsidRPr="00D25589" w:rsidRDefault="009000F8" w:rsidP="005A7D6A">
            <w:pPr>
              <w:rPr>
                <w:rFonts w:ascii="Times New Roman" w:eastAsia="Times New Roman" w:hAnsi="Times New Roman" w:cs="Times New Roman"/>
                <w:sz w:val="20"/>
              </w:rPr>
            </w:pPr>
          </w:p>
        </w:tc>
        <w:tc>
          <w:tcPr>
            <w:tcW w:w="1374" w:type="dxa"/>
            <w:tcBorders>
              <w:top w:val="nil"/>
              <w:left w:val="nil"/>
              <w:bottom w:val="nil"/>
              <w:right w:val="nil"/>
            </w:tcBorders>
            <w:shd w:val="clear" w:color="auto" w:fill="auto"/>
            <w:noWrap/>
            <w:vAlign w:val="bottom"/>
            <w:hideMark/>
          </w:tcPr>
          <w:p w14:paraId="0FFC1A38"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Κωδικός:</w:t>
            </w:r>
          </w:p>
        </w:tc>
        <w:tc>
          <w:tcPr>
            <w:tcW w:w="1788" w:type="dxa"/>
            <w:tcBorders>
              <w:top w:val="nil"/>
              <w:left w:val="nil"/>
              <w:bottom w:val="nil"/>
              <w:right w:val="nil"/>
            </w:tcBorders>
            <w:shd w:val="clear" w:color="auto" w:fill="auto"/>
            <w:noWrap/>
            <w:vAlign w:val="bottom"/>
            <w:hideMark/>
          </w:tcPr>
          <w:p w14:paraId="0FFC1A39" w14:textId="77777777" w:rsidR="005A7D6A" w:rsidRPr="00D25589" w:rsidRDefault="009000F8" w:rsidP="005A7D6A">
            <w:pPr>
              <w:jc w:val="right"/>
              <w:rPr>
                <w:rFonts w:ascii="Calibri" w:eastAsia="Times New Roman" w:hAnsi="Calibri" w:cs="Calibri"/>
                <w:color w:val="000000"/>
                <w:szCs w:val="24"/>
              </w:rPr>
            </w:pPr>
            <w:r w:rsidRPr="00D25589">
              <w:rPr>
                <w:rFonts w:ascii="Calibri" w:eastAsia="Times New Roman" w:hAnsi="Calibri" w:cs="Calibri"/>
                <w:color w:val="000000"/>
                <w:szCs w:val="24"/>
              </w:rPr>
              <w:t>20181031</w:t>
            </w:r>
          </w:p>
        </w:tc>
        <w:tc>
          <w:tcPr>
            <w:tcW w:w="581" w:type="dxa"/>
            <w:tcBorders>
              <w:top w:val="nil"/>
              <w:left w:val="nil"/>
              <w:bottom w:val="nil"/>
              <w:right w:val="nil"/>
            </w:tcBorders>
            <w:shd w:val="clear" w:color="auto" w:fill="auto"/>
            <w:noWrap/>
            <w:vAlign w:val="bottom"/>
            <w:hideMark/>
          </w:tcPr>
          <w:p w14:paraId="0FFC1A3A" w14:textId="77777777" w:rsidR="005A7D6A" w:rsidRPr="00D25589" w:rsidRDefault="009000F8" w:rsidP="005A7D6A">
            <w:pPr>
              <w:jc w:val="right"/>
              <w:rPr>
                <w:rFonts w:ascii="Calibri" w:eastAsia="Times New Roman" w:hAnsi="Calibri" w:cs="Calibri"/>
                <w:color w:val="000000"/>
                <w:szCs w:val="24"/>
              </w:rPr>
            </w:pPr>
          </w:p>
        </w:tc>
        <w:tc>
          <w:tcPr>
            <w:tcW w:w="59" w:type="dxa"/>
            <w:tcBorders>
              <w:top w:val="nil"/>
              <w:left w:val="nil"/>
              <w:bottom w:val="nil"/>
              <w:right w:val="nil"/>
            </w:tcBorders>
            <w:shd w:val="clear" w:color="auto" w:fill="auto"/>
            <w:noWrap/>
            <w:vAlign w:val="bottom"/>
            <w:hideMark/>
          </w:tcPr>
          <w:p w14:paraId="0FFC1A3B"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3C"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3D" w14:textId="77777777" w:rsidR="005A7D6A" w:rsidRPr="00D25589" w:rsidRDefault="009000F8" w:rsidP="005A7D6A">
            <w:pPr>
              <w:rPr>
                <w:rFonts w:ascii="Times New Roman" w:eastAsia="Times New Roman" w:hAnsi="Times New Roman" w:cs="Times New Roman"/>
                <w:sz w:val="20"/>
              </w:rPr>
            </w:pPr>
          </w:p>
        </w:tc>
      </w:tr>
      <w:tr w:rsidR="006E19ED" w14:paraId="0FFC1A43" w14:textId="77777777">
        <w:trPr>
          <w:trHeight w:val="300"/>
        </w:trPr>
        <w:tc>
          <w:tcPr>
            <w:tcW w:w="1158" w:type="dxa"/>
            <w:tcBorders>
              <w:top w:val="nil"/>
              <w:left w:val="nil"/>
              <w:bottom w:val="nil"/>
              <w:right w:val="nil"/>
            </w:tcBorders>
            <w:shd w:val="clear" w:color="auto" w:fill="auto"/>
            <w:noWrap/>
            <w:vAlign w:val="bottom"/>
            <w:hideMark/>
          </w:tcPr>
          <w:p w14:paraId="0FFC1A3F" w14:textId="77777777" w:rsidR="005A7D6A" w:rsidRPr="00D25589" w:rsidRDefault="009000F8" w:rsidP="005A7D6A">
            <w:pPr>
              <w:rPr>
                <w:rFonts w:ascii="Times New Roman" w:eastAsia="Times New Roman" w:hAnsi="Times New Roman" w:cs="Times New Roman"/>
                <w:sz w:val="20"/>
              </w:rPr>
            </w:pPr>
          </w:p>
        </w:tc>
        <w:tc>
          <w:tcPr>
            <w:tcW w:w="3802" w:type="dxa"/>
            <w:gridSpan w:val="4"/>
            <w:tcBorders>
              <w:top w:val="nil"/>
              <w:left w:val="nil"/>
              <w:bottom w:val="nil"/>
              <w:right w:val="nil"/>
            </w:tcBorders>
            <w:shd w:val="clear" w:color="auto" w:fill="auto"/>
            <w:noWrap/>
            <w:vAlign w:val="bottom"/>
            <w:hideMark/>
          </w:tcPr>
          <w:p w14:paraId="0FFC1A40"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Επί της Αρχής   ΔΕΚΤΟ ΚΑΤΑ ΠΛΕΙΟΨΗΦΙΑ</w:t>
            </w:r>
          </w:p>
        </w:tc>
        <w:tc>
          <w:tcPr>
            <w:tcW w:w="960" w:type="dxa"/>
            <w:tcBorders>
              <w:top w:val="nil"/>
              <w:left w:val="nil"/>
              <w:bottom w:val="nil"/>
              <w:right w:val="nil"/>
            </w:tcBorders>
            <w:shd w:val="clear" w:color="auto" w:fill="auto"/>
            <w:noWrap/>
            <w:vAlign w:val="bottom"/>
            <w:hideMark/>
          </w:tcPr>
          <w:p w14:paraId="0FFC1A41"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42" w14:textId="77777777" w:rsidR="005A7D6A" w:rsidRPr="00D25589" w:rsidRDefault="009000F8" w:rsidP="005A7D6A">
            <w:pPr>
              <w:rPr>
                <w:rFonts w:ascii="Times New Roman" w:eastAsia="Times New Roman" w:hAnsi="Times New Roman" w:cs="Times New Roman"/>
                <w:sz w:val="20"/>
              </w:rPr>
            </w:pPr>
          </w:p>
        </w:tc>
      </w:tr>
      <w:tr w:rsidR="006E19ED" w14:paraId="0FFC1A4B" w14:textId="77777777">
        <w:trPr>
          <w:trHeight w:val="300"/>
        </w:trPr>
        <w:tc>
          <w:tcPr>
            <w:tcW w:w="1158" w:type="dxa"/>
            <w:tcBorders>
              <w:top w:val="nil"/>
              <w:left w:val="nil"/>
              <w:bottom w:val="nil"/>
              <w:right w:val="nil"/>
            </w:tcBorders>
            <w:shd w:val="clear" w:color="auto" w:fill="auto"/>
            <w:noWrap/>
            <w:vAlign w:val="bottom"/>
            <w:hideMark/>
          </w:tcPr>
          <w:p w14:paraId="0FFC1A44"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ΣΥΡΙΖΑ:</w:t>
            </w:r>
          </w:p>
        </w:tc>
        <w:tc>
          <w:tcPr>
            <w:tcW w:w="1374" w:type="dxa"/>
            <w:tcBorders>
              <w:top w:val="nil"/>
              <w:left w:val="nil"/>
              <w:bottom w:val="nil"/>
              <w:right w:val="nil"/>
            </w:tcBorders>
            <w:shd w:val="clear" w:color="auto" w:fill="auto"/>
            <w:noWrap/>
            <w:vAlign w:val="bottom"/>
            <w:hideMark/>
          </w:tcPr>
          <w:p w14:paraId="0FFC1A45"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46"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47"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48"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49"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4A" w14:textId="77777777" w:rsidR="005A7D6A" w:rsidRPr="00D25589" w:rsidRDefault="009000F8" w:rsidP="005A7D6A">
            <w:pPr>
              <w:rPr>
                <w:rFonts w:ascii="Times New Roman" w:eastAsia="Times New Roman" w:hAnsi="Times New Roman" w:cs="Times New Roman"/>
                <w:sz w:val="20"/>
              </w:rPr>
            </w:pPr>
          </w:p>
        </w:tc>
      </w:tr>
      <w:tr w:rsidR="006E19ED" w14:paraId="0FFC1A53" w14:textId="77777777">
        <w:trPr>
          <w:trHeight w:val="300"/>
        </w:trPr>
        <w:tc>
          <w:tcPr>
            <w:tcW w:w="1158" w:type="dxa"/>
            <w:tcBorders>
              <w:top w:val="nil"/>
              <w:left w:val="nil"/>
              <w:bottom w:val="nil"/>
              <w:right w:val="nil"/>
            </w:tcBorders>
            <w:shd w:val="clear" w:color="auto" w:fill="auto"/>
            <w:noWrap/>
            <w:vAlign w:val="bottom"/>
            <w:hideMark/>
          </w:tcPr>
          <w:p w14:paraId="0FFC1A4C"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Ν.Δ:</w:t>
            </w:r>
          </w:p>
        </w:tc>
        <w:tc>
          <w:tcPr>
            <w:tcW w:w="1374" w:type="dxa"/>
            <w:tcBorders>
              <w:top w:val="nil"/>
              <w:left w:val="nil"/>
              <w:bottom w:val="nil"/>
              <w:right w:val="nil"/>
            </w:tcBorders>
            <w:shd w:val="clear" w:color="auto" w:fill="auto"/>
            <w:noWrap/>
            <w:vAlign w:val="bottom"/>
            <w:hideMark/>
          </w:tcPr>
          <w:p w14:paraId="0FFC1A4D"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4E"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4F"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50"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51"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52" w14:textId="77777777" w:rsidR="005A7D6A" w:rsidRPr="00D25589" w:rsidRDefault="009000F8" w:rsidP="005A7D6A">
            <w:pPr>
              <w:rPr>
                <w:rFonts w:ascii="Times New Roman" w:eastAsia="Times New Roman" w:hAnsi="Times New Roman" w:cs="Times New Roman"/>
                <w:sz w:val="20"/>
              </w:rPr>
            </w:pPr>
          </w:p>
        </w:tc>
      </w:tr>
      <w:tr w:rsidR="006E19ED" w14:paraId="0FFC1A5B" w14:textId="77777777">
        <w:trPr>
          <w:trHeight w:val="300"/>
        </w:trPr>
        <w:tc>
          <w:tcPr>
            <w:tcW w:w="1158" w:type="dxa"/>
            <w:tcBorders>
              <w:top w:val="nil"/>
              <w:left w:val="nil"/>
              <w:bottom w:val="nil"/>
              <w:right w:val="nil"/>
            </w:tcBorders>
            <w:shd w:val="clear" w:color="auto" w:fill="auto"/>
            <w:noWrap/>
            <w:vAlign w:val="bottom"/>
            <w:hideMark/>
          </w:tcPr>
          <w:p w14:paraId="0FFC1A54"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ΔΗ.ΣΥ:</w:t>
            </w:r>
          </w:p>
        </w:tc>
        <w:tc>
          <w:tcPr>
            <w:tcW w:w="1374" w:type="dxa"/>
            <w:tcBorders>
              <w:top w:val="nil"/>
              <w:left w:val="nil"/>
              <w:bottom w:val="nil"/>
              <w:right w:val="nil"/>
            </w:tcBorders>
            <w:shd w:val="clear" w:color="auto" w:fill="auto"/>
            <w:noWrap/>
            <w:vAlign w:val="bottom"/>
            <w:hideMark/>
          </w:tcPr>
          <w:p w14:paraId="0FFC1A55"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56"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57"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58"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59"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5A" w14:textId="77777777" w:rsidR="005A7D6A" w:rsidRPr="00D25589" w:rsidRDefault="009000F8" w:rsidP="005A7D6A">
            <w:pPr>
              <w:rPr>
                <w:rFonts w:ascii="Times New Roman" w:eastAsia="Times New Roman" w:hAnsi="Times New Roman" w:cs="Times New Roman"/>
                <w:sz w:val="20"/>
              </w:rPr>
            </w:pPr>
          </w:p>
        </w:tc>
      </w:tr>
      <w:tr w:rsidR="006E19ED" w14:paraId="0FFC1A63" w14:textId="77777777">
        <w:trPr>
          <w:trHeight w:val="300"/>
        </w:trPr>
        <w:tc>
          <w:tcPr>
            <w:tcW w:w="1158" w:type="dxa"/>
            <w:tcBorders>
              <w:top w:val="nil"/>
              <w:left w:val="nil"/>
              <w:bottom w:val="nil"/>
              <w:right w:val="nil"/>
            </w:tcBorders>
            <w:shd w:val="clear" w:color="auto" w:fill="auto"/>
            <w:noWrap/>
            <w:vAlign w:val="bottom"/>
            <w:hideMark/>
          </w:tcPr>
          <w:p w14:paraId="0FFC1A5C"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Χ.Α:</w:t>
            </w:r>
          </w:p>
        </w:tc>
        <w:tc>
          <w:tcPr>
            <w:tcW w:w="1374" w:type="dxa"/>
            <w:tcBorders>
              <w:top w:val="nil"/>
              <w:left w:val="nil"/>
              <w:bottom w:val="nil"/>
              <w:right w:val="nil"/>
            </w:tcBorders>
            <w:shd w:val="clear" w:color="auto" w:fill="auto"/>
            <w:noWrap/>
            <w:vAlign w:val="bottom"/>
            <w:hideMark/>
          </w:tcPr>
          <w:p w14:paraId="0FFC1A5D"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5E"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5F"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ΌΧΙ</w:t>
            </w:r>
          </w:p>
        </w:tc>
        <w:tc>
          <w:tcPr>
            <w:tcW w:w="59" w:type="dxa"/>
            <w:tcBorders>
              <w:top w:val="nil"/>
              <w:left w:val="nil"/>
              <w:bottom w:val="nil"/>
              <w:right w:val="nil"/>
            </w:tcBorders>
            <w:shd w:val="clear" w:color="auto" w:fill="auto"/>
            <w:noWrap/>
            <w:vAlign w:val="bottom"/>
            <w:hideMark/>
          </w:tcPr>
          <w:p w14:paraId="0FFC1A60"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61"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62" w14:textId="77777777" w:rsidR="005A7D6A" w:rsidRPr="00D25589" w:rsidRDefault="009000F8" w:rsidP="005A7D6A">
            <w:pPr>
              <w:rPr>
                <w:rFonts w:ascii="Times New Roman" w:eastAsia="Times New Roman" w:hAnsi="Times New Roman" w:cs="Times New Roman"/>
                <w:sz w:val="20"/>
              </w:rPr>
            </w:pPr>
          </w:p>
        </w:tc>
      </w:tr>
      <w:tr w:rsidR="006E19ED" w14:paraId="0FFC1A6B" w14:textId="77777777">
        <w:trPr>
          <w:trHeight w:val="300"/>
        </w:trPr>
        <w:tc>
          <w:tcPr>
            <w:tcW w:w="1158" w:type="dxa"/>
            <w:tcBorders>
              <w:top w:val="nil"/>
              <w:left w:val="nil"/>
              <w:bottom w:val="nil"/>
              <w:right w:val="nil"/>
            </w:tcBorders>
            <w:shd w:val="clear" w:color="auto" w:fill="auto"/>
            <w:noWrap/>
            <w:vAlign w:val="bottom"/>
            <w:hideMark/>
          </w:tcPr>
          <w:p w14:paraId="0FFC1A64"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Κ.Κ.Ε:</w:t>
            </w:r>
          </w:p>
        </w:tc>
        <w:tc>
          <w:tcPr>
            <w:tcW w:w="1374" w:type="dxa"/>
            <w:tcBorders>
              <w:top w:val="nil"/>
              <w:left w:val="nil"/>
              <w:bottom w:val="nil"/>
              <w:right w:val="nil"/>
            </w:tcBorders>
            <w:shd w:val="clear" w:color="auto" w:fill="auto"/>
            <w:noWrap/>
            <w:vAlign w:val="bottom"/>
            <w:hideMark/>
          </w:tcPr>
          <w:p w14:paraId="0FFC1A65"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66"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67"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OXI</w:t>
            </w:r>
          </w:p>
        </w:tc>
        <w:tc>
          <w:tcPr>
            <w:tcW w:w="59" w:type="dxa"/>
            <w:tcBorders>
              <w:top w:val="nil"/>
              <w:left w:val="nil"/>
              <w:bottom w:val="nil"/>
              <w:right w:val="nil"/>
            </w:tcBorders>
            <w:shd w:val="clear" w:color="auto" w:fill="auto"/>
            <w:noWrap/>
            <w:vAlign w:val="bottom"/>
            <w:hideMark/>
          </w:tcPr>
          <w:p w14:paraId="0FFC1A68"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69"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6A" w14:textId="77777777" w:rsidR="005A7D6A" w:rsidRPr="00D25589" w:rsidRDefault="009000F8" w:rsidP="005A7D6A">
            <w:pPr>
              <w:rPr>
                <w:rFonts w:ascii="Times New Roman" w:eastAsia="Times New Roman" w:hAnsi="Times New Roman" w:cs="Times New Roman"/>
                <w:sz w:val="20"/>
              </w:rPr>
            </w:pPr>
          </w:p>
        </w:tc>
      </w:tr>
      <w:tr w:rsidR="006E19ED" w14:paraId="0FFC1A73" w14:textId="77777777">
        <w:trPr>
          <w:trHeight w:val="300"/>
        </w:trPr>
        <w:tc>
          <w:tcPr>
            <w:tcW w:w="1158" w:type="dxa"/>
            <w:tcBorders>
              <w:top w:val="nil"/>
              <w:left w:val="nil"/>
              <w:bottom w:val="nil"/>
              <w:right w:val="nil"/>
            </w:tcBorders>
            <w:shd w:val="clear" w:color="auto" w:fill="auto"/>
            <w:noWrap/>
            <w:vAlign w:val="bottom"/>
            <w:hideMark/>
          </w:tcPr>
          <w:p w14:paraId="0FFC1A6C"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ΑΝ.ΕΛ:</w:t>
            </w:r>
          </w:p>
        </w:tc>
        <w:tc>
          <w:tcPr>
            <w:tcW w:w="1374" w:type="dxa"/>
            <w:tcBorders>
              <w:top w:val="nil"/>
              <w:left w:val="nil"/>
              <w:bottom w:val="nil"/>
              <w:right w:val="nil"/>
            </w:tcBorders>
            <w:shd w:val="clear" w:color="auto" w:fill="auto"/>
            <w:noWrap/>
            <w:vAlign w:val="bottom"/>
            <w:hideMark/>
          </w:tcPr>
          <w:p w14:paraId="0FFC1A6D"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6E"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6F"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70"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71"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72" w14:textId="77777777" w:rsidR="005A7D6A" w:rsidRPr="00D25589" w:rsidRDefault="009000F8" w:rsidP="005A7D6A">
            <w:pPr>
              <w:rPr>
                <w:rFonts w:ascii="Times New Roman" w:eastAsia="Times New Roman" w:hAnsi="Times New Roman" w:cs="Times New Roman"/>
                <w:sz w:val="20"/>
              </w:rPr>
            </w:pPr>
          </w:p>
        </w:tc>
      </w:tr>
      <w:tr w:rsidR="006E19ED" w14:paraId="0FFC1A7B" w14:textId="77777777">
        <w:trPr>
          <w:trHeight w:val="300"/>
        </w:trPr>
        <w:tc>
          <w:tcPr>
            <w:tcW w:w="1158" w:type="dxa"/>
            <w:tcBorders>
              <w:top w:val="nil"/>
              <w:left w:val="nil"/>
              <w:bottom w:val="nil"/>
              <w:right w:val="nil"/>
            </w:tcBorders>
            <w:shd w:val="clear" w:color="auto" w:fill="auto"/>
            <w:noWrap/>
            <w:vAlign w:val="bottom"/>
            <w:hideMark/>
          </w:tcPr>
          <w:p w14:paraId="0FFC1A74"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ΠΟΤΑΜΙ:</w:t>
            </w:r>
          </w:p>
        </w:tc>
        <w:tc>
          <w:tcPr>
            <w:tcW w:w="1374" w:type="dxa"/>
            <w:tcBorders>
              <w:top w:val="nil"/>
              <w:left w:val="nil"/>
              <w:bottom w:val="nil"/>
              <w:right w:val="nil"/>
            </w:tcBorders>
            <w:shd w:val="clear" w:color="auto" w:fill="auto"/>
            <w:noWrap/>
            <w:vAlign w:val="bottom"/>
            <w:hideMark/>
          </w:tcPr>
          <w:p w14:paraId="0FFC1A75"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76"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77"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78"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79"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7A" w14:textId="77777777" w:rsidR="005A7D6A" w:rsidRPr="00D25589" w:rsidRDefault="009000F8" w:rsidP="005A7D6A">
            <w:pPr>
              <w:rPr>
                <w:rFonts w:ascii="Times New Roman" w:eastAsia="Times New Roman" w:hAnsi="Times New Roman" w:cs="Times New Roman"/>
                <w:sz w:val="20"/>
              </w:rPr>
            </w:pPr>
          </w:p>
        </w:tc>
      </w:tr>
      <w:tr w:rsidR="006E19ED" w14:paraId="0FFC1A82" w14:textId="77777777">
        <w:trPr>
          <w:trHeight w:val="300"/>
        </w:trPr>
        <w:tc>
          <w:tcPr>
            <w:tcW w:w="2532" w:type="dxa"/>
            <w:gridSpan w:val="2"/>
            <w:tcBorders>
              <w:top w:val="nil"/>
              <w:left w:val="nil"/>
              <w:bottom w:val="nil"/>
              <w:right w:val="nil"/>
            </w:tcBorders>
            <w:shd w:val="clear" w:color="auto" w:fill="auto"/>
            <w:noWrap/>
            <w:vAlign w:val="bottom"/>
            <w:hideMark/>
          </w:tcPr>
          <w:p w14:paraId="0FFC1A7C"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ΕΝ. ΚΕΝΤΡΩΩΝ:</w:t>
            </w:r>
          </w:p>
        </w:tc>
        <w:tc>
          <w:tcPr>
            <w:tcW w:w="1788" w:type="dxa"/>
            <w:tcBorders>
              <w:top w:val="nil"/>
              <w:left w:val="nil"/>
              <w:bottom w:val="nil"/>
              <w:right w:val="nil"/>
            </w:tcBorders>
            <w:shd w:val="clear" w:color="auto" w:fill="auto"/>
            <w:noWrap/>
            <w:vAlign w:val="bottom"/>
            <w:hideMark/>
          </w:tcPr>
          <w:p w14:paraId="0FFC1A7D" w14:textId="77777777" w:rsidR="005A7D6A" w:rsidRPr="00D25589" w:rsidRDefault="009000F8" w:rsidP="005A7D6A">
            <w:pPr>
              <w:rPr>
                <w:rFonts w:ascii="Calibri" w:eastAsia="Times New Roman" w:hAnsi="Calibri" w:cs="Calibri"/>
                <w:color w:val="000000"/>
                <w:szCs w:val="24"/>
              </w:rPr>
            </w:pPr>
          </w:p>
        </w:tc>
        <w:tc>
          <w:tcPr>
            <w:tcW w:w="581" w:type="dxa"/>
            <w:tcBorders>
              <w:top w:val="nil"/>
              <w:left w:val="nil"/>
              <w:bottom w:val="nil"/>
              <w:right w:val="nil"/>
            </w:tcBorders>
            <w:shd w:val="clear" w:color="auto" w:fill="auto"/>
            <w:noWrap/>
            <w:vAlign w:val="bottom"/>
            <w:hideMark/>
          </w:tcPr>
          <w:p w14:paraId="0FFC1A7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7F"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80"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81" w14:textId="77777777" w:rsidR="005A7D6A" w:rsidRPr="00D25589" w:rsidRDefault="009000F8" w:rsidP="005A7D6A">
            <w:pPr>
              <w:rPr>
                <w:rFonts w:ascii="Times New Roman" w:eastAsia="Times New Roman" w:hAnsi="Times New Roman" w:cs="Times New Roman"/>
                <w:sz w:val="20"/>
              </w:rPr>
            </w:pPr>
          </w:p>
        </w:tc>
      </w:tr>
      <w:tr w:rsidR="006E19ED" w14:paraId="0FFC1A8A" w14:textId="77777777">
        <w:trPr>
          <w:trHeight w:val="300"/>
        </w:trPr>
        <w:tc>
          <w:tcPr>
            <w:tcW w:w="1158" w:type="dxa"/>
            <w:tcBorders>
              <w:top w:val="nil"/>
              <w:left w:val="nil"/>
              <w:bottom w:val="nil"/>
              <w:right w:val="nil"/>
            </w:tcBorders>
            <w:shd w:val="clear" w:color="auto" w:fill="auto"/>
            <w:noWrap/>
            <w:vAlign w:val="bottom"/>
            <w:hideMark/>
          </w:tcPr>
          <w:p w14:paraId="0FFC1A83" w14:textId="77777777" w:rsidR="005A7D6A" w:rsidRPr="00D25589" w:rsidRDefault="009000F8" w:rsidP="005A7D6A">
            <w:pPr>
              <w:rPr>
                <w:rFonts w:ascii="Times New Roman" w:eastAsia="Times New Roman" w:hAnsi="Times New Roman" w:cs="Times New Roman"/>
                <w:sz w:val="20"/>
              </w:rPr>
            </w:pPr>
          </w:p>
        </w:tc>
        <w:tc>
          <w:tcPr>
            <w:tcW w:w="1374" w:type="dxa"/>
            <w:tcBorders>
              <w:top w:val="nil"/>
              <w:left w:val="nil"/>
              <w:bottom w:val="nil"/>
              <w:right w:val="nil"/>
            </w:tcBorders>
            <w:shd w:val="clear" w:color="auto" w:fill="auto"/>
            <w:noWrap/>
            <w:vAlign w:val="bottom"/>
            <w:hideMark/>
          </w:tcPr>
          <w:p w14:paraId="0FFC1A84" w14:textId="77777777" w:rsidR="005A7D6A" w:rsidRPr="00D25589" w:rsidRDefault="009000F8" w:rsidP="005A7D6A">
            <w:pPr>
              <w:rPr>
                <w:rFonts w:ascii="Times New Roman" w:eastAsia="Times New Roman" w:hAnsi="Times New Roman" w:cs="Times New Roman"/>
                <w:sz w:val="20"/>
              </w:rPr>
            </w:pPr>
          </w:p>
        </w:tc>
        <w:tc>
          <w:tcPr>
            <w:tcW w:w="1788" w:type="dxa"/>
            <w:tcBorders>
              <w:top w:val="nil"/>
              <w:left w:val="nil"/>
              <w:bottom w:val="nil"/>
              <w:right w:val="nil"/>
            </w:tcBorders>
            <w:shd w:val="clear" w:color="auto" w:fill="auto"/>
            <w:noWrap/>
            <w:vAlign w:val="bottom"/>
            <w:hideMark/>
          </w:tcPr>
          <w:p w14:paraId="0FFC1A85"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86" w14:textId="77777777" w:rsidR="005A7D6A" w:rsidRPr="00D25589" w:rsidRDefault="009000F8" w:rsidP="005A7D6A">
            <w:pPr>
              <w:rPr>
                <w:rFonts w:ascii="Times New Roman" w:eastAsia="Times New Roman" w:hAnsi="Times New Roman" w:cs="Times New Roman"/>
                <w:sz w:val="20"/>
              </w:rPr>
            </w:pPr>
          </w:p>
        </w:tc>
        <w:tc>
          <w:tcPr>
            <w:tcW w:w="59" w:type="dxa"/>
            <w:tcBorders>
              <w:top w:val="nil"/>
              <w:left w:val="nil"/>
              <w:bottom w:val="nil"/>
              <w:right w:val="nil"/>
            </w:tcBorders>
            <w:shd w:val="clear" w:color="auto" w:fill="auto"/>
            <w:noWrap/>
            <w:vAlign w:val="bottom"/>
            <w:hideMark/>
          </w:tcPr>
          <w:p w14:paraId="0FFC1A87"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88"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89" w14:textId="77777777" w:rsidR="005A7D6A" w:rsidRPr="00D25589" w:rsidRDefault="009000F8" w:rsidP="005A7D6A">
            <w:pPr>
              <w:rPr>
                <w:rFonts w:ascii="Times New Roman" w:eastAsia="Times New Roman" w:hAnsi="Times New Roman" w:cs="Times New Roman"/>
                <w:sz w:val="20"/>
              </w:rPr>
            </w:pPr>
          </w:p>
        </w:tc>
      </w:tr>
      <w:tr w:rsidR="006E19ED" w14:paraId="0FFC1A8F" w14:textId="77777777">
        <w:trPr>
          <w:trHeight w:val="300"/>
        </w:trPr>
        <w:tc>
          <w:tcPr>
            <w:tcW w:w="1158" w:type="dxa"/>
            <w:tcBorders>
              <w:top w:val="nil"/>
              <w:left w:val="nil"/>
              <w:bottom w:val="nil"/>
              <w:right w:val="nil"/>
            </w:tcBorders>
            <w:shd w:val="clear" w:color="auto" w:fill="auto"/>
            <w:noWrap/>
            <w:vAlign w:val="bottom"/>
            <w:hideMark/>
          </w:tcPr>
          <w:p w14:paraId="0FFC1A8B" w14:textId="77777777" w:rsidR="005A7D6A" w:rsidRPr="00D25589" w:rsidRDefault="009000F8" w:rsidP="005A7D6A">
            <w:pPr>
              <w:rPr>
                <w:rFonts w:ascii="Times New Roman" w:eastAsia="Times New Roman" w:hAnsi="Times New Roman" w:cs="Times New Roman"/>
                <w:sz w:val="20"/>
              </w:rPr>
            </w:pPr>
          </w:p>
        </w:tc>
        <w:tc>
          <w:tcPr>
            <w:tcW w:w="3802" w:type="dxa"/>
            <w:gridSpan w:val="4"/>
            <w:tcBorders>
              <w:top w:val="nil"/>
              <w:left w:val="nil"/>
              <w:bottom w:val="nil"/>
              <w:right w:val="nil"/>
            </w:tcBorders>
            <w:shd w:val="clear" w:color="auto" w:fill="auto"/>
            <w:noWrap/>
            <w:vAlign w:val="bottom"/>
            <w:hideMark/>
          </w:tcPr>
          <w:p w14:paraId="0FFC1A8C"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 xml:space="preserve">Άρθρο πρώτο </w:t>
            </w:r>
            <w:r w:rsidRPr="00D25589">
              <w:rPr>
                <w:rFonts w:ascii="Calibri" w:eastAsia="Times New Roman" w:hAnsi="Calibri" w:cs="Calibri"/>
                <w:color w:val="000000"/>
                <w:szCs w:val="24"/>
              </w:rPr>
              <w:t xml:space="preserve">  ΔΕΚΤΟ ΚΑΤΑ ΠΛΕΙΟΨΗΦΙΑ</w:t>
            </w:r>
          </w:p>
        </w:tc>
        <w:tc>
          <w:tcPr>
            <w:tcW w:w="960" w:type="dxa"/>
            <w:tcBorders>
              <w:top w:val="nil"/>
              <w:left w:val="nil"/>
              <w:bottom w:val="nil"/>
              <w:right w:val="nil"/>
            </w:tcBorders>
            <w:shd w:val="clear" w:color="auto" w:fill="auto"/>
            <w:noWrap/>
            <w:vAlign w:val="bottom"/>
            <w:hideMark/>
          </w:tcPr>
          <w:p w14:paraId="0FFC1A8D"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8E" w14:textId="77777777" w:rsidR="005A7D6A" w:rsidRPr="00D25589" w:rsidRDefault="009000F8" w:rsidP="005A7D6A">
            <w:pPr>
              <w:rPr>
                <w:rFonts w:ascii="Times New Roman" w:eastAsia="Times New Roman" w:hAnsi="Times New Roman" w:cs="Times New Roman"/>
                <w:sz w:val="20"/>
              </w:rPr>
            </w:pPr>
          </w:p>
        </w:tc>
      </w:tr>
      <w:tr w:rsidR="006E19ED" w14:paraId="0FFC1A97" w14:textId="77777777">
        <w:trPr>
          <w:trHeight w:val="300"/>
        </w:trPr>
        <w:tc>
          <w:tcPr>
            <w:tcW w:w="1158" w:type="dxa"/>
            <w:tcBorders>
              <w:top w:val="nil"/>
              <w:left w:val="nil"/>
              <w:bottom w:val="nil"/>
              <w:right w:val="nil"/>
            </w:tcBorders>
            <w:shd w:val="clear" w:color="auto" w:fill="auto"/>
            <w:noWrap/>
            <w:vAlign w:val="bottom"/>
            <w:hideMark/>
          </w:tcPr>
          <w:p w14:paraId="0FFC1A90"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ΣΥΡΙΖΑ:</w:t>
            </w:r>
          </w:p>
        </w:tc>
        <w:tc>
          <w:tcPr>
            <w:tcW w:w="1374" w:type="dxa"/>
            <w:tcBorders>
              <w:top w:val="nil"/>
              <w:left w:val="nil"/>
              <w:bottom w:val="nil"/>
              <w:right w:val="nil"/>
            </w:tcBorders>
            <w:shd w:val="clear" w:color="auto" w:fill="auto"/>
            <w:noWrap/>
            <w:vAlign w:val="bottom"/>
            <w:hideMark/>
          </w:tcPr>
          <w:p w14:paraId="0FFC1A91"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92"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9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94"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95"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96" w14:textId="77777777" w:rsidR="005A7D6A" w:rsidRPr="00D25589" w:rsidRDefault="009000F8" w:rsidP="005A7D6A">
            <w:pPr>
              <w:rPr>
                <w:rFonts w:ascii="Times New Roman" w:eastAsia="Times New Roman" w:hAnsi="Times New Roman" w:cs="Times New Roman"/>
                <w:sz w:val="20"/>
              </w:rPr>
            </w:pPr>
          </w:p>
        </w:tc>
      </w:tr>
      <w:tr w:rsidR="006E19ED" w14:paraId="0FFC1A9F" w14:textId="77777777">
        <w:trPr>
          <w:trHeight w:val="300"/>
        </w:trPr>
        <w:tc>
          <w:tcPr>
            <w:tcW w:w="1158" w:type="dxa"/>
            <w:tcBorders>
              <w:top w:val="nil"/>
              <w:left w:val="nil"/>
              <w:bottom w:val="nil"/>
              <w:right w:val="nil"/>
            </w:tcBorders>
            <w:shd w:val="clear" w:color="auto" w:fill="auto"/>
            <w:noWrap/>
            <w:vAlign w:val="bottom"/>
            <w:hideMark/>
          </w:tcPr>
          <w:p w14:paraId="0FFC1A98"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Ν.Δ:</w:t>
            </w:r>
          </w:p>
        </w:tc>
        <w:tc>
          <w:tcPr>
            <w:tcW w:w="1374" w:type="dxa"/>
            <w:tcBorders>
              <w:top w:val="nil"/>
              <w:left w:val="nil"/>
              <w:bottom w:val="nil"/>
              <w:right w:val="nil"/>
            </w:tcBorders>
            <w:shd w:val="clear" w:color="auto" w:fill="auto"/>
            <w:noWrap/>
            <w:vAlign w:val="bottom"/>
            <w:hideMark/>
          </w:tcPr>
          <w:p w14:paraId="0FFC1A99"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9A"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9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9C"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9D"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9E" w14:textId="77777777" w:rsidR="005A7D6A" w:rsidRPr="00D25589" w:rsidRDefault="009000F8" w:rsidP="005A7D6A">
            <w:pPr>
              <w:rPr>
                <w:rFonts w:ascii="Times New Roman" w:eastAsia="Times New Roman" w:hAnsi="Times New Roman" w:cs="Times New Roman"/>
                <w:sz w:val="20"/>
              </w:rPr>
            </w:pPr>
          </w:p>
        </w:tc>
      </w:tr>
      <w:tr w:rsidR="006E19ED" w14:paraId="0FFC1AA7" w14:textId="77777777">
        <w:trPr>
          <w:trHeight w:val="300"/>
        </w:trPr>
        <w:tc>
          <w:tcPr>
            <w:tcW w:w="1158" w:type="dxa"/>
            <w:tcBorders>
              <w:top w:val="nil"/>
              <w:left w:val="nil"/>
              <w:bottom w:val="nil"/>
              <w:right w:val="nil"/>
            </w:tcBorders>
            <w:shd w:val="clear" w:color="auto" w:fill="auto"/>
            <w:noWrap/>
            <w:vAlign w:val="bottom"/>
            <w:hideMark/>
          </w:tcPr>
          <w:p w14:paraId="0FFC1AA0"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ΔΗ.ΣΥ:</w:t>
            </w:r>
          </w:p>
        </w:tc>
        <w:tc>
          <w:tcPr>
            <w:tcW w:w="1374" w:type="dxa"/>
            <w:tcBorders>
              <w:top w:val="nil"/>
              <w:left w:val="nil"/>
              <w:bottom w:val="nil"/>
              <w:right w:val="nil"/>
            </w:tcBorders>
            <w:shd w:val="clear" w:color="auto" w:fill="auto"/>
            <w:noWrap/>
            <w:vAlign w:val="bottom"/>
            <w:hideMark/>
          </w:tcPr>
          <w:p w14:paraId="0FFC1AA1"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A2"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A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A4"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A5"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A6" w14:textId="77777777" w:rsidR="005A7D6A" w:rsidRPr="00D25589" w:rsidRDefault="009000F8" w:rsidP="005A7D6A">
            <w:pPr>
              <w:rPr>
                <w:rFonts w:ascii="Times New Roman" w:eastAsia="Times New Roman" w:hAnsi="Times New Roman" w:cs="Times New Roman"/>
                <w:sz w:val="20"/>
              </w:rPr>
            </w:pPr>
          </w:p>
        </w:tc>
      </w:tr>
      <w:tr w:rsidR="006E19ED" w14:paraId="0FFC1AAF" w14:textId="77777777">
        <w:trPr>
          <w:trHeight w:val="300"/>
        </w:trPr>
        <w:tc>
          <w:tcPr>
            <w:tcW w:w="1158" w:type="dxa"/>
            <w:tcBorders>
              <w:top w:val="nil"/>
              <w:left w:val="nil"/>
              <w:bottom w:val="nil"/>
              <w:right w:val="nil"/>
            </w:tcBorders>
            <w:shd w:val="clear" w:color="auto" w:fill="auto"/>
            <w:noWrap/>
            <w:vAlign w:val="bottom"/>
            <w:hideMark/>
          </w:tcPr>
          <w:p w14:paraId="0FFC1AA8"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Χ.Α:</w:t>
            </w:r>
          </w:p>
        </w:tc>
        <w:tc>
          <w:tcPr>
            <w:tcW w:w="1374" w:type="dxa"/>
            <w:tcBorders>
              <w:top w:val="nil"/>
              <w:left w:val="nil"/>
              <w:bottom w:val="nil"/>
              <w:right w:val="nil"/>
            </w:tcBorders>
            <w:shd w:val="clear" w:color="auto" w:fill="auto"/>
            <w:noWrap/>
            <w:vAlign w:val="bottom"/>
            <w:hideMark/>
          </w:tcPr>
          <w:p w14:paraId="0FFC1AA9"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AA"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A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ΌΧΙ</w:t>
            </w:r>
          </w:p>
        </w:tc>
        <w:tc>
          <w:tcPr>
            <w:tcW w:w="59" w:type="dxa"/>
            <w:tcBorders>
              <w:top w:val="nil"/>
              <w:left w:val="nil"/>
              <w:bottom w:val="nil"/>
              <w:right w:val="nil"/>
            </w:tcBorders>
            <w:shd w:val="clear" w:color="auto" w:fill="auto"/>
            <w:noWrap/>
            <w:vAlign w:val="bottom"/>
            <w:hideMark/>
          </w:tcPr>
          <w:p w14:paraId="0FFC1AAC"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AD"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AE" w14:textId="77777777" w:rsidR="005A7D6A" w:rsidRPr="00D25589" w:rsidRDefault="009000F8" w:rsidP="005A7D6A">
            <w:pPr>
              <w:rPr>
                <w:rFonts w:ascii="Times New Roman" w:eastAsia="Times New Roman" w:hAnsi="Times New Roman" w:cs="Times New Roman"/>
                <w:sz w:val="20"/>
              </w:rPr>
            </w:pPr>
          </w:p>
        </w:tc>
      </w:tr>
      <w:tr w:rsidR="006E19ED" w14:paraId="0FFC1AB7" w14:textId="77777777">
        <w:trPr>
          <w:trHeight w:val="300"/>
        </w:trPr>
        <w:tc>
          <w:tcPr>
            <w:tcW w:w="1158" w:type="dxa"/>
            <w:tcBorders>
              <w:top w:val="nil"/>
              <w:left w:val="nil"/>
              <w:bottom w:val="nil"/>
              <w:right w:val="nil"/>
            </w:tcBorders>
            <w:shd w:val="clear" w:color="auto" w:fill="auto"/>
            <w:noWrap/>
            <w:vAlign w:val="bottom"/>
            <w:hideMark/>
          </w:tcPr>
          <w:p w14:paraId="0FFC1AB0"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Κ.Κ.Ε:</w:t>
            </w:r>
          </w:p>
        </w:tc>
        <w:tc>
          <w:tcPr>
            <w:tcW w:w="1374" w:type="dxa"/>
            <w:tcBorders>
              <w:top w:val="nil"/>
              <w:left w:val="nil"/>
              <w:bottom w:val="nil"/>
              <w:right w:val="nil"/>
            </w:tcBorders>
            <w:shd w:val="clear" w:color="auto" w:fill="auto"/>
            <w:noWrap/>
            <w:vAlign w:val="bottom"/>
            <w:hideMark/>
          </w:tcPr>
          <w:p w14:paraId="0FFC1AB1"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B2"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B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OXI</w:t>
            </w:r>
          </w:p>
        </w:tc>
        <w:tc>
          <w:tcPr>
            <w:tcW w:w="59" w:type="dxa"/>
            <w:tcBorders>
              <w:top w:val="nil"/>
              <w:left w:val="nil"/>
              <w:bottom w:val="nil"/>
              <w:right w:val="nil"/>
            </w:tcBorders>
            <w:shd w:val="clear" w:color="auto" w:fill="auto"/>
            <w:noWrap/>
            <w:vAlign w:val="bottom"/>
            <w:hideMark/>
          </w:tcPr>
          <w:p w14:paraId="0FFC1AB4"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B5"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B6" w14:textId="77777777" w:rsidR="005A7D6A" w:rsidRPr="00D25589" w:rsidRDefault="009000F8" w:rsidP="005A7D6A">
            <w:pPr>
              <w:rPr>
                <w:rFonts w:ascii="Times New Roman" w:eastAsia="Times New Roman" w:hAnsi="Times New Roman" w:cs="Times New Roman"/>
                <w:sz w:val="20"/>
              </w:rPr>
            </w:pPr>
          </w:p>
        </w:tc>
      </w:tr>
      <w:tr w:rsidR="006E19ED" w14:paraId="0FFC1ABF" w14:textId="77777777">
        <w:trPr>
          <w:trHeight w:val="300"/>
        </w:trPr>
        <w:tc>
          <w:tcPr>
            <w:tcW w:w="1158" w:type="dxa"/>
            <w:tcBorders>
              <w:top w:val="nil"/>
              <w:left w:val="nil"/>
              <w:bottom w:val="nil"/>
              <w:right w:val="nil"/>
            </w:tcBorders>
            <w:shd w:val="clear" w:color="auto" w:fill="auto"/>
            <w:noWrap/>
            <w:vAlign w:val="bottom"/>
            <w:hideMark/>
          </w:tcPr>
          <w:p w14:paraId="0FFC1AB8"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ΑΝ.ΕΛ:</w:t>
            </w:r>
          </w:p>
        </w:tc>
        <w:tc>
          <w:tcPr>
            <w:tcW w:w="1374" w:type="dxa"/>
            <w:tcBorders>
              <w:top w:val="nil"/>
              <w:left w:val="nil"/>
              <w:bottom w:val="nil"/>
              <w:right w:val="nil"/>
            </w:tcBorders>
            <w:shd w:val="clear" w:color="auto" w:fill="auto"/>
            <w:noWrap/>
            <w:vAlign w:val="bottom"/>
            <w:hideMark/>
          </w:tcPr>
          <w:p w14:paraId="0FFC1AB9"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BA"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B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BC"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BD"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BE" w14:textId="77777777" w:rsidR="005A7D6A" w:rsidRPr="00D25589" w:rsidRDefault="009000F8" w:rsidP="005A7D6A">
            <w:pPr>
              <w:rPr>
                <w:rFonts w:ascii="Times New Roman" w:eastAsia="Times New Roman" w:hAnsi="Times New Roman" w:cs="Times New Roman"/>
                <w:sz w:val="20"/>
              </w:rPr>
            </w:pPr>
          </w:p>
        </w:tc>
      </w:tr>
      <w:tr w:rsidR="006E19ED" w14:paraId="0FFC1AC7" w14:textId="77777777">
        <w:trPr>
          <w:trHeight w:val="300"/>
        </w:trPr>
        <w:tc>
          <w:tcPr>
            <w:tcW w:w="1158" w:type="dxa"/>
            <w:tcBorders>
              <w:top w:val="nil"/>
              <w:left w:val="nil"/>
              <w:bottom w:val="nil"/>
              <w:right w:val="nil"/>
            </w:tcBorders>
            <w:shd w:val="clear" w:color="auto" w:fill="auto"/>
            <w:noWrap/>
            <w:vAlign w:val="bottom"/>
            <w:hideMark/>
          </w:tcPr>
          <w:p w14:paraId="0FFC1AC0"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lastRenderedPageBreak/>
              <w:t>ΠΟΤΑΜΙ:</w:t>
            </w:r>
          </w:p>
        </w:tc>
        <w:tc>
          <w:tcPr>
            <w:tcW w:w="1374" w:type="dxa"/>
            <w:tcBorders>
              <w:top w:val="nil"/>
              <w:left w:val="nil"/>
              <w:bottom w:val="nil"/>
              <w:right w:val="nil"/>
            </w:tcBorders>
            <w:shd w:val="clear" w:color="auto" w:fill="auto"/>
            <w:noWrap/>
            <w:vAlign w:val="bottom"/>
            <w:hideMark/>
          </w:tcPr>
          <w:p w14:paraId="0FFC1AC1"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C2"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C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C4"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C5"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C6" w14:textId="77777777" w:rsidR="005A7D6A" w:rsidRPr="00D25589" w:rsidRDefault="009000F8" w:rsidP="005A7D6A">
            <w:pPr>
              <w:rPr>
                <w:rFonts w:ascii="Times New Roman" w:eastAsia="Times New Roman" w:hAnsi="Times New Roman" w:cs="Times New Roman"/>
                <w:sz w:val="20"/>
              </w:rPr>
            </w:pPr>
          </w:p>
        </w:tc>
      </w:tr>
      <w:tr w:rsidR="006E19ED" w14:paraId="0FFC1ACE" w14:textId="77777777">
        <w:trPr>
          <w:trHeight w:val="300"/>
        </w:trPr>
        <w:tc>
          <w:tcPr>
            <w:tcW w:w="2532" w:type="dxa"/>
            <w:gridSpan w:val="2"/>
            <w:tcBorders>
              <w:top w:val="nil"/>
              <w:left w:val="nil"/>
              <w:bottom w:val="nil"/>
              <w:right w:val="nil"/>
            </w:tcBorders>
            <w:shd w:val="clear" w:color="auto" w:fill="auto"/>
            <w:noWrap/>
            <w:vAlign w:val="bottom"/>
            <w:hideMark/>
          </w:tcPr>
          <w:p w14:paraId="0FFC1AC8"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ΕΝ. ΚΕΝΤΡΩΩΝ:</w:t>
            </w:r>
          </w:p>
        </w:tc>
        <w:tc>
          <w:tcPr>
            <w:tcW w:w="1788" w:type="dxa"/>
            <w:tcBorders>
              <w:top w:val="nil"/>
              <w:left w:val="nil"/>
              <w:bottom w:val="nil"/>
              <w:right w:val="nil"/>
            </w:tcBorders>
            <w:shd w:val="clear" w:color="auto" w:fill="auto"/>
            <w:noWrap/>
            <w:vAlign w:val="bottom"/>
            <w:hideMark/>
          </w:tcPr>
          <w:p w14:paraId="0FFC1AC9" w14:textId="77777777" w:rsidR="005A7D6A" w:rsidRPr="00D25589" w:rsidRDefault="009000F8" w:rsidP="005A7D6A">
            <w:pPr>
              <w:rPr>
                <w:rFonts w:ascii="Calibri" w:eastAsia="Times New Roman" w:hAnsi="Calibri" w:cs="Calibri"/>
                <w:color w:val="000000"/>
                <w:szCs w:val="24"/>
              </w:rPr>
            </w:pPr>
          </w:p>
        </w:tc>
        <w:tc>
          <w:tcPr>
            <w:tcW w:w="581" w:type="dxa"/>
            <w:tcBorders>
              <w:top w:val="nil"/>
              <w:left w:val="nil"/>
              <w:bottom w:val="nil"/>
              <w:right w:val="nil"/>
            </w:tcBorders>
            <w:shd w:val="clear" w:color="auto" w:fill="auto"/>
            <w:noWrap/>
            <w:vAlign w:val="bottom"/>
            <w:hideMark/>
          </w:tcPr>
          <w:p w14:paraId="0FFC1ACA"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CB"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CC"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CD" w14:textId="77777777" w:rsidR="005A7D6A" w:rsidRPr="00D25589" w:rsidRDefault="009000F8" w:rsidP="005A7D6A">
            <w:pPr>
              <w:rPr>
                <w:rFonts w:ascii="Times New Roman" w:eastAsia="Times New Roman" w:hAnsi="Times New Roman" w:cs="Times New Roman"/>
                <w:sz w:val="20"/>
              </w:rPr>
            </w:pPr>
          </w:p>
        </w:tc>
      </w:tr>
      <w:tr w:rsidR="006E19ED" w14:paraId="0FFC1AD6" w14:textId="77777777">
        <w:trPr>
          <w:trHeight w:val="300"/>
        </w:trPr>
        <w:tc>
          <w:tcPr>
            <w:tcW w:w="1158" w:type="dxa"/>
            <w:tcBorders>
              <w:top w:val="nil"/>
              <w:left w:val="nil"/>
              <w:bottom w:val="nil"/>
              <w:right w:val="nil"/>
            </w:tcBorders>
            <w:shd w:val="clear" w:color="auto" w:fill="auto"/>
            <w:noWrap/>
            <w:vAlign w:val="bottom"/>
            <w:hideMark/>
          </w:tcPr>
          <w:p w14:paraId="0FFC1ACF" w14:textId="77777777" w:rsidR="005A7D6A" w:rsidRPr="00D25589" w:rsidRDefault="009000F8" w:rsidP="005A7D6A">
            <w:pPr>
              <w:rPr>
                <w:rFonts w:ascii="Times New Roman" w:eastAsia="Times New Roman" w:hAnsi="Times New Roman" w:cs="Times New Roman"/>
                <w:sz w:val="20"/>
              </w:rPr>
            </w:pPr>
          </w:p>
        </w:tc>
        <w:tc>
          <w:tcPr>
            <w:tcW w:w="1374" w:type="dxa"/>
            <w:tcBorders>
              <w:top w:val="nil"/>
              <w:left w:val="nil"/>
              <w:bottom w:val="nil"/>
              <w:right w:val="nil"/>
            </w:tcBorders>
            <w:shd w:val="clear" w:color="auto" w:fill="auto"/>
            <w:noWrap/>
            <w:vAlign w:val="bottom"/>
            <w:hideMark/>
          </w:tcPr>
          <w:p w14:paraId="0FFC1AD0" w14:textId="77777777" w:rsidR="005A7D6A" w:rsidRPr="00D25589" w:rsidRDefault="009000F8" w:rsidP="005A7D6A">
            <w:pPr>
              <w:rPr>
                <w:rFonts w:ascii="Times New Roman" w:eastAsia="Times New Roman" w:hAnsi="Times New Roman" w:cs="Times New Roman"/>
                <w:sz w:val="20"/>
              </w:rPr>
            </w:pPr>
          </w:p>
        </w:tc>
        <w:tc>
          <w:tcPr>
            <w:tcW w:w="1788" w:type="dxa"/>
            <w:tcBorders>
              <w:top w:val="nil"/>
              <w:left w:val="nil"/>
              <w:bottom w:val="nil"/>
              <w:right w:val="nil"/>
            </w:tcBorders>
            <w:shd w:val="clear" w:color="auto" w:fill="auto"/>
            <w:noWrap/>
            <w:vAlign w:val="bottom"/>
            <w:hideMark/>
          </w:tcPr>
          <w:p w14:paraId="0FFC1AD1"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D2" w14:textId="77777777" w:rsidR="005A7D6A" w:rsidRPr="00D25589" w:rsidRDefault="009000F8" w:rsidP="005A7D6A">
            <w:pPr>
              <w:rPr>
                <w:rFonts w:ascii="Times New Roman" w:eastAsia="Times New Roman" w:hAnsi="Times New Roman" w:cs="Times New Roman"/>
                <w:sz w:val="20"/>
              </w:rPr>
            </w:pPr>
          </w:p>
        </w:tc>
        <w:tc>
          <w:tcPr>
            <w:tcW w:w="59" w:type="dxa"/>
            <w:tcBorders>
              <w:top w:val="nil"/>
              <w:left w:val="nil"/>
              <w:bottom w:val="nil"/>
              <w:right w:val="nil"/>
            </w:tcBorders>
            <w:shd w:val="clear" w:color="auto" w:fill="auto"/>
            <w:noWrap/>
            <w:vAlign w:val="bottom"/>
            <w:hideMark/>
          </w:tcPr>
          <w:p w14:paraId="0FFC1AD3"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D4"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D5" w14:textId="77777777" w:rsidR="005A7D6A" w:rsidRPr="00D25589" w:rsidRDefault="009000F8" w:rsidP="005A7D6A">
            <w:pPr>
              <w:rPr>
                <w:rFonts w:ascii="Times New Roman" w:eastAsia="Times New Roman" w:hAnsi="Times New Roman" w:cs="Times New Roman"/>
                <w:sz w:val="20"/>
              </w:rPr>
            </w:pPr>
          </w:p>
        </w:tc>
      </w:tr>
      <w:tr w:rsidR="006E19ED" w14:paraId="0FFC1ADA" w14:textId="77777777">
        <w:trPr>
          <w:trHeight w:val="300"/>
        </w:trPr>
        <w:tc>
          <w:tcPr>
            <w:tcW w:w="1158" w:type="dxa"/>
            <w:tcBorders>
              <w:top w:val="nil"/>
              <w:left w:val="nil"/>
              <w:bottom w:val="nil"/>
              <w:right w:val="nil"/>
            </w:tcBorders>
            <w:shd w:val="clear" w:color="auto" w:fill="auto"/>
            <w:noWrap/>
            <w:vAlign w:val="bottom"/>
            <w:hideMark/>
          </w:tcPr>
          <w:p w14:paraId="0FFC1AD7" w14:textId="77777777" w:rsidR="005A7D6A" w:rsidRPr="00D25589" w:rsidRDefault="009000F8" w:rsidP="005A7D6A">
            <w:pPr>
              <w:rPr>
                <w:rFonts w:ascii="Times New Roman" w:eastAsia="Times New Roman" w:hAnsi="Times New Roman" w:cs="Times New Roman"/>
                <w:sz w:val="20"/>
              </w:rPr>
            </w:pPr>
          </w:p>
        </w:tc>
        <w:tc>
          <w:tcPr>
            <w:tcW w:w="4762" w:type="dxa"/>
            <w:gridSpan w:val="5"/>
            <w:tcBorders>
              <w:top w:val="nil"/>
              <w:left w:val="nil"/>
              <w:bottom w:val="nil"/>
              <w:right w:val="nil"/>
            </w:tcBorders>
            <w:shd w:val="clear" w:color="auto" w:fill="auto"/>
            <w:noWrap/>
            <w:vAlign w:val="bottom"/>
            <w:hideMark/>
          </w:tcPr>
          <w:p w14:paraId="0FFC1AD8"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Ακροτελεύτιο άρθρο    ΔΕΚΤΟ ΚΑΤΑ ΠΛΕΙΟΨΗΦΙΑ</w:t>
            </w:r>
          </w:p>
        </w:tc>
        <w:tc>
          <w:tcPr>
            <w:tcW w:w="960" w:type="dxa"/>
            <w:tcBorders>
              <w:top w:val="nil"/>
              <w:left w:val="nil"/>
              <w:bottom w:val="nil"/>
              <w:right w:val="nil"/>
            </w:tcBorders>
            <w:shd w:val="clear" w:color="auto" w:fill="auto"/>
            <w:noWrap/>
            <w:vAlign w:val="bottom"/>
            <w:hideMark/>
          </w:tcPr>
          <w:p w14:paraId="0FFC1AD9" w14:textId="77777777" w:rsidR="005A7D6A" w:rsidRPr="00D25589" w:rsidRDefault="009000F8" w:rsidP="005A7D6A">
            <w:pPr>
              <w:rPr>
                <w:rFonts w:ascii="Calibri" w:eastAsia="Times New Roman" w:hAnsi="Calibri" w:cs="Calibri"/>
                <w:color w:val="000000"/>
                <w:szCs w:val="24"/>
              </w:rPr>
            </w:pPr>
          </w:p>
        </w:tc>
      </w:tr>
      <w:tr w:rsidR="006E19ED" w14:paraId="0FFC1AE2" w14:textId="77777777">
        <w:trPr>
          <w:trHeight w:val="300"/>
        </w:trPr>
        <w:tc>
          <w:tcPr>
            <w:tcW w:w="1158" w:type="dxa"/>
            <w:tcBorders>
              <w:top w:val="nil"/>
              <w:left w:val="nil"/>
              <w:bottom w:val="nil"/>
              <w:right w:val="nil"/>
            </w:tcBorders>
            <w:shd w:val="clear" w:color="auto" w:fill="auto"/>
            <w:noWrap/>
            <w:vAlign w:val="bottom"/>
            <w:hideMark/>
          </w:tcPr>
          <w:p w14:paraId="0FFC1AD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ΣΥΡΙΖΑ:</w:t>
            </w:r>
          </w:p>
        </w:tc>
        <w:tc>
          <w:tcPr>
            <w:tcW w:w="1374" w:type="dxa"/>
            <w:tcBorders>
              <w:top w:val="nil"/>
              <w:left w:val="nil"/>
              <w:bottom w:val="nil"/>
              <w:right w:val="nil"/>
            </w:tcBorders>
            <w:shd w:val="clear" w:color="auto" w:fill="auto"/>
            <w:noWrap/>
            <w:vAlign w:val="bottom"/>
            <w:hideMark/>
          </w:tcPr>
          <w:p w14:paraId="0FFC1ADC"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DD"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D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DF"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E0"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E1" w14:textId="77777777" w:rsidR="005A7D6A" w:rsidRPr="00D25589" w:rsidRDefault="009000F8" w:rsidP="005A7D6A">
            <w:pPr>
              <w:rPr>
                <w:rFonts w:ascii="Times New Roman" w:eastAsia="Times New Roman" w:hAnsi="Times New Roman" w:cs="Times New Roman"/>
                <w:sz w:val="20"/>
              </w:rPr>
            </w:pPr>
          </w:p>
        </w:tc>
      </w:tr>
      <w:tr w:rsidR="006E19ED" w14:paraId="0FFC1AEA" w14:textId="77777777">
        <w:trPr>
          <w:trHeight w:val="300"/>
        </w:trPr>
        <w:tc>
          <w:tcPr>
            <w:tcW w:w="1158" w:type="dxa"/>
            <w:tcBorders>
              <w:top w:val="nil"/>
              <w:left w:val="nil"/>
              <w:bottom w:val="nil"/>
              <w:right w:val="nil"/>
            </w:tcBorders>
            <w:shd w:val="clear" w:color="auto" w:fill="auto"/>
            <w:noWrap/>
            <w:vAlign w:val="bottom"/>
            <w:hideMark/>
          </w:tcPr>
          <w:p w14:paraId="0FFC1AE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Ν.Δ:</w:t>
            </w:r>
          </w:p>
        </w:tc>
        <w:tc>
          <w:tcPr>
            <w:tcW w:w="1374" w:type="dxa"/>
            <w:tcBorders>
              <w:top w:val="nil"/>
              <w:left w:val="nil"/>
              <w:bottom w:val="nil"/>
              <w:right w:val="nil"/>
            </w:tcBorders>
            <w:shd w:val="clear" w:color="auto" w:fill="auto"/>
            <w:noWrap/>
            <w:vAlign w:val="bottom"/>
            <w:hideMark/>
          </w:tcPr>
          <w:p w14:paraId="0FFC1AE4"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E5"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E6"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E7"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E8"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E9" w14:textId="77777777" w:rsidR="005A7D6A" w:rsidRPr="00D25589" w:rsidRDefault="009000F8" w:rsidP="005A7D6A">
            <w:pPr>
              <w:rPr>
                <w:rFonts w:ascii="Times New Roman" w:eastAsia="Times New Roman" w:hAnsi="Times New Roman" w:cs="Times New Roman"/>
                <w:sz w:val="20"/>
              </w:rPr>
            </w:pPr>
          </w:p>
        </w:tc>
      </w:tr>
      <w:tr w:rsidR="006E19ED" w14:paraId="0FFC1AF2" w14:textId="77777777">
        <w:trPr>
          <w:trHeight w:val="300"/>
        </w:trPr>
        <w:tc>
          <w:tcPr>
            <w:tcW w:w="1158" w:type="dxa"/>
            <w:tcBorders>
              <w:top w:val="nil"/>
              <w:left w:val="nil"/>
              <w:bottom w:val="nil"/>
              <w:right w:val="nil"/>
            </w:tcBorders>
            <w:shd w:val="clear" w:color="auto" w:fill="auto"/>
            <w:noWrap/>
            <w:vAlign w:val="bottom"/>
            <w:hideMark/>
          </w:tcPr>
          <w:p w14:paraId="0FFC1AE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ΔΗ.ΣΥ:</w:t>
            </w:r>
          </w:p>
        </w:tc>
        <w:tc>
          <w:tcPr>
            <w:tcW w:w="1374" w:type="dxa"/>
            <w:tcBorders>
              <w:top w:val="nil"/>
              <w:left w:val="nil"/>
              <w:bottom w:val="nil"/>
              <w:right w:val="nil"/>
            </w:tcBorders>
            <w:shd w:val="clear" w:color="auto" w:fill="auto"/>
            <w:noWrap/>
            <w:vAlign w:val="bottom"/>
            <w:hideMark/>
          </w:tcPr>
          <w:p w14:paraId="0FFC1AEC"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ED"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E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AEF"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F0"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F1" w14:textId="77777777" w:rsidR="005A7D6A" w:rsidRPr="00D25589" w:rsidRDefault="009000F8" w:rsidP="005A7D6A">
            <w:pPr>
              <w:rPr>
                <w:rFonts w:ascii="Times New Roman" w:eastAsia="Times New Roman" w:hAnsi="Times New Roman" w:cs="Times New Roman"/>
                <w:sz w:val="20"/>
              </w:rPr>
            </w:pPr>
          </w:p>
        </w:tc>
      </w:tr>
      <w:tr w:rsidR="006E19ED" w14:paraId="0FFC1AFA" w14:textId="77777777">
        <w:trPr>
          <w:trHeight w:val="300"/>
        </w:trPr>
        <w:tc>
          <w:tcPr>
            <w:tcW w:w="1158" w:type="dxa"/>
            <w:tcBorders>
              <w:top w:val="nil"/>
              <w:left w:val="nil"/>
              <w:bottom w:val="nil"/>
              <w:right w:val="nil"/>
            </w:tcBorders>
            <w:shd w:val="clear" w:color="auto" w:fill="auto"/>
            <w:noWrap/>
            <w:vAlign w:val="bottom"/>
            <w:hideMark/>
          </w:tcPr>
          <w:p w14:paraId="0FFC1AF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Χ.Α:</w:t>
            </w:r>
          </w:p>
        </w:tc>
        <w:tc>
          <w:tcPr>
            <w:tcW w:w="1374" w:type="dxa"/>
            <w:tcBorders>
              <w:top w:val="nil"/>
              <w:left w:val="nil"/>
              <w:bottom w:val="nil"/>
              <w:right w:val="nil"/>
            </w:tcBorders>
            <w:shd w:val="clear" w:color="auto" w:fill="auto"/>
            <w:noWrap/>
            <w:vAlign w:val="bottom"/>
            <w:hideMark/>
          </w:tcPr>
          <w:p w14:paraId="0FFC1AF4"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F5"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F6"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ΌΧΙ</w:t>
            </w:r>
          </w:p>
        </w:tc>
        <w:tc>
          <w:tcPr>
            <w:tcW w:w="59" w:type="dxa"/>
            <w:tcBorders>
              <w:top w:val="nil"/>
              <w:left w:val="nil"/>
              <w:bottom w:val="nil"/>
              <w:right w:val="nil"/>
            </w:tcBorders>
            <w:shd w:val="clear" w:color="auto" w:fill="auto"/>
            <w:noWrap/>
            <w:vAlign w:val="bottom"/>
            <w:hideMark/>
          </w:tcPr>
          <w:p w14:paraId="0FFC1AF7"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AF8"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AF9" w14:textId="77777777" w:rsidR="005A7D6A" w:rsidRPr="00D25589" w:rsidRDefault="009000F8" w:rsidP="005A7D6A">
            <w:pPr>
              <w:rPr>
                <w:rFonts w:ascii="Times New Roman" w:eastAsia="Times New Roman" w:hAnsi="Times New Roman" w:cs="Times New Roman"/>
                <w:sz w:val="20"/>
              </w:rPr>
            </w:pPr>
          </w:p>
        </w:tc>
      </w:tr>
      <w:tr w:rsidR="006E19ED" w14:paraId="0FFC1B02" w14:textId="77777777">
        <w:trPr>
          <w:trHeight w:val="300"/>
        </w:trPr>
        <w:tc>
          <w:tcPr>
            <w:tcW w:w="1158" w:type="dxa"/>
            <w:tcBorders>
              <w:top w:val="nil"/>
              <w:left w:val="nil"/>
              <w:bottom w:val="nil"/>
              <w:right w:val="nil"/>
            </w:tcBorders>
            <w:shd w:val="clear" w:color="auto" w:fill="auto"/>
            <w:noWrap/>
            <w:vAlign w:val="bottom"/>
            <w:hideMark/>
          </w:tcPr>
          <w:p w14:paraId="0FFC1AF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Κ.Κ.Ε:</w:t>
            </w:r>
          </w:p>
        </w:tc>
        <w:tc>
          <w:tcPr>
            <w:tcW w:w="1374" w:type="dxa"/>
            <w:tcBorders>
              <w:top w:val="nil"/>
              <w:left w:val="nil"/>
              <w:bottom w:val="nil"/>
              <w:right w:val="nil"/>
            </w:tcBorders>
            <w:shd w:val="clear" w:color="auto" w:fill="auto"/>
            <w:noWrap/>
            <w:vAlign w:val="bottom"/>
            <w:hideMark/>
          </w:tcPr>
          <w:p w14:paraId="0FFC1AFC"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AFD"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AF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OXI</w:t>
            </w:r>
          </w:p>
        </w:tc>
        <w:tc>
          <w:tcPr>
            <w:tcW w:w="59" w:type="dxa"/>
            <w:tcBorders>
              <w:top w:val="nil"/>
              <w:left w:val="nil"/>
              <w:bottom w:val="nil"/>
              <w:right w:val="nil"/>
            </w:tcBorders>
            <w:shd w:val="clear" w:color="auto" w:fill="auto"/>
            <w:noWrap/>
            <w:vAlign w:val="bottom"/>
            <w:hideMark/>
          </w:tcPr>
          <w:p w14:paraId="0FFC1AFF"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00"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01" w14:textId="77777777" w:rsidR="005A7D6A" w:rsidRPr="00D25589" w:rsidRDefault="009000F8" w:rsidP="005A7D6A">
            <w:pPr>
              <w:rPr>
                <w:rFonts w:ascii="Times New Roman" w:eastAsia="Times New Roman" w:hAnsi="Times New Roman" w:cs="Times New Roman"/>
                <w:sz w:val="20"/>
              </w:rPr>
            </w:pPr>
          </w:p>
        </w:tc>
      </w:tr>
      <w:tr w:rsidR="006E19ED" w14:paraId="0FFC1B0A" w14:textId="77777777">
        <w:trPr>
          <w:trHeight w:val="300"/>
        </w:trPr>
        <w:tc>
          <w:tcPr>
            <w:tcW w:w="1158" w:type="dxa"/>
            <w:tcBorders>
              <w:top w:val="nil"/>
              <w:left w:val="nil"/>
              <w:bottom w:val="nil"/>
              <w:right w:val="nil"/>
            </w:tcBorders>
            <w:shd w:val="clear" w:color="auto" w:fill="auto"/>
            <w:noWrap/>
            <w:vAlign w:val="bottom"/>
            <w:hideMark/>
          </w:tcPr>
          <w:p w14:paraId="0FFC1B0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ΑΝ.ΕΛ:</w:t>
            </w:r>
          </w:p>
        </w:tc>
        <w:tc>
          <w:tcPr>
            <w:tcW w:w="1374" w:type="dxa"/>
            <w:tcBorders>
              <w:top w:val="nil"/>
              <w:left w:val="nil"/>
              <w:bottom w:val="nil"/>
              <w:right w:val="nil"/>
            </w:tcBorders>
            <w:shd w:val="clear" w:color="auto" w:fill="auto"/>
            <w:noWrap/>
            <w:vAlign w:val="bottom"/>
            <w:hideMark/>
          </w:tcPr>
          <w:p w14:paraId="0FFC1B04"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05"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06"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07"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08"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09" w14:textId="77777777" w:rsidR="005A7D6A" w:rsidRPr="00D25589" w:rsidRDefault="009000F8" w:rsidP="005A7D6A">
            <w:pPr>
              <w:rPr>
                <w:rFonts w:ascii="Times New Roman" w:eastAsia="Times New Roman" w:hAnsi="Times New Roman" w:cs="Times New Roman"/>
                <w:sz w:val="20"/>
              </w:rPr>
            </w:pPr>
          </w:p>
        </w:tc>
      </w:tr>
      <w:tr w:rsidR="006E19ED" w14:paraId="0FFC1B12" w14:textId="77777777">
        <w:trPr>
          <w:trHeight w:val="300"/>
        </w:trPr>
        <w:tc>
          <w:tcPr>
            <w:tcW w:w="1158" w:type="dxa"/>
            <w:tcBorders>
              <w:top w:val="nil"/>
              <w:left w:val="nil"/>
              <w:bottom w:val="nil"/>
              <w:right w:val="nil"/>
            </w:tcBorders>
            <w:shd w:val="clear" w:color="auto" w:fill="auto"/>
            <w:noWrap/>
            <w:vAlign w:val="bottom"/>
            <w:hideMark/>
          </w:tcPr>
          <w:p w14:paraId="0FFC1B0B"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ΠΟΤΑΜΙ:</w:t>
            </w:r>
          </w:p>
        </w:tc>
        <w:tc>
          <w:tcPr>
            <w:tcW w:w="1374" w:type="dxa"/>
            <w:tcBorders>
              <w:top w:val="nil"/>
              <w:left w:val="nil"/>
              <w:bottom w:val="nil"/>
              <w:right w:val="nil"/>
            </w:tcBorders>
            <w:shd w:val="clear" w:color="auto" w:fill="auto"/>
            <w:noWrap/>
            <w:vAlign w:val="bottom"/>
            <w:hideMark/>
          </w:tcPr>
          <w:p w14:paraId="0FFC1B0C"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0D"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0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0F"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10"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11" w14:textId="77777777" w:rsidR="005A7D6A" w:rsidRPr="00D25589" w:rsidRDefault="009000F8" w:rsidP="005A7D6A">
            <w:pPr>
              <w:rPr>
                <w:rFonts w:ascii="Times New Roman" w:eastAsia="Times New Roman" w:hAnsi="Times New Roman" w:cs="Times New Roman"/>
                <w:sz w:val="20"/>
              </w:rPr>
            </w:pPr>
          </w:p>
        </w:tc>
      </w:tr>
      <w:tr w:rsidR="006E19ED" w14:paraId="0FFC1B19" w14:textId="77777777">
        <w:trPr>
          <w:trHeight w:val="300"/>
        </w:trPr>
        <w:tc>
          <w:tcPr>
            <w:tcW w:w="2532" w:type="dxa"/>
            <w:gridSpan w:val="2"/>
            <w:tcBorders>
              <w:top w:val="nil"/>
              <w:left w:val="nil"/>
              <w:bottom w:val="nil"/>
              <w:right w:val="nil"/>
            </w:tcBorders>
            <w:shd w:val="clear" w:color="auto" w:fill="auto"/>
            <w:noWrap/>
            <w:vAlign w:val="bottom"/>
            <w:hideMark/>
          </w:tcPr>
          <w:p w14:paraId="0FFC1B1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ΕΝ. ΚΕΝΤΡΩΩΝ:</w:t>
            </w:r>
          </w:p>
        </w:tc>
        <w:tc>
          <w:tcPr>
            <w:tcW w:w="1788" w:type="dxa"/>
            <w:tcBorders>
              <w:top w:val="nil"/>
              <w:left w:val="nil"/>
              <w:bottom w:val="nil"/>
              <w:right w:val="nil"/>
            </w:tcBorders>
            <w:shd w:val="clear" w:color="auto" w:fill="auto"/>
            <w:noWrap/>
            <w:vAlign w:val="bottom"/>
            <w:hideMark/>
          </w:tcPr>
          <w:p w14:paraId="0FFC1B14" w14:textId="77777777" w:rsidR="005A7D6A" w:rsidRPr="00D25589" w:rsidRDefault="009000F8" w:rsidP="005A7D6A">
            <w:pPr>
              <w:rPr>
                <w:rFonts w:ascii="Calibri" w:eastAsia="Times New Roman" w:hAnsi="Calibri" w:cs="Calibri"/>
                <w:color w:val="000000"/>
                <w:szCs w:val="24"/>
              </w:rPr>
            </w:pPr>
          </w:p>
        </w:tc>
        <w:tc>
          <w:tcPr>
            <w:tcW w:w="581" w:type="dxa"/>
            <w:tcBorders>
              <w:top w:val="nil"/>
              <w:left w:val="nil"/>
              <w:bottom w:val="nil"/>
              <w:right w:val="nil"/>
            </w:tcBorders>
            <w:shd w:val="clear" w:color="auto" w:fill="auto"/>
            <w:noWrap/>
            <w:vAlign w:val="bottom"/>
            <w:hideMark/>
          </w:tcPr>
          <w:p w14:paraId="0FFC1B15"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16"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17"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18" w14:textId="77777777" w:rsidR="005A7D6A" w:rsidRPr="00D25589" w:rsidRDefault="009000F8" w:rsidP="005A7D6A">
            <w:pPr>
              <w:rPr>
                <w:rFonts w:ascii="Times New Roman" w:eastAsia="Times New Roman" w:hAnsi="Times New Roman" w:cs="Times New Roman"/>
                <w:sz w:val="20"/>
              </w:rPr>
            </w:pPr>
          </w:p>
        </w:tc>
      </w:tr>
      <w:tr w:rsidR="006E19ED" w14:paraId="0FFC1B21" w14:textId="77777777">
        <w:trPr>
          <w:trHeight w:val="300"/>
        </w:trPr>
        <w:tc>
          <w:tcPr>
            <w:tcW w:w="1158" w:type="dxa"/>
            <w:tcBorders>
              <w:top w:val="nil"/>
              <w:left w:val="nil"/>
              <w:bottom w:val="nil"/>
              <w:right w:val="nil"/>
            </w:tcBorders>
            <w:shd w:val="clear" w:color="auto" w:fill="auto"/>
            <w:noWrap/>
            <w:vAlign w:val="bottom"/>
            <w:hideMark/>
          </w:tcPr>
          <w:p w14:paraId="0FFC1B1A" w14:textId="77777777" w:rsidR="005A7D6A" w:rsidRPr="00D25589" w:rsidRDefault="009000F8" w:rsidP="005A7D6A">
            <w:pPr>
              <w:rPr>
                <w:rFonts w:ascii="Times New Roman" w:eastAsia="Times New Roman" w:hAnsi="Times New Roman" w:cs="Times New Roman"/>
                <w:sz w:val="20"/>
              </w:rPr>
            </w:pPr>
          </w:p>
        </w:tc>
        <w:tc>
          <w:tcPr>
            <w:tcW w:w="1374" w:type="dxa"/>
            <w:tcBorders>
              <w:top w:val="nil"/>
              <w:left w:val="nil"/>
              <w:bottom w:val="nil"/>
              <w:right w:val="nil"/>
            </w:tcBorders>
            <w:shd w:val="clear" w:color="auto" w:fill="auto"/>
            <w:noWrap/>
            <w:vAlign w:val="bottom"/>
            <w:hideMark/>
          </w:tcPr>
          <w:p w14:paraId="0FFC1B1B" w14:textId="77777777" w:rsidR="005A7D6A" w:rsidRPr="00D25589" w:rsidRDefault="009000F8" w:rsidP="005A7D6A">
            <w:pPr>
              <w:rPr>
                <w:rFonts w:ascii="Times New Roman" w:eastAsia="Times New Roman" w:hAnsi="Times New Roman" w:cs="Times New Roman"/>
                <w:sz w:val="20"/>
              </w:rPr>
            </w:pPr>
          </w:p>
        </w:tc>
        <w:tc>
          <w:tcPr>
            <w:tcW w:w="1788" w:type="dxa"/>
            <w:tcBorders>
              <w:top w:val="nil"/>
              <w:left w:val="nil"/>
              <w:bottom w:val="nil"/>
              <w:right w:val="nil"/>
            </w:tcBorders>
            <w:shd w:val="clear" w:color="auto" w:fill="auto"/>
            <w:noWrap/>
            <w:vAlign w:val="bottom"/>
            <w:hideMark/>
          </w:tcPr>
          <w:p w14:paraId="0FFC1B1C"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1D" w14:textId="77777777" w:rsidR="005A7D6A" w:rsidRPr="00D25589" w:rsidRDefault="009000F8" w:rsidP="005A7D6A">
            <w:pPr>
              <w:rPr>
                <w:rFonts w:ascii="Times New Roman" w:eastAsia="Times New Roman" w:hAnsi="Times New Roman" w:cs="Times New Roman"/>
                <w:sz w:val="20"/>
              </w:rPr>
            </w:pPr>
          </w:p>
        </w:tc>
        <w:tc>
          <w:tcPr>
            <w:tcW w:w="59" w:type="dxa"/>
            <w:tcBorders>
              <w:top w:val="nil"/>
              <w:left w:val="nil"/>
              <w:bottom w:val="nil"/>
              <w:right w:val="nil"/>
            </w:tcBorders>
            <w:shd w:val="clear" w:color="auto" w:fill="auto"/>
            <w:noWrap/>
            <w:vAlign w:val="bottom"/>
            <w:hideMark/>
          </w:tcPr>
          <w:p w14:paraId="0FFC1B1E"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1F"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20" w14:textId="77777777" w:rsidR="005A7D6A" w:rsidRPr="00D25589" w:rsidRDefault="009000F8" w:rsidP="005A7D6A">
            <w:pPr>
              <w:rPr>
                <w:rFonts w:ascii="Times New Roman" w:eastAsia="Times New Roman" w:hAnsi="Times New Roman" w:cs="Times New Roman"/>
                <w:sz w:val="20"/>
              </w:rPr>
            </w:pPr>
          </w:p>
        </w:tc>
      </w:tr>
      <w:tr w:rsidR="006E19ED" w14:paraId="0FFC1B25" w14:textId="77777777">
        <w:trPr>
          <w:trHeight w:val="300"/>
        </w:trPr>
        <w:tc>
          <w:tcPr>
            <w:tcW w:w="1158" w:type="dxa"/>
            <w:tcBorders>
              <w:top w:val="nil"/>
              <w:left w:val="nil"/>
              <w:bottom w:val="nil"/>
              <w:right w:val="nil"/>
            </w:tcBorders>
            <w:shd w:val="clear" w:color="auto" w:fill="auto"/>
            <w:noWrap/>
            <w:vAlign w:val="bottom"/>
            <w:hideMark/>
          </w:tcPr>
          <w:p w14:paraId="0FFC1B22" w14:textId="77777777" w:rsidR="005A7D6A" w:rsidRPr="00D25589" w:rsidRDefault="009000F8" w:rsidP="005A7D6A">
            <w:pPr>
              <w:rPr>
                <w:rFonts w:ascii="Times New Roman" w:eastAsia="Times New Roman" w:hAnsi="Times New Roman" w:cs="Times New Roman"/>
                <w:sz w:val="20"/>
              </w:rPr>
            </w:pPr>
          </w:p>
        </w:tc>
        <w:tc>
          <w:tcPr>
            <w:tcW w:w="4762" w:type="dxa"/>
            <w:gridSpan w:val="5"/>
            <w:tcBorders>
              <w:top w:val="nil"/>
              <w:left w:val="nil"/>
              <w:bottom w:val="nil"/>
              <w:right w:val="nil"/>
            </w:tcBorders>
            <w:shd w:val="clear" w:color="auto" w:fill="auto"/>
            <w:noWrap/>
            <w:vAlign w:val="bottom"/>
            <w:hideMark/>
          </w:tcPr>
          <w:p w14:paraId="0FFC1B23"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Επί του Συνόλου    ΔΕΚΤΟ ΚΑΤΑ ΠΛΕΙΟΨΗΦΙΑ</w:t>
            </w:r>
          </w:p>
        </w:tc>
        <w:tc>
          <w:tcPr>
            <w:tcW w:w="960" w:type="dxa"/>
            <w:tcBorders>
              <w:top w:val="nil"/>
              <w:left w:val="nil"/>
              <w:bottom w:val="nil"/>
              <w:right w:val="nil"/>
            </w:tcBorders>
            <w:shd w:val="clear" w:color="auto" w:fill="auto"/>
            <w:noWrap/>
            <w:vAlign w:val="bottom"/>
            <w:hideMark/>
          </w:tcPr>
          <w:p w14:paraId="0FFC1B24" w14:textId="77777777" w:rsidR="005A7D6A" w:rsidRPr="00D25589" w:rsidRDefault="009000F8" w:rsidP="005A7D6A">
            <w:pPr>
              <w:rPr>
                <w:rFonts w:ascii="Calibri" w:eastAsia="Times New Roman" w:hAnsi="Calibri" w:cs="Calibri"/>
                <w:color w:val="000000"/>
                <w:szCs w:val="24"/>
              </w:rPr>
            </w:pPr>
          </w:p>
        </w:tc>
      </w:tr>
      <w:tr w:rsidR="006E19ED" w14:paraId="0FFC1B2D" w14:textId="77777777">
        <w:trPr>
          <w:trHeight w:val="300"/>
        </w:trPr>
        <w:tc>
          <w:tcPr>
            <w:tcW w:w="1158" w:type="dxa"/>
            <w:tcBorders>
              <w:top w:val="nil"/>
              <w:left w:val="nil"/>
              <w:bottom w:val="nil"/>
              <w:right w:val="nil"/>
            </w:tcBorders>
            <w:shd w:val="clear" w:color="auto" w:fill="auto"/>
            <w:noWrap/>
            <w:vAlign w:val="bottom"/>
            <w:hideMark/>
          </w:tcPr>
          <w:p w14:paraId="0FFC1B26"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ΣΥΡΙΖΑ:</w:t>
            </w:r>
          </w:p>
        </w:tc>
        <w:tc>
          <w:tcPr>
            <w:tcW w:w="1374" w:type="dxa"/>
            <w:tcBorders>
              <w:top w:val="nil"/>
              <w:left w:val="nil"/>
              <w:bottom w:val="nil"/>
              <w:right w:val="nil"/>
            </w:tcBorders>
            <w:shd w:val="clear" w:color="auto" w:fill="auto"/>
            <w:noWrap/>
            <w:vAlign w:val="bottom"/>
            <w:hideMark/>
          </w:tcPr>
          <w:p w14:paraId="0FFC1B27"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28"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29"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2A"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2B"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2C" w14:textId="77777777" w:rsidR="005A7D6A" w:rsidRPr="00D25589" w:rsidRDefault="009000F8" w:rsidP="005A7D6A">
            <w:pPr>
              <w:rPr>
                <w:rFonts w:ascii="Times New Roman" w:eastAsia="Times New Roman" w:hAnsi="Times New Roman" w:cs="Times New Roman"/>
                <w:sz w:val="20"/>
              </w:rPr>
            </w:pPr>
          </w:p>
        </w:tc>
      </w:tr>
      <w:tr w:rsidR="006E19ED" w14:paraId="0FFC1B35" w14:textId="77777777">
        <w:trPr>
          <w:trHeight w:val="300"/>
        </w:trPr>
        <w:tc>
          <w:tcPr>
            <w:tcW w:w="1158" w:type="dxa"/>
            <w:tcBorders>
              <w:top w:val="nil"/>
              <w:left w:val="nil"/>
              <w:bottom w:val="nil"/>
              <w:right w:val="nil"/>
            </w:tcBorders>
            <w:shd w:val="clear" w:color="auto" w:fill="auto"/>
            <w:noWrap/>
            <w:vAlign w:val="bottom"/>
            <w:hideMark/>
          </w:tcPr>
          <w:p w14:paraId="0FFC1B2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Ν.Δ:</w:t>
            </w:r>
          </w:p>
        </w:tc>
        <w:tc>
          <w:tcPr>
            <w:tcW w:w="1374" w:type="dxa"/>
            <w:tcBorders>
              <w:top w:val="nil"/>
              <w:left w:val="nil"/>
              <w:bottom w:val="nil"/>
              <w:right w:val="nil"/>
            </w:tcBorders>
            <w:shd w:val="clear" w:color="auto" w:fill="auto"/>
            <w:noWrap/>
            <w:vAlign w:val="bottom"/>
            <w:hideMark/>
          </w:tcPr>
          <w:p w14:paraId="0FFC1B2F"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30"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31"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32"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33"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34" w14:textId="77777777" w:rsidR="005A7D6A" w:rsidRPr="00D25589" w:rsidRDefault="009000F8" w:rsidP="005A7D6A">
            <w:pPr>
              <w:rPr>
                <w:rFonts w:ascii="Times New Roman" w:eastAsia="Times New Roman" w:hAnsi="Times New Roman" w:cs="Times New Roman"/>
                <w:sz w:val="20"/>
              </w:rPr>
            </w:pPr>
          </w:p>
        </w:tc>
      </w:tr>
      <w:tr w:rsidR="006E19ED" w14:paraId="0FFC1B3D" w14:textId="77777777">
        <w:trPr>
          <w:trHeight w:val="300"/>
        </w:trPr>
        <w:tc>
          <w:tcPr>
            <w:tcW w:w="1158" w:type="dxa"/>
            <w:tcBorders>
              <w:top w:val="nil"/>
              <w:left w:val="nil"/>
              <w:bottom w:val="nil"/>
              <w:right w:val="nil"/>
            </w:tcBorders>
            <w:shd w:val="clear" w:color="auto" w:fill="auto"/>
            <w:noWrap/>
            <w:vAlign w:val="bottom"/>
            <w:hideMark/>
          </w:tcPr>
          <w:p w14:paraId="0FFC1B36"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ΔΗ.ΣΥ:</w:t>
            </w:r>
          </w:p>
        </w:tc>
        <w:tc>
          <w:tcPr>
            <w:tcW w:w="1374" w:type="dxa"/>
            <w:tcBorders>
              <w:top w:val="nil"/>
              <w:left w:val="nil"/>
              <w:bottom w:val="nil"/>
              <w:right w:val="nil"/>
            </w:tcBorders>
            <w:shd w:val="clear" w:color="auto" w:fill="auto"/>
            <w:noWrap/>
            <w:vAlign w:val="bottom"/>
            <w:hideMark/>
          </w:tcPr>
          <w:p w14:paraId="0FFC1B37"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38"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39"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3A"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3B"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3C" w14:textId="77777777" w:rsidR="005A7D6A" w:rsidRPr="00D25589" w:rsidRDefault="009000F8" w:rsidP="005A7D6A">
            <w:pPr>
              <w:rPr>
                <w:rFonts w:ascii="Times New Roman" w:eastAsia="Times New Roman" w:hAnsi="Times New Roman" w:cs="Times New Roman"/>
                <w:sz w:val="20"/>
              </w:rPr>
            </w:pPr>
          </w:p>
        </w:tc>
      </w:tr>
      <w:tr w:rsidR="006E19ED" w14:paraId="0FFC1B45" w14:textId="77777777">
        <w:trPr>
          <w:trHeight w:val="300"/>
        </w:trPr>
        <w:tc>
          <w:tcPr>
            <w:tcW w:w="1158" w:type="dxa"/>
            <w:tcBorders>
              <w:top w:val="nil"/>
              <w:left w:val="nil"/>
              <w:bottom w:val="nil"/>
              <w:right w:val="nil"/>
            </w:tcBorders>
            <w:shd w:val="clear" w:color="auto" w:fill="auto"/>
            <w:noWrap/>
            <w:vAlign w:val="bottom"/>
            <w:hideMark/>
          </w:tcPr>
          <w:p w14:paraId="0FFC1B3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Χ.Α:</w:t>
            </w:r>
          </w:p>
        </w:tc>
        <w:tc>
          <w:tcPr>
            <w:tcW w:w="1374" w:type="dxa"/>
            <w:tcBorders>
              <w:top w:val="nil"/>
              <w:left w:val="nil"/>
              <w:bottom w:val="nil"/>
              <w:right w:val="nil"/>
            </w:tcBorders>
            <w:shd w:val="clear" w:color="auto" w:fill="auto"/>
            <w:noWrap/>
            <w:vAlign w:val="bottom"/>
            <w:hideMark/>
          </w:tcPr>
          <w:p w14:paraId="0FFC1B3F"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40"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41"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ΌΧΙ</w:t>
            </w:r>
          </w:p>
        </w:tc>
        <w:tc>
          <w:tcPr>
            <w:tcW w:w="59" w:type="dxa"/>
            <w:tcBorders>
              <w:top w:val="nil"/>
              <w:left w:val="nil"/>
              <w:bottom w:val="nil"/>
              <w:right w:val="nil"/>
            </w:tcBorders>
            <w:shd w:val="clear" w:color="auto" w:fill="auto"/>
            <w:noWrap/>
            <w:vAlign w:val="bottom"/>
            <w:hideMark/>
          </w:tcPr>
          <w:p w14:paraId="0FFC1B42"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43"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44" w14:textId="77777777" w:rsidR="005A7D6A" w:rsidRPr="00D25589" w:rsidRDefault="009000F8" w:rsidP="005A7D6A">
            <w:pPr>
              <w:rPr>
                <w:rFonts w:ascii="Times New Roman" w:eastAsia="Times New Roman" w:hAnsi="Times New Roman" w:cs="Times New Roman"/>
                <w:sz w:val="20"/>
              </w:rPr>
            </w:pPr>
          </w:p>
        </w:tc>
      </w:tr>
      <w:tr w:rsidR="006E19ED" w14:paraId="0FFC1B4D" w14:textId="77777777">
        <w:trPr>
          <w:trHeight w:val="300"/>
        </w:trPr>
        <w:tc>
          <w:tcPr>
            <w:tcW w:w="1158" w:type="dxa"/>
            <w:tcBorders>
              <w:top w:val="nil"/>
              <w:left w:val="nil"/>
              <w:bottom w:val="nil"/>
              <w:right w:val="nil"/>
            </w:tcBorders>
            <w:shd w:val="clear" w:color="auto" w:fill="auto"/>
            <w:noWrap/>
            <w:vAlign w:val="bottom"/>
            <w:hideMark/>
          </w:tcPr>
          <w:p w14:paraId="0FFC1B46"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Κ.Κ.Ε:</w:t>
            </w:r>
          </w:p>
        </w:tc>
        <w:tc>
          <w:tcPr>
            <w:tcW w:w="1374" w:type="dxa"/>
            <w:tcBorders>
              <w:top w:val="nil"/>
              <w:left w:val="nil"/>
              <w:bottom w:val="nil"/>
              <w:right w:val="nil"/>
            </w:tcBorders>
            <w:shd w:val="clear" w:color="auto" w:fill="auto"/>
            <w:noWrap/>
            <w:vAlign w:val="bottom"/>
            <w:hideMark/>
          </w:tcPr>
          <w:p w14:paraId="0FFC1B47"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48"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49"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OXI</w:t>
            </w:r>
          </w:p>
        </w:tc>
        <w:tc>
          <w:tcPr>
            <w:tcW w:w="59" w:type="dxa"/>
            <w:tcBorders>
              <w:top w:val="nil"/>
              <w:left w:val="nil"/>
              <w:bottom w:val="nil"/>
              <w:right w:val="nil"/>
            </w:tcBorders>
            <w:shd w:val="clear" w:color="auto" w:fill="auto"/>
            <w:noWrap/>
            <w:vAlign w:val="bottom"/>
            <w:hideMark/>
          </w:tcPr>
          <w:p w14:paraId="0FFC1B4A"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4B"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4C" w14:textId="77777777" w:rsidR="005A7D6A" w:rsidRPr="00D25589" w:rsidRDefault="009000F8" w:rsidP="005A7D6A">
            <w:pPr>
              <w:rPr>
                <w:rFonts w:ascii="Times New Roman" w:eastAsia="Times New Roman" w:hAnsi="Times New Roman" w:cs="Times New Roman"/>
                <w:sz w:val="20"/>
              </w:rPr>
            </w:pPr>
          </w:p>
        </w:tc>
      </w:tr>
      <w:tr w:rsidR="006E19ED" w14:paraId="0FFC1B55" w14:textId="77777777">
        <w:trPr>
          <w:trHeight w:val="300"/>
        </w:trPr>
        <w:tc>
          <w:tcPr>
            <w:tcW w:w="1158" w:type="dxa"/>
            <w:tcBorders>
              <w:top w:val="nil"/>
              <w:left w:val="nil"/>
              <w:bottom w:val="nil"/>
              <w:right w:val="nil"/>
            </w:tcBorders>
            <w:shd w:val="clear" w:color="auto" w:fill="auto"/>
            <w:noWrap/>
            <w:vAlign w:val="bottom"/>
            <w:hideMark/>
          </w:tcPr>
          <w:p w14:paraId="0FFC1B4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ΑΝ.ΕΛ:</w:t>
            </w:r>
          </w:p>
        </w:tc>
        <w:tc>
          <w:tcPr>
            <w:tcW w:w="1374" w:type="dxa"/>
            <w:tcBorders>
              <w:top w:val="nil"/>
              <w:left w:val="nil"/>
              <w:bottom w:val="nil"/>
              <w:right w:val="nil"/>
            </w:tcBorders>
            <w:shd w:val="clear" w:color="auto" w:fill="auto"/>
            <w:noWrap/>
            <w:vAlign w:val="bottom"/>
            <w:hideMark/>
          </w:tcPr>
          <w:p w14:paraId="0FFC1B4F"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50"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51"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52"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53"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54" w14:textId="77777777" w:rsidR="005A7D6A" w:rsidRPr="00D25589" w:rsidRDefault="009000F8" w:rsidP="005A7D6A">
            <w:pPr>
              <w:rPr>
                <w:rFonts w:ascii="Times New Roman" w:eastAsia="Times New Roman" w:hAnsi="Times New Roman" w:cs="Times New Roman"/>
                <w:sz w:val="20"/>
              </w:rPr>
            </w:pPr>
          </w:p>
        </w:tc>
      </w:tr>
      <w:tr w:rsidR="006E19ED" w14:paraId="0FFC1B5D" w14:textId="77777777">
        <w:trPr>
          <w:trHeight w:val="300"/>
        </w:trPr>
        <w:tc>
          <w:tcPr>
            <w:tcW w:w="1158" w:type="dxa"/>
            <w:tcBorders>
              <w:top w:val="nil"/>
              <w:left w:val="nil"/>
              <w:bottom w:val="nil"/>
              <w:right w:val="nil"/>
            </w:tcBorders>
            <w:shd w:val="clear" w:color="auto" w:fill="auto"/>
            <w:noWrap/>
            <w:vAlign w:val="bottom"/>
            <w:hideMark/>
          </w:tcPr>
          <w:p w14:paraId="0FFC1B56"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ΠΟΤΑΜΙ:</w:t>
            </w:r>
          </w:p>
        </w:tc>
        <w:tc>
          <w:tcPr>
            <w:tcW w:w="1374" w:type="dxa"/>
            <w:tcBorders>
              <w:top w:val="nil"/>
              <w:left w:val="nil"/>
              <w:bottom w:val="nil"/>
              <w:right w:val="nil"/>
            </w:tcBorders>
            <w:shd w:val="clear" w:color="auto" w:fill="auto"/>
            <w:noWrap/>
            <w:vAlign w:val="bottom"/>
            <w:hideMark/>
          </w:tcPr>
          <w:p w14:paraId="0FFC1B57" w14:textId="77777777" w:rsidR="005A7D6A" w:rsidRPr="00D25589" w:rsidRDefault="009000F8" w:rsidP="005A7D6A">
            <w:pPr>
              <w:rPr>
                <w:rFonts w:ascii="Calibri" w:eastAsia="Times New Roman" w:hAnsi="Calibri" w:cs="Calibri"/>
                <w:color w:val="000000"/>
                <w:szCs w:val="24"/>
              </w:rPr>
            </w:pPr>
          </w:p>
        </w:tc>
        <w:tc>
          <w:tcPr>
            <w:tcW w:w="1788" w:type="dxa"/>
            <w:tcBorders>
              <w:top w:val="nil"/>
              <w:left w:val="nil"/>
              <w:bottom w:val="nil"/>
              <w:right w:val="nil"/>
            </w:tcBorders>
            <w:shd w:val="clear" w:color="auto" w:fill="auto"/>
            <w:noWrap/>
            <w:vAlign w:val="bottom"/>
            <w:hideMark/>
          </w:tcPr>
          <w:p w14:paraId="0FFC1B58"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59"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5A"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5B"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5C" w14:textId="77777777" w:rsidR="005A7D6A" w:rsidRPr="00D25589" w:rsidRDefault="009000F8" w:rsidP="005A7D6A">
            <w:pPr>
              <w:rPr>
                <w:rFonts w:ascii="Times New Roman" w:eastAsia="Times New Roman" w:hAnsi="Times New Roman" w:cs="Times New Roman"/>
                <w:sz w:val="20"/>
              </w:rPr>
            </w:pPr>
          </w:p>
        </w:tc>
      </w:tr>
      <w:tr w:rsidR="006E19ED" w14:paraId="0FFC1B64" w14:textId="77777777">
        <w:trPr>
          <w:trHeight w:val="300"/>
        </w:trPr>
        <w:tc>
          <w:tcPr>
            <w:tcW w:w="2532" w:type="dxa"/>
            <w:gridSpan w:val="2"/>
            <w:tcBorders>
              <w:top w:val="nil"/>
              <w:left w:val="nil"/>
              <w:bottom w:val="nil"/>
              <w:right w:val="nil"/>
            </w:tcBorders>
            <w:shd w:val="clear" w:color="auto" w:fill="auto"/>
            <w:noWrap/>
            <w:vAlign w:val="bottom"/>
            <w:hideMark/>
          </w:tcPr>
          <w:p w14:paraId="0FFC1B5E"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ΕΝ. ΚΕΝΤΡΩΩΝ:</w:t>
            </w:r>
          </w:p>
        </w:tc>
        <w:tc>
          <w:tcPr>
            <w:tcW w:w="1788" w:type="dxa"/>
            <w:tcBorders>
              <w:top w:val="nil"/>
              <w:left w:val="nil"/>
              <w:bottom w:val="nil"/>
              <w:right w:val="nil"/>
            </w:tcBorders>
            <w:shd w:val="clear" w:color="auto" w:fill="auto"/>
            <w:noWrap/>
            <w:vAlign w:val="bottom"/>
            <w:hideMark/>
          </w:tcPr>
          <w:p w14:paraId="0FFC1B5F" w14:textId="77777777" w:rsidR="005A7D6A" w:rsidRPr="00D25589" w:rsidRDefault="009000F8" w:rsidP="005A7D6A">
            <w:pPr>
              <w:rPr>
                <w:rFonts w:ascii="Calibri" w:eastAsia="Times New Roman" w:hAnsi="Calibri" w:cs="Calibri"/>
                <w:color w:val="000000"/>
                <w:szCs w:val="24"/>
              </w:rPr>
            </w:pPr>
          </w:p>
        </w:tc>
        <w:tc>
          <w:tcPr>
            <w:tcW w:w="581" w:type="dxa"/>
            <w:tcBorders>
              <w:top w:val="nil"/>
              <w:left w:val="nil"/>
              <w:bottom w:val="nil"/>
              <w:right w:val="nil"/>
            </w:tcBorders>
            <w:shd w:val="clear" w:color="auto" w:fill="auto"/>
            <w:noWrap/>
            <w:vAlign w:val="bottom"/>
            <w:hideMark/>
          </w:tcPr>
          <w:p w14:paraId="0FFC1B60" w14:textId="77777777" w:rsidR="005A7D6A" w:rsidRPr="00D25589" w:rsidRDefault="009000F8" w:rsidP="005A7D6A">
            <w:pPr>
              <w:rPr>
                <w:rFonts w:ascii="Calibri" w:eastAsia="Times New Roman" w:hAnsi="Calibri" w:cs="Calibri"/>
                <w:color w:val="000000"/>
                <w:szCs w:val="24"/>
              </w:rPr>
            </w:pPr>
            <w:r w:rsidRPr="00D25589">
              <w:rPr>
                <w:rFonts w:ascii="Calibri" w:eastAsia="Times New Roman" w:hAnsi="Calibri" w:cs="Calibri"/>
                <w:color w:val="000000"/>
                <w:szCs w:val="24"/>
              </w:rPr>
              <w:t>ΝΑΙ</w:t>
            </w:r>
          </w:p>
        </w:tc>
        <w:tc>
          <w:tcPr>
            <w:tcW w:w="59" w:type="dxa"/>
            <w:tcBorders>
              <w:top w:val="nil"/>
              <w:left w:val="nil"/>
              <w:bottom w:val="nil"/>
              <w:right w:val="nil"/>
            </w:tcBorders>
            <w:shd w:val="clear" w:color="auto" w:fill="auto"/>
            <w:noWrap/>
            <w:vAlign w:val="bottom"/>
            <w:hideMark/>
          </w:tcPr>
          <w:p w14:paraId="0FFC1B61" w14:textId="77777777" w:rsidR="005A7D6A" w:rsidRPr="00D25589" w:rsidRDefault="009000F8" w:rsidP="005A7D6A">
            <w:pPr>
              <w:rPr>
                <w:rFonts w:ascii="Calibri" w:eastAsia="Times New Roman" w:hAnsi="Calibri" w:cs="Calibri"/>
                <w:color w:val="000000"/>
                <w:szCs w:val="24"/>
              </w:rPr>
            </w:pPr>
          </w:p>
        </w:tc>
        <w:tc>
          <w:tcPr>
            <w:tcW w:w="960" w:type="dxa"/>
            <w:tcBorders>
              <w:top w:val="nil"/>
              <w:left w:val="nil"/>
              <w:bottom w:val="nil"/>
              <w:right w:val="nil"/>
            </w:tcBorders>
            <w:shd w:val="clear" w:color="auto" w:fill="auto"/>
            <w:noWrap/>
            <w:vAlign w:val="bottom"/>
            <w:hideMark/>
          </w:tcPr>
          <w:p w14:paraId="0FFC1B62"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63" w14:textId="77777777" w:rsidR="005A7D6A" w:rsidRPr="00D25589" w:rsidRDefault="009000F8" w:rsidP="005A7D6A">
            <w:pPr>
              <w:rPr>
                <w:rFonts w:ascii="Times New Roman" w:eastAsia="Times New Roman" w:hAnsi="Times New Roman" w:cs="Times New Roman"/>
                <w:sz w:val="20"/>
              </w:rPr>
            </w:pPr>
          </w:p>
        </w:tc>
      </w:tr>
      <w:tr w:rsidR="006E19ED" w14:paraId="0FFC1B6C" w14:textId="77777777">
        <w:trPr>
          <w:trHeight w:val="300"/>
        </w:trPr>
        <w:tc>
          <w:tcPr>
            <w:tcW w:w="1158" w:type="dxa"/>
            <w:tcBorders>
              <w:top w:val="nil"/>
              <w:left w:val="nil"/>
              <w:bottom w:val="nil"/>
              <w:right w:val="nil"/>
            </w:tcBorders>
            <w:shd w:val="clear" w:color="auto" w:fill="auto"/>
            <w:noWrap/>
            <w:vAlign w:val="bottom"/>
            <w:hideMark/>
          </w:tcPr>
          <w:p w14:paraId="0FFC1B65" w14:textId="77777777" w:rsidR="005A7D6A" w:rsidRPr="00D25589" w:rsidRDefault="009000F8" w:rsidP="005A7D6A">
            <w:pPr>
              <w:rPr>
                <w:rFonts w:ascii="Times New Roman" w:eastAsia="Times New Roman" w:hAnsi="Times New Roman" w:cs="Times New Roman"/>
                <w:sz w:val="20"/>
              </w:rPr>
            </w:pPr>
          </w:p>
        </w:tc>
        <w:tc>
          <w:tcPr>
            <w:tcW w:w="1374" w:type="dxa"/>
            <w:tcBorders>
              <w:top w:val="nil"/>
              <w:left w:val="nil"/>
              <w:bottom w:val="nil"/>
              <w:right w:val="nil"/>
            </w:tcBorders>
            <w:shd w:val="clear" w:color="auto" w:fill="auto"/>
            <w:noWrap/>
            <w:vAlign w:val="bottom"/>
            <w:hideMark/>
          </w:tcPr>
          <w:p w14:paraId="0FFC1B66" w14:textId="77777777" w:rsidR="005A7D6A" w:rsidRPr="00D25589" w:rsidRDefault="009000F8" w:rsidP="005A7D6A">
            <w:pPr>
              <w:rPr>
                <w:rFonts w:ascii="Times New Roman" w:eastAsia="Times New Roman" w:hAnsi="Times New Roman" w:cs="Times New Roman"/>
                <w:sz w:val="20"/>
              </w:rPr>
            </w:pPr>
          </w:p>
        </w:tc>
        <w:tc>
          <w:tcPr>
            <w:tcW w:w="1788" w:type="dxa"/>
            <w:tcBorders>
              <w:top w:val="nil"/>
              <w:left w:val="nil"/>
              <w:bottom w:val="nil"/>
              <w:right w:val="nil"/>
            </w:tcBorders>
            <w:shd w:val="clear" w:color="auto" w:fill="auto"/>
            <w:noWrap/>
            <w:vAlign w:val="bottom"/>
            <w:hideMark/>
          </w:tcPr>
          <w:p w14:paraId="0FFC1B67"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68" w14:textId="77777777" w:rsidR="005A7D6A" w:rsidRPr="00D25589" w:rsidRDefault="009000F8" w:rsidP="005A7D6A">
            <w:pPr>
              <w:rPr>
                <w:rFonts w:ascii="Times New Roman" w:eastAsia="Times New Roman" w:hAnsi="Times New Roman" w:cs="Times New Roman"/>
                <w:sz w:val="20"/>
              </w:rPr>
            </w:pPr>
          </w:p>
        </w:tc>
        <w:tc>
          <w:tcPr>
            <w:tcW w:w="59" w:type="dxa"/>
            <w:tcBorders>
              <w:top w:val="nil"/>
              <w:left w:val="nil"/>
              <w:bottom w:val="nil"/>
              <w:right w:val="nil"/>
            </w:tcBorders>
            <w:shd w:val="clear" w:color="auto" w:fill="auto"/>
            <w:noWrap/>
            <w:vAlign w:val="bottom"/>
            <w:hideMark/>
          </w:tcPr>
          <w:p w14:paraId="0FFC1B69"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6A"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6B" w14:textId="77777777" w:rsidR="005A7D6A" w:rsidRPr="00D25589" w:rsidRDefault="009000F8" w:rsidP="005A7D6A">
            <w:pPr>
              <w:rPr>
                <w:rFonts w:ascii="Times New Roman" w:eastAsia="Times New Roman" w:hAnsi="Times New Roman" w:cs="Times New Roman"/>
                <w:sz w:val="20"/>
              </w:rPr>
            </w:pPr>
          </w:p>
        </w:tc>
      </w:tr>
      <w:tr w:rsidR="006E19ED" w14:paraId="0FFC1B74" w14:textId="77777777">
        <w:trPr>
          <w:trHeight w:val="300"/>
        </w:trPr>
        <w:tc>
          <w:tcPr>
            <w:tcW w:w="1158" w:type="dxa"/>
            <w:tcBorders>
              <w:top w:val="nil"/>
              <w:left w:val="nil"/>
              <w:bottom w:val="nil"/>
              <w:right w:val="nil"/>
            </w:tcBorders>
            <w:shd w:val="clear" w:color="auto" w:fill="auto"/>
            <w:noWrap/>
            <w:vAlign w:val="bottom"/>
            <w:hideMark/>
          </w:tcPr>
          <w:p w14:paraId="0FFC1B6D" w14:textId="77777777" w:rsidR="005A7D6A" w:rsidRPr="00D25589" w:rsidRDefault="009000F8" w:rsidP="005A7D6A">
            <w:pPr>
              <w:rPr>
                <w:rFonts w:ascii="Times New Roman" w:eastAsia="Times New Roman" w:hAnsi="Times New Roman" w:cs="Times New Roman"/>
                <w:sz w:val="20"/>
              </w:rPr>
            </w:pPr>
          </w:p>
        </w:tc>
        <w:tc>
          <w:tcPr>
            <w:tcW w:w="1374" w:type="dxa"/>
            <w:tcBorders>
              <w:top w:val="nil"/>
              <w:left w:val="nil"/>
              <w:bottom w:val="nil"/>
              <w:right w:val="nil"/>
            </w:tcBorders>
            <w:shd w:val="clear" w:color="auto" w:fill="auto"/>
            <w:noWrap/>
            <w:vAlign w:val="bottom"/>
            <w:hideMark/>
          </w:tcPr>
          <w:p w14:paraId="0FFC1B6E" w14:textId="77777777" w:rsidR="005A7D6A" w:rsidRPr="00D25589" w:rsidRDefault="009000F8" w:rsidP="005A7D6A">
            <w:pPr>
              <w:rPr>
                <w:rFonts w:ascii="Times New Roman" w:eastAsia="Times New Roman" w:hAnsi="Times New Roman" w:cs="Times New Roman"/>
                <w:sz w:val="20"/>
              </w:rPr>
            </w:pPr>
          </w:p>
        </w:tc>
        <w:tc>
          <w:tcPr>
            <w:tcW w:w="1788" w:type="dxa"/>
            <w:tcBorders>
              <w:top w:val="nil"/>
              <w:left w:val="nil"/>
              <w:bottom w:val="nil"/>
              <w:right w:val="nil"/>
            </w:tcBorders>
            <w:shd w:val="clear" w:color="auto" w:fill="auto"/>
            <w:noWrap/>
            <w:vAlign w:val="bottom"/>
            <w:hideMark/>
          </w:tcPr>
          <w:p w14:paraId="0FFC1B6F" w14:textId="77777777" w:rsidR="005A7D6A" w:rsidRPr="00D25589" w:rsidRDefault="009000F8" w:rsidP="005A7D6A">
            <w:pPr>
              <w:rPr>
                <w:rFonts w:ascii="Times New Roman" w:eastAsia="Times New Roman" w:hAnsi="Times New Roman" w:cs="Times New Roman"/>
                <w:sz w:val="20"/>
              </w:rPr>
            </w:pPr>
          </w:p>
        </w:tc>
        <w:tc>
          <w:tcPr>
            <w:tcW w:w="581" w:type="dxa"/>
            <w:tcBorders>
              <w:top w:val="nil"/>
              <w:left w:val="nil"/>
              <w:bottom w:val="nil"/>
              <w:right w:val="nil"/>
            </w:tcBorders>
            <w:shd w:val="clear" w:color="auto" w:fill="auto"/>
            <w:noWrap/>
            <w:vAlign w:val="bottom"/>
            <w:hideMark/>
          </w:tcPr>
          <w:p w14:paraId="0FFC1B70" w14:textId="77777777" w:rsidR="005A7D6A" w:rsidRPr="00D25589" w:rsidRDefault="009000F8" w:rsidP="005A7D6A">
            <w:pPr>
              <w:rPr>
                <w:rFonts w:ascii="Times New Roman" w:eastAsia="Times New Roman" w:hAnsi="Times New Roman" w:cs="Times New Roman"/>
                <w:sz w:val="20"/>
              </w:rPr>
            </w:pPr>
          </w:p>
        </w:tc>
        <w:tc>
          <w:tcPr>
            <w:tcW w:w="59" w:type="dxa"/>
            <w:tcBorders>
              <w:top w:val="nil"/>
              <w:left w:val="nil"/>
              <w:bottom w:val="nil"/>
              <w:right w:val="nil"/>
            </w:tcBorders>
            <w:shd w:val="clear" w:color="auto" w:fill="auto"/>
            <w:noWrap/>
            <w:vAlign w:val="bottom"/>
            <w:hideMark/>
          </w:tcPr>
          <w:p w14:paraId="0FFC1B71"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72" w14:textId="77777777" w:rsidR="005A7D6A" w:rsidRPr="00D25589" w:rsidRDefault="009000F8" w:rsidP="005A7D6A">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FFC1B73" w14:textId="77777777" w:rsidR="005A7D6A" w:rsidRPr="00D25589" w:rsidRDefault="009000F8" w:rsidP="005A7D6A">
            <w:pPr>
              <w:rPr>
                <w:rFonts w:ascii="Times New Roman" w:eastAsia="Times New Roman" w:hAnsi="Times New Roman" w:cs="Times New Roman"/>
                <w:sz w:val="20"/>
              </w:rPr>
            </w:pPr>
          </w:p>
        </w:tc>
      </w:tr>
    </w:tbl>
    <w:p w14:paraId="0FFC1B75" w14:textId="77777777" w:rsidR="006E19ED" w:rsidRDefault="006E19ED">
      <w:pPr>
        <w:rPr>
          <w:rFonts w:eastAsia="Times New Roman" w:cs="Times New Roman"/>
          <w:szCs w:val="24"/>
        </w:rPr>
      </w:pPr>
    </w:p>
    <w:p w14:paraId="0FFC1B76" w14:textId="77777777" w:rsidR="006E19ED" w:rsidRDefault="009000F8">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σχέδιο νόμου του Υπουργείου Εσωτερικών</w:t>
      </w:r>
      <w:r>
        <w:rPr>
          <w:rFonts w:eastAsia="Times New Roman" w:cs="Times New Roman"/>
          <w:szCs w:val="24"/>
        </w:rPr>
        <w:t>:</w:t>
      </w:r>
      <w:r>
        <w:rPr>
          <w:rFonts w:eastAsia="Times New Roman" w:cs="Times New Roman"/>
          <w:szCs w:val="24"/>
        </w:rPr>
        <w:t xml:space="preserve"> </w:t>
      </w:r>
      <w:r w:rsidRPr="0092102C">
        <w:rPr>
          <w:rFonts w:eastAsia="Times New Roman" w:cs="Times New Roman"/>
          <w:szCs w:val="24"/>
        </w:rPr>
        <w:t xml:space="preserve">«Κύρωση της απόφασης (ΕΕ, </w:t>
      </w:r>
      <w:proofErr w:type="spellStart"/>
      <w:r w:rsidRPr="0092102C">
        <w:rPr>
          <w:rFonts w:eastAsia="Times New Roman" w:cs="Times New Roman"/>
          <w:szCs w:val="24"/>
        </w:rPr>
        <w:t>Ευρατόμ</w:t>
      </w:r>
      <w:proofErr w:type="spellEnd"/>
      <w:r w:rsidRPr="0092102C">
        <w:rPr>
          <w:rFonts w:eastAsia="Times New Roman" w:cs="Times New Roman"/>
          <w:szCs w:val="24"/>
        </w:rPr>
        <w:t xml:space="preserve">) 2018/994 του Συμβουλίου της 13ης Ιουλίου 2018 για την τροποποίηση της πράξης περί εκλογής των μελών του Ευρωπαϊκού Κοινοβουλίου με άμεση και καθολική ψηφοφορία, που προσαρτάται στην απόφαση 76/787/ΕΚΑΧ, ΕΟΚ, </w:t>
      </w:r>
      <w:proofErr w:type="spellStart"/>
      <w:r w:rsidRPr="0092102C">
        <w:rPr>
          <w:rFonts w:eastAsia="Times New Roman" w:cs="Times New Roman"/>
          <w:szCs w:val="24"/>
        </w:rPr>
        <w:t>Ευρατόμ</w:t>
      </w:r>
      <w:proofErr w:type="spellEnd"/>
      <w:r w:rsidRPr="0092102C">
        <w:rPr>
          <w:rFonts w:eastAsia="Times New Roman" w:cs="Times New Roman"/>
          <w:szCs w:val="24"/>
        </w:rPr>
        <w:t xml:space="preserve"> της 20ής Σ</w:t>
      </w:r>
      <w:r>
        <w:rPr>
          <w:rFonts w:eastAsia="Times New Roman" w:cs="Times New Roman"/>
          <w:szCs w:val="24"/>
        </w:rPr>
        <w:t>επτεμβρίου 1976 του Συμβουλί</w:t>
      </w:r>
      <w:r>
        <w:rPr>
          <w:rFonts w:eastAsia="Times New Roman" w:cs="Times New Roman"/>
          <w:szCs w:val="24"/>
        </w:rPr>
        <w:t>ου» 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0FFC1B77" w14:textId="77777777" w:rsidR="006E19ED" w:rsidRDefault="009000F8">
      <w:pPr>
        <w:autoSpaceDE w:val="0"/>
        <w:autoSpaceDN w:val="0"/>
        <w:adjustRightInd w:val="0"/>
        <w:spacing w:line="600" w:lineRule="auto"/>
        <w:ind w:firstLine="720"/>
        <w:jc w:val="center"/>
        <w:rPr>
          <w:rFonts w:eastAsia="Times New Roman" w:cs="Times New Roman"/>
          <w:szCs w:val="24"/>
        </w:rPr>
      </w:pPr>
      <w:r w:rsidRPr="0001772E">
        <w:rPr>
          <w:rFonts w:eastAsia="Times New Roman" w:cs="Times New Roman"/>
          <w:szCs w:val="24"/>
        </w:rPr>
        <w:t xml:space="preserve"> </w:t>
      </w:r>
      <w:r w:rsidRPr="002507A3">
        <w:rPr>
          <w:rFonts w:eastAsia="Times New Roman" w:cs="Times New Roman"/>
          <w:color w:val="FF0000"/>
          <w:szCs w:val="24"/>
        </w:rPr>
        <w:t>(Να καταχωριστεί το κείμενο του νομοσχεδίου</w:t>
      </w:r>
      <w:r w:rsidRPr="002507A3">
        <w:rPr>
          <w:rFonts w:eastAsia="Times New Roman" w:cs="Times New Roman"/>
          <w:color w:val="FF0000"/>
          <w:szCs w:val="24"/>
        </w:rPr>
        <w:t xml:space="preserve"> σελ. 3</w:t>
      </w:r>
      <w:r>
        <w:rPr>
          <w:rFonts w:eastAsia="Times New Roman" w:cs="Times New Roman"/>
          <w:color w:val="FF0000"/>
          <w:szCs w:val="24"/>
        </w:rPr>
        <w:t>0Α</w:t>
      </w:r>
      <w:r w:rsidRPr="002507A3">
        <w:rPr>
          <w:rFonts w:eastAsia="Times New Roman" w:cs="Times New Roman"/>
          <w:color w:val="FF0000"/>
          <w:szCs w:val="24"/>
        </w:rPr>
        <w:t>)</w:t>
      </w:r>
    </w:p>
    <w:p w14:paraId="0FFC1B78" w14:textId="77777777" w:rsidR="006E19ED" w:rsidRDefault="009000F8">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sidRPr="00032D48">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w:t>
      </w:r>
      <w:r w:rsidRPr="00AD6CDC">
        <w:rPr>
          <w:rFonts w:eastAsia="Times New Roman" w:cs="Times New Roman"/>
          <w:szCs w:val="24"/>
        </w:rPr>
        <w:t>παραπ</w:t>
      </w:r>
      <w:r>
        <w:rPr>
          <w:rFonts w:eastAsia="Times New Roman" w:cs="Times New Roman"/>
          <w:szCs w:val="24"/>
        </w:rPr>
        <w:t>άνω νομοσχεδίου.</w:t>
      </w:r>
    </w:p>
    <w:p w14:paraId="0FFC1B79" w14:textId="77777777" w:rsidR="006E19ED" w:rsidRDefault="009000F8">
      <w:pPr>
        <w:tabs>
          <w:tab w:val="left" w:pos="6677"/>
        </w:tabs>
        <w:spacing w:line="600" w:lineRule="auto"/>
        <w:ind w:firstLine="720"/>
        <w:jc w:val="both"/>
        <w:rPr>
          <w:rFonts w:eastAsia="Times New Roman" w:cs="Times New Roman"/>
          <w:szCs w:val="24"/>
        </w:rPr>
      </w:pPr>
      <w:r>
        <w:rPr>
          <w:rFonts w:eastAsia="Times New Roman" w:cs="Times New Roman"/>
          <w:b/>
          <w:szCs w:val="24"/>
        </w:rPr>
        <w:t>ΟΛΟΙ ΟΙ ΒΟΥΛΕΥΤΕΣ</w:t>
      </w:r>
      <w:r w:rsidRPr="00032D48">
        <w:rPr>
          <w:rFonts w:eastAsia="Times New Roman" w:cs="Times New Roman"/>
          <w:b/>
          <w:szCs w:val="24"/>
        </w:rPr>
        <w:t>:</w:t>
      </w:r>
      <w:r w:rsidRPr="00032D48">
        <w:rPr>
          <w:rFonts w:eastAsia="Times New Roman" w:cs="Times New Roman"/>
          <w:szCs w:val="24"/>
        </w:rPr>
        <w:t xml:space="preserve"> </w:t>
      </w:r>
      <w:r>
        <w:rPr>
          <w:rFonts w:eastAsia="Times New Roman" w:cs="Times New Roman"/>
          <w:szCs w:val="24"/>
        </w:rPr>
        <w:t>Μάλιστα, μάλιστα.</w:t>
      </w:r>
    </w:p>
    <w:p w14:paraId="0FFC1B7A" w14:textId="77777777" w:rsidR="006E19ED" w:rsidRDefault="009000F8">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032D48">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w:t>
      </w:r>
      <w:r>
        <w:rPr>
          <w:rFonts w:eastAsia="Times New Roman" w:cs="Times New Roman"/>
          <w:szCs w:val="24"/>
        </w:rPr>
        <w:t>ς τ</w:t>
      </w:r>
      <w:r>
        <w:rPr>
          <w:rFonts w:eastAsia="Times New Roman" w:cs="Times New Roman"/>
          <w:szCs w:val="24"/>
        </w:rPr>
        <w:t>ο Σώμα παρέσχε τη ζητηθείσα εξουσιοδότηση.</w:t>
      </w:r>
    </w:p>
    <w:p w14:paraId="0FFC1B7B" w14:textId="77777777" w:rsidR="006E19ED" w:rsidRDefault="009000F8">
      <w:pPr>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w:t>
      </w:r>
      <w:r w:rsidRPr="00004C07">
        <w:rPr>
          <w:rFonts w:eastAsia="Times New Roman" w:cs="Times New Roman"/>
          <w:szCs w:val="24"/>
        </w:rPr>
        <w:t>δέχεστε στο σημείο αυτό να λύσουμε τη συνεδρίαση;</w:t>
      </w:r>
    </w:p>
    <w:p w14:paraId="0FFC1B7C" w14:textId="77777777" w:rsidR="006E19ED" w:rsidRDefault="009000F8">
      <w:pPr>
        <w:spacing w:line="600" w:lineRule="auto"/>
        <w:ind w:firstLine="54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0FFC1B7D" w14:textId="77777777" w:rsidR="006E19ED" w:rsidRDefault="009000F8">
      <w:pPr>
        <w:spacing w:line="600" w:lineRule="auto"/>
        <w:ind w:firstLine="540"/>
        <w:jc w:val="both"/>
        <w:rPr>
          <w:rFonts w:eastAsia="Times New Roman" w:cs="Times New Roman"/>
          <w:szCs w:val="24"/>
        </w:rPr>
      </w:pPr>
      <w:r>
        <w:rPr>
          <w:rFonts w:eastAsia="Times New Roman" w:cs="Times New Roman"/>
          <w:b/>
          <w:szCs w:val="24"/>
        </w:rPr>
        <w:t>ΠΡΟΕΔΡΕΥΩΝ (Σπυρίδων Λυκούδης)</w:t>
      </w:r>
      <w:r w:rsidRPr="00032D48">
        <w:rPr>
          <w:rFonts w:eastAsia="Times New Roman" w:cs="Times New Roman"/>
          <w:b/>
          <w:szCs w:val="24"/>
        </w:rPr>
        <w:t>:</w:t>
      </w:r>
      <w:r>
        <w:rPr>
          <w:rFonts w:eastAsia="Times New Roman" w:cs="Times New Roman"/>
          <w:szCs w:val="24"/>
        </w:rPr>
        <w:t xml:space="preserve"> </w:t>
      </w:r>
      <w:r w:rsidRPr="00004C07">
        <w:rPr>
          <w:rFonts w:eastAsia="Times New Roman" w:cs="Times New Roman"/>
          <w:szCs w:val="24"/>
        </w:rPr>
        <w:t>Με τη συναίνεση του Σώματος και ώρα 14.</w:t>
      </w:r>
      <w:r>
        <w:rPr>
          <w:rFonts w:eastAsia="Times New Roman" w:cs="Times New Roman"/>
          <w:szCs w:val="24"/>
        </w:rPr>
        <w:t>11΄</w:t>
      </w:r>
      <w:r w:rsidRPr="00004C07">
        <w:rPr>
          <w:rFonts w:eastAsia="Times New Roman" w:cs="Times New Roman"/>
          <w:szCs w:val="24"/>
        </w:rPr>
        <w:t xml:space="preserve"> </w:t>
      </w:r>
      <w:proofErr w:type="spellStart"/>
      <w:r w:rsidRPr="00004C07">
        <w:rPr>
          <w:rFonts w:eastAsia="Times New Roman" w:cs="Times New Roman"/>
          <w:szCs w:val="24"/>
        </w:rPr>
        <w:t>λύεται</w:t>
      </w:r>
      <w:proofErr w:type="spellEnd"/>
      <w:r w:rsidRPr="00004C07">
        <w:rPr>
          <w:rFonts w:eastAsia="Times New Roman" w:cs="Times New Roman"/>
          <w:szCs w:val="24"/>
        </w:rPr>
        <w:t xml:space="preserve"> η συνεδρίασ</w:t>
      </w:r>
      <w:r w:rsidRPr="00004C07">
        <w:rPr>
          <w:rFonts w:eastAsia="Times New Roman" w:cs="Times New Roman"/>
          <w:szCs w:val="24"/>
        </w:rPr>
        <w:t>η για</w:t>
      </w:r>
      <w:r>
        <w:rPr>
          <w:rFonts w:eastAsia="Times New Roman" w:cs="Times New Roman"/>
          <w:szCs w:val="24"/>
        </w:rPr>
        <w:t xml:space="preserve"> αύριο,</w:t>
      </w:r>
      <w:r w:rsidRPr="00004C07">
        <w:rPr>
          <w:rFonts w:eastAsia="Times New Roman" w:cs="Times New Roman"/>
          <w:szCs w:val="24"/>
        </w:rPr>
        <w:t xml:space="preserve"> </w:t>
      </w:r>
      <w:r>
        <w:rPr>
          <w:rFonts w:eastAsia="Times New Roman" w:cs="Times New Roman"/>
          <w:szCs w:val="24"/>
        </w:rPr>
        <w:t>ημέρα Πέμπτη 1</w:t>
      </w:r>
      <w:r w:rsidRPr="001D04F1">
        <w:rPr>
          <w:rFonts w:eastAsia="Times New Roman" w:cs="Times New Roman"/>
          <w:szCs w:val="24"/>
          <w:vertAlign w:val="superscript"/>
        </w:rPr>
        <w:t>η</w:t>
      </w:r>
      <w:r>
        <w:rPr>
          <w:rFonts w:eastAsia="Times New Roman" w:cs="Times New Roman"/>
          <w:szCs w:val="24"/>
        </w:rPr>
        <w:t xml:space="preserve"> Νοεμβρίου 2018 </w:t>
      </w:r>
      <w:r w:rsidRPr="00004C07">
        <w:rPr>
          <w:rFonts w:eastAsia="Times New Roman" w:cs="Times New Roman"/>
          <w:szCs w:val="24"/>
        </w:rPr>
        <w:t>και ώρα 0</w:t>
      </w:r>
      <w:r>
        <w:rPr>
          <w:rFonts w:eastAsia="Times New Roman" w:cs="Times New Roman"/>
          <w:szCs w:val="24"/>
        </w:rPr>
        <w:t>9</w:t>
      </w:r>
      <w:r w:rsidRPr="00004C07">
        <w:rPr>
          <w:rFonts w:eastAsia="Times New Roman" w:cs="Times New Roman"/>
          <w:szCs w:val="24"/>
        </w:rPr>
        <w:t>.30΄, με αντι</w:t>
      </w:r>
      <w:r>
        <w:rPr>
          <w:rFonts w:eastAsia="Times New Roman" w:cs="Times New Roman"/>
          <w:szCs w:val="24"/>
        </w:rPr>
        <w:t xml:space="preserve">κείμενο εργασιών του Σώματος: α) </w:t>
      </w:r>
      <w:r w:rsidRPr="00004C07">
        <w:rPr>
          <w:rFonts w:eastAsia="Times New Roman" w:cs="Times New Roman"/>
          <w:szCs w:val="24"/>
        </w:rPr>
        <w:t>κοινοβουλευτικό έλεγχο</w:t>
      </w:r>
      <w:r>
        <w:rPr>
          <w:rFonts w:eastAsia="Times New Roman" w:cs="Times New Roman"/>
          <w:szCs w:val="24"/>
        </w:rPr>
        <w:t>,</w:t>
      </w:r>
      <w:r w:rsidRPr="00004C07">
        <w:rPr>
          <w:rFonts w:eastAsia="Times New Roman" w:cs="Times New Roman"/>
          <w:szCs w:val="24"/>
        </w:rPr>
        <w:t xml:space="preserve"> </w:t>
      </w:r>
      <w:r>
        <w:rPr>
          <w:rFonts w:eastAsia="Times New Roman" w:cs="Times New Roman"/>
          <w:szCs w:val="24"/>
        </w:rPr>
        <w:t>σ</w:t>
      </w:r>
      <w:r w:rsidRPr="00004C07">
        <w:rPr>
          <w:rFonts w:eastAsia="Times New Roman" w:cs="Times New Roman"/>
          <w:szCs w:val="24"/>
        </w:rPr>
        <w:t>υζή</w:t>
      </w:r>
      <w:r>
        <w:rPr>
          <w:rFonts w:eastAsia="Times New Roman" w:cs="Times New Roman"/>
          <w:szCs w:val="24"/>
        </w:rPr>
        <w:t xml:space="preserve">τηση επικαίρων ερωτήσεων και β) </w:t>
      </w:r>
      <w:r w:rsidRPr="00004C07">
        <w:rPr>
          <w:rFonts w:eastAsia="Times New Roman" w:cs="Times New Roman"/>
          <w:szCs w:val="24"/>
        </w:rPr>
        <w:t>νομοθετική εργασία</w:t>
      </w:r>
      <w:r>
        <w:rPr>
          <w:rFonts w:eastAsia="Times New Roman" w:cs="Times New Roman"/>
          <w:szCs w:val="24"/>
        </w:rPr>
        <w:t xml:space="preserve">: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w:t>
      </w:r>
      <w:r>
        <w:rPr>
          <w:rFonts w:eastAsia="Times New Roman" w:cs="Times New Roman"/>
          <w:szCs w:val="24"/>
        </w:rPr>
        <w:t>ου νόμου του Υπουργείου Υποδομών και Μεταφορών: «Κύ</w:t>
      </w:r>
      <w:r>
        <w:rPr>
          <w:rFonts w:eastAsia="Times New Roman" w:cs="Times New Roman"/>
          <w:szCs w:val="24"/>
        </w:rPr>
        <w:lastRenderedPageBreak/>
        <w:t>ρωση της Σύμβασης Παραχώρησης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ΕΜΠΟΡΕΥΜΑΤΙΚΟ ΚΕΝΤΡΟ ΑΝΩΝΥΜΗ ΕΤΑΙ</w:t>
      </w:r>
      <w:r>
        <w:rPr>
          <w:rFonts w:eastAsia="Times New Roman" w:cs="Times New Roman"/>
          <w:szCs w:val="24"/>
        </w:rPr>
        <w:t xml:space="preserve">ΡΕΙΑ», της εταιρείας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«Ανάπτυξη Εμπορευματικού Κέντρου </w:t>
      </w:r>
      <w:proofErr w:type="spellStart"/>
      <w:r>
        <w:rPr>
          <w:rFonts w:eastAsia="Times New Roman" w:cs="Times New Roman"/>
          <w:szCs w:val="24"/>
        </w:rPr>
        <w:t>Θριασίου</w:t>
      </w:r>
      <w:proofErr w:type="spellEnd"/>
      <w:r>
        <w:rPr>
          <w:rFonts w:eastAsia="Times New Roman" w:cs="Times New Roman"/>
          <w:szCs w:val="24"/>
        </w:rPr>
        <w:t xml:space="preserve"> Πεδίου» και άλλες διατάξεις»,</w:t>
      </w:r>
      <w:r w:rsidRPr="00004C07">
        <w:rPr>
          <w:rFonts w:eastAsia="Times New Roman" w:cs="Times New Roman"/>
          <w:szCs w:val="24"/>
        </w:rPr>
        <w:t xml:space="preserve"> σύμφωνα με τη</w:t>
      </w:r>
      <w:r w:rsidRPr="00004C07">
        <w:rPr>
          <w:rFonts w:eastAsia="Times New Roman" w:cs="Times New Roman"/>
          <w:szCs w:val="24"/>
        </w:rPr>
        <w:t xml:space="preserve">ν ημερήσια διάταξη που έχει διανεμηθεί. </w:t>
      </w:r>
    </w:p>
    <w:p w14:paraId="0FFC1B7E" w14:textId="77777777" w:rsidR="006E19ED" w:rsidRDefault="009000F8">
      <w:pPr>
        <w:spacing w:line="600" w:lineRule="auto"/>
        <w:ind w:firstLine="720"/>
        <w:jc w:val="both"/>
        <w:rPr>
          <w:rFonts w:eastAsia="Times New Roman" w:cs="Times New Roman"/>
          <w:szCs w:val="24"/>
        </w:rPr>
      </w:pPr>
      <w:r>
        <w:rPr>
          <w:rFonts w:eastAsia="Times New Roman" w:cs="Times New Roman"/>
          <w:b/>
          <w:bCs/>
          <w:szCs w:val="24"/>
        </w:rPr>
        <w:t>Ο</w:t>
      </w:r>
      <w:r w:rsidRPr="00004C07">
        <w:rPr>
          <w:rFonts w:eastAsia="Times New Roman" w:cs="Times New Roman"/>
          <w:b/>
          <w:bCs/>
          <w:szCs w:val="24"/>
        </w:rPr>
        <w:t xml:space="preserve"> ΠΡΟΕΔΡΟΣ                                                        ΟΙ ΓΡΑΜΜΑΤΕΙΣ</w:t>
      </w:r>
      <w:r>
        <w:rPr>
          <w:rFonts w:eastAsia="Times New Roman" w:cs="Times New Roman"/>
          <w:szCs w:val="24"/>
        </w:rPr>
        <w:t xml:space="preserve"> </w:t>
      </w:r>
    </w:p>
    <w:sectPr w:rsidR="006E19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wdR3XXF/j+X3sbixPYfSOsqHYck=" w:salt="aRWWX232GAoNSRI89nDeA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ED"/>
    <w:rsid w:val="001B69A7"/>
    <w:rsid w:val="006E19ED"/>
    <w:rsid w:val="009000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199A"/>
  <w15:docId w15:val="{D497539B-C8D6-40CE-9A62-176917E8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2F8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52F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711</MetadataID>
    <Session xmlns="641f345b-441b-4b81-9152-adc2e73ba5e1">Δ´</Session>
    <Date xmlns="641f345b-441b-4b81-9152-adc2e73ba5e1">2018-10-30T22:00:00+00:00</Date>
    <Status xmlns="641f345b-441b-4b81-9152-adc2e73ba5e1">
      <Url>https://intra.parliament.gr/praktika/Lists/Incoming_Metadata/EditForm.aspx?ID=711&amp;Source=/praktika/Recordings_Library/Forms/AllItems.aspx</Url>
      <Description>Δημοσιεύτηκε</Description>
    </Status>
    <Meeting xmlns="641f345b-441b-4b81-9152-adc2e73ba5e1">ΙΘ´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8C79F-E267-4E36-8163-92C5546052C4}">
  <ds:schemaRef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2A8CBE7A-ABD4-49D8-80B4-BFB8D0BCB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F5868-55F3-42FA-B914-B03DDA2E9E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4883</Words>
  <Characters>26371</Characters>
  <Application>Microsoft Office Word</Application>
  <DocSecurity>0</DocSecurity>
  <Lines>219</Lines>
  <Paragraphs>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2018-11-09T11:33:00Z</dcterms:created>
  <dcterms:modified xsi:type="dcterms:W3CDTF">2018-11-09T11:33:00Z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