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ECD" w:rsidRPr="002A7ECD" w:rsidRDefault="002A7ECD" w:rsidP="002A7ECD">
      <w:pPr>
        <w:spacing w:after="200" w:line="360" w:lineRule="auto"/>
        <w:rPr>
          <w:rFonts w:ascii="Arial" w:eastAsia="Times New Roman" w:hAnsi="Arial" w:cs="Arial"/>
          <w:sz w:val="24"/>
          <w:szCs w:val="24"/>
        </w:rPr>
      </w:pPr>
      <w:r w:rsidRPr="002A7ECD">
        <w:rPr>
          <w:rFonts w:ascii="Arial" w:eastAsia="Times New Roman"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2A7ECD" w:rsidRPr="002A7ECD" w:rsidRDefault="002A7ECD" w:rsidP="002A7ECD">
      <w:pPr>
        <w:spacing w:after="200" w:line="360" w:lineRule="auto"/>
        <w:rPr>
          <w:rFonts w:ascii="Arial" w:eastAsia="Times New Roman" w:hAnsi="Arial" w:cs="Arial"/>
          <w:sz w:val="24"/>
          <w:szCs w:val="24"/>
        </w:rPr>
      </w:pPr>
      <w:r w:rsidRPr="002A7ECD">
        <w:rPr>
          <w:rFonts w:ascii="Arial" w:eastAsia="Times New Roman" w:hAnsi="Arial" w:cs="Arial"/>
          <w:sz w:val="24"/>
          <w:szCs w:val="24"/>
        </w:rPr>
        <w:t>ΠΙΝΑΚΑΣ ΠΕΡΙΕΧΟΜΕΝΩΝ</w:t>
      </w:r>
    </w:p>
    <w:p w:rsidR="002A7ECD" w:rsidRPr="002A7ECD" w:rsidRDefault="002A7ECD" w:rsidP="002A7ECD">
      <w:pPr>
        <w:spacing w:after="200" w:line="360" w:lineRule="auto"/>
        <w:rPr>
          <w:rFonts w:ascii="Arial" w:eastAsia="Times New Roman" w:hAnsi="Arial" w:cs="Arial"/>
          <w:sz w:val="24"/>
          <w:szCs w:val="24"/>
        </w:rPr>
      </w:pPr>
      <w:r w:rsidRPr="002A7ECD">
        <w:rPr>
          <w:rFonts w:ascii="Arial" w:eastAsia="Times New Roman" w:hAnsi="Arial" w:cs="Arial"/>
          <w:sz w:val="24"/>
          <w:szCs w:val="24"/>
        </w:rPr>
        <w:t xml:space="preserve">ΙΗ’ ΠΕΡΙΟΔΟΣ </w:t>
      </w:r>
    </w:p>
    <w:p w:rsidR="002A7ECD" w:rsidRPr="002A7ECD" w:rsidRDefault="002A7ECD" w:rsidP="002A7ECD">
      <w:pPr>
        <w:spacing w:after="200" w:line="360" w:lineRule="auto"/>
        <w:rPr>
          <w:rFonts w:ascii="Arial" w:eastAsia="Times New Roman" w:hAnsi="Arial" w:cs="Arial"/>
          <w:sz w:val="24"/>
          <w:szCs w:val="24"/>
        </w:rPr>
      </w:pPr>
      <w:r w:rsidRPr="002A7ECD">
        <w:rPr>
          <w:rFonts w:ascii="Arial" w:eastAsia="Times New Roman" w:hAnsi="Arial" w:cs="Arial"/>
          <w:sz w:val="24"/>
          <w:szCs w:val="24"/>
        </w:rPr>
        <w:t>ΠΡΟΕΔΡΕΥΟΜΕΝΗΣ ΚΟΙΝΟΒΟΥΛΕΥΤΙΚΗΣ ΔΗΜΟΚΡΑΤΙΑΣ</w:t>
      </w:r>
    </w:p>
    <w:p w:rsidR="002A7ECD" w:rsidRPr="002A7ECD" w:rsidRDefault="002A7ECD" w:rsidP="002A7ECD">
      <w:pPr>
        <w:spacing w:after="200" w:line="360" w:lineRule="auto"/>
        <w:rPr>
          <w:rFonts w:ascii="Arial" w:eastAsia="Times New Roman" w:hAnsi="Arial" w:cs="Arial"/>
          <w:sz w:val="24"/>
          <w:szCs w:val="24"/>
        </w:rPr>
      </w:pPr>
      <w:r w:rsidRPr="002A7ECD">
        <w:rPr>
          <w:rFonts w:ascii="Arial" w:eastAsia="Times New Roman" w:hAnsi="Arial" w:cs="Arial"/>
          <w:sz w:val="24"/>
          <w:szCs w:val="24"/>
        </w:rPr>
        <w:t>ΣΥΝΟΔΟΣ Β΄</w:t>
      </w:r>
    </w:p>
    <w:p w:rsidR="002A7ECD" w:rsidRPr="002A7ECD" w:rsidRDefault="002A7ECD" w:rsidP="002A7ECD">
      <w:pPr>
        <w:spacing w:after="200" w:line="360" w:lineRule="auto"/>
        <w:rPr>
          <w:rFonts w:ascii="Arial" w:eastAsia="Times New Roman" w:hAnsi="Arial" w:cs="Arial"/>
          <w:sz w:val="24"/>
          <w:szCs w:val="24"/>
        </w:rPr>
      </w:pPr>
    </w:p>
    <w:p w:rsidR="002A7ECD" w:rsidRPr="002A7ECD" w:rsidRDefault="002A7ECD" w:rsidP="002A7ECD">
      <w:pPr>
        <w:spacing w:after="200" w:line="360" w:lineRule="auto"/>
        <w:rPr>
          <w:rFonts w:ascii="Arial" w:eastAsia="Times New Roman" w:hAnsi="Arial" w:cs="Arial"/>
          <w:sz w:val="24"/>
          <w:szCs w:val="24"/>
        </w:rPr>
      </w:pPr>
      <w:r w:rsidRPr="002A7ECD">
        <w:rPr>
          <w:rFonts w:ascii="Arial" w:eastAsia="Times New Roman" w:hAnsi="Arial" w:cs="Arial"/>
          <w:sz w:val="24"/>
          <w:szCs w:val="24"/>
        </w:rPr>
        <w:t>ΣΥΝΕΔΡΙΑΣΗ ΡΟΖ΄</w:t>
      </w:r>
    </w:p>
    <w:p w:rsidR="002A7ECD" w:rsidRPr="002A7ECD" w:rsidRDefault="002A7ECD" w:rsidP="002A7ECD">
      <w:pPr>
        <w:spacing w:after="200" w:line="360" w:lineRule="auto"/>
        <w:rPr>
          <w:rFonts w:ascii="Arial" w:eastAsia="Times New Roman" w:hAnsi="Arial" w:cs="Arial"/>
          <w:sz w:val="24"/>
          <w:szCs w:val="24"/>
        </w:rPr>
      </w:pPr>
      <w:r w:rsidRPr="002A7ECD">
        <w:rPr>
          <w:rFonts w:ascii="Arial" w:eastAsia="Times New Roman" w:hAnsi="Arial" w:cs="Arial"/>
          <w:sz w:val="24"/>
          <w:szCs w:val="24"/>
        </w:rPr>
        <w:t>Πέμπτη  29 Ιουλίου 2021</w:t>
      </w:r>
    </w:p>
    <w:p w:rsidR="002A7ECD" w:rsidRPr="002A7ECD" w:rsidRDefault="002A7ECD" w:rsidP="002A7ECD">
      <w:pPr>
        <w:spacing w:after="200" w:line="360" w:lineRule="auto"/>
        <w:rPr>
          <w:rFonts w:ascii="Arial" w:eastAsia="Times New Roman" w:hAnsi="Arial" w:cs="Arial"/>
          <w:sz w:val="24"/>
          <w:szCs w:val="24"/>
        </w:rPr>
      </w:pPr>
    </w:p>
    <w:p w:rsidR="002A7ECD" w:rsidRPr="002A7ECD" w:rsidRDefault="002A7ECD" w:rsidP="002A7ECD">
      <w:pPr>
        <w:spacing w:after="200" w:line="360" w:lineRule="auto"/>
        <w:rPr>
          <w:rFonts w:ascii="Arial" w:eastAsia="Times New Roman" w:hAnsi="Arial" w:cs="Arial"/>
          <w:sz w:val="24"/>
          <w:szCs w:val="24"/>
        </w:rPr>
      </w:pPr>
      <w:r w:rsidRPr="002A7ECD">
        <w:rPr>
          <w:rFonts w:ascii="Arial" w:eastAsia="Times New Roman" w:hAnsi="Arial" w:cs="Arial"/>
          <w:sz w:val="24"/>
          <w:szCs w:val="24"/>
        </w:rPr>
        <w:t>ΘΕΜΑΤΑ</w:t>
      </w:r>
    </w:p>
    <w:p w:rsidR="002A7ECD" w:rsidRPr="002A7ECD" w:rsidRDefault="002A7ECD" w:rsidP="002A7ECD">
      <w:pPr>
        <w:spacing w:after="200" w:line="360" w:lineRule="auto"/>
        <w:rPr>
          <w:rFonts w:ascii="Arial" w:eastAsia="Times New Roman" w:hAnsi="Arial" w:cs="Arial"/>
          <w:sz w:val="24"/>
          <w:szCs w:val="24"/>
        </w:rPr>
      </w:pPr>
      <w:r w:rsidRPr="002A7ECD">
        <w:rPr>
          <w:rFonts w:ascii="Arial" w:eastAsia="Times New Roman" w:hAnsi="Arial" w:cs="Arial"/>
          <w:sz w:val="24"/>
          <w:szCs w:val="24"/>
        </w:rPr>
        <w:t xml:space="preserve"> </w:t>
      </w:r>
      <w:r w:rsidRPr="002A7ECD">
        <w:rPr>
          <w:rFonts w:ascii="Arial" w:eastAsia="Times New Roman" w:hAnsi="Arial" w:cs="Arial"/>
          <w:sz w:val="24"/>
          <w:szCs w:val="24"/>
        </w:rPr>
        <w:br/>
        <w:t xml:space="preserve">Α. ΕΙΔΙΚΑ ΘΕΜΑΤΑ </w:t>
      </w:r>
      <w:r w:rsidRPr="002A7ECD">
        <w:rPr>
          <w:rFonts w:ascii="Arial" w:eastAsia="Times New Roman" w:hAnsi="Arial" w:cs="Arial"/>
          <w:sz w:val="24"/>
          <w:szCs w:val="24"/>
        </w:rPr>
        <w:br/>
        <w:t xml:space="preserve">1. Επικύρωση Πρακτικών, σελ. </w:t>
      </w:r>
      <w:r w:rsidRPr="002A7ECD">
        <w:rPr>
          <w:rFonts w:ascii="Arial" w:eastAsia="Times New Roman" w:hAnsi="Arial" w:cs="Arial"/>
          <w:sz w:val="24"/>
          <w:szCs w:val="24"/>
        </w:rPr>
        <w:br/>
        <w:t xml:space="preserve">2. Ο Υπουργός Δικαιοσύνης διαβίβασε στη Βουλή, σύμφωνα με το άρθρο 86 του Συντάγματος και τον ν. 3126/ 2003 «Ποινική Ευθύνη των Υπουργών», όπως ισχύουν, την 27-7-2021 ποινική δικογραφία που αφορά στον Υπουργό Προστασίας του Πολίτη Μιχάλη Χρυσοχοΐδη και στον Υφυπουργό παρά τω Πρωθυπουργώ Χρήστο-Γεώργιο ( Άκη) Σκέρτσο, σελ. </w:t>
      </w:r>
      <w:r w:rsidRPr="002A7ECD">
        <w:rPr>
          <w:rFonts w:ascii="Arial" w:eastAsia="Times New Roman" w:hAnsi="Arial" w:cs="Arial"/>
          <w:sz w:val="24"/>
          <w:szCs w:val="24"/>
        </w:rPr>
        <w:br/>
        <w:t xml:space="preserve">3. Επί διαδικαστικού θέματος, σελ. </w:t>
      </w:r>
      <w:r w:rsidRPr="002A7ECD">
        <w:rPr>
          <w:rFonts w:ascii="Arial" w:eastAsia="Times New Roman" w:hAnsi="Arial" w:cs="Arial"/>
          <w:sz w:val="24"/>
          <w:szCs w:val="24"/>
        </w:rPr>
        <w:br/>
        <w:t xml:space="preserve"> </w:t>
      </w:r>
      <w:r w:rsidRPr="002A7ECD">
        <w:rPr>
          <w:rFonts w:ascii="Arial" w:eastAsia="Times New Roman" w:hAnsi="Arial" w:cs="Arial"/>
          <w:sz w:val="24"/>
          <w:szCs w:val="24"/>
        </w:rPr>
        <w:br/>
        <w:t xml:space="preserve">Β. ΚΟΙΝΟΒΟΥΛΕΥΤΙΚΟΣ ΕΛΕΓΧΟΣ </w:t>
      </w:r>
      <w:r w:rsidRPr="002A7ECD">
        <w:rPr>
          <w:rFonts w:ascii="Arial" w:eastAsia="Times New Roman" w:hAnsi="Arial" w:cs="Arial"/>
          <w:sz w:val="24"/>
          <w:szCs w:val="24"/>
        </w:rPr>
        <w:br/>
        <w:t xml:space="preserve">1. Ανακοίνωση του δελτίου επικαίρων ερωτήσεων της Παρασκευής 30 Ιουλίου 2021, σελ. </w:t>
      </w:r>
      <w:r w:rsidRPr="002A7ECD">
        <w:rPr>
          <w:rFonts w:ascii="Arial" w:eastAsia="Times New Roman" w:hAnsi="Arial" w:cs="Arial"/>
          <w:sz w:val="24"/>
          <w:szCs w:val="24"/>
        </w:rPr>
        <w:br/>
        <w:t xml:space="preserve">2. Συζήτηση επικαίρων ερωτήσεων: </w:t>
      </w:r>
      <w:r w:rsidRPr="002A7ECD">
        <w:rPr>
          <w:rFonts w:ascii="Arial" w:eastAsia="Times New Roman" w:hAnsi="Arial" w:cs="Arial"/>
          <w:sz w:val="24"/>
          <w:szCs w:val="24"/>
        </w:rPr>
        <w:br/>
        <w:t xml:space="preserve">   α) Προς τον Υπουργό Περιβάλλοντος και Ενέργειας: </w:t>
      </w:r>
      <w:r w:rsidRPr="002A7ECD">
        <w:rPr>
          <w:rFonts w:ascii="Arial" w:eastAsia="Times New Roman" w:hAnsi="Arial" w:cs="Arial"/>
          <w:sz w:val="24"/>
          <w:szCs w:val="24"/>
        </w:rPr>
        <w:br/>
        <w:t xml:space="preserve">   i. με θέμα: « Άμεση ανάγκη προστασίας των πολιτών από την ηχορύπανση στους Δήμους της Δυτικής Αθήνας», σελ. </w:t>
      </w:r>
      <w:r w:rsidRPr="002A7ECD">
        <w:rPr>
          <w:rFonts w:ascii="Arial" w:eastAsia="Times New Roman" w:hAnsi="Arial" w:cs="Arial"/>
          <w:sz w:val="24"/>
          <w:szCs w:val="24"/>
        </w:rPr>
        <w:br/>
        <w:t xml:space="preserve">   ii. με θέμα: «Η Κυβέρνηση προωθεί ως στρατηγική επένδυση αιολικούς </w:t>
      </w:r>
      <w:r w:rsidRPr="002A7ECD">
        <w:rPr>
          <w:rFonts w:ascii="Arial" w:eastAsia="Times New Roman" w:hAnsi="Arial" w:cs="Arial"/>
          <w:sz w:val="24"/>
          <w:szCs w:val="24"/>
        </w:rPr>
        <w:lastRenderedPageBreak/>
        <w:t xml:space="preserve">σταθμούς στην Καρυστία Ευβοίας για τους οποίους έχει λάβει προειδοποιητική επιστολή από την Ευρωπαϊκή Επιτροπή», σελ. </w:t>
      </w:r>
      <w:r w:rsidRPr="002A7ECD">
        <w:rPr>
          <w:rFonts w:ascii="Arial" w:eastAsia="Times New Roman" w:hAnsi="Arial" w:cs="Arial"/>
          <w:sz w:val="24"/>
          <w:szCs w:val="24"/>
        </w:rPr>
        <w:br/>
        <w:t xml:space="preserve">   iii. με θέμα: «Δεν έχουν ξεκινήσει ακόμα τα έργα αντιδιαβρωτικής και αντιπλημμυρικής προστασίας μετά την πυρκαγιά στα Γεράνεια  Όρη», σελ. </w:t>
      </w:r>
      <w:r w:rsidRPr="002A7ECD">
        <w:rPr>
          <w:rFonts w:ascii="Arial" w:eastAsia="Times New Roman" w:hAnsi="Arial" w:cs="Arial"/>
          <w:sz w:val="24"/>
          <w:szCs w:val="24"/>
        </w:rPr>
        <w:br/>
        <w:t xml:space="preserve">   iv.  με θέμα: «Η Δυτική Αθήνα θα αναπνέει και την καύση των σκουπιδιών του κέντρου από τη νέα Μονάδα Επεξεργασίας Αποβλήτων (ΜΕΑ) Φυλής», σελ. </w:t>
      </w:r>
      <w:r w:rsidRPr="002A7ECD">
        <w:rPr>
          <w:rFonts w:ascii="Arial" w:eastAsia="Times New Roman" w:hAnsi="Arial" w:cs="Arial"/>
          <w:sz w:val="24"/>
          <w:szCs w:val="24"/>
        </w:rPr>
        <w:br/>
        <w:t xml:space="preserve"> </w:t>
      </w:r>
      <w:r w:rsidRPr="002A7ECD">
        <w:rPr>
          <w:rFonts w:ascii="Arial" w:eastAsia="Times New Roman" w:hAnsi="Arial" w:cs="Arial"/>
          <w:sz w:val="24"/>
          <w:szCs w:val="24"/>
        </w:rPr>
        <w:br/>
        <w:t xml:space="preserve">Γ. ΝΟΜΟΘΕΤΙΚΗ ΕΡΓΑΣΙΑ </w:t>
      </w:r>
      <w:r w:rsidRPr="002A7ECD">
        <w:rPr>
          <w:rFonts w:ascii="Arial" w:eastAsia="Times New Roman" w:hAnsi="Arial" w:cs="Arial"/>
          <w:sz w:val="24"/>
          <w:szCs w:val="24"/>
        </w:rPr>
        <w:br/>
        <w:t xml:space="preserve">Μόνη συζήτηση και ψήφιση επί της αρχής, των άρθρων, των τροπολογιών και του συνόλου του σχεδίου νόμου του Υπουργείου Ψηφιακής Διακυβέρνησης: «Εκσυγχρονισμός του Ελληνικού Κτηματολογίου, νέες ψηφιακές υπηρεσίες και ενίσχυση της ψηφιακής διακυβέρνησης», σελ. </w:t>
      </w:r>
      <w:r w:rsidRPr="002A7ECD">
        <w:rPr>
          <w:rFonts w:ascii="Arial" w:eastAsia="Times New Roman" w:hAnsi="Arial" w:cs="Arial"/>
          <w:sz w:val="24"/>
          <w:szCs w:val="24"/>
        </w:rPr>
        <w:br/>
        <w:t xml:space="preserve"> </w:t>
      </w:r>
    </w:p>
    <w:p w:rsidR="002A7ECD" w:rsidRPr="002A7ECD" w:rsidRDefault="002A7ECD" w:rsidP="002A7ECD">
      <w:pPr>
        <w:spacing w:after="200" w:line="360" w:lineRule="auto"/>
        <w:rPr>
          <w:rFonts w:ascii="Arial" w:eastAsia="Times New Roman" w:hAnsi="Arial" w:cs="Arial"/>
          <w:sz w:val="24"/>
          <w:szCs w:val="24"/>
        </w:rPr>
      </w:pPr>
      <w:r w:rsidRPr="002A7ECD">
        <w:rPr>
          <w:rFonts w:ascii="Arial" w:eastAsia="Times New Roman" w:hAnsi="Arial" w:cs="Arial"/>
          <w:sz w:val="24"/>
          <w:szCs w:val="24"/>
        </w:rPr>
        <w:t>ΠΡΟΕΔΡΕΥΟΝΤΕΣ</w:t>
      </w:r>
    </w:p>
    <w:p w:rsidR="002A7ECD" w:rsidRPr="002A7ECD" w:rsidRDefault="002A7ECD" w:rsidP="002A7ECD">
      <w:pPr>
        <w:spacing w:after="0" w:line="360" w:lineRule="auto"/>
        <w:rPr>
          <w:rFonts w:ascii="Arial" w:eastAsia="Times New Roman" w:hAnsi="Arial" w:cs="Arial"/>
          <w:sz w:val="24"/>
          <w:szCs w:val="24"/>
        </w:rPr>
      </w:pPr>
      <w:r w:rsidRPr="002A7ECD">
        <w:rPr>
          <w:rFonts w:ascii="Arial" w:eastAsia="Times New Roman" w:hAnsi="Arial" w:cs="Arial"/>
          <w:sz w:val="24"/>
          <w:szCs w:val="24"/>
        </w:rPr>
        <w:t>ΑΒΔΕΛΑΣ Α., σελ.</w:t>
      </w:r>
    </w:p>
    <w:p w:rsidR="002A7ECD" w:rsidRPr="002A7ECD" w:rsidRDefault="002A7ECD" w:rsidP="002A7ECD">
      <w:pPr>
        <w:spacing w:after="0" w:line="360" w:lineRule="auto"/>
        <w:rPr>
          <w:rFonts w:ascii="Arial" w:eastAsia="Times New Roman" w:hAnsi="Arial" w:cs="Arial"/>
          <w:sz w:val="24"/>
          <w:szCs w:val="24"/>
        </w:rPr>
      </w:pPr>
      <w:r w:rsidRPr="002A7ECD">
        <w:rPr>
          <w:rFonts w:ascii="Arial" w:eastAsia="Times New Roman" w:hAnsi="Arial" w:cs="Arial"/>
          <w:sz w:val="24"/>
          <w:szCs w:val="24"/>
        </w:rPr>
        <w:t>ΑΘΑΝΑΣΙΟΥ Χ., σελ</w:t>
      </w:r>
    </w:p>
    <w:p w:rsidR="002A7ECD" w:rsidRPr="002A7ECD" w:rsidRDefault="002A7ECD" w:rsidP="002A7ECD">
      <w:pPr>
        <w:spacing w:after="0" w:line="360" w:lineRule="auto"/>
        <w:rPr>
          <w:rFonts w:ascii="Arial" w:eastAsia="Times New Roman" w:hAnsi="Arial" w:cs="Arial"/>
          <w:sz w:val="24"/>
          <w:szCs w:val="24"/>
        </w:rPr>
      </w:pPr>
      <w:r w:rsidRPr="002A7ECD">
        <w:rPr>
          <w:rFonts w:ascii="Arial" w:eastAsia="Times New Roman" w:hAnsi="Arial" w:cs="Arial"/>
          <w:sz w:val="24"/>
          <w:szCs w:val="24"/>
        </w:rPr>
        <w:t>ΚΑΚΛΑΜΑΝΗΣ Ν., σελ.</w:t>
      </w:r>
    </w:p>
    <w:p w:rsidR="002A7ECD" w:rsidRPr="002A7ECD" w:rsidRDefault="002A7ECD" w:rsidP="002A7ECD">
      <w:pPr>
        <w:spacing w:after="0" w:line="360" w:lineRule="auto"/>
        <w:rPr>
          <w:rFonts w:ascii="Arial" w:eastAsia="Times New Roman" w:hAnsi="Arial" w:cs="Arial"/>
          <w:sz w:val="24"/>
          <w:szCs w:val="24"/>
        </w:rPr>
      </w:pPr>
      <w:r w:rsidRPr="002A7ECD">
        <w:rPr>
          <w:rFonts w:ascii="Arial" w:eastAsia="Times New Roman" w:hAnsi="Arial" w:cs="Arial"/>
          <w:sz w:val="24"/>
          <w:szCs w:val="24"/>
        </w:rPr>
        <w:t>ΛΑΜΠΡΟΥΛΗΣ Γ., σελ.</w:t>
      </w:r>
    </w:p>
    <w:p w:rsidR="002A7ECD" w:rsidRPr="002A7ECD" w:rsidRDefault="002A7ECD" w:rsidP="002A7ECD">
      <w:pPr>
        <w:spacing w:after="0" w:line="360" w:lineRule="auto"/>
        <w:rPr>
          <w:rFonts w:ascii="Arial" w:eastAsia="Times New Roman" w:hAnsi="Arial" w:cs="Arial"/>
          <w:sz w:val="24"/>
          <w:szCs w:val="24"/>
        </w:rPr>
      </w:pPr>
      <w:r w:rsidRPr="002A7ECD">
        <w:rPr>
          <w:rFonts w:ascii="Arial" w:eastAsia="Times New Roman" w:hAnsi="Arial" w:cs="Arial"/>
          <w:sz w:val="24"/>
          <w:szCs w:val="24"/>
        </w:rPr>
        <w:t>ΜΠΟΥΡΑ Α., σελ.</w:t>
      </w:r>
    </w:p>
    <w:p w:rsidR="002A7ECD" w:rsidRPr="002A7ECD" w:rsidRDefault="002A7ECD" w:rsidP="002A7ECD">
      <w:pPr>
        <w:spacing w:after="0" w:line="360" w:lineRule="auto"/>
        <w:rPr>
          <w:rFonts w:ascii="Arial" w:eastAsia="Times New Roman" w:hAnsi="Arial" w:cs="Arial"/>
          <w:sz w:val="24"/>
          <w:szCs w:val="24"/>
        </w:rPr>
      </w:pPr>
      <w:r w:rsidRPr="002A7ECD">
        <w:rPr>
          <w:rFonts w:ascii="Arial" w:eastAsia="Times New Roman" w:hAnsi="Arial" w:cs="Arial"/>
          <w:sz w:val="24"/>
          <w:szCs w:val="24"/>
        </w:rPr>
        <w:t>ΣΑΚΟΡΑΦΑ Σ., σελ.</w:t>
      </w:r>
    </w:p>
    <w:p w:rsidR="002A7ECD" w:rsidRPr="002A7ECD" w:rsidRDefault="002A7ECD" w:rsidP="002A7ECD">
      <w:pPr>
        <w:spacing w:after="200" w:line="360" w:lineRule="auto"/>
        <w:rPr>
          <w:rFonts w:ascii="Arial" w:eastAsia="Times New Roman" w:hAnsi="Arial" w:cs="Arial"/>
          <w:sz w:val="24"/>
          <w:szCs w:val="24"/>
        </w:rPr>
      </w:pPr>
    </w:p>
    <w:p w:rsidR="002A7ECD" w:rsidRPr="002A7ECD" w:rsidRDefault="002A7ECD" w:rsidP="002A7ECD">
      <w:pPr>
        <w:spacing w:after="200" w:line="360" w:lineRule="auto"/>
        <w:rPr>
          <w:rFonts w:ascii="Arial" w:eastAsia="Times New Roman" w:hAnsi="Arial" w:cs="Arial"/>
          <w:sz w:val="24"/>
          <w:szCs w:val="24"/>
        </w:rPr>
      </w:pPr>
      <w:r w:rsidRPr="002A7ECD">
        <w:rPr>
          <w:rFonts w:ascii="Arial" w:eastAsia="Times New Roman" w:hAnsi="Arial" w:cs="Arial"/>
          <w:sz w:val="24"/>
          <w:szCs w:val="24"/>
        </w:rPr>
        <w:t>ΟΜΙΛΗΤΕΣ</w:t>
      </w:r>
    </w:p>
    <w:p w:rsidR="002A7ECD" w:rsidRPr="002A7ECD" w:rsidRDefault="002A7ECD" w:rsidP="002A7ECD">
      <w:pPr>
        <w:spacing w:after="200" w:line="360" w:lineRule="auto"/>
        <w:rPr>
          <w:rFonts w:ascii="Arial" w:eastAsia="Times New Roman" w:hAnsi="Arial" w:cs="Arial"/>
          <w:sz w:val="24"/>
          <w:szCs w:val="24"/>
        </w:rPr>
      </w:pPr>
      <w:r w:rsidRPr="002A7ECD">
        <w:rPr>
          <w:rFonts w:ascii="Arial" w:eastAsia="Times New Roman" w:hAnsi="Arial" w:cs="Arial"/>
          <w:sz w:val="24"/>
          <w:szCs w:val="24"/>
        </w:rPr>
        <w:t>Α. Επί διαδικαστικού θέματος:</w:t>
      </w:r>
      <w:r w:rsidRPr="002A7ECD">
        <w:rPr>
          <w:rFonts w:ascii="Arial" w:eastAsia="Times New Roman" w:hAnsi="Arial" w:cs="Arial"/>
          <w:sz w:val="24"/>
          <w:szCs w:val="24"/>
        </w:rPr>
        <w:br/>
        <w:t>ΑΒΔΕΛΑΣ Α. , σελ.</w:t>
      </w:r>
      <w:r w:rsidRPr="002A7ECD">
        <w:rPr>
          <w:rFonts w:ascii="Arial" w:eastAsia="Times New Roman" w:hAnsi="Arial" w:cs="Arial"/>
          <w:sz w:val="24"/>
          <w:szCs w:val="24"/>
        </w:rPr>
        <w:br/>
        <w:t>ΚΑΚΛΑΜΑΝΗΣ Ν. , σελ.</w:t>
      </w:r>
      <w:r w:rsidRPr="002A7ECD">
        <w:rPr>
          <w:rFonts w:ascii="Arial" w:eastAsia="Times New Roman" w:hAnsi="Arial" w:cs="Arial"/>
          <w:sz w:val="24"/>
          <w:szCs w:val="24"/>
        </w:rPr>
        <w:br/>
        <w:t>ΚΑΛΑΜΑΤΙΑΝΟΣ Δ. , σελ.</w:t>
      </w:r>
      <w:r w:rsidRPr="002A7ECD">
        <w:rPr>
          <w:rFonts w:ascii="Arial" w:eastAsia="Times New Roman" w:hAnsi="Arial" w:cs="Arial"/>
          <w:sz w:val="24"/>
          <w:szCs w:val="24"/>
        </w:rPr>
        <w:br/>
        <w:t>ΚΑΤΡΙΝΗΣ Μ. , σελ.</w:t>
      </w:r>
      <w:r w:rsidRPr="002A7ECD">
        <w:rPr>
          <w:rFonts w:ascii="Arial" w:eastAsia="Times New Roman" w:hAnsi="Arial" w:cs="Arial"/>
          <w:sz w:val="24"/>
          <w:szCs w:val="24"/>
        </w:rPr>
        <w:br/>
        <w:t>ΚΑΤΣΗΣ Μ. , σελ.</w:t>
      </w:r>
      <w:r w:rsidRPr="002A7ECD">
        <w:rPr>
          <w:rFonts w:ascii="Arial" w:eastAsia="Times New Roman" w:hAnsi="Arial" w:cs="Arial"/>
          <w:sz w:val="24"/>
          <w:szCs w:val="24"/>
        </w:rPr>
        <w:br/>
        <w:t>ΛΑΜΠΡΟΥΛΗΣ Γ. , σελ.</w:t>
      </w:r>
      <w:r w:rsidRPr="002A7ECD">
        <w:rPr>
          <w:rFonts w:ascii="Arial" w:eastAsia="Times New Roman" w:hAnsi="Arial" w:cs="Arial"/>
          <w:sz w:val="24"/>
          <w:szCs w:val="24"/>
        </w:rPr>
        <w:br/>
        <w:t>ΜΠΟΥΚΩΡΟΣ Χ. , σελ.</w:t>
      </w:r>
      <w:r w:rsidRPr="002A7ECD">
        <w:rPr>
          <w:rFonts w:ascii="Arial" w:eastAsia="Times New Roman" w:hAnsi="Arial" w:cs="Arial"/>
          <w:sz w:val="24"/>
          <w:szCs w:val="24"/>
        </w:rPr>
        <w:br/>
        <w:t>ΜΠΟΥΡΑΣ Α. , σελ.</w:t>
      </w:r>
      <w:r w:rsidRPr="002A7ECD">
        <w:rPr>
          <w:rFonts w:ascii="Arial" w:eastAsia="Times New Roman" w:hAnsi="Arial" w:cs="Arial"/>
          <w:sz w:val="24"/>
          <w:szCs w:val="24"/>
        </w:rPr>
        <w:br/>
      </w:r>
      <w:r w:rsidRPr="002A7ECD">
        <w:rPr>
          <w:rFonts w:ascii="Arial" w:eastAsia="Times New Roman" w:hAnsi="Arial" w:cs="Arial"/>
          <w:sz w:val="24"/>
          <w:szCs w:val="24"/>
        </w:rPr>
        <w:lastRenderedPageBreak/>
        <w:t>ΣΑΚΟΡΑΦΑ Σ. , σελ.</w:t>
      </w:r>
      <w:r w:rsidRPr="002A7ECD">
        <w:rPr>
          <w:rFonts w:ascii="Arial" w:eastAsia="Times New Roman" w:hAnsi="Arial" w:cs="Arial"/>
          <w:sz w:val="24"/>
          <w:szCs w:val="24"/>
        </w:rPr>
        <w:br/>
        <w:t>ΣΤΥΛΙΟΣ Γ. , σελ.</w:t>
      </w:r>
      <w:r w:rsidRPr="002A7ECD">
        <w:rPr>
          <w:rFonts w:ascii="Arial" w:eastAsia="Times New Roman" w:hAnsi="Arial" w:cs="Arial"/>
          <w:sz w:val="24"/>
          <w:szCs w:val="24"/>
        </w:rPr>
        <w:br/>
        <w:t>ΦΑΜΕΛΛΟΣ Σ. , σελ.</w:t>
      </w:r>
      <w:r w:rsidRPr="002A7ECD">
        <w:rPr>
          <w:rFonts w:ascii="Arial" w:eastAsia="Times New Roman" w:hAnsi="Arial" w:cs="Arial"/>
          <w:sz w:val="24"/>
          <w:szCs w:val="24"/>
        </w:rPr>
        <w:br/>
        <w:t>ΧΗΤΑΣ Κ. , σελ.</w:t>
      </w:r>
      <w:r w:rsidRPr="002A7ECD">
        <w:rPr>
          <w:rFonts w:ascii="Arial" w:eastAsia="Times New Roman" w:hAnsi="Arial" w:cs="Arial"/>
          <w:sz w:val="24"/>
          <w:szCs w:val="24"/>
        </w:rPr>
        <w:br/>
      </w:r>
      <w:r w:rsidRPr="002A7ECD">
        <w:rPr>
          <w:rFonts w:ascii="Arial" w:eastAsia="Times New Roman" w:hAnsi="Arial" w:cs="Arial"/>
          <w:sz w:val="24"/>
          <w:szCs w:val="24"/>
        </w:rPr>
        <w:br/>
        <w:t>Β. Επί του σχεδίου νόμου του Υπουργείου Ψηφιακής Διακυβέρνησης:</w:t>
      </w:r>
      <w:r w:rsidRPr="002A7ECD">
        <w:rPr>
          <w:rFonts w:ascii="Arial" w:eastAsia="Times New Roman" w:hAnsi="Arial" w:cs="Arial"/>
          <w:sz w:val="24"/>
          <w:szCs w:val="24"/>
        </w:rPr>
        <w:br/>
        <w:t>ΑΔΑΜΟΠΟΥΛΟΥ Α. , σελ.</w:t>
      </w:r>
      <w:r w:rsidRPr="002A7ECD">
        <w:rPr>
          <w:rFonts w:ascii="Arial" w:eastAsia="Times New Roman" w:hAnsi="Arial" w:cs="Arial"/>
          <w:sz w:val="24"/>
          <w:szCs w:val="24"/>
        </w:rPr>
        <w:br/>
        <w:t>ΑΝΑΓΝΩΣΤΟΠΟΥΛΟΥ Α. , σελ.</w:t>
      </w:r>
      <w:r w:rsidRPr="002A7ECD">
        <w:rPr>
          <w:rFonts w:ascii="Arial" w:eastAsia="Times New Roman" w:hAnsi="Arial" w:cs="Arial"/>
          <w:sz w:val="24"/>
          <w:szCs w:val="24"/>
        </w:rPr>
        <w:br/>
        <w:t>ΑΝΔΡΙΑΝΟΣ Ι. , σελ.</w:t>
      </w:r>
      <w:r w:rsidRPr="002A7ECD">
        <w:rPr>
          <w:rFonts w:ascii="Arial" w:eastAsia="Times New Roman" w:hAnsi="Arial" w:cs="Arial"/>
          <w:sz w:val="24"/>
          <w:szCs w:val="24"/>
        </w:rPr>
        <w:br/>
        <w:t>ΒΕΣΥΡΟΠΟΥΛΟΣ Α. , σελ.</w:t>
      </w:r>
      <w:r w:rsidRPr="002A7ECD">
        <w:rPr>
          <w:rFonts w:ascii="Arial" w:eastAsia="Times New Roman" w:hAnsi="Arial" w:cs="Arial"/>
          <w:sz w:val="24"/>
          <w:szCs w:val="24"/>
        </w:rPr>
        <w:br/>
        <w:t>ΒΙΛΙΑΡΔΟΣ Β. , σελ.</w:t>
      </w:r>
      <w:r w:rsidRPr="002A7ECD">
        <w:rPr>
          <w:rFonts w:ascii="Arial" w:eastAsia="Times New Roman" w:hAnsi="Arial" w:cs="Arial"/>
          <w:sz w:val="24"/>
          <w:szCs w:val="24"/>
        </w:rPr>
        <w:br/>
        <w:t>ΓΕΩΡΓΑΝΤΑΣ Γ. , σελ.</w:t>
      </w:r>
      <w:r w:rsidRPr="002A7ECD">
        <w:rPr>
          <w:rFonts w:ascii="Arial" w:eastAsia="Times New Roman" w:hAnsi="Arial" w:cs="Arial"/>
          <w:sz w:val="24"/>
          <w:szCs w:val="24"/>
        </w:rPr>
        <w:br/>
        <w:t>ΓΙΑΤΡΟΜΑΝΩΛΑΚΗΣ Ν. , σελ.</w:t>
      </w:r>
      <w:r w:rsidRPr="002A7ECD">
        <w:rPr>
          <w:rFonts w:ascii="Arial" w:eastAsia="Times New Roman" w:hAnsi="Arial" w:cs="Arial"/>
          <w:sz w:val="24"/>
          <w:szCs w:val="24"/>
        </w:rPr>
        <w:br/>
        <w:t>ΓΚΑΡΑ Α. , σελ.</w:t>
      </w:r>
      <w:r w:rsidRPr="002A7ECD">
        <w:rPr>
          <w:rFonts w:ascii="Arial" w:eastAsia="Times New Roman" w:hAnsi="Arial" w:cs="Arial"/>
          <w:sz w:val="24"/>
          <w:szCs w:val="24"/>
        </w:rPr>
        <w:br/>
        <w:t>ΓΚΟΚΑΣ Χ. , σελ.</w:t>
      </w:r>
      <w:r w:rsidRPr="002A7ECD">
        <w:rPr>
          <w:rFonts w:ascii="Arial" w:eastAsia="Times New Roman" w:hAnsi="Arial" w:cs="Arial"/>
          <w:sz w:val="24"/>
          <w:szCs w:val="24"/>
        </w:rPr>
        <w:br/>
        <w:t>ΔΕΛΗΣ Ι. , σελ.</w:t>
      </w:r>
      <w:r w:rsidRPr="002A7ECD">
        <w:rPr>
          <w:rFonts w:ascii="Arial" w:eastAsia="Times New Roman" w:hAnsi="Arial" w:cs="Arial"/>
          <w:sz w:val="24"/>
          <w:szCs w:val="24"/>
        </w:rPr>
        <w:br/>
        <w:t>ΚΑΒΒΑΔΑΣ Α. , σελ.</w:t>
      </w:r>
      <w:r w:rsidRPr="002A7ECD">
        <w:rPr>
          <w:rFonts w:ascii="Arial" w:eastAsia="Times New Roman" w:hAnsi="Arial" w:cs="Arial"/>
          <w:sz w:val="24"/>
          <w:szCs w:val="24"/>
        </w:rPr>
        <w:br/>
        <w:t>ΚΑΛΑΜΑΤΙΑΝΟΣ Δ. , σελ.</w:t>
      </w:r>
      <w:r w:rsidRPr="002A7ECD">
        <w:rPr>
          <w:rFonts w:ascii="Arial" w:eastAsia="Times New Roman" w:hAnsi="Arial" w:cs="Arial"/>
          <w:sz w:val="24"/>
          <w:szCs w:val="24"/>
        </w:rPr>
        <w:br/>
        <w:t>ΚΑΠΠΑΤΟΣ Π. , σελ.</w:t>
      </w:r>
      <w:r w:rsidRPr="002A7ECD">
        <w:rPr>
          <w:rFonts w:ascii="Arial" w:eastAsia="Times New Roman" w:hAnsi="Arial" w:cs="Arial"/>
          <w:sz w:val="24"/>
          <w:szCs w:val="24"/>
        </w:rPr>
        <w:br/>
        <w:t>ΚΑΡΑΜΑΝΛΗΣ Κ. , σελ.</w:t>
      </w:r>
      <w:r w:rsidRPr="002A7ECD">
        <w:rPr>
          <w:rFonts w:ascii="Arial" w:eastAsia="Times New Roman" w:hAnsi="Arial" w:cs="Arial"/>
          <w:sz w:val="24"/>
          <w:szCs w:val="24"/>
        </w:rPr>
        <w:br/>
        <w:t>ΚΑΤΡΙΝΗΣ Μ. , σελ.</w:t>
      </w:r>
      <w:r w:rsidRPr="002A7ECD">
        <w:rPr>
          <w:rFonts w:ascii="Arial" w:eastAsia="Times New Roman" w:hAnsi="Arial" w:cs="Arial"/>
          <w:sz w:val="24"/>
          <w:szCs w:val="24"/>
        </w:rPr>
        <w:br/>
        <w:t>ΚΑΤΣΗΣ Μ. , σελ.</w:t>
      </w:r>
      <w:r w:rsidRPr="002A7ECD">
        <w:rPr>
          <w:rFonts w:ascii="Arial" w:eastAsia="Times New Roman" w:hAnsi="Arial" w:cs="Arial"/>
          <w:sz w:val="24"/>
          <w:szCs w:val="24"/>
        </w:rPr>
        <w:br/>
        <w:t>ΚΑΦΑΝΤΑΡΗ Χ. , σελ.</w:t>
      </w:r>
      <w:r w:rsidRPr="002A7ECD">
        <w:rPr>
          <w:rFonts w:ascii="Arial" w:eastAsia="Times New Roman" w:hAnsi="Arial" w:cs="Arial"/>
          <w:sz w:val="24"/>
          <w:szCs w:val="24"/>
        </w:rPr>
        <w:br/>
        <w:t>ΚΕΓΚΕΡΟΓΛΟΥ Β. , σελ.</w:t>
      </w:r>
      <w:r w:rsidRPr="002A7ECD">
        <w:rPr>
          <w:rFonts w:ascii="Arial" w:eastAsia="Times New Roman" w:hAnsi="Arial" w:cs="Arial"/>
          <w:sz w:val="24"/>
          <w:szCs w:val="24"/>
        </w:rPr>
        <w:br/>
        <w:t>ΚΕΡΑΜΕΩΣ Ν. , σελ.</w:t>
      </w:r>
      <w:r w:rsidRPr="002A7ECD">
        <w:rPr>
          <w:rFonts w:ascii="Arial" w:eastAsia="Times New Roman" w:hAnsi="Arial" w:cs="Arial"/>
          <w:sz w:val="24"/>
          <w:szCs w:val="24"/>
        </w:rPr>
        <w:br/>
        <w:t>ΚΟΚΚΑΛΗΣ Β. , σελ.</w:t>
      </w:r>
      <w:r w:rsidRPr="002A7ECD">
        <w:rPr>
          <w:rFonts w:ascii="Arial" w:eastAsia="Times New Roman" w:hAnsi="Arial" w:cs="Arial"/>
          <w:sz w:val="24"/>
          <w:szCs w:val="24"/>
        </w:rPr>
        <w:br/>
        <w:t>ΚΟΜΝΗΝΑΚΑ Μ. , σελ.</w:t>
      </w:r>
      <w:r w:rsidRPr="002A7ECD">
        <w:rPr>
          <w:rFonts w:ascii="Arial" w:eastAsia="Times New Roman" w:hAnsi="Arial" w:cs="Arial"/>
          <w:sz w:val="24"/>
          <w:szCs w:val="24"/>
        </w:rPr>
        <w:br/>
        <w:t>ΚΟΝΤΟΖΑΜΑΝΗΣ Β. , σελ.</w:t>
      </w:r>
      <w:r w:rsidRPr="002A7ECD">
        <w:rPr>
          <w:rFonts w:ascii="Arial" w:eastAsia="Times New Roman" w:hAnsi="Arial" w:cs="Arial"/>
          <w:sz w:val="24"/>
          <w:szCs w:val="24"/>
        </w:rPr>
        <w:br/>
        <w:t>ΚΟΥΒΕΛΑΣ Δ. , σελ.</w:t>
      </w:r>
      <w:r w:rsidRPr="002A7ECD">
        <w:rPr>
          <w:rFonts w:ascii="Arial" w:eastAsia="Times New Roman" w:hAnsi="Arial" w:cs="Arial"/>
          <w:sz w:val="24"/>
          <w:szCs w:val="24"/>
        </w:rPr>
        <w:br/>
        <w:t>ΚΡΗΤΙΚΟΣ Ν. , σελ.</w:t>
      </w:r>
      <w:r w:rsidRPr="002A7ECD">
        <w:rPr>
          <w:rFonts w:ascii="Arial" w:eastAsia="Times New Roman" w:hAnsi="Arial" w:cs="Arial"/>
          <w:sz w:val="24"/>
          <w:szCs w:val="24"/>
        </w:rPr>
        <w:br/>
        <w:t>ΚΩΝΣΤΑΝΤΙΝΙΔΗΣ Ε. , σελ.</w:t>
      </w:r>
      <w:r w:rsidRPr="002A7ECD">
        <w:rPr>
          <w:rFonts w:ascii="Arial" w:eastAsia="Times New Roman" w:hAnsi="Arial" w:cs="Arial"/>
          <w:sz w:val="24"/>
          <w:szCs w:val="24"/>
        </w:rPr>
        <w:br/>
        <w:t>ΛΙΑΚΟΥΛΗ Ε. , σελ.</w:t>
      </w:r>
      <w:r w:rsidRPr="002A7ECD">
        <w:rPr>
          <w:rFonts w:ascii="Arial" w:eastAsia="Times New Roman" w:hAnsi="Arial" w:cs="Arial"/>
          <w:sz w:val="24"/>
          <w:szCs w:val="24"/>
        </w:rPr>
        <w:br/>
        <w:t>ΛΙΟΥΠΗΣ Α. , σελ.</w:t>
      </w:r>
      <w:r w:rsidRPr="002A7ECD">
        <w:rPr>
          <w:rFonts w:ascii="Arial" w:eastAsia="Times New Roman" w:hAnsi="Arial" w:cs="Arial"/>
          <w:sz w:val="24"/>
          <w:szCs w:val="24"/>
        </w:rPr>
        <w:br/>
        <w:t>ΜΑΡΑΒΕΓΙΑΣ Κ. , σελ.</w:t>
      </w:r>
      <w:r w:rsidRPr="002A7ECD">
        <w:rPr>
          <w:rFonts w:ascii="Arial" w:eastAsia="Times New Roman" w:hAnsi="Arial" w:cs="Arial"/>
          <w:sz w:val="24"/>
          <w:szCs w:val="24"/>
        </w:rPr>
        <w:br/>
      </w:r>
      <w:r w:rsidRPr="002A7ECD">
        <w:rPr>
          <w:rFonts w:ascii="Arial" w:eastAsia="Times New Roman" w:hAnsi="Arial" w:cs="Arial"/>
          <w:sz w:val="24"/>
          <w:szCs w:val="24"/>
        </w:rPr>
        <w:lastRenderedPageBreak/>
        <w:t>ΜΕΛΑΣ Ι. , σελ.</w:t>
      </w:r>
      <w:r w:rsidRPr="002A7ECD">
        <w:rPr>
          <w:rFonts w:ascii="Arial" w:eastAsia="Times New Roman" w:hAnsi="Arial" w:cs="Arial"/>
          <w:sz w:val="24"/>
          <w:szCs w:val="24"/>
        </w:rPr>
        <w:br/>
        <w:t>ΜΠΑΚΑΔΗΜΑ Φ. , σελ.</w:t>
      </w:r>
      <w:r w:rsidRPr="002A7ECD">
        <w:rPr>
          <w:rFonts w:ascii="Arial" w:eastAsia="Times New Roman" w:hAnsi="Arial" w:cs="Arial"/>
          <w:sz w:val="24"/>
          <w:szCs w:val="24"/>
        </w:rPr>
        <w:br/>
        <w:t>ΜΠΑΡΑΛΙΑΚΟΣ Ξ. , σελ.</w:t>
      </w:r>
      <w:r w:rsidRPr="002A7ECD">
        <w:rPr>
          <w:rFonts w:ascii="Arial" w:eastAsia="Times New Roman" w:hAnsi="Arial" w:cs="Arial"/>
          <w:sz w:val="24"/>
          <w:szCs w:val="24"/>
        </w:rPr>
        <w:br/>
        <w:t>ΜΠΟΥΚΩΡΟΣ Χ. , σελ.</w:t>
      </w:r>
      <w:r w:rsidRPr="002A7ECD">
        <w:rPr>
          <w:rFonts w:ascii="Arial" w:eastAsia="Times New Roman" w:hAnsi="Arial" w:cs="Arial"/>
          <w:sz w:val="24"/>
          <w:szCs w:val="24"/>
        </w:rPr>
        <w:br/>
        <w:t>ΜΠΟΥΜΠΑΣ Κ. , σελ.</w:t>
      </w:r>
      <w:r w:rsidRPr="002A7ECD">
        <w:rPr>
          <w:rFonts w:ascii="Arial" w:eastAsia="Times New Roman" w:hAnsi="Arial" w:cs="Arial"/>
          <w:sz w:val="24"/>
          <w:szCs w:val="24"/>
        </w:rPr>
        <w:br/>
        <w:t>ΞΑΝΘΟΠΟΥΛΟΣ Θ. , σελ.</w:t>
      </w:r>
      <w:r w:rsidRPr="002A7ECD">
        <w:rPr>
          <w:rFonts w:ascii="Arial" w:eastAsia="Times New Roman" w:hAnsi="Arial" w:cs="Arial"/>
          <w:sz w:val="24"/>
          <w:szCs w:val="24"/>
        </w:rPr>
        <w:br/>
        <w:t>ΠΕΡΚΑ Θ. , σελ.</w:t>
      </w:r>
      <w:r w:rsidRPr="002A7ECD">
        <w:rPr>
          <w:rFonts w:ascii="Arial" w:eastAsia="Times New Roman" w:hAnsi="Arial" w:cs="Arial"/>
          <w:sz w:val="24"/>
          <w:szCs w:val="24"/>
        </w:rPr>
        <w:br/>
        <w:t>ΠΕΤΣΑΣ Σ. , σελ.</w:t>
      </w:r>
      <w:r w:rsidRPr="002A7ECD">
        <w:rPr>
          <w:rFonts w:ascii="Arial" w:eastAsia="Times New Roman" w:hAnsi="Arial" w:cs="Arial"/>
          <w:sz w:val="24"/>
          <w:szCs w:val="24"/>
        </w:rPr>
        <w:br/>
        <w:t>ΠΙΕΡΡΑΚΑΚΗΣ Κ. , σελ.</w:t>
      </w:r>
      <w:r w:rsidRPr="002A7ECD">
        <w:rPr>
          <w:rFonts w:ascii="Arial" w:eastAsia="Times New Roman" w:hAnsi="Arial" w:cs="Arial"/>
          <w:sz w:val="24"/>
          <w:szCs w:val="24"/>
        </w:rPr>
        <w:br/>
        <w:t>ΠΟΥΛΟΥ Π. , σελ.</w:t>
      </w:r>
      <w:r w:rsidRPr="002A7ECD">
        <w:rPr>
          <w:rFonts w:ascii="Arial" w:eastAsia="Times New Roman" w:hAnsi="Arial" w:cs="Arial"/>
          <w:sz w:val="24"/>
          <w:szCs w:val="24"/>
        </w:rPr>
        <w:br/>
        <w:t>ΣΑΝΤΟΡΙΝΙΟΣ Ν. , σελ.</w:t>
      </w:r>
      <w:r w:rsidRPr="002A7ECD">
        <w:rPr>
          <w:rFonts w:ascii="Arial" w:eastAsia="Times New Roman" w:hAnsi="Arial" w:cs="Arial"/>
          <w:sz w:val="24"/>
          <w:szCs w:val="24"/>
        </w:rPr>
        <w:br/>
        <w:t>ΣΚΡΕΚΑΣ Κ. , σελ.</w:t>
      </w:r>
      <w:r w:rsidRPr="002A7ECD">
        <w:rPr>
          <w:rFonts w:ascii="Arial" w:eastAsia="Times New Roman" w:hAnsi="Arial" w:cs="Arial"/>
          <w:sz w:val="24"/>
          <w:szCs w:val="24"/>
        </w:rPr>
        <w:br/>
        <w:t>ΣΠΑΝΑΚΗΣ Β. , σελ.</w:t>
      </w:r>
      <w:r w:rsidRPr="002A7ECD">
        <w:rPr>
          <w:rFonts w:ascii="Arial" w:eastAsia="Times New Roman" w:hAnsi="Arial" w:cs="Arial"/>
          <w:sz w:val="24"/>
          <w:szCs w:val="24"/>
        </w:rPr>
        <w:br/>
        <w:t>ΣΤΥΛΙΟΣ Γ. , σελ.</w:t>
      </w:r>
      <w:r w:rsidRPr="002A7ECD">
        <w:rPr>
          <w:rFonts w:ascii="Arial" w:eastAsia="Times New Roman" w:hAnsi="Arial" w:cs="Arial"/>
          <w:sz w:val="24"/>
          <w:szCs w:val="24"/>
        </w:rPr>
        <w:br/>
        <w:t>ΣΥΡΙΓΟΣ  Ά. , σελ.</w:t>
      </w:r>
      <w:r w:rsidRPr="002A7ECD">
        <w:rPr>
          <w:rFonts w:ascii="Arial" w:eastAsia="Times New Roman" w:hAnsi="Arial" w:cs="Arial"/>
          <w:sz w:val="24"/>
          <w:szCs w:val="24"/>
        </w:rPr>
        <w:br/>
        <w:t>ΤΣΑΚΛΟΓΛΟΥ Π. , σελ.</w:t>
      </w:r>
      <w:r w:rsidRPr="002A7ECD">
        <w:rPr>
          <w:rFonts w:ascii="Arial" w:eastAsia="Times New Roman" w:hAnsi="Arial" w:cs="Arial"/>
          <w:sz w:val="24"/>
          <w:szCs w:val="24"/>
        </w:rPr>
        <w:br/>
        <w:t>ΦΑΜΕΛΛΟΣ Σ. , σελ.</w:t>
      </w:r>
      <w:r w:rsidRPr="002A7ECD">
        <w:rPr>
          <w:rFonts w:ascii="Arial" w:eastAsia="Times New Roman" w:hAnsi="Arial" w:cs="Arial"/>
          <w:sz w:val="24"/>
          <w:szCs w:val="24"/>
        </w:rPr>
        <w:br/>
        <w:t>ΦΟΡΤΩΜΑΣ Φ. , σελ.</w:t>
      </w:r>
      <w:r w:rsidRPr="002A7ECD">
        <w:rPr>
          <w:rFonts w:ascii="Arial" w:eastAsia="Times New Roman" w:hAnsi="Arial" w:cs="Arial"/>
          <w:sz w:val="24"/>
          <w:szCs w:val="24"/>
        </w:rPr>
        <w:br/>
        <w:t>ΧΑΡΔΑΛΙΑΣ Ν. , σελ.</w:t>
      </w:r>
      <w:r w:rsidRPr="002A7ECD">
        <w:rPr>
          <w:rFonts w:ascii="Arial" w:eastAsia="Times New Roman" w:hAnsi="Arial" w:cs="Arial"/>
          <w:sz w:val="24"/>
          <w:szCs w:val="24"/>
        </w:rPr>
        <w:br/>
        <w:t>ΧΗΤΑΣ Κ. , σελ.</w:t>
      </w:r>
      <w:r w:rsidRPr="002A7ECD">
        <w:rPr>
          <w:rFonts w:ascii="Arial" w:eastAsia="Times New Roman" w:hAnsi="Arial" w:cs="Arial"/>
          <w:sz w:val="24"/>
          <w:szCs w:val="24"/>
        </w:rPr>
        <w:br/>
        <w:t>ΧΙΟΝΙΔΗΣ Σ. , σελ.</w:t>
      </w:r>
      <w:r w:rsidRPr="002A7ECD">
        <w:rPr>
          <w:rFonts w:ascii="Arial" w:eastAsia="Times New Roman" w:hAnsi="Arial" w:cs="Arial"/>
          <w:sz w:val="24"/>
          <w:szCs w:val="24"/>
        </w:rPr>
        <w:br/>
      </w:r>
      <w:r w:rsidRPr="002A7ECD">
        <w:rPr>
          <w:rFonts w:ascii="Arial" w:eastAsia="Times New Roman" w:hAnsi="Arial" w:cs="Arial"/>
          <w:sz w:val="24"/>
          <w:szCs w:val="24"/>
        </w:rPr>
        <w:br/>
        <w:t>ΠΑΡΕΜΒΑΣΕΙΣ:</w:t>
      </w:r>
      <w:r w:rsidRPr="002A7ECD">
        <w:rPr>
          <w:rFonts w:ascii="Arial" w:eastAsia="Times New Roman" w:hAnsi="Arial" w:cs="Arial"/>
          <w:sz w:val="24"/>
          <w:szCs w:val="24"/>
        </w:rPr>
        <w:br/>
        <w:t>ΚΑΚΛΑΜΑΝΗΣ Ν. , σελ.</w:t>
      </w:r>
      <w:r w:rsidRPr="002A7ECD">
        <w:rPr>
          <w:rFonts w:ascii="Arial" w:eastAsia="Times New Roman" w:hAnsi="Arial" w:cs="Arial"/>
          <w:sz w:val="24"/>
          <w:szCs w:val="24"/>
        </w:rPr>
        <w:br/>
        <w:t>ΜΠΟΥΡΑΣ Α. , σελ.</w:t>
      </w:r>
      <w:r w:rsidRPr="002A7ECD">
        <w:rPr>
          <w:rFonts w:ascii="Arial" w:eastAsia="Times New Roman" w:hAnsi="Arial" w:cs="Arial"/>
          <w:sz w:val="24"/>
          <w:szCs w:val="24"/>
        </w:rPr>
        <w:br/>
      </w:r>
    </w:p>
    <w:p w:rsidR="002A7ECD" w:rsidRPr="002A7ECD" w:rsidRDefault="002A7ECD" w:rsidP="002A7ECD">
      <w:pPr>
        <w:spacing w:after="200" w:line="360" w:lineRule="auto"/>
        <w:rPr>
          <w:rFonts w:ascii="Arial" w:eastAsia="Times New Roman" w:hAnsi="Arial" w:cs="Arial"/>
          <w:sz w:val="24"/>
          <w:szCs w:val="24"/>
        </w:rPr>
      </w:pPr>
      <w:r w:rsidRPr="002A7ECD">
        <w:rPr>
          <w:rFonts w:ascii="Arial" w:eastAsia="Times New Roman" w:hAnsi="Arial" w:cs="Arial"/>
          <w:sz w:val="24"/>
          <w:szCs w:val="24"/>
        </w:rPr>
        <w:t xml:space="preserve"> </w:t>
      </w:r>
    </w:p>
    <w:p w:rsidR="002A7ECD" w:rsidRPr="002A7ECD" w:rsidRDefault="002A7ECD" w:rsidP="002A7ECD">
      <w:pPr>
        <w:spacing w:after="200" w:line="360" w:lineRule="auto"/>
        <w:rPr>
          <w:rFonts w:ascii="Arial" w:eastAsia="Times New Roman" w:hAnsi="Arial" w:cs="Arial"/>
          <w:sz w:val="24"/>
          <w:szCs w:val="24"/>
        </w:rPr>
      </w:pPr>
    </w:p>
    <w:p w:rsidR="002A7ECD" w:rsidRPr="002A7ECD" w:rsidRDefault="002A7ECD" w:rsidP="002A7ECD">
      <w:pPr>
        <w:spacing w:after="200" w:line="360" w:lineRule="auto"/>
        <w:rPr>
          <w:rFonts w:ascii="Arial" w:eastAsia="Times New Roman" w:hAnsi="Arial" w:cs="Arial"/>
          <w:sz w:val="24"/>
          <w:szCs w:val="24"/>
        </w:rPr>
      </w:pPr>
    </w:p>
    <w:p w:rsidR="002A7ECD" w:rsidRDefault="002A7ECD" w:rsidP="00E15F6F">
      <w:pPr>
        <w:spacing w:line="600" w:lineRule="auto"/>
        <w:ind w:firstLine="720"/>
        <w:jc w:val="center"/>
        <w:rPr>
          <w:rFonts w:ascii="Arial" w:eastAsia="Times New Roman" w:hAnsi="Arial" w:cs="Arial"/>
          <w:sz w:val="24"/>
          <w:szCs w:val="24"/>
          <w:lang w:eastAsia="el-GR"/>
        </w:rPr>
      </w:pPr>
    </w:p>
    <w:p w:rsidR="002A7ECD" w:rsidRDefault="002A7ECD" w:rsidP="00E15F6F">
      <w:pPr>
        <w:spacing w:line="600" w:lineRule="auto"/>
        <w:ind w:firstLine="720"/>
        <w:jc w:val="center"/>
        <w:rPr>
          <w:rFonts w:ascii="Arial" w:eastAsia="Times New Roman" w:hAnsi="Arial" w:cs="Arial"/>
          <w:sz w:val="24"/>
          <w:szCs w:val="24"/>
          <w:lang w:eastAsia="el-GR"/>
        </w:rPr>
      </w:pPr>
    </w:p>
    <w:p w:rsidR="00567690" w:rsidRPr="00567690" w:rsidRDefault="00567690" w:rsidP="00E15F6F">
      <w:pPr>
        <w:spacing w:line="600" w:lineRule="auto"/>
        <w:ind w:firstLine="720"/>
        <w:jc w:val="center"/>
        <w:rPr>
          <w:rFonts w:ascii="Arial" w:eastAsia="Times New Roman" w:hAnsi="Arial" w:cs="Arial"/>
          <w:sz w:val="24"/>
          <w:szCs w:val="24"/>
          <w:lang w:eastAsia="el-GR"/>
        </w:rPr>
      </w:pPr>
      <w:r w:rsidRPr="00567690">
        <w:rPr>
          <w:rFonts w:ascii="Arial" w:eastAsia="Times New Roman" w:hAnsi="Arial" w:cs="Arial"/>
          <w:sz w:val="24"/>
          <w:szCs w:val="24"/>
          <w:lang w:eastAsia="el-GR"/>
        </w:rPr>
        <w:lastRenderedPageBreak/>
        <w:t>ΠΡΑΚΤΙΚΑ ΒΟΥΛΗΣ</w:t>
      </w:r>
    </w:p>
    <w:p w:rsidR="00567690" w:rsidRPr="00567690" w:rsidRDefault="00567690" w:rsidP="00E15F6F">
      <w:pPr>
        <w:spacing w:line="600" w:lineRule="auto"/>
        <w:ind w:firstLine="720"/>
        <w:jc w:val="center"/>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ΙΗ΄ ΠΕΡΙΟΔΟΣ </w:t>
      </w:r>
    </w:p>
    <w:p w:rsidR="00567690" w:rsidRPr="00567690" w:rsidRDefault="00567690" w:rsidP="00E15F6F">
      <w:pPr>
        <w:spacing w:line="600" w:lineRule="auto"/>
        <w:ind w:firstLine="720"/>
        <w:jc w:val="center"/>
        <w:rPr>
          <w:rFonts w:ascii="Arial" w:eastAsia="Times New Roman" w:hAnsi="Arial" w:cs="Arial"/>
          <w:sz w:val="24"/>
          <w:szCs w:val="24"/>
          <w:lang w:eastAsia="el-GR"/>
        </w:rPr>
      </w:pPr>
      <w:r w:rsidRPr="00567690">
        <w:rPr>
          <w:rFonts w:ascii="Arial" w:eastAsia="Times New Roman" w:hAnsi="Arial" w:cs="Arial"/>
          <w:sz w:val="24"/>
          <w:szCs w:val="24"/>
          <w:lang w:eastAsia="el-GR"/>
        </w:rPr>
        <w:t>ΠΡΟΕΔΡΕΥΟΜΕΝΗΣ ΚΟΙΝΟΒΟΥΛΕΥΤΙΚΗΣ ΔΗΜΟΚΡΑΤΙΑΣ</w:t>
      </w:r>
    </w:p>
    <w:p w:rsidR="00567690" w:rsidRPr="00567690" w:rsidRDefault="00567690" w:rsidP="00E15F6F">
      <w:pPr>
        <w:spacing w:line="600" w:lineRule="auto"/>
        <w:ind w:firstLine="720"/>
        <w:jc w:val="center"/>
        <w:rPr>
          <w:rFonts w:ascii="Arial" w:eastAsia="Times New Roman" w:hAnsi="Arial" w:cs="Arial"/>
          <w:sz w:val="24"/>
          <w:szCs w:val="24"/>
          <w:lang w:eastAsia="el-GR"/>
        </w:rPr>
      </w:pPr>
      <w:r w:rsidRPr="00567690">
        <w:rPr>
          <w:rFonts w:ascii="Arial" w:eastAsia="Times New Roman" w:hAnsi="Arial" w:cs="Arial"/>
          <w:sz w:val="24"/>
          <w:szCs w:val="24"/>
          <w:lang w:eastAsia="el-GR"/>
        </w:rPr>
        <w:t>ΣΥΝΟΔΟΣ Β΄</w:t>
      </w:r>
    </w:p>
    <w:p w:rsidR="00567690" w:rsidRPr="00567690" w:rsidRDefault="00567690" w:rsidP="00E15F6F">
      <w:pPr>
        <w:spacing w:line="600" w:lineRule="auto"/>
        <w:ind w:firstLine="720"/>
        <w:jc w:val="center"/>
        <w:rPr>
          <w:rFonts w:ascii="Arial" w:eastAsia="Times New Roman" w:hAnsi="Arial" w:cs="Arial"/>
          <w:sz w:val="24"/>
          <w:szCs w:val="24"/>
          <w:lang w:eastAsia="el-GR"/>
        </w:rPr>
      </w:pPr>
      <w:r w:rsidRPr="00567690">
        <w:rPr>
          <w:rFonts w:ascii="Arial" w:eastAsia="Times New Roman" w:hAnsi="Arial" w:cs="Arial"/>
          <w:sz w:val="24"/>
          <w:szCs w:val="24"/>
          <w:lang w:eastAsia="el-GR"/>
        </w:rPr>
        <w:t>ΣΥΝΕΔΡΙΑΣΗ ΡΟΖ΄</w:t>
      </w:r>
    </w:p>
    <w:p w:rsidR="00567690" w:rsidRPr="00567690" w:rsidRDefault="00567690" w:rsidP="00E15F6F">
      <w:pPr>
        <w:spacing w:line="600" w:lineRule="auto"/>
        <w:ind w:firstLine="720"/>
        <w:jc w:val="center"/>
        <w:rPr>
          <w:rFonts w:ascii="Arial" w:eastAsia="Times New Roman" w:hAnsi="Arial" w:cs="Arial"/>
          <w:sz w:val="24"/>
          <w:szCs w:val="24"/>
          <w:lang w:eastAsia="el-GR"/>
        </w:rPr>
      </w:pPr>
      <w:r w:rsidRPr="00567690">
        <w:rPr>
          <w:rFonts w:ascii="Arial" w:eastAsia="Times New Roman" w:hAnsi="Arial" w:cs="Arial"/>
          <w:sz w:val="24"/>
          <w:szCs w:val="24"/>
          <w:lang w:eastAsia="el-GR"/>
        </w:rPr>
        <w:t>Πέμπτη 29 Ιουλίου 2021</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Αθήνα, σήμερα στις 29 Ιουλίου 2021, ημέρα Πέμπτη και ώρα 9.08΄, συνήλθε στην Αίθουσα των συνεδριάσεων του Βουλευτηρίου η Βουλή σε ολομέλεια για να συνεδριάσει υπό την προεδρία του Γ΄ Αντιπροέδρου αυτής κ. </w:t>
      </w:r>
      <w:r w:rsidRPr="00567690">
        <w:rPr>
          <w:rFonts w:ascii="Arial" w:eastAsia="Times New Roman" w:hAnsi="Arial" w:cs="Arial"/>
          <w:b/>
          <w:sz w:val="24"/>
          <w:szCs w:val="24"/>
          <w:lang w:eastAsia="el-GR"/>
        </w:rPr>
        <w:t>ΑΘΑΝΑΣΙΟΥ ΜΠΟΥΡΑ.</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b/>
          <w:sz w:val="24"/>
          <w:szCs w:val="24"/>
          <w:lang w:eastAsia="el-GR"/>
        </w:rPr>
        <w:t>ΠΡΟΕΔΡΕΥΩΝ (Αθανάσιος Μπούρας):</w:t>
      </w:r>
      <w:r w:rsidRPr="00567690">
        <w:rPr>
          <w:rFonts w:ascii="Arial" w:eastAsia="Times New Roman" w:hAnsi="Arial" w:cs="Arial"/>
          <w:sz w:val="24"/>
          <w:szCs w:val="24"/>
          <w:lang w:eastAsia="el-GR"/>
        </w:rPr>
        <w:t xml:space="preserve"> Κυρίες και κύριοι συνάδελφοι, αρχίζει η συνεδρίαση.</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(ΕΠΙΚΥΡΩΣΗ ΠΡΑΚΤΙΚΩΝ: Σύμφωνα με την από 28-7-2021 εξουσιοδότηση του Σώματος, επικυρώθηκαν με ευθύνη του Προεδρείου τα Πρακτικά της ΡΟΣΤ΄</w:t>
      </w:r>
      <w:r w:rsidRPr="00567690">
        <w:rPr>
          <w:rFonts w:ascii="Arial" w:eastAsia="Times New Roman" w:hAnsi="Arial" w:cs="Times New Roman"/>
          <w:sz w:val="24"/>
          <w:szCs w:val="24"/>
          <w:lang w:eastAsia="el-GR"/>
        </w:rPr>
        <w:t xml:space="preserve"> </w:t>
      </w:r>
      <w:r w:rsidRPr="00567690">
        <w:rPr>
          <w:rFonts w:ascii="Arial" w:eastAsia="Times New Roman" w:hAnsi="Arial" w:cs="Arial"/>
          <w:sz w:val="24"/>
          <w:szCs w:val="24"/>
          <w:lang w:eastAsia="el-GR"/>
        </w:rPr>
        <w:t>συνεδριάσεώς του, της Τετάρτης 28 Ιουλίου 2021 σε ό,τι αφορά την ψήφιση στο σύνολο του σχεδίου νόμου: «</w:t>
      </w:r>
      <w:r w:rsidRPr="00567690">
        <w:rPr>
          <w:rFonts w:ascii="Arial" w:eastAsia="Times New Roman" w:hAnsi="Arial" w:cs="Arial"/>
          <w:color w:val="000000"/>
          <w:sz w:val="24"/>
          <w:szCs w:val="24"/>
          <w:shd w:val="clear" w:color="auto" w:fill="FFFFFF"/>
          <w:lang w:eastAsia="el-GR"/>
        </w:rPr>
        <w:t>Αναβάθμιση του σχολείου, ενδυνάμωση των εκπαιδευτικών και άλλες διατάξεις</w:t>
      </w:r>
      <w:r w:rsidRPr="00567690">
        <w:rPr>
          <w:rFonts w:ascii="Arial" w:eastAsia="Times New Roman" w:hAnsi="Arial" w:cs="Arial"/>
          <w:sz w:val="24"/>
          <w:szCs w:val="24"/>
          <w:lang w:eastAsia="el-GR"/>
        </w:rPr>
        <w:t>»)</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Κυρίες και κύριοι συνάδελφοι, εισερχόμαστε στη συζήτηση των </w:t>
      </w:r>
    </w:p>
    <w:p w:rsidR="00567690" w:rsidRPr="00567690" w:rsidRDefault="00567690" w:rsidP="00E15F6F">
      <w:pPr>
        <w:spacing w:line="600" w:lineRule="auto"/>
        <w:ind w:firstLine="720"/>
        <w:jc w:val="center"/>
        <w:rPr>
          <w:rFonts w:ascii="Arial" w:eastAsia="Times New Roman" w:hAnsi="Arial" w:cs="Times New Roman"/>
          <w:b/>
          <w:sz w:val="24"/>
          <w:szCs w:val="24"/>
          <w:lang w:eastAsia="el-GR"/>
        </w:rPr>
      </w:pPr>
      <w:r w:rsidRPr="00567690">
        <w:rPr>
          <w:rFonts w:ascii="Arial" w:eastAsia="Times New Roman" w:hAnsi="Arial" w:cs="Times New Roman"/>
          <w:b/>
          <w:sz w:val="24"/>
          <w:szCs w:val="24"/>
          <w:lang w:eastAsia="el-GR"/>
        </w:rPr>
        <w:lastRenderedPageBreak/>
        <w:t>ΕΠΙΚΑΙΡΩΝ ΕΡΩΤΗΣΕΩΝ</w:t>
      </w:r>
    </w:p>
    <w:p w:rsidR="00567690" w:rsidRPr="00567690" w:rsidRDefault="00567690" w:rsidP="00E15F6F">
      <w:pPr>
        <w:spacing w:after="0"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Με έγγραφό του ο Γενικός Γραμματέας Νομικών και Κοινοβουλευτικών Θεμάτων μας ενημερώνει ότι σχετικά με τη συζήτηση των επίκαιρων ερωτήσεων στο πλαίσιο του Κοινοβουλευτικού Ελέγχου την Πέμπτη 29 Ιουλίου 2021 θα συζητηθούν η υπ’ αριθμόν 976/24-7-2021, 977-24-7-2021, 978/24-7-2021 επίκαιρες ερωτήσεις και η υπ’ αριθμόν 2615/404/13-12-2020 ερώτηση κατ’ άρθρο 130 παράγραφος 5 του Κανονισμού της Βουλής και θα απαντηθούν από τον Υφυπουργό Περιβάλλοντος και Ενέργειας κ. Γεώργιο Αμυρά..</w:t>
      </w:r>
    </w:p>
    <w:p w:rsidR="00567690" w:rsidRPr="00567690" w:rsidRDefault="00567690" w:rsidP="00E15F6F">
      <w:pPr>
        <w:spacing w:after="0" w:line="600" w:lineRule="auto"/>
        <w:ind w:firstLine="720"/>
        <w:jc w:val="both"/>
        <w:rPr>
          <w:rFonts w:ascii="Arial" w:eastAsia="Times New Roman" w:hAnsi="Arial" w:cs="Arial"/>
          <w:color w:val="000000"/>
          <w:sz w:val="24"/>
          <w:szCs w:val="24"/>
          <w:lang w:eastAsia="el-GR"/>
        </w:rPr>
      </w:pPr>
      <w:r w:rsidRPr="00567690">
        <w:rPr>
          <w:rFonts w:ascii="Arial" w:eastAsia="Times New Roman" w:hAnsi="Arial" w:cs="Arial"/>
          <w:sz w:val="24"/>
          <w:szCs w:val="24"/>
          <w:lang w:eastAsia="el-GR"/>
        </w:rPr>
        <w:t xml:space="preserve">Θα ξεκινήσουμε με </w:t>
      </w:r>
      <w:r w:rsidRPr="00567690">
        <w:rPr>
          <w:rFonts w:ascii="Arial" w:eastAsia="Times New Roman" w:hAnsi="Arial" w:cs="Arial"/>
          <w:color w:val="000000"/>
          <w:sz w:val="24"/>
          <w:szCs w:val="24"/>
          <w:lang w:eastAsia="el-GR"/>
        </w:rPr>
        <w:t xml:space="preserve">τη δεύτερη με αριθμό 976/24-7-2021 επίκαιρη ερώτηση πρώτου κύκλου του Βουλευτή Β2΄ Δυτικού Τομέα Αθηνών του ΜέΡΑ25 κ. </w:t>
      </w:r>
      <w:r w:rsidRPr="00567690">
        <w:rPr>
          <w:rFonts w:ascii="Arial" w:eastAsia="Times New Roman" w:hAnsi="Arial" w:cs="Arial"/>
          <w:bCs/>
          <w:color w:val="000000"/>
          <w:sz w:val="24"/>
          <w:szCs w:val="24"/>
          <w:lang w:eastAsia="el-GR"/>
        </w:rPr>
        <w:t>Κρίτωνα - Ηλία Αρσένη</w:t>
      </w:r>
      <w:r w:rsidRPr="00567690">
        <w:rPr>
          <w:rFonts w:ascii="Arial" w:eastAsia="Times New Roman" w:hAnsi="Arial" w:cs="Arial"/>
          <w:b/>
          <w:bCs/>
          <w:color w:val="000000"/>
          <w:sz w:val="24"/>
          <w:szCs w:val="24"/>
          <w:lang w:eastAsia="el-GR"/>
        </w:rPr>
        <w:t xml:space="preserve"> </w:t>
      </w:r>
      <w:r w:rsidRPr="00567690">
        <w:rPr>
          <w:rFonts w:ascii="Arial" w:eastAsia="Times New Roman" w:hAnsi="Arial" w:cs="Arial"/>
          <w:color w:val="000000"/>
          <w:sz w:val="24"/>
          <w:szCs w:val="24"/>
          <w:lang w:eastAsia="el-GR"/>
        </w:rPr>
        <w:t xml:space="preserve">προς τον Υπουργό </w:t>
      </w:r>
      <w:r w:rsidRPr="00567690">
        <w:rPr>
          <w:rFonts w:ascii="Arial" w:eastAsia="Times New Roman" w:hAnsi="Arial" w:cs="Arial"/>
          <w:bCs/>
          <w:color w:val="000000"/>
          <w:sz w:val="24"/>
          <w:szCs w:val="24"/>
          <w:lang w:eastAsia="el-GR"/>
        </w:rPr>
        <w:t xml:space="preserve">Περιβάλλοντος και Ενέργειας, </w:t>
      </w:r>
      <w:r w:rsidRPr="00567690">
        <w:rPr>
          <w:rFonts w:ascii="Arial" w:eastAsia="Times New Roman" w:hAnsi="Arial" w:cs="Arial"/>
          <w:color w:val="000000"/>
          <w:sz w:val="24"/>
          <w:szCs w:val="24"/>
          <w:lang w:eastAsia="el-GR"/>
        </w:rPr>
        <w:t>με θέμα: «Άμεση ανάγκη προστασίας των πολιτών από την ηχορύπανση στους δήμους της Δυτικής Αθήνας».</w:t>
      </w:r>
    </w:p>
    <w:p w:rsidR="00567690" w:rsidRPr="00567690" w:rsidRDefault="00567690" w:rsidP="00E15F6F">
      <w:pPr>
        <w:spacing w:after="0"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Πριν ξεκινήσετε τόσο σε εσάς, κύριε Αρσένη, όσο και στον Υπουργό, επειδή πρέπει να ολοκληρώσουμε γιατί θα αρχίσει και το νομοσχέδιο, θα είστε εντελώς ακριβείς στον χρόνο. Όταν τα δύο λεπτά δεν ολοκληρώσετε τα υπόλοιπα στη δευτερολογία. Παρακαλώ για απόλυτη εφαρμογή του χρόνου. Όταν έχουμε άνεση δεν εμποδίζουμε κανέναν και για ανάπτυξη περαιτέρω. </w:t>
      </w:r>
    </w:p>
    <w:p w:rsidR="00567690" w:rsidRPr="00567690" w:rsidRDefault="00567690" w:rsidP="00E15F6F">
      <w:pPr>
        <w:spacing w:after="0"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Κύριε Αρσένη, έχετε το λόγο για την πρωτολογία σας για δύο λεπτά.</w:t>
      </w:r>
    </w:p>
    <w:p w:rsidR="00567690" w:rsidRPr="00567690" w:rsidRDefault="00567690" w:rsidP="00E15F6F">
      <w:pPr>
        <w:spacing w:after="0" w:line="600" w:lineRule="auto"/>
        <w:ind w:firstLine="720"/>
        <w:jc w:val="both"/>
        <w:rPr>
          <w:rFonts w:ascii="Arial" w:eastAsia="Times New Roman" w:hAnsi="Arial" w:cs="Arial"/>
          <w:sz w:val="24"/>
          <w:szCs w:val="24"/>
          <w:lang w:eastAsia="el-GR"/>
        </w:rPr>
      </w:pPr>
      <w:r w:rsidRPr="00567690">
        <w:rPr>
          <w:rFonts w:ascii="Arial" w:eastAsia="Times New Roman" w:hAnsi="Arial" w:cs="Arial"/>
          <w:b/>
          <w:sz w:val="24"/>
          <w:szCs w:val="24"/>
          <w:lang w:eastAsia="el-GR"/>
        </w:rPr>
        <w:lastRenderedPageBreak/>
        <w:t>ΚΡΙΤΩΝ - ΗΛΙΑΣ ΑΡΣΕΝΗΣ:</w:t>
      </w:r>
      <w:r w:rsidRPr="00567690">
        <w:rPr>
          <w:rFonts w:ascii="Arial" w:eastAsia="Times New Roman" w:hAnsi="Arial" w:cs="Arial"/>
          <w:sz w:val="24"/>
          <w:szCs w:val="24"/>
          <w:lang w:eastAsia="el-GR"/>
        </w:rPr>
        <w:t xml:space="preserve"> Κύριε Πρόεδρε, ευχαριστώ. Θα ζητούσα μια μικρή ανοχή όπου χρειαστεί, γιατί ήμασταν εδώ και δέκα λεπτά στην Αίθουσα και καρτερικά περιμέναμε την έναρξη της συνεδρίασης. </w:t>
      </w:r>
    </w:p>
    <w:p w:rsidR="00567690" w:rsidRPr="00567690" w:rsidRDefault="00567690" w:rsidP="00E15F6F">
      <w:pPr>
        <w:spacing w:after="0"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Κύριε Υφυπουργέ, έχουμε δήμους στη δυτική Αθήνα όπου το θέμα της ηχορύπανσης είναι πραγματικά εκτός ορίων και το πρόβλημα είναι εκτός ορίων ενώ υπάρχουν συγκεκριμένα μέτρα, τα οποία μπορούν να ληφθούν και δεν έχουν ληφθεί. </w:t>
      </w:r>
    </w:p>
    <w:p w:rsidR="00567690" w:rsidRPr="00567690" w:rsidRDefault="00567690" w:rsidP="00E15F6F">
      <w:pPr>
        <w:spacing w:after="0"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Θα αναφερθώ πιο ειδικά για το Δήμο Αγίων Αναργύρων - Καματερού. Από τις Τρεις Γέφυρες ως τον προαστιακό σε ένα μήκος περίπου πέντε χιλιομέτρων διέρχονται νυχθημερόν βαρέως τύπου οχήματα με κάθε είδους απόβλητα με προορισμό τον ΧΥΤΑ Φυλής. Τα επίπεδα θορύβου για τους κατοίκους, εκτός από τους ρύπους που αναπνέουν, και ειδικά για τους κατοίκους που μένουν πλησίον της λεωφόρου Δημοκρατίας Φυλής, αλλά και σε άλλους δρόμους που θα αναφερθώ στη συνέχεια, είναι πολύ πάνω από τα επιτρεπτά όρια. Το ίδιο συμβαίνει και κατά μήκος της εθνικής οδού Αθηνών - Λαμίας, λεωφόρου Κηφισού όπου στον συγκεκριμένο δήμο δεν έχουν τοποθετηθεί τα απαραίτητα ηχοπετάσματα. </w:t>
      </w:r>
    </w:p>
    <w:p w:rsidR="00567690" w:rsidRPr="00567690" w:rsidRDefault="00567690" w:rsidP="00E15F6F">
      <w:pPr>
        <w:spacing w:after="0"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Είναι ένα ζήτημα, βέβαια, που αφορά όλη την Ελλάδα, αλλά υπάρχει μια ιδιαίτερη ένταση στον Δήμο Αγίων Αναργύρων - Καματερού. </w:t>
      </w:r>
    </w:p>
    <w:p w:rsidR="00567690" w:rsidRPr="00567690" w:rsidRDefault="00567690" w:rsidP="00E15F6F">
      <w:pPr>
        <w:spacing w:after="0"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lastRenderedPageBreak/>
        <w:t xml:space="preserve">Γενικά στην Ελλάδα ένας στους πέντε κατοίκους της πόλης κατοικεί σε ζώνες με ημερήσιο θόρυβο που ξεπερνάει τα ανώτερα εθνικά επιτρεπόμενα όρια, ενώ ένας στους τέσσερις κατοικεί σε ζώνες με νυχτερινό θόρυβο που ξεπερνά τα ανώτερα εθνικά επιτρεπτά όρια για τη νύχτα και με μια προ δεκαετίας μελέτη που είχε γίνει διαπιστώθηκε ότι 60% και πλέον των κάτοικων της Αθήνας και του Πειραιά ζουν σε απαράδεκτα υψηλά όρια κυκλοφοριακού θορύβου από 90 ως 100 </w:t>
      </w:r>
      <w:r w:rsidRPr="00567690">
        <w:rPr>
          <w:rFonts w:ascii="Arial" w:eastAsia="Times New Roman" w:hAnsi="Arial" w:cs="Arial"/>
          <w:sz w:val="24"/>
          <w:szCs w:val="24"/>
          <w:lang w:val="en-US" w:eastAsia="el-GR"/>
        </w:rPr>
        <w:t>dB</w:t>
      </w:r>
      <w:r w:rsidRPr="00567690">
        <w:rPr>
          <w:rFonts w:ascii="Arial" w:eastAsia="Times New Roman" w:hAnsi="Arial" w:cs="Arial"/>
          <w:sz w:val="24"/>
          <w:szCs w:val="24"/>
          <w:lang w:eastAsia="el-GR"/>
        </w:rPr>
        <w:t xml:space="preserve"> και που κυμαίνονται, βέβαια, μέσα στη νύχτα ή τη μέρα, ιδίως αν είναι σε κομβικές οδικές αρτηρίες.</w:t>
      </w:r>
    </w:p>
    <w:p w:rsidR="00567690" w:rsidRPr="00567690" w:rsidRDefault="00567690" w:rsidP="00E15F6F">
      <w:pPr>
        <w:spacing w:after="0"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Γιατί είναι σημαντικά όλα αυτά; Γιατί ο Παγκόσμιος Οργανισμός Υγείας μας λέει ότι οι υπερβάσεις των ορίων θορύβου μακροπρόθεσμα είναι δυνατό να προκαλέσει στον άνθρωπο αύξηση της αρτηριακής πίεσης και συνέχεια ισχαιμική καρδιακή νόσο, προβλήματα στο καρδιακό σύστημα, υπέρταση ακόμη και εγκεφαλικό επεισόδιο. Αυτά μας τα λέει ο Παγκόσμιος Οργανισμός Υγείας, όχι κάποιος μεμονωμένος ιατρός ή οργάνωση.</w:t>
      </w:r>
    </w:p>
    <w:p w:rsidR="00567690" w:rsidRPr="00567690" w:rsidRDefault="00567690" w:rsidP="00E15F6F">
      <w:pPr>
        <w:spacing w:after="0"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Η ευρωπαϊκή οδηγία 49/2002 με αυτή τη λογική δημιουργήθηκε ως κοινή βάση για την αντιμετώπιση ακριβώς και τις δεσμεύσεις και τις υποχρεώσεις που δημιουργεί για τα κράτη-μέλη για την αντιμετώπιση θορύβου στην Ευρώπη.</w:t>
      </w:r>
    </w:p>
    <w:p w:rsidR="00567690" w:rsidRPr="00567690" w:rsidRDefault="00567690" w:rsidP="00E15F6F">
      <w:pPr>
        <w:spacing w:after="0"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Και κλείνω με απλή αναφορά των ερωτήσεων:</w:t>
      </w:r>
    </w:p>
    <w:p w:rsidR="00567690" w:rsidRPr="00567690" w:rsidRDefault="00567690" w:rsidP="00E15F6F">
      <w:pPr>
        <w:spacing w:after="0"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Τι έχει γίνει για να αντιμετωπιστεί το πρόβλημα της περιοχής της δυτικής Αθήνας; </w:t>
      </w:r>
    </w:p>
    <w:p w:rsidR="00567690" w:rsidRPr="00567690" w:rsidRDefault="00567690" w:rsidP="00E15F6F">
      <w:pPr>
        <w:spacing w:after="0"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lastRenderedPageBreak/>
        <w:t xml:space="preserve">Έχει γίνει χαρτογράφηση των επιπέδων του ήχου; </w:t>
      </w:r>
    </w:p>
    <w:p w:rsidR="00567690" w:rsidRPr="00567690" w:rsidRDefault="00567690" w:rsidP="00E15F6F">
      <w:pPr>
        <w:spacing w:after="0"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Αν ναι, πότε και σε ποια σημεία υπάρχει μελέτη χαρτογράφησης θορύβου κατά μήκος της εθνικής οδού Αθηνών - Λαμίας στη λεωφόρο Κηφισού στα όρια των Δήμων Αιγάλεω - Περιστερίου - Αγίων Αναργύρων - Καματερού; </w:t>
      </w:r>
    </w:p>
    <w:p w:rsidR="00567690" w:rsidRPr="00567690" w:rsidRDefault="00567690" w:rsidP="00E15F6F">
      <w:pPr>
        <w:spacing w:after="0"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Έχει μπει ηχοπέτασμα και έχουν μπει ηχοπετάσματα και οι «πράσινοι τοίχοι» σε επιβαρυμένα σημεία;</w:t>
      </w:r>
    </w:p>
    <w:p w:rsidR="00567690" w:rsidRPr="00567690" w:rsidRDefault="00567690" w:rsidP="00E15F6F">
      <w:pPr>
        <w:spacing w:after="0"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Δεσμεύεται να λάβει μέτρα και να δώσει στήριξη στους οικείους δήμους για την τοποθέτηση ηχοπετασμάτων και «πράσινων τοίχων»;</w:t>
      </w:r>
    </w:p>
    <w:p w:rsidR="00567690" w:rsidRPr="00567690" w:rsidRDefault="00567690" w:rsidP="00E15F6F">
      <w:pPr>
        <w:spacing w:after="0"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Ευχαριστώ πολύ.</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Arial"/>
          <w:b/>
          <w:color w:val="222222"/>
          <w:sz w:val="24"/>
          <w:szCs w:val="24"/>
          <w:shd w:val="clear" w:color="auto" w:fill="FFFFFF"/>
          <w:lang w:eastAsia="el-GR"/>
        </w:rPr>
        <w:t>ΠΡΟΕΔΡΕΥΩΝ (Αθανάσιος Μπούρας):</w:t>
      </w:r>
      <w:r w:rsidRPr="00567690">
        <w:rPr>
          <w:rFonts w:ascii="Arial" w:eastAsia="Times New Roman" w:hAnsi="Arial" w:cs="Times New Roman"/>
          <w:sz w:val="24"/>
          <w:szCs w:val="24"/>
          <w:lang w:eastAsia="el-GR"/>
        </w:rPr>
        <w:t xml:space="preserve"> Κύριε Υπουργέ, έχετε τον λόγο για τρία λεπτά.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ΓΕΩΡΓΙΟΣ ΑΜΥΡΑΣ (Υφυπουργός Περιβάλλοντος και Ενέργειας): </w:t>
      </w:r>
      <w:r w:rsidRPr="00567690">
        <w:rPr>
          <w:rFonts w:ascii="Arial" w:eastAsia="Times New Roman" w:hAnsi="Arial" w:cs="Times New Roman"/>
          <w:sz w:val="24"/>
          <w:szCs w:val="24"/>
          <w:lang w:eastAsia="el-GR"/>
        </w:rPr>
        <w:t>Ευχαριστώ, κύριε Πρόεδρε.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Καλημέρα σε όλες και όλους. Θα είμαι συντομότερος του τρίλεπτου.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Κατ’ αρχάς, κύριε Αρσένη, θα συμφωνήσω μαζί σας πως ο θόρυβος αποτελεί μία από τις μεγαλύτερες αιτίες αναστάτωσης της καθημερινότητας των πολιτών σε πολλές αστικές περιοχές.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Ιδιαίτερα η επισήμανσή σας για την ηχορύπανση στο οδικό δίκτυο του Δήμου Αγίων Αναργύρων και Καματερού σαφέστατα αξίζει της προσοχής όλων </w:t>
      </w:r>
      <w:r w:rsidRPr="00567690">
        <w:rPr>
          <w:rFonts w:ascii="Arial" w:eastAsia="Times New Roman" w:hAnsi="Arial" w:cs="Times New Roman"/>
          <w:sz w:val="24"/>
          <w:szCs w:val="24"/>
          <w:lang w:eastAsia="el-GR"/>
        </w:rPr>
        <w:lastRenderedPageBreak/>
        <w:t xml:space="preserve">μας και βεβαίως των υπηρεσιών είτε πρόκειται για το Υπουργείο είτε πρόκειται για την περιφέρεια είτε για την αποκεντρωμένη διοίκηση. Το δε γεγονός ότι όντως διέρχονται καθ’ όλο το εικοσιτετράωρο από το σημείο που λέτε και εσείς, από τις Τρεις Γέφυρες, μέχρι το ΧΥΤΑ της Φυλής οχήματα βαρέως τύπου, οπωσδήποτε επιδεινώνει το ζήτημα της ηχορύπανσης σε αυτές τις περιοχές.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Γι’ αυτό λοιπόν εγώ σας διαβεβαιώνω ότι εμείς, δηλαδή, το Υπουργείο Περιβάλλοντος, ξεκινούμε και αμέσως θα συνεννοηθούμε με την Περιφέρεια Αττικής όπως επίσης και βέβαια με το Δήμο Αναργύρων - Καματερού, ώστε να γίνουν οι ακριβείς μετρήσεις που χρειάζονται στα σημεία -που όπως κι εσείς αναφέρατε είναι σημεία επιβάρυνσης και ηχορύπανσης για τους κατοίκους και ενδεχομένως και σε άλλα που αυτή τη στιγμή δεν μπορούμε να τα γνωρίζουμε, αλλά οι κάτοικοι σίγουρα τα γνωρίζουν διότι προφανώς αντιμετωπίζουν αυτό το πρόβλημα καθημερινά-, έτσι ώστε μετά τις απαιτούμενες μετρήσεις να υπάρξει υλοποίηση, αφού υπάρξει, βεβαίως, και μελέτη, έργων για τη μείωση της ηχορύπανσης.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Όσον αφορά στο θόρυβο κατά μήκος της εθνικής οδού, ας μην είμαστε εντελώς αρνητικοί. Σε πολλά σημεία πέριξ του αστικού ιστού ή εκεί που διαπερνά τον αστικό ιστό η εθνική οδός έχουν μπει ηχοπετάσματα. Σύμφωνα δε με τις αντιθορυβικές μελέτες από τις αρμόδιες υπηρεσίες, στα σημεία της </w:t>
      </w:r>
      <w:r w:rsidRPr="00567690">
        <w:rPr>
          <w:rFonts w:ascii="Arial" w:eastAsia="Times New Roman" w:hAnsi="Arial" w:cs="Times New Roman"/>
          <w:sz w:val="24"/>
          <w:szCs w:val="24"/>
          <w:lang w:eastAsia="el-GR"/>
        </w:rPr>
        <w:lastRenderedPageBreak/>
        <w:t xml:space="preserve">εθνικής οδού έχουν ληφθεί μέτρα όπως στρώση με ειδικό ασφαλτοτάπητα, μείωση ορίου κυκλοφορίας και άλλα.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Όμως, δεν αρκεί να μείνουμε εκεί. Όπως και εσείς λέτε, υπάρχει η κοινοτική οδηγία 49/2002. Οπότε στο πλαίσιο αυτής της οδηγίας εμείς έχουμε αποφασίσει και προκηρύξαμε διαγωνισμό με τίτλο: «Εκπόνηση στρατηγικού χάρτη θορύβου και σχεδίου δράσης πολεοδομικού συγκροτήματος Αθήνας». Είναι ένας διαγωνισμός αξίας 616.000 ευρώ πλέον ΦΠΑ 148.000 ευρώ. Με το έργο αυτό που για πρώτη φορά η Ελλάδα θα αποκτήσει, στην ουσία η χώρα μας θα έχει έναν στρατηγικό χάρτη, να ξέρουμε πού πραγματικά υπάρχει το πρόβλημα και αντιστοίχως με το σχέδιο δράσης να αντιμετωπιστεί.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Θα σας πω δε ότι αυτό το έργο, δηλαδή, ο διαγωνισμός, έχει μια καθυστέρηση νομικής φύσης, δεδομένου ότι υπήρξε ένσταση - προδικαστική προσφυγή και η ημερομηνία κατάθεσης των προσφορών έχει παραταθεί ως τις 19-11.</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Τα υπόλοιπα στη δευτερολογία μου.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Ευχαριστώ πάρα πολύ.</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Arial"/>
          <w:b/>
          <w:color w:val="222222"/>
          <w:sz w:val="24"/>
          <w:szCs w:val="24"/>
          <w:shd w:val="clear" w:color="auto" w:fill="FFFFFF"/>
          <w:lang w:eastAsia="el-GR"/>
        </w:rPr>
        <w:t>ΠΡΟΕΔΡΕΥΩΝ (Αθανάσιος Μπούρας):</w:t>
      </w:r>
      <w:r w:rsidRPr="00567690">
        <w:rPr>
          <w:rFonts w:ascii="Arial" w:eastAsia="Times New Roman" w:hAnsi="Arial" w:cs="Arial"/>
          <w:color w:val="222222"/>
          <w:sz w:val="24"/>
          <w:szCs w:val="24"/>
          <w:shd w:val="clear" w:color="auto" w:fill="FFFFFF"/>
          <w:lang w:eastAsia="el-GR"/>
        </w:rPr>
        <w:t xml:space="preserve"> </w:t>
      </w:r>
      <w:r w:rsidRPr="00567690">
        <w:rPr>
          <w:rFonts w:ascii="Arial" w:eastAsia="Times New Roman" w:hAnsi="Arial" w:cs="Times New Roman"/>
          <w:sz w:val="24"/>
          <w:szCs w:val="24"/>
          <w:lang w:eastAsia="el-GR"/>
        </w:rPr>
        <w:t>Ευχαριστώ, κύριε Υπουργέ.</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Τον λόγο έχει τώρα για τρία λεπτά ο κ. Αρσένης.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ΚΡΙΤΩΝ - ΗΛΙΑΣ ΑΡΣΕΝΗΣ: </w:t>
      </w:r>
      <w:r w:rsidRPr="00567690">
        <w:rPr>
          <w:rFonts w:ascii="Arial" w:eastAsia="Times New Roman" w:hAnsi="Arial" w:cs="Times New Roman"/>
          <w:sz w:val="24"/>
          <w:szCs w:val="24"/>
          <w:lang w:eastAsia="el-GR"/>
        </w:rPr>
        <w:t xml:space="preserve">Ευχαριστώ πολύ, κύριε Πρόεδρε.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Κύριε Υπουργέ, καλωσορίζω, βεβαίως, τη δέσμευση της Κυβέρνησης και θα είμαστε εδώ πέρα και θα παρακολουθούμε την υλοποίησή της.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Όμως, κοιτάξτε. Έχει ξαναγίνει, κατ’ εφαρμογή της οδηγίας, χαρτογράφηση του θορύβου και αναφέρομαι σε αυτά που έγιναν μέσω του ΕΣΠΑ 2007 - 2013. Ήταν έντεκα μελέτες χαρτογράφησης θορύβου, από τις οποίες προέκυψαν οι στρατηγικοί χάρτες θορύβου και τα σχέδια δράσης για δεκαεπτά συγκροτήματα της χώρας. Κανένα από αυτά τα δεκαεπτά συγκροτήματα δεν αφορά τη δυτική Αθήνα, παρ’ όλο που καταλαβαίνουμε όλοι μας ότι από τη στιγμή που οι άνθρωποι που μένουν δίπλα στην εθνική οδό και έχουν χρήσεις επιβαρυντικές όπως προφανώς ο πολλαπλά επιβαρυντικός ΧΥΤΑ Φυλής, η κατάσταση είναι πολύ πιο επιβαρυντική εκεί πέρα.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Αυτή τη στιγμή δεν έχουμε εκεί ηχοπετάσματα. Γι’ αυτό κιόλας θέλω να υπενθυμίσω και τη δεύτερη ερώτησή μου, δηλαδή, αν το Υπουργείο θα συνδράμει, αν θα βοηθήσει και τους δήμους ιδιαίτερα το Δήμο Αγίων Αναργύρων, αλλά και όπου αλλού εντοπιστεί πρόβλημα, στο να μπουν αυτά τα ηχοπετάσματα στην εθνική οδό.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Δεν είναι δυνατόν εν έτει 2021 να υπάρχουν κάτοικοι στην πρωτεύουσα της χώρας μας που να ζουν στην εθνική οδό και να μην έχουν ηχοπετάσματα, δηλαδή, κάποια ηχοπροστασία. Νομίζω ότι αυτά είναι αυτονόητα πράγματα, καθώς βεβαίως και για τις άλλες περιοχές όπου εντοπίζεται το σημαντικό </w:t>
      </w:r>
      <w:r w:rsidRPr="00567690">
        <w:rPr>
          <w:rFonts w:ascii="Arial" w:eastAsia="Times New Roman" w:hAnsi="Arial" w:cs="Times New Roman"/>
          <w:sz w:val="24"/>
          <w:szCs w:val="24"/>
          <w:lang w:eastAsia="el-GR"/>
        </w:rPr>
        <w:lastRenderedPageBreak/>
        <w:t xml:space="preserve">πρόβλημα να βρεθούν τρόποι μετριασμού, και βέβαια, να γίνει και η καταγραφή των επιπέδων θορύβου που προβλέπει η οδηγία και από την οποία είχε εξαιρεθεί -για λόγους που δεν κατανοούμε- έως τώρα η δυτική Αθήνα, παρά την επιβάρυνση της.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Οπότε, ναι, θα ήθελα τη δέσμευση σας ότι η χαρτογράφηση θορύβου θα συμπεριλαμβάνει τους δήμους της δυτικής Αθήνας, ιδιαίτερα αυτούς που είναι αυτονόητο να σκεφτεί κανείς ότι υπάρχουν προβλήματα θορύβου γιατί συνορεύουν οι κατοικίες μαζί με κεντρικά οδικά δίκτυα, αλλά και να υπάρξει χρηματοδότηση προς τους δήμους για να τελειώνει αυτό πράγμα, δηλαδή, να έχουμε εθνική οδό χωρίς ηχοπετάσματα, κεντρικές αρτηρίες χωρίς ηχοπροστασία για τους κατοίκους.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Ευχαριστώ πολύ.</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Arial"/>
          <w:b/>
          <w:color w:val="222222"/>
          <w:sz w:val="24"/>
          <w:szCs w:val="24"/>
          <w:shd w:val="clear" w:color="auto" w:fill="FFFFFF"/>
          <w:lang w:eastAsia="el-GR"/>
        </w:rPr>
        <w:t>ΠΡΟΕΔΡΕΥΩΝ (Αθανάσιος Μπούρας):</w:t>
      </w:r>
      <w:r w:rsidRPr="00567690">
        <w:rPr>
          <w:rFonts w:ascii="Arial" w:eastAsia="Times New Roman" w:hAnsi="Arial" w:cs="Times New Roman"/>
          <w:sz w:val="24"/>
          <w:szCs w:val="24"/>
          <w:lang w:eastAsia="el-GR"/>
        </w:rPr>
        <w:t xml:space="preserve"> Κύριε Υπουργέ, έχετε τον λόγο για τρία λεπτά.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ΓΕΩΡΓΙΟΣ ΑΜΥΡΑΣ (Υφυπουργός Περιβάλλοντος και Ενέργειας): </w:t>
      </w:r>
      <w:r w:rsidRPr="00567690">
        <w:rPr>
          <w:rFonts w:ascii="Arial" w:eastAsia="Times New Roman" w:hAnsi="Arial" w:cs="Times New Roman"/>
          <w:sz w:val="24"/>
          <w:szCs w:val="24"/>
          <w:lang w:eastAsia="el-GR"/>
        </w:rPr>
        <w:t xml:space="preserve">Ευχαριστώ, κύριε Πρόεδρε.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Σας το λέω ξεκάθαρα ότι, ναι, και στο στρατηγικό χάρτη θορύβου θα εντάξουμε τη δυτική Αθήνα, αλλά και πέραν αυτού θα έρθουμε, όπως σας είπα, σε συνεννόηση και με την περιφέρεια και με το συγκεκριμένο δήμο, δηλαδή το </w:t>
      </w:r>
      <w:r w:rsidRPr="00567690">
        <w:rPr>
          <w:rFonts w:ascii="Arial" w:eastAsia="Times New Roman" w:hAnsi="Arial" w:cs="Times New Roman"/>
          <w:sz w:val="24"/>
          <w:szCs w:val="24"/>
          <w:lang w:eastAsia="el-GR"/>
        </w:rPr>
        <w:lastRenderedPageBreak/>
        <w:t>δήμο Αγίων Αναργύρων και Καματερού, έτσι ώστε να εντοπίσουμε νωρίτερα από την εκπόνηση του στρατηγικού χάρτη θορύβου τα σημεία όπου χρειάζονται ενίσχυση έναντι του θορύβου, δηλαδή, να μπουν ηχοπετάσματα όπως λέτε. Συμφωνούμε απόλυτα σε αυτό και θα το κάνουμε αυτό.</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Επίσης, αυτό που έχει πει σημασία να ξέρουμε είναι τι θα περιλαμβάνουν τα σχέδια δράσης αυτού του στρατηγικού χάρτη έναντι του θορύβου. Θα περιλαμβάνουν άμεσες και έμμεσες δράσεις, έτσι ώστε οι επιπτώσεις από την έκθεση του πληθυσμού στο θόρυβο να τύχουν τέτοιας διαχείρισης έτσι ώστε ο περιβαλλοντικός θόρυβος να μειωθεί δραστικά. Άρα, μιλάμε και για τον θόρυβο ημέρας αλλά και για τον θόρυβο νύχτας και γενικότερα για τη βελτίωση του ακουστικού περιβάλλοντος.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Ποιες θα είναι, λοιπόν, αυτές οι δράσεις, οι οποίες δεν είναι θεωρητικές. Σας περιγράφω εγώ απλώς αρχικά τώρα τη δομή τους, ώστε να ξέρετε και εσείς ότι το εθνικό σχέδιο που ετοιμάζουμε και ο χάρτης για τον θόρυβο στα σημαντικότερα αστικά κέντρα της χώρας θα στοχεύει στα εξής: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Ειδικές κυκλοφοριακές ρυθμίσεις, όπως μείωση ορίων ταχύτητας, απαγορεύσεις διέλευσης φορτηγών, διαχείριση μεταφορικών συρμών, μονοδρομήσεις αλλά και κατασκευή ειδικών αντιθορυβικών οδοστρωμάτων, τοποθέτηση φυσικά ηχοπετασμάτων -σας είπα ότι δεν θα περιμένουμε να ολοκληρωθεί το έργο που βεβαίως είναι σημαντικότατο γιατί θα μας δώσει με </w:t>
      </w:r>
      <w:r w:rsidRPr="00567690">
        <w:rPr>
          <w:rFonts w:ascii="Arial" w:eastAsia="Times New Roman" w:hAnsi="Arial" w:cs="Times New Roman"/>
          <w:sz w:val="24"/>
          <w:szCs w:val="24"/>
          <w:lang w:eastAsia="el-GR"/>
        </w:rPr>
        <w:lastRenderedPageBreak/>
        <w:t xml:space="preserve">ακρίβεια τα σημεία όπου πρέπει να παρέμβουμε-, εγκατάσταση συστημάτων παρακολούθησης αυτού του προβλήματος, του θορύβου, με τη συμμετοχή των δήμων, με τη συμμετοχή των περιφερειών.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Όμως, υπάρχουν και οι έμμεσες ενέργειες και δράσεις που δρομολογούμε, όπως δηλαδή, οι ευρύτερες ρυμοτομικές και πολεοδομικές εφαρμογές, η καθιέρωση ισχυρών περιοχών. Είναι κάτι που ιδιαίτερα στην Ευρώπη είναι πολύ διαδεδομένο και πρέπει να αρχίσουμε να το μαθαίνουμε και να το εφαρμόζουμε και να το κάνουμε εμείς ως Υπουργείο Περιβάλλοντος και Ενέργειας και στην Ελλάδα.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Έτσι θα δώσουμε ιδιαίτερη έμφαση στην καθιέρωση αυτής της εφαρμογής, δηλαδή, των ήσυχων περιοχών. Δεν θα είναι μόνο μία σε κάθε πόλη, αλλά θα είναι περισσότερες, λαμβάνοντας υπ’ όψιν και τη σχετική νομοθεσία αλλά πάνω απ’ όλα -όπως λέτε και εσείς και συμφωνούμε απόλυτα- την ανάγκη του ανθρώπου να ζει, να αναπτύσσει τη ζωή του σε ένα ήσυχο περιβάλλον.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Σας ευχαριστώ πολύ.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Arial"/>
          <w:b/>
          <w:color w:val="222222"/>
          <w:sz w:val="24"/>
          <w:szCs w:val="24"/>
          <w:shd w:val="clear" w:color="auto" w:fill="FFFFFF"/>
          <w:lang w:eastAsia="el-GR"/>
        </w:rPr>
        <w:t xml:space="preserve">ΠΡΟΕΔΡΕΥΩΝ (Αθανάσιος Μπούρας): </w:t>
      </w:r>
      <w:r w:rsidRPr="00567690">
        <w:rPr>
          <w:rFonts w:ascii="Arial" w:eastAsia="Times New Roman" w:hAnsi="Arial" w:cs="Times New Roman"/>
          <w:sz w:val="24"/>
          <w:szCs w:val="24"/>
          <w:lang w:eastAsia="el-GR"/>
        </w:rPr>
        <w:t xml:space="preserve">Κι εμείς ευχαριστούμε τον κύριο Υπουργό.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Θα συζητηθεί τώρα η πρώτη με αριθμό 977/24-7-2021 επίκαιρη ερώτηση δεύτερου κύκλου του Βουλευτή Β2΄ Δυτικού Τομέα Αθηνών του ΜέΡΑ25 κ. Κρίτωνα - Ηλία Αρσένη προς τον Υπουργό Περιβάλλοντος και Ενέργειας, με θέμα: «Η Κυβέρνηση προωθεί ως στρατηγική επένδυση αιολικούς σταθμούς στην Καρυστία Ευβοίας για τους οποίους έχει λάβει προειδοποιητική επιστολή από την Ευρωπαϊκή Επιτροπή».</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Στην ερώτηση θα απαντήσει ο Υφυπουργός Περιβάλλοντος και Ενέργειας κ. Γεώργιος Αμυράς.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Κύριε Αρσένη, έχετε τον λόγο για δύο λεπτά.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ΚΡΙΤΩΝ - ΗΛΙΑΣ ΑΡΣΕΝΗΣ: </w:t>
      </w:r>
      <w:r w:rsidRPr="00567690">
        <w:rPr>
          <w:rFonts w:ascii="Arial" w:eastAsia="Times New Roman" w:hAnsi="Arial" w:cs="Times New Roman"/>
          <w:sz w:val="24"/>
          <w:szCs w:val="24"/>
          <w:lang w:eastAsia="el-GR"/>
        </w:rPr>
        <w:t>Ευχαριστώ πολύ, κύριε Πρόεδρε.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Ευχαριστώ, κύριε Υπουργέ και για την προηγούμενη ουσιαστική και πλήρη απάντηση.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Τώρα, αυτό το θέμα θα είναι πολύ πιο συγκρουσιακό γιατί εδώ πέρα υπάρχουν πολύ μεγάλα συμφέροντα, τα οποία γνωρίζω ότι ξεπερνάνε και εσάς προσωπικά. Στην ουσία, έχουμε στην Καρυστία, σε ένα μέρος όπου για παλιότερα αιολικά υπήρχε μια ξεκάθαρη διαδικασία παραπομπής της χώρας στο Ευρωπαϊκό Δικαστήριο, στην ίδια περιοχή να μπαίνουν καινούργια αιολικά, χωρίς να τηρούνται και πάλι οι διαδικασίες. Παρ’ όλο που υπάρχει δηλαδή διαδικασία παραπομπής της χώρας για τη παραβίαση της ευρωπαϊκής </w:t>
      </w:r>
      <w:r w:rsidRPr="00567690">
        <w:rPr>
          <w:rFonts w:ascii="Arial" w:eastAsia="Times New Roman" w:hAnsi="Arial" w:cs="Times New Roman"/>
          <w:sz w:val="24"/>
          <w:szCs w:val="24"/>
          <w:lang w:eastAsia="el-GR"/>
        </w:rPr>
        <w:lastRenderedPageBreak/>
        <w:t>νομοθεσίας για την αδειοδότηση αιολικών στην Καρυστία, βλέπουμε να συνεχίζεται και να εκτινάσσεται η εγκατάσταση ανεμογεννητριών σε αυτή την περιοχή.</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Συγκεκριμένα, αυτή τη στιγμή στον Δήμο Καρύστου λειτουργούν τετρακόσιες έντεκα ανεμογεννήτριες, ενώ ο σχεδιασμός θα φτάσει τις επτακόσιες σαράντα πέντε.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Έχουμε την εγκατάσταση εκατόν είκοσι ανεμογεννητριών την οποία στην ουσία εγκρίνει η ΡΑΕ, ανεβάζοντας τη φέρουσα ικανότητα με έναν τρόπο που έχουμε συζητήσει και φαίνεται να είναι εντελώς παράνομος, καθώς δεν υπάρχει η σύμφωνη γνώμη του οικείου δημοτικού συμβουλίου, όπως είχε πει άλλωστε και ο Υπουργός στην αρχική του δέσμευση. Βρίσκονται αυτές οι ανεμογεννήτριες εντός προστατευόμενης περιοχής του δικτύου «</w:t>
      </w:r>
      <w:r w:rsidRPr="00567690">
        <w:rPr>
          <w:rFonts w:ascii="Arial" w:eastAsia="Times New Roman" w:hAnsi="Arial" w:cs="Times New Roman"/>
          <w:sz w:val="24"/>
          <w:szCs w:val="24"/>
          <w:lang w:val="en-US" w:eastAsia="el-GR"/>
        </w:rPr>
        <w:t>NATURA</w:t>
      </w:r>
      <w:r w:rsidRPr="00567690">
        <w:rPr>
          <w:rFonts w:ascii="Arial" w:eastAsia="Times New Roman" w:hAnsi="Arial" w:cs="Times New Roman"/>
          <w:sz w:val="24"/>
          <w:szCs w:val="24"/>
          <w:lang w:eastAsia="el-GR"/>
        </w:rPr>
        <w:t>», για τα οποία δίκτυα «</w:t>
      </w:r>
      <w:r w:rsidRPr="00567690">
        <w:rPr>
          <w:rFonts w:ascii="Arial" w:eastAsia="Times New Roman" w:hAnsi="Arial" w:cs="Times New Roman"/>
          <w:sz w:val="24"/>
          <w:szCs w:val="24"/>
          <w:lang w:val="en-US" w:eastAsia="el-GR"/>
        </w:rPr>
        <w:t>NATURA</w:t>
      </w:r>
      <w:r w:rsidRPr="00567690">
        <w:rPr>
          <w:rFonts w:ascii="Arial" w:eastAsia="Times New Roman" w:hAnsi="Arial" w:cs="Times New Roman"/>
          <w:sz w:val="24"/>
          <w:szCs w:val="24"/>
          <w:lang w:eastAsia="el-GR"/>
        </w:rPr>
        <w:t>» έχει καταδικαστεί η Ελλάδα από το Ευρωπαϊκό Δικαστήριο στις 17 Δεκεμβρίου 2020 για παραβίαση των υποχρεώσεων όσον αφορά τη μη σύνταξη και θεσμοθέτηση των σχεδίων διαχείρισης, που μας εξηγούν ποια είναι η ζώνη απόλυτης προστασίας, ποια είναι η ζώνη όπου μπορεί να γίνουν κάποιες δράσεις.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Εδώ πέρα, χωρίς να ξέρουμε ποιο είναι το προστατευτέο στην ουσία αντικείμενο, συνεχίζουν και μπαίνουν αιολικά. Δεν έχουμε δέουσα εκτίμηση, παρ’ όλη την προειδοποιητική επιστολή που ακριβώς μας λέει ότι θα μας </w:t>
      </w:r>
      <w:r w:rsidRPr="00567690">
        <w:rPr>
          <w:rFonts w:ascii="Arial" w:eastAsia="Times New Roman" w:hAnsi="Arial" w:cs="Times New Roman"/>
          <w:sz w:val="24"/>
          <w:szCs w:val="24"/>
          <w:lang w:eastAsia="el-GR"/>
        </w:rPr>
        <w:lastRenderedPageBreak/>
        <w:t>παραπέμψουν σύντομα και ιδιαίτερα για την αδειοδότηση αιολικών. Και συνεδριάζει η Διυπουργική Επιτροπή Στρατηγικών Επενδύσεων και χωρίς δέουσα εκτίμηση βάζει νέες ανεμογεννήτριες εντός αυτής της περιοχής.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Τα ερωτήματα είναι σαφή, για να καταλαβαίνουμε λίγο τι γίνεται. Αν καταδικαστούμε στο Ευρωπαϊκό Δικαστήριο, θα σταματήσει η λειτουργία των συγκεκριμένων αιολικών; Θα πληρώσει το πρόστιμο ο επενδυτής; Γιατί θεωρείτε πιο σημαντική την εγκατάσταση της συγκεκριμένης επένδυσης από τον σεβασμό της ευρωπαϊκής νομοθεσίας;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Ευχαριστώ πολύ.</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Arial"/>
          <w:b/>
          <w:color w:val="201F1E"/>
          <w:sz w:val="24"/>
          <w:szCs w:val="24"/>
          <w:shd w:val="clear" w:color="auto" w:fill="FFFFFF"/>
          <w:lang w:eastAsia="el-GR"/>
        </w:rPr>
        <w:t xml:space="preserve">ΠΡΟΕΔΡΕΥΩΝ (Αθανάσιος Μπούρας): </w:t>
      </w:r>
      <w:r w:rsidRPr="00567690">
        <w:rPr>
          <w:rFonts w:ascii="Arial" w:eastAsia="Times New Roman" w:hAnsi="Arial" w:cs="Times New Roman"/>
          <w:sz w:val="24"/>
          <w:szCs w:val="24"/>
          <w:lang w:eastAsia="el-GR"/>
        </w:rPr>
        <w:t>Ορίστε, κύριε Υπουργέ, ο λόγος σε εσάς για την απάντησή σας.</w:t>
      </w:r>
    </w:p>
    <w:p w:rsidR="00567690" w:rsidRPr="00567690" w:rsidRDefault="00567690" w:rsidP="00E15F6F">
      <w:pPr>
        <w:shd w:val="clear" w:color="auto" w:fill="FFFFFF"/>
        <w:spacing w:line="600" w:lineRule="auto"/>
        <w:ind w:firstLine="720"/>
        <w:contextualSpacing/>
        <w:jc w:val="both"/>
        <w:rPr>
          <w:rFonts w:ascii="Arial" w:eastAsia="Times New Roman" w:hAnsi="Arial" w:cs="Arial"/>
          <w:color w:val="111111"/>
          <w:sz w:val="24"/>
          <w:szCs w:val="24"/>
          <w:lang w:eastAsia="el-GR"/>
        </w:rPr>
      </w:pPr>
      <w:r w:rsidRPr="00567690">
        <w:rPr>
          <w:rFonts w:ascii="Arial" w:eastAsia="Times New Roman" w:hAnsi="Arial" w:cs="Arial"/>
          <w:b/>
          <w:color w:val="111111"/>
          <w:sz w:val="24"/>
          <w:szCs w:val="24"/>
          <w:lang w:eastAsia="el-GR"/>
        </w:rPr>
        <w:t xml:space="preserve">ΓΕΩΡΓΙΟΣ ΑΜΥΡΑΣ (Υφυπουργός Περιβάλλοντος και Ενέργειας): </w:t>
      </w:r>
      <w:r w:rsidRPr="00567690">
        <w:rPr>
          <w:rFonts w:ascii="Arial" w:eastAsia="Times New Roman" w:hAnsi="Arial" w:cs="Arial"/>
          <w:color w:val="111111"/>
          <w:sz w:val="24"/>
          <w:szCs w:val="24"/>
          <w:lang w:eastAsia="el-GR"/>
        </w:rPr>
        <w:t>Ευχαριστώ, κύριε Πρόεδρε.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Κατ’ αρχάς, κύριε Αρσένη, για μία ακόμη φορά θέλω να επισημάνω ότι η Κυβέρνηση Μητσοτάκη έχει θέσει ως κορυφαία της προτεραιότητα την υλοποίηση περιβαλλοντικών μεταρρυθμίσεων. Η αξιοποίηση του εγχώριου δυναμικού των ανανεώσιμων πηγών ενέργειας αποτελεί για μας εθνικό ενεργειακό στόχο, ενισχύει την ανάπτυξη της εθνικής οικονομίας και βεβαίως, προστατεύει το περιβάλλον. Τι καλύτερο από καθαρή ενέργεια;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Βάσει των στόχων δε της απολιγνιτοποίησης εκτιμάται ότι θα χρειαστεί να εγκατασταθούν μέχρι το 2030 επιπλέον των σταθμών που ήδη λειτουργούν περίπου 9.000 </w:t>
      </w:r>
      <w:r w:rsidRPr="00567690">
        <w:rPr>
          <w:rFonts w:ascii="Arial" w:eastAsia="Times New Roman" w:hAnsi="Arial" w:cs="Times New Roman"/>
          <w:sz w:val="24"/>
          <w:szCs w:val="24"/>
          <w:lang w:val="en-US" w:eastAsia="el-GR"/>
        </w:rPr>
        <w:t>MW</w:t>
      </w:r>
      <w:r w:rsidRPr="00567690">
        <w:rPr>
          <w:rFonts w:ascii="Arial" w:eastAsia="Times New Roman" w:hAnsi="Arial" w:cs="Times New Roman"/>
          <w:sz w:val="24"/>
          <w:szCs w:val="24"/>
          <w:lang w:eastAsia="el-GR"/>
        </w:rPr>
        <w:t xml:space="preserve"> νέων έργων ΑΠΕ.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Τώρα, πάμε πολύ συγκεκριμένα στην Περιφερειακή Ενότητα της Ευβοίας. Βάσει του μητρώου της ΡΑΕ έχουν χορηγηθεί εκατόν είκοσι μία άδειες παραγωγής αιολικών σταθμών συνολικής ισχύος 2089 </w:t>
      </w:r>
      <w:r w:rsidRPr="00567690">
        <w:rPr>
          <w:rFonts w:ascii="Arial" w:eastAsia="Times New Roman" w:hAnsi="Arial" w:cs="Times New Roman"/>
          <w:sz w:val="24"/>
          <w:szCs w:val="24"/>
          <w:lang w:val="en-US" w:eastAsia="el-GR"/>
        </w:rPr>
        <w:t>MW</w:t>
      </w:r>
      <w:r w:rsidRPr="00567690">
        <w:rPr>
          <w:rFonts w:ascii="Arial" w:eastAsia="Times New Roman" w:hAnsi="Arial" w:cs="Times New Roman"/>
          <w:sz w:val="24"/>
          <w:szCs w:val="24"/>
          <w:lang w:eastAsia="el-GR"/>
        </w:rPr>
        <w:t xml:space="preserve">, ενώ ο συνολικός αριθμός των ανεμογεννητριών αυτών των έργων ανέρχεται στις χίλιες είκοσι. Από όλα αυτά, τα σαράντα εννιά έργα ισχύος 538 </w:t>
      </w:r>
      <w:r w:rsidRPr="00567690">
        <w:rPr>
          <w:rFonts w:ascii="Arial" w:eastAsia="Times New Roman" w:hAnsi="Arial" w:cs="Times New Roman"/>
          <w:sz w:val="24"/>
          <w:szCs w:val="24"/>
          <w:lang w:val="en-US" w:eastAsia="el-GR"/>
        </w:rPr>
        <w:t>MW</w:t>
      </w:r>
      <w:r w:rsidRPr="00567690">
        <w:rPr>
          <w:rFonts w:ascii="Arial" w:eastAsia="Times New Roman" w:hAnsi="Arial" w:cs="Times New Roman"/>
          <w:sz w:val="24"/>
          <w:szCs w:val="24"/>
          <w:lang w:eastAsia="el-GR"/>
        </w:rPr>
        <w:t xml:space="preserve"> βρίσκονται σε λειτουργία, τριάντα τρία έργα συνολικής ισχύος 537 MW έχουν άδεια εγκατάστασης, τέσσερα έργα συνολικής ισχύος 65 MW έχουν έγκριση περιβαλλοντικών όρων και τριάντα πέντε έργα συνολικής ισχύος 948 MW βρίσκονται σε αρχικό στάδιο της αδειοδοτικής διαδικασίας. Σας δίνω όλα τα στοιχεία, για να έχουμε μπροστά μας τους ίδιους αριθμούς.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Πάμε τώρα στη Δημοτική Ενότητα Καφηρέως. Εκεί, λοιπόν, έχουν χορηγηθεί είκοσι τέσσερις άδειες παραγωγής αιολικών, συνολικής ισχύος 362 MW, εκ των οποίων οκτώ άδειες παραγωγής οι οποίες απαρτίζονται από ογδόντα οκτώ ανεμογεννήτριες ισχύος 98 MW είναι σε λειτουργία, δεκαπέντε άδειες παραγωγής με εβδομήντα έξι ανεμογεννήτριες ισχύος 251 MW είναι με άδεια εγκατάστασης και μία άδεια παραγωγής με τέσσερις ανεμογεννήτριες ισχύος 12 MW δεν έχει ωριμότητα.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Τώρα βέβαια, το έχουμε ξανασυζητήσει και άλλες φορές σε αυτή την Αίθουσα- σχετικά με τον ισχυρισμό ότι η ΡΑΕ, η Ρυθμιστική Αρχή Ενέργειας, ανέβασε μη σύννομα το ποσοστό κάλυψης της φέρουσας ικανότητας της Δημοτικής Ενότητας Καφηρέα στο 170%, να ενημερώσω για άλλη μια φορά ότι το μέγιστο επιτρεπόμενο ποσοστό κάλυψης εδαφών από αιολικές εγκαταστάσεις στους πρωτοβάθμιους οργανισμούς τοπικής αυτοδιοίκησης μπορεί να αυξηθεί με δύο τρόπους, είτε με τη σύμφωνη γνώμη της τοπικής κοινότητας, των δημοτικών συμβουλίων -που εδώ δεν έχουμε σύμφωνη- είτε με τη μεταφορά αριθμού ανεμογεννητριών από το σύνολο των ΟΤΑ στους οποίους εκτείνεται το έργο. Αυτή είναι μία σύννομη διαδικασία. Ισχύει για τις περιοχές αιολικής προτεραιότητας. Η Δημοτική Ενότητα Καφηρέως ανήκει σε αυτή την κατηγορία των περιοχών.</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Arial"/>
          <w:color w:val="201F1E"/>
          <w:sz w:val="24"/>
          <w:szCs w:val="24"/>
          <w:shd w:val="clear" w:color="auto" w:fill="FFFFFF"/>
          <w:lang w:eastAsia="el-GR"/>
        </w:rPr>
        <w:t>(Στο σημείο αυτό κτυπάει το κουδούνι λήξεως του χρόνου ομιλίας του κυρίου Υφυπουργού)</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Άρα, δεδομένου ότι αυτά τα έργα των ΑΠΕ είναι μεγάλα επενδυτικά σχέδια που χωροθετούνται και στο Μαρμάρι και στον Καφηρέα, η αύξηση της φέρουσας ικανότητας της συγκεκριμένης δημοτικής ενότητας -τελειώνω, κύριε Πρόεδρε- ήταν απόρροια της μεταφοράς του αριθμού τυπικών ανεμογεννητριών από το Μαρμάρι, από τη Δημοτική Ενότητα Μαρμαρίου. Άρα, η χωροθέτηση των αιολικών πάρκων έλαβε χώρα απολύτως σύννομα στη </w:t>
      </w:r>
      <w:r w:rsidRPr="00567690">
        <w:rPr>
          <w:rFonts w:ascii="Arial" w:eastAsia="Times New Roman" w:hAnsi="Arial" w:cs="Times New Roman"/>
          <w:sz w:val="24"/>
          <w:szCs w:val="24"/>
          <w:lang w:eastAsia="el-GR"/>
        </w:rPr>
        <w:lastRenderedPageBreak/>
        <w:t>βάση αυτής της διάταξης που σας λέω, χωρίς να απαιτείται απόφαση του Δήμου Καρύστου.</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Για τα υπόλοιπα θα απαντήσω στη δευτερολογία μου.</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Ευχαριστώ.</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Arial"/>
          <w:b/>
          <w:color w:val="201F1E"/>
          <w:sz w:val="24"/>
          <w:szCs w:val="24"/>
          <w:shd w:val="clear" w:color="auto" w:fill="FFFFFF"/>
          <w:lang w:eastAsia="el-GR"/>
        </w:rPr>
        <w:t xml:space="preserve">ΠΡΟΕΔΡΕΥΩΝ (Αθανάσιος Μπούρας): </w:t>
      </w:r>
      <w:r w:rsidRPr="00567690">
        <w:rPr>
          <w:rFonts w:ascii="Arial" w:eastAsia="Times New Roman" w:hAnsi="Arial" w:cs="Times New Roman"/>
          <w:sz w:val="24"/>
          <w:szCs w:val="24"/>
          <w:lang w:eastAsia="el-GR"/>
        </w:rPr>
        <w:t>Ορίστε, κύριε Αρσένη, έχετε τον λόγο για τη δευτερολογία σας.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ΚΡΙΤΩΝ - ΗΛΙΑΣ ΑΡΣΕΝΗΣ: </w:t>
      </w:r>
      <w:r w:rsidRPr="00567690">
        <w:rPr>
          <w:rFonts w:ascii="Arial" w:eastAsia="Times New Roman" w:hAnsi="Arial" w:cs="Times New Roman"/>
          <w:sz w:val="24"/>
          <w:szCs w:val="24"/>
          <w:lang w:eastAsia="el-GR"/>
        </w:rPr>
        <w:t>Ευχαριστώ πολύ, κύριε Πρόεδρε.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Κύριε Υπουργέ, κατ’ αρχάς, να θυμίσω ότι ο ίδιος ο Υπουργός, ο κ. Σκρέκας, είχε πει ότι είχε γίνει η αύξηση της φέρουσας ικανότητας μετά από απόφαση δημοτικού συμβουλίου και μετά από πολλούς μήνες που έκανα επίκαιρες ερωτήσεις και ρωτούσα πού είναι αυτή η απόφαση, έκανα αίτηση κατάθεσης εγγράφων. Δεν μου δόθηκε και ξαναήρθαμε ως αναπάντητη γραπτή για να απαντηθεί ως επίκαιρη. Τότε έγινε η νέα ερμηνεία.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Τώρα πάμε λίγο σε άλλα σημεία του θέματος, γιατί το πρώτο έχει συζητηθεί.</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Τι λέει η επιτροπή στην προειδοποιητική επιστολή της 10-7-2014; Η προειδοποιητική επιστολή είναι -για τους πολίτες που μας παρακολουθούν- το τελικό στάδιο πριν την παραπομπή μιας χώρας στο Ευρωπαϊκό Δικαστήριο. Αν δεν απαντήσει έγκαιρα και ικανοποιητικά η χώρα και δεν αλλάξει πλου, πολύ </w:t>
      </w:r>
      <w:r w:rsidRPr="00567690">
        <w:rPr>
          <w:rFonts w:ascii="Arial" w:eastAsia="Times New Roman" w:hAnsi="Arial" w:cs="Times New Roman"/>
          <w:sz w:val="24"/>
          <w:szCs w:val="24"/>
          <w:lang w:eastAsia="el-GR"/>
        </w:rPr>
        <w:lastRenderedPageBreak/>
        <w:t>απλά παραπέμπεται στο Ευρωπαϊκό Δικαστήριο και ακολουθούν τα πρόστιμα και τα λοιπά.</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Λέει και το διαβάζω, γιατί είναι εντυπωσιακό, θα μπορούσε να είναι από μια επιτροπή αγώνα αυτό που περιγράφεται, το λέει η Ευρωπαϊκή Επιτροπή: «Η Επιτροπή θεωρεί ότι δεν έχει εκπονηθεί η δέουσα εκτίμηση των επιπτώσεων κατά την έννοια του άρθρου 3 παράγραφος 3 της οδηγίας 92/43/ΕΟΚ, επειδή δεν διατυπώνει πλήρεις, ακριβείς και οριστικές διαπιστώσεις και συμπεράσματα ικανά να διασκεδάσουν οποιαδήποτε εύλογη επιστημονικής φύσεως αμφιβολία, όσον αφορά τις επιπτώσεις των σχεδιαζόμενων εργασιών στην περιοχή «</w:t>
      </w:r>
      <w:r w:rsidRPr="00567690">
        <w:rPr>
          <w:rFonts w:ascii="Arial" w:eastAsia="Times New Roman" w:hAnsi="Arial" w:cs="Times New Roman"/>
          <w:sz w:val="24"/>
          <w:szCs w:val="24"/>
          <w:lang w:val="en-US" w:eastAsia="el-GR"/>
        </w:rPr>
        <w:t>NATURA</w:t>
      </w:r>
      <w:r w:rsidRPr="00567690">
        <w:rPr>
          <w:rFonts w:ascii="Arial" w:eastAsia="Times New Roman" w:hAnsi="Arial" w:cs="Times New Roman"/>
          <w:sz w:val="24"/>
          <w:szCs w:val="24"/>
          <w:lang w:eastAsia="el-GR"/>
        </w:rPr>
        <w:t xml:space="preserve"> 2000»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Συνεπώς, οι αρμόδιες αρχές εκφράζουν τη συμφωνία με το έργο -δηλαδή η Ελλάδα συμφωνεί με το έργο- χωρίς να έχουν βεβαιωθεί ότι δεν θα παραβλέψει την ακεραιότητα του τόπου «</w:t>
      </w:r>
      <w:r w:rsidRPr="00567690">
        <w:rPr>
          <w:rFonts w:ascii="Arial" w:eastAsia="Times New Roman" w:hAnsi="Arial" w:cs="Times New Roman"/>
          <w:sz w:val="24"/>
          <w:szCs w:val="24"/>
          <w:lang w:val="en-US" w:eastAsia="el-GR"/>
        </w:rPr>
        <w:t>NATURA</w:t>
      </w:r>
      <w:r w:rsidRPr="00567690">
        <w:rPr>
          <w:rFonts w:ascii="Arial" w:eastAsia="Times New Roman" w:hAnsi="Arial" w:cs="Times New Roman"/>
          <w:sz w:val="24"/>
          <w:szCs w:val="24"/>
          <w:lang w:eastAsia="el-GR"/>
        </w:rPr>
        <w:t xml:space="preserve"> 2000» και να φέρει τις εν λόγω περιοχές και έτσι έχουν παραβιάσει το άρθρο 6 της παραγράφου 3 της οδηγίας 9243.</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Εδώ πέρα, όμως, έχουμε και μια νέα παραβίαση και του χωροταξικού ακόμα των ΑΠΕ, αυτού του χωροταξικού που μας λέτε συνέχεια ότι θα αναθεωρήσετε και όμως, παραβιάζετε. Θα το αναθεωρήσετε ή θα το κάνετε σκληρότερο; Μας το λέτε εδώ και δύο χρόνια. Όμως, το παραβιάζετε διαρκώς. Είχαμε την παραβίαση της φέρουσας ικανότητας, είχαμε την παραβίαση στην </w:t>
      </w:r>
      <w:r w:rsidRPr="00567690">
        <w:rPr>
          <w:rFonts w:ascii="Arial" w:eastAsia="Times New Roman" w:hAnsi="Arial" w:cs="Times New Roman"/>
          <w:sz w:val="24"/>
          <w:szCs w:val="24"/>
          <w:lang w:eastAsia="el-GR"/>
        </w:rPr>
        <w:lastRenderedPageBreak/>
        <w:t>άδεια παραγωγής στα Κύθηρα, αποστάσεις από οικισμούς, από παραδοσιακούς οικισμούς και αρχαιολογικούς χώρους και τώρα πλέον πάμε και στις αποστάσεις από δρόμους.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Αναφέρομαι στην απόσταση ανεμογεννήτριας πενήντα οκτώ μέτρα αντί για εκατόν πενήντα οκτώ που προβλέπει ο νόμος από την επαρχιακή οδό Καρύστου - Πλατανιστού - Αμυγδαλιάς. Αυτή η απόσταση είναι για λόγους ασφαλείας, επειδή έχουν σημειωθεί ατυχήματα από πτώσεις πτερυγίων.</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Το ίδιο ακριβώς πρόβλημα υπάρχει και σε άλλους ΑΣΠΗΕ, στη θέση «Μούριζα - Μεγάλη Πέτρα - Βρανούλι» και εδώ πέρα έχουμε απόσταση εκατόν είκοσι δύο μέτρων αντί για τα εκατόν πενήντα οκτώ που προβλέπονται.</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Αντίστοιχα, στον ΑΣΠΗΕ «Μίλζα» έχουμε αντίστοιχο πρόβλημα με απόσταση πενήντα οκτώ μέτρων αντί για την προβλεπόμενη που είναι υπερπολλαπλάσια.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Οπότε, έχουμε διαρκή παραβίαση των κανόνων που έχουν τεθεί στο ειδικό χωροταξικό, πρέπει το Υπουργείο να απαντήσει αν θα καταργηθούν και να απαιτήσει να καταργηθούν αυτές οι ανεμογεννήτριες που έχουν αδειοδοτηθεί καθ’ υπέρβαση της μέγιστης επιτρεπόμενης πυκνότητας, αλλά και αυτές που παραβιάζουν τις αποστάσεις ασφαλείας πλέον -μια νέα παραβίαση- και τελικά να ελεγχθεί για ποιον λόγο η ΡΑΕ εκδίδει βεβαιώσεις παραγωγού, </w:t>
      </w:r>
      <w:r w:rsidRPr="00567690">
        <w:rPr>
          <w:rFonts w:ascii="Arial" w:eastAsia="Times New Roman" w:hAnsi="Arial" w:cs="Times New Roman"/>
          <w:sz w:val="24"/>
          <w:szCs w:val="24"/>
          <w:lang w:eastAsia="el-GR"/>
        </w:rPr>
        <w:lastRenderedPageBreak/>
        <w:t>χωρίς να εξετάζει αν πληρούνται οι προϋποθέσεις του ειδικού χωροταξικού, όπως οι ελάχιστες αποστάσεις ασφαλείας από οδούς, για τα οποία υπάρχουν στοιχεία και χάρτες. Δεν μπορεί να πει τίποτα η ΡΑΕ.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Ευχαριστώ.</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Arial"/>
          <w:b/>
          <w:color w:val="201F1E"/>
          <w:sz w:val="24"/>
          <w:szCs w:val="24"/>
          <w:shd w:val="clear" w:color="auto" w:fill="FFFFFF"/>
          <w:lang w:eastAsia="el-GR"/>
        </w:rPr>
        <w:t xml:space="preserve">ΠΡΟΕΔΡΕΥΩΝ (Αθανάσιος Μπούρας): </w:t>
      </w:r>
      <w:r w:rsidRPr="00567690">
        <w:rPr>
          <w:rFonts w:ascii="Arial" w:eastAsia="Times New Roman" w:hAnsi="Arial" w:cs="Arial"/>
          <w:color w:val="201F1E"/>
          <w:sz w:val="24"/>
          <w:szCs w:val="24"/>
          <w:shd w:val="clear" w:color="auto" w:fill="FFFFFF"/>
          <w:lang w:eastAsia="el-GR"/>
        </w:rPr>
        <w:t xml:space="preserve">Πριν σας δώσω τον </w:t>
      </w:r>
      <w:r w:rsidRPr="00567690">
        <w:rPr>
          <w:rFonts w:ascii="Arial" w:eastAsia="Times New Roman" w:hAnsi="Arial" w:cs="Times New Roman"/>
          <w:sz w:val="24"/>
          <w:szCs w:val="24"/>
          <w:lang w:eastAsia="el-GR"/>
        </w:rPr>
        <w:t>λόγο, κύριε Υπουργέ, να κάνω μία ανακοίνωση.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Έχω την τιμή να ανακοινώσω στο Σώμα ότι ο Υπουργός Δικαιοσύνης διαβίβασε στη Βουλή, σύμφωνα με το άρθρο 86 του Συντάγματος και τον ν.3126/ 2003 «Ποινική Ευθύνη των Υπουργών», όπως ισχύουν, την 27-7-2021 ποινική δικογραφία που αφορά στον Υπουργό Προστασίας του Πολίτη Μιχάλη Χρυσοχοΐδη και στον Υφυπουργό στον Πρωθυπουργό Χρήστο - Γεώργιο Σκέρτσο.</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Times New Roman"/>
          <w:sz w:val="24"/>
          <w:szCs w:val="24"/>
          <w:lang w:eastAsia="el-GR"/>
        </w:rPr>
        <w:t>Ορίστε, κύριε Υπουργέ, έχετε τον λόγο για τη δευτερολογία σας.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ΓΕΩΡΓΙΟΣ ΑΜΥΡΑΣ (Υφυπουργός Περιβάλλοντος και Ενέργειας): </w:t>
      </w:r>
      <w:r w:rsidRPr="00567690">
        <w:rPr>
          <w:rFonts w:ascii="Arial" w:eastAsia="Times New Roman" w:hAnsi="Arial" w:cs="Times New Roman"/>
          <w:sz w:val="24"/>
          <w:szCs w:val="24"/>
          <w:lang w:eastAsia="el-GR"/>
        </w:rPr>
        <w:t>Ευχαριστώ, κύριε Πρόεδρε.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Κατ’ αρχάς να πούμε το εξής: Η υλοποίηση μίας επένδυσης, της όποιας επένδυσης για ΑΠΕ σε οποιοδήποτε μέρος της Ελλάδας, δεν σημαίνει απαραίτητα ότι κατά κανόνα πρέπει να αφήσουμε εμείς να παραβιάζει την περιβαλλοντική νομοθεσία και την εθνική και την ενωσιακή. Επενδύσεις στις </w:t>
      </w:r>
      <w:r w:rsidRPr="00567690">
        <w:rPr>
          <w:rFonts w:ascii="Arial" w:eastAsia="Times New Roman" w:hAnsi="Arial" w:cs="Times New Roman"/>
          <w:sz w:val="24"/>
          <w:szCs w:val="24"/>
          <w:lang w:eastAsia="el-GR"/>
        </w:rPr>
        <w:lastRenderedPageBreak/>
        <w:t>ανανεώσιμες πηγές ενέργειας και προστασία του περιβάλλοντος μπορούν να συνυπάρχουν.</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Οι συγκεκριμένες επενδύσεις στις οποίες αναφερόμαστε στη νότια Εύβοια πρέπει υποχρεωτικά να τηρήσουν στο ακέραιο κάθε γράμμα, κάθε παράγραφο, κάθε άρθρο και της εθνικής νομοθεσίας και της κοινοτικής οδηγίας. Σε περίπτωση που δεν το κάνουμε αυτό, η Κυβέρνηση και η ελληνική διοίκηση πάνω απ’ όλα έχουν τους μηχανισμούς -και η Κυβέρνηση έχει βεβαίως και την πρόθεση και να ελέγξει και να επιβάλει κυρώσεις και να σταματήσει έργα. Εμείς δεν κάνουμε εκπτώσεις στην περιβαλλοντική προστασία σε καμμία περίπτωση.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Αναφερόμενος εσείς στα ζητήματα του Ευρωπαϊκού Δικαστηρίου πρώτα απ’ όλα να πούμε ότι δεν προκύπτει ζήτημα -αυτή είναι η δική σας ανάγνωση- τήρησης και σεβασμού της ευρωπαϊκής νομοθεσίας. Δεν υφίσταται σύμφωνα με τις αρμόδιες υπηρεσίες περίπτωση καταδίκης της χώρας μας από το Ευρωπαϊκό Δικαστήριο για το συγκεκριμένο έργο. Από το 2017 οι ελληνικές αρχές έχουν απαντήσει στην Ευρωπαϊκή Επιτροπή με το έγγραφο της Διεύθυνσης Περιβαλλοντικής Αδειοδότησης με αριθμό 35804/15-9-2017 το οποίο αν θέλετε μπορούμε και να το καταθέσουμε. Είναι η απάντηση της χώρας στις αιτιάσεις σχετικά με την τήρηση της ευρωπαϊκής νομοθεσίας για την εγκατάσταση αιολικών πάρκων εντός των περιοχών του δικτύου «NATURA 2000» και για το πλαίσιο που τις διέπει. Για όλα αυτά τα έργα απαιτούνται </w:t>
      </w:r>
      <w:r w:rsidRPr="00567690">
        <w:rPr>
          <w:rFonts w:ascii="Arial" w:eastAsia="Times New Roman" w:hAnsi="Arial" w:cs="Times New Roman"/>
          <w:sz w:val="24"/>
          <w:szCs w:val="24"/>
          <w:lang w:eastAsia="el-GR"/>
        </w:rPr>
        <w:lastRenderedPageBreak/>
        <w:t xml:space="preserve">αδειοδοτήσεις, απαιτούνται μελέτες, απαιτούνται εγκρίσεις, απαιτούνται έλεγχοι οι οποίοι γίνονται. Να μην ξεχνάμε άλλωστε και την απόφαση του Συμβουλίου της Επικρατείας την 47/2018, που ως γνωστόν απέρριψε προσφυγές του Συλλόγου Προστασίας Περιβάλλοντος Νότιας Καρυστίας για μια σειρά αιολικών σταθμών στη νότια Εύβοια.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Το νέο χωροταξικό το τρέχουμε, οι μελέτες είναι πια είναι σε εξέλιξη και επιτέλους η χώρα θα αποκτήσει ένα χωροταξικό, κύριε Πρόεδρε, ώστε να ξέρουμε με αυστηροποίηση μάλιστα της ισχύουσας νομοθεσίας πώς και πού θα χωροθετούνται τα αιολικά πάρκα. Λαμβάνει υπ’ όψιν το νέο χωροταξικό ακόμα περισσότερο -όχι ότι δεν το λαμβάνει σήμερα υπ’ όψιν η εθνική νομοθεσία- και το άρθρο 6 της οδηγίας 9243 περί δέουσας εκτίμησης και εμείς, το Υπουργείο Περιβάλλοντος και Ενέργειας, θα προσαρμόσουμε ακόμα πιο σκληρά και περαιτέρω την περιβαλλοντική αδειοδότηση μεγάλων αιολικών πάρκων στην ευρωπαϊκή νομοθεσία.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Επομένως, δεν υπάρχει θέμα αντίθεσης των ελληνικών πεπραγμένων με την ευρωπαϊκή νομοθεσία. Το αντίθετο. Υπάρχει απόλυτη συστοιχία και νομίζω ότι έτσι όλοι ικανοποιούνται και η προστασία του περιβάλλοντος και βεβαίως δεν τίθενται εμπόδια στον δρόμο για ένα καθαρότερο καύσιμο και καθαρότερη ενέργεια της χώρας την οποία αντλεί από τις ανανεώσιμες πηγές ενέργειας.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Ευχαριστώ.</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(Αθανάσιος Μπούρας):</w:t>
      </w:r>
      <w:r w:rsidRPr="00567690">
        <w:rPr>
          <w:rFonts w:ascii="Arial" w:eastAsia="Times New Roman" w:hAnsi="Arial" w:cs="Times New Roman"/>
          <w:sz w:val="24"/>
          <w:szCs w:val="24"/>
          <w:lang w:eastAsia="el-GR"/>
        </w:rPr>
        <w:t xml:space="preserve"> Και εμείς ευχαριστούμε, κύριε Υπουργέ.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Για την οικονομία του χρόνου προχωρούμε στη δεύτερη με αριθμό 978/24-7-2001 επίκαιρη ερώτηση δεύτερου κύκλου, του Βουλευτή Β2΄ Δυτικού Τομέα Αθηνών προς τον Υπουργό Περιβάλλοντος και Ενέργειας, με θέμα: «Δεν έχουν ξεκινήσει ακόμα τα έργα αντιδιαβρωτικής και αντιπλημμυρικής προστασίας μετά την πυρκαγιά στα Γεράνεια Όρη».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Κύριε Αρσένη, έχετε τον λόγο για την πρωτολογία σας για δύο λεπτά.</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ΚΡΙΤΩΝ - ΗΛΙΑΣ ΑΡΣΕΝΗΣ:</w:t>
      </w:r>
      <w:r w:rsidRPr="00567690">
        <w:rPr>
          <w:rFonts w:ascii="Arial" w:eastAsia="Times New Roman" w:hAnsi="Arial" w:cs="Times New Roman"/>
          <w:sz w:val="24"/>
          <w:szCs w:val="24"/>
          <w:lang w:eastAsia="el-GR"/>
        </w:rPr>
        <w:t xml:space="preserve"> Ευχαριστώ πολύ, κύριε Πρόεδρε.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Η πυρκαγιά στις 19 Μαΐου του 2021 στο Γεράνεια Όρη αποτελεί μια από τις πιο καταστροφικές από κάθε άποψη δασικές πυρκαγιές τον τελευταίο χρόνο. Εκτός από την ανυπολόγιστη ζημιά σε χλωρίδα και πανίδα και τα εβδομήντα δύο στρέμματα καμένης έκτασης στα Γεράνεια, έθεσε σε κίνδυνο τη ζωή κατοίκων στους οικισμούς Σχίνου, Βαμβακίων, Μαυρολίμνης, Αιγειρουσών, Ντουράκου, Μονής Αγίου Προδρόμου, Πευκενέα, Χανίου, Δερβενίου και Σπάρτων.</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Όπως πληροφορούμαστε και από τον σύλλογο «Γερανίδες» πραγματικά έχουν μείνει πίσω όλα τα απαραίτητα έργα σε όλες αυτές τις περιοχές για να </w:t>
      </w:r>
      <w:r w:rsidRPr="00567690">
        <w:rPr>
          <w:rFonts w:ascii="Arial" w:eastAsia="Times New Roman" w:hAnsi="Arial" w:cs="Times New Roman"/>
          <w:sz w:val="24"/>
          <w:szCs w:val="24"/>
          <w:lang w:eastAsia="el-GR"/>
        </w:rPr>
        <w:lastRenderedPageBreak/>
        <w:t>προλάβουμε ένα χειρότερο σενάριο απόπλυσης του εδάφους από μια δυνατή βροχή και ένα πλημμυρικό φαινόμενο που θα θέσει σε κίνδυνο ακριβώς τις ίδιες κοινότητες που οριακά σώθηκαν, αλλά και μεγάλα αστικά κέντρα.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Η Διεύθυνση Δασών Κορινθίας της Αποκεντρωμένης Διοίκησης Πελοποννήσου, Δυτικής Ελλάδας και Ιονίου έστειλε στις 2 Ιουνίου το 2021 -πολύ σύντομα μετά την πυρκαγιά- ένα κείμενο το οποίο το έχω μπροστά μου, ένα υπεραναλυτικό κείμενο που παρουσιάζει όλη την ευαλωτότητα της περιοχής και προτείνει συγκριμένα μέτρα μαζί με ένα σχέδιο κορμοδεσιών.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Ο κίνδυνος διάβρωσης του εδάφους από τις πλημμύρες είναι τεράστιος λόγω της μεγάλης κλίσης των εδαφών σε αυτήν περιοχή και έχουμε δει προηγουμένως, βέβαια, και το φαινόμενο «Ζορμπά» και έχουμε καταλάβει ότι πλέον με την κλιματική κατάρρευση είναι τόσο ασταθής ο καιρός που μπορεί οι επιπτώσεις να είναι και πολύ χειρότερες από τις συνηθισμένες και τις προβλεπόμενες. Γι’ αυτό θέλουμε να σας ρωτήσουμε και εκ μέρους των πολιτών της περιοχής αν έχει βρεθεί χρηματοδότηση για όλες τις απαραίτητες μελέτες και δράσεις υλοποίησής τους, αν έχει ανατεθεί εξειδικευμένη μελέτη αντιδιαβρωτικής και αντιπλημμυρικής προστασίας για τις περιοχές που διέρχονται από τα ρέματα Σουρέα και Μαυρολίμνης, όπου έχουν δημιουργηθεί οικισμοί, Βαμβακιές και Μαυρολίμνη αντίστοιχα, και ποιες ενέργειες από αυτές που αναφέρονται στο έγγραφο της Διεύθυνσης Δασών Κορίνθου έχουν γίνει, </w:t>
      </w:r>
      <w:r w:rsidRPr="00567690">
        <w:rPr>
          <w:rFonts w:ascii="Arial" w:eastAsia="Times New Roman" w:hAnsi="Arial" w:cs="Times New Roman"/>
          <w:sz w:val="24"/>
          <w:szCs w:val="24"/>
          <w:lang w:eastAsia="el-GR"/>
        </w:rPr>
        <w:lastRenderedPageBreak/>
        <w:t>πότε θα υλοποιηθούν τα αντίστοιχα τεχνικά έργα αντιστήριξης των πρανών με στόχο την προστασία οχημάτων και πεζών κατά μήκος του επαρχιακού δρόμου Σχίνου - Αλεποχωρίου και του θαλασσίου περιβάλλοντος από τις κατακρημνίσεις που θα ακολουθήσουν λόγω της καταστροφής της βλάστησης που συγκρατούσε τα πρανή μέχρι και την πυρκαγιά.</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(Αθανάσιος Μπούρας):</w:t>
      </w:r>
      <w:r w:rsidRPr="00567690">
        <w:rPr>
          <w:rFonts w:ascii="Arial" w:eastAsia="Times New Roman" w:hAnsi="Arial" w:cs="Times New Roman"/>
          <w:sz w:val="24"/>
          <w:szCs w:val="24"/>
          <w:lang w:eastAsia="el-GR"/>
        </w:rPr>
        <w:t xml:space="preserve"> Κύριε Υπουργέ, έχετε τον λόγο.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ΓΕΩΡΓΙΟΣ ΑΜΥΡΑΣ (Υφυπουργός Περιβάλλοντος και Ενέργειας):</w:t>
      </w:r>
      <w:r w:rsidRPr="00567690">
        <w:rPr>
          <w:rFonts w:ascii="Arial" w:eastAsia="Times New Roman" w:hAnsi="Arial" w:cs="Times New Roman"/>
          <w:sz w:val="24"/>
          <w:szCs w:val="24"/>
          <w:lang w:eastAsia="el-GR"/>
        </w:rPr>
        <w:t xml:space="preserve"> Ευχαριστώ, κύριε Πρόεδρε.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Κατ’ αρχάς να πω ότι το ζήτημα της αποκατάστασης των εδαφών και του φυσικού περιβάλλοντος στην καμένη περιοχή των Γερανείων Ορέων είναι ένα ζήτημα που μας απασχολεί καθημερινά. Σαφέστατα, δεν μπορούμε να ησυχάσουμε εάν πρώτα δεν είμαστε σίγουροι ότι θα έχουμε ασφαλίσει τις ζωές και τις περιουσίες των κατοίκων μετά από αυτήν την καταστροφή.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Μάλιστα ο Πρόεδρος, ο κ. Μπούρας, αρκετές φορές έχει έρθει στο γραφείο μου, έχουμε διοργανώσει τηλεδιασκέψεις με όλους τους εμπλεκόμενους φορείς, με δασαρχεία, με συλλόγους κατοίκων, με την περιφέρεια, με την αποκεντρωμένη διοίκηση, με πολλούς υπηρεσιακούς παράγοντες, έτσι ώστε να βλέπουμε από κοντά και βήμα-βήμα όλα τα έργα που </w:t>
      </w:r>
      <w:r w:rsidRPr="00567690">
        <w:rPr>
          <w:rFonts w:ascii="Arial" w:eastAsia="Times New Roman" w:hAnsi="Arial" w:cs="Times New Roman"/>
          <w:sz w:val="24"/>
          <w:szCs w:val="24"/>
          <w:lang w:eastAsia="el-GR"/>
        </w:rPr>
        <w:lastRenderedPageBreak/>
        <w:t xml:space="preserve">πρέπει να γίνονται. Εμείς έχουμε πει ότι θέλουμε επιτάχυνση, θέλουμε ταχύτητα από όλους τους εμπλεκόμενους φορείς. Το ξέρετε, κύριε Πρόεδρε, κύριε Μπούρα.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Θα ξεκινήσω ανάποδα. Θα πάω πρώτα από την Κόρινθο γιατί αναφέρατε το έγγραφο της Διεύθυνσης Δασών Κορίνθου. Πρέπει να σας πω ότι οι άνθρωποι της Διεύθυνσης Δασών Κορίνθου διενήργησαν αυτοψία στις 2 Ιουνίου, υπέβαλαν προτάσεις για τις άμεσες ενέργειες αποκατάστασης και μόλις μετά από δύο εβδομάδες στις 14 Ιουνίου συντάχθηκε η οριστική μελέτη αντιδιαβρωτικών και αντιπλημμυρικών έργων καμένων εκτάσεων δασικού χαρακτήρα στην περιοχή του οικισμού Σχίνου του Δήμου Λουτρακίου - Περαχώρας - Αγίων Θεοδώρων με συνολικό προϋπολογισμό 1.848.000 ευρώ.</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Αυτή η οριστική μελέτη για τα αντιδιαβρωτικά και τα αντιπλημμυρικά έργα εγκρίθηκε από τη Διεύθυνση Συντονισμού και Επιθεώρησης Δασών της οικείας Αποκεντρωμένης Διοίκησης στις 23 Ιουνίου και αμέσως μετά υπεβλήθη ιεραρχικά από το Δασαρχείο Κορίνθου το τεχνικό δελτίο έργου που μας ενδιαφέρει για την εξασφάλιση της χρηματοδότησης για την υλοποίηση αυτού του έργου από Τη ΣΑΕΠ Φυσικών Καταστροφών της Περιφέρειας Πελοποννήσου.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Επομένως, τα έργα για τα οποία με ρωτάτε περιλαμβάνονται στην οριστική μελέτη. Βεβαίως, υπάρχουν και θα εξασφαλιστούν οι αναγκαίοι πόροι, </w:t>
      </w:r>
      <w:r w:rsidRPr="00567690">
        <w:rPr>
          <w:rFonts w:ascii="Arial" w:eastAsia="Times New Roman" w:hAnsi="Arial" w:cs="Times New Roman"/>
          <w:sz w:val="24"/>
          <w:szCs w:val="24"/>
          <w:lang w:eastAsia="el-GR"/>
        </w:rPr>
        <w:lastRenderedPageBreak/>
        <w:t xml:space="preserve">και τώρα πλέον, αφού έχουμε τις οριστικές μελέτες, είναι η ώρα της περιφέρειας να πάρει τη σκυτάλη, για να ξεκινήσουν τα έργα.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Τα υπόλοιπα θα τα πω στη δευτερολογία μου, γιατί είναι περισσότερα, κύριε Πρόεδρε.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(Αθανάσιος Μπούρας):</w:t>
      </w:r>
      <w:r w:rsidRPr="00567690">
        <w:rPr>
          <w:rFonts w:ascii="Arial" w:eastAsia="Times New Roman" w:hAnsi="Arial" w:cs="Times New Roman"/>
          <w:sz w:val="24"/>
          <w:szCs w:val="24"/>
          <w:lang w:eastAsia="el-GR"/>
        </w:rPr>
        <w:t xml:space="preserve"> Έχετε ακόμη χρόνο και θα έχετε την ανοχή που πήρε και ο κ. Αρσένης.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ΓΕΩΡΓΙΟΣ ΑΜΥΡΑΣ (Υφυπουργός Περιβάλλοντος και Ενέργειας): </w:t>
      </w:r>
      <w:r w:rsidRPr="00567690">
        <w:rPr>
          <w:rFonts w:ascii="Arial" w:eastAsia="Times New Roman" w:hAnsi="Arial" w:cs="Times New Roman"/>
          <w:sz w:val="24"/>
          <w:szCs w:val="24"/>
          <w:lang w:eastAsia="el-GR"/>
        </w:rPr>
        <w:t>Πολύ ωραία.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Εμείς αγωνιούμε, ειλικρινώς αγωνιούμε. Θέλουμε άμεσα και γρήγορα να ξεκινήσουν τα αντιδιαβρωτικά και τα αντιπλημμυρικά έργα.</w:t>
      </w:r>
    </w:p>
    <w:p w:rsidR="00567690" w:rsidRPr="00567690" w:rsidRDefault="00567690" w:rsidP="00E15F6F">
      <w:pPr>
        <w:spacing w:after="0" w:line="600" w:lineRule="auto"/>
        <w:ind w:firstLine="720"/>
        <w:jc w:val="both"/>
        <w:rPr>
          <w:rFonts w:ascii="Arial" w:hAnsi="Arial" w:cs="Arial"/>
          <w:sz w:val="24"/>
        </w:rPr>
      </w:pPr>
      <w:r w:rsidRPr="00567690">
        <w:rPr>
          <w:rFonts w:ascii="Arial" w:hAnsi="Arial" w:cs="Arial"/>
          <w:sz w:val="24"/>
        </w:rPr>
        <w:t>Κάναμε αγώνα δρόμου και για τα εξήντα έξι χιλιάδες τετρακόσια εβδομήντα ένα στρέμματα που επλήγησαν την καταστροφική πυρκαγιά. Το κλειδί είναι η συνεργασία. Συνεργαστήκαμε με τους δήμους, τις δύο αποκεντρωμένες διοικήσεις και τις δύο περιφέρειες.</w:t>
      </w:r>
    </w:p>
    <w:p w:rsidR="00567690" w:rsidRPr="00567690" w:rsidRDefault="00567690" w:rsidP="00E15F6F">
      <w:pPr>
        <w:spacing w:after="0" w:line="600" w:lineRule="auto"/>
        <w:ind w:firstLine="720"/>
        <w:jc w:val="both"/>
        <w:rPr>
          <w:rFonts w:ascii="Arial" w:hAnsi="Arial" w:cs="Arial"/>
          <w:sz w:val="24"/>
        </w:rPr>
      </w:pPr>
      <w:r w:rsidRPr="00567690">
        <w:rPr>
          <w:rFonts w:ascii="Arial" w:hAnsi="Arial" w:cs="Arial"/>
          <w:sz w:val="24"/>
        </w:rPr>
        <w:t xml:space="preserve">Κι έτσι αμέσως μετά την πυρκαγιά, κλιμάκιο της Διεύθυνσης Δασικών Έργων και Υποδομών επισκέφθηκε την περιοχή, συνέταξε τη σχετική έκθεση -τα έχει το ενημερωτικό σημείωμα- και βεβαίως, μιλώντας πλέον για τα Μέγαρα, αναμένεται μόλις τις επόμενες μέρες, διότι η περιοχή ήταν μεγαλύτερη εκεί και ολοκλήρωση της μελέτης των αντιδιαβρωτικών έργων σε αυτές τις καμένες </w:t>
      </w:r>
      <w:r w:rsidRPr="00567690">
        <w:rPr>
          <w:rFonts w:ascii="Arial" w:hAnsi="Arial" w:cs="Arial"/>
          <w:sz w:val="24"/>
        </w:rPr>
        <w:lastRenderedPageBreak/>
        <w:t xml:space="preserve">εκτάσεις. Η Διεύθυνση Αναδασώσεων Αττικής μάς έχει ενημερώσει ότι είναι πλέον έτοιμη να παραδώσει τον φάκελο αυτών των μελετών. </w:t>
      </w:r>
    </w:p>
    <w:p w:rsidR="00567690" w:rsidRPr="00567690" w:rsidRDefault="00567690" w:rsidP="00E15F6F">
      <w:pPr>
        <w:spacing w:after="0" w:line="600" w:lineRule="auto"/>
        <w:ind w:firstLine="720"/>
        <w:jc w:val="both"/>
        <w:rPr>
          <w:rFonts w:ascii="Arial" w:hAnsi="Arial" w:cs="Arial"/>
          <w:sz w:val="24"/>
        </w:rPr>
      </w:pPr>
      <w:r w:rsidRPr="00567690">
        <w:rPr>
          <w:rFonts w:ascii="Arial" w:hAnsi="Arial" w:cs="Arial"/>
          <w:sz w:val="24"/>
        </w:rPr>
        <w:t>Στη συνέχεια, για τη μελέτη και την αποκατάσταση των καμένων εκτάσεων και θωράκισή τους με άμεσα αντιπλημμυρικά και αντιδιαβρωτικά έργα και βεβαίως με δεδομένες περιβαλλοντικές ιδιαιτερότητες -η γεωμορφολογία, το ανάγλυφο από τα ρέματα που είπατε- αλλά και τις διοικητικές δυνατότητες των εμπλεκόμενων υπηρεσιών, εμείς εγκρίναμε άμεσα πίστωση στη Διεύθυνση Αναδασώσεων Αττικής ύψους 50.000 ευρώ από το Πρόγραμμα Δημοσίων Επενδύσεων του 2021 του δικού μας Υπουργείου Περιβάλλοντος, για σύναψη σύμβασης για υποστηρικτικές εργασίες σύνταξης μελέτης αντιδιαβρωτικών έργων αποκατάστασης των πληγεισών περιοχών Αλεποχωρίου Μεγάρων. Αυτά έγιναν στις 15 - 6. Για τα υπόλοιπα θα συνεχίσω στη δευτερολογία μου.</w:t>
      </w:r>
    </w:p>
    <w:p w:rsidR="00567690" w:rsidRPr="00567690" w:rsidRDefault="00567690" w:rsidP="00E15F6F">
      <w:pPr>
        <w:spacing w:after="0" w:line="600" w:lineRule="auto"/>
        <w:ind w:firstLine="720"/>
        <w:jc w:val="both"/>
        <w:rPr>
          <w:rFonts w:ascii="Arial" w:hAnsi="Arial" w:cs="Arial"/>
          <w:sz w:val="24"/>
        </w:rPr>
      </w:pPr>
      <w:r w:rsidRPr="00567690">
        <w:rPr>
          <w:rFonts w:ascii="Arial" w:hAnsi="Arial" w:cs="Arial"/>
          <w:b/>
          <w:sz w:val="24"/>
        </w:rPr>
        <w:t>ΠΡΟΕΔΡΕΥΩΝ (Αθανάσιος Μπούρας):</w:t>
      </w:r>
      <w:r w:rsidRPr="00567690">
        <w:rPr>
          <w:rFonts w:ascii="Arial" w:hAnsi="Arial" w:cs="Arial"/>
          <w:sz w:val="24"/>
        </w:rPr>
        <w:t xml:space="preserve"> Πριν πάρετε τον λόγο, κύριε Αρσένη, επειδή αναφέρθηκε το όνομά μου ως Βουλευτού της δυτικής Αττικής, πρέπει να επιβεβαιώσω πλήρως το κομμάτι που αφορά τη δυτική Αττική και ιδιαίτερα την περιοχή των Μεγάρων. Έτσι ακριβώς είναι. </w:t>
      </w:r>
    </w:p>
    <w:p w:rsidR="00567690" w:rsidRPr="00567690" w:rsidRDefault="00567690" w:rsidP="00E15F6F">
      <w:pPr>
        <w:spacing w:after="0" w:line="600" w:lineRule="auto"/>
        <w:ind w:firstLine="720"/>
        <w:jc w:val="both"/>
        <w:rPr>
          <w:rFonts w:ascii="Arial" w:hAnsi="Arial" w:cs="Arial"/>
          <w:sz w:val="24"/>
        </w:rPr>
      </w:pPr>
      <w:r w:rsidRPr="00567690">
        <w:rPr>
          <w:rFonts w:ascii="Arial" w:hAnsi="Arial" w:cs="Arial"/>
          <w:sz w:val="24"/>
        </w:rPr>
        <w:t xml:space="preserve">Εγώ επισκέφτηκα αμέσως τη Διεύθυνση Αναδασώσεων στην Αποκεντρωμένη Διοίκηση με μία μεγάλη συνεργασία και εκεί διαπιστώθηκε ότι δεν υπήρχε πίστωση προκειμένου να κάνει τη μελέτη η Διεύθυνσης </w:t>
      </w:r>
      <w:r w:rsidRPr="00567690">
        <w:rPr>
          <w:rFonts w:ascii="Arial" w:hAnsi="Arial" w:cs="Arial"/>
          <w:sz w:val="24"/>
        </w:rPr>
        <w:lastRenderedPageBreak/>
        <w:t xml:space="preserve">Αναδασώσεων. Αμέσως την ίδια στιγμή εγώ έτρεξα και πήγα στο Υπουργείο, βρήκα τον Υπουργό και αυθημερόν έβγαλε απόφαση και διαβίβασε 50.000 ευρώ, προκειμένου, όπως είπε κι εγώ που το παρακολουθώ το θέμα γιατί με ενδιαφέρει πάρα πολύ -είναι η περιοχή μου- αμέσως ξεκίνησε η μελέτη η οποία ολοκληρώνεται και θα αρχίσουν τα έργα σε βαθμούς, ξέρετε, τα πρώτα έργα, τα μεσοπρόθεσμα και θα υπάρχουν και μακροπρόθεσμα. </w:t>
      </w:r>
    </w:p>
    <w:p w:rsidR="00567690" w:rsidRPr="00567690" w:rsidRDefault="00567690" w:rsidP="00E15F6F">
      <w:pPr>
        <w:spacing w:after="0" w:line="600" w:lineRule="auto"/>
        <w:ind w:firstLine="720"/>
        <w:jc w:val="both"/>
        <w:rPr>
          <w:rFonts w:ascii="Arial" w:hAnsi="Arial" w:cs="Arial"/>
          <w:sz w:val="24"/>
        </w:rPr>
      </w:pPr>
      <w:r w:rsidRPr="00567690">
        <w:rPr>
          <w:rFonts w:ascii="Arial" w:hAnsi="Arial" w:cs="Arial"/>
          <w:sz w:val="24"/>
        </w:rPr>
        <w:t>Ευχαριστώ κύριε Υπουργέ. Απλά επειδή με προκαλέσατε, γι’ αυτό πήρα τον λόγο.</w:t>
      </w:r>
    </w:p>
    <w:p w:rsidR="00567690" w:rsidRPr="00567690" w:rsidRDefault="00567690" w:rsidP="00E15F6F">
      <w:pPr>
        <w:spacing w:after="0" w:line="600" w:lineRule="auto"/>
        <w:ind w:firstLine="720"/>
        <w:jc w:val="both"/>
        <w:rPr>
          <w:rFonts w:ascii="Arial" w:hAnsi="Arial" w:cs="Arial"/>
          <w:sz w:val="24"/>
        </w:rPr>
      </w:pPr>
      <w:r w:rsidRPr="00567690">
        <w:rPr>
          <w:rFonts w:ascii="Arial" w:hAnsi="Arial" w:cs="Arial"/>
          <w:sz w:val="24"/>
        </w:rPr>
        <w:t>Κύριε Αρσένη, έχετε τον λόγο.</w:t>
      </w:r>
    </w:p>
    <w:p w:rsidR="00567690" w:rsidRPr="00567690" w:rsidRDefault="00567690" w:rsidP="00E15F6F">
      <w:pPr>
        <w:spacing w:after="0" w:line="600" w:lineRule="auto"/>
        <w:ind w:firstLine="720"/>
        <w:jc w:val="both"/>
        <w:rPr>
          <w:rFonts w:ascii="Arial" w:hAnsi="Arial" w:cs="Arial"/>
          <w:sz w:val="24"/>
        </w:rPr>
      </w:pPr>
      <w:r w:rsidRPr="00567690">
        <w:rPr>
          <w:rFonts w:ascii="Arial" w:hAnsi="Arial" w:cs="Arial"/>
          <w:b/>
          <w:sz w:val="24"/>
        </w:rPr>
        <w:t>ΚΡΙΤΩΝ - ΗΛΙΑΣ ΑΡΣΕΝΗΣ:</w:t>
      </w:r>
      <w:r w:rsidRPr="00567690">
        <w:rPr>
          <w:rFonts w:ascii="Arial" w:hAnsi="Arial" w:cs="Arial"/>
          <w:sz w:val="24"/>
        </w:rPr>
        <w:t xml:space="preserve"> Ευχαριστώ πολύ, κύριε Πρόεδρε.</w:t>
      </w:r>
    </w:p>
    <w:p w:rsidR="00567690" w:rsidRPr="00567690" w:rsidRDefault="00567690" w:rsidP="00E15F6F">
      <w:pPr>
        <w:spacing w:after="0" w:line="600" w:lineRule="auto"/>
        <w:ind w:firstLine="720"/>
        <w:jc w:val="both"/>
        <w:rPr>
          <w:rFonts w:ascii="Arial" w:hAnsi="Arial" w:cs="Arial"/>
          <w:sz w:val="24"/>
        </w:rPr>
      </w:pPr>
      <w:r w:rsidRPr="00567690">
        <w:rPr>
          <w:rFonts w:ascii="Arial" w:hAnsi="Arial" w:cs="Arial"/>
          <w:sz w:val="24"/>
        </w:rPr>
        <w:t xml:space="preserve">Κύριε Υπουργέ, περιγράφετε μία κατάσταση όπου κάτι κινείται στο κομμάτι της Αττικής προς τα Μέγαρα, αλλά υπάρχει μεγάλη αδράνεια από το κομμάτι της Κορίνθου. Αναφερθήκατε ότι προχωράνε οι μελέτες. Παρ’ όλα αυτά είπατε ότι όσον αφορά τη Διεύθυνση Δασών, ολοκλήρωσε την προετοιμασία του φακέλου στα τέλη Ιουνίου και δεν υπάρχει κάτι νεότερο από τα τέλη Ιουνίου μέχρι τώρα. Έχει περάσει σχεδόν ενάμισης μήνας. </w:t>
      </w:r>
    </w:p>
    <w:p w:rsidR="00567690" w:rsidRPr="00567690" w:rsidRDefault="00567690" w:rsidP="00E15F6F">
      <w:pPr>
        <w:spacing w:after="0" w:line="600" w:lineRule="auto"/>
        <w:ind w:firstLine="720"/>
        <w:jc w:val="both"/>
        <w:rPr>
          <w:rFonts w:ascii="Arial" w:hAnsi="Arial" w:cs="Arial"/>
          <w:sz w:val="24"/>
        </w:rPr>
      </w:pPr>
      <w:r w:rsidRPr="00567690">
        <w:rPr>
          <w:rFonts w:ascii="Arial" w:hAnsi="Arial" w:cs="Arial"/>
          <w:sz w:val="24"/>
        </w:rPr>
        <w:t xml:space="preserve">Οπότε υπάρχει ένα ερώτημα εδώ πέρα τι γίνεται στη συνέχεια στο κομμάτι της περιφέρειας και της κεντρικής διοίκησης, με την προώθηση της μελέτης. Θα ήθελα λίγο να μας πείτε τι έγινε στο διάστημα από την </w:t>
      </w:r>
      <w:r w:rsidRPr="00567690">
        <w:rPr>
          <w:rFonts w:ascii="Arial" w:hAnsi="Arial" w:cs="Arial"/>
          <w:sz w:val="24"/>
        </w:rPr>
        <w:lastRenderedPageBreak/>
        <w:t>προετοιμασία του φακέλου της Διεύθυνσης Δασών ως τώρα, όσον αφορά το κομμάτι της Κορίνθου.</w:t>
      </w:r>
    </w:p>
    <w:p w:rsidR="00567690" w:rsidRPr="00567690" w:rsidRDefault="00567690" w:rsidP="00E15F6F">
      <w:pPr>
        <w:spacing w:after="0" w:line="600" w:lineRule="auto"/>
        <w:ind w:firstLine="720"/>
        <w:jc w:val="both"/>
        <w:rPr>
          <w:rFonts w:ascii="Arial" w:hAnsi="Arial" w:cs="Arial"/>
          <w:sz w:val="24"/>
        </w:rPr>
      </w:pPr>
      <w:r w:rsidRPr="00567690">
        <w:rPr>
          <w:rFonts w:ascii="Arial" w:hAnsi="Arial" w:cs="Arial"/>
          <w:sz w:val="24"/>
        </w:rPr>
        <w:t xml:space="preserve">Οι πολίτες και ο σύλλογος «Γερανίδες» ζητούν άμεση χρηματοδότηση για να προχωρήσει το ταχύτερο δυνατόν η υλοποίηση των έργων αντιδιαβρωτικής και αντιπλημμυρικής προστασίας, που προβλέπονται στην περιοχή του Σχίνου από τη σχετική μελέτη που έχει ολοκληρωθεί από τη Διεύθυνση Δασών. Και μάλιστα ζητούν συνεργασία των Περιφερειών Πελοποννήσου και Αττικής με στόχο την ταχεία εκτέλεσή τους, άμεση ανάθεση σύνταξης εξειδικευμένης μελέτης αντιδιαβρωτικής και αντιπλημμυρικής προστασίας σε αρμόδια αρχή ή φορέα για τις περιοχές που διέρχονται τα ρέματα Σουρέα και Μαυρολίμνης, όπου έχουν δημιουργηθεί οι οικισμοί Βαμβακιάς και Μαυρολίμνη αντίστοιχα, άμεση διερεύνηση της κατασκευής κατάλληλων τεχνικών έργων αντιστήριξης των πρανών από την αρμόδια τεχνική διεύθυνση, με στόχο την προστασία των οχημάτων και πεζών που διέρχονται από τον επαρχιακό δρόμο Σχίνου - Αλεποχωρίου και του θαλασσίου περιβάλλοντος από την κατακρημνίσεις που θα ακολουθήσουν λόγω της καταστροφής της βλάστησης που συγκρατούσε μέχρι στιγμής τα πρανή από την πυρκαγιά, αύξησης της οργανικής δύναμης της Πυροσβεστικής στη Πέρα Χώρα, προκειμένου να μετατραπεί από πυροσβεστικό κλιμάκιο σε βαθμό Δ΄ τάξεως, που συνεπάγεται τόσο αύξηση πυροσβεστικών όσο και αύξηση </w:t>
      </w:r>
      <w:r w:rsidRPr="00567690">
        <w:rPr>
          <w:rFonts w:ascii="Arial" w:hAnsi="Arial" w:cs="Arial"/>
          <w:sz w:val="24"/>
        </w:rPr>
        <w:lastRenderedPageBreak/>
        <w:t>περιπολικών οχημάτων, με στόχο την καλύτερη κάλυψη του μεγαλύτερου δασικού κυρίως και αστικού ιστού της περιοχής Λουτρακίου, Βουλιαγμένης, Σχίνου, περιοχές με μεγάλη επισκεψιμότητα.</w:t>
      </w:r>
    </w:p>
    <w:p w:rsidR="00567690" w:rsidRPr="00567690" w:rsidRDefault="00567690" w:rsidP="00E15F6F">
      <w:pPr>
        <w:spacing w:after="0" w:line="600" w:lineRule="auto"/>
        <w:ind w:firstLine="720"/>
        <w:jc w:val="both"/>
        <w:rPr>
          <w:rFonts w:ascii="Arial" w:hAnsi="Arial" w:cs="Arial"/>
          <w:sz w:val="24"/>
        </w:rPr>
      </w:pPr>
      <w:r w:rsidRPr="00567690">
        <w:rPr>
          <w:rFonts w:ascii="Arial" w:hAnsi="Arial" w:cs="Arial"/>
          <w:sz w:val="24"/>
        </w:rPr>
        <w:t xml:space="preserve">Είναι πράγματα τα οποία νομίζω ότι είναι σημαντικά και πρέπει να υπάρξουν δεσμεύσεις. Έχουμε εδώ πέρα και τον πρόεδρο ο όποιος είναι και Βουλευτής της περιοχής. Πραγματικά δεν δείχνει ταχεία κίνηση να είμαστε δύο και πλέον μήνες μετά την πυρκαγιά, να πλησιάζει το τέλος του Ιουλίου και να έχουμε μπροστά μας τον Αύγουστο που όλα στην Ελλάδα πάνε πιο αργά. </w:t>
      </w:r>
    </w:p>
    <w:p w:rsidR="00567690" w:rsidRPr="00567690" w:rsidRDefault="00567690" w:rsidP="00E15F6F">
      <w:pPr>
        <w:spacing w:after="0" w:line="600" w:lineRule="auto"/>
        <w:ind w:firstLine="720"/>
        <w:jc w:val="both"/>
        <w:rPr>
          <w:rFonts w:ascii="Arial" w:hAnsi="Arial" w:cs="Arial"/>
          <w:sz w:val="24"/>
        </w:rPr>
      </w:pPr>
      <w:r w:rsidRPr="00567690">
        <w:rPr>
          <w:rFonts w:ascii="Arial" w:hAnsi="Arial" w:cs="Arial"/>
          <w:sz w:val="24"/>
        </w:rPr>
        <w:t xml:space="preserve">Θα έρθουν τα μπουρίνια ή οι πρώτες βροχές τον Σεπτέμβρη, κάποιο φαινόμενο ακραίο και θα λέμε «Τι να κάνουμε; Χάσαμε». Δεν είναι δυνατόν σε μια τέτοια πυρκαγιά που έλαβε τόση δημοσιότητα, που χρειάστηκε να συζητηθεί σε αυτή την Αίθουσα τόσες πολλές φορές, με δεσμεύσεις για το τι θα γίνει και τι δεν θα γίνει σε εκείνη την περιοχή, τελικά να έχουμε χειρότερη καταστροφή και ουσιαστικές απώλειες ζωής και περιουσίας από την αδράνεια που εγώ τουλάχιστον βλέπω τόσους μήνες μετά στην υλοποίηση μέτρων τα οποία σε πρώτο στάδιο είχαν σχεδιαστεί και στο τελικό σχέδιο μάς λέτε ότι είχαν ολοκληρωθεί για να μπουν σε προκήρυξη για να βγει εργολάβος, από τις αρχές Ιουνίου τα μεν και στη συνέχεια η ολοκλήρωσή τους στα μέσα προς τέλος Ιουνίου. </w:t>
      </w:r>
    </w:p>
    <w:p w:rsidR="00567690" w:rsidRPr="00567690" w:rsidRDefault="00567690" w:rsidP="00E15F6F">
      <w:pPr>
        <w:spacing w:after="0" w:line="600" w:lineRule="auto"/>
        <w:ind w:firstLine="720"/>
        <w:jc w:val="both"/>
        <w:rPr>
          <w:rFonts w:ascii="Arial" w:hAnsi="Arial" w:cs="Arial"/>
          <w:sz w:val="24"/>
        </w:rPr>
      </w:pPr>
      <w:r w:rsidRPr="00567690">
        <w:rPr>
          <w:rFonts w:ascii="Arial" w:hAnsi="Arial" w:cs="Arial"/>
          <w:sz w:val="24"/>
        </w:rPr>
        <w:t>Πέρασε πάρα πολύ καιρός. Πραγματικά δεν παίρνει άλλο αδράνεια.</w:t>
      </w:r>
    </w:p>
    <w:p w:rsidR="00567690" w:rsidRPr="00567690" w:rsidRDefault="00567690" w:rsidP="00E15F6F">
      <w:pPr>
        <w:spacing w:after="0" w:line="600" w:lineRule="auto"/>
        <w:ind w:firstLine="720"/>
        <w:jc w:val="both"/>
        <w:rPr>
          <w:rFonts w:ascii="Arial" w:hAnsi="Arial" w:cs="Arial"/>
          <w:sz w:val="24"/>
        </w:rPr>
      </w:pPr>
      <w:r w:rsidRPr="00567690">
        <w:rPr>
          <w:rFonts w:ascii="Arial" w:hAnsi="Arial" w:cs="Arial"/>
          <w:b/>
          <w:sz w:val="24"/>
        </w:rPr>
        <w:lastRenderedPageBreak/>
        <w:t>ΠΡΟΕΔΡΕΥΩΝ (Αθανάσιος Μπούρας):</w:t>
      </w:r>
      <w:r w:rsidRPr="00567690">
        <w:rPr>
          <w:rFonts w:ascii="Arial" w:hAnsi="Arial" w:cs="Arial"/>
          <w:sz w:val="24"/>
        </w:rPr>
        <w:t xml:space="preserve"> Κύριε Υπουργέ, έχετε τον λόγο.</w:t>
      </w:r>
    </w:p>
    <w:p w:rsidR="00567690" w:rsidRPr="00567690" w:rsidRDefault="00567690" w:rsidP="00E15F6F">
      <w:pPr>
        <w:spacing w:after="0" w:line="600" w:lineRule="auto"/>
        <w:ind w:firstLine="720"/>
        <w:jc w:val="both"/>
        <w:rPr>
          <w:rFonts w:ascii="Arial" w:hAnsi="Arial" w:cs="Arial"/>
          <w:sz w:val="24"/>
        </w:rPr>
      </w:pPr>
      <w:r w:rsidRPr="00567690">
        <w:rPr>
          <w:rFonts w:ascii="Arial" w:hAnsi="Arial" w:cs="Arial"/>
          <w:b/>
          <w:sz w:val="24"/>
        </w:rPr>
        <w:t>ΓΕΩΡΓΙΟΣ ΑΜΥΡΑΣ (Υφυπουργός Περιβάλλοντος και Ενέργειας):</w:t>
      </w:r>
      <w:r w:rsidRPr="00567690">
        <w:rPr>
          <w:rFonts w:ascii="Arial" w:hAnsi="Arial" w:cs="Arial"/>
          <w:sz w:val="24"/>
        </w:rPr>
        <w:t xml:space="preserve"> Ευχαριστώ, κύριε Πρόεδρε.</w:t>
      </w:r>
    </w:p>
    <w:p w:rsidR="00567690" w:rsidRPr="00567690" w:rsidRDefault="00567690" w:rsidP="00E15F6F">
      <w:pPr>
        <w:spacing w:after="0" w:line="600" w:lineRule="auto"/>
        <w:ind w:firstLine="720"/>
        <w:jc w:val="both"/>
        <w:rPr>
          <w:rFonts w:ascii="Arial" w:hAnsi="Arial" w:cs="Arial"/>
          <w:sz w:val="24"/>
        </w:rPr>
      </w:pPr>
      <w:r w:rsidRPr="00567690">
        <w:rPr>
          <w:rFonts w:ascii="Arial" w:hAnsi="Arial" w:cs="Arial"/>
          <w:sz w:val="24"/>
        </w:rPr>
        <w:t xml:space="preserve">Λοιπόν, δεν υπάρχει αδράνεια, υπάρχουν οι χρόνοι που χρειάζονται για να γίνουν οι μελέτες για να είμαστε σίγουροι ότι οι μελέτες είναι σωστές. Άλλωστε τις επόμενες μέρες τον Αύγουστο ξεκινούν τα αντιδιαβρωτικά έργα. Αυτό είναι το πρώτο βήμα και αμέσως μετά ή και παράλληλα με την εξέλιξη των αντιδιαβρωτικών, μπαίνουν οι εργολαβίες στα ρέματα για τα αντιπλημμυρικά. </w:t>
      </w:r>
    </w:p>
    <w:p w:rsidR="00567690" w:rsidRPr="00567690" w:rsidRDefault="00567690" w:rsidP="00E15F6F">
      <w:pPr>
        <w:spacing w:after="0" w:line="600" w:lineRule="auto"/>
        <w:ind w:firstLine="720"/>
        <w:jc w:val="both"/>
        <w:rPr>
          <w:rFonts w:ascii="Arial" w:hAnsi="Arial" w:cs="Arial"/>
          <w:sz w:val="24"/>
        </w:rPr>
      </w:pPr>
      <w:r w:rsidRPr="00567690">
        <w:rPr>
          <w:rFonts w:ascii="Arial" w:hAnsi="Arial" w:cs="Arial"/>
          <w:sz w:val="24"/>
        </w:rPr>
        <w:t xml:space="preserve">Ήδη έχουν γίνει, όπως σας είπα, οι εγκρίσεις οι οικονομικές έτσι ώστε η περιφέρεια, οι αποκεντρωμένες διοικήσεις και οι διευθύνσεις δασών να υπογράψουν τις προγραμματικές συμβάσεις, για να μπουν αμέσως τα πρώτα έργα να γίνουν. Και τα πρώτα έργα είναι κορμοδέματα, ξυλοφράγματα, κορμοφράγματα και μάλιστα, με πρόταση του Προεδρεύοντος του κ. Μπούρα, ο οποίος είναι τοπικός Βουλευτής, θα απασχοληθούν οι ρητινεργάτες, οι ρετσινάδες κατά τη λαϊκή έκφραση, οι οποίοι ζούσαν από το δάσος, ήταν απαραίτητος σύνδεσμος μεγάλος κρίκος της αλυσίδας για την καθαριότητα και την ασφάλεια του δάσους, με τη συλλογή της ρητίνης. Και βεβαίως, έχουμε αποφασίσει και προχωράμε να δουλέψουν εκείνοι, διότι και το δάσος ξέρουν, αλλά και πάνω απ’ όλα έχουν την εμπειρία και στην ουσία, πρέπει να τους </w:t>
      </w:r>
      <w:r w:rsidRPr="00567690">
        <w:rPr>
          <w:rFonts w:ascii="Arial" w:hAnsi="Arial" w:cs="Arial"/>
          <w:sz w:val="24"/>
        </w:rPr>
        <w:lastRenderedPageBreak/>
        <w:t xml:space="preserve">δώσουμε και ένα αντιστάθμισμα για την απώλεια του εισοδήματός τους από αυτήν την πυρκαγιά. </w:t>
      </w:r>
    </w:p>
    <w:p w:rsidR="00567690" w:rsidRPr="00567690" w:rsidRDefault="00567690" w:rsidP="00E15F6F">
      <w:pPr>
        <w:spacing w:after="0" w:line="600" w:lineRule="auto"/>
        <w:ind w:firstLine="720"/>
        <w:jc w:val="both"/>
        <w:rPr>
          <w:rFonts w:ascii="Arial" w:hAnsi="Arial" w:cs="Arial"/>
          <w:sz w:val="24"/>
        </w:rPr>
      </w:pPr>
      <w:r w:rsidRPr="00567690">
        <w:rPr>
          <w:rFonts w:ascii="Arial" w:hAnsi="Arial" w:cs="Arial"/>
          <w:sz w:val="24"/>
        </w:rPr>
        <w:t>Είναι ιδιαίτερο το ανάγλυφο. Ο κ. Μπούρας το ξέρει πάρα πολύ καλά, φαντάζομαι και εσείς. Πρέπει να μπούνε μόνο για τα πρώτα έργα -και θα το κάνουν, έχουν βρεθεί δηλαδή τα απαραίτητα μέσα- και με ζώα, με μουλάρια για να κουβαλάνε τους κορμούς και να τους βάζουν στη σωστή θέση ως μια πρώτη αντιδιαβρωτική ενέργεια.</w:t>
      </w:r>
    </w:p>
    <w:p w:rsidR="00567690" w:rsidRPr="00567690" w:rsidRDefault="00567690" w:rsidP="00E15F6F">
      <w:pPr>
        <w:spacing w:after="0" w:line="600" w:lineRule="auto"/>
        <w:ind w:firstLine="720"/>
        <w:jc w:val="both"/>
        <w:rPr>
          <w:rFonts w:ascii="Arial" w:hAnsi="Arial" w:cs="Arial"/>
          <w:sz w:val="24"/>
        </w:rPr>
      </w:pPr>
      <w:r w:rsidRPr="00567690">
        <w:rPr>
          <w:rFonts w:ascii="Arial" w:hAnsi="Arial" w:cs="Arial"/>
          <w:sz w:val="24"/>
        </w:rPr>
        <w:t xml:space="preserve">Επίσης, αυτό μπορείτε να το δείτε και εσείς, αν πάτε στην περιοχή. Βέβαια, αμέσως δώσαμε τις εγκρίσεις, τις άδειες και μάλιστα, θα έλεγα, πιέσαμε κιόλας, σε συνεργασία με τους δήμους, να γίνουν οι κοπές των δέντρων εκατέρωθεν των δρόμων. Αν πάτε με το αυτοκίνητό σας στην περιοχή, θα δείτε ότι έχουν απομακρυνθεί αρκετές εκατοντάδες δέντρα που θεωρήθηκαν ότι θα έπρεπε να μην βρίσκονται εκατέρωθεν των δρόμων για μεγαλύτερη ασφάλεια των διερχόμενων οχημάτων. </w:t>
      </w:r>
    </w:p>
    <w:p w:rsidR="00567690" w:rsidRPr="00567690" w:rsidRDefault="00567690" w:rsidP="00E15F6F">
      <w:pPr>
        <w:spacing w:after="0" w:line="600" w:lineRule="auto"/>
        <w:ind w:firstLine="720"/>
        <w:jc w:val="both"/>
        <w:rPr>
          <w:rFonts w:ascii="Arial" w:hAnsi="Arial" w:cs="Arial"/>
          <w:sz w:val="24"/>
        </w:rPr>
      </w:pPr>
      <w:r w:rsidRPr="00567690">
        <w:rPr>
          <w:rFonts w:ascii="Arial" w:hAnsi="Arial" w:cs="Arial"/>
          <w:sz w:val="24"/>
        </w:rPr>
        <w:t xml:space="preserve">Εμείς, επίσης, με έγγραφά μας, με επικοινωνίες, με τηλεδιασκέψεις, καλέσαμε, όπως σας είπα και το ξαναλέω, τις αποκεντρωμένες διοικήσεις υπό τις οποίες λειτουργούν οι δασικές υπηρεσίες να συνάψουν προγραμματικές συμβάσεις με εμάς για οποιαδήποτε επιπλέον ενέργεια πρέπει να γίνει. Θα τους χρηματοδοτήσουμε. </w:t>
      </w:r>
    </w:p>
    <w:p w:rsidR="00567690" w:rsidRPr="00567690" w:rsidRDefault="00567690" w:rsidP="00E15F6F">
      <w:pPr>
        <w:spacing w:after="0" w:line="600" w:lineRule="auto"/>
        <w:ind w:firstLine="720"/>
        <w:jc w:val="both"/>
        <w:rPr>
          <w:rFonts w:ascii="Arial" w:hAnsi="Arial" w:cs="Arial"/>
          <w:sz w:val="24"/>
        </w:rPr>
      </w:pPr>
      <w:r w:rsidRPr="00567690">
        <w:rPr>
          <w:rFonts w:ascii="Arial" w:hAnsi="Arial" w:cs="Arial"/>
          <w:sz w:val="24"/>
        </w:rPr>
        <w:lastRenderedPageBreak/>
        <w:t>Και πάνω από όλα ,βεβαίως, είμαστε σε επικοινωνία και με τις δύο περιφέρειες δεδομένου ότι όπως σας είπα υπάρχουν τα κονδύλια στις ΑΕΠ φυσικών καταστροφών, έτσι ώστε αμέσως να βάλουν τη διαδικασία σε κίνηση για τη χρηματοδότηση κυρίως των αντιπλημμυρικών έργων που είναι τα βαρύτερα έργα έτσι και υψηλότερου προϋπολογισμού.</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Σας λέω, λοιπόν, ότι, ναι, εμείς στο Υπουργείο Περιβάλλοντος αγωνιούμε και προσπαθούμε σε συνεργασία με το σύνολο της δημόσιας διοίκησης, δηλαδή, τις περιφέρειες, αποκεντρωμένες διοικήσεις και πάνω απ’ όλα με τη συμμετοχή και την ενεργό δράση των τοπικών δήμων να προλάβουμε τον χρόνο, έχουμε λάβει όλα τα απαραίτητα μέτρα, έχουμε βγάλει όλες τις χρηματοδοτήσεις και, φυσικά, θα είμαστε από επάνω με αυστηρό τρόπο για να ελέγχουμε την ταχύτητα και την αποτελεσματικότητα και των αντιδιαβρωτικών και των αντιπλημμυρικών έργων.</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Ευχαριστώ πολύ. </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(Αθανάσιος Μπούρας):</w:t>
      </w:r>
      <w:r w:rsidRPr="00567690">
        <w:rPr>
          <w:rFonts w:ascii="Arial" w:eastAsia="Times New Roman" w:hAnsi="Arial" w:cs="Times New Roman"/>
          <w:sz w:val="24"/>
          <w:szCs w:val="24"/>
          <w:lang w:eastAsia="el-GR"/>
        </w:rPr>
        <w:t xml:space="preserve"> Και εμείς ευχαριστούμε, κύριε Υπουργέ.</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Ολοκληρώνουμε τις επίκαιρες ερωτήσεις με τη δεύτερη την υπ’ αριθμόν 2615/404/13-12-2020 ερώτηση και αίτηση κατάθεσης εγγράφων του κύκλου των αναφορών και ερωτήσεων του Βουλευτή Β2΄ Δυτικού Τομέα Αθηνών του ΜέΡΑ25 κ. Κρίτωνα - Ηλία Αρσένη προς τον Υπουργό Περιβάλλοντος και </w:t>
      </w:r>
      <w:r w:rsidRPr="00567690">
        <w:rPr>
          <w:rFonts w:ascii="Arial" w:eastAsia="Times New Roman" w:hAnsi="Arial" w:cs="Times New Roman"/>
          <w:sz w:val="24"/>
          <w:szCs w:val="24"/>
          <w:lang w:eastAsia="el-GR"/>
        </w:rPr>
        <w:lastRenderedPageBreak/>
        <w:t>Ενέργειας, με θέμα: «Η δυτική Αθήνα θα αναπνέει και την καύση των σκουπιδιών του κέντρου από τη νέα Μονάδα Επεξεργασίας Αποβλήτων (ΜΕΑ) Φυλής».</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Κύριε Αρσένη, έχετε τον λόγο.</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ΚΡΙΤΩΝ - ΗΛΙΑΣ ΑΡΣΕΝΗΣ:</w:t>
      </w:r>
      <w:r w:rsidRPr="00567690">
        <w:rPr>
          <w:rFonts w:ascii="Arial" w:eastAsia="Times New Roman" w:hAnsi="Arial" w:cs="Times New Roman"/>
          <w:sz w:val="24"/>
          <w:szCs w:val="24"/>
          <w:lang w:eastAsia="el-GR"/>
        </w:rPr>
        <w:t xml:space="preserve"> Ευχαριστώ πολύ, κύριε Πρόεδρε.</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Κύριε Υπουργέ, πρόκειται για μία γραπτή ερώτηση και αίτηση εγγράφων που έμεινε αναπάντητη στο κομμάτι του Υπουργείου Περιβάλλοντος, απάντησε με κάποιον δικό του τρόπο το Υπουργείο Ανάπτυξης και έτσι μετατράπηκε σε επίκαιρη. </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Αφορά την απόφαση στις 29-10-2020 της Εκτελεστικής Επιτροπής του Ειδικού Διαβαθμιδικού Συνδέσμου του Νομού Αττικής του ΕΣΔΝΑ, που ανακήρυξε ως προσωρινό ανάδοχο του διαγωνισμού με τίτλο: «Μελέτη - κατασκευή έργων της πρώτης φάσης αποκατάστασης του ΕΣΔΑ δυτικής Αττικής του ΧΥΤΑ Φυλής και μεταβατικής διαχείρισης αποβλήτων» τον οικονομικό φορέα «ΕΝΩΣΗ ΟΙΚΟΝΟΜΙΚΩΝ ΦΟΡΕΩΝ ΗΛΕΚΤΩΡ Α.Ε. - </w:t>
      </w:r>
      <w:r w:rsidRPr="00567690">
        <w:rPr>
          <w:rFonts w:ascii="Arial" w:eastAsia="Times New Roman" w:hAnsi="Arial" w:cs="Times New Roman"/>
          <w:sz w:val="24"/>
          <w:szCs w:val="24"/>
          <w:lang w:val="en-US" w:eastAsia="el-GR"/>
        </w:rPr>
        <w:t>W</w:t>
      </w:r>
      <w:r w:rsidRPr="00567690">
        <w:rPr>
          <w:rFonts w:ascii="Arial" w:eastAsia="Times New Roman" w:hAnsi="Arial" w:cs="Times New Roman"/>
          <w:sz w:val="24"/>
          <w:szCs w:val="24"/>
          <w:lang w:eastAsia="el-GR"/>
        </w:rPr>
        <w:t>.</w:t>
      </w:r>
      <w:r w:rsidRPr="00567690">
        <w:rPr>
          <w:rFonts w:ascii="Arial" w:eastAsia="Times New Roman" w:hAnsi="Arial" w:cs="Times New Roman"/>
          <w:sz w:val="24"/>
          <w:szCs w:val="24"/>
          <w:lang w:val="en-US" w:eastAsia="el-GR"/>
        </w:rPr>
        <w:t>A</w:t>
      </w:r>
      <w:r w:rsidRPr="00567690">
        <w:rPr>
          <w:rFonts w:ascii="Arial" w:eastAsia="Times New Roman" w:hAnsi="Arial" w:cs="Times New Roman"/>
          <w:sz w:val="24"/>
          <w:szCs w:val="24"/>
          <w:lang w:eastAsia="el-GR"/>
        </w:rPr>
        <w:t>.</w:t>
      </w:r>
      <w:r w:rsidRPr="00567690">
        <w:rPr>
          <w:rFonts w:ascii="Arial" w:eastAsia="Times New Roman" w:hAnsi="Arial" w:cs="Times New Roman"/>
          <w:sz w:val="24"/>
          <w:szCs w:val="24"/>
          <w:lang w:val="en-US" w:eastAsia="el-GR"/>
        </w:rPr>
        <w:t>T</w:t>
      </w:r>
      <w:r w:rsidRPr="00567690">
        <w:rPr>
          <w:rFonts w:ascii="Arial" w:eastAsia="Times New Roman" w:hAnsi="Arial" w:cs="Times New Roman"/>
          <w:sz w:val="24"/>
          <w:szCs w:val="24"/>
          <w:lang w:eastAsia="el-GR"/>
        </w:rPr>
        <w:t>.</w:t>
      </w:r>
      <w:r w:rsidRPr="00567690">
        <w:rPr>
          <w:rFonts w:ascii="Arial" w:eastAsia="Times New Roman" w:hAnsi="Arial" w:cs="Times New Roman"/>
          <w:sz w:val="24"/>
          <w:szCs w:val="24"/>
          <w:lang w:val="en-US" w:eastAsia="el-GR"/>
        </w:rPr>
        <w:t>T</w:t>
      </w:r>
      <w:r w:rsidRPr="00567690">
        <w:rPr>
          <w:rFonts w:ascii="Arial" w:eastAsia="Times New Roman" w:hAnsi="Arial" w:cs="Times New Roman"/>
          <w:sz w:val="24"/>
          <w:szCs w:val="24"/>
          <w:lang w:eastAsia="el-GR"/>
        </w:rPr>
        <w:t xml:space="preserve">. </w:t>
      </w:r>
      <w:r w:rsidRPr="00567690">
        <w:rPr>
          <w:rFonts w:ascii="Arial" w:eastAsia="Times New Roman" w:hAnsi="Arial" w:cs="Times New Roman"/>
          <w:sz w:val="24"/>
          <w:szCs w:val="24"/>
          <w:lang w:val="en-US" w:eastAsia="el-GR"/>
        </w:rPr>
        <w:t>A</w:t>
      </w:r>
      <w:r w:rsidRPr="00567690">
        <w:rPr>
          <w:rFonts w:ascii="Arial" w:eastAsia="Times New Roman" w:hAnsi="Arial" w:cs="Times New Roman"/>
          <w:sz w:val="24"/>
          <w:szCs w:val="24"/>
          <w:lang w:eastAsia="el-GR"/>
        </w:rPr>
        <w:t>.</w:t>
      </w:r>
      <w:r w:rsidRPr="00567690">
        <w:rPr>
          <w:rFonts w:ascii="Arial" w:eastAsia="Times New Roman" w:hAnsi="Arial" w:cs="Times New Roman"/>
          <w:sz w:val="24"/>
          <w:szCs w:val="24"/>
          <w:lang w:val="en-US" w:eastAsia="el-GR"/>
        </w:rPr>
        <w:t>E</w:t>
      </w:r>
      <w:r w:rsidRPr="00567690">
        <w:rPr>
          <w:rFonts w:ascii="Arial" w:eastAsia="Times New Roman" w:hAnsi="Arial" w:cs="Times New Roman"/>
          <w:sz w:val="24"/>
          <w:szCs w:val="24"/>
          <w:lang w:eastAsia="el-GR"/>
        </w:rPr>
        <w:t>.– για την Α΄ αποκατάσταση ΟΕΔΑ ΔΥΤΙΚΗΣ ΑΤΤΙΚΗΣ».</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Ενέκρινε δύο έργα στη συνέχεια 15-10-2020 η διυπουργική, δύο έργα ΣΔΙΤ στην Περιφέρεια Αττικής, προϋπολογισμού 640 εκατομμυρίων ευρώ. </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Το ένα είναι: «Μονάδα Επεξεργασίας Αποβλήτων για τις ανάγκες του Κεντρικού Τομέα Αθηνών». Είναι συγκλονιστικό και μόνο που το ακούμε. Για τις ανάγκες του κεντρικού τομέα, λοιπόν, το ΣΔΙΤ στην περιοχή Φυλής, στον ΧΥΤΑ Φυλής, για Μονάδα Επεξεργασίας Αποβλήτων, για τριάντα χρόνια εκ των οποίων τα τρία θα αφορούν την κατασκευαστική περίοδο και τα υπόλοιπα είκοσι επτά την περίοδο λειτουργίας. </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Και αντίστοιχα πάλι στον πνεύμονα της δυτικής Αθήνας, αυτή τη φορά στην Β΄ Πειραιά, για τον Πειραιά και τα νησιά, δημιουργήθηκε κάτι αντίστοιχα μικρότερο στο Σχιστό. </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Τώρα, με δεδομένο ότι η οδηγία 851/2018 κάνει σαφές προς τα κράτη-μέλη ότι πρέπει να λάβουν δραστικά μέτρα για την πρόληψη παραγωγής απορριμμάτων και όχι τη διαχείριση αφού παραδοθούν. </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Ποιες είναι οι ενέργειες που θα κάνετε ουσιαστικά αυτή την περίοδο; Δεν είναι κάτι που απαντήσατε. Πώς θα χρηματοδοτηθούν τα έργα αυτά ΣΔΙΤ, από πού θα προέρχονται τα 640 εκατομμύρια ευρώ, θα είναι ευρωπαϊκοί πόροι; Από πού θα προέρχονται ακριβώς; Για ποιον λόγο επιλέχθηκε η περιοχή της Φυλής για τη νέα μονάδα επεξεργασίας του Κεντρικού Τομέα Αθηνών; Ποιο θα είναι το όφελος του δημοσίου και του πολίτη για την κατασκευή των δύο έργων; Επίσης, αιτούμε και συνεχίζουμε να αιτούμε την κατάθεση δύο εγγράφων, τους φακέλους που περιέχουν τεχνική πρόταση για οικονομική προσφορά της </w:t>
      </w:r>
      <w:r w:rsidRPr="00567690">
        <w:rPr>
          <w:rFonts w:ascii="Arial" w:eastAsia="Times New Roman" w:hAnsi="Arial" w:cs="Times New Roman"/>
          <w:sz w:val="24"/>
          <w:szCs w:val="24"/>
          <w:lang w:eastAsia="el-GR"/>
        </w:rPr>
        <w:lastRenderedPageBreak/>
        <w:t xml:space="preserve">«ΗΛΕΚΤΩΡ </w:t>
      </w:r>
      <w:r w:rsidRPr="00567690">
        <w:rPr>
          <w:rFonts w:ascii="Arial" w:eastAsia="Times New Roman" w:hAnsi="Arial" w:cs="Times New Roman"/>
          <w:sz w:val="24"/>
          <w:szCs w:val="24"/>
          <w:lang w:val="en-US" w:eastAsia="el-GR"/>
        </w:rPr>
        <w:t>W</w:t>
      </w:r>
      <w:r w:rsidRPr="00567690">
        <w:rPr>
          <w:rFonts w:ascii="Arial" w:eastAsia="Times New Roman" w:hAnsi="Arial" w:cs="Times New Roman"/>
          <w:sz w:val="24"/>
          <w:szCs w:val="24"/>
          <w:lang w:eastAsia="el-GR"/>
        </w:rPr>
        <w:t>.</w:t>
      </w:r>
      <w:r w:rsidRPr="00567690">
        <w:rPr>
          <w:rFonts w:ascii="Arial" w:eastAsia="Times New Roman" w:hAnsi="Arial" w:cs="Times New Roman"/>
          <w:sz w:val="24"/>
          <w:szCs w:val="24"/>
          <w:lang w:val="en-US" w:eastAsia="el-GR"/>
        </w:rPr>
        <w:t>A</w:t>
      </w:r>
      <w:r w:rsidRPr="00567690">
        <w:rPr>
          <w:rFonts w:ascii="Arial" w:eastAsia="Times New Roman" w:hAnsi="Arial" w:cs="Times New Roman"/>
          <w:sz w:val="24"/>
          <w:szCs w:val="24"/>
          <w:lang w:eastAsia="el-GR"/>
        </w:rPr>
        <w:t>.</w:t>
      </w:r>
      <w:r w:rsidRPr="00567690">
        <w:rPr>
          <w:rFonts w:ascii="Arial" w:eastAsia="Times New Roman" w:hAnsi="Arial" w:cs="Times New Roman"/>
          <w:sz w:val="24"/>
          <w:szCs w:val="24"/>
          <w:lang w:val="en-US" w:eastAsia="el-GR"/>
        </w:rPr>
        <w:t>T</w:t>
      </w:r>
      <w:r w:rsidRPr="00567690">
        <w:rPr>
          <w:rFonts w:ascii="Arial" w:eastAsia="Times New Roman" w:hAnsi="Arial" w:cs="Times New Roman"/>
          <w:sz w:val="24"/>
          <w:szCs w:val="24"/>
          <w:lang w:eastAsia="el-GR"/>
        </w:rPr>
        <w:t>.</w:t>
      </w:r>
      <w:r w:rsidRPr="00567690">
        <w:rPr>
          <w:rFonts w:ascii="Arial" w:eastAsia="Times New Roman" w:hAnsi="Arial" w:cs="Times New Roman"/>
          <w:sz w:val="24"/>
          <w:szCs w:val="24"/>
          <w:lang w:val="en-US" w:eastAsia="el-GR"/>
        </w:rPr>
        <w:t>T</w:t>
      </w:r>
      <w:r w:rsidRPr="00567690">
        <w:rPr>
          <w:rFonts w:ascii="Arial" w:eastAsia="Times New Roman" w:hAnsi="Arial" w:cs="Times New Roman"/>
          <w:sz w:val="24"/>
          <w:szCs w:val="24"/>
          <w:lang w:eastAsia="el-GR"/>
        </w:rPr>
        <w:t xml:space="preserve">.» και τα έγγραφα βάσει των οποίων η διυπουργική επιτροπή ΣΔΙΤ στις 5 Νοεμβρίου του 2020 ενέκρινε τα δύο έργα διαχείρισης απορριμμάτων στην Περιφέρεια Αττικής, ως έργα σύμπραξης δημοσίου και ιδιωτικού τομέα, συνολικού προϋπολογισμού 640 εκατομμυρίων ευρώ. </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ΠΡΟΕΔΡΕΥΩΝ (Αθανάσιος Μπούρας): </w:t>
      </w:r>
      <w:r w:rsidRPr="00567690">
        <w:rPr>
          <w:rFonts w:ascii="Arial" w:eastAsia="Times New Roman" w:hAnsi="Arial" w:cs="Times New Roman"/>
          <w:sz w:val="24"/>
          <w:szCs w:val="24"/>
          <w:lang w:eastAsia="el-GR"/>
        </w:rPr>
        <w:t>Κύριε Υπουργέ, έχετε τον λόγο για τη δική σας απάντηση.</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ΓΕΩΡΓΙΟΣ ΑΜΥΡΑΣ (Υφυπουργός Περιβάλλοντος και Ενέργειας): </w:t>
      </w:r>
      <w:r w:rsidRPr="00567690">
        <w:rPr>
          <w:rFonts w:ascii="Arial" w:eastAsia="Times New Roman" w:hAnsi="Arial" w:cs="Times New Roman"/>
          <w:sz w:val="24"/>
          <w:szCs w:val="24"/>
          <w:lang w:eastAsia="el-GR"/>
        </w:rPr>
        <w:t>Ευχαριστώ, κύριε Πρόεδρε.</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Κύριε Αρσένη, το ζήτημα της διαχείρισης των απορριμμάτων και των αποβλήτων, σαφέστατα, αποτελεί ένα τεράστιο ζήτημα και ένα μεγάλο πρόβλημα εδώ και δεκαετίες για τη χώρα μας, η οποία, δυστυχώς, δεν τα είχε πάει καλά σε αυτόν τον τομέα. Η Κυβέρνηση Μητσοτάκη, ωστόσο, είναι αποφασισμένη και δίνει λύσεις και σε αυτό το δαιδαλώδες, σύνθετο πρόβλημα, ώστε να προστατεύσουμε και τη δημόσια υγεία και το περιβάλλον. Απλώς, σας θυμίζω κάποια στοιχεία και θα έρθω αμέσως στα επιμέρους ζητήματα.</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Πέρυσι τον Αύγουστο, το 2020, δηλαδή, είχε εγκριθεί από το Υπουργικό Συμβούλιο το Εθνικό Σχέδιο Διαχείρισης Αποβλήτων για τη δεκαετία 2020 - 2030. Είναι ένα ολοκληρωμένο σχέδιο διαχείρισης των αποβλήτων και μας δίνει τις γενικές κατευθύνσεις που πρέπει οποιοσδήποτε διαχειρίζεται τα </w:t>
      </w:r>
      <w:r w:rsidRPr="00567690">
        <w:rPr>
          <w:rFonts w:ascii="Arial" w:eastAsia="Times New Roman" w:hAnsi="Arial" w:cs="Times New Roman"/>
          <w:sz w:val="24"/>
          <w:szCs w:val="24"/>
          <w:lang w:eastAsia="el-GR"/>
        </w:rPr>
        <w:lastRenderedPageBreak/>
        <w:t>απορρίμματα και τα απόβλητα να ακολουθήσει. Για παράδειγμα, δηλαδή, η ιεράρχηση μας λέει ότι το νούμερο ένα είναι η πρόληψη της δημιουργίας των αποβλήτων, η επαναχρησιμοποίηση, η ανακύκλωση και οι άλλες μορφές ανάκτησης, όπως, δηλαδή, η ανάκτηση ενέργειας.</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Εμείς, στο Υπουργείο Περιβάλλοντος, δίνουμε ιδιαίτερη έμφαση στην πρόληψη δημιουργίας αποβλήτων και γι’ αυτό έχουμε εκπονήσει το Εθνικό Πρόγραμμα Πρόληψης Δημιουργίας Αποβλήτων, το οποίο ενεκρίθη από το Υπουργικό Συμβούλιο, αναμένεται η δημοσίευσή του σε ΦΕΚ, ενώ έχουμε ξεκινήσει και την εκπόνηση ειδικού σχεδίου δράσης για την πρόληψη δημιουργίας αποβλήτων τροφίμων που, φυσικά, αποτελεί προτεραιότητα για εμάς.</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Πάω στα ειδικά ερωτήματα. Το πρώτο ερώτημά σας. Σύμφωνα με τις προβλέψεις για τη διαχείριση των παραγόμενων μη επικίνδυνων αστικών στερεών αποβλήτων της περιφέρειας, αναπτύσσονται σε πλήρη συμφωνία με τις κοινοτικές οδηγίες, κατά προτεραιότητα δράσεις διαλογής, στην πηγή διαφόρων ρευμάτων αποβλήτων, όπως τα απόβλητα συσκευασιών, βιοαπόβλητα, λοιπά ανακυκλώσιμα υλικά, ενώ συμπληρωματικά και προκειμένου να επιταχύνονται οι στόχοι εκτροπής από την ταφή αποβλήτων, προβλέπεται η κατασκευή μονάδας επεξεργασίας αποβλήτων, όπου θα γίνεται η μηχανική διαλογή των σύμμεικτων αποβλήτων.</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Λαμβάνοντας, λοιπόν, όλα αυτά υπ’ όψιν ο ΕΔΣΝΑ, δηλαδή, ο Ειδικός Διαβαθμιδικός Σύνδεσμος Νομού Αττικής σχεδιάζει την κατασκευή μονάδας επεξεργασίας απορριμμάτων, των δήμων της Περιφερειακής Ενότητας  Κεντρικού Τομέα Αθηνών, μέσω σύμπραξης δημοσίου και ιδιωτικού τομέα, μέσω ΣΔΙΤ. </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Η μονάδα θα εξυπηρετεί τους δήμους - μέλη του συνδέσμου του Κεντρικού Τομέα Αθηνών αυτής της περιφερειακής ενότητας. </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Με ρωτάτε πώς θα χρηματοδοτηθούν αυτά τα δύο ανωτέρω έργα ΣΔΙΤ και από πού θα προέλθουν τα 640 εκατομμύρια ευρώ. Ο ΕΔΣΝΑ υπέβαλε στην Ειδική Γραμματεία Συμπράξεων, δημοσίου και ιδιωτικού τομέα, δηλαδή, πρόταση για την υλοποίηση του έργου μονάδα επεξεργασίας αποβλήτων για τις ανάγκες της Περιφερειακής Ενότητας Κεντρικού Τομέα Αθηνών, η οποία εντάχθηκε στον προβλεπόμενο από τον ν.3389/2005 κατάλογο προτεινομένων συμπράξεων. Ακολούθως, υπεβλήθη στη διυπουργική επιτροπή αίτημα για την υπαγωγή αυτής της σύμπραξης στις διατάξεις του ν.3389 και με απόφασή της η διυπουργική επιτροπή στις 5 Νοεμβρίου πέρυσι, ενέκρινε ομοφώνως την υπαγωγή αυτού του έργου στις διατάξεις του νόμου και την υλοποίησή του με ΣΔΙΤ.</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Η αναθέτουσα αρχή με την επιφύλαξη της τυχόν χρηματοδοτικής συμβολής της στο κατασκευαστικό κόστος του έργου θα καταβάλει, μετά την </w:t>
      </w:r>
      <w:r w:rsidRPr="00567690">
        <w:rPr>
          <w:rFonts w:ascii="Arial" w:eastAsia="Times New Roman" w:hAnsi="Arial" w:cs="Times New Roman"/>
          <w:sz w:val="24"/>
          <w:szCs w:val="24"/>
          <w:lang w:eastAsia="el-GR"/>
        </w:rPr>
        <w:lastRenderedPageBreak/>
        <w:t>έναρξη λειτουργίας του έργου, στην ανώνυμη εταιρεία ειδικού σκοπού, που σύμφωνα με τον νόμο υποχρεούται ο ιδιωτικός φορέας να συστήσει, περιοδικές πληρωμές διαθεσιμότητας, μέχρι τη λήξη της σύμβασης - σύμπραξης. Οι πληρωμές διαθεσιμότητας θα είναι συνδεδεμένες με την ποσότητα των απορριμμάτων που θα διαχειρίζεται ο ιδιωτικός φορέας σύμπραξης και θα συναρτώνται προς την τήρηση των κριτηρίων διαθεσιμότητας και των προδιαγραφών λειτουργίας που θα περιλαμβάνονται στα τεύχη του διαγωνισμού, αλλά και την επίτευξη. Θα έχουν υποχρέωση να πιάνουν τους στόχους που προβλέπονται από την εθνική και κοινοτική νομοθεσία.</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Η χρηματοδότηση που με ρωτάτε, της κατασκευής του έργου θα γίνει με ίδια ή και δανειακά κεφάλαια της «Ανώνυμης Εταιρείας Ειδικού Σκοπού», ενώ η αναθέτουσα αρχή δεν θα συνεισφέρει καθ’ οιονδήποτε τρόπο στη χρηματοδότηση αυτού του έργου.</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Επίσης, για το συγκεκριμένο έργο εξετάζουμε, σαφέστατα, και αξιοποίηση πόρων του ΕΣΠΑ, ενώ η αξιοποίηση κοινοτικών πόρων θα μειώσει τις πληρωμές διαθεσιμότητας, δηλαδή, τα τέλη χρήσης και θα αυξήσει την απορρόφηση κοινοτικών πόρων σε ένα έργο υψηλής προστιθέμενης αξίας για τους πολίτες, ενώ, παράλληλα, θα διασφαλιστεί και η λειτουργικότητά του σε βάθος χρόνου.</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Μακρηγόρησα, κύριε Πρόεδρε, αλλά ήταν η ερώτηση σημαντική.</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Σας ευχαριστώ.</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(Αθανάσιος Μπούρας):</w:t>
      </w:r>
      <w:r w:rsidRPr="00567690">
        <w:rPr>
          <w:rFonts w:ascii="Arial" w:eastAsia="Times New Roman" w:hAnsi="Arial" w:cs="Times New Roman"/>
          <w:sz w:val="24"/>
          <w:szCs w:val="24"/>
          <w:lang w:eastAsia="el-GR"/>
        </w:rPr>
        <w:t xml:space="preserve"> Ο κ. Αρσένης έχει τον λόγο για να δευτερολογήσει.</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ΚΡΙΤΩΝ - ΗΛΙΑΣ ΑΡΣΕΝΗΣ:</w:t>
      </w:r>
      <w:r w:rsidRPr="00567690">
        <w:rPr>
          <w:rFonts w:ascii="Arial" w:eastAsia="Times New Roman" w:hAnsi="Arial" w:cs="Times New Roman"/>
          <w:sz w:val="24"/>
          <w:szCs w:val="24"/>
          <w:lang w:eastAsia="el-GR"/>
        </w:rPr>
        <w:t xml:space="preserve"> Ευχαριστώ πολύ, κύριε Πρόεδρε.</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Κύριε Υπουργέ, προσπαθώ λίγο να καταλάβω. Δεν θα δώσει ούτε 1 ευρώ η ελληνική Κυβέρνηση, αλλά εξετάζει τη δυνατότητα να πληρωθεί το 90% μέσω των ευρωπαϊκών χρημάτων που είναι έμμεσα χρήματα του ελληνικού δημοσίου.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Άρα, ο ιδιώτης ο οποίος θα διαχειριστεί και θα φορολογεί τους πολίτες επί του συνόλου του κόστους για όλα αυτά τα τριάντα χρόνια θα λάβει πιθανά το 90% από το ΕΣΠΑ και το υπόλοιπο από ελληνικές τράπεζες, που έχουμε διασώσει τόσες φορές. Και μετά θα φορολογεί τους πολίτες; Και θα έχει εγγυημένες ποσότητες για αυτό; Δηλαδή, με βάση ποια στοιχεία είναι εγγυημένες οι ποσότητες; Όταν οι ποσότητες που θα του δίνουν οι πολίτες θα είναι μικρότερες λόγω ανακύκλωσης από αυτές που υπάρχει δέσμευση, θα πληρώνουν οι πολίτες και το δημόσιο ρήτρες; Διότι αυτό προβλέπεται στη ΣΔΙΤ Πελοποννήσου που έφερε ο ΣΥΡΙΖΑ, αλλά το διαδίδει η Κυβέρνησή σας μέσω του ΕΣΔΑ παντού. Γι’ αυτό απορρίφθηκε και η χρηματοδότηση από την Ευρωπαϊκή Επιτροπή.</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Έχουμε εδώ πέρα, δηλαδή, μια δυστοπία όπου όχι μόνο καταστρέφουν το περιβάλλον μέσα από την καύση, όχι μόνο δεν θα γίνεται στην πράξη η ανακύκλωση -γιατί τα ποσοστά για το τι γίνεται στις μονάδες επεξεργασίας αποβλήτων τα γνωρίζουμε, είναι δημόσια και είναι πολύ χαμηλά τα ποσοστά ανάκτησης της ανακύκλωσης- αλλά την ίδια στιγμή έχουμε εγκρίνει παντού σταθμούς μεταφοράς αποβλήτων -νομιμοποίηση παράνομων σταθμών- που συμπιέζουν τα απόβλητα και έτσι, καθίσταται αδύνατο να γίνει η οποιαδήποτε ανάκτηση στις μονάδες που σχεδιάζετε να κάνετε ιδιωτικοποίηση των απορριμμάτων. Θα πληρώνουν πρόστιμο οι δήμοι για αρκετά σκουπίδια στους ιδιώτες, θα πληρώνουμε το κόστος στους ιδιώτες που διαχειρίζονται τα απορρίμματα, τα οποία θα διαχειριστούν μέσα από το ΕΣΠΑ και τον τραπεζικό δανεισμό πολλές φορές, πιθανά με εγγύηση του δημοσίου. Θα πληρώνουμε πρόστιμα στην Ευρωπαϊκή Ένωση, γιατί προφανώς, δεν θα κάνουμε επαρκή ανακύκλωση. Θα πληρώνουμε πρόστιμα, γιατί κάνουμε διαχείριση στο τελευταίο στάδιο και γι’ αυτό κιόλας δεν μας χρηματοδοτούν αυτές τις επενδύσεις και θα πληρώνουμε και πρόστιμα πλέον στον ευρωπαϊκό προϋπολογισμό, με βάση αυτό που και εσείς φέρατε, ως κυβέρνηση και νομοθετήθηκε. Είναι μια φωτογραφική ευρωπαϊκή διάταξη για εμάς, όπου τα κράτη-μέλη που δεν κάνουν επαρκή ανακύκλωση συνεισφέρουν περισσότερο στον ευρωπαϊκό προϋπολογισμό.</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Σε κάθε περίπτωση, δηλαδή, φέρνετε τον πολίτη σε ένα οικονομικό αδιέξοδο, όπου σε κάθε περίπτωση θα είναι χαμένος και περιβαλλοντικά και από άποψη υγείας και οικονομικά.</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Σας καλούμε πραγματικά να σταματήσετε αυτό το έγκλημα. Βλέπουμε τις δηλώσεις και του κ. Πατούλη για νέα μελέτη για την εξεύρεση χώρου στον ΧΥΤΑ Φυλής, προκειμένου να κάνουμε έναν καινούργιο χώρο τριακοσίων πενήντα χιλιάδων τόνων στη Φυλή και στην ουσία, προσπαθούν να νομιμοποιήσουν τη συνέχιση της επεξεργασίας ταφής και καύσης στη Φυλή.</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Σας καλούμε να αλλάξετε πραγματικά πορεία. Κάντε ουσιαστική ανακύκλωση, στην πηγή, λιώστε τα απορρίμματα και να αναλάβει κάθε δήμος να τα θάβει τοπικά και εκεί όπου δεν είναι εφικτό, με διμερείς συμβάσεις με έναν άλλο δήμο.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Arial"/>
          <w:color w:val="222222"/>
          <w:sz w:val="24"/>
          <w:szCs w:val="24"/>
          <w:lang w:eastAsia="el-GR"/>
        </w:rPr>
        <w:t>Ευχαριστώ</w:t>
      </w:r>
      <w:r w:rsidRPr="00567690">
        <w:rPr>
          <w:rFonts w:ascii="Arial" w:eastAsia="Times New Roman" w:hAnsi="Arial" w:cs="Times New Roman"/>
          <w:sz w:val="24"/>
          <w:szCs w:val="24"/>
          <w:lang w:eastAsia="el-GR"/>
        </w:rPr>
        <w:t xml:space="preserve"> πολύ.</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(Αθανάσιος Μπούρας):</w:t>
      </w:r>
      <w:r w:rsidRPr="00567690">
        <w:rPr>
          <w:rFonts w:ascii="Arial" w:eastAsia="Times New Roman" w:hAnsi="Arial" w:cs="Times New Roman"/>
          <w:sz w:val="24"/>
          <w:szCs w:val="24"/>
          <w:lang w:eastAsia="el-GR"/>
        </w:rPr>
        <w:t xml:space="preserve"> </w:t>
      </w:r>
      <w:r w:rsidRPr="00567690">
        <w:rPr>
          <w:rFonts w:ascii="Arial" w:eastAsia="Times New Roman" w:hAnsi="Arial" w:cs="Arial"/>
          <w:color w:val="222222"/>
          <w:sz w:val="24"/>
          <w:szCs w:val="24"/>
          <w:lang w:eastAsia="el-GR"/>
        </w:rPr>
        <w:t>Κύριε Υπουργέ</w:t>
      </w:r>
      <w:r w:rsidRPr="00567690">
        <w:rPr>
          <w:rFonts w:ascii="Arial" w:eastAsia="Times New Roman" w:hAnsi="Arial" w:cs="Times New Roman"/>
          <w:sz w:val="24"/>
          <w:szCs w:val="24"/>
          <w:lang w:eastAsia="el-GR"/>
        </w:rPr>
        <w:t>, έχετε τον λόγο να κλείσετε τη σημερινή συζήτηση των επικαίρων ερωτήσεων.</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Arial"/>
          <w:b/>
          <w:color w:val="111111"/>
          <w:sz w:val="24"/>
          <w:szCs w:val="24"/>
          <w:lang w:eastAsia="el-GR"/>
        </w:rPr>
        <w:t xml:space="preserve">ΓΕΩΡΓΙΟΣ </w:t>
      </w:r>
      <w:r w:rsidRPr="00567690">
        <w:rPr>
          <w:rFonts w:ascii="Arial" w:eastAsia="Times New Roman" w:hAnsi="Arial" w:cs="Times New Roman"/>
          <w:b/>
          <w:sz w:val="24"/>
          <w:szCs w:val="24"/>
          <w:lang w:eastAsia="el-GR"/>
        </w:rPr>
        <w:t>ΑΜΥΡΑΣ</w:t>
      </w:r>
      <w:r w:rsidRPr="00567690">
        <w:rPr>
          <w:rFonts w:ascii="Arial" w:eastAsia="Times New Roman" w:hAnsi="Arial" w:cs="Arial"/>
          <w:b/>
          <w:color w:val="111111"/>
          <w:sz w:val="24"/>
          <w:szCs w:val="24"/>
          <w:lang w:eastAsia="el-GR"/>
        </w:rPr>
        <w:t xml:space="preserve"> (Υφυπουργός Περιβάλλοντος και Ενέργειας):</w:t>
      </w:r>
      <w:r w:rsidRPr="00567690">
        <w:rPr>
          <w:rFonts w:ascii="Arial" w:eastAsia="Times New Roman" w:hAnsi="Arial" w:cs="Arial"/>
          <w:color w:val="111111"/>
          <w:sz w:val="24"/>
          <w:szCs w:val="24"/>
          <w:lang w:eastAsia="el-GR"/>
        </w:rPr>
        <w:t xml:space="preserve"> </w:t>
      </w:r>
      <w:r w:rsidRPr="00567690">
        <w:rPr>
          <w:rFonts w:ascii="Arial" w:eastAsia="Times New Roman" w:hAnsi="Arial" w:cs="Arial"/>
          <w:color w:val="222222"/>
          <w:sz w:val="24"/>
          <w:szCs w:val="24"/>
          <w:lang w:eastAsia="el-GR"/>
        </w:rPr>
        <w:t>Ευχαριστώ</w:t>
      </w:r>
      <w:r w:rsidRPr="00567690">
        <w:rPr>
          <w:rFonts w:ascii="Arial" w:eastAsia="Times New Roman" w:hAnsi="Arial" w:cs="Times New Roman"/>
          <w:sz w:val="24"/>
          <w:szCs w:val="24"/>
          <w:lang w:eastAsia="el-GR"/>
        </w:rPr>
        <w:t>, κύριε Πρόεδρε.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Αγαπητέ κύριε συνάδελφε, η οποιαδήποτε ενδεχόμενη μερική χρηματοδότηση της κεφαλαιακής δαπάνης από την αναθέτουσα αρχή δεν θα </w:t>
      </w:r>
      <w:r w:rsidRPr="00567690">
        <w:rPr>
          <w:rFonts w:ascii="Arial" w:eastAsia="Times New Roman" w:hAnsi="Arial" w:cs="Times New Roman"/>
          <w:sz w:val="24"/>
          <w:szCs w:val="24"/>
          <w:lang w:eastAsia="el-GR"/>
        </w:rPr>
        <w:lastRenderedPageBreak/>
        <w:t>γίνει, όπως σας είπα, με ίδια κεφάλαια. Θα γίνει με αξιοποίηση των κοινοτικών πόρων. Και ποιο θα είναι το αντίκρισμα τους; Θα μειωθούν τα τέλη για τον πολίτη. Αυτό είναι πάρα πολύ σημαντικό. Τα οφέλη θα είναι και οικονομικά, στην τσέπη των δημοτών και των πολιτών, αλλά βεβαίως θα είναι και περιβαλλοντικά.</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Το όφελος των πολιτών, λοιπόν, έγκειται στο ότι θα προκύψει δραστική μείωση του όγκου των προς διάθεση αποβλήτων, δραστική μείωση επίσης της επικινδυνότητας αυτών των προς διάθεση αποβλήτων, περιορισμός και αποφυγή της πιθανότητας ρύπανσης των υδροφόρων οριζόντων -πάρα πολύ σημαντικό αυτό- εξάλειψη, επίσης, της ανάγκης για διαρκή αναζήτηση εκτάσεων υγειονομικής ταφής, επίτευξη των στόχων της χώρας για την ανακύκλωση, αλλά και την εκτροπή από την ταφή αποβλήτων, σε συνδυασμό, βεβαίως, με τις υπόλοιπες δράσεις που προβλέπονται στο περιφερειακό σχέδιο της Αττικής.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Άρα, και οικονομικό είναι το όφελος για τον ιδιώτη, για τον πολίτη, για τον δημότη, αφού τα τέλη χρήσης, τα τέλη καθαριότητας θα μειωθούν σε περίπτωση που η αναθέτουσα αρχή, όπως σας είπα, μερικώς χρηματοδοτήσει την κεφαλαιακή ανάγκη, αλλά και περιβαλλοντικά και υγειονομικά και με κάθε τρόπο.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Εμείς θέλουμε να αφήσουμε πίσω μας -και το κάνουμε, γι’ αυτό η Κυβέρνηση Μητσοτάκη προχωράει με ολοκληρωμένες λύσεις διαχείρισης των αποβλήτων σε όλη την Ελλάδα- τις εικόνες που αναφέρατε και εσείς. Επί ΣΥΡΙΖΑ, εγώ θα σας πω πάλι, μια που αναφερθήκατε στον ΣΥΡΙΖΑ, που είτε πήγαινες στην Κέρκυρα, έβλεπες βουνά από τα σκουπίδια είτε έμπαινες στη Λευκάδα διά θαλάσσης, σε ένα υπέροχο ειδυλλιακό τοπίο και αριστερά έβλεπες μια χωματερή και τους γλάρους από πάνω να τρώνε τα σκουπίδια.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Αυτά εμείς τα αφήνουμε στην άκρη. Προχωρήσαμε και μάλιστα, θα έλεγα το πρώτο παράδειγμα, το πρώτο υπόδειγμα ενός πετυχημένου ΣΔΙΤ σε αυτόν τον τομέα ήταν στην Ήπειρο, στον Νομό Ιωαννίνων, στη δική μας περιοχή.</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Όμως, πέραν αυτών, εμείς θέλουμε να πούμε ότι έχουμε δράσεις για να αναπτύξουμε γρήγορα, με ταχύτατους ρυθμούς τη διαλογή στην πηγή των αποβλήτων και των υπολοίπων ανακυκλώσιμων αποβλήτων. Θέλουμε μια ορθολογική, μια φιλική στο περιβάλλον διαχείριση των απορριμμάτων της Αττικής.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(Στο σημείο αυτό κτυπάει προειδοποιητικά το κουδούνι λήξεως του χρόνου ομιλίας του κυρίου Υφυπουργού)</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Τελειώνω, κύριε Πρόεδρε. Δώστε μου λίγο χρόνο.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Και επειδή με ρωτήσατε για τη Φυλή, για ποιον λόγο επελέγη η Φυλή, κατ’ αρχάς, να πούμε ότι υπάρχει ο περιφερειακός επιχειρησιακός σχεδιασμός της διαχείρισης των αποβλήτων της Αττικής. Το ξέρετε. Εγκρίθηκε με την απόφαση με αριθμό 414/2016 του Περιφερειακού Συμβουλίου Αττικής. Κυρώθηκε, επίσης, στις 19-12-2016 με μια κοινή υπουργική απόφαση των Υπουργών Εσωτερικών Περιβάλλοντος και Ενέργειας και προβλέπει τη λειτουργία μονάδας επεξεργασίας αποβλήτων για τις ανάγκες του Κεντρικού Τομέα Αθηνών.</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Ο ΠΕΣΔΑ Αττικής, ο περιφερειακός σχεδιασμός δηλαδή, αποτελεί σχέδιο διαχείρισης του συνόλου των παραγομένων στην Περιφέρεια Αττικής αποβλήτων, όπως εμπίπτουν στον ν.4042/2012 και έχει κάποια κριτήρια. Βάσει αυτών των κριτηρίων επελέγη η Φυλή. Ποια είναι αυτά τα κριτήρια; Η πρόληψη της παραγωγής, η προετοιμασία για επαναχρησιμοποίηση, η ανακύκλωση, κάθε είδους ανάκτηση -όπως σας είπα και εγώ πριν και η ανάκτηση ενέργειας- και φυσικά, την ασφαλή τελική διάθεση των αποβλήτων σε επίπεδο Περιφέρειας Αττικής.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Σας ευχαριστώ πολύ.</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(Αθανάσιος Μπούρας):</w:t>
      </w:r>
      <w:r w:rsidRPr="00567690">
        <w:rPr>
          <w:rFonts w:ascii="Arial" w:eastAsia="Times New Roman" w:hAnsi="Arial" w:cs="Times New Roman"/>
          <w:sz w:val="24"/>
          <w:szCs w:val="24"/>
          <w:lang w:eastAsia="el-GR"/>
        </w:rPr>
        <w:t xml:space="preserve"> Και εμείς ευχαριστούμε, </w:t>
      </w:r>
      <w:r w:rsidRPr="00567690">
        <w:rPr>
          <w:rFonts w:ascii="Arial" w:eastAsia="Times New Roman" w:hAnsi="Arial" w:cs="Arial"/>
          <w:color w:val="222222"/>
          <w:sz w:val="24"/>
          <w:szCs w:val="24"/>
          <w:lang w:eastAsia="el-GR"/>
        </w:rPr>
        <w:t>κύριε Υπουργέ</w:t>
      </w:r>
      <w:r w:rsidRPr="00567690">
        <w:rPr>
          <w:rFonts w:ascii="Arial" w:eastAsia="Times New Roman" w:hAnsi="Arial" w:cs="Times New Roman"/>
          <w:sz w:val="24"/>
          <w:szCs w:val="24"/>
          <w:lang w:eastAsia="el-GR"/>
        </w:rPr>
        <w:t>.</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Ανακοινώνω ότι δεν συζητούνται κατόπιν συνεννόησης η πρώτη με αριθμό 970/23-7-2021 επίκαιρη ερώτηση πρώτου κύκλου του Βουλευτή Βοιωτίας του Κινήματος Αλλαγής κ. </w:t>
      </w:r>
      <w:r w:rsidRPr="00567690">
        <w:rPr>
          <w:rFonts w:ascii="Arial" w:eastAsia="Times New Roman" w:hAnsi="Arial" w:cs="Times New Roman"/>
          <w:bCs/>
          <w:sz w:val="24"/>
          <w:szCs w:val="24"/>
          <w:lang w:eastAsia="el-GR"/>
        </w:rPr>
        <w:t xml:space="preserve">Γεώργιου Μουλκιώτη </w:t>
      </w:r>
      <w:r w:rsidRPr="00567690">
        <w:rPr>
          <w:rFonts w:ascii="Arial" w:eastAsia="Times New Roman" w:hAnsi="Arial" w:cs="Times New Roman"/>
          <w:sz w:val="24"/>
          <w:szCs w:val="24"/>
          <w:lang w:eastAsia="el-GR"/>
        </w:rPr>
        <w:t>προς τον Υπουργό</w:t>
      </w:r>
      <w:r w:rsidRPr="00567690">
        <w:rPr>
          <w:rFonts w:ascii="Arial" w:eastAsia="Times New Roman" w:hAnsi="Arial" w:cs="Times New Roman"/>
          <w:bCs/>
          <w:sz w:val="24"/>
          <w:szCs w:val="24"/>
          <w:lang w:eastAsia="el-GR"/>
        </w:rPr>
        <w:t xml:space="preserve"> Υγείας,</w:t>
      </w:r>
      <w:r w:rsidRPr="00567690">
        <w:rPr>
          <w:rFonts w:ascii="Arial" w:eastAsia="Times New Roman" w:hAnsi="Arial" w:cs="Times New Roman"/>
          <w:sz w:val="24"/>
          <w:szCs w:val="24"/>
          <w:lang w:eastAsia="el-GR"/>
        </w:rPr>
        <w:t xml:space="preserve"> με θέμα: «Η κοινωνία της Βοιωτίας απαιτεί ξεκάθαρες απαντήσεις για το τι μέλλει γενέσθαι με το Γενικό Νοσοκομείο Θήβας», όπως και η πρώτη με αριθμό 7208/11-6-2021 ερώτηση του κύκλου αναφορών - ερωτήσεων του Βουλευτή Αχαΐας του ΣΥΡΙΖΑ - Προοδευτική Συμμαχία κ</w:t>
      </w:r>
      <w:r w:rsidRPr="00567690">
        <w:rPr>
          <w:rFonts w:ascii="Arial" w:eastAsia="Times New Roman" w:hAnsi="Arial" w:cs="Times New Roman"/>
          <w:bCs/>
          <w:sz w:val="24"/>
          <w:szCs w:val="24"/>
          <w:lang w:eastAsia="el-GR"/>
        </w:rPr>
        <w:t xml:space="preserve">. Κωνσταντίνου Μάρκου </w:t>
      </w:r>
      <w:r w:rsidRPr="00567690">
        <w:rPr>
          <w:rFonts w:ascii="Arial" w:eastAsia="Times New Roman" w:hAnsi="Arial" w:cs="Times New Roman"/>
          <w:sz w:val="24"/>
          <w:szCs w:val="24"/>
          <w:lang w:eastAsia="el-GR"/>
        </w:rPr>
        <w:t xml:space="preserve">προς τον Υπουργό </w:t>
      </w:r>
      <w:r w:rsidRPr="00567690">
        <w:rPr>
          <w:rFonts w:ascii="Arial" w:eastAsia="Times New Roman" w:hAnsi="Arial" w:cs="Times New Roman"/>
          <w:bCs/>
          <w:sz w:val="24"/>
          <w:szCs w:val="24"/>
          <w:lang w:eastAsia="el-GR"/>
        </w:rPr>
        <w:t xml:space="preserve">Υγείας, </w:t>
      </w:r>
      <w:r w:rsidRPr="00567690">
        <w:rPr>
          <w:rFonts w:ascii="Arial" w:eastAsia="Times New Roman" w:hAnsi="Arial" w:cs="Times New Roman"/>
          <w:sz w:val="24"/>
          <w:szCs w:val="24"/>
          <w:lang w:eastAsia="el-GR"/>
        </w:rPr>
        <w:t>με θέμα: «Η Κυβέρνηση οφείλει να δημοσιοποιήσει τα ποσοστά θνητότητας σε όλες τις μονάδες εντατικής θεραπείας της χώρας».</w:t>
      </w:r>
    </w:p>
    <w:p w:rsidR="00567690" w:rsidRPr="00567690" w:rsidRDefault="00567690" w:rsidP="00E15F6F">
      <w:pPr>
        <w:spacing w:line="600" w:lineRule="auto"/>
        <w:ind w:firstLine="720"/>
        <w:jc w:val="both"/>
        <w:rPr>
          <w:rFonts w:ascii="Arial" w:eastAsia="Times New Roman" w:hAnsi="Arial" w:cs="Times New Roman"/>
          <w:color w:val="C00000"/>
          <w:sz w:val="24"/>
          <w:szCs w:val="24"/>
          <w:lang w:eastAsia="el-GR"/>
        </w:rPr>
      </w:pPr>
      <w:r w:rsidRPr="00567690">
        <w:rPr>
          <w:rFonts w:ascii="Arial" w:eastAsia="Times New Roman" w:hAnsi="Arial" w:cs="Times New Roman"/>
          <w:sz w:val="24"/>
          <w:szCs w:val="24"/>
          <w:lang w:eastAsia="el-GR"/>
        </w:rPr>
        <w:t>Κυρίες και κύριοι συνάδελφοι, ολοκληρώθηκε η συζήτηση των επικαίρων ερωτήσεων.</w:t>
      </w:r>
      <w:r w:rsidRPr="00567690">
        <w:rPr>
          <w:rFonts w:ascii="Arial" w:eastAsia="Times New Roman" w:hAnsi="Arial" w:cs="Times New Roman"/>
          <w:color w:val="C00000"/>
          <w:sz w:val="24"/>
          <w:szCs w:val="24"/>
          <w:lang w:eastAsia="el-GR"/>
        </w:rPr>
        <w:t xml:space="preserve"> </w:t>
      </w:r>
    </w:p>
    <w:p w:rsidR="00567690" w:rsidRPr="00567690" w:rsidRDefault="00567690" w:rsidP="00E15F6F">
      <w:pPr>
        <w:spacing w:line="600" w:lineRule="auto"/>
        <w:ind w:firstLine="720"/>
        <w:jc w:val="center"/>
        <w:rPr>
          <w:ins w:id="0" w:author="Χαλού Καλλιόπη" w:date="2021-08-26T12:02:00Z"/>
          <w:rFonts w:ascii="Arial" w:eastAsia="Times New Roman" w:hAnsi="Arial" w:cs="Times New Roman"/>
          <w:color w:val="C00000"/>
          <w:sz w:val="24"/>
          <w:szCs w:val="24"/>
          <w:lang w:eastAsia="el-GR"/>
        </w:rPr>
      </w:pPr>
      <w:ins w:id="1" w:author="Χαλού Καλλιόπη" w:date="2021-08-26T12:02:00Z">
        <w:r w:rsidRPr="00567690">
          <w:rPr>
            <w:rFonts w:ascii="Arial" w:eastAsia="Times New Roman" w:hAnsi="Arial" w:cs="Times New Roman"/>
            <w:color w:val="C00000"/>
            <w:sz w:val="24"/>
            <w:szCs w:val="24"/>
            <w:lang w:eastAsia="el-GR"/>
          </w:rPr>
          <w:t>ΑΛΛΑΓΗ ΣΕΛΙΔΑΣ ΛΟΓΩ ΑΛΛΑΓΗΣ ΘΕΜΑΤΟΣ</w:t>
        </w:r>
      </w:ins>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(Αθανάσιος Μπούρας):</w:t>
      </w:r>
      <w:r w:rsidRPr="00567690">
        <w:rPr>
          <w:rFonts w:ascii="Arial" w:eastAsia="Times New Roman" w:hAnsi="Arial" w:cs="Times New Roman"/>
          <w:sz w:val="24"/>
          <w:szCs w:val="24"/>
          <w:lang w:eastAsia="el-GR"/>
        </w:rPr>
        <w:t xml:space="preserve"> Κυρίες και κύριοι συνάδελφοι εισερχόμαστε στη συμπληρωματική ημερήσια διάταξη της</w:t>
      </w:r>
    </w:p>
    <w:p w:rsidR="00567690" w:rsidRPr="00567690" w:rsidRDefault="00567690" w:rsidP="00E15F6F">
      <w:pPr>
        <w:spacing w:line="600" w:lineRule="auto"/>
        <w:ind w:firstLine="720"/>
        <w:jc w:val="center"/>
        <w:rPr>
          <w:rFonts w:ascii="Arial" w:eastAsia="Times New Roman" w:hAnsi="Arial" w:cs="Times New Roman"/>
          <w:b/>
          <w:sz w:val="24"/>
          <w:szCs w:val="24"/>
          <w:lang w:eastAsia="el-GR"/>
        </w:rPr>
      </w:pPr>
      <w:r w:rsidRPr="00567690">
        <w:rPr>
          <w:rFonts w:ascii="Arial" w:eastAsia="Times New Roman" w:hAnsi="Arial" w:cs="Times New Roman"/>
          <w:b/>
          <w:sz w:val="24"/>
          <w:szCs w:val="24"/>
          <w:lang w:eastAsia="el-GR"/>
        </w:rPr>
        <w:t>ΝΟΜΟΘΕΤΙΚΗΣ ΕΡΓΑΣΙΑΣ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Μόνη συζήτηση και ψήφιση επί της αρχής, των άρθρων και του συνόλου του σχεδίου νόμου του Υπουργείου Ψηφιακής Διακυβέρνησης: </w:t>
      </w:r>
      <w:r w:rsidRPr="00567690">
        <w:rPr>
          <w:rFonts w:ascii="Arial" w:eastAsia="Times New Roman" w:hAnsi="Arial" w:cs="Times New Roman"/>
          <w:sz w:val="24"/>
          <w:szCs w:val="24"/>
          <w:lang w:eastAsia="el-GR"/>
        </w:rPr>
        <w:lastRenderedPageBreak/>
        <w:t>«Εκσυγχρονισμός του Ελληνικού Κτηματολογίου, νέες ψηφιακές υπηρεσίες και ενίσχυση της ψηφιακής διακυβέρνησης».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Η Διάσκεψη των Προέδρων αποφάσισε στη συνεδρίαση στις 22 Ιουλίου 2021 τη συζήτηση του νομοσχεδίου ενιαία επί της αρχής, επί των άρθρων και επί των τροπολογιών.</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Η συζήτηση θα διεξαχθεί με συνδυασμό φυσικής παρουσίας και συμμετοχής Βουλευτών μέσω υπηρεσιών τηλεδιάσκεψης </w:t>
      </w:r>
      <w:r w:rsidRPr="00567690">
        <w:rPr>
          <w:rFonts w:ascii="Arial" w:eastAsia="Times New Roman" w:hAnsi="Arial" w:cs="Times New Roman"/>
          <w:sz w:val="24"/>
          <w:szCs w:val="24"/>
          <w:lang w:val="en-US" w:eastAsia="el-GR"/>
        </w:rPr>
        <w:t>Webex</w:t>
      </w:r>
      <w:r w:rsidRPr="00567690">
        <w:rPr>
          <w:rFonts w:ascii="Arial" w:eastAsia="Times New Roman" w:hAnsi="Arial" w:cs="Times New Roman"/>
          <w:sz w:val="24"/>
          <w:szCs w:val="24"/>
          <w:lang w:eastAsia="el-GR"/>
        </w:rPr>
        <w:t>. Ειδικότερα, με φυσική παρουσία θα συμμετέχουν οι εισηγητές, οι ειδικοί αγωνιστές και οι Κοινοβουλευτικοί Εκπρόσωποι, καθώς και Βουλευτές κατανεμημένοι με έναν εξαμελή κύκλο κατά προτεραιότητα, που θα περιλαμβάνει έναν ομιλητή από κάθε Κοινοβουλευτική Ομάδα σε δύο δωδεκαμελείς κύκλους, με αναλογία έκαστος πέντε από τη Νέα Δημοκρατία, τρεις από τον ΣΥΡΙΖΑ, ένας από το Κίνημα Αλλαγής, ένας από το Κομμουνιστικό Κόμμα Ελλάδος, ένας από την Ελληνική Λύση και ένας από το ΜέΡΑ25.</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Όσοι από τους παραπάνω Βουλευτές επιθυμούν μπορούν να συμμετέχουν με τηλεδιάσκεψη μέσω της πλατφόρμας </w:t>
      </w:r>
      <w:r w:rsidRPr="00567690">
        <w:rPr>
          <w:rFonts w:ascii="Arial" w:eastAsia="Times New Roman" w:hAnsi="Arial" w:cs="Times New Roman"/>
          <w:sz w:val="24"/>
          <w:szCs w:val="24"/>
          <w:lang w:val="en-US" w:eastAsia="el-GR"/>
        </w:rPr>
        <w:t>Webex</w:t>
      </w:r>
      <w:r w:rsidRPr="00567690">
        <w:rPr>
          <w:rFonts w:ascii="Arial" w:eastAsia="Times New Roman" w:hAnsi="Arial" w:cs="Times New Roman"/>
          <w:sz w:val="24"/>
          <w:szCs w:val="24"/>
          <w:lang w:eastAsia="el-GR"/>
        </w:rPr>
        <w:t>. Τα ονόματα των ομιλητών έχουν, ήδη, οριστεί από τις Κοινοβουλευτικές Ομάδες με σχετικές επιστολές και η αρμόδια υπηρεσία έχει καταρτίσει κατάλογο που θα σας διανεμηθεί.</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Υπενθυμίζω ότι οι ομιλητές που θα τοποθετηθούν μέσω τηλεδιάσκεψης θα μιλήσουν μόλις ολοκληρωθούν οι κύκλοι των ομιλητών με φυσική παρουσία.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Συμφωνεί το Σώμα;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ΠΟΛΛΟΙ ΒΟΥΛΕΥΤΕΣ:</w:t>
      </w:r>
      <w:r w:rsidRPr="00567690">
        <w:rPr>
          <w:rFonts w:ascii="Arial" w:eastAsia="Times New Roman" w:hAnsi="Arial" w:cs="Times New Roman"/>
          <w:sz w:val="24"/>
          <w:szCs w:val="24"/>
          <w:lang w:eastAsia="el-GR"/>
        </w:rPr>
        <w:t xml:space="preserve"> Το Σώμα συμφώνησε.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(Αθανάσιος Μπούρας):</w:t>
      </w:r>
      <w:r w:rsidRPr="00567690">
        <w:rPr>
          <w:rFonts w:ascii="Arial" w:eastAsia="Times New Roman" w:hAnsi="Arial" w:cs="Times New Roman"/>
          <w:sz w:val="24"/>
          <w:szCs w:val="24"/>
          <w:lang w:eastAsia="el-GR"/>
        </w:rPr>
        <w:t xml:space="preserve"> Τον λόγο τώρα έχει ο εισηγητής της Νέας Δημοκρατίας…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ΣΩΚΡΑΤΗΣ ΦΑΜΕΛΛΟΣ:</w:t>
      </w:r>
      <w:r w:rsidRPr="00567690">
        <w:rPr>
          <w:rFonts w:ascii="Arial" w:eastAsia="Times New Roman" w:hAnsi="Arial" w:cs="Times New Roman"/>
          <w:sz w:val="24"/>
          <w:szCs w:val="24"/>
          <w:lang w:eastAsia="el-GR"/>
        </w:rPr>
        <w:t xml:space="preserve"> Κύριε Πρόεδρε, μπορώ να έχω τον λόγο;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(Αθανάσιος Μπούρας):</w:t>
      </w:r>
      <w:r w:rsidRPr="00567690">
        <w:rPr>
          <w:rFonts w:ascii="Arial" w:eastAsia="Times New Roman" w:hAnsi="Arial" w:cs="Times New Roman"/>
          <w:sz w:val="24"/>
          <w:szCs w:val="24"/>
          <w:lang w:eastAsia="el-GR"/>
        </w:rPr>
        <w:t xml:space="preserve"> Τι θέλετε, κύριε συνάδελφε;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ΣΩΚΡΑΤΗΣ ΦΑΜΕΛΛΟΣ:</w:t>
      </w:r>
      <w:r w:rsidRPr="00567690">
        <w:rPr>
          <w:rFonts w:ascii="Arial" w:eastAsia="Times New Roman" w:hAnsi="Arial" w:cs="Times New Roman"/>
          <w:sz w:val="24"/>
          <w:szCs w:val="24"/>
          <w:lang w:eastAsia="el-GR"/>
        </w:rPr>
        <w:t xml:space="preserve"> Θα ήθελα τον λόγο, κύριε Πρόεδρε.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(Αθανάσιος Μπούρας):</w:t>
      </w:r>
      <w:r w:rsidRPr="00567690">
        <w:rPr>
          <w:rFonts w:ascii="Arial" w:eastAsia="Times New Roman" w:hAnsi="Arial" w:cs="Times New Roman"/>
          <w:sz w:val="24"/>
          <w:szCs w:val="24"/>
          <w:lang w:eastAsia="el-GR"/>
        </w:rPr>
        <w:t xml:space="preserve"> Δεν μπορείτε. Θα ξεκινήσουμε τη διαδικασία.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ΣΩΚΡΑΤΗΣ ΦΑΜΕΛΛΟΣ:</w:t>
      </w:r>
      <w:r w:rsidRPr="00567690">
        <w:rPr>
          <w:rFonts w:ascii="Arial" w:eastAsia="Times New Roman" w:hAnsi="Arial" w:cs="Times New Roman"/>
          <w:sz w:val="24"/>
          <w:szCs w:val="24"/>
          <w:lang w:eastAsia="el-GR"/>
        </w:rPr>
        <w:t xml:space="preserve"> Ζητώ τον λόγο επί της διαδικασίας, ως Κοινοβουλευτικός Εκπρόσωπος.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(Αθανάσιος Μπούρας):</w:t>
      </w:r>
      <w:r w:rsidRPr="00567690">
        <w:rPr>
          <w:rFonts w:ascii="Arial" w:eastAsia="Times New Roman" w:hAnsi="Arial" w:cs="Times New Roman"/>
          <w:sz w:val="24"/>
          <w:szCs w:val="24"/>
          <w:lang w:eastAsia="el-GR"/>
        </w:rPr>
        <w:t xml:space="preserve"> Η διαδικασία είναι καθορισμένη. Τι θέλετε ακριβώς πείτε, παρ’ όλα αυτά.</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t xml:space="preserve">ΣΩΚΡΑΤΗΣ ΦΑΜΕΛΛΟΣ: </w:t>
      </w:r>
      <w:r w:rsidRPr="00567690">
        <w:rPr>
          <w:rFonts w:ascii="Arial" w:eastAsia="Times New Roman" w:hAnsi="Arial" w:cs="Arial"/>
          <w:bCs/>
          <w:sz w:val="24"/>
          <w:szCs w:val="24"/>
          <w:lang w:eastAsia="el-GR"/>
        </w:rPr>
        <w:t>Κύριε Πρόεδρε -και νομίζω ότι αυτό αφορά και τους κ.κ. Υπουργούς-, έχουμε ήδη βρει στο αρχείο μας εννέα υπουργικές τροπολογίες. Αυτό που …</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lastRenderedPageBreak/>
        <w:t xml:space="preserve">ΠΡΟΕΔΡΕΥΩΝ (Αθανάσιος Μπούρας): </w:t>
      </w:r>
      <w:r w:rsidRPr="00567690">
        <w:rPr>
          <w:rFonts w:ascii="Arial" w:eastAsia="Times New Roman" w:hAnsi="Arial" w:cs="Arial"/>
          <w:bCs/>
          <w:sz w:val="24"/>
          <w:szCs w:val="24"/>
          <w:lang w:eastAsia="el-GR"/>
        </w:rPr>
        <w:t>Κύριε Φάμελλε…</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Τον λόγο έχει…</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t xml:space="preserve">ΣΩΚΡΑΤΗΣ ΦΑΜΕΛΛΟΣ: </w:t>
      </w:r>
      <w:r w:rsidRPr="00567690">
        <w:rPr>
          <w:rFonts w:ascii="Arial" w:eastAsia="Times New Roman" w:hAnsi="Arial" w:cs="Arial"/>
          <w:bCs/>
          <w:sz w:val="24"/>
          <w:szCs w:val="24"/>
          <w:lang w:eastAsia="el-GR"/>
        </w:rPr>
        <w:t>Κύριε Πρόεδρε…</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t xml:space="preserve">ΠΡΟΕΔΡΕΥΩΝ (Αθανάσιος Μπούρας): </w:t>
      </w:r>
      <w:r w:rsidRPr="00567690">
        <w:rPr>
          <w:rFonts w:ascii="Arial" w:eastAsia="Times New Roman" w:hAnsi="Arial" w:cs="Arial"/>
          <w:bCs/>
          <w:sz w:val="24"/>
          <w:szCs w:val="24"/>
          <w:lang w:eastAsia="el-GR"/>
        </w:rPr>
        <w:t>Δεν είναι διαδικασία αυτή. Τι θέλετε να πείτε;</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t xml:space="preserve">ΣΩΚΡΑΤΗΣ ΦΑΜΕΛΛΟΣ: </w:t>
      </w:r>
      <w:r w:rsidRPr="00567690">
        <w:rPr>
          <w:rFonts w:ascii="Arial" w:eastAsia="Times New Roman" w:hAnsi="Arial" w:cs="Arial"/>
          <w:bCs/>
          <w:sz w:val="24"/>
          <w:szCs w:val="24"/>
          <w:lang w:eastAsia="el-GR"/>
        </w:rPr>
        <w:t>Σας παρακαλώ! Τι κάνετε; Διακόπτετε τον Κοινοβουλευτικό Εκπρόσωπο;</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t xml:space="preserve">ΠΡΟΕΔΡΕΥΩΝ (Αθανάσιος Μπούρας): </w:t>
      </w:r>
      <w:r w:rsidRPr="00567690">
        <w:rPr>
          <w:rFonts w:ascii="Arial" w:eastAsia="Times New Roman" w:hAnsi="Arial" w:cs="Arial"/>
          <w:bCs/>
          <w:sz w:val="24"/>
          <w:szCs w:val="24"/>
          <w:lang w:eastAsia="el-GR"/>
        </w:rPr>
        <w:t>Καθίστε, σας παρακαλώ.</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t xml:space="preserve">ΜΑΡΙΟΣ ΚΑΤΣΗΣ: </w:t>
      </w:r>
      <w:r w:rsidRPr="00567690">
        <w:rPr>
          <w:rFonts w:ascii="Arial" w:eastAsia="Times New Roman" w:hAnsi="Arial" w:cs="Arial"/>
          <w:bCs/>
          <w:sz w:val="24"/>
          <w:szCs w:val="24"/>
          <w:lang w:eastAsia="el-GR"/>
        </w:rPr>
        <w:t>Γιατί τον διακόπτετε, κύριε Πρόεδρε;</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t xml:space="preserve">ΠΡΟΕΔΡΕΥΩΝ (Αθανάσιος Μπούρας): </w:t>
      </w:r>
      <w:r w:rsidRPr="00567690">
        <w:rPr>
          <w:rFonts w:ascii="Arial" w:eastAsia="Times New Roman" w:hAnsi="Arial" w:cs="Arial"/>
          <w:bCs/>
          <w:sz w:val="24"/>
          <w:szCs w:val="24"/>
          <w:lang w:eastAsia="el-GR"/>
        </w:rPr>
        <w:t>Καθίστε, σας παρακαλώ, κύριε Κάτση. Μην τινάζεστε.</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t xml:space="preserve">ΣΩΚΡΑΤΗΣ ΦΑΜΕΛΛΟΣ: </w:t>
      </w:r>
      <w:r w:rsidRPr="00567690">
        <w:rPr>
          <w:rFonts w:ascii="Arial" w:eastAsia="Times New Roman" w:hAnsi="Arial" w:cs="Arial"/>
          <w:bCs/>
          <w:sz w:val="24"/>
          <w:szCs w:val="24"/>
          <w:lang w:eastAsia="el-GR"/>
        </w:rPr>
        <w:t>Τι κάνετε ακριβώς;</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t xml:space="preserve">ΜΑΡΙΟΣ ΚΑΤΣΗΣ: </w:t>
      </w:r>
      <w:r w:rsidRPr="00567690">
        <w:rPr>
          <w:rFonts w:ascii="Arial" w:eastAsia="Times New Roman" w:hAnsi="Arial" w:cs="Arial"/>
          <w:bCs/>
          <w:sz w:val="24"/>
          <w:szCs w:val="24"/>
          <w:lang w:eastAsia="el-GR"/>
        </w:rPr>
        <w:t>Αφαιρείτε τον λόγο έτσι;</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t xml:space="preserve">ΣΩΚΡΑΤΗΣ ΦΑΜΕΛΛΟΣ: </w:t>
      </w:r>
      <w:r w:rsidRPr="00567690">
        <w:rPr>
          <w:rFonts w:ascii="Arial" w:eastAsia="Times New Roman" w:hAnsi="Arial" w:cs="Arial"/>
          <w:bCs/>
          <w:sz w:val="24"/>
          <w:szCs w:val="24"/>
          <w:lang w:eastAsia="el-GR"/>
        </w:rPr>
        <w:t>Είναι δυνατόν;</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t xml:space="preserve">ΠΡΟΕΔΡΕΥΩΝ (Αθανάσιος Μπούρας): </w:t>
      </w:r>
      <w:r w:rsidRPr="00567690">
        <w:rPr>
          <w:rFonts w:ascii="Arial" w:eastAsia="Times New Roman" w:hAnsi="Arial" w:cs="Arial"/>
          <w:bCs/>
          <w:sz w:val="24"/>
          <w:szCs w:val="24"/>
          <w:lang w:eastAsia="el-GR"/>
        </w:rPr>
        <w:t>Έχουν κατατεθεί τροπολογίες. Όταν θα πάρει τον λόγο ο εισηγητής σας, θα πει ό,τι θέλει.</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lastRenderedPageBreak/>
        <w:t xml:space="preserve">ΣΩΚΡΑΤΗΣ ΦΑΜΕΛΛΟΣ: </w:t>
      </w:r>
      <w:r w:rsidRPr="00567690">
        <w:rPr>
          <w:rFonts w:ascii="Arial" w:eastAsia="Times New Roman" w:hAnsi="Arial" w:cs="Arial"/>
          <w:bCs/>
          <w:sz w:val="24"/>
          <w:szCs w:val="24"/>
          <w:lang w:eastAsia="el-GR"/>
        </w:rPr>
        <w:t>Είμαι Κοινοβουλευτικός Εκπρόσωπος και δικαιούμαι να τοποθετηθώ. Μη δημιουργείτε ένταση. Δικαιούμαι να πάρω τον λόγο επί της διαδικασίας, κύριε Πρόεδρε.</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t xml:space="preserve">ΠΡΟΕΔΡΕΥΩΝ (Αθανάσιος Μπούρας): </w:t>
      </w:r>
      <w:r w:rsidRPr="00567690">
        <w:rPr>
          <w:rFonts w:ascii="Arial" w:eastAsia="Times New Roman" w:hAnsi="Arial" w:cs="Arial"/>
          <w:bCs/>
          <w:sz w:val="24"/>
          <w:szCs w:val="24"/>
          <w:lang w:eastAsia="el-GR"/>
        </w:rPr>
        <w:t>Ο Κοινοβουλευτικός Εκπρόσωπος έχει το δικαίωμα, αλλά αυτή τη στιγμή δεν προκύπτει κανένα δικαίωμα.</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t xml:space="preserve">ΣΩΚΡΑΤΗΣ ΦΑΜΕΛΛΟΣ: </w:t>
      </w:r>
      <w:r w:rsidRPr="00567690">
        <w:rPr>
          <w:rFonts w:ascii="Arial" w:eastAsia="Times New Roman" w:hAnsi="Arial" w:cs="Arial"/>
          <w:bCs/>
          <w:sz w:val="24"/>
          <w:szCs w:val="24"/>
          <w:lang w:eastAsia="el-GR"/>
        </w:rPr>
        <w:t>Κύριε Πρόεδρε, σας ζήτησα τον λόγο επί της διαδικασίας πριν μιλήσει ο οποιοσδήποτε. Θέλετε να με φιμώσετε για κάποιον λόγο; Δεν νομίζω ότι το θέλετε.</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t xml:space="preserve">ΠΡΟΕΔΡΕΥΩΝ (Αθανάσιος Μπούρας): </w:t>
      </w:r>
      <w:r w:rsidRPr="00567690">
        <w:rPr>
          <w:rFonts w:ascii="Arial" w:eastAsia="Times New Roman" w:hAnsi="Arial" w:cs="Arial"/>
          <w:bCs/>
          <w:sz w:val="24"/>
          <w:szCs w:val="24"/>
          <w:lang w:eastAsia="el-GR"/>
        </w:rPr>
        <w:t>Ορίστε, ολοκληρώστε, αλλά αυτό που πήγατε να πείτε δεν έχει καμμία σχέση με τη διαδικασία.</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t xml:space="preserve">ΣΩΚΡΑΤΗΣ ΦΑΜΕΛΛΟΣ: </w:t>
      </w:r>
      <w:r w:rsidRPr="00567690">
        <w:rPr>
          <w:rFonts w:ascii="Arial" w:eastAsia="Times New Roman" w:hAnsi="Arial" w:cs="Arial"/>
          <w:bCs/>
          <w:sz w:val="24"/>
          <w:szCs w:val="24"/>
          <w:lang w:eastAsia="el-GR"/>
        </w:rPr>
        <w:t>Δεν έχει καμμία σχέση με τη διαδικασία;</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Εγώ, κύριε Πρόεδρε, και προς το Σώμα αλλά και προς όσους μας παρακολουθούν δείχνω το μέγεθος των τροπολογιών που η Κυβέρνηση έχει καταθέσει. Το ερώτημα, λοιπόν, είναι το εξής: Θέλει η Κυβέρνηση να περάσει ως πληροφορία προς τη Βουλή και προς την κοινωνία …</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Μη γελάτε, κύριε Πιερρακάκη. Είναι κάτι αστείο; Έχω αρκετή σοβαρότητα σ’ αυτά που καταθέτω, αλλά και στον τρόπο με τον οποίον τα καταθέτω.</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lastRenderedPageBreak/>
        <w:t xml:space="preserve">Εδώ, λοιπόν, κύριε Πιερρακάκη, θέλω κι εσείς να τοποθετηθείτε. Πόσο εκσυγχρονιστικό και σύγχρονο είναι το Υπουργείο, το οποίο νομοθετούσε χθες μέχρι αργά το βράδυ, να καταθέτει τροπολογία, ενώ συνεδριάζει δικό του νομοσχέδιο, στο δικό σας την επόμενη μέρα; </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Εδώ, λοιπόν, βλέπουμε ότι έχουν έλθει εννιά Υπουργεία με αυτήν την ύλη που βλέπετε εδώ για να καταθέσουν νέες νομοθετικές ρυθμίσεις, υποβαθμίζοντας και το νομοσχέδιο το οποίο έχετε εσείς να εισηγηθείτε σήμερα. Υπάρχουν πολλοί λόγοι, πρώτον ότι εσείς θέλετε να υποβαθμίσετε το νομοσχέδιό σας. Μπορείτε να μας απαντήσετε αν πράγματι θέλετε να υποβαθμιστεί η συζήτηση για το Κτηματολόγιο και τις υπόλοιπες ρυθμίσεις;</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Το δεύτερο είναι ότι βιάζεστε να κάνετε κάποιες τακτοποιήσεις γιατί κάτι έρχεται. Απαντήστε μας. Έχετε κάποιο σχέδιο και υποβάλλετε όλη αυτήν την ύλη ξαφνικά όλα τα υπόλοιπα Υπουργεία; Είναι αυτό επιτελικότητα, κύριε Πιερρακάκη; Βλέπω ότι συνεχίζετε να γελάτε. Γελάτε για την επιτελικότητα; Ειρωνεύεστε την επιτελικότητα μάλλον του κ. Γεραπετρίτη; Συνεχίζετε να γελάτε μέσα στο Κοινοβούλιο.</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Εδώ, κύριε Πιερρακάκη, σας λέμε -και το λέμε και προς το Προεδρείο- ότι πρέπει η Κυβέρνηση να μας απαντήσει αν αυτός είναι ορθός τρόπος νομοθέτησης. Μπορείτε να μας πείτε τι έκαναν όλα τα υπόλοιπα κόμματα στο παρελθόν. Για τον εαυτό σας, όμως, να μας πείτε.</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lastRenderedPageBreak/>
        <w:t xml:space="preserve">ΠΡΟΕΔΡΕΥΩΝ (Αθανάσιος Μπούρας): </w:t>
      </w:r>
      <w:r w:rsidRPr="00567690">
        <w:rPr>
          <w:rFonts w:ascii="Arial" w:eastAsia="Times New Roman" w:hAnsi="Arial" w:cs="Arial"/>
          <w:bCs/>
          <w:sz w:val="24"/>
          <w:szCs w:val="24"/>
          <w:lang w:eastAsia="el-GR"/>
        </w:rPr>
        <w:t>Ωραία. Έγιναν αντιληπτά όσα είπατε.</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t xml:space="preserve">ΣΩΚΡΑΤΗΣ ΦΑΜΕΛΛΟΣ: </w:t>
      </w:r>
      <w:r w:rsidRPr="00567690">
        <w:rPr>
          <w:rFonts w:ascii="Arial" w:eastAsia="Times New Roman" w:hAnsi="Arial" w:cs="Arial"/>
          <w:bCs/>
          <w:sz w:val="24"/>
          <w:szCs w:val="24"/>
          <w:lang w:eastAsia="el-GR"/>
        </w:rPr>
        <w:t>Βλέπουμε ότι αυτό δεν είναι ούτε άριστο ούτε επιτελικό.</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Εμείς, λοιπόν, κύριε Πρόεδρε, δηλώνουμε ότι είναι απαράδεκτη η διαδικασία επί της νομοθέτησης. Αναρωτιόμαστε τι κρύβει, διότι μέσα σ’ αυτές τις τροπολογίες μαθαίνουμε ότι παίζονται και εκατομμύρια ευρώ και θέλουμε να μας πείτε αν πράγματι ισχύει κάτι τέτοιο, κύριε Πιερρακάκη.</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t xml:space="preserve">ΠΡΟΕΔΡΕΥΩΝ (Αθανάσιος Μπούρας): </w:t>
      </w:r>
      <w:r w:rsidRPr="00567690">
        <w:rPr>
          <w:rFonts w:ascii="Arial" w:eastAsia="Times New Roman" w:hAnsi="Arial" w:cs="Arial"/>
          <w:bCs/>
          <w:sz w:val="24"/>
          <w:szCs w:val="24"/>
          <w:lang w:eastAsia="el-GR"/>
        </w:rPr>
        <w:t>Κύριε Φάμελλε, δεν καταλαβαίνετε ότι μπαίνετε σε ουσία και όχι σε διαδικασία, κάτι για το οποίο το Σώμα συμφώνησε ό,τι ορίστηκε από τη Διάσκεψη των Προέδρων;</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t xml:space="preserve">ΣΩΚΡΑΤΗΣ ΦΑΜΕΛΛΟΣ: </w:t>
      </w:r>
      <w:r w:rsidRPr="00567690">
        <w:rPr>
          <w:rFonts w:ascii="Arial" w:eastAsia="Times New Roman" w:hAnsi="Arial" w:cs="Arial"/>
          <w:bCs/>
          <w:sz w:val="24"/>
          <w:szCs w:val="24"/>
          <w:lang w:eastAsia="el-GR"/>
        </w:rPr>
        <w:t xml:space="preserve">Προφανώς και θα μπω στην ουσία, γιατί η ουσία ενδιαφέρει τον ελληνικό λαό, όχι οι τύποι. </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t xml:space="preserve">ΠΡΟΕΔΡΕΥΩΝ (Αθανάσιος Μπούρας): </w:t>
      </w:r>
      <w:r w:rsidRPr="00567690">
        <w:rPr>
          <w:rFonts w:ascii="Arial" w:eastAsia="Times New Roman" w:hAnsi="Arial" w:cs="Arial"/>
          <w:bCs/>
          <w:sz w:val="24"/>
          <w:szCs w:val="24"/>
          <w:lang w:eastAsia="el-GR"/>
        </w:rPr>
        <w:t>Ωραία. Ακουστήκατε.</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t xml:space="preserve">ΣΩΚΡΑΤΗΣ ΦΑΜΕΛΛΟΣ: </w:t>
      </w:r>
      <w:r w:rsidRPr="00567690">
        <w:rPr>
          <w:rFonts w:ascii="Arial" w:eastAsia="Times New Roman" w:hAnsi="Arial" w:cs="Arial"/>
          <w:bCs/>
          <w:sz w:val="24"/>
          <w:szCs w:val="24"/>
          <w:lang w:eastAsia="el-GR"/>
        </w:rPr>
        <w:t>Επί της ουσίας, λοιπόν, επαναλαμβάνω, κύριε Πιερρακάκη: Θέλει η Κυβέρνηση να υποβαθμίσει το νομοσχέδιο για το Κτηματολόγιο και υποβάλλει εννιά διαφορετικά σχεδόν νομοσχέδια; Πέστε μας, κύριε Πιερρακάκη. Εδώ είμαστε.</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lastRenderedPageBreak/>
        <w:t xml:space="preserve">ΠΡΟΕΔΡΕΥΩΝ (Αθανάσιος Μπούρας): </w:t>
      </w:r>
      <w:r w:rsidRPr="00567690">
        <w:rPr>
          <w:rFonts w:ascii="Arial" w:eastAsia="Times New Roman" w:hAnsi="Arial" w:cs="Arial"/>
          <w:bCs/>
          <w:sz w:val="24"/>
          <w:szCs w:val="24"/>
          <w:lang w:eastAsia="el-GR"/>
        </w:rPr>
        <w:t>Ολοκληρώσατε, κύριε Φάμελλε.</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Κύριε Μπουκώρο, σας παρακαλώ πολύ να μη δώσουμε άλλη έκταση σ’ αυτό το θέμα. Πέστε μας, εφόσον το δικαιούστε.</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t xml:space="preserve">ΧΡΗΣΤΟΣ ΜΠΟΥΚΩΡΟΣ: </w:t>
      </w:r>
      <w:r w:rsidRPr="00567690">
        <w:rPr>
          <w:rFonts w:ascii="Arial" w:eastAsia="Times New Roman" w:hAnsi="Arial" w:cs="Arial"/>
          <w:bCs/>
          <w:sz w:val="24"/>
          <w:szCs w:val="24"/>
          <w:lang w:eastAsia="el-GR"/>
        </w:rPr>
        <w:t>Κύριε Πρόεδρε, ξέρετε ότι εγώ δεν αντιδικώ ποτέ προσωπικά και τοποθετούμαι πάντα πολιτικά, αλλά συνεχώς στα τελευταία νομοσχέδια ο ΣΥΡΙΖΑ ακολουθεί την ίδια τακτική, μιλώντας για τροπολογίες και για λάθος τρόπο νομοθέτησης. Κραδαίνει ο κύριος Κοινοβουλευτικός Εκπρόσωπος του ΣΥΡΙΖΑ τον όγκο των τροπολογιών, προκειμένου να εντυπωσιάσει.</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 xml:space="preserve">Εδώ τα πράγματα είναι πάρα πολύ συγκεκριμένα. Ουσιαστικά είναι το τελευταίο νομοσχέδιο πριν την παύση των εργασιών της Βουλής. Πρέπει να ρυθμιστούν ορισμένα επείγοντα ζητήματα. Ο όγκος, κύριε συνάδελφε, είναι ακριβώς γιατί με διαφορετικό τρόπο νομοθετούμε. Εσείς μας φέρνατε εδώ επί τέσσερα χρόνια μια τροπολογία μια σελίδα, την πετούσατε εκπρόθεσμη και ζητούσατε να ψηφιστεί. Εδώ η κάθε τροπολογία είναι αναλυτική, έχει την αξιολόγηση, έχει τις εκτιμήσεις για το τι είναι και το τι ακριβώς διορθώνει, δηλαδή, δεν είναι κάτι το πρόχειρο. Ο όγκος που δείχνετε στο Σώμα δεν έχει ιδιαίτερη σημασία. Σημασία έχει η ουσία των τροπολογιών, δηλαδή οι ρυθμίσεις των οφειλών του κορωνοϊού, οι εμβολιασμοί κατ’ οίκον, η καταπολέμηση της </w:t>
      </w:r>
      <w:r w:rsidRPr="00567690">
        <w:rPr>
          <w:rFonts w:ascii="Arial" w:eastAsia="Times New Roman" w:hAnsi="Arial" w:cs="Arial"/>
          <w:bCs/>
          <w:sz w:val="24"/>
          <w:szCs w:val="24"/>
          <w:lang w:eastAsia="el-GR"/>
        </w:rPr>
        <w:lastRenderedPageBreak/>
        <w:t xml:space="preserve">πειρατείας που φέρνει το νομοσχέδιο, που είναι αρμοδιότητα του επισπεύδοντος Υπουργού σήμερα. Όλα αυτά δεν έχουν σημασία; </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Άρα ο ΣΥΡΙΖΑ, κύριε Πρόεδρε, επειδή αδυνατεί να τοποθετηθεί επί της ουσίας, επιχειρεί να δημιουργήσει εντυπώσεις κενές περιεχομένου.</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Ευχαριστώ πολύ.</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t xml:space="preserve">ΜΑΡΙΟΣ ΚΑΤΣΗΣ: </w:t>
      </w:r>
      <w:r w:rsidRPr="00567690">
        <w:rPr>
          <w:rFonts w:ascii="Arial" w:eastAsia="Times New Roman" w:hAnsi="Arial" w:cs="Arial"/>
          <w:bCs/>
          <w:sz w:val="24"/>
          <w:szCs w:val="24"/>
          <w:lang w:eastAsia="el-GR"/>
        </w:rPr>
        <w:t>Δεν είναι ότι αδυνατούμε, κύριε Μπουκώρο. Δεν προλαβαίνουμε.</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t xml:space="preserve">ΠΡΟΕΔΡΕΥΩΝ (Αθανάσιος Μπούρας): </w:t>
      </w:r>
      <w:r w:rsidRPr="00567690">
        <w:rPr>
          <w:rFonts w:ascii="Arial" w:eastAsia="Times New Roman" w:hAnsi="Arial" w:cs="Arial"/>
          <w:bCs/>
          <w:sz w:val="24"/>
          <w:szCs w:val="24"/>
          <w:lang w:eastAsia="el-GR"/>
        </w:rPr>
        <w:t>Κύριε Κάτση, ηρεμία. Γιατί τέτοια ταραχή; Τι σας ενοχλεί; Είπατε ό,τι είχατε να πείτε.</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Τον λόγο έχει ο εισηγητής της Νέας Δημοκρατίας κ. Σάββας Χιονίδης για δεκαπέντε λεπτά.</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t xml:space="preserve">ΣΑΒΒΑΣ ΧΙΟΝΙΔΗΣ: </w:t>
      </w:r>
      <w:r w:rsidRPr="00567690">
        <w:rPr>
          <w:rFonts w:ascii="Arial" w:eastAsia="Times New Roman" w:hAnsi="Arial" w:cs="Arial"/>
          <w:bCs/>
          <w:sz w:val="24"/>
          <w:szCs w:val="24"/>
          <w:lang w:eastAsia="el-GR"/>
        </w:rPr>
        <w:t>Ευχαριστώ πολύ, κύριε Πρόεδρε.</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 xml:space="preserve">Κύριε Υπουργέ, κύριε Υφυπουργέ, κυρίες και κύριοι συνάδελφοι, σήμερα συζητάμε για ένα πολύ σπουδαίο σχέδιο νόμου, το οποίο είναι ένα ακόμη μεγάλο κομμάτι στο παζλ της ψηφιακής Ελλάδας που χτίζουμε για το αύριο. Ήταν προεκλογική δέσμευση η προτεραιοποίηση των θεμάτων του Κτηματολογίου και αυτό εγγράφεται καθαρά στο πρόγραμμα της Νέας Δημοκρατίας και σήμερα γίνεται ένα ακόμη άλμα προς τα πάνω όσον αφορά </w:t>
      </w:r>
      <w:r w:rsidRPr="00567690">
        <w:rPr>
          <w:rFonts w:ascii="Arial" w:eastAsia="Times New Roman" w:hAnsi="Arial" w:cs="Arial"/>
          <w:bCs/>
          <w:sz w:val="24"/>
          <w:szCs w:val="24"/>
          <w:lang w:eastAsia="el-GR"/>
        </w:rPr>
        <w:lastRenderedPageBreak/>
        <w:t>την κτηματογράφηση, αλλά κυρίως το πώς αυτό εμπεριέχεται στην εθνική στρατηγική για τη βελτίωση της ψηφιακής μετάβασης.</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Αυτό που βλέπουμε σιγά-σιγά να χτίζεται είναι ότι ψηφιακά κάνουμε τεράστια άλματα. Αυτό δεν το βλέπουμε μόνο εμείς στη Βουλή, το βλέπει ο κάθε Έλληνας και το συναντά ο καθένας στον δρόμο του. Για πολλά θα μπορούσε κανείς να κατηγορήσει αδίκως την Κυβέρνηση, αλλά γι’ αυτό δεν θα μπορούσε να την κατηγορήσει κανείς, ακόμα και απ’ αυτούς που δεν πιστεύουν ούτε στηρίζουν τις προοπτικές αυτής της παράταξης και αυτής της Κυβέρνησης. Αυτό είναι προφανές, το ξέρει και ο τελευταίος Έλληνας πια.</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 xml:space="preserve">Επίσης, σ’ αυτό το κομμάτι βασιζόμαστε και στην ψηφιακή ωριμότητα, η οποία έρχεται σιγά-σιγά στην κοινωνία, υποβοηθούντων πιθανόν και των συνθηκών του </w:t>
      </w:r>
      <w:r w:rsidRPr="00567690">
        <w:rPr>
          <w:rFonts w:ascii="Arial" w:eastAsia="Times New Roman" w:hAnsi="Arial" w:cs="Arial"/>
          <w:bCs/>
          <w:sz w:val="24"/>
          <w:szCs w:val="24"/>
          <w:lang w:val="en-US" w:eastAsia="el-GR"/>
        </w:rPr>
        <w:t>COVID</w:t>
      </w:r>
      <w:r w:rsidRPr="00567690">
        <w:rPr>
          <w:rFonts w:ascii="Arial" w:eastAsia="Times New Roman" w:hAnsi="Arial" w:cs="Arial"/>
          <w:bCs/>
          <w:sz w:val="24"/>
          <w:szCs w:val="24"/>
          <w:lang w:eastAsia="el-GR"/>
        </w:rPr>
        <w:t>-19. Άρα, λοιπόν, είναι ένα άλμα ακόμη προς την ψηφιακή Ελλάδα, το οποίο θα δώσει ευκολία, θα σταματήσει τη γραφειοκρατία, θα δώσει περισσότερη ασφάλεια στον καθένα και την καθεμιά μας, γιατί επιτέλους οφείλουμε να προσαρμοστούμε στο αύριο. Το αύριο είναι εδώ. Οι συνθήκες είναι πολύ συγκεκριμένες.</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 xml:space="preserve">Πίστευα ότι σ’ αυτά τα θέματα θα υπήρχε μια τεράστια σύμπνοια και συμπόρευση. Στις επιτροπές φάνηκαν εντάσεις και ενστάσεις, οι οποίες θα μπορούσαν πάρα πολύ εύκολα να ξεπεραστούν κατά τη διάρκεια της συζήτησής μας εδώ. Ακούσαμε με πολλή προσοχή τους φορείς, που </w:t>
      </w:r>
      <w:r w:rsidRPr="00567690">
        <w:rPr>
          <w:rFonts w:ascii="Arial" w:eastAsia="Times New Roman" w:hAnsi="Arial" w:cs="Arial"/>
          <w:bCs/>
          <w:sz w:val="24"/>
          <w:szCs w:val="24"/>
          <w:lang w:eastAsia="el-GR"/>
        </w:rPr>
        <w:lastRenderedPageBreak/>
        <w:t xml:space="preserve">διαπιστώσαμε ότι είναι θετική κατά κύριο λόγο η τοποθέτησή τους ως προς τα θέματα επιτάχυνσης της ασφάλειας της ψηφιακής μετάβασης. Όλοι συμφωνούμε. Υπάρχουν, βέβαια, επιφυλάξεις. Όταν ρωτήθηκαν οι αρμόδιοι φορείς αν αισθάνονται ότι υπάρχει έστω και ένα ψήγμα ανασφάλειας, απήντησαν ευθέως «όχι». </w:t>
      </w:r>
    </w:p>
    <w:p w:rsidR="00567690" w:rsidRPr="00567690" w:rsidRDefault="00567690" w:rsidP="00E15F6F">
      <w:pPr>
        <w:spacing w:line="600" w:lineRule="auto"/>
        <w:ind w:firstLine="720"/>
        <w:jc w:val="both"/>
        <w:rPr>
          <w:rFonts w:ascii="Arial" w:eastAsia="Times New Roman" w:hAnsi="Arial" w:cs="Arial"/>
          <w:b/>
          <w:bCs/>
          <w:sz w:val="24"/>
          <w:szCs w:val="24"/>
          <w:lang w:eastAsia="el-GR"/>
        </w:rPr>
      </w:pPr>
      <w:r w:rsidRPr="00567690">
        <w:rPr>
          <w:rFonts w:ascii="Arial" w:eastAsia="Times New Roman" w:hAnsi="Arial" w:cs="Arial"/>
          <w:bCs/>
          <w:sz w:val="24"/>
          <w:szCs w:val="24"/>
          <w:lang w:eastAsia="el-GR"/>
        </w:rPr>
        <w:t xml:space="preserve">Ας μπούμε στο σχέδιο νόμου, το οποίο αποτελείται από 53 άρθρα. Αν θέλετε, να προσθέσουμε και τις τροπολογίες που ήλθαν, τις οποίες διαβάσαμε. Τέλος πάντων, δεν είναι ό,τι καλύτερο το να έρχονται τροπολογίες, αλλά όταν οι τρέχουσες ανάγκες είναι τέτοιες, πρέπει να έρχονται και ιδιαίτερα όταν είναι τεκμηριωμένες και έχουν όλα εκείνα τα συστατικά στοιχεία τα οποία τις στηρίζουν, δηλαδή, ποια είναι για τον κρατικό προϋπολογισμό, ποια Υπουργεία εμπλέκονται, αναλυτικότατα. </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Και εμείς τις πήραμε χτες. Αυτό δεν σημαίνει ότι δεν είχαμε και τον χρόνο να τη διαβάσουμε. Γιατί εν τοις πράγμασι το υποστηρικτικό υλικό είναι αυτό που δίνει αυτόν τον όγκο. Άλλως η τροπολογία θα ήταν περίπου δέκα σελίδες εν συνόλω. Αλλά λύνουν ζητήματα. Και θα αναφερθώ στο συγκεκριμένο κομμάτι. Δεν μπορείς να αφήσεις την τοπική αυτοδιοίκηση, τις καθαρίστριες οι οποίες θα πάνε αύριο στα σχολεία και να μη λυθεί το θέμα τους. Για τους υπαλλήλους ιδιωτικού δικαίου ορισμένου χρόνου να δοθεί παράταση, διότι υπήρχε καθυστέρηση και θα μείνουν πολλοί δήμοι χωρίς να έχουν άτομα στην </w:t>
      </w:r>
      <w:r w:rsidRPr="00567690">
        <w:rPr>
          <w:rFonts w:ascii="Arial" w:eastAsia="Times New Roman" w:hAnsi="Arial" w:cs="Times New Roman"/>
          <w:sz w:val="24"/>
          <w:szCs w:val="24"/>
          <w:lang w:eastAsia="el-GR"/>
        </w:rPr>
        <w:lastRenderedPageBreak/>
        <w:t xml:space="preserve">αποκομιδή και σε άλλες υπηρεσίες. Δεν μπορεί να μην δεχθούμε τις ευεργετικές διατάξεις του Υπουργείου Οικονομίας και Κοινωνικών όσον αφορά τις δόσεις οι οποίες γίνονται ιδιαίτερα για τους επιτηδευματίες αλλά και τους καθημερινούς ανθρώπους. Είναι ζητήματα τα οποία οφείλουμε να τα κάνουμε, οφείλουμε να τα δούμε. Και υπό αυτή την έννοια στηρίζουμε. </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Γνωρίζετε ότι τα τελευταία δύο καλοκαίρια και τρίτο αυτό δεν υπάρχουν τα θερινά τμήματα για να μπορεί η Βουλή για δύο ή τρεις εβδομάδες να μη λειτουργεί ώστε να ξεκουραστούν και όλα τα μέλη του Κοινοβουλίου αλλά και οι εργαζόμενοι. Υπό αυτήν την έννοια είναι και χρήσιμα, είναι και απαραίτητα. Ουσιαστικά δεν είναι καθοριστικά. Είναι ερανιστικά ώστε να μπορέσουν να λύσουν ζητήματα τα οποία είναι επείγοντα. Και ο Αύγουστος θα είναι ένας μήνας ο οποίος κοινοβουλευτικά δεν θα είναι παραγωγικός. </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Μπαίνοντας, λοιπόν, στο σχέδιο νόμου θέλω να πω ότι το πρώτο πράγμα είναι η ταχύτητα. Μέχρι σήμερα τι είχαμε λοιπόν; Μέχρι σήμερα είχαμε τον έλεγχο της νομιμότητας των στοιχείων που κατέθετε κάποιος, την ανάρτηση και μετά άρχιζε ο γολγοθάς: Υποβολή αιτήσεων, ενστάσεων για διόρθωση και έπρεπε να περιμένεις πάρα πολύ μεγάλο διάστημα ώστε να γίνει η τελική ανάρτηση των κτηματολογικών στοιχείων. Δηλαδή, θέλαμε τέσσερα χρόνια και κάτι λίγο. Ο φιλόδοξος στόχος και βέβαια πιθανότατος είναι ότι αυτή η διαδικασία θα περισταλεί κατά δύο χρόνια. Είναι λίγο αυτό; Και συγχρόνως θα </w:t>
      </w:r>
      <w:r w:rsidRPr="00567690">
        <w:rPr>
          <w:rFonts w:ascii="Arial" w:eastAsia="Times New Roman" w:hAnsi="Arial" w:cs="Times New Roman"/>
          <w:sz w:val="24"/>
          <w:szCs w:val="24"/>
          <w:lang w:eastAsia="el-GR"/>
        </w:rPr>
        <w:lastRenderedPageBreak/>
        <w:t xml:space="preserve">μπορεί κάποιος να αξιοποιεί την περιουσία του. Το 98% των περιπτώσεων δεν έχουν κανένα πρόβλημα. Αυτό το 2% καθυστερούσε άλλα δύο χρόνια την υπόθεση. </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Τι λέμε, λοιπόν, σε αυτή την περίπτωση; Ότι όταν υπάρξουν λοιπόν αυτές οι διαφορές θα καταγράφονται στους κτηματολογικούς πίνακες και από εκεί και πέρα όλα στα υπόλοιπα θα μπορεί να γίνονται κοινοπραξίες κανονικά. Είναι παράλογο αυτό; Είναι απόλυτα λογικό. Γιατί η ψηφιακή μετάβαση είναι και μια μετάβαση στην κοινή λογική. Αυτό κοιτάζουμε και αυτό πραγματεύεται και το συγκεκριμένο σχέδιο νόμου. Να μην περιμένουμε, λοιπόν, όλες τις αποφάσεις μέχρι να τελεσιδικήσουν, με ένα δημόσιο που ξέρουμε ότι παρ’ όλες τις φιλότιμες προσπάθειες των περισσοτέρων δημοσίων υπαλλήλων, αντικειμενικά είναι αδύνατο να διεκπεραιωθούν.</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Και από εκεί και πέρα έχουμε το θεσμό της διαμεσολάβησης. Η διαμεσολάβηση είναι κάτι το οποίο το βλέπουμε στις ζωές μας, το βλέπουμε σε όλο τον κόσμο. Θα μπορεί κάποιος να πηγαίνει στη διαμεσολάβηση και θα πηγαίνει υποχρεωτικά πρώτα εκεί και εφόσον υπάρχει άρνηση ή αντίρρηση υπάρχουν όλες οι διαδικασίες, χωρίς σε καμμία περίπτωση να στερείται κάποιος του δικαιώματός του για προσφυγής στα δικαστήρια. Επομένως, κάθε διεκδίκηση θα αναγράφεται δίπλα και όποιος θέλει να κάνει έστω και δικαιοπραξία, θα ξέρει τα πιθανά ελαττώματα, τις διεκδικήσεις που υπάρχουν </w:t>
      </w:r>
      <w:r w:rsidRPr="00567690">
        <w:rPr>
          <w:rFonts w:ascii="Arial" w:eastAsia="Times New Roman" w:hAnsi="Arial" w:cs="Times New Roman"/>
          <w:sz w:val="24"/>
          <w:szCs w:val="24"/>
          <w:lang w:eastAsia="el-GR"/>
        </w:rPr>
        <w:lastRenderedPageBreak/>
        <w:t xml:space="preserve">στο συγκεκριμένο ακίνητο. Και με αυτό τον τρόπο δεν δεσμεύεται υπέρμετρα η περιουσία των πολιτών, κάτι το οποίο μας έχει συνηθίσει το ελληνικό δημόσιο. Όταν έρθεις σε αντιπαράθεση, οι διαδικασίες είναι τόσο αργές και μπορεί να κρατήσουν έξι ή οκτώ χρόνια τα δικαστικά. Επομένως, αυτό είναι ένα κομμάτι θετικό. </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Δημιουργείται η έννοια του κτηματολογικού εφέτη. Σε δεύτερο βαθμό ο εφέτης θα μπορεί εξειδικευμένος των μονομελών εφετείων να μπορεί να διεκπεραιώνει αυτές τις υποθέσεις. Κρίσιμο επίσης, το οποίο έληγε ή λήγει η ημερομηνία της διόρθωσης των ανακριβειών, είναι ότι δίδεται παράταση μέχρι τις 31-12-2022 ώστε να μπορεί να γίνεται η διόρθωση ανακριβειών των πρώτων κτηματολογικών εγγραφών. Μπορούν λοιπόν οι πολίτες με μεγαλύτερη άνεση -πιθανά λάθη έχουν γίνει- να μπορούν να διορθώσουν χωρίς να έχουν όλες αυτές τις βαριές παρεπόμενες συνέπειες που είχε η έννοια του αγνώστου ιδιοκτήτη ή των διορθώσεων που μπορεί να γίνουν.</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Τώρα όσο αφορά τον άγνωστο ιδιοκτήτη. Πολλοί δεν εγγράψαν στο Κτηματολόγιο τα κτήματά τους για πάρα πολλούς λόγους. Άλλος γιατί είναι πολύ μικρής αξίας, άλλος διότι λέει ότι δεν θα του τα πάρουν ποτέ παρ’ όλο που ο νόμος το ορίζει ρητά. Εκεί λοιπόν άρχιζε ένας γολγοθάς όταν διαπίστωνες ότι όφειλες να το κάνεις και δεν έχει δηλωθεί, να περιμένεις μετά </w:t>
      </w:r>
      <w:r w:rsidRPr="00567690">
        <w:rPr>
          <w:rFonts w:ascii="Arial" w:eastAsia="Times New Roman" w:hAnsi="Arial" w:cs="Times New Roman"/>
          <w:sz w:val="24"/>
          <w:szCs w:val="24"/>
          <w:lang w:eastAsia="el-GR"/>
        </w:rPr>
        <w:lastRenderedPageBreak/>
        <w:t xml:space="preserve">χρόνια να συναινέσει το δημόσιο και να πει ότι δεν είναι πια δικό του και ότι το δικαιούσαι με διαδικασίες πολύ, πολύ άσχημες και με τεράστια αναμονή. </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Πλέον ορίζεται όρος των εξήντα ημερών όπου το δημόσιο οφείλει να απαντήσει ξεκάθαρα και αν δεν απαντήσει, θεωρεί ότι δέχεται τη δική σου ένσταση. Υπάρχει επίσης η δημιουργία των τριμελών επιτροπών όπου έχουμε και περιπτώσεις όπου δεν έχουν το θάρρος κάποιοι υπεύθυνοι προϊστάμενοι των κτηματολογικών γραφείων να έχουν διάφορες αντιρρήσεις και παρ’ όλο που μερικά πράγματα είναι εύλογα εκ μέρους των πολιτών. Έχει όμως αυτή την άποψη, την καταγράφει. Πώς την ξεπερνούσες; Πολύ δύσκολα. Σήμερα υπάρχει η προσφυγή στην τριμελή επιτροπή η οποία δημιουργείται.</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Ένα άλλο κομμάτι το οποίο είναι μείζον και το οποίο το δέχθηκε όλος ο κόσμος με πολλή χαρά στο gov.gr, ήταν το να δημιουργήσουμε τη δική μας θυρίδα, το δικό μας κομμάτι στη μεγάλη βιβλιοθήκη του ελληνικού δημοσίου που λέγεται </w:t>
      </w:r>
      <w:r w:rsidRPr="00567690">
        <w:rPr>
          <w:rFonts w:ascii="Arial" w:eastAsia="Times New Roman" w:hAnsi="Arial" w:cs="Times New Roman"/>
          <w:sz w:val="24"/>
          <w:szCs w:val="24"/>
          <w:lang w:val="en-US" w:eastAsia="el-GR"/>
        </w:rPr>
        <w:t>G</w:t>
      </w:r>
      <w:r w:rsidRPr="00567690">
        <w:rPr>
          <w:rFonts w:ascii="Arial" w:eastAsia="Times New Roman" w:hAnsi="Arial" w:cs="Times New Roman"/>
          <w:sz w:val="24"/>
          <w:szCs w:val="24"/>
          <w:lang w:eastAsia="el-GR"/>
        </w:rPr>
        <w:t>-</w:t>
      </w:r>
      <w:r w:rsidRPr="00567690">
        <w:rPr>
          <w:rFonts w:ascii="Arial" w:eastAsia="Times New Roman" w:hAnsi="Arial" w:cs="Times New Roman"/>
          <w:sz w:val="24"/>
          <w:szCs w:val="24"/>
          <w:lang w:val="en-US" w:eastAsia="el-GR"/>
        </w:rPr>
        <w:t>Cloud</w:t>
      </w:r>
      <w:r w:rsidRPr="00567690">
        <w:rPr>
          <w:rFonts w:ascii="Arial" w:eastAsia="Times New Roman" w:hAnsi="Arial" w:cs="Times New Roman"/>
          <w:sz w:val="24"/>
          <w:szCs w:val="24"/>
          <w:lang w:eastAsia="el-GR"/>
        </w:rPr>
        <w:t xml:space="preserve">, τακτοποιημένα και όπως οφείλαμε. Σήμερα έρχεται να γίνει ο ηλεκτρονικός φάκελος μεταβίβασης ακινήτου μία φορά, για να μπορούμε να ξέρουμε όλα εκείνα τα στοιχεία τα οποία είναι απαραίτητα και τα οποία θα μας βοηθούν. Να μπορεί να ζητά ο συμβολαιογράφος εξ αποστάσεως έγγραφα παρά να τρέχει στα υποθηκοφυλακεία, να τρέχει στις διάφορες υπηρεσίες να πάρει όλα αυτά τα χαρτιά. </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Θέλετε τον μέσο χρόνο των μεταβιβάσεων στην Ελλάδα; Ξεπερνούν τους οκτώ μήνες κατά μέσο όρο. Και σήμερα ερχόμαστε να δώσουμε λύση σε ένα μεγάλο πρόβλημα. Και τέλος πάντων -γιατί ακούστηκαν και αυτές οι απόψεις- ναι υπάρχουν ηλεκτρονικά στοιχεία και από την ΑΑΔΕ. Το ζήτημα εδώ είναι η διαλειτουργικότητα. Μπορεί να έχουμε τα ατάκτως ερριμμένα στοιχεία τα οποία δεν διαλειτουργούν. Εδώ λοιπόν μιλούμε για διαλειτουργικότητα και πάνω από δεκαεπτά πιστοποιητικά θα μπορούν να παίρνονται ηλεκτρονικά, ώστε να γλιτώσουν την ταλαιπωρία.</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Και ακόμα για τις επενδύσεις να πάμε καλύτερα και να πάρουμε μια καλύτερη κατάταξη στο «</w:t>
      </w:r>
      <w:r w:rsidRPr="00567690">
        <w:rPr>
          <w:rFonts w:ascii="Arial" w:eastAsia="Times New Roman" w:hAnsi="Arial" w:cs="Times New Roman"/>
          <w:sz w:val="24"/>
          <w:szCs w:val="24"/>
          <w:lang w:val="en-US" w:eastAsia="el-GR"/>
        </w:rPr>
        <w:t>Doing</w:t>
      </w:r>
      <w:r w:rsidRPr="00567690">
        <w:rPr>
          <w:rFonts w:ascii="Arial" w:eastAsia="Times New Roman" w:hAnsi="Arial" w:cs="Times New Roman"/>
          <w:sz w:val="24"/>
          <w:szCs w:val="24"/>
          <w:lang w:eastAsia="el-GR"/>
        </w:rPr>
        <w:t xml:space="preserve"> </w:t>
      </w:r>
      <w:r w:rsidRPr="00567690">
        <w:rPr>
          <w:rFonts w:ascii="Arial" w:eastAsia="Times New Roman" w:hAnsi="Arial" w:cs="Times New Roman"/>
          <w:sz w:val="24"/>
          <w:szCs w:val="24"/>
          <w:lang w:val="en-US" w:eastAsia="el-GR"/>
        </w:rPr>
        <w:t>Business</w:t>
      </w:r>
      <w:r w:rsidRPr="00567690">
        <w:rPr>
          <w:rFonts w:ascii="Arial" w:eastAsia="Times New Roman" w:hAnsi="Arial" w:cs="Times New Roman"/>
          <w:sz w:val="24"/>
          <w:szCs w:val="24"/>
          <w:lang w:eastAsia="el-GR"/>
        </w:rPr>
        <w:t>» της Παγκόσμιας Τράπεζας. Είναι σημαντικό. Και όλες οι επενδύσεις που γίνονται δεν είναι απαραίτητο ότι είναι από μεγάλα γεράκια του εξωτερικού. Είναι επενδύσεις οι οποίες είναι χρήσιμες. Δηλαδή, δεν λέμε ότι διευκολύνεις μόνο τους μεγάλους, διευκολύνεις τον καθέναν που θέλει να επενδύσει ή τέλος πάντων θέλει να προστατεύσει ή να μεταβιβάσει την περιουσία του.</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Από εκεί και πέρα υπάρχουν στο σχέδιο νόμου διατάξεις οι οποίες βοηθούν στην καλύτερη οργάνωση του φορέα. Γίνεται η δυνατότητα να υπάρχουν προγραμματικές συμβάσεις με το Τεχνικό Επιμελητήριο Ελλάδος για την παροχή υποστηρικτικών τεχνικών υπηρεσιών. Είναι λογικό. Απεδείχθη ότι το Τεχνικό Επιμελητήριο μπορεί να κάνει καλά τη δουλειά του. Το απέδειξε σε </w:t>
      </w:r>
      <w:r w:rsidRPr="00567690">
        <w:rPr>
          <w:rFonts w:ascii="Arial" w:eastAsia="Times New Roman" w:hAnsi="Arial" w:cs="Times New Roman"/>
          <w:sz w:val="24"/>
          <w:szCs w:val="24"/>
          <w:lang w:eastAsia="el-GR"/>
        </w:rPr>
        <w:lastRenderedPageBreak/>
        <w:t xml:space="preserve">μία σειρά θεμάτων που έγιναν προγραμματικές συμβάσεις και βεβαίως θα βοηθήσει και σε αυτή την περίπτωση. </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Δημιουργείται το μητρώο διαπιστευμένων μηχανικών για τη στήριξη και την υποστήριξη και της ενημέρωσης των κτηματολογικών διαγραμμάτων. Το έχουμε ξαναδεί αυτό, τους διαπιστευμένους μηχανικούς; Βέβαια. Ήταν η λύση για την επίβλεψη και παρακολούθηση των οικοδομών. Λειτούργησε καλά; Είναι απολύτως βέβαιο! Διότι εδώ υπάρχει μια λογική ότι σαφώς πρέπει να τα κάνει όλα το κράτος </w:t>
      </w:r>
    </w:p>
    <w:p w:rsidR="00567690" w:rsidRPr="00567690" w:rsidRDefault="00567690" w:rsidP="00E15F6F">
      <w:pPr>
        <w:autoSpaceDE w:val="0"/>
        <w:autoSpaceDN w:val="0"/>
        <w:adjustRightInd w:val="0"/>
        <w:spacing w:line="600" w:lineRule="auto"/>
        <w:ind w:firstLine="720"/>
        <w:jc w:val="both"/>
        <w:rPr>
          <w:rFonts w:ascii="Arial" w:eastAsia="Times New Roman" w:hAnsi="Arial" w:cs="Arial"/>
          <w:sz w:val="24"/>
          <w:szCs w:val="24"/>
          <w:lang w:eastAsia="el-GR"/>
        </w:rPr>
      </w:pPr>
      <w:r w:rsidRPr="00567690">
        <w:rPr>
          <w:rFonts w:ascii="Arial" w:eastAsia="Times New Roman" w:hAnsi="Arial" w:cs="Times New Roman"/>
          <w:sz w:val="24"/>
          <w:szCs w:val="24"/>
          <w:lang w:eastAsia="el-GR"/>
        </w:rPr>
        <w:t xml:space="preserve">Και ερωτώ: Σήμερα η υπογραφή ενός ιδιώτη μηχανικού όταν δώσει ψευδές έγγραφο, έχει λιγότερες παρεπόμενες συνέπειες ποινικές και αστικές για τον μηχανικό ή τον υπογράφοντα απ’ ότι αν υπογράψει ένας δημόσιος υπάλληλος; Δεν πρέπει να στηρίξουμε, δηλαδή, αυτούς τους ανθρώπους οι οποίοι είναι υπεύθυνοι, έχουν την άδεια του κράτους, είναι μέλη του Τεχνικού Επιμελητηρίου και τέλος πάντων υπάρχει μια νομική θωράκιση τέτοια ότι δεν μπορεί κάποιος να βάλει την υπογραφή του;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Υπάρχουν, όμως, και περιπτώσεις σε όλες τις υποθέσεις όπου κάποιος μπορεί να ξεφύγει από την κανονικότητα; Βεβαίως. Να λοιπόν, που γίνεται η Επιτροπή Εποπτείας αυτών των ανθρώπων ώστε να μπορούν να ελέγχονται και, μάλιστα, με πολύ συγκεκριμένες συνθήκες και σκληρό τρόπο.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Δίνουμε, επίσης, τη δεύτερη ευκαιρία σε όλους τους ανθρώπους, οι οποίοι ήταν αμίσθου υποθηκοφύλακες ή έμμισθοι υπάλληλοι των υποθηκοφυλακείων να κάνουν τη μετάβασή τους.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Κύριε Πρόεδρε, επειδή ήταν μεγάλες οι τροπολογίες και αναφέρθηκα σε αυτές, ένα τρίλεπτο θα μου το δώσετε για το νομοσχέδιο.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Από εκεί και πέρα, τα είκοσι εννιά άρθρα αφορούν αυτό το κομμάτι, το πώς θα οργανωθεί. Παραδείγματος χάριν, έχουμε το κομμάτι της κυβερνοασφάλειας. Είναι πολύ σημαντικό. Κανείς δε λέει ποτέ ότι είναι τελείως ασφαλής, όπως απολύτως ασφαλής δεν ήταν και τα υποθηκοφυλακεία με τα έγγραφα μέσα. Παραδείγματος χάριν, καταστράφηκε το Υποθηκοφυλακείο Κορωπίου το 1944 και όλα τα έγγραφα των συμβολαίων. Τίποτα δεν είναι ασφαλές. Όμως, οφείλουμε να έχουμε τη μέγιστη δυνατή προσπάθεια για την ασφάλεια των συγκεκριμένων υπηρεσιών και μπαίνουν οι διατάξεις για να μπορούν να δουλεύουν είκοσι τέσσερις ώρες το εικοσιτετράωρο, όπως είναι το απολύτως εύλογο.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Νέες υπηρεσίες, λοιπόν, είναι το επόμενο κεφάλαιο. Δημιουργούνται τα δίδυμα όπως τα λέω «</w:t>
      </w:r>
      <w:r w:rsidRPr="00567690">
        <w:rPr>
          <w:rFonts w:ascii="Arial" w:eastAsia="Times New Roman" w:hAnsi="Arial" w:cs="Times New Roman"/>
          <w:sz w:val="24"/>
          <w:szCs w:val="24"/>
          <w:lang w:val="en-US" w:eastAsia="el-GR"/>
        </w:rPr>
        <w:t>MY</w:t>
      </w:r>
      <w:r w:rsidRPr="00567690">
        <w:rPr>
          <w:rFonts w:ascii="Arial" w:eastAsia="Times New Roman" w:hAnsi="Arial" w:cs="Times New Roman"/>
          <w:sz w:val="24"/>
          <w:szCs w:val="24"/>
          <w:lang w:eastAsia="el-GR"/>
        </w:rPr>
        <w:t xml:space="preserve"> </w:t>
      </w:r>
      <w:r w:rsidRPr="00567690">
        <w:rPr>
          <w:rFonts w:ascii="Arial" w:eastAsia="Times New Roman" w:hAnsi="Arial" w:cs="Times New Roman"/>
          <w:sz w:val="24"/>
          <w:szCs w:val="24"/>
          <w:lang w:val="en-US" w:eastAsia="el-GR"/>
        </w:rPr>
        <w:t>AUTO</w:t>
      </w:r>
      <w:r w:rsidRPr="00567690">
        <w:rPr>
          <w:rFonts w:ascii="Arial" w:eastAsia="Times New Roman" w:hAnsi="Arial" w:cs="Times New Roman"/>
          <w:sz w:val="24"/>
          <w:szCs w:val="24"/>
          <w:lang w:eastAsia="el-GR"/>
        </w:rPr>
        <w:t>» και «</w:t>
      </w:r>
      <w:r w:rsidRPr="00567690">
        <w:rPr>
          <w:rFonts w:ascii="Arial" w:eastAsia="Times New Roman" w:hAnsi="Arial" w:cs="Times New Roman"/>
          <w:sz w:val="24"/>
          <w:szCs w:val="24"/>
          <w:lang w:val="en-US" w:eastAsia="el-GR"/>
        </w:rPr>
        <w:t>AUTO</w:t>
      </w:r>
      <w:r w:rsidRPr="00567690">
        <w:rPr>
          <w:rFonts w:ascii="Arial" w:eastAsia="Times New Roman" w:hAnsi="Arial" w:cs="Times New Roman"/>
          <w:sz w:val="24"/>
          <w:szCs w:val="24"/>
          <w:lang w:eastAsia="el-GR"/>
        </w:rPr>
        <w:t xml:space="preserve"> </w:t>
      </w:r>
      <w:r w:rsidRPr="00567690">
        <w:rPr>
          <w:rFonts w:ascii="Arial" w:eastAsia="Times New Roman" w:hAnsi="Arial" w:cs="Times New Roman"/>
          <w:sz w:val="24"/>
          <w:szCs w:val="24"/>
          <w:lang w:val="en-US" w:eastAsia="el-GR"/>
        </w:rPr>
        <w:t>CAD</w:t>
      </w:r>
      <w:r w:rsidRPr="00567690">
        <w:rPr>
          <w:rFonts w:ascii="Arial" w:eastAsia="Times New Roman" w:hAnsi="Arial" w:cs="Times New Roman"/>
          <w:sz w:val="24"/>
          <w:szCs w:val="24"/>
          <w:lang w:eastAsia="el-GR"/>
        </w:rPr>
        <w:t>». Δηλαδή, τι είναι αυτά; Να έχεις με έναν σε ένα έλεγχο όλη την καταγραφή, σε ποια κατάσταση είναι το όχημα στο οποίο κινείσαι: ασφαλιστικά, ως προς το κράτος κ.ο.κ..</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Το δεύτερο κομμάτι αφορά τη φωτογραφία μου ή την ψηφιακή υπογραφή, ώστε να μπορώ ανά πάσα στιγμή να την έχω και αυτή στην αποθήκη, όπως τη λέμε, τη μεγάλη αποθήκη πληροφοριών στο </w:t>
      </w:r>
      <w:r w:rsidRPr="00567690">
        <w:rPr>
          <w:rFonts w:ascii="Arial" w:eastAsia="Times New Roman" w:hAnsi="Arial" w:cs="Times New Roman"/>
          <w:sz w:val="24"/>
          <w:szCs w:val="24"/>
          <w:lang w:val="en-US" w:eastAsia="el-GR"/>
        </w:rPr>
        <w:t>G</w:t>
      </w:r>
      <w:r w:rsidRPr="00567690">
        <w:rPr>
          <w:rFonts w:ascii="Arial" w:eastAsia="Times New Roman" w:hAnsi="Arial" w:cs="Times New Roman"/>
          <w:sz w:val="24"/>
          <w:szCs w:val="24"/>
          <w:lang w:eastAsia="el-GR"/>
        </w:rPr>
        <w:t>-</w:t>
      </w:r>
      <w:r w:rsidRPr="00567690">
        <w:rPr>
          <w:rFonts w:ascii="Arial" w:eastAsia="Times New Roman" w:hAnsi="Arial" w:cs="Times New Roman"/>
          <w:sz w:val="24"/>
          <w:szCs w:val="24"/>
          <w:lang w:val="en-US" w:eastAsia="el-GR"/>
        </w:rPr>
        <w:t>CLOUD</w:t>
      </w:r>
      <w:r w:rsidRPr="00567690">
        <w:rPr>
          <w:rFonts w:ascii="Arial" w:eastAsia="Times New Roman" w:hAnsi="Arial" w:cs="Times New Roman"/>
          <w:sz w:val="24"/>
          <w:szCs w:val="24"/>
          <w:lang w:eastAsia="el-GR"/>
        </w:rPr>
        <w:t xml:space="preserve">, ώστε να μπορέσω ανά πάσα στιγμή να τη χρησιμοποιώ εγώ για τις σχέσεις μου με το κράτος ή με οποιοδήποτε άλλο τρίτο. Και, τέλος πάντων, είναι η ψηφιακή υπογραφή στα ΚΕΠ. Δηλαδή, αυτό που κάνουμε εδώ και δώδεκα χρόνια στις τράπεζες, όπου πάμε και λέμε: «Υπογράψτε όχι με το κανονικό στυλό, αλλά σε ένα </w:t>
      </w:r>
      <w:r w:rsidRPr="00567690">
        <w:rPr>
          <w:rFonts w:ascii="Arial" w:eastAsia="Times New Roman" w:hAnsi="Arial" w:cs="Times New Roman"/>
          <w:sz w:val="24"/>
          <w:szCs w:val="24"/>
          <w:lang w:val="en-US" w:eastAsia="el-GR"/>
        </w:rPr>
        <w:t>tablet</w:t>
      </w:r>
      <w:r w:rsidRPr="00567690">
        <w:rPr>
          <w:rFonts w:ascii="Arial" w:eastAsia="Times New Roman" w:hAnsi="Arial" w:cs="Times New Roman"/>
          <w:sz w:val="24"/>
          <w:szCs w:val="24"/>
          <w:lang w:eastAsia="el-GR"/>
        </w:rPr>
        <w:t>». Αυτό θα γίνεται στα ΚΕΠ και αυτό είναι πάρα πολύ σημαντικό.</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Σημαντικό κομμάτι, επίσης, είναι αυτό το οποίο γίνεται με το Εθνικό Κέντρο Οπτικοακουστικών και Επικοινωνίας. Βλέπουμε τις δράσεις που έδωσε, ξεκίνησε επί ΣΥΡΙΖΑ - ΑΝΕΛ η κυβέρνηση αυτή το κομμάτι των οπτικοακουστικών για να φέρουν κόσμο απ’ έξω, να γυρίσουν ταινίες, γιατί αυτό έχει πολλαπλασιαστικά οφέλη για την κοινωνία και την οικονομία μας. Έγιναν βελτιώσεις εκ μέρους μας και από το Υπουργείο μας. Είχε καταθέσει ο κ. Πιερρακάκης ως Υπουργός. Όμως, από εκεί και πέρα, υπήρξαν οι γνωστές δυσλειτουργίες, οι οποίες υπάρχουν στον τρόπο διαχείρισης. Επομένως, πρέπει να βρεθεί μία λύση, γιατί τα λεφτά που μπαίνουν σε αυτές τις περιπτώσεις είναι πάρα πολλά και είναι λεφτά τα οποία κάποιος θέλει να τα πάρει σε εύλογο διάστημα και να πάρει τις τυχόν επιδοτήσεις που υπάρχουν.</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Επομένως, σε αυτό το κομμάτι δίνουμε λύσεις, όπως και σε σχέση με την Εθνική Επιτροπή Τηλεπικοινωνιών και Ταχυδρομείων, ώστε να μπορεί να κάνει καλύτερα τον έλεγχο φάσματος, να μπορούν οι υπάλληλοι να πληρώνονται γι’ αυτό. Δηλαδή, κάποιος που θα κάτσει μετά τις δέκα το βράδυ ή σαββατοκύριακο δεν πρέπει να γίνεται έλεγχος; Το δημόσιο κλειδώνει την Παρασκευή το μεσημέρι; Όχι, βέβαια. Να μπορέσουμε να δημιουργήσουμε αυτές συνθήκες, ώστε να λέμε ότι είμαστε μια σύγχρονη χώρα, μια χώρα που δουλεύει η καρδιά της κάθε μέρα, κάθε ώρα, κάθε λεπτό. Έτσι κρατιέται ζωντανός ένας οργανισμός, όταν δουλεύει συστηματικά και με πολύ-πολύ συγκεκριμένο τρόπο .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Υπό αυτή την έννοια, θεωρώ ότι το σχέδιο νόμου το συγκεκριμένο έχει όλα εκείνα τα θετικά στοιχεία, τα οποία ακολουθούν την κοινή λογική, μας βάζουν σε ένα διαφορετικό επίπεδο και, από εκεί και πέρα, οφείλουμε όλοι να σταθούμε θετικά και να ψηφίσουμε θετικά, κρατώντας πιθανόν ενστάσεις για πόσο ασφαλές είναι ή θα ακούγεται στον κόσμο. Οφείλουμε όλοι μαζί να δώσουμε μια θετική ψήφο στην ανάπτυξη, στην ψηφιακή Ελλάδα, στην Ελλάδα που έρχεται. Αυτή ήταν η δέσμευση τουλάχιστον εκ μέρους μας και λέγεται και από τους άλλους χώρους ότι σαφώς και το θέλουν αυτό, θέλουν την ψηφιακή Ελλάδα, θέλουν να κάνουμε βήματα μπροστά.</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Να, λοιπόν, ένα μεγάλο βήμα, στο οποίο καλώ να ακολουθήσουμε όλοι για να μπορέσουμε να κάνουμε καλό σε αυτόν τον τόπο, να διευκολύνουμε, να δώσουμε περισσότερη ασφάλεια, να γίνουμε περισσότερο σύγχρονοι.</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Σας ευχαριστώ. </w:t>
      </w:r>
    </w:p>
    <w:p w:rsidR="00567690" w:rsidRPr="00567690" w:rsidRDefault="00567690" w:rsidP="00E15F6F">
      <w:pPr>
        <w:spacing w:line="600" w:lineRule="auto"/>
        <w:ind w:firstLine="720"/>
        <w:jc w:val="center"/>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(Χειροκροτήματα από την πτέρυγα της Νέας Δημοκρατίας)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ΠΡΟΕΔΡΕΥΩΝ (Αθανάσιος Μπούρας): </w:t>
      </w:r>
      <w:r w:rsidRPr="00567690">
        <w:rPr>
          <w:rFonts w:ascii="Arial" w:eastAsia="Times New Roman" w:hAnsi="Arial" w:cs="Times New Roman"/>
          <w:sz w:val="24"/>
          <w:szCs w:val="24"/>
          <w:lang w:eastAsia="el-GR"/>
        </w:rPr>
        <w:t>Και εμείς ευχαριστούμε. Η ανοχή που δόθηκε σε εσάς θα δοθεί σε όλους. Ο πρώτος εισηγητής καθορίζει και τον χρόνο για τους υπόλοιπους εισηγητές και ειδικούς αγορητές.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Τον λόγο τώρα έχει ο εισηγητής του ΣΥΡΙΖΑ - Προοδευτική Συμμαχία, ο κ. Μάριος Κάτσης.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ΜΑΡΙΟΣ ΚΑΤΣΗΣ:</w:t>
      </w:r>
      <w:r w:rsidRPr="00567690">
        <w:rPr>
          <w:rFonts w:ascii="Arial" w:eastAsia="Times New Roman" w:hAnsi="Arial" w:cs="Times New Roman"/>
          <w:sz w:val="24"/>
          <w:szCs w:val="24"/>
          <w:lang w:eastAsia="el-GR"/>
        </w:rPr>
        <w:t xml:space="preserve"> Ευχαριστώ, κύριε Πρόεδρε.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Πράγματι, ο συνάδελφος εισηγητής της Νέας Δημοκρατίας λογικά υπερέβη τον χρόνο γιατί είναι το νομοσχέδιο, ασχέτως με τις τροπολογίες στις οποίες θα αναφερθώ τώρα, πυκνό και σε περιεχόμενο και όντως χρειάζεται ανάλυση για να γίνει κατανοητό ένα τόσο τεχνικό ζήτημα.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Όμως, δεν μπορώ να μη σχολιάσω αυτό τον κάκιστο τρόπο, τον οριακά αντιθεσμικό που νομοθετεί το επιτελικό κράτος του κ. Μητσοτάκη. Φέρνετε  ένα σημαντικό νομοσχέδιο που αλλάζει τον πυρήνα του Κτηματολογίου, που αφορά όλη τη χώρα, την ακίνητη περιουσία κάθε πολίτη στα κρυφά, εν μέσω </w:t>
      </w:r>
      <w:r w:rsidRPr="00567690">
        <w:rPr>
          <w:rFonts w:ascii="Arial" w:eastAsia="Times New Roman" w:hAnsi="Arial" w:cs="Times New Roman"/>
          <w:sz w:val="24"/>
          <w:szCs w:val="24"/>
          <w:lang w:eastAsia="el-GR"/>
        </w:rPr>
        <w:lastRenderedPageBreak/>
        <w:t xml:space="preserve">καλοκαιριού, με δέκα ημέρες διαβούλευση, με απανωτές συνεδριάσεις, λίγο πριν κλείσει η Βουλή και πότε; Τη στιγμή που ταυτόχρονα στο Κοινοβούλιο συζητιούνται νομοσχέδια κόλαφος για την κοινωνική πλειοψηφία, όπως είναι το ζήτημα της επικουρικής ασφάλισης, το νομοσχέδιο για τη διάλυση της παιδείας, που ολοκληρώθηκε χθες και φέρνετε, ταυτόχρονα, μαζί με αυτά αλλαγές που τινάζουν στον αέρα και το Κτηματολόγιο.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Αλήθεια, κύριε Υπουργοί, τόσο εμπιστοσύνη έχετε στο μεταρρυθμιστικό σας προφίλ και τα φέρνετε εν μέσω θέρους ας πούμε και κρυφά; Γιατί το κρύβετε αυτό το μεταρρυθμιστικό προφίλ; Για να μην το μάθει κόσμος;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Και δεν φτάνει μόνο αυτό. Πολλές από τις τροπολογίες που κατατέθηκαν, χθες, αφορούν νομοσχέδια που είτε ολοκληρώθηκαν τις προηγούμενες ημέρες είτε χθες είτε είναι σε εξέλιξη Υπουργείων που είναι σε εξέλιξη. Το νομοσχέδιο του Υπουργείου Περιβάλλοντος, για παράδειγμα, την περασμένη βδομάδα έχει νομοσχέδιο. Γιατί φέρνει τώρα τροπολογία το Υπουργείο Περιβάλλοντος σε αυτό, στο Κτηματολόγιο; Το Υπουργείο Εργασίας αυτήν τη στιγμή συζητιούνται οι αντεργατικές, αντιλαϊκές πολιτικές για την επικουρική ασφάλιση. Γιατί δεν βάζετε εκεί αυτήν τη διάταξη; Και στο Παιδείας η κ. Κεραμέως, η χειρότερη Υπουργός Παιδείας -ως γνωστόν- που πέρασε από αυτή τη χώρα μετά τη Μεταπολίτευση γιατί δεν έβαλε εκεί την τροπολογία της;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Τώρα είναι επιχείρημα ότι είναι εκπρόθεσμη; Δηλαδή, εδώ πέρα το έχετε κάνει λάστιχο το Κοινοβούλιο και σας πείραξε να μη σας πούμε ότι είστε εκπρόθεσμοι, ενώ φέρνετε εννιά νομοσχέδια και δεν ανοίγει μύτη.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Όμως, είτε άσχετοι είστε είτε τόσο αλαζόνες που νομίζετε ότι η Βουλή είναι τσιφλίκι σας. Όμως, τι τα λέω αυτά τώρα, γιατί γνωρίζω ότι μιλάω σε ώτα μη ακουόντων.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Να μπω, λίγο, στο νομοσχέδιο. Πράγματι, η κατάρτιση του Κτηματολογίου είναι το μεγαλύτερο από τα μεγάλα έργα, όπως έχει χαρακτηριστεί στο παρελθόν. Είναι μία από τις μεγάλες μεταρρυθμίσεις που έχει ανάγκη η Ελλάδα, ώστε να γίνει ένα ευνομούμενο και σοβαρό ευρωπαϊκό κράτος και έπρεπε εδώ και δεκαετίες αυτό να ήταν κεκτημένο. Και εδώ αναδύεται ένα κομβικό, βαθιά πολιτικό, υπαρξιακό -θα έλεγα ερώτημα .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Είμαστε σίγουροι, κυρίες και κύριοι συνάδελφοι, κύριε Χιονίδη, ότι θέλουμε όλοι να γίνει Κτηματολόγιο στη χώρα; Είμαστε σίγουροι;</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ΣΑΒΒΑΣ ΧΙΟΝΙΔΗΣ:</w:t>
      </w:r>
      <w:r w:rsidRPr="00567690">
        <w:rPr>
          <w:rFonts w:ascii="Arial" w:eastAsia="Times New Roman" w:hAnsi="Arial" w:cs="Times New Roman"/>
          <w:sz w:val="24"/>
          <w:szCs w:val="24"/>
          <w:lang w:eastAsia="el-GR"/>
        </w:rPr>
        <w:t xml:space="preserve"> Βεβαίως.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ΜΑΡΙΟΣ ΚΑΤΣΗΣ:</w:t>
      </w:r>
      <w:r w:rsidRPr="00567690">
        <w:rPr>
          <w:rFonts w:ascii="Arial" w:eastAsia="Times New Roman" w:hAnsi="Arial" w:cs="Times New Roman"/>
          <w:sz w:val="24"/>
          <w:szCs w:val="24"/>
          <w:lang w:eastAsia="el-GR"/>
        </w:rPr>
        <w:t xml:space="preserve"> Το θέλουν, αλήθεια, όλες οι πολιτικές δυνάμεις σε αυτήν εδώ την Αίθουσα; Και αν ναι, γιατί δεν έχει ολοκληρωθεί ακόμα; Γιατί είμαστε η μοναδική χώρα στην Ευρωπαϊκή Ένωση που δεν έχει λειτουργικό Κτηματολόγιο να ξέρει καθένας τι του ανήκει, Ποια εμπράγματα δικαιώματα έχει </w:t>
      </w:r>
      <w:r w:rsidRPr="00567690">
        <w:rPr>
          <w:rFonts w:ascii="Arial" w:eastAsia="Times New Roman" w:hAnsi="Arial" w:cs="Times New Roman"/>
          <w:sz w:val="24"/>
          <w:szCs w:val="24"/>
          <w:lang w:eastAsia="el-GR"/>
        </w:rPr>
        <w:lastRenderedPageBreak/>
        <w:t>και που πέφτουν πάνω στον χάρτη και βρεθήκαμε στην ντροπιαστική θέση να μας το ζητάει η Ευρωπαϊκή Ένωση και η Παγκόσμια Τράπεζα σαν συμβατική υποχρέωση μας αντί να το κάνουμε μόνοι μας; Ήμασταν τόσο άχρηστοι σα χώρα ή μήπως υπήρχε και υπάρχει έλλειψη πολιτικής βούλησης και σκοπιμότητα;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Για να δούμε την πρόσφατη πολιτική ιστορία. Το Κτηματολόγιο που μας άφησαν οι Ιταλοί το 1948 το εγκαταλείψαμε. Το δασικό Κτηματολόγιο του 1978 εγκαταλείφθηκε και από τις ενστάσεις. Ακόμα και οι πρόσφατοι κυρωμένοι δασικοί χάρτες έχουν ανασταλεί μέσα σε μία νύχτα από τη δικιά σας Κυβέρνηση. Τη μεγαλόπνοη επιχείρηση πολεοδομικής ανασυγκρότησης του αείμνηστου Τρίτση τη ροκάνισαν οι δηλώσεις οικοδομησιμότητας ως προσωρινή λύση σε περιοχές που καθυστερούσαν οι πράξεις εφαρμογής, με αποτέλεσμα να μην μπορεί να αξιοποιηθεί η εισφορά σε γη.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Να αναφέρω τις μεμονωμένες πράξεις εφαρμογής για ένα ακίνητο σε μια γειτονιά που έλυνε το πρόβλημα του και όλες οι υπόλοιπες ιδιοκτησίες πήγαιναν στις καλένδες;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Το 2000, επί κυβέρνησης Σημίτη, ξέσπασε το μεγάλο σκάνδαλο με τις συμβάσεις κτηματογράφησης. Απωλέσαμε την ευρωπαϊκή χρηματοδότηση του προγράμματος κατάρτισης Κτηματολογίου στη χώρα μας και μας επιβλήθηκε πρόστιμο από την Ευρωπαϊκή Ένωση.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Να αναφέρω, επίσης, τα διαγράμματα εφαρμογής σε μια πλευρά, τεχνικές εκθέσεις χάραξης γραμμής αιγιαλών για ένα παραθαλάσσιο ακίνητο. Είναι πράγματα που έχουν γίνει στη χώρα -τα ξέρουμε όλοι- και είναι απεχθείς εφαρμογές της κατά περίσταση αντιμετώπισης τεχνικών, νομικών και περιβαλλοντικών ζητημάτων.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Και το επόμενο ερώτημα είναι: Τις πταίει; Φταίει το ζαβό το ριζικό μας; Η απάντηση είναι «όχι», κυρίες και κύριοι συνάδελφοι.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Η αλήθεια είναι απλή. Από συστάσεως του ελληνικού κράτους, με λίγες λαμπρές εξαιρέσεις, οι δυνάμεις του παλαιοκομματισμού, της συντήρησης, του πελατειακού κράτους, του ρουσφετιού, οι οικοπεδοφάγοι καταπατητές που βρέθηκαν με μεγάλη περιουσία σε μια νύχτα και οι πολιτικοί τους εκπρόσωποι, που συμπεριφέρονται ως νόμιμοι ιδιοκτήτες της χώρας, είχαν κάθε συμφέρον να μη γίνει ποτέ κτηματολόγιο στη χώρα. Και αυτό γιατί η μικρή και μεγάλη διαπλοκή ευδοκιμούσε σε γκρίζες ζώνες. Ευνοούνταν από το άναρχο τοπίο που αποτελούσε προϋπόθεση της αναπαραγωγής του συστήματος του παλαιοκομματισμού. Για να δανειστώ και μια ποδοσφαιρική έκφραση, δεν αντέχεται το «50 - 50», οι καθαροί κανόνες δηλαδή. Γι’ αυτό δεν είχαμε Κτηματολόγιο στη χώρα και αυτή είναι η αλήθεια.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Κι ερχόμαστε στο σήμερα. Μήπως με αυτό που εισηγείστε εδώ θα αποκτήσουμε επιτέλους Κτηματολόγιο; Ή μήπως τινάζουμε στον αέρα μια </w:t>
      </w:r>
      <w:r w:rsidRPr="00567690">
        <w:rPr>
          <w:rFonts w:ascii="Arial" w:eastAsia="Times New Roman" w:hAnsi="Arial" w:cs="Times New Roman"/>
          <w:sz w:val="24"/>
          <w:szCs w:val="24"/>
          <w:lang w:eastAsia="el-GR"/>
        </w:rPr>
        <w:lastRenderedPageBreak/>
        <w:t xml:space="preserve">μεγάλη μεταρρύθμιση λίγο πριν ολοκληρωθεί, ενώ βρίσκεται στην τελική ευθεία και ενώ είχε μπει στις ράγες υλοποίησης, και για άλλη μια φορά στην ιστορία την ανατρέπουμε;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Με το νομοσχέδιο παραδίδεται στη λειτουργία ένα ημιτελές έργο και ταυτόχρονα μας λέτε ότι η εξ ορισμού ανορθόδοξη αυτή επιλογή διασφαλίζει τρία πράγματα, στα οποία και θα απαντήσω: την επιτάχυνση ολοκλήρωσής του, την απλούστευση των διαδικασιών και την ασφάλεια στις συναλλαγές.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Για να δούμε λίγο τα στοιχεία της κτηματογράφησης στη χώρα και πάμε να δούμε επιγραμματικά αν κάνετε επιτάχυνση, απλούστευση ή ασφάλεια στις συναλλαγές ή ακριβώς το αντίθετο από αυτό που λέτε, κατά την προσφιλή τακτική σας -είναι αλήθεια- των ευφημισμών και του αυτοπαινέματος.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Ο ν.4512/2018, ο νόμος του ΣΥΡΙΖΑ, έβαλε μπρος την κατάρτιση του Κτηματολογίου που καρκινοβατούσε και μετατρέψαμε το Κτηματολόγιο Α.Ε. σε νομικό πρόσωπο δημοσίου δικαίου, ώστε να προσδώσει κύρος στο θεσμό αλλά και εργαλεία στο θεσμό. Παραλάβαμε τις διαδικασίες κτηματογράφησης με πολλά προβλήματα, που ήταν τότε περίπου στο 25%, και μέσα σε δύο και κάτι χρόνια φτάσαμε στο 60%.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Επιγραμματικά, οι κτηματογραφήσεις του υπολοίπου της χώρας που προκηρύχθηκαν το 2016, το «Κτήμα 16», αφορούν την κτηματογράφηση </w:t>
      </w:r>
      <w:r w:rsidRPr="00567690">
        <w:rPr>
          <w:rFonts w:ascii="Arial" w:eastAsia="Times New Roman" w:hAnsi="Arial" w:cs="Times New Roman"/>
          <w:sz w:val="24"/>
          <w:szCs w:val="24"/>
          <w:lang w:eastAsia="el-GR"/>
        </w:rPr>
        <w:lastRenderedPageBreak/>
        <w:t xml:space="preserve">περίπου 16,5 εκατομμυρίων εμπράγματων δικαιωμάτων σε τριάντα δύο συμβάσεις με συνολική διάρκεια ολοκλήρωσης σαράντα επτά μήνες.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Το βασικό μυστικό της σύνταξης της κτηματογράφησης είναι η μεγάλη συμμετοχή των ιδιοκτητών, ούτως ώστε να συμπληρωθεί το παζλ που λείπει. Για τις είκοσι οκτώ από τις τριάντα δύο συμβάσεις του προγράμματος, η συλλογή των δηλώσεων ιδιοκτησίας στις 19-7-2021, δηλαδή, του μήνα που διανύουμε, έχει ολοκληρωθεί για 9,3 εκατομμύρια εμπράγματα δικαιώματα σε σύνολο 13,8 προεκτιμώμενων δικαιωμάτων, δηλαδή σε ποσοστό 66,9% γι’ αυτές τις είκοσι οκτώ.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Για τις υπόλοιπες τέσσερις συμβάσεις, με συνολικό αριθμό 2,7 εκατομμύρια εμπράγματα δικαιώματα, είτε μόλις προσφάτως ξεκίνησε η συλλογή -30-6 στο Ρέθυμνο και 5-7 στις Κυκλάδες- είτε δεν έχει ξεκινήσει ακόμα, όπως είναι τα Χανιά ή το βόρειο Ηράκλειο, είτε δεν έχει υπογραφεί καν σύμβαση, όπως είναι στο Νομό μου στη Θεσπρωτία ή στην Κέρκυρα.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Επομένως, δεν έχουν υποβληθεί δηλώσεις για 7,3 εκατομμύρια εμπράγματα δικαιώματα σε σύνολο 16,5 εκατομμυρίων, δηλαδή, ποσοστό 44,14%.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Ως προς την ολοκλήρωση των παλαιότερων κτηματογραφήσεων, υπάρχουν συμβάσεις σε εξέλιξη τόσο από τα προγράμματα του 2011 και του </w:t>
      </w:r>
      <w:r w:rsidRPr="00567690">
        <w:rPr>
          <w:rFonts w:ascii="Arial" w:eastAsia="Times New Roman" w:hAnsi="Arial" w:cs="Times New Roman"/>
          <w:sz w:val="24"/>
          <w:szCs w:val="24"/>
          <w:lang w:eastAsia="el-GR"/>
        </w:rPr>
        <w:lastRenderedPageBreak/>
        <w:t xml:space="preserve">2014, η β΄ φάση κτηματογράφησης Αθήνας, Βόλου, Λαμίας, Λιβαδειάς -το «Κτήμα 14β΄ δηλαδή- αλλά και από τα αντίστοιχα του 2018 -Λαυρεωτική και λοιπά.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Και μάλιστα, κύριε Στύλιο, σε μια αναφορά σας στην επιτροπή ότι δεν έχει γίνει κτηματογράφηση στην Αθήνα και καθυστερούν, βγήκε μια ανακοίνωση από τους μελετητές ότι ψεύδεστε και θα ήθελα να απαντήσετε σε αυτό.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Σε καμμία από τις τριάντα δύο συμβάσεις του προγράμματος για το υπόλοιπο της χώρας δεν έχει πραγματοποιηθεί ανάρτηση του Κτηματολογίου μέχρι σήμερα. Γιατί;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Δύο είναι οι κύριοι λόγοι. Πρέπει πρώτα να προσέλθουν όλοι οι ιδιοκτήτες να δηλώσουν τα ακίνητά τους και, δεύτερον, για να τα δηλώσουν έγκαιρα και σωστά πρέπει να ληφθούν τα αντίστοιχα της εμπλοκής των ιδιοκτησιών με τη δήλωση των Διευθύνσεων Δασών των υπό διόρθωση και των υπό αναστολή από την Κυβέρνησή σας αναρτημένων δασικών χαρτών.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Και τι έρχεστε να κάνετε με το παρόν σχέδιο νόμου; Μας λέτε ότι η κτηματογράφηση ολοκληρώνεται πριν από την έκδοση των αποφάσεων των επιτροπών υποθέσεων κτηματογράφησης. Αν είναι δυνατόν! Με άλλα λόγια, επί της ουσίας, το κτηματολόγιο δεν ολοκληρώνεται ποτέ!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Και παρακάτω λέτε ότι για πρώτη φορά στο κτηματολογικό φύλλο του κάθε ακινήτου θα αναγράφονται οι εκκρεμότητες ως προς τα δικαιώματα (αιτήσεις και αντίθετες απόψεις). Μα, αυτή όμως η ρύθμιση ανατρέπει όλο τον πυρήνα, το βασικό σκοπό ύπαρξης του Κτηματολογίου!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Το Κτηματολόγιο το θέλουμε, για να μην έχουμε εκκρεμότητες ως προς τα γεωχωρικά δεδομένα και τα εμπράγματα δικαιώματα, να ξέρουμε, δηλαδή, ποιο χωράφι ή οικόπεδο ή σπίτι ανήκει σε ποιον και πού είναι ακριβώς στο χάρτη. Κτηματολόγιο και εκκρεμότητες δεν πάνε μαζί! Δεν πάνε μαζί! Αυτό σας το είπα και στην πρώτη συνεδρίαση, ότι δεν είναι μεταρρύθμιση. Μοιάζει περισσότερο με προφητεία του γέροντα Παϊσίου. Θα είναι σαν να έχουμε Κτηματολόγιο, αλλά δεν θα έχουμε!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Κύριοι Υπουργοί, δεν κάνετε τίποτα άλλο από το να ψηφιοποιείτε τις εκκρεμότητες και να ταλαιπωρείτε τους πολίτες και τη χώρα.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Μήπως όμως κάνετε επιτάχυνση της ολοκλήρωσης του Κτηματολογίου; Όχι φυσικά, αφού το κλείνετε άρον-άρον και πολλαπλασιάζετε τις εκκρεμότητες.  Σε όλες τις συνεδριάσεις ποιο είναι το βασικό σας επιχείρημα; Ότι μόνο το 2% έχει ενστάσεις και αντιρρήσεις και δεν μπορεί να εμποδίζει το υπόλοιπο 98% από το να αναρτηθεί το Κτηματολόγιο.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Μα, με τα στοιχεία που σας έδωσα λίγο παραπάνω, που δεν αμφισβητούνται, το 44% δεν έχει κτηματογραφηθεί για το υπόλοιπο της χώρας -που είναι μάλιστα κυρίως σε επαρχία- και στο κάτω κάτω δεν έχετε κάνει και καμία καμπάνια να πάει κόσμος να δηλωθεί στο Κτηματολόγιο. Και εκεί πραγματικά υπάρχει το πρόβλημα με τα οικόπεδα, τα χωράφια -που μπαίνει ο ένας στου άλλου-, ενστάσεις με το δασαρχείο.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Εδώ δεν έχετε ολοκληρώσει τους δασικούς χάρτες και τα κάνετε μπάχαλο με τους ήδη αναρτημένους ή με την αναστολή τους. Πώς θα δηλώσει ο άλλος Κτηματολόγιο, κύριοι Υπουργοί; Πώς θα δηλώσει Κτηματολόγιο; Μπορείτε να απαντήσετε;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Ο κ. Στύλιος σε μια συνέντευξή του το παρέκαμψε. Δεν απάντησε, όταν ρωτήθηκε γι’ αυτό το θέμα, όταν του τέθηκε. Μόνο 2% θα είναι οι ενστάσεις εκεί, κύριοι της Κυβέρνησης, ή 20%, όταν γίνει η προανάρτηση στο υπόλοιπο 44%;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Το 2% μπορεί να ισχύει στις αστικές περιοχές, όπως είναι η Αθήνα και λοιπά, που μπορεί να είναι πολλά τα ακίνητα κυρίως κτίρια, αλλά είναι κατοχυρωμένα, χωρίς ενστάσεις. Όμως, αλλά από τα στοιχεία που έχουμε ακόμα και στις περιοχές του 57% που έχει γίνει η κτηματογράφηση, υπάρχουν απορριφθέντα δηλωμένα δικαιώματα της τάξης του 10%. «Το 2% που κολλάει το 98%» δεν ισχύει σε καμμία περίπτωση και είναι απολύτως παραπλανητικό και ψευδές επιχείρημα.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Πάω στο τρίτο σας επιχείρημα. Μήπως φέρνετε απλούστευση, όπως λέτε; Μα, ήδη έχουμε αναφέρει ότι για ένα ποσοστό της τάξης του 45% ως 50%, που ούτε είχε ιδιοκτησιακό πρόβλημα προ Κτηματολογίου ούτε και απέκτησε μετά την ένταξή του στο Κτηματολόγιο -εμπλοκή με δασικά, αιγιαλό, ρέματα, δημόσιες εκτάσεις, όμορους ιδιοκτήτες-, θα μπορούσατε να το εντάξετε στο λειτουργούν Κτηματολόγιο με τις ισχύουσες διατάξεις.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Στο δικό μας νόμο το Μάρτη του 2019 -τον ν.4602 και το άρθρο 6α που προστέθηκε στον ν.2308/1995- ακριβώς για να απλουστεύσουμε και να επιταχύνουμε τις διαδικασίες, υπήρξαν προβλέψεις για συναινετικές διαδικασίες, που θα υποβάλλονταν στην ανάρτηση, για να μη χρειαστεί να εξεταστούν από επιτροπές -αυτό δηλαδή που δήθεν εσείς έρχεστε να κάνετε με το νομοσχέδιο. Για τις περιοχές όπου θα δεν θα εκκρεμούσαν ενστάσεις δηλαδή, θα περαιωνόταν η κτηματογράφηση, ενώ για τις υπόλοιπες λίγες περιπτώσεις θα περαιωνόταν η κτηματογράφηση μόνο μετά την έκδοση των αποφάσεων των επιτροπών.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Τη διάταξη αυτή δεν την εφαρμόσαμε ποτέ! Δεν κάνατε τίποτε για να προσέλθουν οι πολίτες στην κτηματογράφηση και τώρα έρχεστε με σχέδιο και δόλο τελικά να μεταφέρετε στη λειτουργία του Κτηματολογίου ανεπίλυτα όλα τα προβλήματα και τα θέματα της κτηματογράφησης.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Ποιες είναι οι συνέπειες της πράξης σας αυτής, της νομοθέτησης;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Πρώτον, να υπονομεύει την αξιοπιστία του θεσμού, ο οποίος διαρκώς αμφισβητείται από εκείνους που έχουν συμφέρον να μην ολοκληρωθεί ποτέ το Κτηματολόγιο.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Δεύτερον, να θέτει σε κίνδυνο την ασφάλεια των συναλλαγών. Η  ασφάλεια στις συναλλαγές με τη δημοσιοποίηση στο κτηματολογικό φύλλο του άτυχου εμπλεκόμενου με ενστάσεις, αιτήσεις διόρθωσης των διεκδικήσεων και των προβλημάτων της ιδιοκτησίας του -τα οποία μάλιστα θα τον ακολουθούν και για άγνωστο χρονικό διάστημα, αφού δεν έχουν προθεσμία οι διαπιστευμένοι μηχανικοί και οι διαμεσολαβητές να βγάλουν πόρισμα-, αλλά και το πλήθος των μη ενταγμένων στο Κτηματολόγιο ιδιοκτησιών αγνώστου ιδιοκτήτη, που θα πολλαπλασιαστούν στο πρόγραμμα του υπολοίπου της χώρας, θα δημιουργήσουν τουλάχιστον, στην καλύτερη περίπτωση, σοβαρή καθυστέρηση στις συναλλαγές και θα φέρουν ακριβώς τα αντίθετα αποτελέσματα από τις κυβερνητικές προθέσεις που έχετε για την ένταξη της χώρας στην κατηγορία «</w:t>
      </w:r>
      <w:r w:rsidRPr="00567690">
        <w:rPr>
          <w:rFonts w:ascii="Arial" w:eastAsia="Times New Roman" w:hAnsi="Arial" w:cs="Times New Roman"/>
          <w:sz w:val="24"/>
          <w:szCs w:val="24"/>
          <w:lang w:val="en-US" w:eastAsia="el-GR"/>
        </w:rPr>
        <w:t>Doing</w:t>
      </w:r>
      <w:r w:rsidRPr="00567690">
        <w:rPr>
          <w:rFonts w:ascii="Arial" w:eastAsia="Times New Roman" w:hAnsi="Arial" w:cs="Times New Roman"/>
          <w:sz w:val="24"/>
          <w:szCs w:val="24"/>
          <w:lang w:eastAsia="el-GR"/>
        </w:rPr>
        <w:t xml:space="preserve"> </w:t>
      </w:r>
      <w:r w:rsidRPr="00567690">
        <w:rPr>
          <w:rFonts w:ascii="Arial" w:eastAsia="Times New Roman" w:hAnsi="Arial" w:cs="Times New Roman"/>
          <w:sz w:val="24"/>
          <w:szCs w:val="24"/>
          <w:lang w:val="en-US" w:eastAsia="el-GR"/>
        </w:rPr>
        <w:t>Business</w:t>
      </w:r>
      <w:r w:rsidRPr="00567690">
        <w:rPr>
          <w:rFonts w:ascii="Arial" w:eastAsia="Times New Roman" w:hAnsi="Arial" w:cs="Times New Roman"/>
          <w:sz w:val="24"/>
          <w:szCs w:val="24"/>
          <w:lang w:eastAsia="el-GR"/>
        </w:rPr>
        <w:t xml:space="preserve">».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Πρόκειται μάλλον για ομηρία των ιδιοκτησιών αυτής της κατηγορίας και τροχοπέδη για την προσδοκώμενη ανάπτυξη.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Άρα, λοιπόν, ούτε επιτάχυνση κάνετε ούτε απλούστευση -το απέδειξα αναλυτικά- ούτε ασφάλεια στις συναλλαγές. Τι κάνετε, όμως, είναι το θέμα: Αναπαράγετε τον παλαιοκομματισμό που έχει κάθε συμφέρον να μην </w:t>
      </w:r>
      <w:r w:rsidRPr="00567690">
        <w:rPr>
          <w:rFonts w:ascii="Arial" w:eastAsia="Times New Roman" w:hAnsi="Arial" w:cs="Times New Roman"/>
          <w:sz w:val="24"/>
          <w:szCs w:val="24"/>
          <w:lang w:eastAsia="el-GR"/>
        </w:rPr>
        <w:lastRenderedPageBreak/>
        <w:t>ολοκληρωθεί το Κτηματολόγιο ποτέ, απονεκρώνετε τον φορέα, δημιουργώντας ένα Κτηματολόγιο-«</w:t>
      </w:r>
      <w:r w:rsidRPr="00567690">
        <w:rPr>
          <w:rFonts w:ascii="Arial" w:eastAsia="Times New Roman" w:hAnsi="Arial" w:cs="Times New Roman"/>
          <w:sz w:val="24"/>
          <w:szCs w:val="24"/>
          <w:lang w:val="en-US" w:eastAsia="el-GR"/>
        </w:rPr>
        <w:t>out</w:t>
      </w:r>
      <w:r w:rsidRPr="00567690">
        <w:rPr>
          <w:rFonts w:ascii="Arial" w:eastAsia="Times New Roman" w:hAnsi="Arial" w:cs="Times New Roman"/>
          <w:sz w:val="24"/>
          <w:szCs w:val="24"/>
          <w:lang w:eastAsia="el-GR"/>
        </w:rPr>
        <w:t>-</w:t>
      </w:r>
      <w:r w:rsidRPr="00567690">
        <w:rPr>
          <w:rFonts w:ascii="Arial" w:eastAsia="Times New Roman" w:hAnsi="Arial" w:cs="Times New Roman"/>
          <w:sz w:val="24"/>
          <w:szCs w:val="24"/>
          <w:lang w:val="en-US" w:eastAsia="el-GR"/>
        </w:rPr>
        <w:t>source</w:t>
      </w:r>
      <w:r w:rsidRPr="00567690">
        <w:rPr>
          <w:rFonts w:ascii="Arial" w:eastAsia="Times New Roman" w:hAnsi="Arial" w:cs="Times New Roman"/>
          <w:sz w:val="24"/>
          <w:szCs w:val="24"/>
          <w:lang w:eastAsia="el-GR"/>
        </w:rPr>
        <w:t>» με διαπιστευμένους μηχανικούς και δικηγόρους και προσπαθείτε να ελέγξετε κομματικά το Κτηματολόγιο, δημιουργώντας εγκάθετη Επιτροπή Εμπειρογνωμόνων, αλλά και παρεμβαίνοντας στην επιλογή προϊσταμένων των κτηματολογικών γραφείων με δύο από τα τρία μέλη διορισμένα από την Κυβέρνηση.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Ποιος είναι ο σκοπός σας; Δύο σκοπούς έχετε: Πρώτον, στις μεγάλες πόλεις και κυρίως στην Αθήνα, όπου πράγματι μπορεί οι εκκρεμότητες να είναι 2%, ετοιμάζετε ένα μεγάλο «πάρτι </w:t>
      </w:r>
      <w:r w:rsidRPr="00567690">
        <w:rPr>
          <w:rFonts w:ascii="Arial" w:eastAsia="Times New Roman" w:hAnsi="Arial" w:cs="Times New Roman"/>
          <w:sz w:val="24"/>
          <w:szCs w:val="24"/>
          <w:lang w:val="en-US" w:eastAsia="el-GR"/>
        </w:rPr>
        <w:t>real</w:t>
      </w:r>
      <w:r w:rsidRPr="00567690">
        <w:rPr>
          <w:rFonts w:ascii="Arial" w:eastAsia="Times New Roman" w:hAnsi="Arial" w:cs="Times New Roman"/>
          <w:sz w:val="24"/>
          <w:szCs w:val="24"/>
          <w:lang w:eastAsia="el-GR"/>
        </w:rPr>
        <w:t xml:space="preserve"> </w:t>
      </w:r>
      <w:r w:rsidRPr="00567690">
        <w:rPr>
          <w:rFonts w:ascii="Arial" w:eastAsia="Times New Roman" w:hAnsi="Arial" w:cs="Times New Roman"/>
          <w:sz w:val="24"/>
          <w:szCs w:val="24"/>
          <w:lang w:val="en-US" w:eastAsia="el-GR"/>
        </w:rPr>
        <w:t>estate</w:t>
      </w:r>
      <w:r w:rsidRPr="00567690">
        <w:rPr>
          <w:rFonts w:ascii="Arial" w:eastAsia="Times New Roman" w:hAnsi="Arial" w:cs="Times New Roman"/>
          <w:sz w:val="24"/>
          <w:szCs w:val="24"/>
          <w:lang w:eastAsia="el-GR"/>
        </w:rPr>
        <w:t>» συγκέντρωσης περιουσίας στα χέρια λίγων με τη λειτουργία του Κτηματολογίου, με το μπάχαλο με τους δασικούς χάρτες, με τον Πτωχευτικό Κώδικα που ψηφίσατε, αλλά και με εκείνο το 2% που μπορεί να είναι λίγες περιπτώσεις με κυρίως αντιδικία με το δημόσιο.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Όμως, μπορεί να πρόκειται για φιλέτα που ορέγονται τα μεγάλα συμφέροντα. Πώς; Στα ακίνητα αγνώστου ιδιοκτήτη με τις ρυθμίσεις που εισάγετε -σας το είπαν και οι φορείς- υπάρχει κίνδυνος να οδηγηθούν χιλιάδες ιδιοκτήτες σε δικαστικές προσφυγές, για να αντιμετωπίσουν τις μαζικές αρνητικές -αναιτιολόγητες, μάλιστα- απαντήσεις, στις οποίες αναγκάζεται να καταφεύγει το δημόσιο εξαιτίας της αδυναμίας που έχει να απαντήσει εντός εξήντα ημερών, εκτός, βέβαια, αν έχει να αντιμετωπίσει μεγάλα συμφέροντα, </w:t>
      </w:r>
      <w:r w:rsidRPr="00567690">
        <w:rPr>
          <w:rFonts w:ascii="Arial" w:eastAsia="Times New Roman" w:hAnsi="Arial" w:cs="Times New Roman"/>
          <w:sz w:val="24"/>
          <w:szCs w:val="24"/>
          <w:lang w:eastAsia="el-GR"/>
        </w:rPr>
        <w:lastRenderedPageBreak/>
        <w:t>όπου ξαφνικά θα βλέπουμε να συναινεί, έστω και διά της μη απάντησης, καθώς αν δεν απαντήσει τεκμαίρεται συναίνεση.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Εξάλλου, έρχεστε να εισαγάγετε τον θεσμό των διαμεσολαβητών και των διαπιστευμένων μηχανικών, που τους μεταφέρετε αρμοδιότητες που πρέπει να εκτελεί ο φορέας του Κτηματολογίου. Αντί να στελεχώσετε τις κενές οργανικές θέσεις του υποστελεχωμένου φορέα, κάνετε ένα Κτηματολόγιο έξω από το Κτηματολόγιο. Τα ίδια, βέβαια, κάνατε και στον ΕΦΚΑ με τις συντάξεις, τα ίδια και σε πολλά άλλα Υπουργεία, όπως στο Ανάπτυξης, στο Υπουργείο Περιβάλλοντος και Ενέργειας για αδειοδοτικές διατάξεις, δηλαδή ένα «δεξιό κράτος ΙΧ» χωρίς θεσμική μνήμη.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Αλήθεια, πείτε μας μετρήσιμα ποιο είναι το αποτέλεσμα της μεταρρύθμισης στον ΕΦΚΑ; Εκδίδετε συντάξεις με τους διαπιστευμένους; Όχι. Βάζετε τους πολίτες να πληρώνουν από την τσέπη τους και το ίδιο θα συμβαίνει και με τις ενστάσεις στο Κτηματολόγιο.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Θα μπορούσε, βέβαια, ο θεσμός των διαπιστευμένων μηχανικών να βοηθήσει εδώ που φτάσαμε υπό αυστηρές προϋποθέσεις, όπως γίνεται και στο εξωτερικό. Όμως, δεν σας έχουμε καμμία εμπιστοσύνη.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Παρ’ όλα αυτά, όμως, σας κάνουμε προτάσεις, σας είπαμε για τη διαμεσολάβηση ότι θα μπορούσε να είναι προαιρετική και να περιλαμβάνατε </w:t>
      </w:r>
      <w:r w:rsidRPr="00567690">
        <w:rPr>
          <w:rFonts w:ascii="Arial" w:eastAsia="Times New Roman" w:hAnsi="Arial" w:cs="Times New Roman"/>
          <w:sz w:val="24"/>
          <w:szCs w:val="24"/>
          <w:lang w:eastAsia="el-GR"/>
        </w:rPr>
        <w:lastRenderedPageBreak/>
        <w:t>και τις διατάξεις του εξωδικαστικού συμβιβασμού του Κώδικα Πολιτικής Δικονομίας, αλλά έχετε άλλα στο μυαλό σας.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Ενώ και την τελευταία στιγμή συνεχίζετε τις διαβουλεύσεις κάτω από το τραπέζι, καθώς αφαιρέσατε τους Μηχανικούς Γεωπληροφορικής και Τοπογραφίας ΤΕ που είχατε μέσα στο αρχικό κείμενο της δημόσιας διαβούλευσης -τραγελαφικό, στο αρχικό κείμενο είχατε τους Μηχανικούς Πληροφορικής, όταν το βάλατε στις επιτροπές έλειπαν!- και αυτό σάς εκθέτει ανεπανόρθωτα. Δεν το καταλαβαίνετε ότι σας εκθέτει;</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Και σας καλούμε να φέρετε τώρα νομοτεχνική βελτίωση και να άρετε αυτή την αδικία. Καλό θα σας κάνει, κύριε Στύλιο, όχι κακό.</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Και να σας πω και κάτι; Είχαμε πολύ μεγάλη πίεση, όλα τα κόμματα υποστηρίξαμε αυτή την αδικία, να φέρουμε τροπολογία. Εγώ δεν θα φέρω τροπολογία και ξέρετε γιατί δεν θα φέρω τροπολογία για να λυθεί αυτή η αδικία; Γιατί εσείς τη δημιουργήσατε αυτή την αδικία. Εσείς τους είχατε στη διαβούλευση να μπαίνουν στο μητρώο των διαπιστευμένων, εσείς τους βγάλατε. Ξαναβάλτε τους εσείς! Εσείς έχετε ευθύνη.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Παράλληλα, προσπαθώντας να επιλύσετε το πρόβλημα της υποστελέχωσης του φορέα, θέτετε σε τριετή υπηρεσιακή ομηρία τους εργαζόμενούς του. Πρόκειται για εξόφθαλμη παραδοχή της αποτυχίας σας, ενώ </w:t>
      </w:r>
      <w:r w:rsidRPr="00567690">
        <w:rPr>
          <w:rFonts w:ascii="Arial" w:eastAsia="Times New Roman" w:hAnsi="Arial" w:cs="Times New Roman"/>
          <w:sz w:val="24"/>
          <w:szCs w:val="24"/>
          <w:lang w:eastAsia="el-GR"/>
        </w:rPr>
        <w:lastRenderedPageBreak/>
        <w:t>για τους ήδη εργαζόμενους του φορέα, που μεταφέρθηκαν από τα υποθηκοφυλακεία, δεν κάνατε καμμία πρόβλεψη -να πω και αυτό- για την εξίσωση των αμοιβών τους και την αναγνώριση της προϋπηρεσίας.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Δεύτερη αδικία, τρεις αδικίες για το θέμα των εργαζομένων, δεν μπορεί να συστήνετε επιπλέον δώδεκα θέσεις δικηγόρων με έμμισθη εντολή και την ίδια στιγμή οι εργαζόμενοι να έχουν αυτή τη μεταχείριση.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Και έρχομαι και λίγο σε ένα σύντομο σχόλιο στα ψηφιακά. Στεκόμαστε θετικά απέναντι στα άρθρα 31 έως 33. Είναι αυτονόητα βήματα, που θα βοηθήσουν και τους επαγγελματίες φωτογράφους και τους ιδιοκτήτες οχημάτων.</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Επισημαίνουμε ωστόσο ότι η ψηφιοποίηση φωτογραφιών και ιδιόχειρων υπογραφών κατ’ αυτόν τον τρόπο απαιτεί πρόσθετα εχέγγυα αξιόπιστης αυθεντικοποίησης, ταυτοποίησης των πολιτών, προκειμένου να μη βρεθούν εκτεθειμένοι.</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Και, κύριε Πιερρακάκη, έχετε δύο κίτρινες κάρτες από μας, δύο κίτρινες κάρτες σε αυτό το θέμα και στο κενό ασφαλείας της εξουσιοδότησης του Ελληνικού Πιστοποιητικού Εμβολιασμού, όπου σκαναριζόταν από άλλη εφαρμογή και όχι από την επίσημη της Ελληνικής Κυβέρνησης της Ελληνικής Δημοκρατίας, από την κάμερα ενός κινητού.</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Για παράδειγμα, ο κ. Γεωργιάδης που ανέβασε το ελληνικό πιστοποιητικό λίγες μέρες πριν, αν το σκάναρε κανείς με τη φωτογραφική του μηχανή από το κινητό, μπορούσε να αποθηκεύσει τα στοιχεία του κ. Γεωργιάδη. Σήμερα το άλλαξε η Κυβέρνηση, που δήθεν δεν είχε πρόβλημα αξιοπιστίας και ασφάλειας και τώρα δεν μπορεί απλά να το κατεβάσει, μπορεί, όμως, να έχει πρόσβαση. Δεν ζητάει δηλαδή </w:t>
      </w:r>
      <w:r w:rsidRPr="00567690">
        <w:rPr>
          <w:rFonts w:ascii="Arial" w:eastAsia="Times New Roman" w:hAnsi="Arial" w:cs="Times New Roman"/>
          <w:sz w:val="24"/>
          <w:szCs w:val="24"/>
          <w:lang w:val="en-US" w:eastAsia="el-GR"/>
        </w:rPr>
        <w:t>log</w:t>
      </w:r>
      <w:r w:rsidRPr="00567690">
        <w:rPr>
          <w:rFonts w:ascii="Arial" w:eastAsia="Times New Roman" w:hAnsi="Arial" w:cs="Times New Roman"/>
          <w:sz w:val="24"/>
          <w:szCs w:val="24"/>
          <w:lang w:eastAsia="el-GR"/>
        </w:rPr>
        <w:t xml:space="preserve"> </w:t>
      </w:r>
      <w:r w:rsidRPr="00567690">
        <w:rPr>
          <w:rFonts w:ascii="Arial" w:eastAsia="Times New Roman" w:hAnsi="Arial" w:cs="Times New Roman"/>
          <w:sz w:val="24"/>
          <w:szCs w:val="24"/>
          <w:lang w:val="en-US" w:eastAsia="el-GR"/>
        </w:rPr>
        <w:t>in</w:t>
      </w:r>
      <w:r w:rsidRPr="00567690">
        <w:rPr>
          <w:rFonts w:ascii="Arial" w:eastAsia="Times New Roman" w:hAnsi="Arial" w:cs="Times New Roman"/>
          <w:sz w:val="24"/>
          <w:szCs w:val="24"/>
          <w:lang w:eastAsia="el-GR"/>
        </w:rPr>
        <w:t>. Μπορούσε, δηλαδή, ο κ. Γεωργιάδης, μάλλον όλη η Ελλάδα, όλη η χώρα, αφού το έδωσε στη δημοσιότητα, να κατεβάσει το προσωπικό πιστοποιητικό του κ. Γεωργιάδη. Είναι αυτό ασφάλεια; Το διορθώσατε, αλλά, όπως είπα, ένα, το μικρό μέρος που δεν μπορεί να το κατεβάσει, αλλά το δις εξαμαρτείν -που λένε- ουκ ανδρός σοφού.</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(Στο σημείο αυτό την Προεδρική Έδρα καταλαμβάνει ο Α΄ Αντιπρόεδρος της Βουλής κ. </w:t>
      </w:r>
      <w:r w:rsidRPr="00567690">
        <w:rPr>
          <w:rFonts w:ascii="Arial" w:eastAsia="Times New Roman" w:hAnsi="Arial" w:cs="Times New Roman"/>
          <w:b/>
          <w:sz w:val="24"/>
          <w:szCs w:val="24"/>
          <w:lang w:eastAsia="el-GR"/>
        </w:rPr>
        <w:t>ΝΙΚΗΤΑΣ ΚΑΚΛΑΜΑΝΗΣ</w:t>
      </w:r>
      <w:r w:rsidRPr="00567690">
        <w:rPr>
          <w:rFonts w:ascii="Arial" w:eastAsia="Times New Roman" w:hAnsi="Arial" w:cs="Times New Roman"/>
          <w:sz w:val="24"/>
          <w:szCs w:val="24"/>
          <w:lang w:eastAsia="el-GR"/>
        </w:rPr>
        <w:t>)</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Σχετικά με την εικοσιτετράωρη λειτουργία της Γενικής Διεύθυνσης Κυβερνοασφάλειας στο άρθρο 34, είναι χρήσιμο και σημαντικό αυτό το άρθρο. Ωστόσο, προβληματίζει έντονα η υποστελέχωση της εν λόγω Υπηρεσίας, την οποία το Υπουργείο δεν αντιμετωπίζει με μόνιμες λύσεις, αλλά με μπαλώματα που ανοίγουν αλλού τρύπες.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Στα άρθρα 35 έως 37 το Υπουργείο έρχεται να προσθέσει ξεχασμένες ρυθμίσεις σε ποιον νόμο; Στον ν.4727/2020 του δικού σας Υπουργείου, τον οποίο με μεγαλομανία επιμένατε τότε να αποκαλείτε Κώδικα Ψηφιακής </w:t>
      </w:r>
      <w:r w:rsidRPr="00567690">
        <w:rPr>
          <w:rFonts w:ascii="Arial" w:eastAsia="Times New Roman" w:hAnsi="Arial" w:cs="Times New Roman"/>
          <w:sz w:val="24"/>
          <w:szCs w:val="24"/>
          <w:lang w:eastAsia="el-GR"/>
        </w:rPr>
        <w:lastRenderedPageBreak/>
        <w:t xml:space="preserve">Διακυβέρνησης. Τι αποδεικνύεται σήμερα, που τον τροποποιείτε μέσα σε λίγους μήνες; Ότι ήταν και αυτό ένα προχειρογραμμένο νομοσχέδιο, πέραν του ότι σε μεγάλο βαθμό ήταν </w:t>
      </w:r>
      <w:r w:rsidRPr="00567690">
        <w:rPr>
          <w:rFonts w:ascii="Arial" w:eastAsia="Times New Roman" w:hAnsi="Arial" w:cs="Times New Roman"/>
          <w:sz w:val="24"/>
          <w:szCs w:val="24"/>
          <w:lang w:val="en-US" w:eastAsia="el-GR"/>
        </w:rPr>
        <w:t>copy</w:t>
      </w:r>
      <w:r w:rsidRPr="00567690">
        <w:rPr>
          <w:rFonts w:ascii="Arial" w:eastAsia="Times New Roman" w:hAnsi="Arial" w:cs="Times New Roman"/>
          <w:sz w:val="24"/>
          <w:szCs w:val="24"/>
          <w:lang w:eastAsia="el-GR"/>
        </w:rPr>
        <w:t>-</w:t>
      </w:r>
      <w:r w:rsidRPr="00567690">
        <w:rPr>
          <w:rFonts w:ascii="Arial" w:eastAsia="Times New Roman" w:hAnsi="Arial" w:cs="Times New Roman"/>
          <w:sz w:val="24"/>
          <w:szCs w:val="24"/>
          <w:lang w:val="en-US" w:eastAsia="el-GR"/>
        </w:rPr>
        <w:t>paste</w:t>
      </w:r>
      <w:r w:rsidRPr="00567690">
        <w:rPr>
          <w:rFonts w:ascii="Arial" w:eastAsia="Times New Roman" w:hAnsi="Arial" w:cs="Times New Roman"/>
          <w:sz w:val="24"/>
          <w:szCs w:val="24"/>
          <w:lang w:eastAsia="el-GR"/>
        </w:rPr>
        <w:t xml:space="preserve"> παλιών νόμων, γιατί μετά από δέκα μήνες έρχεστε να προσθέσετε και να τροποποιήσετε διατάξεις του.</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Με τα άρθρα 38 και 40 για το Εθνικό Κέντρο Οπτικοακουστικών Μέσων και Επικοινωνίας -παρεμπιπτόντως αλλάζετε και αλλού με τροπολογία τον νόμο Ψηφιακής Διακυβέρνησης, τον και καλά κώδικα, θα αναφερθώ λίγο παρακάτω- για το ΕΚΟΜΕ, θα σταθώ σε δύο σημεία. Πάλι βλέπουμε να υπάρχει, για παράδειγμα…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Arial"/>
          <w:b/>
          <w:color w:val="201F1E"/>
          <w:sz w:val="24"/>
          <w:szCs w:val="24"/>
          <w:shd w:val="clear" w:color="auto" w:fill="FFFFFF"/>
          <w:lang w:eastAsia="el-GR"/>
        </w:rPr>
        <w:t xml:space="preserve">ΠΡΟΕΔΡΕΥΩΝ (Νικήτας Κακλαμάνης): </w:t>
      </w:r>
      <w:r w:rsidRPr="00567690">
        <w:rPr>
          <w:rFonts w:ascii="Arial" w:eastAsia="Times New Roman" w:hAnsi="Arial" w:cs="Times New Roman"/>
          <w:sz w:val="24"/>
          <w:szCs w:val="24"/>
          <w:lang w:eastAsia="el-GR"/>
        </w:rPr>
        <w:t>Κύριε Κάτση, δείτε και το ρολόι απέναντι λίγο!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ΜΑΡΙΟΣ ΚΑΤΣΗΣ: </w:t>
      </w:r>
      <w:r w:rsidRPr="00567690">
        <w:rPr>
          <w:rFonts w:ascii="Arial" w:eastAsia="Times New Roman" w:hAnsi="Arial" w:cs="Times New Roman"/>
          <w:sz w:val="24"/>
          <w:szCs w:val="24"/>
          <w:lang w:eastAsia="el-GR"/>
        </w:rPr>
        <w:t>Ναι, κύριε Πρόεδρε, δεκαοκτώ λεπτά μίλησε ο κ. Χιονίδης, εγώ, που πρέπει να κάνω και λίγο αντιπολίτευση, λίγο παραπάνω.</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Arial"/>
          <w:b/>
          <w:color w:val="201F1E"/>
          <w:sz w:val="24"/>
          <w:szCs w:val="24"/>
          <w:shd w:val="clear" w:color="auto" w:fill="FFFFFF"/>
          <w:lang w:eastAsia="el-GR"/>
        </w:rPr>
        <w:t xml:space="preserve">ΠΡΟΕΔΡΕΥΩΝ (Νικήτας Κακλαμάνης): </w:t>
      </w:r>
      <w:r w:rsidRPr="00567690">
        <w:rPr>
          <w:rFonts w:ascii="Arial" w:eastAsia="Times New Roman" w:hAnsi="Arial" w:cs="Times New Roman"/>
          <w:sz w:val="24"/>
          <w:szCs w:val="24"/>
          <w:lang w:eastAsia="el-GR"/>
        </w:rPr>
        <w:t>Ναι, εσείς μιλάτε είκοσι λεπτά και μισό. Εντάξει, τελειώστε, όμως.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ΜΑΡΙΟΣ ΚΑΤΣΗΣ: </w:t>
      </w:r>
      <w:r w:rsidRPr="00567690">
        <w:rPr>
          <w:rFonts w:ascii="Arial" w:eastAsia="Times New Roman" w:hAnsi="Arial" w:cs="Times New Roman"/>
          <w:sz w:val="24"/>
          <w:szCs w:val="24"/>
          <w:lang w:eastAsia="el-GR"/>
        </w:rPr>
        <w:t>Τελειώνω, κύριε Πρόεδρε, δώστε μου τρία λεπτάκια.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Arial"/>
          <w:b/>
          <w:color w:val="201F1E"/>
          <w:sz w:val="24"/>
          <w:szCs w:val="24"/>
          <w:shd w:val="clear" w:color="auto" w:fill="FFFFFF"/>
          <w:lang w:eastAsia="el-GR"/>
        </w:rPr>
        <w:t xml:space="preserve">ΠΡΟΕΔΡΕΥΩΝ (Νικήτας Κακλαμάνης): </w:t>
      </w:r>
      <w:r w:rsidRPr="00567690">
        <w:rPr>
          <w:rFonts w:ascii="Arial" w:eastAsia="Times New Roman" w:hAnsi="Arial" w:cs="Times New Roman"/>
          <w:sz w:val="24"/>
          <w:szCs w:val="24"/>
          <w:lang w:eastAsia="el-GR"/>
        </w:rPr>
        <w:t>Όχι τρία λεπτάκια!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ΜΑΡΙΟΣ ΚΑΤΣΗΣ: </w:t>
      </w:r>
      <w:r w:rsidRPr="00567690">
        <w:rPr>
          <w:rFonts w:ascii="Arial" w:eastAsia="Times New Roman" w:hAnsi="Arial" w:cs="Times New Roman"/>
          <w:sz w:val="24"/>
          <w:szCs w:val="24"/>
          <w:lang w:eastAsia="el-GR"/>
        </w:rPr>
        <w:t>Δύο, δυόμισι.</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Arial"/>
          <w:b/>
          <w:color w:val="201F1E"/>
          <w:sz w:val="24"/>
          <w:szCs w:val="24"/>
          <w:shd w:val="clear" w:color="auto" w:fill="FFFFFF"/>
          <w:lang w:eastAsia="el-GR"/>
        </w:rPr>
        <w:lastRenderedPageBreak/>
        <w:t xml:space="preserve">ΠΡΟΕΔΡΕΥΩΝ (Νικήτας Κακλαμάνης): </w:t>
      </w:r>
      <w:r w:rsidRPr="00567690">
        <w:rPr>
          <w:rFonts w:ascii="Arial" w:eastAsia="Times New Roman" w:hAnsi="Arial" w:cs="Times New Roman"/>
          <w:sz w:val="24"/>
          <w:szCs w:val="24"/>
          <w:lang w:eastAsia="el-GR"/>
        </w:rPr>
        <w:t>Ναι, θα κοπούν από τη δευτερολογία, προχωρήστε.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ΜΑΡΙΟΣ ΚΑΤΣΗΣ: </w:t>
      </w:r>
      <w:r w:rsidRPr="00567690">
        <w:rPr>
          <w:rFonts w:ascii="Arial" w:eastAsia="Times New Roman" w:hAnsi="Arial" w:cs="Times New Roman"/>
          <w:sz w:val="24"/>
          <w:szCs w:val="24"/>
          <w:lang w:eastAsia="el-GR"/>
        </w:rPr>
        <w:t>Εντάξει, κύριε Πρόεδρε.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Arial"/>
          <w:b/>
          <w:color w:val="201F1E"/>
          <w:sz w:val="24"/>
          <w:szCs w:val="24"/>
          <w:shd w:val="clear" w:color="auto" w:fill="FFFFFF"/>
          <w:lang w:eastAsia="el-GR"/>
        </w:rPr>
        <w:t xml:space="preserve">ΠΡΟΕΔΡΕΥΩΝ (Νικήτας Κακλαμάνης): </w:t>
      </w:r>
      <w:r w:rsidRPr="00567690">
        <w:rPr>
          <w:rFonts w:ascii="Arial" w:eastAsia="Times New Roman" w:hAnsi="Arial" w:cs="Times New Roman"/>
          <w:sz w:val="24"/>
          <w:szCs w:val="24"/>
          <w:lang w:eastAsia="el-GR"/>
        </w:rPr>
        <w:t>Εντάξει, αλλά μην το εκμεταλλεύεστε!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ΜΑΡΙΟΣ ΚΑΤΣΗΣ: </w:t>
      </w:r>
      <w:r w:rsidRPr="00567690">
        <w:rPr>
          <w:rFonts w:ascii="Arial" w:eastAsia="Times New Roman" w:hAnsi="Arial" w:cs="Times New Roman"/>
          <w:sz w:val="24"/>
          <w:szCs w:val="24"/>
          <w:lang w:eastAsia="el-GR"/>
        </w:rPr>
        <w:t>Νομίζω, κύριε Πρόεδρε -με όλο τον σεβασμό-, ότι μπαίνω στην ουσία των διατάξεων και κάνω επί της ουσίας...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Arial"/>
          <w:b/>
          <w:color w:val="201F1E"/>
          <w:sz w:val="24"/>
          <w:szCs w:val="24"/>
          <w:shd w:val="clear" w:color="auto" w:fill="FFFFFF"/>
          <w:lang w:eastAsia="el-GR"/>
        </w:rPr>
        <w:t xml:space="preserve">ΠΡΟΕΔΡΕΥΩΝ (Νικήτας Κακλαμάνης): </w:t>
      </w:r>
      <w:r w:rsidRPr="00567690">
        <w:rPr>
          <w:rFonts w:ascii="Arial" w:eastAsia="Times New Roman" w:hAnsi="Arial" w:cs="Times New Roman"/>
          <w:sz w:val="24"/>
          <w:szCs w:val="24"/>
          <w:lang w:eastAsia="el-GR"/>
        </w:rPr>
        <w:t>Ναι, αλλά άμα θέλετε να μπείτε στην ουσία μετά από είκοσι λεπτά, τι φταίει το Προεδρείο;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ΜΑΡΙΟΣ ΚΑΤΣΗΣ: </w:t>
      </w:r>
      <w:r w:rsidRPr="00567690">
        <w:rPr>
          <w:rFonts w:ascii="Arial" w:eastAsia="Times New Roman" w:hAnsi="Arial" w:cs="Times New Roman"/>
          <w:sz w:val="24"/>
          <w:szCs w:val="24"/>
          <w:lang w:eastAsia="el-GR"/>
        </w:rPr>
        <w:t>Φανταστείτε ότι δεν έχω αναφερθεί ακόμα στις τροπολογίες, τις εννιά.</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Arial"/>
          <w:b/>
          <w:color w:val="201F1E"/>
          <w:sz w:val="24"/>
          <w:szCs w:val="24"/>
          <w:shd w:val="clear" w:color="auto" w:fill="FFFFFF"/>
          <w:lang w:eastAsia="el-GR"/>
        </w:rPr>
        <w:t xml:space="preserve">ΠΡΟΕΔΡΕΥΩΝ (Νικήτας Κακλαμάνης): </w:t>
      </w:r>
      <w:r w:rsidRPr="00567690">
        <w:rPr>
          <w:rFonts w:ascii="Arial" w:eastAsia="Times New Roman" w:hAnsi="Arial" w:cs="Times New Roman"/>
          <w:sz w:val="24"/>
          <w:szCs w:val="24"/>
          <w:lang w:eastAsia="el-GR"/>
        </w:rPr>
        <w:t>Ωραία, για τις τροπολογίες θα μιλήσετε στη δευτερολογία σας.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ΜΑΡΙΟΣ ΚΑΤΣΗΣ: </w:t>
      </w:r>
      <w:r w:rsidRPr="00567690">
        <w:rPr>
          <w:rFonts w:ascii="Arial" w:eastAsia="Times New Roman" w:hAnsi="Arial" w:cs="Times New Roman"/>
          <w:sz w:val="24"/>
          <w:szCs w:val="24"/>
          <w:lang w:eastAsia="el-GR"/>
        </w:rPr>
        <w:t>Όχι εσείς που λέτε ότι είναι μικρές και μετράει το περιεχόμενο.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Arial"/>
          <w:b/>
          <w:color w:val="201F1E"/>
          <w:sz w:val="24"/>
          <w:szCs w:val="24"/>
          <w:shd w:val="clear" w:color="auto" w:fill="FFFFFF"/>
          <w:lang w:eastAsia="el-GR"/>
        </w:rPr>
        <w:t xml:space="preserve">ΠΡΟΕΔΡΕΥΩΝ (Νικήτας Κακλαμάνης): </w:t>
      </w:r>
      <w:r w:rsidRPr="00567690">
        <w:rPr>
          <w:rFonts w:ascii="Arial" w:eastAsia="Times New Roman" w:hAnsi="Arial" w:cs="Times New Roman"/>
          <w:sz w:val="24"/>
          <w:szCs w:val="24"/>
          <w:lang w:eastAsia="el-GR"/>
        </w:rPr>
        <w:t>Εγώ δεν είπα τίποτα.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ΜΑΡΙΟΣ ΚΑΤΣΗΣ: </w:t>
      </w:r>
      <w:r w:rsidRPr="00567690">
        <w:rPr>
          <w:rFonts w:ascii="Arial" w:eastAsia="Times New Roman" w:hAnsi="Arial" w:cs="Times New Roman"/>
          <w:sz w:val="24"/>
          <w:szCs w:val="24"/>
          <w:lang w:eastAsia="el-GR"/>
        </w:rPr>
        <w:t>Θα είχα τελειώσει, λοιπόν, αφήστε με.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Βλέπουμε, λοιπόν, πάλι την απαράδεκτη διάταξη για το </w:t>
      </w:r>
      <w:r w:rsidRPr="00567690">
        <w:rPr>
          <w:rFonts w:ascii="Arial" w:eastAsia="Times New Roman" w:hAnsi="Arial" w:cs="Times New Roman"/>
          <w:sz w:val="24"/>
          <w:szCs w:val="24"/>
          <w:lang w:val="en-US" w:eastAsia="el-GR"/>
        </w:rPr>
        <w:t>cash</w:t>
      </w:r>
      <w:r w:rsidRPr="00567690">
        <w:rPr>
          <w:rFonts w:ascii="Arial" w:eastAsia="Times New Roman" w:hAnsi="Arial" w:cs="Times New Roman"/>
          <w:sz w:val="24"/>
          <w:szCs w:val="24"/>
          <w:lang w:eastAsia="el-GR"/>
        </w:rPr>
        <w:t xml:space="preserve"> </w:t>
      </w:r>
      <w:r w:rsidRPr="00567690">
        <w:rPr>
          <w:rFonts w:ascii="Arial" w:eastAsia="Times New Roman" w:hAnsi="Arial" w:cs="Times New Roman"/>
          <w:sz w:val="24"/>
          <w:szCs w:val="24"/>
          <w:lang w:val="en-US" w:eastAsia="el-GR"/>
        </w:rPr>
        <w:t>rebate</w:t>
      </w:r>
      <w:r w:rsidRPr="00567690">
        <w:rPr>
          <w:rFonts w:ascii="Arial" w:eastAsia="Times New Roman" w:hAnsi="Arial" w:cs="Times New Roman"/>
          <w:sz w:val="24"/>
          <w:szCs w:val="24"/>
          <w:lang w:eastAsia="el-GR"/>
        </w:rPr>
        <w:t>, για επιλέξιμες δαπάνες που έγιναν στο εξωτερικό έως και το υψηλότατο ποσοστό του 50%. Με λίγα λόγια, το ελληνικό δημόσιο μπορεί να χρηματοδοτεί δαπάνες παραγωγής που πραγματοποιούνται ή φορολογούνται στο εξωτερικό και έτσι, οι παραγωγοί μπορούν να χρησιμοποιούν φθηνό εργατικό δυναμικό από τις γειτονικές χώρες, αφήνοντας στην ανεργία τους εγχώριους και ικανότατους επαγγελματίες του οπτικοακουστικού τομέα.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Δεύτερον, βάζετε εξωτερικούς ιδιώτες ελεγκτές στα όργανα ελέγχου του ΕΚΟΜΕ και οι ελεγκτές ορίζετε σωρευτικά να πληρούν μία σειρά από απαραίτητα προσόντα για την εγγραφή τους στο σχετικό μητρώο, για τα οποία, όπως σας είπε στην επιτροπή ο ίδιος ο Πρόεδρος του ΕΚΟΜΕ, ο κ. Κουάνης, δεν γνωρίζουμε αν υπάρχει άνθρωπος στη χώρα που να πληροί αυτά τα προσόντα που έχετε θέσει. Αποκάλυψε, μάλιστα, ότι για αυτόν τον λόγο ο ίδιος είχε την άποψη ότι πρέπει να είναι διαζευκτικά αυτά τα προσόντα. Τι συμβαίνει εδώ; Έχουμε να κάνουμε με φωτογραφική διάταξη, όταν ούτε ο Πρόεδρος του ΕΚΟΜΕ δεν γνωρίζει ποιος μπορεί να εγγραφεί σε αυτό το μητρώο;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Θέλουμε τις εξηγήσεις σας, κύριε Πιερρακάκη, ως προς αυτό.</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Και ένα τελευταίο για την τροπολογία του Ψηφιακής Διακυβέρνησης που κάνετε. Δίνετε τη δυνατότητα στο ταμείο «ΦΑΙΣΤΟΣ» να υπογράψει συμβάσεις με την Ελληνική Αναπτυξιακή Τράπεζα. Και εδώ πραγματικά μου έρχεται να </w:t>
      </w:r>
      <w:r w:rsidRPr="00567690">
        <w:rPr>
          <w:rFonts w:ascii="Arial" w:eastAsia="Times New Roman" w:hAnsi="Arial" w:cs="Times New Roman"/>
          <w:sz w:val="24"/>
          <w:szCs w:val="24"/>
          <w:lang w:eastAsia="el-GR"/>
        </w:rPr>
        <w:lastRenderedPageBreak/>
        <w:t>βάλω τα γέλια. Άμα πάρει κάποιος τα πρακτικά της επιτροπής όταν νομοθετούσαμε αυτή τη ρύθμιση, τι σας είχαμε πει; Ότι όταν ψηφίζατε το ταμείο «ΦΑΙΣΤΟΣ» -το οποίο να πούμε και τι είναι, θα επανεπενδύει τα έσοδα από τη δημοπρασία του φάσματος για το 5</w:t>
      </w:r>
      <w:r w:rsidRPr="00567690">
        <w:rPr>
          <w:rFonts w:ascii="Arial" w:eastAsia="Times New Roman" w:hAnsi="Arial" w:cs="Times New Roman"/>
          <w:sz w:val="24"/>
          <w:szCs w:val="24"/>
          <w:lang w:val="en-US" w:eastAsia="el-GR"/>
        </w:rPr>
        <w:t>G</w:t>
      </w:r>
      <w:r w:rsidRPr="00567690">
        <w:rPr>
          <w:rFonts w:ascii="Arial" w:eastAsia="Times New Roman" w:hAnsi="Arial" w:cs="Times New Roman"/>
          <w:sz w:val="24"/>
          <w:szCs w:val="24"/>
          <w:lang w:eastAsia="el-GR"/>
        </w:rPr>
        <w:t xml:space="preserve">-, έπρεπε αυτό να πάει ως θυγατρικό </w:t>
      </w:r>
      <w:r w:rsidRPr="00567690">
        <w:rPr>
          <w:rFonts w:ascii="Arial" w:eastAsia="Times New Roman" w:hAnsi="Arial" w:cs="Times New Roman"/>
          <w:sz w:val="24"/>
          <w:szCs w:val="24"/>
          <w:lang w:val="en-US" w:eastAsia="el-GR"/>
        </w:rPr>
        <w:t>fund</w:t>
      </w:r>
      <w:r w:rsidRPr="00567690">
        <w:rPr>
          <w:rFonts w:ascii="Arial" w:eastAsia="Times New Roman" w:hAnsi="Arial" w:cs="Times New Roman"/>
          <w:sz w:val="24"/>
          <w:szCs w:val="24"/>
          <w:lang w:eastAsia="el-GR"/>
        </w:rPr>
        <w:t xml:space="preserve"> στην Αναπτυξιακή Τράπεζα, να μην πάει στο υπερταμείο. Δεν μας ακούσατε τότε, εμείς το καταψηφίσαμε.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Σήμερα κάνετε μισό βήμα να έρθετε στα λόγια μας, αλλά και πάλι αυτό είναι λειψό.</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Κλείνω.</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Arial"/>
          <w:b/>
          <w:color w:val="201F1E"/>
          <w:sz w:val="24"/>
          <w:szCs w:val="24"/>
          <w:shd w:val="clear" w:color="auto" w:fill="FFFFFF"/>
          <w:lang w:eastAsia="el-GR"/>
        </w:rPr>
        <w:t xml:space="preserve">ΠΡΟΕΔΡΕΥΩΝ (Νικήτας Κακλαμάνης): </w:t>
      </w:r>
      <w:r w:rsidRPr="00567690">
        <w:rPr>
          <w:rFonts w:ascii="Arial" w:eastAsia="Times New Roman" w:hAnsi="Arial" w:cs="Times New Roman"/>
          <w:sz w:val="24"/>
          <w:szCs w:val="24"/>
          <w:lang w:eastAsia="el-GR"/>
        </w:rPr>
        <w:t>Κλείστε, όμως, κύριε Κάτση, κλείστε.</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Times New Roman"/>
          <w:b/>
          <w:sz w:val="24"/>
          <w:szCs w:val="24"/>
          <w:lang w:eastAsia="el-GR"/>
        </w:rPr>
        <w:t xml:space="preserve">ΜΑΡΙΟΣ ΚΑΤΣΗΣ: </w:t>
      </w:r>
      <w:r w:rsidRPr="00567690">
        <w:rPr>
          <w:rFonts w:ascii="Arial" w:eastAsia="Times New Roman" w:hAnsi="Arial" w:cs="Times New Roman"/>
          <w:sz w:val="24"/>
          <w:szCs w:val="24"/>
          <w:lang w:eastAsia="el-GR"/>
        </w:rPr>
        <w:t>Το Κτηματολόγιο, κύριε Πρόεδρε, είναι μια απαραίτητη πραγματική μεταρρύθμιση, στην οποία κάνει ανάσχεση το παρόν νομοσχέδιο. Θα δημιουργήσει περισσότερα προβλήματα από αυτά που πάει να λύσει. Κάναμε άλματα σε αυτή την εκκρεμότητα δεκαετιών για τη χώρα μας από το 25% στο 60%, όπως είπα, της κτηματογράφησης, όπως κάναμε και με τους δασικούς χάρτες, τη συνταγματική επιταγή που αγνοούσατε για δεκαετίες, αλλά και τις χρήσεις γης, τα περιφερειακά και ειδικά χωροταξικά, τη χάραξη αιγιαλού.</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Εμείς μπορούμε να προχωρήσουμε μεταρρυθμίσεις, γιατί δεν έχουμε εξαρτήσεις. Εσείς ούτε μπορείτε ούτε θέλετε να τελειώσετε κανένα μεγάλο έργο στη χώρα. Δεν είστε «Μένουμε Ευρώπη» που έλεγε το σύνθημά σας, αλλά «Μένουμε μία μικρή οθωμανική επαρχία», όπως αποκάλεσε την Ελλάδα κάποτε άστοχα ο κ. Μητσοτάκης.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Ποια ήταν, λοιπόν, η αλλαγή φιλοσοφίας που φέρατε; Ήρθατε εδώ να εφαρμόσετε  τη διαχρονική φιλοσοφία της ελληνικής Δεξιάς και της συντήρησης. Κλείνουμε τις δουλειές «τσάτρα-πάτρα», κοροϊδεύουμε τους έξω στην Ευρωπαϊκή Ένωση και την Παγκόσμια Τράπεζα ότι τις κάναμε, αδιαφορώντας τι θα αφήσουν στον τόπο οι πράξεις μας, έχοντας κατά νου να κάνουμε εξυπηρετήσεις και </w:t>
      </w:r>
      <w:r w:rsidRPr="00567690">
        <w:rPr>
          <w:rFonts w:ascii="Arial" w:eastAsia="Times New Roman" w:hAnsi="Arial" w:cs="Times New Roman"/>
          <w:sz w:val="24"/>
          <w:szCs w:val="24"/>
          <w:lang w:val="en-US" w:eastAsia="el-GR"/>
        </w:rPr>
        <w:t>real</w:t>
      </w:r>
      <w:r w:rsidRPr="00567690">
        <w:rPr>
          <w:rFonts w:ascii="Arial" w:eastAsia="Times New Roman" w:hAnsi="Arial" w:cs="Times New Roman"/>
          <w:sz w:val="24"/>
          <w:szCs w:val="24"/>
          <w:lang w:eastAsia="el-GR"/>
        </w:rPr>
        <w:t xml:space="preserve"> </w:t>
      </w:r>
      <w:r w:rsidRPr="00567690">
        <w:rPr>
          <w:rFonts w:ascii="Arial" w:eastAsia="Times New Roman" w:hAnsi="Arial" w:cs="Times New Roman"/>
          <w:sz w:val="24"/>
          <w:szCs w:val="24"/>
          <w:lang w:val="en-US" w:eastAsia="el-GR"/>
        </w:rPr>
        <w:t>estate</w:t>
      </w:r>
      <w:r w:rsidRPr="00567690">
        <w:rPr>
          <w:rFonts w:ascii="Arial" w:eastAsia="Times New Roman" w:hAnsi="Arial" w:cs="Times New Roman"/>
          <w:sz w:val="24"/>
          <w:szCs w:val="24"/>
          <w:lang w:eastAsia="el-GR"/>
        </w:rPr>
        <w:t xml:space="preserve">.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ΠΡΟΕΔΡΕΥΩΝ (Νικήτας Κακλαμάνης): </w:t>
      </w:r>
      <w:r w:rsidRPr="00567690">
        <w:rPr>
          <w:rFonts w:ascii="Arial" w:eastAsia="Times New Roman" w:hAnsi="Arial" w:cs="Times New Roman"/>
          <w:sz w:val="24"/>
          <w:szCs w:val="24"/>
          <w:lang w:eastAsia="el-GR"/>
        </w:rPr>
        <w:t>Θα σας διακόψω. Κλείστε τώρα.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ΜΑΡΙΟΣ ΚΑΤΣΗΣ:</w:t>
      </w:r>
      <w:r w:rsidRPr="00567690">
        <w:rPr>
          <w:rFonts w:ascii="Arial" w:eastAsia="Times New Roman" w:hAnsi="Arial" w:cs="Times New Roman"/>
          <w:sz w:val="24"/>
          <w:szCs w:val="24"/>
          <w:lang w:eastAsia="el-GR"/>
        </w:rPr>
        <w:t xml:space="preserve"> Τι αφήνετε στις επόμενες γενιές; Εκκρεμότητες, ανασφάλεια δικαίου και συναλλαγών και άλλη μια μεγάλη χαμένη ευκαιρία.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Με αυτό το νομοσχέδιο το Υπουργείο Ψηφιακής Διακυβέρνησης μπαίνει και με τα δύο πόδια στα Υπουργεία της συντήρησης.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Ευχαριστώ πολύ.</w:t>
      </w:r>
    </w:p>
    <w:p w:rsidR="00567690" w:rsidRPr="00567690" w:rsidRDefault="00567690" w:rsidP="00E15F6F">
      <w:pPr>
        <w:spacing w:line="600" w:lineRule="auto"/>
        <w:ind w:firstLine="720"/>
        <w:jc w:val="center"/>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(Χειροκροτήματα από την πτέρυγα του ΣΥΡΙΖΑ)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lastRenderedPageBreak/>
        <w:t>ΠΡΟΕΔΡΕΥΩΝ (Νικήτας Κακλαμάνης):</w:t>
      </w:r>
      <w:r w:rsidRPr="00567690">
        <w:rPr>
          <w:rFonts w:ascii="Arial" w:eastAsia="Times New Roman" w:hAnsi="Arial" w:cs="Times New Roman"/>
          <w:sz w:val="24"/>
          <w:szCs w:val="24"/>
          <w:lang w:eastAsia="el-GR"/>
        </w:rPr>
        <w:t xml:space="preserve"> Ευχαριστούμε τον κ. Κάτση.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Κυρίες και κύριοι συνάδελφοι, διάβασα σήμερα στο πρωτοσέλιδο της εφημερίδας «ΕΣΤΙΑ» και κρίνω ότι πρέπει να το πούμε στη Βουλή ότι απεβίωσε στα ενενήντα τέσσερα χρόνια του ο βοσκός των Ιμίων. Η Βουλή τού λέει το τελευταίο του αντίο. Ακούστε, όμως, τι άλλο διάβασα, ότι του εδίδετο ένα επίδομα από τον Δήμο της Καλύμνου για τη βενζίνη που έβαζε στη βάρκα του για να πάει απέναντι. Και έρχεται το Ελεγκτικό Συνέδριο και βγάζει απόφαση ότι αυτά είναι αχρεωστήτως καταβληθέντα και ζητάει από τους κληρονόμους του και από τον Δήμο Καλύμνου να επιστρέψουν τα λεφτά.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Θέλω να πιστεύω ότι ο κ. Πέτσας θα μας ακούσει και αμέσως θα τακτοποιήσει το θέμα. Για το Ελεγκτικό Συνέδριο, παρ’ ότι σέβομαι τους θεσμούς, δεν θέλω να πω τη λέξη που ταιριάζει και νομίζω ότι ομόφωνα συμφωνούμε σ’ αυτό το πράγμα.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Τον λόγο έχει η κ. Λιακούλη από το Κίνημα Αλλαγής.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ΕΥΑΓΓΕΛΙΑ ΛΙΑΚΟΥΛΗ:</w:t>
      </w:r>
      <w:r w:rsidRPr="00567690">
        <w:rPr>
          <w:rFonts w:ascii="Arial" w:eastAsia="Times New Roman" w:hAnsi="Arial" w:cs="Times New Roman"/>
          <w:sz w:val="24"/>
          <w:szCs w:val="24"/>
          <w:lang w:eastAsia="el-GR"/>
        </w:rPr>
        <w:t xml:space="preserve"> Ευχαριστώ πολύ, κύριε Πρόεδρε.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Πριν μιλήσω για το νομοσχέδιο, να πω ότι η παρέμβασή σας θεωρώ ότι είναι εξαιρετικά σημαντική, εξαιρετικά θεσμική, κύριε Πρόεδρε, και συμφωνώ απόλυτα με τη θέση την οποία εκφράσατε. Πιστεύω ότι εκφράσατε το σύνολο των συναδέλφων του Κοινοβουλίου.</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Κυρίες και κύριοι συνάδελφοι, κύριε Υπουργέ, το 1086 ο Βασιλιάς της Αγγλίας, ο Γουλιέλμος ο Α΄ ολοκλήρωσε μέσα σε έναν μόλις χρόνο την καταγραφή ακίνητης και κινητής περιουσίας σε ολόκληρο το Βασίλειο της Αγγλίας. Εγώ δεν σας λέω πάντως βασιλιά. Εκείνο όμως το πρώτο κτηματολόγιο -με τα σημερινά δεδομένα- απέκτησε ένα παρατσούκλι. Ήταν το «Βιβλίο της Κρίσης», το «</w:t>
      </w:r>
      <w:r w:rsidRPr="00567690">
        <w:rPr>
          <w:rFonts w:ascii="Arial" w:eastAsia="Times New Roman" w:hAnsi="Arial" w:cs="Times New Roman"/>
          <w:sz w:val="24"/>
          <w:szCs w:val="24"/>
          <w:lang w:val="en-US" w:eastAsia="el-GR"/>
        </w:rPr>
        <w:t>Doomsday</w:t>
      </w:r>
      <w:r w:rsidRPr="00567690">
        <w:rPr>
          <w:rFonts w:ascii="Arial" w:eastAsia="Times New Roman" w:hAnsi="Arial" w:cs="Times New Roman"/>
          <w:sz w:val="24"/>
          <w:szCs w:val="24"/>
          <w:lang w:eastAsia="el-GR"/>
        </w:rPr>
        <w:t xml:space="preserve"> </w:t>
      </w:r>
      <w:r w:rsidRPr="00567690">
        <w:rPr>
          <w:rFonts w:ascii="Arial" w:eastAsia="Times New Roman" w:hAnsi="Arial" w:cs="Times New Roman"/>
          <w:sz w:val="24"/>
          <w:szCs w:val="24"/>
          <w:lang w:val="en-US" w:eastAsia="el-GR"/>
        </w:rPr>
        <w:t>Book</w:t>
      </w:r>
      <w:r w:rsidRPr="00567690">
        <w:rPr>
          <w:rFonts w:ascii="Arial" w:eastAsia="Times New Roman" w:hAnsi="Arial" w:cs="Times New Roman"/>
          <w:sz w:val="24"/>
          <w:szCs w:val="24"/>
          <w:lang w:eastAsia="el-GR"/>
        </w:rPr>
        <w:t>». Το είπε έτσι ο αγγλικός λαός, διότι κανείς δεν μπορεί να γλιτώσει εν πάση περιπτώσει από την καταγραφή σε αυτά τα κατάστιχα, τα οποία ήταν φοβερά και τρομερά και γίνονταν μέσα σε τόσο σύντομο χρονικό διάστημα. Το λέω αυτό γιατί ακριβώς αυτό υποσχεθήκατε, ότι θα τελειώσετε πια με αυτή την ιστορία του Κτηματολογίου μια και έξω. Το εύχομαι.</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Είμαι πολύ περίεργη, όμως, να δω, κύριε Υπουργέ, αν σήμερα, εννιακόσια τριάντα πέντε χρόνια μετά το πρώτο κτηματολόγιο, με τα σημερινά δεδομένα, έχει φτάσει και η μέρα της κρίσης για τα ελληνικά δεδομένα και αν το άλμα προς τα μπρος, όπως είπε ο αξιότιμος κύριος συνάδελφος εισηγητής της Συμπολίτευσης, έχει σχέση και με το Ελληνικό Κτηματολόγιο.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Εμείς, ξέρετε, έχουμε τον ιδιαίτερο χαρακτήρα να «παροικούμε την Ιερουσαλήμ», όσοι ερχόμαστε αντιμέτωποι με τα φύλλα του Κτηματολογίου -πολλές φορές μάς στοιχειώνουν και στον ύπνο μας να ξέρετε-, νομικοί, μαχόμενοι δικηγόροι μηχανικοί, υποθηκοφύλακες και κυρίως ο λαός ο </w:t>
      </w:r>
      <w:r w:rsidRPr="00567690">
        <w:rPr>
          <w:rFonts w:ascii="Arial" w:eastAsia="Times New Roman" w:hAnsi="Arial" w:cs="Times New Roman"/>
          <w:sz w:val="24"/>
          <w:szCs w:val="24"/>
          <w:lang w:eastAsia="el-GR"/>
        </w:rPr>
        <w:lastRenderedPageBreak/>
        <w:t>πονεμένος. Στην Ελλάδα, όταν λες τη λέξη «κτηματολόγιο», σου βγαίνει αυτόματα ένας βαθύς αναστεναγμός, δηλαδή ένα «αμάν» το λες και το λες μάλιστα αυθόρμητα. Αμάν κτηματολόγιο! Όταν θέλεις να μεταβιβάσεις περιουσία ή να διαχειριστείς κληρονομιά το «αμάν κτηματολόγιο!» είναι επίσης στα χείλη πρώτο και καλύτερο.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Εσείς αυτό το «αμάν!» έρχεστε να απαντήσετε σήμερα και μας λέτε μάλιστα ότι θα βάλετε τίτλους τέλους. Είναι αλήθεια; Άκουσα πολλά από τους προηγούμενους δύο εισηγητές. Βεβαίως από τότε που έγινε το Κτηματολόγιο και η Νέα Δημοκρατία κυβέρνησε και οι ΣΥΡΙΖΑ - ΑΝΕΛ κυβέρνησαν. Και βεβαίως θα πρέπει να θυμηθούμε όλοι, προς τα πίσω πηγαίνοντας, ότι, όταν φέραμε και φτιάξαμε το Κτηματολόγιο -και το λέω αυτό για λόγους αρχής και λόγους ιστορικής αποκατάστασης του δικαίου- εκείνος ο εμβληματικός Υπουργός του ΠΑΣΟΚ, ο Κώστας Λαλιώτης, που θεωρώ ότι ήταν πολύ μπροστά σε σχέση με την εποχή του, τι πέρασε τότε και τι συγκρούσεις τρομερές είχε με τα συμφέροντα τα οποία δεν ήθελαν το Κτηματολόγιο και τι μεγάλα ζητήματα είχαν ανοίξει και τι μεγάλα θέματα είχε να αντιμετωπίσει! Αυτό για την αποκατάσταση της ιστορικής αλήθειας κυρίως προς τον συνάδελφο του ΣΥΡΙΖΑ, που θυμάται ίσως αποσπασματικά κάποια πράγματα.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Και, εν πάση περιπτώσει, δεν είχατε να μας πείτε και τίποτα σπουδαίο, κύριε συνάδελφε, σε ό,τι αφορά την πενταετία διαχείρισης του Κτηματολογίου </w:t>
      </w:r>
      <w:r w:rsidRPr="00567690">
        <w:rPr>
          <w:rFonts w:ascii="Arial" w:eastAsia="Times New Roman" w:hAnsi="Arial" w:cs="Times New Roman"/>
          <w:sz w:val="24"/>
          <w:szCs w:val="24"/>
          <w:lang w:eastAsia="el-GR"/>
        </w:rPr>
        <w:lastRenderedPageBreak/>
        <w:t xml:space="preserve">από την κυβέρνηση του ΣΥΡΙΖΑ. Κυβερνήσατε. Δεν είστε Αντιπολίτευση σήμερα χωρίς να έχετε κυβερνήσει. Έχετε κυβερνήσει. Αυτό ξεχνάτε κάθε φορά που ανεβαίνετε στο Βήμα. Είναι μετρήσιμο το μέγεθος. Αυτή είναι η διαφορά τώρα. Είναι μετρήσιμο το μέγεθος όλων.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Και να επαναλάβω για άλλη μια φορά για τη δικαιοσύνη και την αλήθεια, διότι με φίλια αισθήματα μιλώ, ότι άμωμα χέρια δεν έχει κανένας και θα πρέπει αυτό στον ελληνικό λαό να το λέμε με ειλικρίνεια και με αλήθεια. Τις ιστορικές ευθύνες να τις αναλαμβάνουμε όλοι μας, όλες οι παρατάξεις. Να σας πω κάτι, όμως. Εντάξει, σε ό,τι αφορά το Κίνημα Αλλαγής και το ΠΑΣΟΚ, ό,τι συζητάμε κάθε φορά έχει να κάνει με τις δικές μας εισαγωγές μεγάλων μεταρρυθμίσεων στη χώρα, όπως και αυτή.</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Πολύς λόγος έγινε και για τις τροπολογίες από τον αγαπητό μου τον κ. Φάμελλο. Θυμάμαι ότι είκοσι επτά ήταν στον αριθμό οι τροπολογίες που φέρνατε καλοκαίρια και τις παρακολουθούσαμε στα τελευταία νομοσχέδια να τις φέρνετε και εσείς πακέτο μεγάλο, από κιβώτια τα έπαιρναν οι συνάδελφοι. Άρα ας τα αφήσουμε αυτά και ας μιλήσουμε επί της ουσίας.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Στις τροπολογίες, κύριε Υπουργέ, έχουμε πει ως Κίνημα Αλλαγής ξανά και ξανά και είμαστε απόλυτα συνεπείς στις θέσεις μας ότι δεν μπορείτε να βάζετε το ξερό μαζί με το χλωρό. Εκεί που έρχεται μία σωστή ρύθμιση, πάτε με μία πονηριά να βάλετε και από δίπλα κάτι άλλο και ψηφίζεται η τροπολογία έτσι </w:t>
      </w:r>
      <w:r w:rsidRPr="00567690">
        <w:rPr>
          <w:rFonts w:ascii="Arial" w:eastAsia="Times New Roman" w:hAnsi="Arial" w:cs="Times New Roman"/>
          <w:sz w:val="24"/>
          <w:szCs w:val="24"/>
          <w:lang w:eastAsia="el-GR"/>
        </w:rPr>
        <w:lastRenderedPageBreak/>
        <w:t>όπως έρχεται ολόκληρη και το πρώτο και το δεύτερο και το τρίτο άρθρο λένε άλλα πράγματα και ναι μεν συμφωνούμε με το πρώτο, αλλά με το δεύτερο, με το τρίτο όχι. Δεν μπορείτε να το κάνετε αυτό. Σας έχουμε δηλώσει και από αυτό το Βήμα ότι εμείς δεν θα ψηφίζουμε τροπολογίες τις οποίες προσπαθείτε με τέτοιον τρόπο να εισάγετε και να επιλύετε τέτοιου είδους θέματα, βάζοντας δηλαδή και προσπαθώντας να κάψετε μαζί με το ξερό και το χλωρό. Για τις τροπολογίες όμως ειδικότερα θα τοποθετηθούμε και στη δευτερολογία.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Σε ό,τι αφορά το πολυαναμενόμενο αυτό νομοσχέδιο, που έρχεται όπως λέτε να αντιμετωπίσει το φλέγον ζήτημα του Κτηματολογίου στη χώρα, να πω ότι είναι ένα ζήτημα που δεν ταλαιπωρεί μόνο τους πολίτες, όπως προείπα, αφού ταλαιπωρεί και το σύνολο της χώρας και τη φήμη της χώρας και την καλή πίστη της χώρας στις συναλλαγές, διότι είναι από τις λίγες ανεπτυγμένες χώρες που δεν διαθέτει ολοκληρωμένο Κτηματολόγιο. Γι’ αυτό και δεν είναι τυχαίο ότι η συζήτηση κυρίως του νομοσχεδίου αυτού και στη διαβούλευση αλλά και στην αρμόδια επιτροπή επικεντρώθηκε κυρίως στα τριάντα πρώτα άρθρα του νομοσχεδίου που αφορούν στο Κτηματολόγιο, αδικώντας ίσως και κάποια άλλα μέρη του νομοσχεδίου, τα οποία έχουν αναμφίβολα θετικές ρυθμίσεις.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Ας ξεκινήσουμε όμως, για να γινόμαστε κατανοητοί, από τις βασικές παραδοχές.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Παραδοχή πρώτη: Η επιτάχυνση της διαδικασίας κτηματογράφησης είναι επιτακτική. Το Κτηματολόγιο είναι κορυφαία μεταρρύθμιση, μία μεταρρύθμιση - τομή για τη χώρα και σε αυτό είμαστε όλοι σύμμαχοι και δεν χωρούν μικροψυχίες και μικροκομματικά παιχνίδια. Μαζί είμαστε σε αυτό. Το Κτηματολόγιο πρέπει να γίνει και πρέπει να ολοκληρωθεί. Τελεία.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Παραδοχή δεύτερη: Το ζητούμενο νομοσχέδιο ολοκληρώνει αυτή τη μεταρρύθμιση, που είναι αναγκαία για τη χώρα; Δυστυχώς δεν την ολοκληρώνει, διότι είναι ένα άτολμο νομοσχέδιο, που αναβάλλει τη λύση πολλών παθογενειών του παρελθόντος, που μπλοκάρουν μέχρι σήμερα μία ολοκληρωμένη κτηματογράφηση.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Κύριε Υπουργέ, ισχυρίζεστε ότι με το νομοσχέδιο αυτό -και μάλιστα επαίρεστε γι’ αυτό- επιτυγχάνεται η επιτάχυνση, η απλούστευση, η ασφάλεια στη διαδικασία της κτηματογράφησης, με τελικό στόχο την πλήρη λειτουργία του Κτηματολογίου -προσέξτε: την πλήρη- σε όσες περιοχές αυτό ακόμα δεν έχει ολοκληρωθεί.</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Τι κάνετε, όμως, στην πραγματικότητα; Δεν προτείνετε κανέναν τρόπο ολοκλήρωσης της κτηματογράφησης, αλλά αντίθετα επιτρέπετε να θεωρείτε ολοκληρωμένη πριν από την έκδοση αποφάσεων των αρμόδιων επιτροπών, πριν από την επίλυση των διαφορών και των ενστάσεων. Έτσι, λοιπόν, μας λέτε ότι θα εκδίδεται κτηματολογικό φύλλο για κάθε ακίνητο, όπου θα </w:t>
      </w:r>
      <w:r w:rsidRPr="00567690">
        <w:rPr>
          <w:rFonts w:ascii="Arial" w:eastAsia="Times New Roman" w:hAnsi="Arial" w:cs="Times New Roman"/>
          <w:sz w:val="24"/>
          <w:szCs w:val="24"/>
          <w:lang w:eastAsia="el-GR"/>
        </w:rPr>
        <w:lastRenderedPageBreak/>
        <w:t>αναγράφονται οι εκκρεμότητες ως προς τα δικαιώματα, αφού οι ενστάσεις θα παραμείνουν ανοιχτές και ανολοκλήρωτες. Με άλλα λόγια, βαφτίζετε «Κτηματολόγιο» την καταγραφή των εκκρεμοτήτων με ψηφιοποίηση. «Βαφτίσια» κάνετε σήμερα! Όμως, το ίδιο αφήνετε. Και ειλικρινά αναρωτιέμαι πώς θα το ξεπεράσετε στην πράξη. Και σας μιλώ και ως μαχόμενη νομικός που συναντώ καθημερινά το θέμα.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Λέτε «έχουμε αλλαγή στη φιλοσοφία της κτηματογράφησης». Πράγματι έχετε αλλαγή, αλλά ανάποδη, όχι προς τη σωστή οδό, αλλά προς την αντίθετη. Και ξέρετε γιατί; Διότι «κτηματολόγιο» σημαίνει πως είμαστε σε θέση να πούμε με ακρίβεια και με σαφήνεια πάνω στον χάρτη της χώρας ποια δικαιώματα έχει ο καθένας πάνω σε κάθε ακίνητο. Μπορείτε αυτό να το πείτε σήμερα; Είναι βέβαιο ότι δεν θα μπορείτε να το πείτε. Και εδώ προκύπτουν τα ερωτήματα: Γιατί το κάνετε αυτό; Ένας πολίτης που μας ακούει τώρα θα πει «μα, αυτοί κάνουν αντιπολίτευση τώρα στον Υπουργό, δεν είναι σοβαροί, αυτός ο άνθρωπος θέλει να ολοκληρώσει τη διαδικασία και δεν τον αφήνουν». Δεν σας αφήνουμε εμείς ή εσείς δεν αφήνετε τον εαυτό σας;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Είναι λογικό, κύριε Υπουργέ μου, να έχεις μία ανοιχτή πυορροούσα πληγή, χτύπησες, μολύνθηκε η πληγή και να σε πάνε στο χειρουργείο απλά για να σε ράψουν; Δεν πρέπει πρώτα να θεραπεύσεις την πυορροούσα πληγή; Δεν πρέπει πρώτα να σπάσεις αυτό το απόστημα; Δεν θα μολυνθεί, δεν θα </w:t>
      </w:r>
      <w:r w:rsidRPr="00567690">
        <w:rPr>
          <w:rFonts w:ascii="Arial" w:eastAsia="Times New Roman" w:hAnsi="Arial" w:cs="Times New Roman"/>
          <w:sz w:val="24"/>
          <w:szCs w:val="24"/>
          <w:lang w:eastAsia="el-GR"/>
        </w:rPr>
        <w:lastRenderedPageBreak/>
        <w:t xml:space="preserve">κακοφορμίσει η πληγή; Πώς μπορείτε να το κάνετε αυτό; Αφήνετε ανοιχτές όλες τις εκκρεμότητες, αφήνετε ανοιχτές όλες τις ενστάσεις, αφήνετε όλο το σύμπαν ως έχει και έρχεστε να πείτε «ψηφιοποιώ» και «εκσυγχρονίζω». Ναι, το κάνεις και βάζεις και τη λαμπερή ταμπέλα από πάνω. Όμως, από κάτω τι γίνεται; Τι γίνεται από κάτω με τις ενστάσεις, τις εκκρεμότητες και τους δασικούς χάρτες; Θα πω γι’ αυτό παρακάτω.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«Βαφτίσια», λοιπόν! Να κλείσετε το θέμα αφήνοντας, την ανοιχτή αυτή πληγή, ενώ τα πράγματα θα ήταν νοικοκυρεμένα αν επιταχύνατε τη διαδικασία επίλυσης των διαφορών, ξεκαθαρίζοντας μια και έξω το τοπίο, αν προχωρούσατε, δηλαδή, τον εκσυγχρονισμό.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Θα αναρωτηθεί, λοιπόν, κανείς γιατί το κάνετε αυτό. Είχατε δύο χρόνια να δουλέψετε μία ολοκληρωμένη μεταρρύθμιση, αλλά δεν δουλέψατε. Και τώρα; Τώρα βιάζεστε! Η αλήθεια είναι ότι τρέχετε και δεν φτάνετε! Και θα σας πω γιατί τρέχετε και δεν φτάνετε. Δεν είστε αβίαστα εκσυγχρονιστής. Είστε βεβιασμένα εκσυγχρονιστής. Ο πρώτος λόγος είναι ότι η Ευρωπαϊκή Ένωση και το Ταμείο Ανάκαμψης σας έβαλαν τα δύο πόδια σε ένα παπούτσι. Στις 13 Ιουλίου στις Βρυξέλλες πραγματοποιήθηκε η συνεδρίαση του ECOFIN και ενέκρινε δώδεκα εθνικά σχέδια ανάκαμψης και ανθεκτικότητας. Ανάμεσα στις δώδεκα χώρες μέλη της Ευρωπαϊκής Ένωσης που είδαν τα εθνικά τους σχέδια να εγκρίνονται είναι και η Ελλάδα. Μετά την έγκριση του ελληνικού σχεδίου, </w:t>
      </w:r>
      <w:r w:rsidRPr="00567690">
        <w:rPr>
          <w:rFonts w:ascii="Arial" w:eastAsia="Times New Roman" w:hAnsi="Arial" w:cs="Times New Roman"/>
          <w:sz w:val="24"/>
          <w:szCs w:val="24"/>
          <w:lang w:eastAsia="el-GR"/>
        </w:rPr>
        <w:lastRenderedPageBreak/>
        <w:t>ανακοινώθηκαν ήδη τα πρώτα δώδεκα έργα ύψους 1,42 δισεκατομμυρίου ευρώ, τα οποία πρόκειται να χρηματοδοτηθούν από την προκαταβολή των 4 δισεκατομμυρίων του Ταμείου Ανάκαμψης. Ανάμεσα σ’ αυτά είναι και η ψηφιοποίηση αρχείου των τριακοσίων ενενήντα υποθηκοφυλακείων της χώρας για το Εθνικό Κτηματολόγιο, προϋπολογισμού 242,4 εκατομμυρίων ευρώ. Να ’το το μυστικό! Πού είναι το μυστικό; Ορίστε το μυστικό! Γι’ αυτό τρέχετε! Αυτό εξηγεί, λοιπόν, τα βασικά και ανεξήγητα για μας, δηλαδή το πώς είναι δυνατόν να γίνεται αυτό που λέγαμε, να κλείνετε την πυορροούσα πληγή χωρίς να τη θεραπεύετε.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Βέβαια, ένα άλλο μυστικό σε αυτή την ιστορία που μας κάνει και εντύπωση -να τα ακούτε κι εσείς αυτά, του 2016, εσείς, αυτή η πλευρά!- είναι ότι τότε το ίδιο έργο θα μας κόστιζε 90 εκατομμύρια ευρώ και όχι 242,4 εκατομμύρια ευρώ. Να το ακούει και ο κόσμος αυτό, για να κάνουμε και συγκρίσεις, γιατί βερμπαλισμοί υπάρχουν πολλοί.</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Ο δεύτερος λόγος για τον οποίο βιάζεστε, κύριε Υπουργέ μου, είναι γιατί θέλετε να δικαιολογήσετε τη βίαιη απόσπαση του δημοσίου φορέα Ελληνικό Κτηματολόγιο από το καθ’ ύλην αρμόδιο Υπουργείο Περιβάλλοντος και Ενέργειας. Όταν αυτό το διάβασα στις ειδήσεις και προτού έρθω σε επαφή με το ζήτημα, το εκτίμησα σαν μία εξαιρετικά ενδιαφέρουσα πολιτική κίνηση. Και αυτό διότι ήταν αναμενόμενο πως η συγκατοίκηση θα προωθούσε και ίσως θα </w:t>
      </w:r>
      <w:r w:rsidRPr="00567690">
        <w:rPr>
          <w:rFonts w:ascii="Arial" w:eastAsia="Times New Roman" w:hAnsi="Arial" w:cs="Times New Roman"/>
          <w:sz w:val="24"/>
          <w:szCs w:val="24"/>
          <w:lang w:eastAsia="el-GR"/>
        </w:rPr>
        <w:lastRenderedPageBreak/>
        <w:t xml:space="preserve">απελευθέρωνε -γιατί όχι;- άμεσα τις ψηφιακές δυνατότητες του έργου. Όμως, στην πορεία, κύριε Υπουργέ, φάνηκε ότι η ψηφιοποίηση δεν είναι αρκετή για να λύσει τα προβλήματα. Τόσο οι εργαζόμενοι στο Κτηματολόγιο όσο και οι ειδικοί στην κτηματογράφηση λένε πως το Υπουργείο Ψηφιακής Διακυβέρνησης δεν θα είναι σε θέση να διαχειριστεί -προσέξτε!- τα πολύπλοκα νομικά και τεχνικά προβλήματα της κτηματογράφησης αλλά και το πλήθος των έργων κτηματογράφησης που βρίσκονται σήμερα σε εξέλιξη.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Και ξέρετε, με το συζητούμενο νομοσχέδιο τους επιβεβαιώνετε κιόλας, γιατί προφανώς όλοι θέλουμε ένα ψηφιοποιημένο Κτηματολόγιο. Ποιος θα ήταν αντίθετος σε μία τέτοια πρόταση; Όμως εσείς προχωράτε σε μία ψηφιοποίηση αγνοώντας την ουσιαστική κτηματογράφηση. Διότι μιλάτε για επιτάχυνση, όταν οι εργαζόμενοι στο Ελληνικό Κτηματολόγιο μιλούν για μία υποστελεχωμένη υπηρεσία. Τους ακούσατε αυτούς; Μιλάμε για μια υπηρεσία με τεράστιο όγκο εργασιών, χωρίς ξεκάθαρες εσωτερικές διαδικασίες λειτουργίας για την καταγραφή των νομικών ζητημάτων και χωρίς επικοινωνία μεταξύ των μονάδων και των φορέων για την άμεση επίλυση των προβλημάτων που προκύπτουν σε όλη την επικράτεια και όχι σε κάποιες περιοχές, όπως λέτε εσείς ότι είναι οι περιοχές στόχου. Και έχετε και τρομερές αδικίες μέσα, όπως με τους μηχανικούς τεχνολογικής εκπαίδευσης, τους οποίους τους εξαιρέσατε κι εμείς δεν ξέρουμε γιατί. Και ζητάμε να επανορθώσετε, κύριε Υπουργέ. Τους </w:t>
      </w:r>
      <w:r w:rsidRPr="00567690">
        <w:rPr>
          <w:rFonts w:ascii="Arial" w:eastAsia="Times New Roman" w:hAnsi="Arial" w:cs="Times New Roman"/>
          <w:sz w:val="24"/>
          <w:szCs w:val="24"/>
          <w:lang w:eastAsia="el-GR"/>
        </w:rPr>
        <w:lastRenderedPageBreak/>
        <w:t xml:space="preserve">είχατε στη διαβούλευση και τους ΤΕ τούς εξαιρέσατε μετά. Για ποιον λόγο; Γιατί το κάνατε αυτό; Δεν το είδατε; Είναι παραδρομή; Έχει πολιτική σκοπιμότητα; Θα βγείτε και θα το πείτε στο μικρόφωνο! Δεν είναι δυνατόν να μην το πείτε αυτό! Θα το πείτε! Ακούω ότι θα το πείτε. </w:t>
      </w:r>
    </w:p>
    <w:p w:rsidR="00567690" w:rsidRPr="00567690" w:rsidRDefault="00567690" w:rsidP="00E15F6F">
      <w:pPr>
        <w:tabs>
          <w:tab w:val="left" w:pos="6117"/>
        </w:tabs>
        <w:spacing w:line="600" w:lineRule="auto"/>
        <w:ind w:firstLine="720"/>
        <w:jc w:val="both"/>
        <w:rPr>
          <w:rFonts w:ascii="Arial" w:eastAsia="Times New Roman" w:hAnsi="Arial" w:cs="Arial"/>
          <w:color w:val="000000"/>
          <w:sz w:val="24"/>
          <w:szCs w:val="24"/>
          <w:lang w:eastAsia="el-GR"/>
        </w:rPr>
      </w:pPr>
      <w:r w:rsidRPr="00567690">
        <w:rPr>
          <w:rFonts w:ascii="Arial" w:eastAsia="Times New Roman" w:hAnsi="Arial" w:cs="Arial"/>
          <w:color w:val="000000"/>
          <w:sz w:val="24"/>
          <w:szCs w:val="24"/>
          <w:lang w:eastAsia="el-GR"/>
        </w:rPr>
        <w:t xml:space="preserve">(Στο σημείο αυτό κτυπάει το κουδούνι λήξεως του χρόνου ομιλίας της κυρίας Βουλευτού)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Μιλάτε, λοιπόν, για την επιτάχυνση της ολοκλήρωσης της διαδικασίας κτηματογράφησης των ακινήτων, αποσιωπώντας, όμως, επίσης μία διάσταση πολύ σημαντική, τους δασικούς χάρτες. Οι δασικοί χάρτες, όμως, είναι άρρηκτα συνδεδεμένοι με το Κτηματολόγιο. Δεν μπορούμε να μιλάμε για εκσυγχρονισμό της διαδικασίας κτηματογράφησης, όταν υπάρχει αυτή η σοβαρή εκκρεμότητα και δεν έχει ολοκληρωθεί η επανεξέταση αιτήσεων πολιτών, προκειμένου να εξαιρεθούν από αυτούς. Αλήθεια, πόσους τέτοιους φακέλους να σας φέρω από το δικηγορικό μου, κύριε Υπουργέ, για να δείτε τον δαίδαλο, τον λαβύρινθο, την απελπισία, το «αμάν», όπως σας έλεγα πριν, των πολιτών που έχουν μπλέξει με το ζήτημα αυτό και δυστυχώς δεν μπορείτε να το ξεμπλέξετε;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Και θα σας σας δώσω και ένα παράδειγμα, για να μιλάμε και επί της ουσίας και επί της πράξης και να μην κάνουμε μόνο υψηλή θεωρία στην πολιτική, γιατί η πολιτική είναι η ίδια η ζωή. Αν δεν ακουμπάς τη ζωή, τι πολιτική κάνεις; Είσαι θεωρητικός! Θα σας δώσω, λοιπόν, ένα παράδειγμα που αφορά </w:t>
      </w:r>
      <w:r w:rsidRPr="00567690">
        <w:rPr>
          <w:rFonts w:ascii="Arial" w:eastAsia="Times New Roman" w:hAnsi="Arial" w:cs="Times New Roman"/>
          <w:sz w:val="24"/>
          <w:szCs w:val="24"/>
          <w:lang w:eastAsia="el-GR"/>
        </w:rPr>
        <w:lastRenderedPageBreak/>
        <w:t>εκατόν είκοσι οκτώ οικογένειες των Ριζωμάτων Ημαθίας, οι οποίοι αγόρασαν έναντι τιμήματος 1.250.000 δραχμών έκταση σαράντα δύο εκατομμυρίων εννιακοσίων δύο χιλιάδων τετραγωνικών μέτρων από τους προκατόχους ιδιοκτήτες. Όλα αυτά τα χρόνια η καλλιέργεια των γαιών γινόταν χωρίς προβλήματα, χωρίς το δημόσιο να ασκήσει οποιαδήποτε αξίωση. Η μεταβίβαση της γης γινόταν κανονικά, χωρίς νομικά εμπόδια από την πλευρά του κράτους, που ουδέποτε σε όλα αυτά τα έτη διεκδίκησε δικαιώματα ιδιοκτησίας επί της αγροτικής γης του αγροκτήματος Ριζωμάτων. Μας ακούν οι άνθρωποι τώρα και κουνάνε το κεφάλι. Οι καλλιεργητές δήλωναν και δηλώνουν και σήμερα στις ετήσιες δηλώσεις καλλιέργειας τις εκτάσεις αυτές καθ’ ολοκληρίαν και όχι τμήμα αυτών.</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Μετά την ανάρτηση των προσωρινών κτηματολογικών αποσπασμάτων για την περιοχή Ριζωμάτων Ημαθίας, όλοι οι ιδιοκτήτες στα Ριζώματα διαπίστωσαν τι λέτε εσείς; Ότι το ελληνικό δημόσιο ενέγραψε δικαιώματα συνιδιοκτησίας επί των αγρών σε ποσοστό 24%! Ήρθε ξαφνικά στους ανθρώπους, ξαφνικά, από το πουθενά, χωρίς κανένα δικαίωμα, χωρίς να στηρίζεται πουθενά και χωρίς καμμία λογική.</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Μπορείτε να μου πείτε, λοιπόν, εσείς, ο πρακτικός νους, που δεν κάνετε θεωρητική πολιτική, αλλά επιλύετε το θέμα στην πράξη, πώς το σημερινό νομοσχέδιο θα λύσει το πρόβλημα αυτών των ιδιοκτητών; Πώς θα το λύσει </w:t>
      </w:r>
      <w:r w:rsidRPr="00567690">
        <w:rPr>
          <w:rFonts w:ascii="Arial" w:eastAsia="Times New Roman" w:hAnsi="Arial" w:cs="Times New Roman"/>
          <w:sz w:val="24"/>
          <w:szCs w:val="24"/>
          <w:lang w:eastAsia="el-GR"/>
        </w:rPr>
        <w:lastRenderedPageBreak/>
        <w:t>πρακτικά, κύριε Υπουργέ; Θα δείτε μετά τι είπα για τα Ριζώματα Ημαθίας. Δεν το λύνει. Στα ξαφνικά, από το πουθενά, ήρθε στους ανθρώπους το 24%! Σήμερα, αν το νομοσχέδιό σας έλυνε αυτό το θέμα, θα έλεγα «μπράβο, ο Υπουργός κατάλαβε και ήρθε με ένα νομοσχέδιο σημαντικό να λύσει πρακτικά προβλήματα». Διότι αν το Κτηματολόγιο δεν είναι πράξη, τότε τι είναι; Πράξη είναι!</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Κυρίες και κύριοι συνάδελφοι, θέλω εν συντομία να σταθώ σε κάποια άρθρα του νομοσχεδίου στα οποία έχουμε σοβαρές αντιρρήσεις. </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Άρθρα 3 έως 7, η ραχοκοκαλιά του νομοσχεδίου. Πιστεύουμε πως η περάτωση της κτηματογράφησης, χωρίς να έχουν ολοκληρωθεί οι ενστάσεις, θα οδηγήσει σε ανασφάλεια δικαίου και θα επιβραδύνει τη διαδικασία. Ανασφάλεια, γιατί; Το κλείνετε, όπως- όπως το θέμα, αλλά όμως, ακόμη και αν ολοκληρωθεί η κτηματογράφηση, κανείς δεν θα αγοράζει ένα ακίνητο όταν στο Κτηματολόγιο θα αναφέρεται ότι εκκρεμούν ενστάσεις. Αν μας φέρετε, κύριε Υπουργέ, την προσωπική σας μερίδα, στην οποία έχετε αγοράσει εσείς ακίνητο στο οποίο λέει «ένσταση σε εκκρεμότητα» δίπλα, εγώ πραγματικά θα σταματήσω να συζητώ γι’ αυτό το θέμα και θα το υπερψηφίσω σε όλα του τα άρθρα και στα πάντα. Να το κάνετε εσείς ο ίδιος, θα πρέπει να τοποθετείτε τον εαυτό σας -εσείς, εμείς, εσείς είστε εμείς, όλοι εμείς, λοιπόν, που ψηφίζουμε και αποφασίζουμε-, τον εαυτό μας στη θέση του πολίτη. </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Με εκκρεμότητα, λοιπόν, στο Κτηματολόγιο δεν θα αγοράζατε ποτέ τίποτε. Το νομοσχέδιό σας σήμερα δεν μπορεί να το άρει αυτό. Άρα έχουμε σοβαρότατη επιφύλαξη. Μέχρι την ολοκλήρωση της εκδίκασης των ενστάσεων, καμμία συναλλαγή στην πραγματικότητα δεν μπορεί να γίνει για το ακίνητο. Αυτή είναι η αλήθεια και η μόνη. </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Πρότασή μας; Θα μπορούσατε να φέρετε ρυθμίσεις που να επιταχύνουν το κλείσιμο των εκκρεμών υποθέσεων, να δημιουργήσετε ειδικά κτηματολογικά δικαστήρια, αυτό προτείνει το Κίνημα Αλλαγής.</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Αντιθέτως, μας φέρνετε ρυθμίσεις που δεν επιλύουν το ζήτημα των αμφισβητήσεων και φτιάχνετε ένα Κτηματολόγιο όμηρο αυτών των εκκρεμοτήτων.</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Επίσης, δύο λόγια για το άρθρο 8, με το οποίο εισάγετε την υποχρεωτική Αρχή Διαμεσολάβησης. Αρχική διαμεσολάβηση. Τα έχω πει και στον αγαπητό μου Θεσσαλό Υπουργό Δικαιοσύνης, τον κ. Τσιάρα, ό,τι έκανε, δυστυχώς, η διαμεσολάβηση για νομικές υποθέσεις έτσι και εδώ, καθυστερήσεις, λεφτά. Δεν υπάρχει κανένα Μητρώο Κτηματολογικών Διαμεσολαβητών. Πρώτα θα έπρεπε να το έχετε κάνει αυτό, δεν έχετε εμπλέξει στη διαιτησία τους δικηγορικούς συλλόγους, κάκιστα δεν το έχετε κάνει αυτό.</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Αντίθετα, προφανώς συμφωνούμε με το άρθρο 9, με το οποίο δίνεται παράταση προθεσμίας διόρθωσης των αρχικών εγγραφών σε περιοχές που κηρύχθηκαν υπό κτηματογράφηση.</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Θετικές, επίσης, είναι οι ρυθμίσεις με τις οποίες εισάγεται ο θεσμός του Κτηματολογικού Εφέτη και θεσμοθετείται περαιτέρω επιμόρφωση των κτηματολογικών δικαστών. Πολύ σωστά το σκεφθήκατε αυτό, έπρεπε να γίνει και έπρεπε να γίνει και χρόνια αυτό, όχι μόνο τώρα. </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Επίσης, οι ασφυκτικές προθεσμίες που θεσπίζονταν και η δυνατότητα που δύνανται αυτό να διορθωθεί, φυσικά και ψηφίζουμε «ναι».</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Στο άρθρο 15, με το οποίο καταργούνται άμισθα και έμμισθα υποθηκοφυλακεία στα κτηματολογικά γραφεία στην Κω, Ρόδο, Λέρο, Θεσσαλονίκη και Πειραιά, εκεί θα πρέπει να περιοδεύσετε και να απαντήσετε στα ερωτήματα. Καμμία πρόβλεψη για τους εργαζόμενους. Τι απαντάτε; Πού θα πάνε; Και οι κάτοικοι των νησιών αυτών πώς θα εξυπηρετηθούν; Να μας το πείτε και αυτό. </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Επίσης, η λειτουργία του Κτηματολογίου, πρέπει να γνωρίζουμε ότι για άλλη μία φορά θα πρέπει να έχει όχι αδικίες. Αυτό που σας είπα πριν για τους ΤΕ, κύριε Υπουργέ, πρέπει να το δείτε. </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Επίσης, το άρθρο 29, που αφορά τον ηλεκτρονικό φάκελο του ακινήτου, προφανώς μιλάμε για μία θετική διάταξη, όμως, αν δεν μειωθούν τα δικαιολογητικά που απαιτούνται, αν δεν καθοριστούν με σαφήνεια τα απαιτούμενα πιστοποιητικά, η διάταξη δεν θα έχει ουσιαστική αξία και εσείς που έχετε τη φήμη αλλά και τη δόξα αυτού που ψηφιοποιεί, εν πάση περιπτώσει, και εκσυγχρονίζει και δεν εμπλέκεται σε γραφειοκρατικές διαδικασίες, αυτό θα πρέπει να το δείτε πιο προσεκτικά, κατά τη δική μου άποψη…</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(Νικήτας Κακλαμάνης):</w:t>
      </w:r>
      <w:r w:rsidRPr="00567690">
        <w:rPr>
          <w:rFonts w:ascii="Arial" w:eastAsia="Times New Roman" w:hAnsi="Arial" w:cs="Times New Roman"/>
          <w:sz w:val="24"/>
          <w:szCs w:val="24"/>
          <w:lang w:eastAsia="el-GR"/>
        </w:rPr>
        <w:t xml:space="preserve"> Κυρία Λιακούλη, παρακαλώ, ολοκληρώστε.</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ΕΥΑΓΓΕΛΙΑ ΛΙΑΚΟΥΛΗ:</w:t>
      </w:r>
      <w:r w:rsidRPr="00567690">
        <w:rPr>
          <w:rFonts w:ascii="Arial" w:eastAsia="Times New Roman" w:hAnsi="Arial" w:cs="Times New Roman"/>
          <w:sz w:val="24"/>
          <w:szCs w:val="24"/>
          <w:lang w:eastAsia="el-GR"/>
        </w:rPr>
        <w:t xml:space="preserve"> Τελειώνω, κύριε Πρόεδρε, και ευχαριστώ για την ανοχή σας.</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Θα ολοκληρώσω με το τρίτο μέρος του νομοσχεδίου. </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Κύριε Υπουργέ, ξαναφέρνετε αλλαγές για το Εθνικό Κέντρο Ακουστικών Μέσων και Επικοινωνίας (ΕΚΟΜΕ). Εδώ έχουμε μία παρατήρηση. Ο εκάστοτε πρόεδρος γίνεται ο απόλυτος άρχοντας. Αποκτά το δικαίωμα να συστήνει επιτροπές ελέγχου των επενδυτικών σχεδίων με όποιους θέλει από το μητρώο. Άρα να πληρώνει όποιος θέλει και όποτε θέλει. Αυτό πώς το ανέχεται η δημοκρατική σας συνείδηση; Δεν σας ξεσηκώνει μέσα σας κάτι ότι αυτό μπορεί </w:t>
      </w:r>
      <w:r w:rsidRPr="00567690">
        <w:rPr>
          <w:rFonts w:ascii="Arial" w:eastAsia="Times New Roman" w:hAnsi="Arial" w:cs="Times New Roman"/>
          <w:sz w:val="24"/>
          <w:szCs w:val="24"/>
          <w:lang w:eastAsia="el-GR"/>
        </w:rPr>
        <w:lastRenderedPageBreak/>
        <w:t xml:space="preserve">να οδηγήσει σε πολλά και διάφορα; Δεν λέμε εμείς ότι θα γίνουν, αλλά εσείς πρέπει να προνοείτε. Για το μείζον, όχι για το έλασσον. </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Πρέπει, λοιπόν, να ακούσετε την ουσιαστική κριτική που κάνει στο ΕΚΟΜΕ, η Ένωση Τεχνικών Ελληνικού Κινηματογράφου και Τηλεόρασης Οπτικοακουστικού Τομέα και άλλοι πολλοί που σας έχουν αναφέρει γι’ αυτό.</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Τέλος, κύριε Υπουργέ, εμείς λέμε ότι οι καλές προθέσεις πρέπει να είναι όλων μας. Εμείς αναγνωρίζουμε ότι υπάρχουν καλές προθέσεις, για να φτιάξουμε το Κτηματολόγιο και να το προχωρήσουμε. Υπάρχουν καλές προθέσεις, δεν υπάρχουν κακές προθέσεις. Ούτε θεωρούμε ότι εξυπηρετείτε άλλα, αυτό θέλετε να εξυπηρετήσετε, αλλά βίαια, όπως-όπως και πρόχειρα, στο «γόνατο» γίνεται. Γιατί; Μας στρίμωξαν οι προθεσμίες -αυτή είναι η αλήθεια- και δυστυχώς το σημερινό νομοσχέδιο παραλαμβάνει εκκρεμότητες του χθες, που θα γίνουν και εκκρεμότητες του αύριο, με ό,τι αυτό συνεπάγεται για το μέλλον του Ελληνικού Κτηματολογίου. Και, δυστυχώς, βλέπω ότι για τον εκσυγχρονισμό του έχουμε πολύ δρόμο ακόμη να διανύσουμε.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Ευχαριστώ πολύ.</w:t>
      </w:r>
    </w:p>
    <w:p w:rsidR="00567690" w:rsidRPr="00567690" w:rsidRDefault="00567690" w:rsidP="00E15F6F">
      <w:pPr>
        <w:spacing w:line="600" w:lineRule="auto"/>
        <w:ind w:firstLine="720"/>
        <w:jc w:val="center"/>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(Χειροκροτήματα από την πτέρυγα του Κινήματος Αλλαγής)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ΠΡΟΕΔΡΕΥΩΝ: (Νικήτας Κακλαμάνης) </w:t>
      </w:r>
      <w:r w:rsidRPr="00567690">
        <w:rPr>
          <w:rFonts w:ascii="Arial" w:eastAsia="Times New Roman" w:hAnsi="Arial" w:cs="Times New Roman"/>
          <w:sz w:val="24"/>
          <w:szCs w:val="24"/>
          <w:lang w:eastAsia="el-GR"/>
        </w:rPr>
        <w:t>Η κ. Κομνηνάκα από το Κομμουνιστικό Κόμμα Ελλάδας έχει τον λόγο.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lastRenderedPageBreak/>
        <w:t xml:space="preserve">ΜΑΡΙΑ ΚΟΜΝΗΝΑΚΑ: </w:t>
      </w:r>
      <w:r w:rsidRPr="00567690">
        <w:rPr>
          <w:rFonts w:ascii="Arial" w:eastAsia="Times New Roman" w:hAnsi="Arial" w:cs="Times New Roman"/>
          <w:sz w:val="24"/>
          <w:szCs w:val="24"/>
          <w:lang w:eastAsia="el-GR"/>
        </w:rPr>
        <w:t>Ευχαριστώ, κύριε Πρόεδρε.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Κανονικά, κύριε Υπουργέ, θα έπρεπε σήμερα να ξεκινάμε από την αρχή τη συζήτηση στις επιτροπές, για να συζητήσουμε άλλα εννιά νομοσχέδια που καταθέσατε, γιατί οι τροπολογίες από όλα τα Υπουργεία θα μπορούσαν να ήταν ακόμα ένα νομοσχέδιο. Και μάλιστα, καταθέσατε ακόμα και τροπολογία του Υπουργείου Παιδείας χθες, την ώρα που στην Ολομέλεια συζητιόταν επί τρεις μέρες αντίστοιχο νομοσχέδιο. Τέτοια είναι η πρόνοιά σας σε ταχύτητα για να λύσετε ζητήματα; Θα μιλήσει για την τροπολογία αναλυτικά ο Γιάννης ο Δελής στην ομιλία του. Πραγματικά, όμως, καταντάει τραγέλαφος και να χρησιμοποιείται ως δικαιολογία ότι αυτή ήταν προσφιλής τακτική και των προηγούμενων κυβερνήσεων. Το γνωρίζουμε, το έχουμε βιώσει στο πετσί μας πολλές φορές, αλλά δεν μπορεί αυτό το πράγμα να συνεχίζεται και, κυρίως, γιατί στις τροπολογίες υπάρχει το πρόβλημα ότι ανακατεύετε συστηματικά κάθε λογής άρθρο, εκβιάζοντας ουσιαστικά την ψήφο με την επί της αρχής ψήφο μόνο για την τροπολογία κι όχι για τα επιμέρους ζητήματα, για θέματα που θα θέλαμε και θα μπορούσαμε να στηρίξουμε αν δεν τα ανακατεύατε με άλλα, περίεργα άρθρα. Θα αναφερθώ αναλυτικά στη δευτερολογία μου. Θέλω μόνο να πω -γιατί καταθέσαμε και συγκεκριμένη τροπολογία- για την τροπολογία του Υπουργείου Πολιτισμού, ότι ναι, μεν, λύνει το ζήτημα της λειτουργίας του παιδικού σταθμού για τους εργαζόμενους στο Ταμείο Αλληλοβοηθείας </w:t>
      </w:r>
      <w:r w:rsidRPr="00567690">
        <w:rPr>
          <w:rFonts w:ascii="Arial" w:eastAsia="Times New Roman" w:hAnsi="Arial" w:cs="Times New Roman"/>
          <w:sz w:val="24"/>
          <w:szCs w:val="24"/>
          <w:lang w:eastAsia="el-GR"/>
        </w:rPr>
        <w:lastRenderedPageBreak/>
        <w:t xml:space="preserve">Υπαλλήλων του Υπουργείου, αλλά ξεχνά επιμελώς το τι θα γίνουν οι εργαζόμενοι οι οποίοι είναι στον αέρα. Αυτούς που έχουν απολυθεί, παρ’ ότι υπήρχε ρύθμιση που υποχρέωνε την Κυβέρνηση να τους μεταφέρει σε άλλες υπηρεσίες του Υπουργείου και βρίσκονται σε μία άτυπη ομηρία.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Γι’ αυτόν τον λόγο εμείς καταθέτουμε τροπολογία, την οποία σας καλούμε να κάνετε δεκτή, εφόσον σκοπεύετε να εντάξετε στο νομοσχέδιο και τις άλλες τροπολογίες του Υπουργείου Πολιτισμού, ώστε να εντάσσει το σύνολο των εργαζομένων στο Υπουργείο Πολιτισμού και όσων η σύμβαση της εργασίας τους έχει καταγγελθεί, να αναβιώσει, συνεχίζοντας βέβαια κατ’ αυτόν τον τρόπο και τη λειτουργία του παιδικού σταθμού.</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Με το σημερινό νομοσχέδιο η Κυβέρνηση επιχειρεί ουσιαστικά να υλοποιήσει τη δέσμευσή της προς την τρόικα για την ολοκλήρωση του Κτηματολογίου μέχρι το τέλος του 2021, κλείνοντας άρον-άρον τις εκκρεμότητες, όπως βέβαια επιχείρησε να κάνει και με τους δασικούς χάρτες, αλλά και με το γνωστό αλαλούμ που δημιουργήθηκε. Στην πραγματικότητα, υλοποιεί την αστική πολιτική για τη γη και τη χρήση της, δηλαδή τη στρατηγική της πλήρους εμπορευματοποίησης της γης. Γι’ αυτό άλλωστε και τα τελευταία χρόνια διαγωνίστηκαν ως προς αυτό και η σημερινή Κυβέρνηση της Νέας Δημοκρατίας, όπως και η προηγούμενη, για να αποδείξουν -τόσο στην τρόικα όσο και στους εκπροσώπους του κατασκευαστικού κεφαλαίου των μεγάλων </w:t>
      </w:r>
      <w:r w:rsidRPr="00567690">
        <w:rPr>
          <w:rFonts w:ascii="Arial" w:eastAsia="Times New Roman" w:hAnsi="Arial" w:cs="Times New Roman"/>
          <w:sz w:val="24"/>
          <w:szCs w:val="24"/>
          <w:lang w:eastAsia="el-GR"/>
        </w:rPr>
        <w:lastRenderedPageBreak/>
        <w:t>εμπόρων της γης, τραπεζίτες κ.λπ.- ότι είναι ο καλύτερος μαθητής στο να εξυπηρετήσουν αυτή τη στρατηγική.</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Είναι χαρακτηριστική η κοινή αγωνία που μοιράζονται η Νέα Δημοκρατία, ο ΣΥΡΙΖΑ, το Κίνημα Αλλαγής και τα υπόλοιπα κόμματα, εκτός του ΚΚΕ, αναφέροντας αυτό στις επιτροπές. Όσων, δηλαδή, συναντιούνται στον στρατηγικό στόχο της μετατροπής της γης σε εμπόρευμα και πεδίο κερδοφόρων επενδύσεων, η έγνοια τους είναι να επιταχυνθεί το Κτηματολόγιο εν όψει της εκταμίευσης των πόρων του Ταμείου Ανάκαμψης.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Δηλαδή, να εξασφαλιστεί καθαρό τοπίο, να ξεδιαλύνει το θολό ιδιοκτησιακό καθεστώς που υπάρχει σε πολλές περιοχές, ώστε να αποτελέσει η γη κερδοφόρα διέξοδο στα συσσωρευμένα κεφάλαια πολυεθνικών και μονοπωλιακών ομίλων, που καραδοκούν για επενδύσεις, ιδίως στον τομέα που σήμερα, στο πλαίσιο της πράσινης οικονομίας και του πράσινου </w:t>
      </w:r>
      <w:r w:rsidRPr="00567690">
        <w:rPr>
          <w:rFonts w:ascii="Arial" w:eastAsia="Times New Roman" w:hAnsi="Arial" w:cs="Times New Roman"/>
          <w:sz w:val="24"/>
          <w:szCs w:val="24"/>
          <w:lang w:val="en-US" w:eastAsia="el-GR"/>
        </w:rPr>
        <w:t>new</w:t>
      </w:r>
      <w:r w:rsidRPr="00567690">
        <w:rPr>
          <w:rFonts w:ascii="Arial" w:eastAsia="Times New Roman" w:hAnsi="Arial" w:cs="Times New Roman"/>
          <w:sz w:val="24"/>
          <w:szCs w:val="24"/>
          <w:lang w:eastAsia="el-GR"/>
        </w:rPr>
        <w:t xml:space="preserve"> </w:t>
      </w:r>
      <w:r w:rsidRPr="00567690">
        <w:rPr>
          <w:rFonts w:ascii="Arial" w:eastAsia="Times New Roman" w:hAnsi="Arial" w:cs="Times New Roman"/>
          <w:sz w:val="24"/>
          <w:szCs w:val="24"/>
          <w:lang w:val="en-US" w:eastAsia="el-GR"/>
        </w:rPr>
        <w:t>deal</w:t>
      </w:r>
      <w:r w:rsidRPr="00567690">
        <w:rPr>
          <w:rFonts w:ascii="Arial" w:eastAsia="Times New Roman" w:hAnsi="Arial" w:cs="Times New Roman"/>
          <w:sz w:val="24"/>
          <w:szCs w:val="24"/>
          <w:lang w:eastAsia="el-GR"/>
        </w:rPr>
        <w:t>, αφορούν τις ανανεώσιμες πηγές ενέργειας, τουριστικές επιχειρήσεις και τουριστικά χωριά, την ιδιωτική πολεοδόμηση κ.λπ..</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Δηλαδή, τι επιδιώκετε; Να διευκολυνθεί και μέσα από τον αναγκαίο σήμερα εκσυγχρονισμό του Κτηματολογίου η συγκέντρωση της γης σε λίγα επιχειρηματικά χέρια. Την ίδια στιγμή η συγκέντρωση όλων των ιδιοκτησιών και των δικαιωμάτων γης σε μια βάση την οποία εξυπηρετεί το Κτηματολόγιο και μέσα από την ψηφιοποίησή του σήμερα διευρύνει τη δυνατότητα του αστικού </w:t>
      </w:r>
      <w:r w:rsidRPr="00567690">
        <w:rPr>
          <w:rFonts w:ascii="Arial" w:eastAsia="Times New Roman" w:hAnsi="Arial" w:cs="Times New Roman"/>
          <w:sz w:val="24"/>
          <w:szCs w:val="24"/>
          <w:lang w:eastAsia="el-GR"/>
        </w:rPr>
        <w:lastRenderedPageBreak/>
        <w:t>κράτους να φορολογεί τη γη, την ακίνητη ιδιοκτησία μέσω των φόρων, όπως ο ΕΝΦΙΑ, τη φορολόγηση της ακίνητης περιουσίας που βρίσκεται εκτός αστικού ιστού και άλλους φόρους. Είναι φορολόγηση, βέβαια, που αφορά τα λαϊκά στρώματα, αφού είναι γνωστό ότι οι καπιταλιστικές επιχειρήσεις έχουν μόνο φιλική συμμετοχή στα φορολογικά βάρη.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Αποτελεί ακόμα χρήσιμο εργαλείο και στα χέρια των τραπεζών, για να υποθηκεύουν και να βγάζουν στο σφυρί τη λαϊκή περιουσία. Επομένως η μεγάλη φορολογία και όχι μόνο, η υπερχρέωση, τα αδιέξοδα στα οποία έχουν οδηγηθεί όλο αυτό το διάστημα οι εργαζόμενοι, οι αυτοαπασχολούμενοι, οι βιοπαλαιστές αγρότες θα οδηγούν την ίδια στιγμή τη μικρή και μεσαία ιδιοκτησία σε πωλήσεις ή και πλειστηριασμούς, που διευκολύνθηκαν με τον νέο Πτωχευτικό Κώδικα. Με τον τρόπο αυτό, βέβαια, θα επισπεύδεται όλο και περισσότερο η συγκέντρωση της γης σε λίγα χέρια.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Το κριτήριο, λοιπόν, με το οποίο αποτιμούμε εμείς, ως κόμμα, το Κτηματολόγιο και τον ρόλο του δεν είναι ο επιστημονικοτεχνικός του χαρακτήρας απλώς, αλλά το πώς αυτός εντάσσεται στο δεδομένο πλαίσιο των καπιταλιστικών σχέσεων, τον ρόλο που θα διαδραματίσει στην κοινωνική παραγωγή, τις επιπτώσεις της χρήσης του για τα εργατικά λαϊκά στρώματα.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Μάλιστα, σε αυτή τη φάση η Κυβέρνηση επιχειρεί να ανταποκριθεί στις σύγχρονες απαιτήσεις του κεφαλαίου. Προσπαθεί να επισπεύσει τη δύσκολη </w:t>
      </w:r>
      <w:r w:rsidRPr="00567690">
        <w:rPr>
          <w:rFonts w:ascii="Arial" w:eastAsia="Times New Roman" w:hAnsi="Arial" w:cs="Times New Roman"/>
          <w:sz w:val="24"/>
          <w:szCs w:val="24"/>
          <w:lang w:eastAsia="el-GR"/>
        </w:rPr>
        <w:lastRenderedPageBreak/>
        <w:t>φάση της ένταξης των στοιχείων, προχωρώντας και σε αυτή την πρόωρη περάτωσή της με πολλές προβληματικές ρυθμίσεις, προκειμένου να μπορέσει να γίνει η αξιοποίησή της από την αστική πολιτική. Και αυτό περνάει και μέσα από τις διαδικασίες της ψηφιοποίησης.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Όμως, αυτή η προσπάθεια για </w:t>
      </w:r>
      <w:r w:rsidRPr="00567690">
        <w:rPr>
          <w:rFonts w:ascii="Arial" w:eastAsia="Times New Roman" w:hAnsi="Arial" w:cs="Times New Roman"/>
          <w:sz w:val="24"/>
          <w:szCs w:val="24"/>
          <w:lang w:val="en-US" w:eastAsia="el-GR"/>
        </w:rPr>
        <w:t>fast</w:t>
      </w:r>
      <w:r w:rsidRPr="00567690">
        <w:rPr>
          <w:rFonts w:ascii="Arial" w:eastAsia="Times New Roman" w:hAnsi="Arial" w:cs="Times New Roman"/>
          <w:sz w:val="24"/>
          <w:szCs w:val="24"/>
          <w:lang w:eastAsia="el-GR"/>
        </w:rPr>
        <w:t xml:space="preserve"> </w:t>
      </w:r>
      <w:r w:rsidRPr="00567690">
        <w:rPr>
          <w:rFonts w:ascii="Arial" w:eastAsia="Times New Roman" w:hAnsi="Arial" w:cs="Times New Roman"/>
          <w:sz w:val="24"/>
          <w:szCs w:val="24"/>
          <w:lang w:val="en-US" w:eastAsia="el-GR"/>
        </w:rPr>
        <w:t>track</w:t>
      </w:r>
      <w:r w:rsidRPr="00567690">
        <w:rPr>
          <w:rFonts w:ascii="Arial" w:eastAsia="Times New Roman" w:hAnsi="Arial" w:cs="Times New Roman"/>
          <w:sz w:val="24"/>
          <w:szCs w:val="24"/>
          <w:lang w:eastAsia="el-GR"/>
        </w:rPr>
        <w:t xml:space="preserve"> κλείσιμο των εκκρεμοτήτων που επιχειρείται με τη διαδικασία της πρωθύστερης περαίωσης της κτηματογράφησης, δηλαδή πριν από την εξέταση των ενστάσεων, θα δημιουργήσει τελικά πολύ περισσότερα προβλήματα από αυτά που πάει να λύσει.</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Βέβαια, εμάς δεν μας ενδιαφέρει η ανησυχία που εξέφρασε ο εισηγητής του ΣΥΡΙΖΑ, ότι δεν θα μπορέσει να δημιουργηθεί ασφάλεια για τους επενδυτές και οι μπίζνες. Μας νοιάζουν, όμως, τα προβλήματα που θα δημιουργήσουν στους μικρούς ιδιοκτήτες, που μέσα από όλες αυτές τις αυθαίρετες εγγραφές -που πολλές φορές οδηγούν σε σωρεία λαθών- φτάνουν να πληρώνουν κόστος μεγαλύτερο από την αξία των ακινήτων τους και σε κάποιες περιπτώσεις, βέβαια, λόγω αυτών των εσπευσμένων και αυθαίρετων εγγραφών, αναγκάζονται και να εγκαταλείπουν τα ακίνητά τους.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Υπάρχει ήδη πολύ πικρή πείρα από περιοχές όπου έχει ολοκληρωθεί με αυτόν τον τρόπο η πρώτη εγγραφή, με πάμπολλα λάθη, που, αντί να </w:t>
      </w:r>
      <w:r w:rsidRPr="00567690">
        <w:rPr>
          <w:rFonts w:ascii="Arial" w:eastAsia="Times New Roman" w:hAnsi="Arial" w:cs="Times New Roman"/>
          <w:sz w:val="24"/>
          <w:szCs w:val="24"/>
          <w:lang w:eastAsia="el-GR"/>
        </w:rPr>
        <w:lastRenderedPageBreak/>
        <w:t>διορθώνονται με ευθύνη του κράτους, χωρίς επιπλέον επιβάρυνση, φορτώνουν νέο άγχος και κόστος στους μικροϊδιοκτήτες.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Θα μπορούσατε, πραγματικά, να φροντίσετε για την άμεση και ασφαλή αποτελεσματική εξέταση των ενστάσεων με την πρόσληψη περισσότερου μόνιμου προσωπικού, που λείπει. Είναι χαρακτηριστικά τα νούμερα που είπε και στη διαβούλευση ο εκπρόσωπος των εργαζομένων και, βέβαια, όχι μόνο δεν προσλαμβάνετε καινούργιο προσωπικό, αλλά αφήνετε να λυθούν οι συμβάσεις εργαζομένων που είναι ήδη και καλύπτουν αναγκαίες εργασίες στο Κτηματολόγιο.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Και βέβαια, πώς πάτε να λύσετε -αν θέλετε- και ένα κύμα φυγής που μπορεί τελικά να δημιουργείται λόγω της εντατικοποίησης της εργασίας; Με αυτή την απαράδεκτη ρύθμιση του άρθρου 18, που απαγορεύει για δύο χρόνια τη μετάθεση ή απόσπαση υπαλλήλων, εγκλωβίζοντας ακόμα και ανθρώπους που πραγματικά έχουν ανάγκη αυτή τη μετάθεση.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Το σημαντικότερο, όμως, στοιχείο είναι ότι, αντί να αντιμετωπίσετε αυτά τα ζητήματα, επιχειρείτε να καλύψετε τα τεράστια κενά σε μόνιμο προσωπικό με την ιδιωτικοποίηση αυτών των πτυχών του Κτηματολογίου, δηλαδή κάνοντας τις συμβάσεις με το Τεχνικό Επιμελητήριο, που και αυτό με τη σειρά του θα αναθέτει σε ιδιώτες λειτουργίες του Κτηματολογίου ή με τον θεσμό αυτόν του διαπιστευμένου μηχανικού.</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Εμείς από θέση αρχής διαφωνούμε με αυτή την εκχώρηση λειτουργιών σε ιδιώτες, γιατί όλες αυτές οι αρμοδιότητες έπρεπε να γίνονται από μόνιμους υπαλλήλους, χωρίς επιπλέον επιβάρυνση των μικρών και μεσαίων ιδιοκτητών. Να προσληφθούν για αυτό μόνιμοι υπάλληλοι όλων των αναγκαίων ειδικοτήτων που αποδεδειγμένα χρειάζονται στις υπηρεσίες του Κτηματολογίου.</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Αυτό θα αποτελούσε και διέξοδο για όλους αυτούς τους επιστήμονες και το προσωπικό, που θα μπορούσαν και με καλύτερους όρους να εργάζονται και όχι με την ομηρία των υπηρεσιών με μπλοκάκι και των ολιγόμηνων συμβάσεων και, βέβαια, χωρίς να κάνετε αυτούς τους αδικαιολόγητους αποκλεισμούς ειδικοτήτων, όπως αυτών της Γεωπληροφορικής και Τοπογραφίας ΤΕ.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Εμείς, βέβαια, δεν μπαίνουμε στη διαδικασία να ζητάμε να ενταχθούν αυτοί στους διαπιστευμένους μηχανικούς. Εμείς θεωρούμε ότι πρέπει να ανοίξει η διαδικασία των προσλήψεων των απαραίτητων ειδικοτήτων στο Κτηματολόγιο.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Άλλη πτυχή της ιδιωτικοποίησης των υπηρεσιών του Κτηματολογίου είναι και η ιδιωτική διαμεσολάβηση που εισάγεται με το άρθρο 8. Ως κόμμα έχουμε επανειλημμένα εκφράσει συνολικά τη διαφωνία μας σε σχέση με τον θεσμό της ιδιωτικής διαμεσολάβησης και, πολύ περισσότερο, με την υποχρεωτικότητα αυτής, γιατί αυτή στην πραγματικότητα λειτουργεί σε βάρος </w:t>
      </w:r>
      <w:r w:rsidRPr="00567690">
        <w:rPr>
          <w:rFonts w:ascii="Arial" w:eastAsia="Times New Roman" w:hAnsi="Arial" w:cs="Times New Roman"/>
          <w:sz w:val="24"/>
          <w:szCs w:val="24"/>
          <w:lang w:eastAsia="el-GR"/>
        </w:rPr>
        <w:lastRenderedPageBreak/>
        <w:t>του αδύναμου μέρους της διαφοράς, όπως όλες βέβαια οι ανάλογες διαδικασίες ιδιωτικής διαμεσολάβησης στη δικαιοσύνη.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Η διάταξη που αναγκάζεστε να εισάγετε, ότι τάχα το πρακτικό διαμεσολάβησης δεν πρέπει να υποκρύπτει άτυπη μεταβίβαση, παραμένει ευχολόγιο και επιβεβαιώνει αυτή την κριτική μας. Ποιος πραγματικά θα το ελέγχει αυτό, το αδύναμο μέρος που του έχει επιβληθεί αυτή η άτυπη μεταβίβαση; Τι θα αναγκάζεται; Να καταφεύγει στα δικαστήρια για να προσβάλει το πρακτικό, για να αποδείξει την απάτη, τους καταπλεονεκτικούς όρους και τόσα άλλα. Καταλαβαίνετε ότι κάτι τέτοιο δεν πρόκειται να συμβεί.</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Όμως, μια ίσως από τις πιο επικίνδυνες εκφάνσεις των τροποποιήσεων που φέρνετε σήμερα στο Κτηματολόγιο είναι αυτή η ρύθμιση του άρθρου 13, στο οποίο έχει δικαιολογημένα ασκηθεί κριτική από πολλές πλευρές. Πρόκειται για τις περιπτώσεις διόρθωσης προδήλων σφαλμάτων για τα ακίνητα αγνώστου ιδιοκτήτη. Τα ακίνητα αυτά, είτε επειδή είναι δασικού χαρακτήρα είτε επειδή κανένας δεν φρόντισε να τα δηλώσει -και γιατί έγινε και με λάθος τρόπο η διαδικασία της κτηματογράφησης- είναι πραγματικά εκατομμύρια.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Πώς πάτε να λύσετε τις υπέρμετρες καθυστερήσεις που, πράγματι, υπάρχουν λόγω αυτής της δραματικής υποστελέχωσης τόσο του Κτηματολογίου όσο και των σχετικών κρίσιμων υπηρεσιών του δημοσίου; Εισάγετε αυτή τη ρύθμιση της πλασματικής συναίνεσης του δημοσίου. Δηλαδή, </w:t>
      </w:r>
      <w:r w:rsidRPr="00567690">
        <w:rPr>
          <w:rFonts w:ascii="Arial" w:eastAsia="Times New Roman" w:hAnsi="Arial" w:cs="Times New Roman"/>
          <w:sz w:val="24"/>
          <w:szCs w:val="24"/>
          <w:lang w:eastAsia="el-GR"/>
        </w:rPr>
        <w:lastRenderedPageBreak/>
        <w:t>αν μέσα σε εξήντα μέρες το δημόσιο δεν απαντήσει στις διεκδικήσεις, θα τεκμαίρεται ότι δεν έχει δικαίωμα. Από την άλλη, δίνετε και τη δυνατότητα στο δημόσιο να απαντά χωρίς αιτιολογία, προβάλλοντας ουσιαστικά δικαιώματα χωρίς όμως να το αποδεικνύει.</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Και στις δύο περιπτώσεις η ρύθμιση αυτή μπορεί να έχει επικίνδυνες συνέπειες. Διότι καταλαβαίνετε πολύ καλά ότι η προθεσμία των εξήντα ημερών είναι πραγματικά ασφυκτική για τις κρατικές υπηρεσίες, με δεδομένη την τραγική υποστελέχωσή τους. Από τη μια, βέβαια, είναι υπαρκτός ο κίνδυνος -που επισημάνθηκε και από ορισμένους φορείς- της εύκολης λύσης της απορριπτικής απόφασης χωρίς ειδική αιτιολογία, που θα δημιουργεί προβλήματα ιδιαίτερα στους μικροϊδιοκτήτες, με δεδομένο το πολυδαίδαλο νομικό καθεστώς και τα ιδιοκτησιακά δικαιώματα του δημοσίου.</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Όμως, πολύ μεγαλύτερος είναι ο κίνδυνος αυτή η ρύθμιση να αξιοποιείται ως ένας εύκολος δρόμος για να αποχωρεί το κράτος αθόρυβα σε περιπτώσεις όπως αυτές σε όλη τη χώρα, όπου μικροί, μεσαίοι και μεγάλοι καταπατητές πιέζουν για αναγνώριση ανύπαρκτων δικαιωμάτων κυριότητας σε χιλιάδες στρεμμάτων γης.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Στο πλαίσιο, λοιπόν, και των συμμαχιών της αστικής τάξης με τα μικροαστικά στρώματα, αυτή εξελίσσεται ως μια πρώτης τάξεως ευκαιρία να αφήσει το δημόσιο πεδίο περαιτέρω απόκτησης τέτοιου είδους ιδιοκτησιακών </w:t>
      </w:r>
      <w:r w:rsidRPr="00567690">
        <w:rPr>
          <w:rFonts w:ascii="Arial" w:eastAsia="Times New Roman" w:hAnsi="Arial" w:cs="Times New Roman"/>
          <w:sz w:val="24"/>
          <w:szCs w:val="24"/>
          <w:lang w:eastAsia="el-GR"/>
        </w:rPr>
        <w:lastRenderedPageBreak/>
        <w:t>δικαιωμάτων, ακόμα και σε περιοχές όπου τα προηγούμενα χρόνια αναπτύχθηκαν μεγάλες κινητοποιήσεις για την προστασία τέτοιων δημόσιου χαρακτήρα εκτάσεων, δασικών και άλλων.</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Ιδιαίτερα μάλιστα για τις δασικού χαρακτήρα εκτάσεις, η υποστελεχωμένη Δασική Υπηρεσία δεν προλαβαίνει όχι σε εξήντα μέρες, αλλά ούτε σε έναν χρόνο να διαμορφώσει τους σχετικούς φακέλους για τη διεκδίκηση των δασικών εκτάσεων, που έτσι κι αλλιώς θα έπρεπε να εξαιρούνται από τις περιοχές όπου ισχύει το τεκμήριο κυριότητας, πόσω μάλλον που οι επιτροπές επίλυσης δασικών αμφισβητήσεων, δηλαδή για τον χαρακτήρα των εκτάσεων, που δημιουργήθηκαν στη Δασική Υπηρεσία, θα εμπλέξουν αντικειμενικά και τις αντίστοιχες επιτροπές του Κτηματολογίου, οπότε καταλαβαίνετε ότι μπορεί να περάσουν και γενιές ολόκληρες μέχρι να λυθεί οριστικά το ποιος είναι ο ιδιοκτήτης και ο χαρακτήρας της έκτασης.</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Όμως έτσι διαμορφώνεται μια νέα επικίνδυνη κατάσταση, που διευκολύνει την εκχώρηση γης, αφού η Κυβέρνηση ουσιαστικά αφήνει ανοικτή τη διαδικασία της διεκδίκησης από τους ιδιώτες και θα αποφασίζει για το αν και το πότε θα απορρίπτει τις αιτήσεις τους και πότε βέβαια θα διεκδικεί το αστικό κράτος απέναντι σ’ αυτούς που μπορεί να δείξει τα δόντια του. Κερδισμένοι βέβαια είναι οι μεγάλοι επενδυτές, που έχουν και το χρήμα και τη δυνατότητα να ξεπερνούν τα όποια εμπόδια.</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lastRenderedPageBreak/>
        <w:t>Άλλωστε, αντίστοιχη κριτική στον νέο φορέα του Κτηματολογίου, ότι αυτός λειτουργεί περισσότερο με αναπτυξιακό και επενδυτικό πρόσημο και όχι με γνώμονα την ασφαλή κατοχύρωση των εμπράγματων δικαιωμάτων, έχει ασκηθεί από πολλούς που καμμία σχέση δεν έχουν βέβαια ούτε με το ΚΚΕ ούτε με τη συνολική αντίληψή μας για την ιδιοκτησία της γης. Έτσι, παρά τα όσα λέει η Κυβέρνηση, είναι δεδομένο ότι θα συνεχίσουν να υπάρχουν εκκρεμότητες που αντιστοιχούν σε εκατομμύρια ιδιοκτησιακών δικαιωμάτων, θα συνεχίσει παράλληλα η οικονομική αιμορραγία των μικρών και μεσαίων ιδιοκτητών, για τους οποίους το Κτηματολόγιο αποτελεί και αποτέλεσε πραγματικό βραχνά, ενώ με άλλους τρόπους, όπως κάνετε πολλές φορές, και με νομοθετικές ρυθμίσεις θα τακτοποιείτε, θα λύνετε προβλήματα εκεί που υπάρχει το πραγματικό ενδιαφέρον για τις μεγάλες επενδυτικού χαρακτήρα αγορές.</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 xml:space="preserve">Τέλος, σε σχέση με τα άρθρα που αφορούν το Εθνικό Κέντρο Οπτικοακουστικών Μέσων και Επικοινωνίας, θεωρούμε ότι συντηρούν ουσιαστικά τη βασική κατεύθυνση που έχει ο ν.4487, ο οποίος στην πραγματικότητα δίνει στους επενδυτές σ’ αυτόν τον χώρο της τέχνης και του πολιτισμού τη δυνατότητα να εντάσσονται σε τέτοιου είδους ρυθμίσεις με κριτήρια μοριοδότησης τα οικονομικά τους χαρακτηριστικά, δηλαδή ουσιαστικά το οπτικοακουστικό έργο αντιμετωπίζεται μόνο από την εμπορευματική του </w:t>
      </w:r>
      <w:r w:rsidRPr="00567690">
        <w:rPr>
          <w:rFonts w:ascii="Arial" w:eastAsia="Times New Roman" w:hAnsi="Arial" w:cs="Arial"/>
          <w:bCs/>
          <w:sz w:val="24"/>
          <w:szCs w:val="24"/>
          <w:lang w:eastAsia="el-GR"/>
        </w:rPr>
        <w:lastRenderedPageBreak/>
        <w:t xml:space="preserve">διάσταση, από τα οικονομικά μεγέθη των επενδυτών του χώρου, αγνοώντας τελείως τα πολιτιστικά και αισθητικά του χαρακτηριστικά. </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 xml:space="preserve">Μετά τις πρόσφατες προσαρμογές που έκανε η Κυβέρνηση στον παραπάνω νόμο, συνεχίζει ουσιαστικά και μ’ αυτές τις ρυθμίσεις στην ίδια ρότα. Ισχύει στο ακέραιο ό,τι διαπιστώσαμε για τον ρόλο και τον χαρακτήρα που διατηρεί το Εθνικό Κέντρο Οπτικοακουστικών Μέσων και Επικοινωνίας, γιατί ούτε με τα μητρώα των ελεγκτών ούτε με τα ελεγκτικά όργανα διαμορφώνεται διαφορετική πολιτική κατεύθυνση στον φορέα. Τα μέτρα που παίρνει η Κυβέρνηση δεν κάνουν τίποτε άλλο από το να επιδιώκουν τη δημιουργία ενός ευνοϊκού οικονομικού, διοικητικού και εν γένει επενδυτικού περιβάλλοντος για την προσέλκυση περισσότερων ημεδαπών αλλά και αλλοδαπών παραγωγών οπτικοακουστικών έργων. </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 xml:space="preserve">Την ίδια ώρα που το ΕΚΟΜΕ παίζει με δεκάδες εκατομμύρια ευρώ, το Εθνικό Κέντρο Κινηματογράφου εξοφλεί μόλις ένα ελάχιστο ποσό απέναντι στις είκοσι έξι ελληνικές ταινίες μεγάλου και μικρού μήκους, αφήνοντας βέβαια στον αέρα τους εργαζόμενους. </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Είναι δεδομένο ότι τα άρθρα αυτά θα τα καταψηφίσουμε, όπως βέβαια και το νομοσχέδιο επί της αρχής και στο σύνολό του.</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Ευχαριστώ.</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lastRenderedPageBreak/>
        <w:t xml:space="preserve">ΠΡΟΕΔΡΕΥΩΝ (Νικήτας Κακλαμάνης): </w:t>
      </w:r>
      <w:r w:rsidRPr="00567690">
        <w:rPr>
          <w:rFonts w:ascii="Arial" w:eastAsia="Times New Roman" w:hAnsi="Arial" w:cs="Arial"/>
          <w:bCs/>
          <w:sz w:val="24"/>
          <w:szCs w:val="24"/>
          <w:lang w:eastAsia="el-GR"/>
        </w:rPr>
        <w:t>Τον λόγο έχει ο κ. Κωνσταντίνος Χήτας από την Ελληνική Λύση. Θα κλείσουμε με την κ. Αγγελική Αδαμοπούλου. Μετά θα μιλήσουν οι πέντε κατά προτεραιότητα συνάδελφοι Δημήτριος Κούβελας, Θεόφιλος Ξανθόπουλος, Βασίλειος Κεγκέρογλου, Ιωάννης Δελής, Κωνσταντίνος Μπούμπας και μετά θα ανέβει στο Βήμα ο κύριος Υπουργός.</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Κύριε Χήτα, έχετε τον λόγο.</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t>ΚΩΝΣΤΑΝΤΙΝΟΣ ΧΗΤΑΣ:</w:t>
      </w:r>
      <w:r w:rsidRPr="00567690">
        <w:rPr>
          <w:rFonts w:ascii="Arial" w:eastAsia="Times New Roman" w:hAnsi="Arial" w:cs="Arial"/>
          <w:bCs/>
          <w:sz w:val="24"/>
          <w:szCs w:val="24"/>
          <w:lang w:eastAsia="el-GR"/>
        </w:rPr>
        <w:t xml:space="preserve"> Ευχαριστώ, κύριε Πρόεδρε.</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Κύριε Υπουργέ, πραγματικά δεν ξέρω τι μας εκνευρίζει και μας εξοργίζει περισσότερο. Είστε πραγματικά μια τραγική κατάσταση στην Κυβέρνησή σας. Δεν ξέρω τι μας εκνευρίζει περισσότερο: ο άθλιος τρόπος με τον οποίο νομοθετείτε ή η άθλια παραδοχή εκ μέρους σας ότι «νομοθετούμε μεν λάθος, αλλά το κάνατε κι εσείς»;</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 xml:space="preserve">Δεν ξέρω τι είναι πιο εξοργιστικό, κύριε Πρόεδρε, να έρχεται μια Κυβέρνηση εδώ η οποία δεν σέβεται τις κοινοβουλευτικές διαδικασίες, δεν σέβεται τους Βουλευτές, δεν σέβεται τις υπόλοιπες πολιτικές δυνάμεις, μας έχει γραμμένους στα παλαιότερα των υποδημάτων της, κάνει ό,τι θέλει και, αντί έστω να ζητήσει συγγνώμη, να πει ότι είναι λάθος ο τρόπος, έχει το θράσος ο Κοινοβουλευτικός Εκπρόσωπος του κυβερνώντος κόμματος να πει </w:t>
      </w:r>
      <w:r w:rsidRPr="00567690">
        <w:rPr>
          <w:rFonts w:ascii="Arial" w:eastAsia="Times New Roman" w:hAnsi="Arial" w:cs="Arial"/>
          <w:bCs/>
          <w:sz w:val="24"/>
          <w:szCs w:val="24"/>
          <w:lang w:eastAsia="el-GR"/>
        </w:rPr>
        <w:lastRenderedPageBreak/>
        <w:t xml:space="preserve">απαντώντας σ’ αυτή την οργή σύσσωμης της Αντιπολίτευσης ότι δεν είναι λάθος ο τρόπος, «απλά κι εσείς στον ΣΥΡΙΖΑ το κάνατε, τι μιλάτε;»; </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 xml:space="preserve">Σοβαρά; Είναι σοβαρή κατάσταση αυτή τώρα; Μιλάμε για ένα νομοσχέδιο με πενήντα τρία άρθρα και έχουμε εκατόν πενήντα και παραπάνω άρθρα-τροπολογίες; Τι είναι αυτά τα πράγματα που κάνετε εσείς; Έτσι σέβεστε την κοινοβουλευτική διαδικασία, έτσι σέβεστε τους συναδέλφους, εκλεγμένους από τους Έλληνες και τις Ελληνίδες, που αντιπροσωπεύουμε ένα μεγάλο κομμάτι της κοινωνίας εδώ μέσα σήμερα και μας έχετε πραγματικά -και λυπάμαι που το λέω, κύριε Υπουργέ- γραμμένους στα παλιά σας τα παπούτσια και η αιτιολογία για όλο αυτό είναι «το κάνατε κι εσείς»; Ωραία! Παρανομούσαν αυτοί, να παρανομήσετε κι εσείς. </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 xml:space="preserve">Τι κουνάτε το κεφάλι, κύριε Υπουργέ; Εσείς υποβαθμίζετε το νομοσχέδιό σας. Έχει πενήντα τρία άρθρα και φέρατε εκατόν πενήντα άρθρα σε τροπολογίες. Τι να πούμε τώρα; </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Ώρα είναι να μας πείτε ότι οι εισηγητές δεν αφιέρωσαν χρόνο, κύριε Πρόεδρε, για το νομοσχέδιο, που είναι υποχρεωμένοι να μιλάνε και μιλούσαν για άλλα πράγματα. Προφανώς μιλάμε για άλλα πράγματα. Τι να πούμε; Για το Κτηματολόγιο; Ποιος ασχολείται σήμερα με το Κτηματολόγιο; Εδώ γίνεται χαμός. Εννιά τροπολογίες μέχρι τώρα. Μέχρι το τέλος μπορεί να έλθουν κι άλλες. Τι να λέμε τώρα;</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lastRenderedPageBreak/>
        <w:t xml:space="preserve">Τροπολογίες, λοιπόν. Πάμε να τις δούμε. Με την τακτική που ακολουθείτε ξέραμε -και μιλάμε με αποδείξεις- ότι πραγματικά είχατε μάστερ στην τεχνική του «λαδώματος», να «λαδώνετε». Ναι, αλλά εδώ λέμε ότι το «γαλάζιο λαδωτήρι» έχει πάρει φωτιά. Δεν σταματάτε. Έχουμε και Ολυμπιακούς Αγώνες, κύριε Πρόεδρε. Αν υπήρχε άθλημα, θα είχαν πάρει χρυσό μετάλλιο στο «λάδωμα». </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 xml:space="preserve">Από σήμερα, λοιπόν, κύριε Πρόεδρε, κύριε Υπουργέ, η Ελλάδα και επισήμως είναι το πρώτο κράτος στον κόσμο -δεν έχει ξαναγίνει πουθενά αυτό- που νομιμοποιεί το «φακελάκι». Το νομιμοποιούμε το «φακελάκι» από σήμερα. </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t>ΓΕΩΡΓΙΟΣ ΣΤΥΛΙΟΣ (Υφυπουργός Ψηφιακής Διακυβέρνησης):</w:t>
      </w:r>
      <w:r w:rsidRPr="00567690">
        <w:rPr>
          <w:rFonts w:ascii="Arial" w:eastAsia="Times New Roman" w:hAnsi="Arial" w:cs="Arial"/>
          <w:bCs/>
          <w:sz w:val="24"/>
          <w:szCs w:val="24"/>
          <w:lang w:eastAsia="el-GR"/>
        </w:rPr>
        <w:t xml:space="preserve"> Τι λέτε;</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t>ΚΩΝΣΤΑΝΤΙΝΟΣ ΧΗΤΑΣ:</w:t>
      </w:r>
      <w:r w:rsidRPr="00567690">
        <w:rPr>
          <w:rFonts w:ascii="Arial" w:eastAsia="Times New Roman" w:hAnsi="Arial" w:cs="Arial"/>
          <w:bCs/>
          <w:sz w:val="24"/>
          <w:szCs w:val="24"/>
          <w:lang w:eastAsia="el-GR"/>
        </w:rPr>
        <w:t xml:space="preserve"> Τι λέω; Θα σας πω εγώ τι λέω. Μετά το «λάδωμα» με 100 εκατομμύρια ευρώ στα μέσα μαζικής ενημέρωσης -ή δεν ήταν;-, μετά τη δωροδοκία ουσιαστικά, την εξευτελιστική αυτή διαδικασία που ακολουθήσατε απέναντι στα νιάτα μας, στη νεολαία μας με τα 150 ευρώ, το χαρτζιλίκι του τρόμου, εδώ συνεχίζετε την ψηφοθηρία. Είναι ντροπή και αίσχος! Δεν σας φτάνουν οι εκβιασμοί με την υποχρεωτικότητα. Τώρα βάζετε μπροστά σε ρόλο μισθοφόρου χιλιάδες γιατρούς και φαρμακοποιούς, που θα εξηγούν με πάθος πόσο καλό είναι το εμβόλιο και με το αζημίωτο. Έπεισες έναν; Δέκα ευρώ. Έπεισες άλλον; Είκοσι ευρώ. Ήλθε και στο ιατρείο σου; Πενήντα ευρώ. </w:t>
      </w:r>
      <w:r w:rsidRPr="00567690">
        <w:rPr>
          <w:rFonts w:ascii="Arial" w:eastAsia="Times New Roman" w:hAnsi="Arial" w:cs="Arial"/>
          <w:bCs/>
          <w:sz w:val="24"/>
          <w:szCs w:val="24"/>
          <w:lang w:eastAsia="el-GR"/>
        </w:rPr>
        <w:lastRenderedPageBreak/>
        <w:t>Δεν είναι «λάδωμα» αυτό; Τι είναι αυτό; «Λάδωμα» δεν είναι στον γιατρό; Εμείς έτσι το βλέπουμε. Εγώ έτσι το βλέπω, ρε παιδιά. Τον «λαδώνετε» επίσημα. «Λάδωμα» είναι. Αν πας και από το σπίτι, πενηντάρικο. Πήγες σε δέκα σπίτια; Πεντακόσια. Μια χαρά. Ωραία. Αν εσείς το θεωρείτε αυτό σοβαρή υγειονομική πολιτική, εμείς το θεωρούμε δωροδοκία αισχίστου είδους. Δεν είναι σοβαρά πράγματα αυτά για μια Κυβέρνηση να αντιμετωπίζει έτσι την κατάσταση.</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 xml:space="preserve">Επειδή είμαστε Ευρωπαίοι και επικαλείστε πολλές φορές την Ευρώπη -τι να κάνουμε;- και η Ελλάδα έμεινε πίσω, να σας πω κάτι: </w:t>
      </w:r>
      <w:r w:rsidRPr="00567690">
        <w:rPr>
          <w:rFonts w:ascii="Arial" w:eastAsia="Times New Roman" w:hAnsi="Arial" w:cs="Arial"/>
          <w:bCs/>
          <w:sz w:val="24"/>
          <w:szCs w:val="24"/>
          <w:lang w:val="en-US" w:eastAsia="el-GR"/>
        </w:rPr>
        <w:t>H</w:t>
      </w:r>
      <w:r w:rsidRPr="00567690">
        <w:rPr>
          <w:rFonts w:ascii="Arial" w:eastAsia="Times New Roman" w:hAnsi="Arial" w:cs="Arial"/>
          <w:bCs/>
          <w:sz w:val="24"/>
          <w:szCs w:val="24"/>
          <w:lang w:eastAsia="el-GR"/>
        </w:rPr>
        <w:t xml:space="preserve"> Δανία δεν είναι Ευρώπη; Είναι; Μάλιστα.</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Στη Δανία, για παράδειγμα, οι αρμόδιες υπηρεσίες στέλνουν ένα </w:t>
      </w:r>
      <w:r w:rsidRPr="00567690">
        <w:rPr>
          <w:rFonts w:ascii="Arial" w:eastAsia="Times New Roman" w:hAnsi="Arial" w:cs="Times New Roman"/>
          <w:sz w:val="24"/>
          <w:szCs w:val="24"/>
          <w:lang w:val="en-US" w:eastAsia="el-GR"/>
        </w:rPr>
        <w:t>email</w:t>
      </w:r>
      <w:r w:rsidRPr="00567690">
        <w:rPr>
          <w:rFonts w:ascii="Arial" w:eastAsia="Times New Roman" w:hAnsi="Arial" w:cs="Times New Roman"/>
          <w:sz w:val="24"/>
          <w:szCs w:val="24"/>
          <w:lang w:eastAsia="el-GR"/>
        </w:rPr>
        <w:t xml:space="preserve">, ρωτάνε τους πολίτες αν θέλουν να εμβολιαστούν και απαντάνε οι πολίτες με ένα ναι ή ένα όχι. Η Δανία το κάνει αυτό. Ούτε πίεση ούτε εκβιασμοί ούτε λανθασμένοι τρόποι επικοινωνίας, για να πείσουμε για κάτι το οποίο θα έπρεπε ο καθένας να επιλέξει μόνος του αν θα το κάνει ή όχι. Δεν μπορεί, λοιπόν, η Δανία να συμπεριφέρεται έτσι και η δημοκρατία στην Ελλάδα να μην το εφαρμόζει ή να έχει αλά καρτ εφαρμογή. </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Η δημοκρατία δεν πρέπει να φοβίζει τους Έλληνες. Και για την Ελληνική Λύση, το μόνο πατριωτικό κόμμα μέσα στο ελληνικό Κοινοβούλιο, ο ίσκιος -γιατί υπάρχει ένας ίσκιος- της υποχρεωτικότητας είναι μη αποδεκτός. Το έχουμε πει σε όλους τους τόνους. </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Και σταματήστε επιτέλους να διχάζετε τους Έλληνες με νέα τροπολογία σήμερα και άλλη τροπολογία για τους εκπαιδευτικούς. Ακούστε, κύριε Πρόεδρε, έχει ενδιαφέρον. Μιλάει για τις προσλήψεις των εκπαιδευτικών, λέει μέσα για τα τεστ και θα τα πω. Και λέει η τελευταία παράγραφος στο εδάφιο β΄ στο άρθρο 1: «Με απόφαση του Υπουργού Παιδείας», αυτό είναι τρομακτικό, «και Θρησκευμάτων δύναται να καθορίζονται περαιτέρω συνέπειες στην περίπτωση επανειλημμένης παράβασης της παρούσης περίπτωσης.». Δηλαδή κάνει ό,τι θέλει ο Υπουργός. Άρα μπορεί να απολύσει κιόλας. Δεν αποκλείει τίποτα. Αυτά λέει η τροπολογία, η μία από τις εννέα, μέσα.</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Και δίνετε λεφτά πάλι στους γιατρούς. Εδώ ο Έλληνας δεν μπορεί να κάνει τη φορολογική του δήλωση γιατί δεν έχει να πληρώσει τον φοροτεχνικό του και εσείς μοιράζετε λεφτά! Δίνετε περισσότερα χρήματα στους γιατρούς. Κι όσο πιο επώνυμος είναι αυτός που θα βοηθήσει στη διαδικασία αυτή, τόσο ανεβαίνει και το μπάτζετ. Δεν θα πω για τους </w:t>
      </w:r>
      <w:r w:rsidRPr="00567690">
        <w:rPr>
          <w:rFonts w:ascii="Arial" w:eastAsia="Times New Roman" w:hAnsi="Arial" w:cs="Times New Roman"/>
          <w:sz w:val="24"/>
          <w:szCs w:val="24"/>
          <w:lang w:val="en-US" w:eastAsia="el-GR"/>
        </w:rPr>
        <w:t>influencer</w:t>
      </w:r>
      <w:r w:rsidRPr="00567690">
        <w:rPr>
          <w:rFonts w:ascii="Arial" w:eastAsia="Times New Roman" w:hAnsi="Arial" w:cs="Times New Roman"/>
          <w:sz w:val="24"/>
          <w:szCs w:val="24"/>
          <w:lang w:eastAsia="el-GR"/>
        </w:rPr>
        <w:t xml:space="preserve"> και όλα αυτά.</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Βέβαια λεφτά για άλλα δεν έχουμε. Λεφτά εδώ έχουμε να σκορπάμε. Λεφτά για να προσληφθεί η μητέρα της Μυρτούς στο ελληνικό Κοινοβούλιο, όπως έχει εισηγηθεί ο Πρόεδρος της Ελληνικής Λύσης και η Ελληνική Λύση στο Πρόεδρο της Βουλής με επιστολή, δεν έχουμε. Είναι ένα κορίτσι και μια οικογένεια που ανεβαίνει έναν Γολγοθά. Ή να αποζημιώσουμε τη μάνα του Κατσίφα, τη χαροκαμένη, ούτε για εκεί έχουμε. Ή να πληρώσουμε το φάρμακο </w:t>
      </w:r>
      <w:r w:rsidRPr="00567690">
        <w:rPr>
          <w:rFonts w:ascii="Arial" w:eastAsia="Times New Roman" w:hAnsi="Arial" w:cs="Times New Roman"/>
          <w:sz w:val="24"/>
          <w:szCs w:val="24"/>
          <w:lang w:eastAsia="el-GR"/>
        </w:rPr>
        <w:lastRenderedPageBreak/>
        <w:t xml:space="preserve">για τον μικρό Παναγιώτη-Ραφαήλ, ούτε εκεί έχει λεφτά η πολιτεία. Εκεί είμαστε σφιχτοί. Σε άλλα όμως είμαστε </w:t>
      </w:r>
      <w:r w:rsidRPr="00567690">
        <w:rPr>
          <w:rFonts w:ascii="Arial" w:eastAsia="Times New Roman" w:hAnsi="Arial" w:cs="Times New Roman"/>
          <w:sz w:val="24"/>
          <w:szCs w:val="24"/>
          <w:lang w:val="en-US" w:eastAsia="el-GR"/>
        </w:rPr>
        <w:t>large</w:t>
      </w:r>
      <w:r w:rsidRPr="00567690">
        <w:rPr>
          <w:rFonts w:ascii="Arial" w:eastAsia="Times New Roman" w:hAnsi="Arial" w:cs="Times New Roman"/>
          <w:sz w:val="24"/>
          <w:szCs w:val="24"/>
          <w:lang w:eastAsia="el-GR"/>
        </w:rPr>
        <w:t xml:space="preserve">. Και αυτά είναι λάθη. </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Δυστυχώς σας ζητάμε εδώ και πάρα πολύ καιρό σε όλους τους τόνους να σταματήσετε να διχάζετε τους Έλληνες. Πρέπει οι Έλληνες να είναι ενωμένοι σε αυτή τη δύσκολη κατάσταση. Θα πρέπει να τους πλησιάσουμε, να τους μιλήσουμε, να τους ενώσουμε για να τα ξεπεράσουμε όλα αυτά. Μη στήνετε τη δημοκρατία στο εκτελεστικό απόσπασμα. Έχουν χάσει πάρα πολλοί άνθρωποι τη δουλειά τους. Βρισκόμαστε σε έναν απίστευτο οικονομικό Γολγοθά ,τον οποίο θα κληθούμε όλοι να τον ανέβουμε, με πρώτους τους Έλληνες πολίτες. Πολλοί από τους ανθρώπους που μας ακούν τώρα είτε έχασαν είτε θα χάσουν τη δουλειά τους. Και δέχονται συνεχόμενο ψυχολογικό μπούλινγκ από εργοδότες, από συναδέλφους, ακόμα και από συγγενείς. Το ξέρετε. Είναι πάρα πολλά τα </w:t>
      </w:r>
      <w:r w:rsidRPr="00567690">
        <w:rPr>
          <w:rFonts w:ascii="Arial" w:eastAsia="Times New Roman" w:hAnsi="Arial" w:cs="Times New Roman"/>
          <w:sz w:val="24"/>
          <w:szCs w:val="24"/>
          <w:lang w:val="en-US" w:eastAsia="el-GR"/>
        </w:rPr>
        <w:t>mail</w:t>
      </w:r>
      <w:r w:rsidRPr="00567690">
        <w:rPr>
          <w:rFonts w:ascii="Arial" w:eastAsia="Times New Roman" w:hAnsi="Arial" w:cs="Times New Roman"/>
          <w:sz w:val="24"/>
          <w:szCs w:val="24"/>
          <w:lang w:eastAsia="el-GR"/>
        </w:rPr>
        <w:t xml:space="preserve"> από φοιτητές, ανθρώπους σε παραγωγική ηλικία, υγειονομικούς, ηλικιωμένους. </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Θα σας πω κάτι. Αφού έχετε ένα πρόβλημα με τους εκπαιδευτικούς τώρα, γιατί δεν τους λαδώνετε και αυτούς; Δώστε τους εκεί από δύο ή τρία κατοστάρικα και πείτε ότι θα σας δώσουμε 200 ευρώ, δώσαμε 150 στα παιδιά, εσείς που είστε μεγαλύτεροι σε ηλικία θα πάρετε 300 ευρώ, πάτε κάντε το εμβόλιο και τελειώνετε, αφού η μέθοδος είναι επιτυχημένη. Το έχετε βρει το </w:t>
      </w:r>
      <w:r w:rsidRPr="00567690">
        <w:rPr>
          <w:rFonts w:ascii="Arial" w:eastAsia="Times New Roman" w:hAnsi="Arial" w:cs="Times New Roman"/>
          <w:sz w:val="24"/>
          <w:szCs w:val="24"/>
          <w:lang w:eastAsia="el-GR"/>
        </w:rPr>
        <w:lastRenderedPageBreak/>
        <w:t xml:space="preserve">κόλπο. Τι κάθεστε και σπαταλάτε φαιά ουσία; Κάντε το, γιατί τα πράγματα είναι σοβαρά. </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Μας είπατε ότι οι ανεμβολίαστοι εκπαιδευτικοί θα πρέπει να κάνουν υποχρεωτικό </w:t>
      </w:r>
      <w:r w:rsidRPr="00567690">
        <w:rPr>
          <w:rFonts w:ascii="Arial" w:eastAsia="Times New Roman" w:hAnsi="Arial" w:cs="Times New Roman"/>
          <w:sz w:val="24"/>
          <w:szCs w:val="24"/>
          <w:lang w:val="en-US" w:eastAsia="el-GR"/>
        </w:rPr>
        <w:t>rapid</w:t>
      </w:r>
      <w:r w:rsidRPr="00567690">
        <w:rPr>
          <w:rFonts w:ascii="Arial" w:eastAsia="Times New Roman" w:hAnsi="Arial" w:cs="Times New Roman"/>
          <w:sz w:val="24"/>
          <w:szCs w:val="24"/>
          <w:lang w:eastAsia="el-GR"/>
        </w:rPr>
        <w:t xml:space="preserve"> </w:t>
      </w:r>
      <w:r w:rsidRPr="00567690">
        <w:rPr>
          <w:rFonts w:ascii="Arial" w:eastAsia="Times New Roman" w:hAnsi="Arial" w:cs="Times New Roman"/>
          <w:sz w:val="24"/>
          <w:szCs w:val="24"/>
          <w:lang w:val="en-US" w:eastAsia="el-GR"/>
        </w:rPr>
        <w:t>test</w:t>
      </w:r>
      <w:r w:rsidRPr="00567690">
        <w:rPr>
          <w:rFonts w:ascii="Arial" w:eastAsia="Times New Roman" w:hAnsi="Arial" w:cs="Times New Roman"/>
          <w:sz w:val="24"/>
          <w:szCs w:val="24"/>
          <w:lang w:eastAsia="el-GR"/>
        </w:rPr>
        <w:t xml:space="preserve"> πληρωμένο από την τσέπη τους, το ίδιο και οι φοιτητές. Θα δίνουν 20 ή 30 ευρώ την ημέρα για να πάνε παρακολουθήσουν μάθημα οι φοιτητές; Πώς θα γίνει αυτό; Δηλαδή καλά είναι να νομοθετείτε, αλλά εφαρμόζονται τέτοια μέτρα στην πραγματικότητα; Μπορούν να εφαρμοστούν; Δεν ξέρω πραγματικά.</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Και για τα σχολεία σάς έχουμε πολλές φορές πει να κάνετε τα αυτονόητα. Κάντε με άλλους τρόπους ασφαλείς τις σχολικές αίθουσες και όχι έτσι, με εκβιασμούς. Σας είχαμε πει -και το συζητούσαμε στο νομοσχέδιο- να βρείτε χώρους εδώ και ενάμιση χρόνο, αυξήστε τους χώρους, μείωσε τον αριθμό των μαθητών, προμηθευθείτε μονά θρανία, όπως κάνουν στην Ευρώπη, απλά πράγματα. Ενάμιση χρόνο δεν κάναμε τίποτα γι’ αυτά τα πράγματα. Όπως είναι τα σχολεία μας, έτσι παραμένουν και τώρα. Δεν κάναμε κάτι. Θεωρούμε ότι θα δημιουργήσετε περισσότερα προβλήματα. </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Πάμε και στο νομοσχέδιο. Ξέρετε τι μου θυμίζει αυτή η ιστορία, κύριε Υπουργέ; Μου θυμίζει ότι έχουμε ένα ακατάστατο δωμάτιο, άνω-κάτω, ρούχα πεταμένα, παιχνίδια, σκουπίδια καφέδες, αναψυκτικά, ένα δωμάτιο άνω-κάτω και αυτό που κάνουμε είναι να το φωτογραφίσουμε και να το ανεβάσουμε στο </w:t>
      </w:r>
      <w:r w:rsidRPr="00567690">
        <w:rPr>
          <w:rFonts w:ascii="Arial" w:eastAsia="Times New Roman" w:hAnsi="Arial" w:cs="Times New Roman"/>
          <w:sz w:val="24"/>
          <w:szCs w:val="24"/>
          <w:lang w:eastAsia="el-GR"/>
        </w:rPr>
        <w:lastRenderedPageBreak/>
        <w:t xml:space="preserve">διαδίκτυο. Ψηφιοποιήσαμε την ακαταστασία. Αυτή είναι η λύση. Το δωμάτιο παραμένει χάλια, άνω-κάτω είναι, αλλά το έχω βγάλει φωτογραφία, το έχω ανεβάσει στο διαδίκτυο, το έχω ψηφιοποιήσει και είναι μια χαρά. </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Δεν είναι έτσι τα πράγματα. Με διάφορα νομοσχέδια που τα παρουσιάζετε ως σωτηρία ή σωτήρια -για το πρόβλημα, εννοώ- και ως εκσυγχρονιστικά, προσπαθείτε να παρουσιάσετε έργο. </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Υπάρχει ένα ζητούμενο. Το ζητούμενο δεν είναι να παρουσιάζετε μια ωραία, μια επιτυχημένη εικόνα με διάφορα νομοσχέδια, με κορδέλες, με βαρύτατους χαρακτηρισμούς. Μπουχτίσαμε από λόγια, από θεωρίες. Και η περίπτωση του Ελληνικού Κτηματολογίου δεν αποτελεί εξαίρεση. Είναι τεράστια πληγή. Ένα έργο που ακούμε πάνω από είκοσι πέντε χρόνια ότι θα υλοποιηθεί, θα υλοποιηθεί και ακόμα περιμένουμε. Στο άκουσμά του όλοι οι πολίτες, οι υπάλληλοι, οι δικηγόροι, οι υποθηκοφύλακες απογοητεύονται. Έχουν ταλαιπωρηθεί εδώ και πάρα πολλά χρόνια. </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Δεν αρνείται κανείς, δεν υπάρχει άνθρωπος στην Αίθουσα αυτή να αρνείται ότι το Κτηματολόγιο είναι απαραίτητο να ολοκληρωθεί, να ολοκληρωθεί η κτηματογράφηση της ιδιοκτησίας των πολιτών, του δημοσίου και των ΟΤΑ. Όμως ο όποιος εκσυγχρονισμός, η όποια ψηφιοποίηση δεν είναι αυτοσκοπός, αλλά είναι το μέσο για την εξυπηρέτηση του πολίτη. Είναι κάτι που είπατε και εσείς, κύριε Υπουργέ, και σας το αναγνωρίζουμε αυτό. Το θέμα όμως δεν είναι </w:t>
      </w:r>
      <w:r w:rsidRPr="00567690">
        <w:rPr>
          <w:rFonts w:ascii="Arial" w:eastAsia="Times New Roman" w:hAnsi="Arial" w:cs="Times New Roman"/>
          <w:sz w:val="24"/>
          <w:szCs w:val="24"/>
          <w:lang w:eastAsia="el-GR"/>
        </w:rPr>
        <w:lastRenderedPageBreak/>
        <w:t xml:space="preserve">να το λέμε, αλλά να γίνεται κιόλας. Το ξέρετε, μη ρωτήσω τώρα πόσο ταλαιπωρούνται οι Έλληνες από τις υπηρεσίες κτηματογράφησης, ότι η κατάσταση που επικρατεί είναι χαοτική, οι προθεσμίες, παρατάσεις, χιλιάδες ανακριβείς εγγραφές, διαδικασίες απίστευτες, που αλλάζουν κάθε τρεις και λίγο. </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Η αλήθεια είναι ότι όλη αυτή τη διαδικασία, τα σπασμένα δηλαδή αυτού του χαλασμένου, του σάπιου συστήματος, την κακοδιοίκηση, την προχειρότητα, την πληρώνει ο Έλληνας πολίτης. Ο Έλληνας πολίτης, ο φορολογούμενος, που, αντί να εξυπηρετείται, αντί να προχωράει η υπόθεσή του, ταλαιπωρείται ακόμα περισσότερο από τις υπηρεσίες του δημοσίου. Και είναι πολύ δύσκολο -αν όχι αδύνατον- αυτός ο άνθρωπος, ο κακομοίρης να βρει κάποια στιγμή το δίκιο του. Γιατί; Για την ιδιοκτησία του. Πού να βρει το δίκιο του; Αναγκάζεται να πάει στο δικαστήριο. </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Ένα μόνο θα πούμε. Το δικαστήριο Αθηνών δίνει δικάσιμο για τέτοιες υποθέσεις το 2025. Τι να λέμε τώρα; Να ψηφιοποιήσουμε το μπάχαλο τώρα. Να ψηφιοποιήσουμε το μπάχαλο και σώσαμε την κοινωνία! Τι να πω; Όλες αυτές οι διαδικασίες είναι ψυχοφθόρες, είναι χρονοβόρες, με δικαστικούς αγώνες που απαιτούν χρήματα, χρόνο. Πού να τα διαθέσει αυτά ο πολίτης;</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Το Κτηματολόγιο συνδέεται άρρηκτα με την κατοχύρωση της ιδιοκτησίας, με την προστασία των ιδιοκτησιακών δικαιωμάτων. Είναι </w:t>
      </w:r>
      <w:r w:rsidRPr="00567690">
        <w:rPr>
          <w:rFonts w:ascii="Arial" w:eastAsia="Times New Roman" w:hAnsi="Arial" w:cs="Times New Roman"/>
          <w:sz w:val="24"/>
          <w:szCs w:val="24"/>
          <w:lang w:eastAsia="el-GR"/>
        </w:rPr>
        <w:lastRenderedPageBreak/>
        <w:t xml:space="preserve">απαραίτητο για την προστασία και την ασφάλεια των συναλλαγών έναντι όλων, για την προάσπιση των συμφερόντων των Ελλήνων πολιτών. Είναι λάθος και επικίνδυνο να προσπερνάμε και να παρακάμπτουμε διαδικασίες, επειδή εσείς, η πολιτεία, η διοίκηση, λοιπόν, δεν μπορεί να κάνει αυτό που πρέπει να κάνει όπως πρέπει. Και επειδή δεν μπορείτε να το κάνετε όπως πρέπει, προσπερνάτε διαδικασίες, προσπερνάτε και παρακάμπτετε τέτοιου είδους διαδικασίες. </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Ερώτηση: Πώς νομοθετείτε περαιωμένη την κτηματογράφηση χωρίς να έχουν εκδικαστεί οι υποθέσεις; Πώς γίνεται αυτό, αφού δεν έχουν εκδικαστεί οι υποθέσεις; Πώς θεωρείτε τελειωμένη την κτηματογράφηση με την αναγραφή εκκρεμοτήτων; Πώς πιστεύετε αλήθεια ότι θα κινηθεί η αγορά και ότι θα προσελκύσετε επενδυτές; Πώς θα αποφασίσει κάποιος να επενδύσει, να πάει να αγοράσει ένα κτήριο, ένα ακίνητο, όταν το βλέπει γεμάτο με εκκρεμότητες, με όμορα ακίνητα να έχουν τα ίδια προβλήματα ή ακόμα-ακόμα -το χειρότερο- να είναι και αγνώστου ιδιοκτήτη, να μην ξέρεις καν σε ποιον ανήκει; </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Με αυτά, λοιπόν, που νομοθετείτε δεν πρόκειται να προσελκύσετε επενδυτές. Το αντίθετο θα συμβεί. Και πολύ φοβόμαστε ότι και η αγορά στα ακίνητα θα κατρακυλήσει ακόμη περισσότερο.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Κλείνοντας, κύριε Πρόεδρε, θα ήθελα να τονίσω ότι πρέπει η Κυβέρνηση της Νέας Δημοκρατίας να σταματήσει να νομοθετεί με στόχο να κλείσει </w:t>
      </w:r>
      <w:r w:rsidRPr="00567690">
        <w:rPr>
          <w:rFonts w:ascii="Arial" w:eastAsia="Times New Roman" w:hAnsi="Arial" w:cs="Times New Roman"/>
          <w:sz w:val="24"/>
          <w:szCs w:val="24"/>
          <w:lang w:eastAsia="el-GR"/>
        </w:rPr>
        <w:lastRenderedPageBreak/>
        <w:t>εκκρεμότητες ή να συμμορφωθεί στις εντολές των τρίτων, των δανειστών, της Ευρώπης, των τραπεζών, λέγοντας «αυτή είναι η νομοθεσία, απλά να συμμορφωθώ».</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Πρέπει κάποια στιγμή η Κυβέρνηση, η πολιτεία να νομοθετεί, να ασκεί πολιτικές και δράσεις με γνώμονα το εθνικό συμφέρον και το συμφέρον των πολιτών.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Κύριε Πρόεδρε, θέλω να είμαι ακριβής στην ώρα μου, σεβόμενος την κοινοβουλευτική διαδικασία.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(Νικήτας Κακλαμάνης):</w:t>
      </w:r>
      <w:r w:rsidRPr="00567690">
        <w:rPr>
          <w:rFonts w:ascii="Arial" w:eastAsia="Times New Roman" w:hAnsi="Arial" w:cs="Times New Roman"/>
          <w:sz w:val="24"/>
          <w:szCs w:val="24"/>
          <w:lang w:eastAsia="el-GR"/>
        </w:rPr>
        <w:t xml:space="preserve"> Έχετε πάντως και εσείς την ανοχή, αν θέλετε.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ΚΩΝΣΤΑΝΤΙΝΟΣ ΧΗΤΑΣ:</w:t>
      </w:r>
      <w:r w:rsidRPr="00567690">
        <w:rPr>
          <w:rFonts w:ascii="Arial" w:eastAsia="Times New Roman" w:hAnsi="Arial" w:cs="Times New Roman"/>
          <w:sz w:val="24"/>
          <w:szCs w:val="24"/>
          <w:lang w:eastAsia="el-GR"/>
        </w:rPr>
        <w:t xml:space="preserve"> Το ξέρω και σας ευχαριστώ, αλλά θέλω να σεβαστούμε τον χρόνο. Δεν μπορεί να φωνάζουμε, να ενοχλούμαστε ότι κάποιοι δεν σέβονται την κοινοβουλευτική διαδικασία και να το κάνουμε και εμείς. Όχι, εμείς σεβόμαστε τον χρόνο που μας αναλογεί και τον εκμεταλλευτήκαμε. Είπαμε τις ενστάσεις μας, τις καταθέσαμε. Θα εισπράξετε ένα «όχι» από εμάς γιατί δεν το αξίζετε. Δεν σας εμπιστευόμαστε. Ο τρόπος με τον οποίο νομοθετείτε είναι άθλιος. Δεν σέβεστε τίποτα. Οπότε πάμε για άλλα.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Ευχαριστώ πολύ.</w:t>
      </w:r>
    </w:p>
    <w:p w:rsidR="00567690" w:rsidRPr="00567690" w:rsidRDefault="00567690" w:rsidP="00E15F6F">
      <w:pPr>
        <w:spacing w:line="600" w:lineRule="auto"/>
        <w:ind w:firstLine="720"/>
        <w:jc w:val="center"/>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(Χειροκροτήματα από την πτέρυγα της Ελληνικής Λύσης)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lastRenderedPageBreak/>
        <w:t>ΠΡΟΕΔΡΕΥΩΝ (Νικήτας Κακλαμάνης):</w:t>
      </w:r>
      <w:r w:rsidRPr="00567690">
        <w:rPr>
          <w:rFonts w:ascii="Arial" w:eastAsia="Times New Roman" w:hAnsi="Arial" w:cs="Times New Roman"/>
          <w:sz w:val="24"/>
          <w:szCs w:val="24"/>
          <w:lang w:eastAsia="el-GR"/>
        </w:rPr>
        <w:t xml:space="preserve"> Και εγώ, κύριε Χήτα.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Κλείνει ο κατάλογος των αγορητών με τη συνάδελφο κ. Αγγελική Αδαμοπούλου από το ΜέΡΑ25.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ΑΓΓΕΛΙΚΗ ΑΔΑΜΟΠΟΥΛΟΥ:</w:t>
      </w:r>
      <w:r w:rsidRPr="00567690">
        <w:rPr>
          <w:rFonts w:ascii="Arial" w:eastAsia="Times New Roman" w:hAnsi="Arial" w:cs="Times New Roman"/>
          <w:sz w:val="24"/>
          <w:szCs w:val="24"/>
          <w:lang w:eastAsia="el-GR"/>
        </w:rPr>
        <w:t xml:space="preserve"> Σας ευχαριστώ, κύριε Πρόεδρε.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Πριν ξεκινήσω την τοποθέτησή μου για το νομοσχέδιο, να πω και εγώ ότι είναι κάκιστη η πρακτική που εφαρμόζει η Κυβέρνηση να έρχεται στο πάρα πέντε να καταθέτει ουσιαστικά εννιά νομοσχέδια. Δεν θα τοποθετηθώ επί των τροπολογιών των νομοσχεδίων αυτών τώρα. Θα μιλήσω στο τέλος μόνο για μία τροπολογία. Κανονικά θα έπρεπε όλη η Αντιπολίτευση, σύσσωμη, να απέχει ακόμη και από τη συζήτηση επί των τροπολογιών, όχι μόνο από την ψήφιση, διότι αφήνουμε με αυτόν τον τρόπο την Κυβέρνηση κανονικά να εφαρμόζει την κακή νομοθέτηση και εμείς να συναινούμε ακόμη και συζητώντας επ’ αυτών.</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Σε ό,τι αφορά το νομοσχέδιο για τον εκσυγχρονισμό του Ελληνικού Κτηματολογίου, το νομοσχέδιο έχει κάποια θετικά στοιχεία στα οποία αναφέρθηκα και στις συζητήσεις στην επιτροπή, όπως, για παράδειγμα, οι ψηφιακές ευκολίες. Έχει, επίσης, κάποια στοιχεία τα οποία δείχνουν ότι υπάρχει καλή διάθεση και καλή πρόθεση εκ μέρους της Κυβέρνησης, αλλά είναι αμφίβολο αν τελικά αυτές οι πρωτοβουλίες θα πετύχουν να λύσουν το </w:t>
      </w:r>
      <w:r w:rsidRPr="00567690">
        <w:rPr>
          <w:rFonts w:ascii="Arial" w:eastAsia="Times New Roman" w:hAnsi="Arial" w:cs="Times New Roman"/>
          <w:sz w:val="24"/>
          <w:szCs w:val="24"/>
          <w:lang w:eastAsia="el-GR"/>
        </w:rPr>
        <w:lastRenderedPageBreak/>
        <w:t xml:space="preserve">πρόβλημα ή αν θα προσθέσουν κάποιο καινούργιο πρόβλημα. Επίσης, το νομοσχέδιο έχει κάποιες ξεκάθαρα προβληματικές διατάξεις.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Το θέμα, λοιπόν, είναι τι έρχεται να κάνει ένα νομοσχέδιο, όταν εντάσσεται σε ένα ήδη εγκατεστημένο πλαίσιο λειτουργίας μιας διαδικασίας, όπως είναι η διαδικασία της κτηματογράφησης στη συγκεκριμένη περίπτωση. Ποιος είναι, δηλαδή, ο μεγάλος και βασικός στόχος; Ο στόχος προφανώς είναι να ολοκληρωθεί πολύ σύντομα και με άριστο τρόπο μια πολύ σημαντική και χρονοβόρα διαδικασία. Αυτό για να το πετύχει, όμως, κανείς, θα πρέπει πρώτα από όλα να ιεραρχήσει τις ανάγκες και τις ενέργειες στις οποίες θα προβεί, να πει, δηλαδή, ότι έχουμε αυτόν τον στόχο, ότι έχουμε αυτά τα προβλήματα, ότι τα βάζουμε σε μια σειρά σπουδαιότητας, τα προτεραιοποιούμε και τα αντιμετωπίζουμε με τις λύσεις, τις διαθέσιμες λύσεις, γιατί αυτές είναι οι πιο αποτελεσματικές για τον άλφα, τον βήτα και γάμμα λόγο.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Τα προβλήματα που αφορούν την κτηματογράφηση η αλήθεια είναι ότι είναι πολλά και διάφορα. Είναι και οι πόροι περιορισμένοι που διαθέτουμε, οπότε δεν επιτρέπουν να κάνουμε μια επίθεση σε όλα ταυτόχρονα.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Άρα κανείς δεν σας ψέγει ότι δεν λύνετε όλα τα θέματα αυτοστιγμεί. Εκεί, όμως, που υπάρχει κριτική είναι στο τι τελικά επιλέγετε να λύσετε κατά προτεραιότητα. Αυτή, βεβαίως, η κριτική αφορά γενικότερα την κυβερνητική πολιτική. Πολλές φορές, δηλαδή, έχει διαπιστωθεί ότι παρά την υπερπαραγωγή </w:t>
      </w:r>
      <w:r w:rsidRPr="00567690">
        <w:rPr>
          <w:rFonts w:ascii="Arial" w:eastAsia="Times New Roman" w:hAnsi="Arial" w:cs="Times New Roman"/>
          <w:sz w:val="24"/>
          <w:szCs w:val="24"/>
          <w:lang w:eastAsia="el-GR"/>
        </w:rPr>
        <w:lastRenderedPageBreak/>
        <w:t xml:space="preserve">νομοθετημάτων, υπάρχουν χρονίζοντα προβλήματα σε πολλούς τομείς και ούτε καν τα αγγίζετε.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Να δούμε, λοιπόν, κάποιες σοβαρές εκκρεμότητες στον χώρο του Κτηματολογίου, τις οποίες δεν αντιμετωπίζει το νομοσχέδιο, οι οποίες, μάλιστα, διατυπώθηκαν και από επαγγελματίες του χώρου ήδη από τη δημόσια διαβούλευση και, άρα, τις γνωρίζετε.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Ξεκινάμε, κατ’ αρχάς, με τα πρόδηλα σφάλματα και τη συναίνεση του δημοσίου. Το δημόσιο μέχρι τώρα, παρά το γεγονός ότι έχει τη δυνατότητα, δεν συναινεί στη διόρθωση πρόδηλων σφαλμάτων και, φυσικά, κανένας προϊστάμενος κτηματολογικού γραφείου δεν έχει δεχτεί μέχρι σήμερα να αναλάβει αυτή την ευθύνη. Και τι ζητά; Ζητά την έκδοση δικαστικών αποφάσεων. Σύμφωνα, μάλιστα, με μαρτυρίες δικηγόρων έχουμε φτάσει σήμερα στο Μονομελές Πρωτοδικείο Αθηνών να προσδιορίζονται αιτήσεις για τον Μάιο του 2024.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Το θέμα, λοιπόν, το αγγίζετε μεν, αλλά δεν το λύνετε, γιατί πλέον πετάτε το μπαλάκι στον υπάλληλο, ο οποίος θα πρέπει εντός εξήντα ημερών να απαντήσει και, μάλιστα, αναιτιολόγητα αν τελικά το δημόσιο διεκδικεί ή όχι το ακίνητο. Είναι προφανέστατο ότι αφ’ ης στιγμής ο υπάλληλος δεν έχει καν την υποχρέωση να αιτιολογήσει την απάντησή του, το λογικό και επόμενο είναι ότι </w:t>
      </w:r>
      <w:r w:rsidRPr="00567690">
        <w:rPr>
          <w:rFonts w:ascii="Arial" w:eastAsia="Times New Roman" w:hAnsi="Arial" w:cs="Times New Roman"/>
          <w:sz w:val="24"/>
          <w:szCs w:val="24"/>
          <w:lang w:eastAsia="el-GR"/>
        </w:rPr>
        <w:lastRenderedPageBreak/>
        <w:t xml:space="preserve">θα απαντήσει αρνητικά, δηλαδή θα αρνηθεί να συναινέσει το δημόσιο ως προς τη διόρθωση των σφαλμάτων, άρα διεκδικεί το ακίνητο.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Επίσης -και αυτό το ανέφερα στην επιτροπή- εδώ το δημόσιο δεν συναινεί, απλώς δεν προτάσσει τα δικαιώματά του. Έχει ένα νόημα αυτή η διάκριση, γιατί συναίνεση σημαίνει συμφωνία με όσα λέει ο αντίδικος και εδώ πρακτικά δεν πρόκειται για κάτι τέτοιο, ασχέτως αν οδηγεί στο ίδιο αποτέλεσμα.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Επόμενο ζήτημα είναι οι έκτακτες χρησικτησίες σε οριζόντιες ιδιοκτησίες. Η κτήση κυριότητας με έκτακτη χρησικτησία σε οριζόντιες ιδιοκτησίες είναι ένα θέμα πάρα πολύ σημαντικό, γιατί αφορά όλα τα παλιά προσύμφωνα αγοραπωλησίας, τα οποία για πολλούς και διάφορους λόγους δεν μπορούν να εκτελεστούν και να γίνουν οριστικά. Μέχρι σήμερα τα δικαστήρια κατά πάγια νομολογία τι λένε; Ότι η κυριότητα με τακτική ή έκτακτη χρησικτησία χωράει μόνο σε ήδη συσταθείσα χωριστή κυριότητα ορόφου ή διαμερίσματος, η οποία οφείλει, μάλιστα, να περιλαμβάνεται αποκλειστικά σε συμβολαιογραφικό έγγραφο, το οποίο έχει μετεγγραφεί στο υποθηκοφυλακείο νομίμως. Επίσης, δεν προβλέπεται κτήση κυριότητας με χρησικτησία σε τμήμα ή όροφο της όλης οικοδομής, ακόμη και αν το τμήμα αυτό είναι αυτοτελές και προορίζεται για αυτοτελή χρήση και εκμετάλλευση, εφόσον επ’ αυτού δεν έχει συσταθεί οριζόντια ιδιοκτησία με τη διαδικασία που προανέφερα.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Τι σημαίνει, λοιπόν, όλο αυτό; Σημαίνει ότι χιλιάδες τέτοια προσύμφωνα, για τα οποία υπάρχουν αντικειμενικές δυσκολίες να εκτελεστούν με συμβόλαιο, είναι στον αέρα, όπως στον αέρα είναι και χιλιάδες διαμερίσματα τα οποία αποκτήθηκαν είτε με ιδιωτικό έγγραφο είτε με προφορική συμφωνία σε διάφορες περιοχές της χώρας. Μπορείτε να καταλάβετε, δηλαδή, τι σημαίνει για χιλιάδες ανθρώπους να μην μπορούν να κατοχυρώσουν την περιουσία τους, την οποία πληρώνουν και νέμονται τόσα χρόνια. Εδώ, λοιπόν, θα μπορούσατε να έχετε προβλέψει τη σύσταση οριζόντιας ιδιοκτησίας και σε διαιρετό τμήμα οικοδομής, όπως ακριβώς προβλέπεται και για τα γεωτεμάχια.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Ανοιχτά ζητήματα, επίσης, παραμένουν ως προς τα ανταλλάξιμα ακίνητα του δημοσίου, τα οποία έχουν ως γνωστόν καταλάβει ιδιώτες για πάρα πολλά χρόνια, αλλά κανείς δεν ασχολήθηκε σοβαρά πριν από την έναρξη των πρώτων πιλοτικών προγραμμάτων κτηματογράφησης, οπότε και βγήκαν στην επιφάνεια σοβαρότατα προβλήματα ακόμη και σε παραδοσιακά αστικές περιοχές.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Times New Roman"/>
          <w:sz w:val="24"/>
          <w:szCs w:val="24"/>
          <w:lang w:eastAsia="el-GR"/>
        </w:rPr>
        <w:t xml:space="preserve">Θα επικαλεστώ το παράδειγμα του Δήμου Καλαμαριάς στη Θεσσαλονίκη, όπου στο κέντρο του δήμου είναι πολλά τέτοια ακίνητα, για τα οποία, μάλιστα, έχουν εκδοθεί οικοδομικές άδειες, έχουν ανεγερθεί οικοδομές, έχουν ληφθεί δάνεια ανέγερσης και αγοράς, πληρώθηκαν οι φόροι μεταβίβασης, έζησαν πολλές οικογένειες σε τέτοια διαμερίσματα. Όταν, λοιπόν, </w:t>
      </w:r>
      <w:r w:rsidRPr="00567690">
        <w:rPr>
          <w:rFonts w:ascii="Arial" w:eastAsia="Times New Roman" w:hAnsi="Arial" w:cs="Times New Roman"/>
          <w:sz w:val="24"/>
          <w:szCs w:val="24"/>
          <w:lang w:eastAsia="el-GR"/>
        </w:rPr>
        <w:lastRenderedPageBreak/>
        <w:t xml:space="preserve">το άρθρο 4 του ν.3127/2003 εισήγαγε τη χρησικτησία σε βάρος του δημοσίου και προσπάθησε να λύσει την κατάσταση, ξέρετε τι έγινε; Ήρθε το δημόσιο από το 2019, ασκεί σωρηδόν εκδικητικές αγωγές, διεκδικεί ολόκληρα οικοδομικά τετράγωνα, διότι στις 31 Δεκεμβρίου του 2021 θα έληγε η προθεσμία διόρθωσης των αρχικών εγγραφών και το δημόσιο προφανώς έπρεπε να κατοχυρώσει τα δικαιώματά του.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Το πρόβλημα, λοιπόν, είναι ότι αυτό που συμβαίνει στην Καλαμαριά θα απλωθεί σε ολόκληρη την Ελλάδα και όσο πλησιάζει η προθεσμία διόρθωσης των αρχικών εγγραφών, γιατί η ρύθμιση του άρθρου 4 αφορά ακίνητα εντός σχεδίου.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Υπάρχει και μία νομολογία του Αρείου Πάγου -είναι σχετική νομολογία-, η οποία περιπλέκει τα πράγματα και θα τα βρούμε μπροστά μας. Αναφέρω λοιπόν την απόφαση 11/2015 του Αρείου Πάγου: Η δεκαετής ή τριακονταετής νομή που προβλέπει ο νόμος για να γίνει δεκτή η χρησικτησία σε βάρος του δημοσίου θα έπρεπε να είχε συμπληρωθεί και να υφίσταται -εδώ είναι το μείζον- κατά τη δημοσίευση του ν.3127/2003, δηλαδή να υφίσταται στις 19 Μαρτίου του 2003 και όχι οποτεδήποτε. Ή, λόγου χάριν, η δεκαετής νομή δεν μπορούσε να είναι από το 1985 μέχρι το 1995 ή η τριακονταετής από το 1950 ως το 2002.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Επίσης, βάσει της απόφασης 225/2017 του Αρείου Πάγου, η προϋπόθεση της αδιατάρακτη νομής δεν υφίσταται αν το δημόσιο υπέβαλε </w:t>
      </w:r>
      <w:r w:rsidRPr="00567690">
        <w:rPr>
          <w:rFonts w:ascii="Arial" w:eastAsia="Times New Roman" w:hAnsi="Arial" w:cs="Times New Roman"/>
          <w:sz w:val="24"/>
          <w:szCs w:val="24"/>
          <w:lang w:eastAsia="el-GR"/>
        </w:rPr>
        <w:lastRenderedPageBreak/>
        <w:t xml:space="preserve">δήλωση ιδιοκτησίας ή άσκησε ένσταση κατά της εγγραφής του νομέα ή αν έκανε την αντίστροφη ένσταση κατά της εγγραφής του δημοσίου ο ίδιος ο νομέας.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Επίσης, όπως συγκεκριμένα αναφέρει συνάδελφος δικηγόρος ο οποίος έχει μεγάλη εμπειρία στον χώρο, δεν τακτοποιούνται και κάποια άλλα επί μακρόν γνωστά ζητήματα που ταλαιπωρούν τις διάφορες διαδικασίες και την ίδια την κτηματογράφηση, όπως είναι το ιδιοκτησιακό καθεστώς διαφόρων εκτός σχεδίου ακινήτων σε διάφορες περιοχές, όπως είναι, για παράδειγμα, η περιοχή στις Συκιές, στη Σιθωνία της Χαλκιδικής ή σε χωριά της Άρτας.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Υπάρχει σειρά θεμάτων που άνοιξαν οι ίδιοι οι δασικοί χάρτες και έχουμε τη μία ένσταση πίσω από την άλλη, τα όρια των παραδοσιακών οικισμών, θέσεις στάθμευσης ως οριζόντιες ιδιοκτησίες σε πυλωτές, τα χιλιοστά του υψούν σε πολυκατοικίες με εξαντλημένο συντελεστή δόμησης, την ενσωμάτωση στην κτηματογράφηση των στοιχείων ακινήτων που προέκυψαν από τους νεότερους νόμους περί τακτοποίησης και ρύθμισης αυθαιρέτων, όπως ο είναι ο ν.4014/2011, ο ν.4178/2013 και ο ν.4495/2017.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Όλες, λοιπόν, αυτές τις εκκρεμότητες, κύριε Υπουργέ, είναι σίγουρο ότι θα έπρεπε να τις είχατε ήδη εντοπίσει, να είχατε σπεύσει να τις ρυθμίσετε. Γιατί όσο παραμένουν αυτές οι εκκρεμότητες σαμποτάρουν, υπονομεύουν την ίδια την εξέλιξη και ολοκλήρωση της κτηματογράφησης.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Αυτό, λοιπόν, εννοούσα στην αρχή της ομιλίας μου, όταν αναφερόμουν στην ιεράρχηση προβλημάτων. Ακόμα δηλαδή και αν βρίσκετε κάποιες καλές λύσεις σε επιμέρους ζητήματα, όλα αυτά που ανέφερα είναι ανοιχτές πληγές, που υποσκάπτουν διαρκώς την επίτευξη του στόχου.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Άλλη μια τέτοια ανοιχτή πληγή είναι η υποστελέχωση του κεντρικού φορέα της «ΕΛΛΗΝΙΚΟ ΚΤΗΜΑΤΟΛΟΓΙΟ Α.Ε.». Από την έναρξη λειτουργίας του, οι εργαζόμενοι κλήθηκαν να αντιμετωπίσουν έναν πολύ μεγάλο όγκο εργασίας, να αντιμετωπίσουν δυσεπίλυτα ζητήματα, έναν πρωτοφανή πραγματικά για το δημόσιο όγκο εργασιών, κτηματογράφηση όπου δεν είχε ακόμα ξεκινήσει, ολοκλήρωση της υφιστάμενης κτηματογράφησης και τη μετάβαση στο καθεστώς του λειτουργούντος Κτηματολογίου, δημιουργία και λειτουργία κτηματολογικών γραφείων και υποκαταστημάτων, απορρόφηση των καταργούμενων υποθηκοφυλακείων και του προσωπικού τους, ανάρτηση και εποπτεία δασικών χαρτών, χορήγηση αεροφωτογραφιών, λειτουργία του συστήματος εντοπισμού και πολλά άλλα.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Όλα αυτά, λοιπόν, υλοποιούνται με το ίδιο ανθρώπινο δυναμικό που υπήρχε στο παλαιό Εθνικό Κτηματολόγιο και Χαρτογράφηση, το οποίο επιβαρύνθηκε και με διοικητικές διαδικασίες, με τις οποίες δεν ήταν και πλήρως εξοικειωμένο ακόμα.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Τρία χρόνια μετά, λοιπόν, όλη η υπηρεσία βιώνει κυριολεκτικά στο πετσί της τι σημαίνει υποστελέχωση, αφού ο όγκος εργασιών αυξάνει εκθετικά με τις συνεχείς εισροές καταργούμενων υποθηκοφυλακείων, ενώ πολλά έμπειρα και ικανά στελέχη αναγκάζονται να αποχωρήσουν -μαζική αποχώρηση είτε προς τον ιδιωτικό είτε προς τον δημόσιο τομέα- μην αντέχοντας ακριβώς τον εξαντλητικό φόρτο και τα ανύπαρκτα κίνητρα.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Τώρα, λοιπόν, έρχεστε με το άρθρο 18 του νομοσχεδίου και καταργείτε τη μετακίνηση, τη δυνατότητα μετακίνησης του προσωπικού μέσω μετάταξης, απόσπασης ή μεταφοράς σε άλλη υπηρεσία για διάστημα τριών ετών, ωθώντας έτσι και άλλους στα πρόθυρα της παραίτησης.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Όλα αυτά μάλιστα συμβαίνουν, ενώ ο φορέας έχει περισσότερες από διακόσιες πενήντα οργανικές θέσεις, οι οποίες μπορούν κάλλιστα να καλυφθούν από την κινητικότητα με έμπειρο προσωπικό, αν -για παράδειγμα- ακολουθηθεί το μοντέλο της ΑΑΔΕ, που προσφέρει ελκυστικό περιβάλλον εργασίας με στοχοθεσία και μισθολογική επάρκεια.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Αυτό ακριβώς θα πρέπει να γίνει πρώτα και γι’ αυτό ακριβώς να μην καταργηθεί το δικαίωμα στην κινητικότητα για το προσωπικό της κεντρικής υπηρεσίας του Κτηματολογίου, γιατί πολλοί υπάλληλοι του Κτηματολογίου θα είναι πιο αποδοτικοί αλλού και ταυτόχρονα άλλα έμπειρα στελέχη, με εμπειρία </w:t>
      </w:r>
      <w:r w:rsidRPr="00567690">
        <w:rPr>
          <w:rFonts w:ascii="Arial" w:eastAsia="Times New Roman" w:hAnsi="Arial" w:cs="Times New Roman"/>
          <w:sz w:val="24"/>
          <w:szCs w:val="24"/>
          <w:lang w:eastAsia="el-GR"/>
        </w:rPr>
        <w:lastRenderedPageBreak/>
        <w:t xml:space="preserve">στη διοίκηση, θα έχουν κίνητρα να καλύπτουν καίριες θέσεις στο Κτηματολόγιο στους κύκλους κινητικότητας.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Άφησα για το τέλος ένα θέμα στο οποίο έδωσα ιδιαίτερη έμφαση στη συζήτηση στην επιτροπή. Αναφέρομαι στην άνιση και διακριτική μεταχείριση και στη συνακόλουθη μεγάλη αδικία που έχει δημιουργηθεί εις βάρος των πτυχιούχων μηχανικών γεωπληροφορικής και τοπογραφίας τεχνολογικής εκπαίδευσης, οι οποίοι χάνουν το δικαίωμα διαπίστευσης.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Αφιέρωσα ολόκληρη την τοποθέτησή μου στην προηγούμενη συνεδρίαση σε αυτό το ζήτημα, διότι πιστεύω ότι θα έπρεπε να διορθωθούν -και πράγματι διορθώθηκαν- κάποιες λανθασμένες εντυπώσεις που δόθηκαν στην ακρόαση των φορέων, όπου έγινε επίκληση νομολογίας του Συμβουλίου της Επικρατείας, η οποία στο τέλος ίσα-ίσα λειτουργεί προς το συμφέρον αυτών των ανθρώπων.</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Και ειλικρινά είναι αδικαιολόγητη η επιλογή που κάνετε. Δεν υπάρχει κανένα επιχείρημα που να αντέχει στην αντιπαράθεση και που να δικαιολογεί τον αποκλεισμό αυτών των ανθρώπων. Και γίνεται ακόμη πιο ξεκάθαρο, όταν η ίδια η διοίκηση έχει αμελήσει τόσα χρόνια να πράξει τα νόμιμα, δηλαδή να καθορίσει τα επαγγελματικά τους δικαιώματα.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Είναι, λοιπόν, τραγικό και παράλογο οι άνθρωποι αυτοί, όπως λέει ο ίδιος ο Σύνδεσμος Εταιρειών Κτηματογράφησης, να κτηματογραφούν επί είκοσι πέντε χρόνια τη χώρα και ξαφνικά να βρίσκονται «εκτός νυμφώνος» με το «έτσι θέλω».</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Σας πρότεινα, λοιπόν, στην επιτροπή δύο τρόπους, για να λυθεί εύκολα το ζήτημα. Ο τρόπος που πραγματικά είναι εφικτός είναι να κάνετε από έδρας μια νομοτεχνική βελτίωση, να το συμπεριλάβετε στη διάταξη του άρθρου 24. Και είναι πραγματικά περίεργο, γιατί δεν έχετε πάρει μία σαφή και ξεκάθαρη θέση μέχρι τώρα, γιατί δεν έχετε τοποθετηθεί, γιατί εξακολουθείτε να σιωπάτε.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Σας καλώ και τώρα, λοιπόν, από το Βήμα της Ολομέλειας να πάρετε μία ξεκάθαρη θέση απέναντι σε αυτή τη διακριτική μεταχείριση και στον αποκλεισμό αυτών των ανθρώπων.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Και τελειώνω αναφερόμενη μόνο σε μία τροπολογία. Θα αναφερθώ στις υπόλοιπες στη δευτερολογία μου. Είναι η τροπολογία 1030 του 2016. Εδώ βλέπουμε ότι η κ. Μενδώνη εκδικητικά πετάει στον δρόμο τους εργαζόμενους του Ταμείου Αλληλοβοήθειας μη μεταφέροντάς τους στο Υπουργείο Πολιτισμού, όπως τους εργαζόμενους του παιδικού σταθμού. Οκτώ εργαζόμενοι θα βρεθούν χωρίς δουλειά μετά από χρόνια υπηρεσίας.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Αυτό προφανέστατα δεν μπορεί να γίνει αποδεκτό! Το Υπουργείο οφείλει να υιοθετήσει άμεσα ρυθμίσεις, που διασφαλίζουν την εργασία των εργαζομένων.</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Συνεπώς καταψηφίζουμε την τροπολογία της κ. Μενδώνη και επιφυλάσσομαι για τις υπόλοιπες τροπολογίες στη δευτερολογία μου.</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Ευχαριστώ. </w:t>
      </w:r>
    </w:p>
    <w:p w:rsidR="00567690" w:rsidRPr="00567690" w:rsidRDefault="00567690" w:rsidP="00E15F6F">
      <w:pPr>
        <w:spacing w:line="600" w:lineRule="auto"/>
        <w:ind w:firstLine="720"/>
        <w:jc w:val="center"/>
        <w:rPr>
          <w:rFonts w:ascii="Arial" w:eastAsia="Times New Roman" w:hAnsi="Arial" w:cs="Arial"/>
          <w:color w:val="222222"/>
          <w:sz w:val="24"/>
          <w:szCs w:val="24"/>
          <w:shd w:val="clear" w:color="auto" w:fill="FFFFFF"/>
          <w:lang w:eastAsia="el-GR"/>
        </w:rPr>
      </w:pPr>
      <w:r w:rsidRPr="00567690">
        <w:rPr>
          <w:rFonts w:ascii="Arial" w:eastAsia="Times New Roman" w:hAnsi="Arial" w:cs="Arial"/>
          <w:color w:val="222222"/>
          <w:sz w:val="24"/>
          <w:szCs w:val="24"/>
          <w:shd w:val="clear" w:color="auto" w:fill="FFFFFF"/>
          <w:lang w:eastAsia="el-GR"/>
        </w:rPr>
        <w:t>(Χειροκροτήματα από την πτέρυγα του ΜέΡΑ25)</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Arial"/>
          <w:b/>
          <w:color w:val="222222"/>
          <w:sz w:val="24"/>
          <w:szCs w:val="24"/>
          <w:shd w:val="clear" w:color="auto" w:fill="FFFFFF"/>
          <w:lang w:eastAsia="el-GR"/>
        </w:rPr>
        <w:t xml:space="preserve">ΠΡΟΕΔΡΕΥΩΝ (Νικήτας Κακλαμάνης): </w:t>
      </w:r>
      <w:r w:rsidRPr="00567690">
        <w:rPr>
          <w:rFonts w:ascii="Arial" w:eastAsia="Times New Roman" w:hAnsi="Arial" w:cs="Arial"/>
          <w:color w:val="222222"/>
          <w:sz w:val="24"/>
          <w:szCs w:val="24"/>
          <w:shd w:val="clear" w:color="auto" w:fill="FFFFFF"/>
          <w:lang w:eastAsia="el-GR"/>
        </w:rPr>
        <w:t xml:space="preserve">Κυρίες και κύριοι συνάδελφοι, έχω την τιμή να ανακοινώσω στο Σώμα το δελτίο επικαίρων ερωτήσεων της Παρασκευής 30 Ιουλίου </w:t>
      </w:r>
      <w:r w:rsidRPr="00567690">
        <w:rPr>
          <w:rFonts w:ascii="Arial" w:eastAsia="Times New Roman" w:hAnsi="Arial" w:cs="Times New Roman"/>
          <w:sz w:val="24"/>
          <w:szCs w:val="24"/>
          <w:lang w:eastAsia="el-GR"/>
        </w:rPr>
        <w:t xml:space="preserve">2021.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Α. ΕΠΙΚΑΙΡΕΣ ΕΡΩΤΗΣΕΙΣ Πρώτου Κύκλου (Άρθρα 130 παράγραφοι 2 και 3 και 132 παράγραφος 2 του Κανονισμού της Βουλής)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1. Η με αριθμό 967/22-7-2021 επίκαιρη ερώτηση της Βουλευτού Α΄ Αθηνών της Νέας Δημοκρατίας κ. Φωτεινής Πιπιλή προς τον Υπουργό Εργασίας και Κοινωνικών Υποθέσεων, με θέμα: «Πώς οδηγήθηκε ο ΕΦΚΑ σε αυτά τα χάλια;».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2. Η με αριθμό 969/22-7-2021 επίκαιρη ερώτηση της Βουλευτού Κιλκίς του ΣΥΡΙΖΑ - Προοδευτική Συμμαχία κ. Ειρήνης - Ελένης Αγαθοπούλου προς </w:t>
      </w:r>
      <w:r w:rsidRPr="00567690">
        <w:rPr>
          <w:rFonts w:ascii="Arial" w:eastAsia="Times New Roman" w:hAnsi="Arial" w:cs="Times New Roman"/>
          <w:sz w:val="24"/>
          <w:szCs w:val="24"/>
          <w:lang w:eastAsia="el-GR"/>
        </w:rPr>
        <w:lastRenderedPageBreak/>
        <w:t>τον Υπουργό Οικονομικών, με θέμα: «Σε απόγνωση οι ιδιώτες που δραστηριοποιούνται στα κέντρα ανοιχτής προστασίας ηλικιωμένων (ΚΑΠΗ)».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3. Η με αριθμό 979/26-7-2021 επίκαιρη ερώτηση του Βουλευτή Ηρακλείου του Κινήματος Αλλαγής κ. Βασίλειου Κεγκέρογλου προς τον Υπουργό Υποδομών και Μεταφορών, με θέμα: «Επίσημη ενημέρωση για την αυξανόμενη και επαναλαμβανόμενη σεισμική δραστηριότητα στην περιοχή του Νομού Ηρακλείου και μέτρα πρόληψης».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4. Η με αριθμό 966/20-7-2021 επίκαιρη ερώτηση της Βουλευτού Λέσβου του Κομμουνιστικού Κόμματος Ελλάδας κ. Μαρίας Κομνηνάκα προς τον Υπουργό Μετανάστευσης και Ασύλου, με θέμα: «Βίαιες και παράνομες επαναπροωθήσεις μεταναστών και προσφύγων».</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5. Η με αριθμό 968/22-7-2021 επίκαιρη ερώτηση της Βουλευτού Β2΄ Δυτικού Τομέα Αθηνών της Ελληνικής Λύσης κ. Μαρίας Αθανασίου προς την Υπουργό Παιδείας και Θρησκευμάτων, με θέμα: «Κωφάλαλοι καθηγητές κατέχουν, άγνωστο πώς, θέση διδάσκοντα σε ειδικό σχολείο δευτεροβάθμιας εκπαίδευσης του Πειραιά, όπου οι ΑΜΕΑ μαθητές, μη όντας κωφάλαλοι, μπορούν να επικοινωνήσουν μόνο μέσω ομιλίας με τους διδάσκοντες».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Β. ΕΠΙΚΑΙΡΕΣ ΕΡΩΤΗΣΕΙΣ Δεύτερου Κύκλου (Άρθρα 130 παράγραφοι 2 και 3 και 132 παράγραφος 2 του Κανονισμού της Βουλής)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1. Η με αριθμό 971/23-7-2021 επίκαιρη ερώτηση του Βουλευτή Χανίων του ΣΥΡΙΖΑ - Προοδευτική Συμμαχία κ. Παύλου Πολάκη προς τον Υπουργό Προστασίας του Πολίτη, με θέμα: «Άμεση η ανάγκη διαλεύκανσης του θανάτου του Σήφη Βαλυράκη».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2. Η με αριθμό 980/26-7-2021 επίκαιρη ερώτηση του Βουλευτή Ηρακλείου του Κομμουνιστικού Κόμματος Ελλάδας κ. Εμμανουήλ Συντυχάκη προς την Υπουργό Παιδείας και Θρησκευμάτων, με θέμα: «Να μονιμοποιηθούν οι συμβασιούχοι εργαζόμενοι στη φύλαξη του Πανεπιστήμιου Κρήτης».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3. Η με αριθμό 983/26-7-2021 επίκαιρη ερώτηση του Βουλευτή Α΄ Θεσσαλονίκης του ΣΥΡΙΖΑ - Προοδευτική Συμμαχία κ. Αλέξανδρου (Αλέκου) Τριανταφυλλίδη προς τον Υπουργό Δικαιοσύνης, με θέμα: «Ερωτηματικά και προβληματισμός μετά τις αποκαλύψεις του Αναπληρωτή Υπουργού Υγείας σχετικά με αμετάκλητες καταδικαστικές αποφάσεις που αφορούν ιατρικά λάθη και δεν ανακοινώνονται στον οικείο ιατρικό σύλλογο».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4. Η με αριθμό 981/26-7-2021 επίκαιρη ερώτηση του Βουλευτή Α΄ Θεσσαλονίκης του Κομμουνιστικού Κόμματος Ελλάδας κ. Ιωάννη Δελή προς την Υπουργό Παιδείας και Θρησκευμάτων, με θέμα: «Προσλήψεις Αρχειονόμων - Βιβλιοθηκονόμων για τη λειτουργία της Εθνικής Βιβλιοθήκης και των δημοσίων βιβλιοθηκών».</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5. Η με αριθμό 984/26-7-2021 επίκαιρη ερώτηση του Βουλευτή Β2΄ Δυτικού Τομέα Αθηνών του ΣΥΡΙΖΑ - Προοδευτική Συμμαχία κ. Παναγιώτη Κουρουμπλή προς τον Υπουργό Ανάπτυξης και Επενδύσεων, με θέμα: «Καταχρηστικές, άδικες και ανορθολογικές χρεώσεις των τραπεζών σε βάρος πολιτών και μικρομεσαίων επιχειρήσεων».</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Κυρίες και κύριοι συνάδελφοι, ξεκινάμε, όπως είπα, τον κύκλο των κατά προτεραιότητα ομιλητών, μετά το τέλος του οποίου -είναι πέντε συνάδελφοι επί επτά λεπτά, μας κάνει τριάντα πέντε λεπτά, με μια μικρή ανοχή σαράντα λεπτά- θα πάρει τον λόγο ο Υπουργός.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Ο κ. Δημήτριος Κούβελας, Βουλευτής Α΄ Θεσσαλονίκης της Νέας Δημοκρατίας, έχει τώρα τον λόγο.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Arial"/>
          <w:b/>
          <w:sz w:val="24"/>
          <w:szCs w:val="24"/>
          <w:lang w:eastAsia="el-GR"/>
        </w:rPr>
        <w:t xml:space="preserve">ΔΗΜΗΤΡΙΟΣ ΚΟΥΒΕΛΑΣ: </w:t>
      </w:r>
      <w:r w:rsidRPr="00567690">
        <w:rPr>
          <w:rFonts w:ascii="Arial" w:eastAsia="Times New Roman" w:hAnsi="Arial" w:cs="Times New Roman"/>
          <w:sz w:val="24"/>
          <w:szCs w:val="24"/>
          <w:lang w:eastAsia="el-GR"/>
        </w:rPr>
        <w:t>Ευχαριστώ πολύ, κύριε Πρόεδρε.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Κύριοι Υπουργοί, κυρίες και κύριοι Βουλευτές, είναι πολύ σημαντικό το νομοσχέδιο για τον εκσυγχρονισμό και τη βελτίωση της λειτουργίας του Κτηματολογίου που συζητούμε σήμερα.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Θυμάμαι, κύριε Υπουργέ, την τοποθέτησή σας κατά τις προγραμματικές δηλώσεις της Κυβέρνησης τον Ιούλιο του 2019. Μιλήσατε τότε για πλάνο τετραετίας και ήσασταν πολύ φειδωλός να δεσμευθείτε για την εξέλιξη του ψηφιακού μετασχηματισμού στον δημόσιο τομέα στη χώρα μας γενικότερα.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Τελικά σήμερα όλοι ζούμε μία πολύ ευχάριστη έκπληξη. Η Κυβέρνηση και η πολιτική ηγεσία του Υπουργείου Ψηφιακής Διακυβέρνησης έχουν αποδείξει αυτά τα δύο χρόνια ότι κερδίζουμε αυτό το στοίχημα νωρίτερα από όσο και εσείς ο ίδιος φανταζόσασταν, κύριε Υπουργέ.</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Στην Ελλάδα γίνονται πλέον ψηφιακά άλματα, δεν μιλάμε για απλά βήματα. Περισσότερες από χίλιες διακόσιες ψηφιακές υπηρεσίες εύκολα και γρήγορα ακόμη και στο κινητό κάθε πολίτη.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Σύντομα αναφέρομαι στις τρεις νέες που προστίθενται σήμερα, «</w:t>
      </w:r>
      <w:r w:rsidRPr="00567690">
        <w:rPr>
          <w:rFonts w:ascii="Arial" w:eastAsia="Times New Roman" w:hAnsi="Arial" w:cs="Times New Roman"/>
          <w:sz w:val="24"/>
          <w:szCs w:val="24"/>
          <w:lang w:val="en-US" w:eastAsia="el-GR"/>
        </w:rPr>
        <w:t>MyAuto</w:t>
      </w:r>
      <w:r w:rsidRPr="00567690">
        <w:rPr>
          <w:rFonts w:ascii="Arial" w:eastAsia="Times New Roman" w:hAnsi="Arial" w:cs="Times New Roman"/>
          <w:sz w:val="24"/>
          <w:szCs w:val="24"/>
          <w:lang w:eastAsia="el-GR"/>
        </w:rPr>
        <w:t>» και «</w:t>
      </w:r>
      <w:r w:rsidRPr="00567690">
        <w:rPr>
          <w:rFonts w:ascii="Arial" w:eastAsia="Times New Roman" w:hAnsi="Arial" w:cs="Times New Roman"/>
          <w:sz w:val="24"/>
          <w:szCs w:val="24"/>
          <w:lang w:val="en-US" w:eastAsia="el-GR"/>
        </w:rPr>
        <w:t>AuditCar</w:t>
      </w:r>
      <w:r w:rsidRPr="00567690">
        <w:rPr>
          <w:rFonts w:ascii="Arial" w:eastAsia="Times New Roman" w:hAnsi="Arial" w:cs="Times New Roman"/>
          <w:sz w:val="24"/>
          <w:szCs w:val="24"/>
          <w:lang w:eastAsia="el-GR"/>
        </w:rPr>
        <w:t>», με χρήσιμες πληροφορίες για κάθε όχημα -είναι τόσο για τους ιδιοκτήτες πολύτιμη υπηρεσία όσο και για τα όργανα ελέγχου της Ελληνικής Αστυνομίας-, η υπηρεσία «</w:t>
      </w:r>
      <w:r w:rsidRPr="00567690">
        <w:rPr>
          <w:rFonts w:ascii="Arial" w:eastAsia="Times New Roman" w:hAnsi="Arial" w:cs="Times New Roman"/>
          <w:sz w:val="24"/>
          <w:szCs w:val="24"/>
          <w:lang w:val="en-US" w:eastAsia="el-GR"/>
        </w:rPr>
        <w:t>MyPhoto</w:t>
      </w:r>
      <w:r w:rsidRPr="00567690">
        <w:rPr>
          <w:rFonts w:ascii="Arial" w:eastAsia="Times New Roman" w:hAnsi="Arial" w:cs="Times New Roman"/>
          <w:sz w:val="24"/>
          <w:szCs w:val="24"/>
          <w:lang w:eastAsia="el-GR"/>
        </w:rPr>
        <w:t>», με την οποία κάθε πολίτης μπορεί να αποστέλλει, να προωθεί φωτογραφία του στους δημόσιους φορείς, ή την υπογραφή του και, βέβαια, την ψηφιακή ιδιόχειρη υπογραφή του πολίτη που εμφανίζεται στο ΚΕΠ και διεκπεραιώνει με λιγότερη γραφειοκρατία και οπωσδήποτε λιγότερα έγγραφα και χαρτί τις υποχρεώσεις και διαδικασίες.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Αυτό είναι πρόοδος και ταχύτητα στην πράξη και όχι μόνο με ευχές, όπως είχαμε συνηθίσει με πολλές άλλες ευκαιρίες. Σφυρηλατείται έτσι μια άλλου είδους κουλτούρα μεταξύ του κράτους, του πολίτη, του κοινωνικού λειτουργού.</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Δίνουμε στον κάθε πολίτη να καταλάβει ότι η πρόοδος, η λιγότερη ταλαιπωρία, το κέρδος σε χρόνο, σε χρήματα, η μείωση της γραφειοκρατίας, η βελτίωση της καθημερινότητάς μας τελικά είναι στόχοι που δεν πρέπει να έχουν περισσότερα, διαφορετικά χρώματα ή ιδεολογικές αφετηρίες. Σε αυτά τα ζητήματα δεν υπάρχει καμμιά δικαιολογία για καθυστερήσεις και κανένα πεδίο άγονων αντιπαραθέσεων ή γκρίνιας.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Αγαπητοί συνάδελφοι, ειδικοί αγορητές των κομμάτων της Αντιπολίτευσης, που άκουσα προηγουμένως, βγάλατε πολλή γκρίνια για πράγματα τα οποία είναι τεχνικής φύσεως στην πραγματικότητα και είναι σε εξέλιξη η βελτίωσή τους.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Έρχομαι στον φορέα του Κτηματολογίου. Αναβαθμίζεται με το υπό συζήτηση σχέδιο νόμου σε τρεις κατευθύνσεις: στην επιτάχυνση της κτηματογράφησης, στην απλοποίηση και ψηφιοποίηση της διαδικασίας και κυρίως ή παράλληλα -αν θέλετε- στην ασφάλεια των διαδικασιών και τελικά των συναλλαγών.</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Μειώνεται κατά περίπου δύο χρόνια μεσοσταθμικά το χρονοδιάγραμμα για την πλήρη κάλυψη του Κτηματολογίου -της κτηματογράφησης, δηλαδή- και στο υπόλοιπο 65% της χώρας που είναι σήμερα σε εξέλιξη, μέχρι να ολοκληρωθεί πλήρως η κτηματογράφηση.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Όμως, παράλληλα, ενισχύεται η ασφάλεια των συναλλαγών, καθώς πλέον οι πληροφορίες για κάθε ακίνητο θα έρχονται στη δημοσιότητα με διαφάνεια και σεβασμό στα προσωπικά δεδομένα.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Σήμερα, πριν από την έναρξη λειτουργίας ενός κτηματολογικού γραφείου σε μια περιοχή, προηγείται μια χρονοβόρα και κυρίως κοστοβόρα διαδικασία κτηματογράφησης, που μπορεί να φτάσει τα τέσσερα έτη. Τελικά, τα στατιστικά δείχνουν ότι μόλις το 2% των ακινήτων είναι αυτό για το οποίο ασκούνται ενστάσεις από ιδιοκτήτες, είτε για το ιδιοκτησιακό καθεστώς είτε για τη νομική του κατάσταση.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Σε αυτό το σημείο έρχεται, λοιπόν, και η πρώτη μεγάλη αλλαγή φιλοσοφίας. Επιταχύνεται, όπως είπα προηγουμένως, κατά δύο χρόνια μεσοσταθμικά η έναρξη λειτουργίας του Κτηματολογίου, όπου ακόμη εκκρεμεί η διαδικασία κτηματογράφησης, με ασφάλεια, όμως, δικαίου για τα δικαιώματα όσων θεωρούν ότι θίγονται.</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Επίσης, είναι πολύ σημαντική η παράταση που δίνεται μέχρι το τέλος του έτους 2022 για τη διόρθωση ανακριβειών των πρώτων κτηματολογικών εγγραφών. Ενώ αρχικά η πρόβλεψη ήταν στο τέλος αυτής της χρονιάς, φέτος -έχουν περάσει, βέβαια και δεκαοκτώ μήνες πανδημίας και γνωρίζουμε πολύ καλά τι καθυστερήσεις έχει επιφέρει αυτή στη ζωή μας γενικότερα-, ενώ, λοιπόν, τέλος του 2021 αρχικά τα ακίνητα που φέρονταν ως αγνώστου </w:t>
      </w:r>
      <w:r w:rsidRPr="00567690">
        <w:rPr>
          <w:rFonts w:ascii="Arial" w:eastAsia="Times New Roman" w:hAnsi="Arial" w:cs="Times New Roman"/>
          <w:sz w:val="24"/>
          <w:szCs w:val="24"/>
          <w:lang w:eastAsia="el-GR"/>
        </w:rPr>
        <w:lastRenderedPageBreak/>
        <w:t>ιδιοκτήτη θα περιέρχονταν στο ελληνικό δημόσιο, αυτή η παράταση είναι απαραίτητη, είναι αναγκαία, είναι πολύτιμη, προκειμένου οι πολίτες να έχουν άλλον έναν χρόνο στη διάθεσή τους για να ελέγξουν τις πρώτες εγγραφές, να διορθώσουν τυχόν λάθη και να διαφυλάξουν έτσι τις περιουσίες τους.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Επιπλέον, εισάγεται η δυνατότητα διόρθωσης τέτοιων ανακριβειών με τη διαδικασία της διαμεσολάβησης, με κέρδος σε χρόνο και χρήματα για τους πολίτες.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Πριν ήθελε για να διορθωθεί μία καταχώριση αγνώστου ιδιοκτήτη τη ρητή συγκατάθεση του ελληνικού δημοσίου. Το τελευταίο, βέβαια, πολύ σπάνια τη χορηγούσε αυτή. Με το προτεινόμενο σχέδιο νόμου η συναίνεση του ελληνικού δημοσίου θα τεκμαίρεται από τη μη προβολή, εφόσον περάσουν, δηλαδή, εξήντα μέρες και δεν προβάλλει το ελληνικό δημόσιο αντιρρήσεις, από την επίδοση σε αυτό της σχετικής αιτήσεως τεκμαίρεται ότι συμφωνεί στη διόρθωση, στην αλλαγή υπέρ του πολίτη.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Με τον Ηλεκτρονικό Φάκελο Μεταβίβασης Ακινήτου προχωρεί η απλοποίηση και ψηφιοποίηση επιμέρους διαδικασιών που σχετίζονται με τις αγοραπωλησίες και διασυνδέεται το δημόσιο με μητρώα φορέων, επιταχύνοντας την όλη διαδικασία και ψηφιοποιώντας περισσότερα από δεκαεπτά πιστοποιητικά, τα οποία σήμερα είναι έντυπα.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Με την ευκαιρία, κύριε Υπουργέ, θα ήθελα να επισημάνω ότι είναι πολύ σημαντική τόσο η δυνατότητα σύναψης προγραμματικών συμβάσεων με το Τεχνικό Επιμελητήριο και το Μητρώο Διαπιστευμένων Μηχανικών, για να υποστηρίξουν τις ενημερώσεις στα κτηματολογικά διαγράμματα, όπως επίσης και με τους δικηγόρους. Η πρώτη προγραμματική σύμβαση υπεγράφη με τον Δικηγορικό Σύλλογο Θεσσαλονίκης. Πρόκειται για ένα πολύτιμο </w:t>
      </w:r>
      <w:r w:rsidRPr="00567690">
        <w:rPr>
          <w:rFonts w:ascii="Arial" w:eastAsia="Times New Roman" w:hAnsi="Arial" w:cs="Times New Roman"/>
          <w:sz w:val="24"/>
          <w:szCs w:val="24"/>
          <w:lang w:val="en-US" w:eastAsia="el-GR"/>
        </w:rPr>
        <w:t>outsourcing</w:t>
      </w:r>
      <w:r w:rsidRPr="00567690">
        <w:rPr>
          <w:rFonts w:ascii="Arial" w:eastAsia="Times New Roman" w:hAnsi="Arial" w:cs="Times New Roman"/>
          <w:sz w:val="24"/>
          <w:szCs w:val="24"/>
          <w:lang w:eastAsia="el-GR"/>
        </w:rPr>
        <w:t>, το οποίο θα επιταχύνει τους σχετικούς τεχνικούς και νομικούς ελέγχους.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Όμως, για την ώρα, κύριε Υπουργέ, τα πράγματα δεν είναι τόσο ρόδινα στο μεγαλύτερο σε λειτουργία κτηματολογικό γραφείο στην Ελλάδα, που είναι αυτό της Θεσσαλονίκης. Όταν αναλάβατε, υπήρχαν σε εκκρεμότητα περισσότερες από δώδεκα χιλιάδες εκκρεμείς αιτήσεις για καταχώριση πράξεων και έκδοση πιστοποιητικών. Ο χρόνος για την καταχώριση μιας νέας συμπληρωματικής πράξης ξεπερνούσε τους δέκα μήνες. Όλοι καταλαβαίνουμε, βέβαια, τι αβεβαιότητα και ανασφάλεια συνεπάγονταν αυτοί οι χρόνοι. Επιπλέον δε αποτελούν τροχοπέδη για τις συναλλαγές.</w:t>
      </w:r>
    </w:p>
    <w:p w:rsidR="00567690" w:rsidRPr="00567690" w:rsidRDefault="00567690" w:rsidP="00E15F6F">
      <w:pPr>
        <w:spacing w:line="600" w:lineRule="auto"/>
        <w:ind w:firstLine="720"/>
        <w:jc w:val="both"/>
        <w:rPr>
          <w:rFonts w:ascii="Arial" w:eastAsia="Times New Roman" w:hAnsi="Arial" w:cs="Arial"/>
          <w:color w:val="201F1E"/>
          <w:sz w:val="24"/>
          <w:szCs w:val="24"/>
          <w:shd w:val="clear" w:color="auto" w:fill="FFFFFF"/>
          <w:lang w:eastAsia="el-GR"/>
        </w:rPr>
      </w:pPr>
      <w:r w:rsidRPr="00567690">
        <w:rPr>
          <w:rFonts w:ascii="Arial" w:eastAsia="Times New Roman" w:hAnsi="Arial" w:cs="Arial"/>
          <w:color w:val="201F1E"/>
          <w:sz w:val="24"/>
          <w:szCs w:val="24"/>
          <w:shd w:val="clear" w:color="auto" w:fill="FFFFFF"/>
          <w:lang w:eastAsia="el-GR"/>
        </w:rPr>
        <w:t>(Στο σημείο αυτό κτυπάει το κουδούνι λήξεως του χρόνου ομιλίας του κυρίου Βουλευτή)</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Θα παρακαλέσω για ένα λεπτό την ανοχή σας, κύριε Πρόεδρε.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Εμείς πιστεύουμε ως Κυβέρνηση της Νέας Δημοκρατίας ότι η καλή λειτουργία του Κτηματολογίου είναι καταλύτης επενδύσεων και ανάπτυξης.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Παρακολουθώ το ζήτημα πολύ στενά και με ερώτησή μου στον πρώην αρμόδιο Υφυπουργό -την οποία θα καταθέσω στα Πρακτικά- από τον Νοέμβριο του 2019 χτύπησα την καμπάνα για ανάγκη επιπλέον στελέχωσης του Κτηματολογικού Γραφείου Θεσσαλονίκης. Δυστυχώς, η πανδημία καθήλωσε τη λειτουργία του. Παρά τις φιλότιμες προσπάθειες του προσωπικού και τη σημαντική βοήθεια που προσφέρει εδώ και μήνες ο Δικηγορικός Σύλλογος Θεσσαλονίκης, η κατάσταση απλώς συντηρείται, ενώ οι εκκρεμότητες στις καθυστερήσεις μειώθηκαν κατά τι, λίγο όμως.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Η εκτίμηση είναι ότι με την ενσωμάτωση και τη μετάβαση θα απομείνουν πολύ λίγοι υπάλληλοι για να εξυπηρετούν τις ανάγκες του Κτηματολογικού Γραφείου Θεσσαλονίκης, ενώ είναι αναγκαίοι τουλάχιστον είκοσι πέντε.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Εδώ θα χρειαστεί η παρέμβασή σας σε συνεργασία με την «ΕΛΛΗΝΙΚΟ ΚΤΗΜΑΤΟΛΟΓΙΟ Α.Ε.», διότι σήμερα σας λέω ότι, για να κλείσει κανείς ένα ραντεβού στο Κτηματολογικό Γραφείο Θεσσαλονίκης, θα πρέπει να είναι τόσο τυχερός όσο να κερδίσει το Τζόκερ περίπου.</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Σε όλο αυτό το ψηφιακό ταξίδι που ξεκίνησε η Κυβέρνηση του Κυριάκου Μητσοτάκη προφανώς γίνονται και αστοχίες. Κανείς δεν υποστηρίζει το αντίθετο.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Όμως, το τεράστιο κέρδος είναι πως το ταξίδι αυτό εξελίσσεται με πολύ γρήγορους ρυθμούς, το καράβι ταξιδεύει πολύ γρήγορα, χάρη στη δική σας συστηματική δουλειά και προσπάθειες, κύριε Υπουργέ, των Υφυπουργών σας και των συνεργατών σας και επιπλέον όποια λάθη διορθώνονται εν πλω, εν κινήσει δηλαδή, με ταχύτατους ρυθμούς.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Και, βέβαια, κλείνω με τη ρήση του Ιούλιου Βερν, ο οποίος είχε πει χαρακτηριστικά ότι η τεχνολογία συνίσταται και από λάθη, αλλά είναι λάθη τόσο χρήσιμα που σιγά-σιγά μάς οδηγούν στην πρόοδο και την αλήθεια.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Σας ευχαριστώ πολύ. Σας καλώ να υπερψηφίσετε το παρόν σχέδιο νόμου.</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(Στο σημείο αυτό ο Βουλευτής κ. Δημήτριος Κούβελας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 </w:t>
      </w:r>
    </w:p>
    <w:p w:rsidR="00567690" w:rsidRPr="00567690" w:rsidRDefault="00567690" w:rsidP="00E15F6F">
      <w:pPr>
        <w:spacing w:line="600" w:lineRule="auto"/>
        <w:ind w:firstLine="720"/>
        <w:jc w:val="center"/>
        <w:rPr>
          <w:rFonts w:ascii="Arial" w:eastAsia="Times New Roman" w:hAnsi="Arial" w:cs="Arial"/>
          <w:color w:val="201F1E"/>
          <w:sz w:val="24"/>
          <w:szCs w:val="24"/>
          <w:shd w:val="clear" w:color="auto" w:fill="FFFFFF"/>
          <w:lang w:eastAsia="el-GR"/>
        </w:rPr>
      </w:pPr>
      <w:r w:rsidRPr="00567690">
        <w:rPr>
          <w:rFonts w:ascii="Arial" w:eastAsia="Times New Roman" w:hAnsi="Arial" w:cs="Arial"/>
          <w:color w:val="201F1E"/>
          <w:sz w:val="24"/>
          <w:szCs w:val="24"/>
          <w:shd w:val="clear" w:color="auto" w:fill="FFFFFF"/>
          <w:lang w:eastAsia="el-GR"/>
        </w:rPr>
        <w:t>(Χειροκροτήματα από την πτέρυγα της Νέας Δημοκρατίας)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Arial"/>
          <w:b/>
          <w:color w:val="201F1E"/>
          <w:sz w:val="24"/>
          <w:szCs w:val="24"/>
          <w:shd w:val="clear" w:color="auto" w:fill="FFFFFF"/>
          <w:lang w:eastAsia="el-GR"/>
        </w:rPr>
        <w:lastRenderedPageBreak/>
        <w:t xml:space="preserve">ΠΡΟΕΔΡΕΥΩΝ (Νικήτας Κακλαμάνης): </w:t>
      </w:r>
      <w:r w:rsidRPr="00567690">
        <w:rPr>
          <w:rFonts w:ascii="Arial" w:eastAsia="Times New Roman" w:hAnsi="Arial" w:cs="Times New Roman"/>
          <w:sz w:val="24"/>
          <w:szCs w:val="24"/>
          <w:lang w:eastAsia="el-GR"/>
        </w:rPr>
        <w:t>Ο κ. Θεόφιλος Ξανθόπουλος, Βουλευτής ΣΥΡΙΖΑ του Νομού Δράμας, έχει τον λόγο μόλις ετοιμαστεί το Βήμα. Πρέπει να τα λέμε όλα, γιατί υπάρχουν συνάδελφοι που είναι τυφλοί, ακούν αλλά δεν βλέπουν και, επομένως, μας το έχουν στείλει και με μια ευγενική επιστολή. Άλλοτε το θυμάμαι, τουλάχιστον εγώ, άλλοτε όχι.</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Ορίστε, κύριε Ξανθόπουλε, έχετε τον λόγο.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ΘΕΟΦΙΛΟΣ ΞΑΝΘΟΠΟΥΛΟΣ: </w:t>
      </w:r>
      <w:r w:rsidRPr="00567690">
        <w:rPr>
          <w:rFonts w:ascii="Arial" w:eastAsia="Times New Roman" w:hAnsi="Arial" w:cs="Times New Roman"/>
          <w:sz w:val="24"/>
          <w:szCs w:val="24"/>
          <w:lang w:eastAsia="el-GR"/>
        </w:rPr>
        <w:t>Σας ευχαριστώ πολύ, κύριε Πρόεδρε.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Στο συζητούμενο νομοσχέδιο θα περιοριστώ μόνο στην κριτική μου και στα σχόλια που αφορούν στα πρώτα είκοσι τέσσερα άρθρα, που έχουν μία αμιγώς νομική διάσταση, γιατί τα υπόλοιπα έχουν μία ψηφιακή, για τα οποία άλλοι είναι αρμόδιοι και οι λοιποί ομιλητές του ΣΥΡΙΖΑ φαντάζομαι ότι θα τα αναδείξουν.</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Times New Roman"/>
          <w:sz w:val="24"/>
          <w:szCs w:val="24"/>
          <w:lang w:eastAsia="el-GR"/>
        </w:rPr>
        <w:t>Κυρίες και κύριοι Βουλευτές, μιλάμε για το εθνικό Κτηματολόγιο και νομίζω ότι είναι μία προφανής απόδειξη της παθογένειας που έχουμε ως χώρα, διότι η αφετηρία του ανάγεται στον περασμένο αιώνα.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Δεν πρέπει να ξεχνάμε ότι το 2000 ξέσπασε το μεγάλο σκάνδαλο του ΠΑΣΟΚ, με τις συμβάσεις κτηματογράφησης, την απώλεια της ευρωπαϊκής χρηματοδότησης του προγράμματος κατάρτισης του Κτηματολογίου και την επιβολή προστίμου στη χώρα μας. Έκτοτε το Κτηματολόγιο πέρασε πάρα </w:t>
      </w:r>
      <w:r w:rsidRPr="00567690">
        <w:rPr>
          <w:rFonts w:ascii="Arial" w:eastAsia="Times New Roman" w:hAnsi="Arial" w:cs="Times New Roman"/>
          <w:sz w:val="24"/>
          <w:szCs w:val="24"/>
          <w:lang w:eastAsia="el-GR"/>
        </w:rPr>
        <w:lastRenderedPageBreak/>
        <w:t xml:space="preserve">πολλές περιπέτειες και σήμερα ο κύριος Υπουργός θέλει να κλείσει άρον-άρον τις υφιστάμενες εκκρεμότητες, χωρίς ουσιαστικά να αντιμετωπίζει το ουσιαστικό πρόβλημα που διαπερνά τη λειτουργία του Κτηματολογίου.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Πρέπει να συμφωνήσουμε όλοι ότι η ύπαρξη Κτηματολογίου είναι βασικός παράγοντας ευνομίας και εκσυγχρονισμού της χώρας. Δεν νοείται χώρα, ειδικά στον σκληρό πυρήνα της Ευρωπαϊκής Ένωσης, να θέλει να προχωρήσει στο επόμενο στάδιο ανάπτυξης και κοινωνικής σταθερότητας χωρίς την ύπαρξη ενός πλήρους -και το υπογραμμίζω- Κτηματολογίου.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Και επειδή μας ακούν οι πολίτες, θα πρέπει να πούμε ορισμένα πράγματα που έχουν σχέση με τη λειτουργία του Κτηματολογίου, γιατί δεν απευθυνόμαστε μόνον στους γνωρίζοντες και στους παροικούντες την Ιερουσαλήμ.</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Ουσιαστικά με το Κτηματολόγιο επιχειρείται μια τεράστια αλλαγή στο ιδιοκτησιακό καθεστώς των ακινήτων. Ενώ δηλαδή από συστάσεως του ελληνικού κράτους μέχρι τώρα το ακίνητο ακολουθούσε τον ιδιοκτήτη του, τώρα με το Κτηματολόγιο τα πράγματα αλλάζουν άρδην και πλέον το ακίνητο αποκτά κωδικό. Είναι ο Κωδικός Αριθμός Εθνικού Κτηματολογίου, πάνω στον οποίο αποτυπώνονται όλες οι μεταβολές και όλα τα εμπράγματα βάρη και δικαιώματα των πολιτών. Ενώ παλιότερα δεν μπορούσαμε να ξέρουμε με βάση το υφιστάμενο καθεστώς του υποθηκοφυλακείου αυτό το ακίνητο που είναι στη </w:t>
      </w:r>
      <w:r w:rsidRPr="00567690">
        <w:rPr>
          <w:rFonts w:ascii="Arial" w:eastAsia="Times New Roman" w:hAnsi="Arial" w:cs="Times New Roman"/>
          <w:sz w:val="24"/>
          <w:szCs w:val="24"/>
          <w:lang w:eastAsia="el-GR"/>
        </w:rPr>
        <w:lastRenderedPageBreak/>
        <w:t xml:space="preserve">διασταύρωση των οδών τάδε και τάδε σε ποιον ανήκει, αλλά έπρεπε να κινηθούμε αντίστροφα, να μάθουμε σε ποιον ανήκει για να δούμε ότι αποτελεί τμήμα της περιουσίας του, τώρα το οποιοδήποτε ακίνητο έχει αριθμό, έχει ταυτότητα και με βάση αυτόν τον αριθμό ανατρέχουμε στα βιβλία του Κτηματολογίου και διαπιστώνουμε και τα υφιστάμενα βάρη και τη διαδοχική σειρά των ιδιοκτητών του. Είναι μια τεράστια αλλαγή. Είναι μια αλλαγή ουσιαστικά επαναστατική και γι’ αυτό χρειάζεται να την προσεγγίσουμε με πάρα πολλή σοβαρότητα.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Τι κάνετε, όμως, κυρίες και κύριοι της Κυβέρνησης, ουσιαστικά; Σήμερα έρχεστε ακριβώς, όπως ανέπτυξε λεπτομερώς η κ. Λιακούλη -και δεν θα επιμείνω σε αυτό-, για να προλάβετε τις προθεσμίες, γιατί δεν κάνατε τίποτα το προηγούμενο διάστημα, και βαφτίζετε το κρέας ψάρι, ενσωματώνετε στο φύλλο του Κτηματολογίου όλες τις υφιστάμενες εκκρεμότητες και δηλώνετε περιχαρείς και στεντορεία τη φωνή ότι «ολοκληρώσαμε το Κτηματολόγιο».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Ακούστε, κυρίες και κύριοι συνάδελφοι, εδώ πρέπει να ξεκαθαρίσουμε σε όλη την Αίθουσα, γιατί μας ακούει ο ελληνικός λαός, ότι το Κτηματολόγιο δεν είναι μια ψηφιακή διαδικασία, είναι μία διαδικασία πρωτίστως νομική, η οποία έχει ψηφιακή διάσταση. Εάν δεν το αντιληφθείτε αυτό, κάνετε μία τρύπα στο νερό.</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Θα πω ένα παράδειγμα για τον κ. Πιερρακάκη, ο οποίος είναι ο Υπουργός Ψηφιακής Διακυβέρνησης. Και επειδή έχουμε και Ολυμπιακούς Αγώνες, θα πω ότι ο κ. Πιερρακάκης είναι ένας εξαιρετικός προπονητής των ρίψεων που τον βάζετε να κοουτσάρει την ομάδα της υδατοσφαίρισης. Δεν θα τα καταφέρει. Είναι μια αμιγώς νομική διαδικασία και ως τέτοια πρέπει να την προσεγγίσετε.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Τι είναι, λοιπόν, το Κτηματολόγιο επί της ουσίας; Είναι ένα κτηματολογικό φύλλο. Είναι η ακτινογραφία του ακινήτου, στην οποία λεπτομερώς καταγράφονται τα πάντα, από τα γεωδαιτικά δεδομένα, τις συντεταγμένες δηλαδή του ακινήτου, μέχρι και τα εμπράγματα δικαιώματα και τα βάρη και οι ιδιοκτήτες που έχουν υπάρξει επί του συγκεκριμένου ακινήτου. Εάν αυτά δεν είναι εκκαθαρισμένα, εάν αυτά δεν είναι αδιαμφισβήτητα, εάν αυτά δεν είναι αποτυπωμένα εναργώς, παύει να υπάρχει Κτηματολόγιο. Ουσιαστικά μεταφέρετε τα προβλήματα του υποθηκοφυλακείου στο Κτηματολόγιο, για να προλάβετε τις προθεσμίες. Παρατείνετε τις υφιστάμενες εκκρεμότητες, παρατείνετε τις καταγεγραμμένες ενστάσεις.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Θέλω να σας πω ένα παράδειγμα το οποίο οι συνάδελφοι νομικοί θα το κατανοήσουν πάρα πολύ καλά. Εγώ είμαι από τη Δράμα. Εμείς ανήκουμε στις Νέες Χώρες και ένα μεγάλο κομμάτι των ιδιοκτησιών οι οποίες είναι ντόπιες ιδιοκτησίες μέχρι και τη δεκαετία του ’90 περίπου μεταβιβάζονταν με απλή </w:t>
      </w:r>
      <w:r w:rsidRPr="00567690">
        <w:rPr>
          <w:rFonts w:ascii="Arial" w:eastAsia="Times New Roman" w:hAnsi="Arial" w:cs="Times New Roman"/>
          <w:sz w:val="24"/>
          <w:szCs w:val="24"/>
          <w:lang w:eastAsia="el-GR"/>
        </w:rPr>
        <w:lastRenderedPageBreak/>
        <w:t>βεβαίωση του τότε κοινοτάρχη, ο οποίος βεβαίωνε ότι ο κ. Ξανθόπουλος κατέχει το συγκεκριμένο κομμάτι τόσων στρεμμάτων από τον πατέρα του, ο οποίος το είχε από τον παππού του και αδιατάρακτα το νέμεται και το μεταβιβάζει. Καταλαβαίνετε ότι με αυτές τις συνθήκες δεν μπορούμε να πάμε στην επόμενη φάση. Όλα αυτά πρέπει να αποτυπωθούν λεπτομερώς, πρέπει να καταγραφούν με προσέγγιση χιλιοστού, για να ξέρουμε για ποια ακίνητα μιλάμε και τι ακριβώς υπάρχει σε αυτά τα ακίνητα.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Κυρίες και κύριοι συνάδελφοι, με το παρόν νομοσχέδιο ουσιαστικά προχωράτε στην περαιτέρω απαξίωση της σημασίας που έχει η διαδικασία της κτηματογράφησης για ασφαλείς πρώτες εγγραφές. Θέτετε σε κίνδυνο τη λειτουργία του εθνικού Κτηματολογίου αναφορικά με την αξιοπιστία και τις συνέπειες που θα έχει στις συναλλαγές, αλλά και τις σχέσεις του κράτους με τους πολίτες του. Αυτό συμβαίνει, γιατί, αντί να θεραπεύσετε τις παραπάνω παθογένειες, επιχειρείτε την περαιτέρω σύντμηση της διαδικασίας της κτηματογράφησης, με την περαίωσή της ήδη από το στάδιο της ανάρτησης των κτηματολογικών πινάκων, αμέσως δηλαδή μετά τη συλλογή και επεξεργασία των δηλώσεων κτηματογράφησης και της κατάρτισης των κτηματολογικών διαγραμμάτων, χωρίς κανέναν έλεγχο της ποιότητας και της ορθότητας των κτηματολογικών στοιχείων.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Πώς, λοιπόν, θα λειτουργήσει το εθνικό Κτηματολόγιο χωρίς να έχει ολοκληρωθεί ο έλεγχος της ορθότητας αυτών των στοιχείων και τι συνέπειες θα έχει αυτό στη δημοσιότητα των εμπραγμάτων και λοιπών εγγραπτέων δικαιωμάτων και εν γένει στην ασφάλεια των συναλλαγών; Δεν είναι μόνο αυτό το πρόβλημα, όπως θα αναδειχθεί και από τις τοποθετήσεις, αλλά ουσιαστικά διαπερνά κάθετα όλη τη ρύθμιση και δυναμιτίζει την αξιοπιστία ενός πολύ σημαντικού θεσμού όπως είναι το εθνικό Κτηματολόγιο, γιατί, αντί να επιλύει τα προβλήματα, τα διαιωνίζει στο διηνεκές.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Σας ευχαριστώ πολύ, κύριε Πρόεδρε. </w:t>
      </w:r>
    </w:p>
    <w:p w:rsidR="00567690" w:rsidRPr="00567690" w:rsidRDefault="00567690" w:rsidP="00E15F6F">
      <w:pPr>
        <w:spacing w:line="600" w:lineRule="auto"/>
        <w:ind w:firstLine="720"/>
        <w:jc w:val="center"/>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(Χειροκροτήματα από την πτέρυγα του ΣΥΡΙΖΑ)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(Νικήτας Κακλαμάνης):</w:t>
      </w:r>
      <w:r w:rsidRPr="00567690">
        <w:rPr>
          <w:rFonts w:ascii="Arial" w:eastAsia="Times New Roman" w:hAnsi="Arial" w:cs="Times New Roman"/>
          <w:sz w:val="24"/>
          <w:szCs w:val="24"/>
          <w:lang w:eastAsia="el-GR"/>
        </w:rPr>
        <w:t xml:space="preserve"> Ο κ. Κεγκέρογλου βρίσκεται σε μια κομματική ενασχόληση. Θα έρθει αργότερα. Κρατείται το όνομά του.</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Τον λόγο έχει ο κ. Ιωάννης Δελής από το Κομμουνιστικό Κόμμα Ελλάδας, εκ Θεσσαλονίκης. Δεν τα θυμάμαι και όλα! Όσα θυμάμαι!</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ΙΩΑΝΝΗΣ ΔΕΛΗΣ:</w:t>
      </w:r>
      <w:r w:rsidRPr="00567690">
        <w:rPr>
          <w:rFonts w:ascii="Arial" w:eastAsia="Times New Roman" w:hAnsi="Arial" w:cs="Times New Roman"/>
          <w:sz w:val="24"/>
          <w:szCs w:val="24"/>
          <w:lang w:eastAsia="el-GR"/>
        </w:rPr>
        <w:t xml:space="preserve"> Ευχαριστώ πολύ, κύριε Πρόεδρε.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Αφορμή για την τοποθέτησή μου τη σημερινή στάθηκε η κατάθεση τροπολογίας από το Υπουργείο Παιδείας που αφορά στους εκπαιδευτικούς, εν όψει του επικείμενου ανοίγματος των σχολείων σε λίγες βδομάδες.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Ξέρετε, όμως, το ότι η πανδημία εξελίσσεται πλέον πολύ επικίνδυνα και συνεχίζει να σκοτώνει συνανθρώπους μας, με το τέταρτο κύμα της να θεριεύει, νομίζετε ότι είναι άσχετο με τη γενική πολιτική κατεύθυνση η οποία υποτάσσει την υγεία του λαού μας στα κέρδη των επιχειρηματικών ομίλων, γιατί αυτό είναι η πολιτική σας, αυτή είναι η ουσία της πολιτικής σας; Όχι, βέβαια. Η φονικότητα της πανδημίας είναι ακριβώς το αποτέλεσμα αυτής της πολιτικής.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Είναι, λοιπόν, η Κυβέρνηση που έχει την αποκλειστική ευθύνη για την κατάσταση στην οποία βρίσκεται το υγειονομικό σύστημα της χώρας.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Είναι η Κυβέρνηση που έχει τη μεγαλύτερη ευθύνη και για την καθυστέρηση στο πρόγραμμα των εμβολιασμών, αποτέλεσμα φυσικά και της άγριας κόντρας των φαρμακευτικών εταιρειών, που έχουν μετατρέψει ένα κοινωνικό αγαθό, όπως θα έπρεπε να είναι το εμβόλιο κανονικά, σε ένα εμπορικό κλοτσοσκούφι και γεωπολιτικό εργαλείο, αντί αυτό το επιστημονικό κατόρθωμα να γίνει προσιτό για όλους ανεξαιρέτως.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Είναι η Κυβέρνηση που έχει την αποκλειστική ευθύνη και για το ότι η κατάσταση στα νοσοκομεία παραμένει τραγική. Πριν από λίγες μέρες είχαμε τη δεύτερη διακοπή, παρακαλώ, ηλεκτρικού ρεύματος εδώ δίπλα, μερικά μέτρα πιο πέρα, στον «Ευαγγελισμό», στο μεγαλύτερο νοσοκομείο της χώρας.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Είναι χαρακτηριστικό το παράδειγμα. Είναι η Κυβέρνηση, βέβαια, που έχει την αποκλειστική ευθύνη. Για την πρωτοβάθμια φροντίδα υγείας δεν μιλάτε και πολύ γι’ αυτή, για το θεμέλιο, δηλαδή, κάθε υγειονομικού συστήματος. Παραμένει ουσιαστικά διαλυμένη και τα περιφερειακά ιατρεία στην ύπαιθρο και τα κέντρα υγείας υπολειτουργούν, λόγω φυσικά έλλειψης προσωπικού και μέσων.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Και μέσα σε όλα αυτά, στην αρχή του τέταρτου, παρακαλώ, κύματος και σφοδρότερου, έρχεται ο Πρωθυπουργός και ανακοινώνει ότι έχουμε, λέει, περισσότερα νοσοκομεία απ’ όσα χρειαζόμαστε. Είναι ή δεν είναι αυτό πρόκληση; Θα μου πείτε, είναι η πρώτη; Τι κάνει εδώ και δύο χρόνια μήπως η Κυβέρνηση; Η Κυβέρνηση, λοιπόν, δεν αναλαμβάνει τις δικές της κεντρικές ευθύνες, αυτές που της υπενθυμίζουν κάθε τόσο οι μαχόμενοι υγειονομικοί και τα συνδικάτα, αυτές τις ευθύνες που τις ξεσκεπάζει κάθε ώρα και στιγμή η γύμνια του δημόσιου συστήματος υγείας, που δεν σταμάτησε ούτε τώρα να εμπορευματοποιείται από την πολιτική σας ασταμάτητα.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Όχι μόνο, λοιπόν, η Κυβέρνηση δεν αναλαμβάνει τις δικές της κεντρικές ευθύνες για να αντιμετωπιστεί η πανδημία, αλλά από την πρώτη στιγμή μεταφέρει και μεταθέτει τις δικές της ευθύνες στην ίδια την κοινωνία, στοχοποιώντας κυρίως τους νέους. Και όλο αυτό το κάνει για να κρύψει τις δικές της αντιφάσεις στην αντιμετώπιση της πανδημίας, πότε με τα πρωτόκολλα </w:t>
      </w:r>
      <w:r w:rsidRPr="00567690">
        <w:rPr>
          <w:rFonts w:ascii="Arial" w:eastAsia="Times New Roman" w:hAnsi="Arial" w:cs="Times New Roman"/>
          <w:sz w:val="24"/>
          <w:szCs w:val="24"/>
          <w:lang w:eastAsia="el-GR"/>
        </w:rPr>
        <w:lastRenderedPageBreak/>
        <w:t xml:space="preserve">«λάστιχο», για να υπηρετηθούν τα συμφέροντα στον τουρισμό και πότε με τα </w:t>
      </w:r>
      <w:r w:rsidRPr="00567690">
        <w:rPr>
          <w:rFonts w:ascii="Arial" w:eastAsia="Times New Roman" w:hAnsi="Arial" w:cs="Times New Roman"/>
          <w:sz w:val="24"/>
          <w:szCs w:val="24"/>
          <w:lang w:val="en-US" w:eastAsia="el-GR"/>
        </w:rPr>
        <w:t>lockdown</w:t>
      </w:r>
      <w:r w:rsidRPr="00567690">
        <w:rPr>
          <w:rFonts w:ascii="Arial" w:eastAsia="Times New Roman" w:hAnsi="Arial" w:cs="Times New Roman"/>
          <w:sz w:val="24"/>
          <w:szCs w:val="24"/>
          <w:lang w:eastAsia="el-GR"/>
        </w:rPr>
        <w:t xml:space="preserve">, αλλά πάντα με το στοίβαγμα των ανθρώπων στα μέσα μαζικής μεταφοράς και τόσα άλλα. Εκεί για την Κυβέρνηση μάλλον δεν κολλάει ο κορωνοϊός. Και ύστερα αναρωτιέται υποκριτικά, υποκριτικότατα, ενώ έχει, όπως η ίδια ισχυρίζεται και ένα τρομερό, ένα άριστο σχέδιο των εμβολιασμών, με την ανταποδοτικότητα δηλαδή, με τα γνωστά και με την υποχρεωτικότητα, γιατί παραμένουν οι αμφιβολίες έξω στον κόσμο και γιατί ο ανορθολογισμός βρίσκει τόσο πολύ έδαφος και διάφοροι κομπογιαννίτες βρίσκουν σημαντικό ακροατήριο. Τις απαντήσεις, κύριοι της Κυβέρνησης, θα τις βρείτε στη δική σας πολιτική.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Την ίδια στιγμή, βέβαια, η μεγάλη εργοδοσία δεν κάθεται με σταυρωμένα χέρια και αξιοποιεί την κυβερνητική πολιτική και κυριολεκτικά ξεσαλώνει σε πολλές μεγάλες επιχειρήσεις. Οι εργοδότες απειλούν με μηνύσεις και απολύσεις όσους εργαζόμενους δεν εμβολιάζονται και δεν κάνουν διαγνωστικά τεστ, τα οποία μάλιστα καλούν τους εργαζόμενους να τα πληρώνουν και από την τσέπη τους. Δεν φτάνει, δηλαδή, που δεν παίρνουν αυτοί οι κύριοι κανένα μέτρο για να προστατεύσουν την υγεία των εργαζομένων, δεν φτάνει που αρνήθηκαν και αρνούνται ακόμα να δώσουν στους εργαζομένους τους και τα </w:t>
      </w:r>
      <w:r w:rsidRPr="00567690">
        <w:rPr>
          <w:rFonts w:ascii="Arial" w:eastAsia="Times New Roman" w:hAnsi="Arial" w:cs="Times New Roman"/>
          <w:sz w:val="24"/>
          <w:szCs w:val="24"/>
          <w:lang w:val="en-US" w:eastAsia="el-GR"/>
        </w:rPr>
        <w:t>self</w:t>
      </w:r>
      <w:r w:rsidRPr="00567690">
        <w:rPr>
          <w:rFonts w:ascii="Arial" w:eastAsia="Times New Roman" w:hAnsi="Arial" w:cs="Times New Roman"/>
          <w:sz w:val="24"/>
          <w:szCs w:val="24"/>
          <w:lang w:eastAsia="el-GR"/>
        </w:rPr>
        <w:t>-</w:t>
      </w:r>
      <w:r w:rsidRPr="00567690">
        <w:rPr>
          <w:rFonts w:ascii="Arial" w:eastAsia="Times New Roman" w:hAnsi="Arial" w:cs="Times New Roman"/>
          <w:sz w:val="24"/>
          <w:szCs w:val="24"/>
          <w:lang w:val="en-US" w:eastAsia="el-GR"/>
        </w:rPr>
        <w:t>test</w:t>
      </w:r>
      <w:r w:rsidRPr="00567690">
        <w:rPr>
          <w:rFonts w:ascii="Arial" w:eastAsia="Times New Roman" w:hAnsi="Arial" w:cs="Times New Roman"/>
          <w:sz w:val="24"/>
          <w:szCs w:val="24"/>
          <w:lang w:eastAsia="el-GR"/>
        </w:rPr>
        <w:t xml:space="preserve">, τώρα ζητάνε και τα ρέστα από πάνω.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Και ενώ οι τουριστικές περιοχές με τα υγειονομικά πρωτόκολλα-«λάστιχο» που ισχύουν έχουν ήδη μετατραπεί, όπως είναι γνωστό, σε κέντρα υπερμετάδοσης του ιού, η Κυβέρνηση στοχοποιεί και πάλι τους εργαζόμενους. Όταν μάλιστα η Κυβέρνηση ακούει από τους εργαζόμενους και τα σωματεία τους να την καλούν να πάρει μέτρα για την προστασία της υγείας τους, αυτό η Κυβέρνηση το μεταφράζει σε φοβέρες και απειλές και πάλι ενάντια στους εργαζόμενους. Αυτό ακριβώς, δηλαδή, που κάνει η τροπολογία που κατέθεσε το Υπουργείο Παιδείας στο σημερινό νομοσχέδιο, λες και το Υπουργείο Παιδείας δεν είχε χθες δικό του νομοσχέδιο εδώ και έναν μήνα! Τι κι αν μήνες τώρα εκπαιδευτικοί, γονείς και μαθητές ζητούν από την Κυβέρνηση να πάρει μέτρα για να λειτουργούν τα σχολεία με ασφάλεια, με σχολικά τμήματα αραιωμένα και με περισσότερες αίθουσες; Και φυσικά τέτοιες υπάρχουν μπόλικες, αν θέλεις να τις βρεις. Αν θέλεις, όμως! Διότι, αν δεν θέλεις, δεν τις βρίσκεις!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Αυτά αφορούν τους περισσότερους εκπαιδευτικούς, οι οποίοι φυσικά χρειάζονται και είναι χιλιάδες οι αδιόριστοι εκπαιδευτικοί εκεί έξω, με το μόνιμο προσωπικό της καθαριότητας να είναι συνεχώς παρόν στα σχολεία, όσο αυτά λειτουργούν, και βέβαια, με τεστ, με όλα τα τεστ, τα οποία όμως θα παρέχονται δωρεάν από τον ΕΟΔΔΥ, σε εκπαιδευτικούς και μαθητές, ώστε εκτός των άλλων να επιτηρείται και να ιχνηλατείται και η κυκλοφορία αυτού του </w:t>
      </w:r>
      <w:r w:rsidRPr="00567690">
        <w:rPr>
          <w:rFonts w:ascii="Arial" w:eastAsia="Times New Roman" w:hAnsi="Arial" w:cs="Times New Roman"/>
          <w:sz w:val="24"/>
          <w:szCs w:val="24"/>
          <w:lang w:eastAsia="el-GR"/>
        </w:rPr>
        <w:lastRenderedPageBreak/>
        <w:t xml:space="preserve">επικίνδυνου ιού. Και να ιχνηλατείται και να επιτηρείται με επιστημονικό τρόπο από το ίδιο το κράτος. Έχει μαλλιάσει η γλώσσα και η δική μας γλώσσα εδώ μέσα στη Βουλή να σας τα ζητάμε όλα αυτά.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Arial"/>
          <w:color w:val="0A0A0A"/>
          <w:sz w:val="24"/>
          <w:szCs w:val="24"/>
          <w:shd w:val="clear" w:color="auto" w:fill="FFFFFF"/>
          <w:lang w:eastAsia="el-GR"/>
        </w:rPr>
        <w:t>(Στο σημείο αυτό κτυπάει το κουδούνι λήξεως του χρόνου ομιλίας του κυρίου Βουλευτή)</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Κλείνω, κύριε Πρόεδρε, σε ένα λεπτό.</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color w:val="000000" w:themeColor="text1"/>
          <w:sz w:val="24"/>
          <w:szCs w:val="24"/>
          <w:lang w:eastAsia="el-GR"/>
        </w:rPr>
        <w:t xml:space="preserve">Τι κάνετε εσείς; Όχι μόνο βουλώνετε τα αυτιά σας, κύριοι της Κυβέρνησης, απέναντι σε όλα αυτά τα λογικά και αναγκαία, αλλά φέρνετε και μια τροπολογία, αυτή που κατέθεσε χθες το Υπουργείο Παιδείας, και ζητάτε και τα ρέστα από πάνω από τους εκπαιδευτικούς, απειλώντας τους ακόμα και με απολύσεις. Σε ποιους τα λέτε αυτά, κύριοι της Κυβέρνησης; Σε αυτούς που κράτησαν την εκπαίδευση όρθια μέσα στην καραντίνα; Σε αυτούς που δεν λυπήθηκαν ούτε χρόνο ούτε κόπο ούτε έξοδα προκειμένου να διατηρήσουν την επαφή τους με τους μαθητές τους, όταν εσείς της Κυβέρνησης δεν μπορούσατε να λειτουργήσετε ούτε ένα σχολικό δίκτυο τηλεκπαίδευσης της προκοπής; </w:t>
      </w:r>
      <w:r w:rsidRPr="00567690">
        <w:rPr>
          <w:rFonts w:ascii="Arial" w:eastAsia="Times New Roman" w:hAnsi="Arial" w:cs="Times New Roman"/>
          <w:sz w:val="24"/>
          <w:szCs w:val="24"/>
          <w:lang w:eastAsia="el-GR"/>
        </w:rPr>
        <w:t xml:space="preserve">Αφήστε που αφήσατε και πολλά παιδιά λαϊκών οικογενειών μέσα στην ψηφιακή φτώχεια.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Σε αυτούς, λοιπόν, τους εκπαιδευτικούς πάτε να φορτώσετε τώρα και το κόστος των πανάκριβων μοριακών τεστ; Διότι είναι γνωστό πια ότι κολλάνε και </w:t>
      </w:r>
      <w:r w:rsidRPr="00567690">
        <w:rPr>
          <w:rFonts w:ascii="Arial" w:eastAsia="Times New Roman" w:hAnsi="Arial" w:cs="Times New Roman"/>
          <w:sz w:val="24"/>
          <w:szCs w:val="24"/>
          <w:lang w:eastAsia="el-GR"/>
        </w:rPr>
        <w:lastRenderedPageBreak/>
        <w:t>οι εμβολιασμένοι, κάτι που νομίζω πως ξέρετε καλά εκεί στην Κυβέρνηση. Σε αυτούς τους εκπαιδευτικούς, όπως κάνετε και για όλους τους εργαζόμενους, πάτε να φορτώσετε τη δική σας αποκλειστική ευθύνη, για να ανοίξουν τα σχολεία σε μερικές εβδομάδες με ασφάλεια; Σοβαρά μιλάτε; Καλά, δεν ξέρετε ότι οι εκπαιδευτικοί έχουν από τα υψηλότερα ποσοστά εμβολιασμών; Ξεχάσατε ότι ήταν οι ίδιοι που σας ζητούσαν να εμβολιαστούν τους προηγούμενους μήνες κατά προτεραιότητα; Όμως, εσείς και η πολιτική σας δίνατε τότε τα εμβόλια με το σταγονόμετρο, με αποτέλεσμα σήμερα το ποσοστό ανοσίας να βρίσκεται εκεί που βρίσκεται, χαμηλά.</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Και τι είναι πάλι αυτό με τις τρίμηνες συμβάσεις των εκπαιδευτικών; Καινούργιο φασούλι ελαστικών εργασιακών σχέσεων;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Και τρομάρα σας, μας μιλάτε και για τους μακροπρόθεσμους, λέει, σχεδιασμούς σας στην εκπαίδευση. Κάθε τρεις μήνες τα παιδιά θα αλλάζουν δασκάλους; Τι νομίζετε ότι είναι τα σχολεία και η εκπαίδευση; Κέντρα διερχομένων; Πάρτε, λοιπόν, πίσω αυτή την τροπολογία της πρόκλησης, όπως πάρτε βεβαίως και όσα μέτρα είναι αναγκαία τώρα, νωρίς, έγκαιρα. Τα ξέρετε, σας τα είπαμε! Και για να ανοίξουν τα σχολεία με ασφάλεια τον Σεπτέμβρη που έρχεται, ενισχύστε επιτέλους το δημόσιο σύστημα της υγείας, τα νοσοκομεία και τα κέντρα υγείας και σταματήστε να κουνάτε απειλητικά το δάχτυλο στους εργαζόμενους. Το τέταρτο κύμα δεν αστειεύεται.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Σας ευχαριστώ πάρα πολύ, κύριε Πρόεδρε.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Arial"/>
          <w:b/>
          <w:bCs/>
          <w:color w:val="222222"/>
          <w:sz w:val="24"/>
          <w:szCs w:val="24"/>
          <w:shd w:val="clear" w:color="auto" w:fill="FFFFFF"/>
          <w:lang w:eastAsia="zh-CN"/>
        </w:rPr>
        <w:t>ΠΡΟΕΔΡΕΥΩΝ (Νικήτας Κακλαμάνης):</w:t>
      </w:r>
      <w:r w:rsidRPr="00567690">
        <w:rPr>
          <w:rFonts w:ascii="Arial" w:eastAsia="Times New Roman" w:hAnsi="Arial" w:cs="Arial"/>
          <w:bCs/>
          <w:color w:val="222222"/>
          <w:sz w:val="24"/>
          <w:szCs w:val="24"/>
          <w:shd w:val="clear" w:color="auto" w:fill="FFFFFF"/>
          <w:lang w:eastAsia="zh-CN"/>
        </w:rPr>
        <w:t xml:space="preserve"> </w:t>
      </w:r>
      <w:r w:rsidRPr="00567690">
        <w:rPr>
          <w:rFonts w:ascii="Arial" w:eastAsia="Times New Roman" w:hAnsi="Arial" w:cs="Times New Roman"/>
          <w:sz w:val="24"/>
          <w:szCs w:val="24"/>
          <w:lang w:eastAsia="el-GR"/>
        </w:rPr>
        <w:t xml:space="preserve">Κλείνω με τους κατά προτεραιότητα συναδέλφους με τον κ. Κωνσταντίνο Μπούμπα από την Ελληνική Λύση. Αμέσως μετά τον λόγο θα πάρει ο Υπουργός κ. Πιερρακάκης.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Ορίστε, κύριε Μπούμπα, έχετε τον λόγο.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ΚΩΝΣΤΑΝΤΙΝΟΣ ΜΠΟΥΜΠΑΣ:</w:t>
      </w:r>
      <w:r w:rsidRPr="00567690">
        <w:rPr>
          <w:rFonts w:ascii="Arial" w:eastAsia="Times New Roman" w:hAnsi="Arial" w:cs="Times New Roman"/>
          <w:sz w:val="24"/>
          <w:szCs w:val="24"/>
          <w:lang w:eastAsia="el-GR"/>
        </w:rPr>
        <w:t xml:space="preserve"> Σας ε</w:t>
      </w:r>
      <w:r w:rsidRPr="00567690">
        <w:rPr>
          <w:rFonts w:ascii="Arial" w:eastAsia="Times New Roman" w:hAnsi="Arial" w:cs="Arial"/>
          <w:color w:val="222222"/>
          <w:sz w:val="24"/>
          <w:szCs w:val="24"/>
          <w:shd w:val="clear" w:color="auto" w:fill="FFFFFF"/>
          <w:lang w:eastAsia="el-GR"/>
        </w:rPr>
        <w:t>υχαριστώ θερμά, κύριε Πρόεδρε.</w:t>
      </w:r>
      <w:r w:rsidRPr="00567690">
        <w:rPr>
          <w:rFonts w:ascii="Arial" w:eastAsia="Times New Roman" w:hAnsi="Arial" w:cs="Times New Roman"/>
          <w:sz w:val="24"/>
          <w:szCs w:val="24"/>
          <w:lang w:eastAsia="el-GR"/>
        </w:rPr>
        <w:t xml:space="preserve">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Κύριε Υπουργέ, κυρίες και κύριοι συνάδελφοι, το θέμα είναι σημαντικό. Έχει να κάνει με την καταγραφή της ακίνητης περιουσίας εν Ελλάδι. Και εδώ τώρα υπάρχουν αμαρτίες του παρελθόντος. Και εκεί πρέπει να επιστήσετε την προσοχή, ώστε να μην επαναληφθούν. «Το δις εξαμαρτείν ουκ ανδρός σοφού»!</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Εθνικό Κτηματολόγιο, λοιπόν. Όταν ξεκίνησε το 1995 στην Ελλάδα, τα λάθη επαναλαμβάνονται με τις πολλές συμφωνίες περί των συμβάσεων. Η Ευρώπη, λοιπόν, η γηραιά Ευρώπη προχωρούσε με γρήγορους ρυθμούς. Στην Ολλανδία, για παράδειγμα, η ψηφιοποίηση του Εθνικού Κτηματολογίου ολοκληρώθηκε το 1985, στην Ιταλία το 1991, στη Βουλγαρία από το 2009, που είναι και βαλκανική χερσόνησος, κι εμείς ακόμη κωλυσιεργούμε.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Τι γίνεται τώρα; Αν δείτε την ιστορία, αυτή η προσπάθεια ξεκίνησε από το 1836 επί Όθωνα, για να καταγραφούν οι αγροτικές ιδιοκτησίες το 1923. </w:t>
      </w:r>
      <w:r w:rsidRPr="00567690">
        <w:rPr>
          <w:rFonts w:ascii="Arial" w:eastAsia="Times New Roman" w:hAnsi="Arial" w:cs="Times New Roman"/>
          <w:sz w:val="24"/>
          <w:szCs w:val="24"/>
          <w:lang w:eastAsia="el-GR"/>
        </w:rPr>
        <w:lastRenderedPageBreak/>
        <w:t>Μετά, ο αγροτικός κλήρος το 1939 και ξεκίνησε μια προσπάθεια για τα δάση το 1976 από τον πρώτο κυβερνήτη της χώρας, από τον Ιωάννη Καποδίστρια. Είμαστε η μόνη χώρα στην Ευρώπη που δεν είχαμε και δεν έχουμε κατ’ ουσίαν ακόμη, δεν τους έχουμε ολοκληρώσει, δασικούς χάρτες. Και βλέπουμε ξαφνικά να φυτρώνουν σπίτια μέσα σε δασικές εκτάσεις ή να υπάρχουν και δάση τα οποία να είναι ιδιόκτητα από χρυσόβουλα, βεβαίως, της τουρκοκρατίας. Βλέπε, για παράδειγμα, το δάσος στη Βουρβουρού Χαλκιδικής.</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Οι μόνες περιοχές που είχαν τότε χαρτογραφηθεί και κτηματογραφηθεί ήταν η Λέρος, η Ρόδος, η Κως, δηλαδή, τα Δωδεκάνησα και αυτό έγινε το 1930, επειδή ήταν υπό την κατοχή των Ιταλών. Είναι ο ν.2308/95 ο οποίος μετά τροποποιήθηκε από τον 2664/1998 και έγινε το «Κτηματολόγιο Α.Ε.». </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Για να τα λέμε όλα, το 2001 ο Κοινοτικός Επίτροπος Μισέλ Μπαρνιέ επιβάλλει στην Ελλάδα ένα πρόστιμο αρκετά υψηλό διότι, ενώ έπρεπε από τότε να κτηματογραφηθούν τριάντα πέντε χιλιάδες τετραγωνικά χιλιόμετρα, κτηματογραφήθηκαν μόνο τα οκτώ χιλιάδες τετρακόσια σαράντα. Δαπανήσαμε 276 εκατομμύρια ευρώ που ήρθαν τα κονδύλια από την Ευρωπαϊκή Ένωση αντί 130 εκατομμυρίων ευρώ που ήταν το προβλεπόμενο και επιστρέψαμε τότε, πληρώσαμε υψηλά πρόστιμα, διότι έχασε την εμπιστοσύνη της η Ευρώπη, μας έκανε καταγγελία ο Μισέλ Μπαρνιέ, διότι δεν προχωρούμε την κτηματογράφηση. Η αμαρτία συνεχίζεται, διότι πάμε στη δεύτερη και τρίτη </w:t>
      </w:r>
      <w:r w:rsidRPr="00567690">
        <w:rPr>
          <w:rFonts w:ascii="Arial" w:eastAsia="Times New Roman" w:hAnsi="Arial" w:cs="Times New Roman"/>
          <w:sz w:val="24"/>
          <w:szCs w:val="24"/>
          <w:lang w:eastAsia="el-GR"/>
        </w:rPr>
        <w:lastRenderedPageBreak/>
        <w:t>γενιά, το 2001 έγινε αυτό, ακολουθεί το 2008 η δεύτερη γενιά, το 2011 και το 2013 και το 2013 ακυρώνεται διαγωνισμός και επανέρχεται το 2016. Το 2017 προσπαθεί να γίνει διασύνδεση με το Ε9 του ΤΑ</w:t>
      </w:r>
      <w:r w:rsidRPr="00567690">
        <w:rPr>
          <w:rFonts w:ascii="Arial" w:eastAsia="Times New Roman" w:hAnsi="Arial" w:cs="Times New Roman"/>
          <w:sz w:val="24"/>
          <w:szCs w:val="24"/>
          <w:lang w:val="en-US" w:eastAsia="el-GR"/>
        </w:rPr>
        <w:t>XIS</w:t>
      </w:r>
      <w:r w:rsidRPr="00567690">
        <w:rPr>
          <w:rFonts w:ascii="Arial" w:eastAsia="Times New Roman" w:hAnsi="Arial" w:cs="Times New Roman"/>
          <w:sz w:val="24"/>
          <w:szCs w:val="24"/>
          <w:lang w:eastAsia="el-GR"/>
        </w:rPr>
        <w:t xml:space="preserve"> και το 2017 -δεν ξέρω τι γίνεται με αυτό το θέμα, κύριε Υπουργέ- είναι το άλλο μεγάλο ζήτημα, με την κύρωση του αιγιαλού στην Ελλάδα και εκεί πληρώνουμε ατυχήματα, βλέπε Μάτι, κ.λπ.. </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Τι γίνεται με την καταπάτηση του αιγιαλού; Θα επιμεληθεί το νέο ψηφιακό κτηματολόγιο στη νέα ψηφιακή εποχή της νέας τεχνολογίας του </w:t>
      </w:r>
      <w:r w:rsidRPr="00567690">
        <w:rPr>
          <w:rFonts w:ascii="Arial" w:eastAsia="Times New Roman" w:hAnsi="Arial" w:cs="Times New Roman"/>
          <w:sz w:val="24"/>
          <w:szCs w:val="24"/>
          <w:lang w:val="en-US" w:eastAsia="el-GR"/>
        </w:rPr>
        <w:t>know</w:t>
      </w:r>
      <w:r w:rsidRPr="00567690">
        <w:rPr>
          <w:rFonts w:ascii="Arial" w:eastAsia="Times New Roman" w:hAnsi="Arial" w:cs="Times New Roman"/>
          <w:sz w:val="24"/>
          <w:szCs w:val="24"/>
          <w:lang w:eastAsia="el-GR"/>
        </w:rPr>
        <w:t xml:space="preserve"> </w:t>
      </w:r>
      <w:r w:rsidRPr="00567690">
        <w:rPr>
          <w:rFonts w:ascii="Arial" w:eastAsia="Times New Roman" w:hAnsi="Arial" w:cs="Times New Roman"/>
          <w:sz w:val="24"/>
          <w:szCs w:val="24"/>
          <w:lang w:val="en-US" w:eastAsia="el-GR"/>
        </w:rPr>
        <w:t>how</w:t>
      </w:r>
      <w:r w:rsidRPr="00567690">
        <w:rPr>
          <w:rFonts w:ascii="Arial" w:eastAsia="Times New Roman" w:hAnsi="Arial" w:cs="Times New Roman"/>
          <w:sz w:val="24"/>
          <w:szCs w:val="24"/>
          <w:lang w:eastAsia="el-GR"/>
        </w:rPr>
        <w:t xml:space="preserve"> για τον αιγιαλό, που είναι πάρα πολύ σημαντικό; Ο αιγιαλός και η καταπάτησή του. </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Επειδή, όμως, έχουμε την τάση στην Ελλάδα να δίνουμε σε αρκετές εταιρείες τους διαγωνισμούς, υπήρχε η δυνατότητα να πάμε σε διπλές ενστάσεις. </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Να η κωλυσιεργία, να γιατί δεν διεκπεραιώθηκαν όλα αυτά του Κτηματολογίου και το θέμα είναι ότι αυτή τη στιγμή διασπείρουμε ένα άγχος στον κόσμο. Ο κόσμος ακόμη είναι μπερδεμένος. Νομίζει ότι επειδή δεν έχει τίτλο κυριότητας, τίτλο ιδιοκτησίας ή επειδή δεν έχει τοπογραφικό διάγραμμα, να μην πάει στο Κτηματολόγιο γιατί θεωρητικά είναι παράνομος και φοβάται. Ακόμη δεν έχει ξεδιαλύνει αυτό το κλίμα ότι είναι απλά καταγραφή. Πιστεύει ότι </w:t>
      </w:r>
      <w:r w:rsidRPr="00567690">
        <w:rPr>
          <w:rFonts w:ascii="Arial" w:eastAsia="Times New Roman" w:hAnsi="Arial" w:cs="Times New Roman"/>
          <w:sz w:val="24"/>
          <w:szCs w:val="24"/>
          <w:lang w:eastAsia="el-GR"/>
        </w:rPr>
        <w:lastRenderedPageBreak/>
        <w:t xml:space="preserve">είναι συνδεδεμένο με την εφορία, με το νόμο αυθαιρέτων, με το άλφα, με το βήτα και υπάρχει το πρόβλημα. </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Υπάρχουν άρθρα, όπως το άρθρο 46, που δεν διευκρινίζει αυτή τη συνεργασία. Ξέρετε εμείς στην Ελληνική Λύση, σας το έχουμε πει ότι δεν υπάρχει αρχείο ακόμη από τις μη κυβερνητικές οργανώσεις. </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Εδώ υπάρχει ένα ερωτηματικό. Θα μπορεί το Εθνικό Κτηματολόγιο να συνεργαστεί ακόμη και με ΜΚΟ για ορισμένα ζητήματα; </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Σε ό,τι αφορά τα άρθρα 44 και 45, για την τοποθέτηση με τις κεραίες 5</w:t>
      </w:r>
      <w:r w:rsidRPr="00567690">
        <w:rPr>
          <w:rFonts w:ascii="Arial" w:eastAsia="Times New Roman" w:hAnsi="Arial" w:cs="Times New Roman"/>
          <w:sz w:val="24"/>
          <w:szCs w:val="24"/>
          <w:lang w:val="en-US" w:eastAsia="el-GR"/>
        </w:rPr>
        <w:t>g</w:t>
      </w:r>
      <w:r w:rsidRPr="00567690">
        <w:rPr>
          <w:rFonts w:ascii="Arial" w:eastAsia="Times New Roman" w:hAnsi="Arial" w:cs="Times New Roman"/>
          <w:sz w:val="24"/>
          <w:szCs w:val="24"/>
          <w:lang w:eastAsia="el-GR"/>
        </w:rPr>
        <w:t xml:space="preserve"> ακόμη διίστανται οι απόψεις των επιστημόνων, αν η νέα τεχνολογία του 5</w:t>
      </w:r>
      <w:r w:rsidRPr="00567690">
        <w:rPr>
          <w:rFonts w:ascii="Arial" w:eastAsia="Times New Roman" w:hAnsi="Arial" w:cs="Times New Roman"/>
          <w:sz w:val="24"/>
          <w:szCs w:val="24"/>
          <w:lang w:val="en-US" w:eastAsia="el-GR"/>
        </w:rPr>
        <w:t>g</w:t>
      </w:r>
      <w:r w:rsidRPr="00567690">
        <w:rPr>
          <w:rFonts w:ascii="Arial" w:eastAsia="Times New Roman" w:hAnsi="Arial" w:cs="Times New Roman"/>
          <w:sz w:val="24"/>
          <w:szCs w:val="24"/>
          <w:lang w:eastAsia="el-GR"/>
        </w:rPr>
        <w:t xml:space="preserve"> επηρεάζει το περιβάλλον και τον άνθρωπο. Ακόμη είμαστε σε ένα στάδιο μελετών, δεν μπορούμε </w:t>
      </w:r>
      <w:r w:rsidRPr="00567690">
        <w:rPr>
          <w:rFonts w:ascii="Arial" w:eastAsia="Times New Roman" w:hAnsi="Arial" w:cs="Times New Roman"/>
          <w:sz w:val="24"/>
          <w:szCs w:val="24"/>
          <w:lang w:val="en-US" w:eastAsia="el-GR"/>
        </w:rPr>
        <w:t>a</w:t>
      </w:r>
      <w:r w:rsidRPr="00567690">
        <w:rPr>
          <w:rFonts w:ascii="Arial" w:eastAsia="Times New Roman" w:hAnsi="Arial" w:cs="Times New Roman"/>
          <w:sz w:val="24"/>
          <w:szCs w:val="24"/>
          <w:lang w:eastAsia="el-GR"/>
        </w:rPr>
        <w:t xml:space="preserve"> </w:t>
      </w:r>
      <w:r w:rsidRPr="00567690">
        <w:rPr>
          <w:rFonts w:ascii="Arial" w:eastAsia="Times New Roman" w:hAnsi="Arial" w:cs="Times New Roman"/>
          <w:sz w:val="24"/>
          <w:szCs w:val="24"/>
          <w:lang w:val="en-US" w:eastAsia="el-GR"/>
        </w:rPr>
        <w:t>priori</w:t>
      </w:r>
      <w:r w:rsidRPr="00567690">
        <w:rPr>
          <w:rFonts w:ascii="Arial" w:eastAsia="Times New Roman" w:hAnsi="Arial" w:cs="Times New Roman"/>
          <w:sz w:val="24"/>
          <w:szCs w:val="24"/>
          <w:lang w:eastAsia="el-GR"/>
        </w:rPr>
        <w:t xml:space="preserve"> να πάμε σε αυτή τη νέα τεχνολογία όταν δεν ξέρουμε ακόμη το πόρισμα των επιστημόνων, κατά πόσο βλάπτουν οι κεραίες 5</w:t>
      </w:r>
      <w:r w:rsidRPr="00567690">
        <w:rPr>
          <w:rFonts w:ascii="Arial" w:eastAsia="Times New Roman" w:hAnsi="Arial" w:cs="Times New Roman"/>
          <w:sz w:val="24"/>
          <w:szCs w:val="24"/>
          <w:lang w:val="en-US" w:eastAsia="el-GR"/>
        </w:rPr>
        <w:t>G</w:t>
      </w:r>
      <w:r w:rsidRPr="00567690">
        <w:rPr>
          <w:rFonts w:ascii="Arial" w:eastAsia="Times New Roman" w:hAnsi="Arial" w:cs="Times New Roman"/>
          <w:sz w:val="24"/>
          <w:szCs w:val="24"/>
          <w:lang w:eastAsia="el-GR"/>
        </w:rPr>
        <w:t xml:space="preserve"> στην υγεία μας και κατ’ επέκταση στο περιβάλλον. Εδώ δεν ήταν και ο Πρωθυπουργός που κόπτεται με την απολιγνιτοποίηση για το περιβάλλον;</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Υπάρχει και η άλλη μόλυνση του περιβάλλοντος, που μπορεί να γίνει από τη λεγόμενη καθαρή ενέργεια, βλέπε πυρηνική ενέργεια, βλέπε ραδιενέργεια, βλέπε ηλεκτρομαγνητική ακτινοβολία όπως συνέβη, 5</w:t>
      </w:r>
      <w:r w:rsidRPr="00567690">
        <w:rPr>
          <w:rFonts w:ascii="Arial" w:eastAsia="Times New Roman" w:hAnsi="Arial" w:cs="Times New Roman"/>
          <w:sz w:val="24"/>
          <w:szCs w:val="24"/>
          <w:lang w:val="en-US" w:eastAsia="el-GR"/>
        </w:rPr>
        <w:t>G</w:t>
      </w:r>
      <w:r w:rsidRPr="00567690">
        <w:rPr>
          <w:rFonts w:ascii="Arial" w:eastAsia="Times New Roman" w:hAnsi="Arial" w:cs="Times New Roman"/>
          <w:sz w:val="24"/>
          <w:szCs w:val="24"/>
          <w:lang w:eastAsia="el-GR"/>
        </w:rPr>
        <w:t xml:space="preserve">. </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Υφίσταται τώρα ένα θέμα. Εστάλη μια επιστολή από την επαγγελματική και επιστημονική επιτροπή εκπαίδευσης τεχνολόγων μηχανικών, για τα </w:t>
      </w:r>
      <w:r w:rsidRPr="00567690">
        <w:rPr>
          <w:rFonts w:ascii="Arial" w:eastAsia="Times New Roman" w:hAnsi="Arial" w:cs="Times New Roman"/>
          <w:sz w:val="24"/>
          <w:szCs w:val="24"/>
          <w:lang w:eastAsia="el-GR"/>
        </w:rPr>
        <w:lastRenderedPageBreak/>
        <w:t xml:space="preserve">δικαιώματά τους, διότι, χωρίς να τους προειδοποιήσετε -στο άρθρο 24, κύριε Υπουργέ μου, κύριε Σκουλά, τους πετάξετε απέξω τότε, Τ.Ε.. Διότι, δίνετε το δικαίωμα μόνο στους αγρονόμους, τοπογράφους, μηχανικούς του πολυτεχνείου. Το πανεπιστημιακό επίπεδο είναι το παν. Πώς είναι δυνατόν όμως αυτοί οι τοπογράφοι γεωπληροφορικής να είναι διαπιστευμένοι τοπογράφοι, να δίνουν τα τοπογραφικά διαγράμματα τόσα χρόνια στο Εθνικό Κτηματολόγιο και τώρα να μην είναι κατοχυρωμένα τα νομικά και επαγγελματικά τους δικαιώματα, κάτι που δεν ευθύνονται οι ίδιοι, αλλά σύμφωνα με την ευρωπαϊκή ενωτική νομοθεσία είναι υπεύθυνο το ελληνικό κράτος να αναγνωρίσει τα επαγγελματικά τους δικαιώματα, Εν μία νυκτί, λοιπόν, τους πετάτε όλους αυτούς απ’ έξω; Τους πετάτε, τους τοπογράφους μηχανικούς, τους τοπογράφους γεωπληροφορικής, οι οποίοι τόσα χρόνια ήταν διαπιστευμένοι να δίνουν τα τοπογραφικά διαγράμματα. Τότε μας έκαναν; Τότε ήταν καλοί και τώρα δεν έχουμε αναγνωρίσει εδώ και μια τριακονταετία τα επαγγελματικά τους δικαιώματα και τους πετάμε απ’ έξω; Και μάλιστα ήταν στη διαβούλευση και δεν τους ειδοποιήσατε.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Και, μάλιστα, ήταν στη διαβούλευση και δεν τους ειδοποιήσατε. Εξ απήνης τους πιάσατε πάλι, απροειδοποίητα. Απροειδοποίητα, διότι θα έχουν μεγάλο επαγγελματικό πρόβλημα προς την επιβίωσή τους, με βάση την </w:t>
      </w:r>
      <w:r w:rsidRPr="00567690">
        <w:rPr>
          <w:rFonts w:ascii="Arial" w:eastAsia="Times New Roman" w:hAnsi="Arial" w:cs="Times New Roman"/>
          <w:sz w:val="24"/>
          <w:szCs w:val="24"/>
          <w:lang w:eastAsia="el-GR"/>
        </w:rPr>
        <w:lastRenderedPageBreak/>
        <w:t>επιστημονική τους κατάρτιση. Διότι, αυτοί μπορεί να είναι ΤΕ, αλλά το έχουν σπουδάσει το αντικείμενο. Είναι εξειδικευμένοι για μια τετραετία.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Ξέρετε, επειδή ο πατέρας μου ήταν τοπογράφος, η τοπογραφική έχει ένα άλλο επιστημονικό πεδίο. Ή είσαι τοπογράφος ή δεν είσαι. Ή γνωρίζεις από ορόσημα ή γνωρίζεις από αποτύπωση τοπογραφικού διαγράμματος. Δεν έχω κάτι με τους πολιτικούς μηχανικούς και τους αγρονόμους, αλλά αυτοί εκεί έχουν κάνει μόνο δύο μαθήματα.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Για να μη μακρηγορώ, λοιπόν, είναι ένα ζήτημα αυτό και θέλω να το δείτε, κύριε Υπουργέ, για το τι θα γίνουν οι τοπογράφοι μηχανικοί και αυτοί της πληροφορικής, οι οποίοι τόσα χρόνια σας έκαναν -είτε νεροκουβαλητές- και τώρα, εν μία νυκτί, μπαίνουν στο περιθώριο.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Θα κλείσω με κάτι που μόνο στην Ελλάδα μπορεί να συμβεί. Υπάρχουν διόδια στο Δερβένι της Θεσσαλονίκης, στον δρόμο προς τον Λαγκαδά, που είναι ανοιχτά. Το βράδυ ο κόσμος πληρώνει αντίτιμο και την ημέρα είναι κλειστά. Είναι, δηλαδή, διόδια </w:t>
      </w:r>
      <w:r w:rsidRPr="00567690">
        <w:rPr>
          <w:rFonts w:ascii="Arial" w:eastAsia="Times New Roman" w:hAnsi="Arial" w:cs="Times New Roman"/>
          <w:sz w:val="24"/>
          <w:szCs w:val="24"/>
          <w:lang w:val="en-US" w:eastAsia="el-GR"/>
        </w:rPr>
        <w:t>night</w:t>
      </w:r>
      <w:r w:rsidRPr="00567690">
        <w:rPr>
          <w:rFonts w:ascii="Arial" w:eastAsia="Times New Roman" w:hAnsi="Arial" w:cs="Times New Roman"/>
          <w:sz w:val="24"/>
          <w:szCs w:val="24"/>
          <w:lang w:eastAsia="el-GR"/>
        </w:rPr>
        <w:t xml:space="preserve"> </w:t>
      </w:r>
      <w:r w:rsidRPr="00567690">
        <w:rPr>
          <w:rFonts w:ascii="Arial" w:eastAsia="Times New Roman" w:hAnsi="Arial" w:cs="Times New Roman"/>
          <w:sz w:val="24"/>
          <w:szCs w:val="24"/>
          <w:lang w:val="en-US" w:eastAsia="el-GR"/>
        </w:rPr>
        <w:t>club</w:t>
      </w:r>
      <w:r w:rsidRPr="00567690">
        <w:rPr>
          <w:rFonts w:ascii="Arial" w:eastAsia="Times New Roman" w:hAnsi="Arial" w:cs="Times New Roman"/>
          <w:sz w:val="24"/>
          <w:szCs w:val="24"/>
          <w:lang w:eastAsia="el-GR"/>
        </w:rPr>
        <w:t xml:space="preserve"> αυτά! Δεν ξέρω, αυτό μπορεί να είναι παγκόσμια πρωτοτυπία. Γιατί; Έγινε λάθος χωροθέτηση στο συγκεκριμένο σημείο πριν από λίγο καιρό, λειτούργησαν τις δύο πρώτες ημέρες, γινόταν μια ουρά αυτοκινήτων τριάμισι χιλιομέτρων, είναι πάνω σε μία στροφή που αναπτύσσουν μεγάλη ταχύτητα οι οδηγοί, μέχρι και εκατόν τριάντα χιλιόμετρα, γιατί εκεί τέμνει την Εγνατία ο συγκεκριμένος κόμβος, θεωρήθηκε ότι είναι </w:t>
      </w:r>
      <w:r w:rsidRPr="00567690">
        <w:rPr>
          <w:rFonts w:ascii="Arial" w:eastAsia="Times New Roman" w:hAnsi="Arial" w:cs="Times New Roman"/>
          <w:sz w:val="24"/>
          <w:szCs w:val="24"/>
          <w:lang w:eastAsia="el-GR"/>
        </w:rPr>
        <w:lastRenderedPageBreak/>
        <w:t xml:space="preserve">λάθος η χωροθέτηση, τα έχουν τη νύχτα ανοικτά και είναι κλειστά από τις 7.00΄ το πρωί μέχρι τις 22.00΄ το βράδυ. Αν περάσεις νύχτα, τότε πληρώνεις. Αν περάσεις μέρα είναι ελεύθερα. Γιατί κατάλαβαν την επικινδυνότητα. Το θέμα είναι ποιος πληρώνει τις μελέτες που έγιναν τα διόδια και κατασκευάστηκαν εκεί; Τι λέει ο αρμόδιος Υπουργός επί του θέματος; Ο ελληνικός λαός τα πληρώνει; Αυτό είναι τραγελαφικό.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Έχω τις δηλώσεις του Περιφερειάρχη Κεντρικής Μακεδονίας κ. Απόστολου Τζιτζικώστα από το Δίκτυο Τηλεόρασης Σερρών, το οποίο θα καταθέσω για τα Πρακτικά, για να δείτε ότι αυτά τα περίεργα και κωμικοτραγικά με διόδια που να λειτουργούν μόνο το βράδυ και την ημέρα να είναι ελεύθερα, γίνονται μόνο στην Ελλάδα.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Ευχαριστώ. </w:t>
      </w:r>
    </w:p>
    <w:p w:rsidR="00567690" w:rsidRPr="00567690" w:rsidRDefault="00567690" w:rsidP="00E15F6F">
      <w:pPr>
        <w:spacing w:line="600" w:lineRule="auto"/>
        <w:ind w:firstLine="720"/>
        <w:jc w:val="center"/>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(Χειροκροτήματα από την πτέρυγα της Ελληνικής Λύσης)</w:t>
      </w:r>
    </w:p>
    <w:p w:rsidR="00567690" w:rsidRPr="00567690" w:rsidRDefault="00567690" w:rsidP="00E15F6F">
      <w:pPr>
        <w:spacing w:line="600" w:lineRule="auto"/>
        <w:ind w:firstLine="720"/>
        <w:jc w:val="both"/>
        <w:rPr>
          <w:rFonts w:ascii="Arial" w:eastAsia="Times New Roman" w:hAnsi="Arial" w:cs="Times New Roman"/>
          <w:sz w:val="24"/>
          <w:szCs w:val="20"/>
          <w:lang w:eastAsia="el-GR"/>
        </w:rPr>
      </w:pPr>
      <w:r w:rsidRPr="00567690">
        <w:rPr>
          <w:rFonts w:ascii="Arial" w:eastAsia="Times New Roman" w:hAnsi="Arial" w:cs="Times New Roman"/>
          <w:sz w:val="24"/>
          <w:szCs w:val="20"/>
          <w:lang w:eastAsia="el-GR"/>
        </w:rPr>
        <w:t>(Στο σημείο αυτό ο Βουλευτής κ. Κωνσταντίνος Μπούμπας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Arial"/>
          <w:b/>
          <w:bCs/>
          <w:color w:val="222222"/>
          <w:sz w:val="24"/>
          <w:szCs w:val="24"/>
          <w:shd w:val="clear" w:color="auto" w:fill="FFFFFF"/>
          <w:lang w:eastAsia="zh-CN"/>
        </w:rPr>
        <w:t xml:space="preserve">ΠΡΟΕΔΡΕΥΩΝ (Νικήτας Κακλαμάνης): </w:t>
      </w:r>
      <w:r w:rsidRPr="00567690">
        <w:rPr>
          <w:rFonts w:ascii="Arial" w:eastAsia="Times New Roman" w:hAnsi="Arial" w:cs="Times New Roman"/>
          <w:sz w:val="24"/>
          <w:szCs w:val="24"/>
          <w:lang w:eastAsia="el-GR"/>
        </w:rPr>
        <w:t xml:space="preserve">Ο Υπουργός κ. Πιερρακάκης έχει τον λόγο και αμέσως μετά, προκειμένου να υποστηρίξει την τροπολογία </w:t>
      </w:r>
      <w:r w:rsidRPr="00567690">
        <w:rPr>
          <w:rFonts w:ascii="Arial" w:eastAsia="Times New Roman" w:hAnsi="Arial" w:cs="Times New Roman"/>
          <w:sz w:val="24"/>
          <w:szCs w:val="24"/>
          <w:lang w:eastAsia="el-GR"/>
        </w:rPr>
        <w:lastRenderedPageBreak/>
        <w:t xml:space="preserve">τους, τον λόγο θα πάρει ο Αναπληρωτής Υπουργός κ. Πέτσας, τον οποίο ενημέρωσα και για το θέμα που σας είχα πει και ομόφωνα όλοι υιοθετήσατε και είμαι σίγουρος ότι θα δώσει την πρέπουσα λύση.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Θα έχει και ο Υπουργός τη σχετική ανοχή, πέραν των τυπικών δεκαοκτώ λεπτών που προβλέπει ο Κανονισμός. Το λέω εκ των προτέρων.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Ορίστε, έχετε τον λόγο.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ΚΥΡΙΑΚΟΣ ΠΙΕΡΡΑΚΑΚΗΣ (Υπουργός Επικρατείας και Ψηφιακής Διακυβέρνησης): </w:t>
      </w:r>
      <w:r w:rsidRPr="00567690">
        <w:rPr>
          <w:rFonts w:ascii="Arial" w:eastAsia="Times New Roman" w:hAnsi="Arial" w:cs="Times New Roman"/>
          <w:sz w:val="24"/>
          <w:szCs w:val="24"/>
          <w:lang w:eastAsia="el-GR"/>
        </w:rPr>
        <w:t>Ευχαριστώ πολύ, κύριε Πρόεδρε.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Κυρίες και κύριοι Βουλευτές, θα μου επιτρέψετε να ξεκινήσω, διαβάζοντάς σας ένα απόσπασμα από ένα παλιό Φύλο της Εφημερίδας της Κυβερνήσεως: «Όλα τα ακίνητα κτήματα ιδιωτών, δήμων, φιλανθρωπικών καταστημάτων, εκκλησιών, μοναστηρίων και σωματείων, εξαιρουμένων όλων των εθνικών και αυτών των υπό μίσθωσιν όντων, θέλουν εγγραφή εις επίτηδες βιβλία, λεγόμενα κτηματολόγια». Εφημερίδα της Κυβερνήσεως του Βασιλείου της Ελλάδας, 1836, υπογραφή: Όθων ελέω Θεού, Βασιλεύς της Ελλάδος. Είναι η πρώτη καταγραφή, εκατόν ενενήντα πέντε χρόνια μετά, μιλάμε για το Κτηματολόγιο. Άρα είναι κάτι το οποίο ως ανάγκη έχει έρθει ο καιρός πλέον να ολοκληρωθεί. Η ανάγκη για την οργάνωση κτηματολογίου στη χώρα διατυπώθηκε πρώτη φορά τότε, βρισκόμαστε, αν θέλετε, με τη νομοθετική </w:t>
      </w:r>
      <w:r w:rsidRPr="00567690">
        <w:rPr>
          <w:rFonts w:ascii="Arial" w:eastAsia="Times New Roman" w:hAnsi="Arial" w:cs="Times New Roman"/>
          <w:sz w:val="24"/>
          <w:szCs w:val="24"/>
          <w:lang w:eastAsia="el-GR"/>
        </w:rPr>
        <w:lastRenderedPageBreak/>
        <w:t xml:space="preserve">πρωτοβουλία, την οποία παρουσιάζουμε σήμερα κατά την κρίση μας, στην αρχή του του τέλους αυτής της εκκρεμότητας. Και είναι πράγματι μεγάλη εκκρεμότητα. </w:t>
      </w:r>
    </w:p>
    <w:p w:rsidR="00567690" w:rsidRPr="00567690" w:rsidRDefault="00567690" w:rsidP="00E15F6F">
      <w:pPr>
        <w:spacing w:line="600" w:lineRule="auto"/>
        <w:ind w:firstLine="720"/>
        <w:jc w:val="both"/>
        <w:rPr>
          <w:rFonts w:ascii="Arial" w:eastAsia="Times New Roman" w:hAnsi="Arial" w:cs="Times New Roman"/>
          <w:sz w:val="24"/>
          <w:szCs w:val="20"/>
          <w:lang w:eastAsia="el-GR"/>
        </w:rPr>
      </w:pPr>
      <w:r w:rsidRPr="00567690">
        <w:rPr>
          <w:rFonts w:ascii="Arial" w:eastAsia="Times New Roman" w:hAnsi="Arial" w:cs="Times New Roman"/>
          <w:sz w:val="24"/>
          <w:szCs w:val="20"/>
          <w:lang w:eastAsia="el-GR"/>
        </w:rPr>
        <w:t>(Στο σημείο αυτό ο Υπουργός Επικρατείας και Ψηφιακής Διακυβέρνησης κ. Κυριάκος Πιερρακάκης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Για παράδειγμα, αν πάρει κανείς το νόμο του 1995, τον 2308, ο νόμος αυτός έχει τροποποιηθεί περίπου σαράντα φορές. Περίπου δύο φορές τον χρόνο. Είναι από εκείνες τις περιπτώσεις που οι αριθμοί μιλούν από μόνοι τους και για να είμαστε σήμερα εδώ, για να συζητήσουμε πώς θα ολοκληρωθεί για το ταχύτερο δυνατόν, είναι αυτονόητο πως κάτι δεν έχουμε κάνει σωστά ως χώρα. Κάτι πρέπει να αλλάξουμε. Και όταν πρέπει να κάνει κανείς αλλαγές, αυτές οι αλλαγές δεν πρέπει να είναι μόνο στον τρόπο, πρέπει να είναι και στη φιλοσοφία. Πρέπει να είναι και στον μηχανισμό, δηλαδή, μέσω του οποίου έρχεσαι να παρέμβεις στα πράγματα και αυτό ακριβώς επιδιώκουμε με το πρώτο μέρος του σχεδίου νόμου που τίθεται σήμερα στην κρίση σας. Έχοντας εντοπίσει εκείνα τα σημεία τα οποία προκαλούν τις μεγαλύτερες καθυστερήσεις, παρεμβαίνουμε στοχευμένα, ώστε να επιταχύνουμε τη διαδικασία μετάβασης σε λειτουργούν κτηματολόγιο και το κάνουμε απλοποιώντας περιττές </w:t>
      </w:r>
      <w:r w:rsidRPr="00567690">
        <w:rPr>
          <w:rFonts w:ascii="Arial" w:eastAsia="Times New Roman" w:hAnsi="Arial" w:cs="Times New Roman"/>
          <w:sz w:val="24"/>
          <w:szCs w:val="24"/>
          <w:lang w:eastAsia="el-GR"/>
        </w:rPr>
        <w:lastRenderedPageBreak/>
        <w:t xml:space="preserve">γραφειοκρατικές διαδικασίες και ενισχύοντας εκείνες που θωρακίζουν τόσο τα συμφέροντα του δημοσίου όσο και τα συμφέροντα των πολιτών.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Επιτρέψτε μου να ξεκινήσω από αυτό, από το πρώτο σημείο το οποίο ανέφερα, το οποίο είναι και αυτό στο οποίο αναφερθήκαν πριν και οι εισηγητές εκτενώς, αυτή την αλλαγή φιλοσοφίας. Επιταχύνουμε, δηλαδή, τη μετάβαση σε λειτουργούν Κτηματολόγιο. Το κάνουμε, μεταθέτοντας το πιο χρονοβόρο στάδιο, την εξέταση των ενστάσεων από την προδικασία στο στάδιο μετά τη λειτουργία του Κτηματολογίου.</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Η διαδικασία πλέον θα έχει ως εξής: Γίνονται οι δηλώσεις, λαμβάνει χώρα η πρώτη ανάρτηση, ολοκληρώνεται η περίοδος των ενστάσεων, της καταγραφής τους και αμέσως, μετά η περιοχή περνά σε καθεστώς λειτουργούντος Κτηματολογίου. Οι όποιες ενστάσεις θα αποτυπώνονται στο περιθώριο του κτηματολογικού φύλλου, θα εκδικάζονται κανονικά. Η απόφαση, επίσης, θα καταχωρίζεται στα σχετικά κτηματολογικά φύλλα.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Αυτό έχει πολλές ωφέλειες. Μας ωφελεί ως προς την ταχύτητα. Μειώνει κατά περίπου δύο έτη κατά μέσο όρο το χρονοδιάγραμμα στη λειτουργία του Κτηματολογίου. Ωφελεί ως προς τη διευκόλυνση. Όποια περιοχή αποκτά Κτηματολόγιο, αυξάνοντας αυτό το 35% στο οποίο βρισκόμαστε σήμερα ολοένα και περισσότερο, θα εντάσσεται και στις νέες ψηφιακές υπηρεσίες του Κτηματολογίου, που έχουμε ανακοινώσει εδώ και λίγους μήνες.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Αυτή τη στιγμή στο </w:t>
      </w:r>
      <w:r w:rsidRPr="00567690">
        <w:rPr>
          <w:rFonts w:ascii="Arial" w:eastAsia="Times New Roman" w:hAnsi="Arial" w:cs="Times New Roman"/>
          <w:sz w:val="24"/>
          <w:szCs w:val="24"/>
          <w:lang w:val="en-US" w:eastAsia="el-GR"/>
        </w:rPr>
        <w:t>ktimatologio</w:t>
      </w:r>
      <w:r w:rsidRPr="00567690">
        <w:rPr>
          <w:rFonts w:ascii="Arial" w:eastAsia="Times New Roman" w:hAnsi="Arial" w:cs="Times New Roman"/>
          <w:sz w:val="24"/>
          <w:szCs w:val="24"/>
          <w:lang w:eastAsia="el-GR"/>
        </w:rPr>
        <w:t>.</w:t>
      </w:r>
      <w:r w:rsidRPr="00567690">
        <w:rPr>
          <w:rFonts w:ascii="Arial" w:eastAsia="Times New Roman" w:hAnsi="Arial" w:cs="Times New Roman"/>
          <w:sz w:val="24"/>
          <w:szCs w:val="24"/>
          <w:lang w:val="en-US" w:eastAsia="el-GR"/>
        </w:rPr>
        <w:t>gov</w:t>
      </w:r>
      <w:r w:rsidRPr="00567690">
        <w:rPr>
          <w:rFonts w:ascii="Arial" w:eastAsia="Times New Roman" w:hAnsi="Arial" w:cs="Times New Roman"/>
          <w:sz w:val="24"/>
          <w:szCs w:val="24"/>
          <w:lang w:eastAsia="el-GR"/>
        </w:rPr>
        <w:t>.</w:t>
      </w:r>
      <w:r w:rsidRPr="00567690">
        <w:rPr>
          <w:rFonts w:ascii="Arial" w:eastAsia="Times New Roman" w:hAnsi="Arial" w:cs="Times New Roman"/>
          <w:sz w:val="24"/>
          <w:szCs w:val="24"/>
          <w:lang w:val="en-US" w:eastAsia="el-GR"/>
        </w:rPr>
        <w:t>gr</w:t>
      </w:r>
      <w:r w:rsidRPr="00567690">
        <w:rPr>
          <w:rFonts w:ascii="Arial" w:eastAsia="Times New Roman" w:hAnsi="Arial" w:cs="Times New Roman"/>
          <w:sz w:val="24"/>
          <w:szCs w:val="24"/>
          <w:lang w:eastAsia="el-GR"/>
        </w:rPr>
        <w:t xml:space="preserve"> μπορεί κανείς, ανάλογα με την επαγγελματική του ιδιότητα, να έχει πρόσβαση σε μια σειρά από ψηφιακές υπηρεσίες για το 35%, το κτηματογραφημένο. Ανάλογα με το αν είναι δικηγόρος, μηχανικός, ο πολίτης μπορεί να δει πράγματα που αφορούν στην περιουσία του. Αυτό είναι το 35% διαρκώς θα αυξάνεται, άρα θα αυξάνεται και η χρηστικότητα αυτού του εργαλείου.</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Πρέπει, όμως, να αυξηθεί όχι μόνο το εύρος, αλλά πρέπει να αυξηθεί και το βάθος. Και εδώ -αναφέρθηκε πριν- υπάρχει το έργο της ψηφιοποίησης στο Ταμείο Ανάκαμψης, το οποίο είναι κεφαλαιώδες. Θα αυξήσει, δηλαδή, το βάθος των στοιχείων που υπάρχουν ήδη σε αυτό το κομμάτι που έχει κτηματογραφηθεί, αλλά και στο υπόλοιπο. Είναι κάτι που η κοστολόγηση προφανώς σε συνάρτηση και με τα όποια νέα εργαλεία διαρκώς προστίθενται, έχει γίνει από την Παγκόσμια Τράπεζα.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Αλλάζει και όλη η διαδικασία της ψηφιοποίησης. Πριν από λίγα χρόνια, όταν μιλούσαμε για ψηφιοποίηση, μιλούσαμε βασικά για φωτογραφίες. Δεν είναι πολύ χρήσιμες οι φωτογραφίες. Χρειαζόμαστε δεδομένα. Πρέπει να περάσει το χαρτί σε πληροφορία βασικά και για να γίνει αυτό, υπάρχουν νέα εργαλεία τα οποία αξιοποιούμε.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Άρα, γενικά, το Κτηματολόγιο πλέον με αυτόν τον μηχανισμό, με μια αθροιστική στρατηγική τόσο του σχεδίου νόμου και των νέων υπηρεσιών που </w:t>
      </w:r>
      <w:r w:rsidRPr="00567690">
        <w:rPr>
          <w:rFonts w:ascii="Arial" w:eastAsia="Times New Roman" w:hAnsi="Arial" w:cs="Times New Roman"/>
          <w:sz w:val="24"/>
          <w:szCs w:val="24"/>
          <w:lang w:eastAsia="el-GR"/>
        </w:rPr>
        <w:lastRenderedPageBreak/>
        <w:t>έχουν τεθεί σε λειτουργία εδώ και λίγους μήνες όσο και των νέων εργαλείων ψηφιοποίησης και πληροφοριακών συστημάτων, που πλέον έχουμε τη μεγάλη ευκαιρία να αποκτήσουμε, χρησιμοποιώντας το Ταμείο Ανάκαμψης, βαίνει σε ολοκλήρωση.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Θα ήθελα να πω σε σχέση με την επιτάχυνση της λειτουργίας του Κτηματολογίου με τον τρόπο που περιγράφουμε, ότι ωφελεί και ως προς την ασφάλεια των συναλλαγών, διότι πλέον όλη η πληροφορία είναι συγκεντρωμένη σε ένα σημείο, φέρνει όλη την πληροφορία στην επιφάνεια. Αυτό είναι κάτι το οποίο έχει πολύ μεγάλη αξία. Αυτή η ιδέα δεν είναι καινούργια. Δεν θα διεκδικήσουμε την πατρότητα της ιδέας. Διεκδικούμε την εφαρμογή της, αν θέλετε, την πατρότητα της εφαρμογής της.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Από το 2011 οι θεσμοί, ο </w:t>
      </w:r>
      <w:r w:rsidRPr="00567690">
        <w:rPr>
          <w:rFonts w:ascii="Arial" w:eastAsia="Times New Roman" w:hAnsi="Arial" w:cs="Times New Roman"/>
          <w:sz w:val="24"/>
          <w:szCs w:val="24"/>
          <w:lang w:val="en-US" w:eastAsia="el-GR"/>
        </w:rPr>
        <w:t>SRSS</w:t>
      </w:r>
      <w:r w:rsidRPr="00567690">
        <w:rPr>
          <w:rFonts w:ascii="Arial" w:eastAsia="Times New Roman" w:hAnsi="Arial" w:cs="Times New Roman"/>
          <w:sz w:val="24"/>
          <w:szCs w:val="24"/>
          <w:lang w:eastAsia="el-GR"/>
        </w:rPr>
        <w:t xml:space="preserve"> συγκεκριμένα είχε δώσει τεχνική βοήθεια στην Ελλάδα και μέσα στο κείμενο της τεχνικής βοήθειας -το οποίο θα καταθέσω και στα Πρακτικά- αναφέρει ανάμεσα σε άλλα ότι οι διαδικασίες κτηματογράφησης -μεταφράζω από τα αγγλικά- θα πρέπει να εστιάσει, για να αποδειχθεί η ιδιοκτησία, στη συλλογή των στοιχείων και όχι στο να περιμένουμε να κλείσουν όλες οι υποθέσεις. Η ολοκλήρωση όλων των υποθέσεων μπορεί να γίνει αργότερα, αν είναι αναγκαίο, μέσω της χρήσης διαμεσολάβησης ή με δικαστική παρέμβαση και άρα -λέει στο τέλος η εισήγηση των Ολλανδών ειδικών της </w:t>
      </w:r>
      <w:r w:rsidRPr="00567690">
        <w:rPr>
          <w:rFonts w:ascii="Arial" w:eastAsia="Times New Roman" w:hAnsi="Arial" w:cs="Times New Roman"/>
          <w:sz w:val="24"/>
          <w:szCs w:val="24"/>
          <w:lang w:val="en-US" w:eastAsia="el-GR"/>
        </w:rPr>
        <w:t>SRSS</w:t>
      </w:r>
      <w:r w:rsidRPr="00567690">
        <w:rPr>
          <w:rFonts w:ascii="Arial" w:eastAsia="Times New Roman" w:hAnsi="Arial" w:cs="Times New Roman"/>
          <w:sz w:val="24"/>
          <w:szCs w:val="24"/>
          <w:lang w:eastAsia="el-GR"/>
        </w:rPr>
        <w:t xml:space="preserve">- νέες προσεγγίσεις, διαφορετικές προσεγγίσεις, με αποδοχή </w:t>
      </w:r>
      <w:r w:rsidRPr="00567690">
        <w:rPr>
          <w:rFonts w:ascii="Arial" w:eastAsia="Times New Roman" w:hAnsi="Arial" w:cs="Times New Roman"/>
          <w:sz w:val="24"/>
          <w:szCs w:val="24"/>
          <w:lang w:eastAsia="el-GR"/>
        </w:rPr>
        <w:lastRenderedPageBreak/>
        <w:t>διαφορετικών κριτηρίων πρέπει να υιοθετηθούν, ακριβώς επειδή, όπως λέει στην αρχή, η πρώτη εγγραφή έχει αποδειχθεί πάρα πολύ χρονοβόρα και πρέπει να γίνει πιο αποτελεσματικά.</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(Στο σημείο αυτό ο Υπουργός Επικρατείας και Ψηφιακής Διακυβέρνησης κ. Κυριάκος Πιερρακάκης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Αυτή είναι, αν θέλετε, η προσέγγιση των ειδικών. Αυτό και υιοθετούμε. Το υιοθετούμε, βέβαια, όπως είπα και στην αρχή, στο πλαίσιο και μιας φιλοσοφικής προσέγγισης, μιας φιλοσοφικής αλλαγής. Αυτό γενικά το επιδιώκουμε σε ό,τι έχουμε προσπαθήσει να κάνουμε στο Υπουργείο, να αποφύγουμε το καθηλωτικό αποτέλεσμα που μπλοκάρει την ολοκλήρωση ενός έργου, επειδή οι επιμέρους εκκρεμότητες παρεμποδίζουν το όλον, τη συνολική εφαρμογή του. Αυτό είναι κάτι που είναι πολύ έντονο σαν σκεπτικό γενικά στην κουλτούρα των προγραμματιστών. Δεν είναι τόσο πολύ έντονο στα δημόσια έργα, αλλά είναι κάτι που σταδιακά σε όλον τον κόσμο γίνεται.</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Για παράδειγμα, αν ακολουθούσαμε τη φιλοσοφία τού να περιμένουμε το τέλειο εποικοδόμημα, στο τέλος δεν θα είχε ποτέ γίνει το </w:t>
      </w:r>
      <w:r w:rsidRPr="00567690">
        <w:rPr>
          <w:rFonts w:ascii="Arial" w:eastAsia="Times New Roman" w:hAnsi="Arial" w:cs="Times New Roman"/>
          <w:sz w:val="24"/>
          <w:szCs w:val="24"/>
          <w:lang w:val="en-US" w:eastAsia="el-GR"/>
        </w:rPr>
        <w:t>gov</w:t>
      </w:r>
      <w:r w:rsidRPr="00567690">
        <w:rPr>
          <w:rFonts w:ascii="Arial" w:eastAsia="Times New Roman" w:hAnsi="Arial" w:cs="Times New Roman"/>
          <w:sz w:val="24"/>
          <w:szCs w:val="24"/>
          <w:lang w:eastAsia="el-GR"/>
        </w:rPr>
        <w:t>.</w:t>
      </w:r>
      <w:r w:rsidRPr="00567690">
        <w:rPr>
          <w:rFonts w:ascii="Arial" w:eastAsia="Times New Roman" w:hAnsi="Arial" w:cs="Times New Roman"/>
          <w:sz w:val="24"/>
          <w:szCs w:val="24"/>
          <w:lang w:val="en-US" w:eastAsia="el-GR"/>
        </w:rPr>
        <w:t>gr</w:t>
      </w:r>
      <w:r w:rsidRPr="00567690">
        <w:rPr>
          <w:rFonts w:ascii="Arial" w:eastAsia="Times New Roman" w:hAnsi="Arial" w:cs="Times New Roman"/>
          <w:sz w:val="24"/>
          <w:szCs w:val="24"/>
          <w:lang w:eastAsia="el-GR"/>
        </w:rPr>
        <w:t xml:space="preserve">. Θα περιμέναμε το τέλειο </w:t>
      </w:r>
      <w:r w:rsidRPr="00567690">
        <w:rPr>
          <w:rFonts w:ascii="Arial" w:eastAsia="Times New Roman" w:hAnsi="Arial" w:cs="Times New Roman"/>
          <w:sz w:val="24"/>
          <w:szCs w:val="24"/>
          <w:lang w:val="en-US" w:eastAsia="el-GR"/>
        </w:rPr>
        <w:t>gov</w:t>
      </w:r>
      <w:r w:rsidRPr="00567690">
        <w:rPr>
          <w:rFonts w:ascii="Arial" w:eastAsia="Times New Roman" w:hAnsi="Arial" w:cs="Times New Roman"/>
          <w:sz w:val="24"/>
          <w:szCs w:val="24"/>
          <w:lang w:eastAsia="el-GR"/>
        </w:rPr>
        <w:t>.</w:t>
      </w:r>
      <w:r w:rsidRPr="00567690">
        <w:rPr>
          <w:rFonts w:ascii="Arial" w:eastAsia="Times New Roman" w:hAnsi="Arial" w:cs="Times New Roman"/>
          <w:sz w:val="24"/>
          <w:szCs w:val="24"/>
          <w:lang w:val="en-US" w:eastAsia="el-GR"/>
        </w:rPr>
        <w:t>gr</w:t>
      </w:r>
      <w:r w:rsidRPr="00567690">
        <w:rPr>
          <w:rFonts w:ascii="Arial" w:eastAsia="Times New Roman" w:hAnsi="Arial" w:cs="Times New Roman"/>
          <w:sz w:val="24"/>
          <w:szCs w:val="24"/>
          <w:lang w:eastAsia="el-GR"/>
        </w:rPr>
        <w:t xml:space="preserve">, που θα περίμενε όλες τις διαδικασίες και δεν θα μπαίναμε στη διαδικασία να το οικοδομούμε υπηρεσία-υπηρεσία, να </w:t>
      </w:r>
      <w:r w:rsidRPr="00567690">
        <w:rPr>
          <w:rFonts w:ascii="Arial" w:eastAsia="Times New Roman" w:hAnsi="Arial" w:cs="Times New Roman"/>
          <w:sz w:val="24"/>
          <w:szCs w:val="24"/>
          <w:lang w:eastAsia="el-GR"/>
        </w:rPr>
        <w:lastRenderedPageBreak/>
        <w:t>συγκεντρώσουμε τις πρώτες πεντακόσιες μία που προϋπήρχαν, να πάμε από τις πεντακόσιες μία στις χίλες διακόσιες και να οικοδομούμε διαρκώς κάτι καινούργιο.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Η λογική του «όλα λυμένα, αλλιώς τίποτα λυμένο» είναι μια λογική η οποία έχει αποδειχθεί όχι από εμάς, αλλά από τη ζωή, όχι επιτυχημένη και έχει κριθεί και στο Ελληνικό Κτηματολόγιο ως αναποτελεσματική. Στην περίπτωση του Κτηματολογίου δε ο εγκλωβισμός στην πρακτική της μικρής εκκρεμότητας που μπλοκάρει συνολικά την τελειοποίηση του έργου αδίκησε κάθε δυνατότητα προόδου. Κατέστησε, για να το πω και με όρους του αρμόδιου Υφυπουργού που από την Άρτα, ως ένα σύγχρονο «γεφύρι της Άρτας».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Για την υπέρβαση αυτής της πρόκλησης δουλέψαμε συστηματικά και παρουσιάζουμε σήμερα ουσιαστικά μια νέα αντίληψη. Προφανώς, στη νέα αυτή αντίληψη χωράει κάθε πρόταση τεχνική, κάθε προσέγγιση που θα μπορούσαμε διαρκώς να δούμε αυτό το νέο οικοδόμημα να δουλεύει καλύτερα.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Όμως, η στρατηγική είναι τρίπτυχη: Επιτάχυνση, διευκόλυνση, διαφάνεια και θεμελιώνεται από το σύνολο της προσέγγισης. Επιδίωξή μας και πιστεύω αυτό που θα δώσει συνολικά ταυτότητα και σφραγίδα στο έργο και κίνηση πάνω από όλα, γιατί αυτός είναι ο βασικός στόχος, είναι το ολοκληρωμένο σκέλος και όχι αυτό που θα υπολείπεται και το οποίο, άλλωστε, θα βρίσκεται σε παράλληλη διαδικασία διαφανούς επίλυσης.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Με αυτόν ακριβώς τον λειτουργικό και συμπληρωματικό τρόπο το Κτηματολόγιο θα γίνεται σταδιακά ολοένα και πιο διαθέσιμο και αποδοτικά χρήσιμο για την κοινωνία και για την οικονομία, για τους επαγγελματίες, για τους εργαζόμενους και, κυρίως, για τους πολίτες-ιδιοκτήτες.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Όμως, υπάρχουν και άλλα πολλά σημεία τα οποία χρήζουν αναφοράς στο συγκεκριμένο σχέδιο νόμου. Δεύτερον, διευκολύνουμε τους ιδιοκτήτες ακινήτων που έχουν χαρακτηριστεί ως «αγνώστου ιδιοκτήτη» να διορθώσουν την εσφαλμένη εγγραφή. Το κάνουμε, μετατρέποντας τη ρητή συναίνεση του δημοσίου σε τεκμαρτή με την άπρακτη παρέλευση εξήντα ημερών από την κοινοποίηση. Περισσότερο ακόμα και από διευκόλυνση, η συγκεκριμένη ρύθμιση είναι ένα μήνυμα ότι η σχέση κράτους-πολίτη σταδιακά αλλάζει και αλλάζει προς το συμφέρον του πολίτη.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Τρίτο σημείο: Ενθαρρύνουμε τις εξωδικαστικές διαδικασίες επίλυσης διαφορών. Αυτό γίνεται με δύο τρόπους. Από τη μία, καθιστούμε ρητή τη διάταξη περί προσφορών των εξωδικαστικών διαδικασιών επίλυσης και υποχρεώνουμε όλα τα κτηματολογικά γραφεία να δέχονται τις σχετικές πράξεις. Από την άλλη, εισάγουμε μια υποχρεωτική πρώτη συνεδρία διαμεσολάβησης, ώστε να δώσουμε τουλάχιστον μια ευκαιρία φιλικής επίλυσης.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Τέταρτο σημείο: Αναδιαρθρώνουμε τη δομή του Κτηματολογίου, ώστε να είναι πιο λειτουργική. Θα αναφερθεί εκτενώς ο αρμόδιος Υφυπουργός, ο κ. </w:t>
      </w:r>
      <w:r w:rsidRPr="00567690">
        <w:rPr>
          <w:rFonts w:ascii="Arial" w:eastAsia="Times New Roman" w:hAnsi="Arial" w:cs="Times New Roman"/>
          <w:sz w:val="24"/>
          <w:szCs w:val="24"/>
          <w:lang w:eastAsia="el-GR"/>
        </w:rPr>
        <w:lastRenderedPageBreak/>
        <w:t>Στύλιος στις επιμέρους διατάξεις, η καθεμία από τις οποίες έχει εξαιρετική σημασία για να μπορέσουμε να θεμελιώσουμε το επιχείρημα του γιατί αυτή η παρέμβαση πράγματι συνιστά την αρχή του τέλους μιας μεγάλης εκκρεμότητας.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Πέμπτο σημείο: Ηλεκτρονικός Φάκελος Ακινήτου. Εδώ να πω ότι δεν προστίθεται γραφειοκρατία. Μάλλον υπάρχει κάποια παρεξήγηση. Υπάρχει η διάσταση της διαλειτουργικότητας στα δημόσια έγγραφα. Η διαλειτουργικότητα σημαίνει να μπορώ να τραβήξω πληροφορίες από άλλα μητρώα αυτόματα, με τη συναίνεση του πολίτη. Άρα δεν λέει κανείς ότι θα πρέπει τα χαρτιά, τα όποια πιστοποιητικά βρίσκονται σε έγχαρτη μορφή να τα κυκλοφορούμε σε ψηφιακή μορφή. Αυτό σε κάποιες περιπτώσεις γίνεται.</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Εδώ πέρα ο στόχος αυτής της ρύθμισης -και το λέω από Βήματος- είναι ο συμβολαιογράφος που θα έχει αυτή την εφαρμογή να μπορεί να τραβάει από όλες τις διαθέσιμες βάσεις δεδομένων του δημοσίου όλα τα στοιχεία τα οποία χρειάζεται αυτόματα. Το ποια είναι αυτά τα στοιχεία μπορούμε να το συζητήσουμε εκτενώς. Όμως, από τη στιγμή που θα αντλούνται αυτόματα τι έχουμε κερδίσει; Έχουμε κερδίσει πολλές φυσικές επισκέψεις οι οποίες δεν θα γίνονται. Αυτός είναι και ο στόχος.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Η Παγκόσμια Τράπεζα -επειδή αναφέρθηκε πριν- τι κοιτάζει σε όλα αυτά τα πράγματα; Κοιτάζει ουσιαστικά, αφ’ ενός, την πορεία της κτηματογράφησης στο </w:t>
      </w:r>
      <w:r w:rsidRPr="00567690">
        <w:rPr>
          <w:rFonts w:ascii="Arial" w:eastAsia="Times New Roman" w:hAnsi="Arial" w:cs="Times New Roman"/>
          <w:sz w:val="24"/>
          <w:szCs w:val="24"/>
          <w:lang w:val="en-US" w:eastAsia="el-GR"/>
        </w:rPr>
        <w:t>Doing</w:t>
      </w:r>
      <w:r w:rsidRPr="00567690">
        <w:rPr>
          <w:rFonts w:ascii="Arial" w:eastAsia="Times New Roman" w:hAnsi="Arial" w:cs="Times New Roman"/>
          <w:sz w:val="24"/>
          <w:szCs w:val="24"/>
          <w:lang w:eastAsia="el-GR"/>
        </w:rPr>
        <w:t xml:space="preserve"> </w:t>
      </w:r>
      <w:r w:rsidRPr="00567690">
        <w:rPr>
          <w:rFonts w:ascii="Arial" w:eastAsia="Times New Roman" w:hAnsi="Arial" w:cs="Times New Roman"/>
          <w:sz w:val="24"/>
          <w:szCs w:val="24"/>
          <w:lang w:val="en-US" w:eastAsia="el-GR"/>
        </w:rPr>
        <w:t>Business</w:t>
      </w:r>
      <w:r w:rsidRPr="00567690">
        <w:rPr>
          <w:rFonts w:ascii="Arial" w:eastAsia="Times New Roman" w:hAnsi="Arial" w:cs="Times New Roman"/>
          <w:sz w:val="24"/>
          <w:szCs w:val="24"/>
          <w:lang w:eastAsia="el-GR"/>
        </w:rPr>
        <w:t xml:space="preserve">, αλλά κυρίως κοιτάζει τα βήματα και την ταλαιπωρία στις </w:t>
      </w:r>
      <w:r w:rsidRPr="00567690">
        <w:rPr>
          <w:rFonts w:ascii="Arial" w:eastAsia="Times New Roman" w:hAnsi="Arial" w:cs="Times New Roman"/>
          <w:sz w:val="24"/>
          <w:szCs w:val="24"/>
          <w:lang w:eastAsia="el-GR"/>
        </w:rPr>
        <w:lastRenderedPageBreak/>
        <w:t>μεταβιβάσεις ακινήτων. Είναι τεράστιο θέμα. Μας είχαν προσεγγίσει στο Υπουργείο από την πρώτη μέρα για να απλουστεύσουμε τη διαδικασία η ΠΟΜΙΔΑ, άλλοι φορείς.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Εμείς, λοιπόν, τι λέμε; Λέμε, κατ’ αρχάς, ότι γίνεται μια στάση στον συμβολαιογράφο και να υπάρχει ένα σύστημα που να μπορεί να αντλήσει όλα εκείνα τα στοιχεία τα οποία υπό άλλες συνθήκες οι πολίτες θα έπρεπε να τα αποκτήσουν με επισκέψεις. Αυτό είναι ένα μεγάλο βήμα.</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 xml:space="preserve">Αν δεχτούμε ότι έχουμε περίπου 17 πιστοποιητικά τα οποία σήμερα οι πολίτες πρέπει να πάρουν στα χέρια τους και πάνω από δέκα βήματα στην καταγραφή της Παγκόσμιας Τράπεζας, όταν ο παγκόσμιος μέσος όρος είναι 4,7 βήματα και αυτό επιδρά στην αξιολόγησή μας διεθνώς, θα έλεγα ότι αυτό από μόνο του θεμελιώνει και μια μεγάλη ανάγκη. Η ανάγκη δεν είναι να καταγραφόμαστε πάντα καλύτερα στους διεθνείς δείκτες. Καλό είναι αυτό, καλοδεχούμενο είναι, αλλά η μεγάλη ανάγκη θεμελιώνεται στο πεδίο, θεμελιώνεται στην ανάγκη που έχουν οι ίδιοι οι πολίτες και οι επιχειρηματίες να μην ταλαιπωρούνται στις μεταβιβάσεις. Άρα είναι ένα σημαντικό βήμα. Φυσικά, όπως όλα τα βήματα, θα κριθεί στην πράξη, στον τρόπο με τον οποίον θα το εφαρμόσουμε στο πεδίο, αλλά όπως έχει δείξει η εμπειρία στο σύνολο των εφαρμογών που έχει αναπτύξει το Υπουργείο, βήμα-βήμα υπάρχει μια </w:t>
      </w:r>
      <w:r w:rsidRPr="00567690">
        <w:rPr>
          <w:rFonts w:ascii="Arial" w:eastAsia="Times New Roman" w:hAnsi="Arial" w:cs="Arial"/>
          <w:bCs/>
          <w:sz w:val="24"/>
          <w:szCs w:val="24"/>
          <w:lang w:eastAsia="el-GR"/>
        </w:rPr>
        <w:lastRenderedPageBreak/>
        <w:t>φιλοσοφία διαρκούς βελτίωσης και διαρκών αποτελεσμάτων στο πεδίο που μιλούν από μόνα τους και πολύ καλύτερα από εμάς τους ίδιους.</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Με δεδομένο αυτό ακούστηκαν πολλοί προβληματισμοί από τους εισηγητές της Αντιπολίτευσης για ρυθμίσεις γύρω από το Κτηματολόγιο. Χρησιμοποιώ τον όρο «προβληματισμοί» διότι πολλά από τα θέματα δεν άπτονται αυτού του νομοσχεδίου, αφορούν ευρύτερα τη διαδικασία, όπως είναι οι δασικοί χάρτες. Ακούσαμε ότι θα καθυστερήσουν περισσότερο οι οριστικές εγγραφές. Αυτό είναι μια εικασία. Δεν βασίζεται πουθενά. Αντίθετα, έχουμε βάσιμους λόγους να πιστεύουμε ότι η διαδικασία θα γίνει πιο γρήγορα, διότι έχουμε περισσότερα εργαλεία επίλυσης των διαφορών, τα οποία ενσωματώνονται σε αυτόν τον νόμο. Ακούσαμε ότι θα υπάρξουν περισσότερες αμφισβητήσεις. Ούτε αυτή η εικασία βασίζεται σε κάποιο στοιχείο. Αντίθετα, υπάρχει βάσιμη αισιοδοξία ότι η λειτουργία του Κτηματολογίου θα ενθαρρύνει λιγότερες αντιδικίες και ταχύτερη επίλυση, γιατί με το Κτηματολόγιο σε λειτουργία θα υπάρχει κίνητρο να κλείσει κανείς ταχύτερα τις εκκρεμότητες του ακινήτου του, ώστε να μπορέσει να το αξιοποιήσει πολύ καλύτερα.</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 xml:space="preserve">Ακούσαμε ότι θα υπάρχουν πολλές εγγραφές στα κτηματολογικά φύλλα. Ναι, θα υπάρξουν. Ποια είναι η εναλλακτική που ισχύει τώρα; Η αδιαφάνεια, τα πράγματα κάτω από το χαλί, κάτω από το τραπέζι; Όλα στο φως. Αυτό κάνει η </w:t>
      </w:r>
      <w:r w:rsidRPr="00567690">
        <w:rPr>
          <w:rFonts w:ascii="Arial" w:eastAsia="Times New Roman" w:hAnsi="Arial" w:cs="Arial"/>
          <w:bCs/>
          <w:sz w:val="24"/>
          <w:szCs w:val="24"/>
          <w:lang w:eastAsia="el-GR"/>
        </w:rPr>
        <w:lastRenderedPageBreak/>
        <w:t>πληροφορική στα καλά της. Διαύγεια και διαφάνεια, άρα όλα έρχονται στο φως με αυτό το σύστημα.</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 xml:space="preserve">Ακούσαμε ότι η νέα διαδικασία για το τεκμήριο της συναίνεσης στο δημόσιο θα γεννήσει μια βιομηχανία αρνήσεων. Πάντα υπάρχει ένα ενδεχόμενο να υπάρξουν πολλές αρνήσεις. Κανείς δεν το αρνείται αυτό. Εδώ, όμως, τι καλούμαστε να κάνουμε; Να βρούμε μια νέα ισορροπία κράτους-πολίτη, μια νέα ισορροπία μεταξύ προστασίας του πολίτη από καταχρηστικές ενίοτε αρνήσεις του δημοσίου και προστασίας του δημοσίου από καταχρηστικές διεκδικήσεις κακόπιστων πολιτών. Σήμερα κάνουμε ένα πρώτο βήμα. Αν οι υπηρεσίες του δημοσίου αυτό το βήμα δεν το αξιοποιήσουν κατ’ ανάγκη με τον τρόπο που εμείς επιθυμούμε, θα παρέμβουμε περαιτέρω. Η νομοθέτηση είναι μια δυναμική διαδικασία. Κάνουμε μια διαρκή κίνηση και διαρκώς παρεμβαίνουμε στα πράγματα. </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 xml:space="preserve">Επιτρέψτε μου και μια γενικότερη παρατήρηση. Οι απαντήσεις που μέχρι τώρα δίναμε ως κράτος σε αυτούς τους εγγενείς προβληματισμούς γύρω από το Κτηματολόγιο όρισαν και τη μοίρα του. Επιδιώκοντας εξαντλητικές παρεμβάσεις στη διαδικασία, καταλήγαμε σε έναν φαραωνικό και δύσκαμπτο σχεδιασμό. Η δική μας προσέγγιση στο Κτηματολόγιο έχει στοιχεία σχεδιασμού μιας ηλεκτρονικής διαδικασίας. Η έμφαση από το </w:t>
      </w:r>
      <w:r w:rsidRPr="00567690">
        <w:rPr>
          <w:rFonts w:ascii="Arial" w:eastAsia="Times New Roman" w:hAnsi="Arial" w:cs="Arial"/>
          <w:bCs/>
          <w:sz w:val="24"/>
          <w:szCs w:val="24"/>
          <w:lang w:val="en-US" w:eastAsia="el-GR"/>
        </w:rPr>
        <w:t>hard</w:t>
      </w:r>
      <w:r w:rsidRPr="00567690">
        <w:rPr>
          <w:rFonts w:ascii="Arial" w:eastAsia="Times New Roman" w:hAnsi="Arial" w:cs="Arial"/>
          <w:bCs/>
          <w:sz w:val="24"/>
          <w:szCs w:val="24"/>
          <w:lang w:eastAsia="el-GR"/>
        </w:rPr>
        <w:t xml:space="preserve"> περνά στο δικαίωμα και </w:t>
      </w:r>
      <w:r w:rsidRPr="00567690">
        <w:rPr>
          <w:rFonts w:ascii="Arial" w:eastAsia="Times New Roman" w:hAnsi="Arial" w:cs="Arial"/>
          <w:bCs/>
          <w:sz w:val="24"/>
          <w:szCs w:val="24"/>
          <w:lang w:eastAsia="el-GR"/>
        </w:rPr>
        <w:lastRenderedPageBreak/>
        <w:t xml:space="preserve">ως προς το δικαίωμα η έμφαση είναι στην καταγραφή του, στο να έλθουν όλα στην επιφάνεια. </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 xml:space="preserve">Άρα δίνουμε έμφαση στη δημιουργία μιας υπηρεσίας που πληροί όλες τις βασικές προδιαγραφές λειτουργικότητας και στη συνέχεια χτίζουμε διαρκώς νέα στοιχεία ανάλογα με τα δεδομένα που καταγράφουμε από τη χρήση της. Αυτό σημαίνει ότι έχουμε τα εργαλεία, νομοθετικά και τεχνικά, να επιταχύνουμε τις διαδικασίες, να ενημερώσουμε αποτελεσματικά τους πολίτες, να επιλύσουμε άμεσα και δίκαια τις αντιδικίες και να ολοκληρώσουμε επιτέλους την κτηματογράφηση. </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Η εκτίμηση που υπάρχει είναι ότι με αυτό το εργαλείο, με αυτόν τον νέο νόμο, του χρόνου από το 35% θα είμαστε στο 55% και έναν χρόνο μετά θα προσεγγίζουμε το 90% και επιτέλους θα έχουμε κλείσει αυτή την εκκρεμότητα. Νομίζω ότι αυτό είναι κάτι καλοδεχούμενο.</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 xml:space="preserve">Κλείνω, κύριε Πρόεδρε, με το εξής: Δεν είναι υπερβολή να πούμε ότι η ιστορία νομοθέτησης του Κτηματολογίου ταυτίζεται χρονικά με το σύνολο των νομοθετικών διαδικασιών που αφορούν το ελληνικό κράτος και νομίζω ότι αρκεί κανείς να αναλογιστεί πόσες φορές σε αυτή την Αίθουσα συνάδελφοί μας είχαν την ευκαιρία να συζητήσουν αυτό το θέμα με άλλες παραμέτρους και πόσες φορές και τα ίδια τα μέλη αυτής της σύνθεσης κλήθηκαν να νομοθετήσουν πάνω στο θέμα του Κτηματολογίου. </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lastRenderedPageBreak/>
        <w:t>Στην έναρξη της σύγχρονης φάσης υλοποίησής του -ακούστηκε και πριν- το Κτηματολόγιο χαρακτηρίστηκε ως το μεγαλύτερο μεγάλο έργο. Μπορούμε να πούμε ότι αυτή τη στιγμή συνιστά τη μεγαλύτερη μεγάλη εκκρεμότητα. Είναι καιρός η χώρα να γυρίσει σελίδα κλείνοντας οριστικά τους λογαριασμούς της με το παρελθόν. Θέτοντας το Κτηματολόγιο σε λειτουργία κάνουμε ένα κρίσιμο βήμα. Θα πρέπει να γίνουν πολλά κρίσιμα βήματα σε πολλούς τομείς, γιατί ο στόχος εν τέλει είναι το να θέσουμε τη χώρα σε κίνηση και μάλιστα σε διαρκή κίνηση.</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Με αυτή τη σκέψη σάς καλώ να υπερψηφίσετε το σχέδιο νόμου που έχετε στα χέρια σας.</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Σας ευχαριστώ πολύ</w:t>
      </w:r>
    </w:p>
    <w:p w:rsidR="00567690" w:rsidRPr="00567690" w:rsidRDefault="00567690" w:rsidP="00E15F6F">
      <w:pPr>
        <w:spacing w:line="600" w:lineRule="auto"/>
        <w:ind w:firstLine="720"/>
        <w:jc w:val="center"/>
        <w:rPr>
          <w:rFonts w:ascii="Arial" w:eastAsia="Times New Roman" w:hAnsi="Arial" w:cs="Arial"/>
          <w:bCs/>
          <w:sz w:val="24"/>
          <w:szCs w:val="24"/>
          <w:lang w:eastAsia="el-GR"/>
        </w:rPr>
      </w:pPr>
      <w:r w:rsidRPr="00567690">
        <w:rPr>
          <w:rFonts w:ascii="Arial" w:eastAsia="Times New Roman" w:hAnsi="Arial" w:cs="Arial"/>
          <w:bCs/>
          <w:sz w:val="24"/>
          <w:szCs w:val="24"/>
          <w:lang w:eastAsia="el-GR"/>
        </w:rPr>
        <w:t>(Χειροκροτήματα από την πτέρυγα της Νέας Δημοκρατίας)</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t xml:space="preserve">ΠΡΟΕΔΡΕΥΩΝ (Νικήτας Κακλαμάνης): </w:t>
      </w:r>
      <w:r w:rsidRPr="00567690">
        <w:rPr>
          <w:rFonts w:ascii="Arial" w:eastAsia="Times New Roman" w:hAnsi="Arial" w:cs="Arial"/>
          <w:bCs/>
          <w:sz w:val="24"/>
          <w:szCs w:val="24"/>
          <w:lang w:eastAsia="el-GR"/>
        </w:rPr>
        <w:t>Ο Υπουργός ούτε καν εξάντλησε τον χρόνο του. Τα είχε κωδικοποιημένα.</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Θα δώσω τώρα τον λόγο για τρία-τέσσερα λεπτά στον Αναπληρωτή Υπουργό κ. Πέτσα για να παρουσιάσει την τροπολογία του και σε έναν εκπρόσωπο από κάθε κόμμα, αν χρειαστεί διευκρίνιση, θα δώσω τον λόγο για να θέσει το ερώτημα στον κύριο Υπουργό.</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Κύριε Πέτσα, έχετε τον λόγο.</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lastRenderedPageBreak/>
        <w:t xml:space="preserve">ΣΤΥΛΙΑΝΟΣ ΠΕΤΣΑΣ (Αναπληρωτής Υπουργός Εσωτερικών): </w:t>
      </w:r>
      <w:r w:rsidRPr="00567690">
        <w:rPr>
          <w:rFonts w:ascii="Arial" w:eastAsia="Times New Roman" w:hAnsi="Arial" w:cs="Arial"/>
          <w:bCs/>
          <w:sz w:val="24"/>
          <w:szCs w:val="24"/>
          <w:lang w:eastAsia="el-GR"/>
        </w:rPr>
        <w:t>Θα προσπαθήσω να είμαι σύντομος.</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 xml:space="preserve">Πριν πω τα βασικά ζητήματα της τροπολογίας, θα ήθελα να αναφερθώ στο θέμα το οποίο αναφέρατε κι εσείς. Αντιλαμβάνομαι ότι έχουμε μια απόφαση του Ελεγκτικού Συνεδρίου. Φυσικά κανένας λόγος δεν γίνεται για σχολιασμό από μέρους μου των αποφάσεων του Ελεγκτικού Συνεδρίου. </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Από εκεί και πέρα, αυτό που μπορώ να πω είναι ότι θα επανεξεταστεί η νομική βάση την οποία παρουσίασε ο Δήμος Καλύμνου προκειμένου να βρεθεί ο καλύτερος δυνατός νομικός χειρισμός και φυσικά εμείς αποτίουμε τιμή σε τέτοιους ανθρώπους και σε καμμία περίπτωση δεν πρόκειται να υπάρξει επιβάρυνση στους κληρονόμους ή στον δήμο γι’ αυτή την ενέργεια.</w:t>
      </w:r>
    </w:p>
    <w:p w:rsidR="00567690" w:rsidRPr="00567690" w:rsidRDefault="00567690" w:rsidP="00E15F6F">
      <w:pPr>
        <w:spacing w:line="600" w:lineRule="auto"/>
        <w:ind w:firstLine="720"/>
        <w:jc w:val="center"/>
        <w:rPr>
          <w:rFonts w:ascii="Arial" w:eastAsia="Times New Roman" w:hAnsi="Arial" w:cs="Arial"/>
          <w:bCs/>
          <w:sz w:val="24"/>
          <w:szCs w:val="24"/>
          <w:lang w:eastAsia="el-GR"/>
        </w:rPr>
      </w:pPr>
      <w:r w:rsidRPr="00567690">
        <w:rPr>
          <w:rFonts w:ascii="Arial" w:eastAsia="Times New Roman" w:hAnsi="Arial" w:cs="Arial"/>
          <w:bCs/>
          <w:sz w:val="24"/>
          <w:szCs w:val="24"/>
          <w:lang w:eastAsia="el-GR"/>
        </w:rPr>
        <w:t>(Χειροκροτήματα από την πτέρυγα της Νέας Δημοκρατίας)</w:t>
      </w:r>
    </w:p>
    <w:p w:rsidR="00567690" w:rsidRPr="00567690" w:rsidRDefault="00567690" w:rsidP="00E15F6F">
      <w:pPr>
        <w:tabs>
          <w:tab w:val="left" w:pos="720"/>
          <w:tab w:val="left" w:pos="1440"/>
          <w:tab w:val="left" w:pos="2160"/>
          <w:tab w:val="left" w:pos="2880"/>
          <w:tab w:val="center" w:pos="4393"/>
        </w:tabs>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t xml:space="preserve">ΠΡΟΕΔΡΕΥΩΝ (Νικήτας Κακλαμάνης): </w:t>
      </w:r>
      <w:r w:rsidRPr="00567690">
        <w:rPr>
          <w:rFonts w:ascii="Arial" w:eastAsia="Times New Roman" w:hAnsi="Arial" w:cs="Arial"/>
          <w:bCs/>
          <w:sz w:val="24"/>
          <w:szCs w:val="24"/>
          <w:lang w:eastAsia="el-GR"/>
        </w:rPr>
        <w:t>Εκ μέρους όλων των πτερύγων εκφράζουμε ικανοποίηση.</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t xml:space="preserve">ΜΑΡΙΟΣ ΚΑΤΣΗΣ: </w:t>
      </w:r>
      <w:r w:rsidRPr="00567690">
        <w:rPr>
          <w:rFonts w:ascii="Arial" w:eastAsia="Times New Roman" w:hAnsi="Arial" w:cs="Arial"/>
          <w:bCs/>
          <w:sz w:val="24"/>
          <w:szCs w:val="24"/>
          <w:lang w:eastAsia="el-GR"/>
        </w:rPr>
        <w:t xml:space="preserve">Ποια ήταν η απόφαση; Είπε «θα εξετάσουμε». </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t xml:space="preserve">ΠΡΟΕΔΡΕΥΩΝ (Νικήτας Κακλαμάνης): </w:t>
      </w:r>
      <w:r w:rsidRPr="00567690">
        <w:rPr>
          <w:rFonts w:ascii="Arial" w:eastAsia="Times New Roman" w:hAnsi="Arial" w:cs="Arial"/>
          <w:bCs/>
          <w:sz w:val="24"/>
          <w:szCs w:val="24"/>
          <w:lang w:eastAsia="el-GR"/>
        </w:rPr>
        <w:t>Ελεγκτικού Συνεδρίου ως αχρεωστήτως καταβληθέντα.</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 xml:space="preserve">Μηδένισα τον χρόνο. Ξεκινάτε εξαρχής, κύριε Υπουργέ. Ορίστε. </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lastRenderedPageBreak/>
        <w:t xml:space="preserve">ΣΤΥΛΙΑΝΟΣ ΠΕΤΣΑΣ (Αναπληρωτής Υπουργός Εσωτερικών): </w:t>
      </w:r>
      <w:r w:rsidRPr="00567690">
        <w:rPr>
          <w:rFonts w:ascii="Arial" w:eastAsia="Times New Roman" w:hAnsi="Arial" w:cs="Arial"/>
          <w:bCs/>
          <w:sz w:val="24"/>
          <w:szCs w:val="24"/>
          <w:lang w:eastAsia="el-GR"/>
        </w:rPr>
        <w:t>Όσον αφορά την τροπολογία, θα ήθελα να πω ότι αφορά κατά βάση παρεμβάσεις μας που σχετίζονται με τον κορωνοϊό και την παρατεταμένη επίπτωση που έχει στη λειτουργία της οικονομίας και φυσικά και στους Οργανισμούς Τοπικής Αυτοδιοίκησης. Τέτοιου είδους παρεμβάσεις είναι όπως το άρθρο 2 που παρατείνουμε την ισχύ των αποφάσεων της επιτροπής της ΠΥΣ 33/2006 για τις προσλήψεις. Είναι το άρθρο 4 που αφορά τη μεταφορά μαθητών και κατά το σχολικό έτος 2021-2022. Είναι το άρθρο 6 που αφορά τις συμβάσεις των ιδιωτικού δικαίου ορισμένου χρόνου για την αντιμετώπιση αναγκών των ΟΤΑ λόγω του κορωνοϊού. Είναι επίσης το άρθρο 7 όπως η παρακράτηση δανείων ΟΤΑ πρώτου βαθμού από το Ταμείο Παρακαταθηκών, στο οποίο θα επανέλθω λίγο πιο αναλυτικά. Είναι επίσης τα θέματα των αδειοδοτήσεων των δημοτικών παιδικών σταθμών και η ρύθμιση των θεμάτων προϋπολογισμού των ΟΤΑ στο άρθρο 9.</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Επιτρέψτε μου, κύριε Πρόεδρε, να αναφερθώ λίγο πιο αναλυτικά σε ορισμένα άρθρα και συγκεκριμένα στα άρθρα 1, 3, 5 και 7 της τροπολογίας.</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 xml:space="preserve">Στο άρθρο 1 έχουμε τις τροποποιήσεις που στοχεύουν στη ρύθμιση ιδίως τεχνικών ζητημάτων που αφορούν στο προσωπικό καθαριότητας σχολικών μονάδων των δημόσιων Ινστιτούτων Επαγγελματικής Κατάρτισης και των σχολείων δεύτερης ευκαιρίας. Ειδικότερα αποσαφηνίζεται ο τρόπος </w:t>
      </w:r>
      <w:r w:rsidRPr="00567690">
        <w:rPr>
          <w:rFonts w:ascii="Arial" w:eastAsia="Times New Roman" w:hAnsi="Arial" w:cs="Arial"/>
          <w:bCs/>
          <w:sz w:val="24"/>
          <w:szCs w:val="24"/>
          <w:lang w:eastAsia="el-GR"/>
        </w:rPr>
        <w:lastRenderedPageBreak/>
        <w:t>κάλυψης της δαπάνης μισθοδοσίας του εν λόγω προσωπικού, καθίσταται δε πάγια η μεταβατική διάταξη περί τρόπου πρόσληψης του προσωπικού καθαριότητας των ΔΙΕΚ και ΣΔΕ και διασφαλίζεται η συνέχιση της παροχής των υπηρεσιών από έμπειρο και εξειδικευμένο προσωπικό, με την εξαίρεσή του από τους περιορισμούς του άρθρου 6 του προεδρικού διατάγματος 164/2004.</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Όσον αφορά το άρθρο 3, έχουμε τη δράση «Εναρμόνιση οικογενειακής και επαγγελματικής ζωής», η οποία υλοποιείται στη διάρκεια της προγραμματικής περιόδου με ετήσιους κύκλους εφαρμογής εντεκάμηνης διάρκειας, καλύπτοντας την περίοδο του σχολικού έτους των βρεφονηπιακών σταθμών από 1</w:t>
      </w:r>
      <w:r w:rsidRPr="00567690">
        <w:rPr>
          <w:rFonts w:ascii="Arial" w:eastAsia="Times New Roman" w:hAnsi="Arial" w:cs="Arial"/>
          <w:bCs/>
          <w:sz w:val="24"/>
          <w:szCs w:val="24"/>
          <w:vertAlign w:val="superscript"/>
          <w:lang w:eastAsia="el-GR"/>
        </w:rPr>
        <w:t>η</w:t>
      </w:r>
      <w:r w:rsidRPr="00567690">
        <w:rPr>
          <w:rFonts w:ascii="Arial" w:eastAsia="Times New Roman" w:hAnsi="Arial" w:cs="Arial"/>
          <w:bCs/>
          <w:sz w:val="24"/>
          <w:szCs w:val="24"/>
          <w:lang w:eastAsia="el-GR"/>
        </w:rPr>
        <w:t xml:space="preserve"> Σεπτεμβρίου εκάστου έτους έως την 31</w:t>
      </w:r>
      <w:r w:rsidRPr="00567690">
        <w:rPr>
          <w:rFonts w:ascii="Arial" w:eastAsia="Times New Roman" w:hAnsi="Arial" w:cs="Arial"/>
          <w:bCs/>
          <w:sz w:val="24"/>
          <w:szCs w:val="24"/>
          <w:vertAlign w:val="superscript"/>
          <w:lang w:eastAsia="el-GR"/>
        </w:rPr>
        <w:t>η</w:t>
      </w:r>
      <w:r w:rsidRPr="00567690">
        <w:rPr>
          <w:rFonts w:ascii="Arial" w:eastAsia="Times New Roman" w:hAnsi="Arial" w:cs="Arial"/>
          <w:bCs/>
          <w:sz w:val="24"/>
          <w:szCs w:val="24"/>
          <w:lang w:eastAsia="el-GR"/>
        </w:rPr>
        <w:t xml:space="preserve"> Ιουλίου του επόμενου έτους. Η αξία συμμετοχής των ωφελούμενων, το </w:t>
      </w:r>
      <w:r w:rsidRPr="00567690">
        <w:rPr>
          <w:rFonts w:ascii="Arial" w:eastAsia="Times New Roman" w:hAnsi="Arial" w:cs="Arial"/>
          <w:bCs/>
          <w:sz w:val="24"/>
          <w:szCs w:val="24"/>
          <w:lang w:val="en-US" w:eastAsia="el-GR"/>
        </w:rPr>
        <w:t>voucher</w:t>
      </w:r>
      <w:r w:rsidRPr="00567690">
        <w:rPr>
          <w:rFonts w:ascii="Arial" w:eastAsia="Times New Roman" w:hAnsi="Arial" w:cs="Arial"/>
          <w:bCs/>
          <w:sz w:val="24"/>
          <w:szCs w:val="24"/>
          <w:lang w:eastAsia="el-GR"/>
        </w:rPr>
        <w:t xml:space="preserve"> δηλαδή, ενσωματώνει το σύνολο των δαπανών λειτουργίας των δομών κατά την παροχή των υπηρεσιών τους. </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 xml:space="preserve">Ειδικότερα ως προς το προσωπικό των δομών των ΟΤΑ πρώτου βαθμού που συμμετέχουν στο πρόγραμμα «Δημοτικοί βρεφικοί σταθμοί και δημοτικά ΚΔΑΠ και ΚΔΑΠ ΜΕΑ», αυτό το προσωπικό προσλαμβάνεται από τους φορείς στο πλαίσιο εφαρμογής του άρθρου 38 παράγραφος 2 του ν.4765/2021 με συμβάσεις ορισμένου χρόνου δωδεκάμηνης διάρκειας, οι δε φορείς αυτοί προβαίνουν κατ’ έτος σε διαδικασία ανανεώσεων των συμβάσεων εργασίας του προσωπικού τους, ώστε να μπορούν να συμμετέχουν στον </w:t>
      </w:r>
      <w:r w:rsidRPr="00567690">
        <w:rPr>
          <w:rFonts w:ascii="Arial" w:eastAsia="Times New Roman" w:hAnsi="Arial" w:cs="Arial"/>
          <w:bCs/>
          <w:sz w:val="24"/>
          <w:szCs w:val="24"/>
          <w:lang w:eastAsia="el-GR"/>
        </w:rPr>
        <w:lastRenderedPageBreak/>
        <w:t>εκάστοτε επόμενο κύκλο εφαρμογής του προγράμματος και να παρέχουν ως εκ τούτου τις υπηρεσίες τους στις ωφελούμενες μητέρες.</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Κατά το στάδιο ελέγχου εκ μέρους του ΑΣΕΠ τέτοιου είδους αιτημάτων των ΟΤΑ πρώτου βαθμού για προσλήψεις εγέρθησαν δύο θέματα. Πρώτον, ως προς τη διάρκεια των συμβάσεων, τούτη δεν μπορεί να είναι δωδεκάμηνη εν όψει της διάρκειας του κύκλου εφαρμογής της δράσης που ταυτίζεται με το σχολικό έτος, δηλαδή έντεκα μήνες και, δεύτερον, ότι δεν νοείται δυνατότητα ανανέωσης των συμβάσεων εργασίας, αφού κάθε κύκλος είναι διαφορετικός του προηγούμενου.</w:t>
      </w:r>
    </w:p>
    <w:p w:rsidR="00567690" w:rsidRPr="00567690" w:rsidRDefault="00567690" w:rsidP="00E15F6F">
      <w:pPr>
        <w:spacing w:line="600" w:lineRule="auto"/>
        <w:ind w:firstLine="720"/>
        <w:jc w:val="both"/>
        <w:rPr>
          <w:rFonts w:ascii="Arial" w:eastAsia="Times New Roman" w:hAnsi="Arial" w:cs="Arial"/>
          <w:b/>
          <w:bCs/>
          <w:sz w:val="24"/>
          <w:szCs w:val="24"/>
          <w:lang w:eastAsia="el-GR"/>
        </w:rPr>
      </w:pPr>
      <w:r w:rsidRPr="00567690">
        <w:rPr>
          <w:rFonts w:ascii="Arial" w:eastAsia="Times New Roman" w:hAnsi="Arial" w:cs="Arial"/>
          <w:bCs/>
          <w:sz w:val="24"/>
          <w:szCs w:val="24"/>
          <w:lang w:eastAsia="el-GR"/>
        </w:rPr>
        <w:t>Υπό την ερμηνεία αυτή, όμως, προκαλούνται πρακτικά προβλήματα κατά την εφαρμογής της δράσης, καθόσον στην περίπτωση κατάρτισης συμβάσεων δωδεκάμηνης διάρκειας το προβλεπόμενο προσωπικό θα αιτείτο άδεια κατά τη διάρκεια παροχής των υπηρεσιών και η απουσία αυτού θα έθετε θέμα ορθής λειτουργίας των δομών σε σχέση με τα προβλεπόμενα στην άδεια ίδρυσης και λειτουργίας τους, αλλά και θα προκαλείτο κίνδυνος καθυστερήσεων στη συμμετοχή τους, αλλά και στην εφαρμογή του προγράμματος αυτού στην περίπτωση που θα έπρεπε οι ΟΤΑ να προκηρύξουν ανά κύκλο προκηρύξεις πρόσληψης νέου προσωπικού.</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Κατόπιν τούτου κρίνεται αναγκαίο το προσωπικό που προσλαμβάνεται ή που έχει προσληφθεί με συμβάσεις ΙΔΟΧ στο πλαίσιο της εν λόγω δράσης, </w:t>
      </w:r>
      <w:r w:rsidRPr="00567690">
        <w:rPr>
          <w:rFonts w:ascii="Arial" w:eastAsia="Times New Roman" w:hAnsi="Arial" w:cs="Times New Roman"/>
          <w:sz w:val="24"/>
          <w:szCs w:val="24"/>
          <w:lang w:eastAsia="el-GR"/>
        </w:rPr>
        <w:lastRenderedPageBreak/>
        <w:t>να επιτρέπεται να απασχολείται μέχρι δώδεκα μήνες με δυνατότητα ανανέωσης ή παράτασης μέχρι τη λήξη των δράσεων αποκλειόμενης σε κάθε περίπτωση της αναγνώρισης των ως άνω συμβάσεων ως αορίστου χρόνου. Υπενθυμίζω ότι αυτή είναι δράση χρηματοδοτούμενη από το ΕΣΠΑ και προβλέπεται τέτοια δυνατότητα ανανέωσης.</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Όσον αφορά το άρθρο 5 έχουμε τη ρύθμιση για τη διαχείριση των αναπτυξιακών εταιρειών των ΟΤΑ ώστε να δώσουμε μεγαλύτερη ευελιξία σε τέτοιους φορείς, που είναι φορείς διαχείρισης και αξιοποίησης πολλαπλών προγραμμάτων χρηματοδότησης και επενδυτικών λειτουργιών ιδίως σε μια περίοδο που μετά από πολλά χρόνια έχουμε αρκετά χρηματοδοτικά εργαλεία στα χέρια μας για να δώσουμε ώθηση αναπτυξιακή, ώθηση στους Οργανισμούς Τοπικής Αυτοδιοίκησης.</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Όσον αφορά το άρθρο 7 -και κλείνω, κύριε Πρόεδρε- με την εν λόγω ρύθμιση αναστέλλεται η παρακράτηση δόσεων δανείων που χορηγήθηκαν από το Ταμείο Παρακαταθηκών και Δανείων στους ΟΤΑ Α΄ βαθμού με απώτερο σκοπό την ταμειακή τους διευκόλυνση δεδομένων των έκτακτων συνθηκών που γεννήθηκαν από τα μέτρα αντιμετώπισης της πανδημίας. Η καταβολή θα πραγματοποιηθεί άτοκα σε είκοσι δύο ισόποσες μηνιαίες δόσεις αρχής γενομένης από τον Ιανουάριο του έτους 2022.</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Σας ευχαριστώ, κύριε Πρόεδρε, και για την ανοχή σας. </w:t>
      </w:r>
    </w:p>
    <w:p w:rsidR="00567690" w:rsidRPr="00567690" w:rsidRDefault="00567690" w:rsidP="00E15F6F">
      <w:pPr>
        <w:autoSpaceDE w:val="0"/>
        <w:autoSpaceDN w:val="0"/>
        <w:adjustRightInd w:val="0"/>
        <w:spacing w:line="600" w:lineRule="auto"/>
        <w:ind w:firstLine="720"/>
        <w:jc w:val="center"/>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(Χειροκροτήματα από την πτέρυγα της Νέας Δημοκρατίας)</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b/>
          <w:sz w:val="24"/>
          <w:szCs w:val="24"/>
          <w:lang w:eastAsia="el-GR"/>
        </w:rPr>
      </w:pPr>
      <w:r w:rsidRPr="00567690">
        <w:rPr>
          <w:rFonts w:ascii="Arial" w:eastAsia="Times New Roman" w:hAnsi="Arial" w:cs="Times New Roman"/>
          <w:b/>
          <w:sz w:val="24"/>
          <w:szCs w:val="24"/>
          <w:lang w:eastAsia="el-GR"/>
        </w:rPr>
        <w:t>ΠΡΟΕΔΡΕΥΩΝ (Νικήτας Κακλαμάνης):</w:t>
      </w:r>
      <w:r w:rsidRPr="00567690">
        <w:rPr>
          <w:rFonts w:ascii="Arial" w:eastAsia="Times New Roman" w:hAnsi="Arial" w:cs="Times New Roman"/>
          <w:sz w:val="24"/>
          <w:szCs w:val="24"/>
          <w:lang w:eastAsia="el-GR"/>
        </w:rPr>
        <w:t xml:space="preserve"> Θα πάω ανάποδα. Θα ρωτώ τον κάθε εισηγητή ή Κοινοβουλευτικό Εκπρόσωπο από κάθε κόμμα εάν θέλει να κάνει διευκρινιστική ερώτηση.</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Η κ. Αδαμοπούλου; Δεν θέλει. Ο κ. Βιλιάρδος; Όχι. Ο κ. Καραθανασόπουλος; Όχι. Κυρία Λιακούλη, θέλετε; Όχι.</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Έρχομαι στον ΣΥΡΙΖΑ. Ο κ. Φάμελλος θέλει.</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Ορίστε, κύριε Φάμελλε, έχετε τον λόγο για τρία λεπτά.</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ΣΩΚΡΑΤΗΣ ΦΑΜΕΛΛΟΣ:</w:t>
      </w:r>
      <w:r w:rsidRPr="00567690">
        <w:rPr>
          <w:rFonts w:ascii="Arial" w:eastAsia="Times New Roman" w:hAnsi="Arial" w:cs="Times New Roman"/>
          <w:sz w:val="24"/>
          <w:szCs w:val="24"/>
          <w:lang w:eastAsia="el-GR"/>
        </w:rPr>
        <w:t xml:space="preserve"> Ευχαριστώ, κύριε Πρόεδρε.</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Κύριε Πέτσα, θα ήθελα να σας ρωτήσω για ποιον λόγο επιλέγει το Υπουργείο Εσωτερικών να μας φέρει μία πεντασέλιδη τροπολογία εννέα μη συναφών άρθρων τελευταία στιγμή πριν κλείσει η Βουλή για το καλοκαίρι, εφόσον κάποια από τα ζητήματα αυτά αφορούν ρυθμιστικές λειτουργίες, σοβαρές ρυθμιστικές λειτουργίες όπως τη μεταφορά μαθητών που είχατε δεσμευτεί πριν από έναν χρόνο ότι θα το λύσετε;</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Και θέλω να σας πω συγκεκριμένα ποιο είναι το πρόβλημα το οποίο δημιουργείται και να μας πείτε τη γνώμη σας. Το κύριο περιεχόμενο το οποίο βλέπουμε ότι έχει και ενδιαφέρει είναι το θέμα των συμβασιούχων. Για ποιον λόγο επιχειρείτε με παράταση συμβάσεων και με αποσπασματικές λύσεις </w:t>
      </w:r>
      <w:r w:rsidRPr="00567690">
        <w:rPr>
          <w:rFonts w:ascii="Arial" w:eastAsia="Times New Roman" w:hAnsi="Arial" w:cs="Times New Roman"/>
          <w:sz w:val="24"/>
          <w:szCs w:val="24"/>
          <w:lang w:eastAsia="el-GR"/>
        </w:rPr>
        <w:lastRenderedPageBreak/>
        <w:t xml:space="preserve">τελευταίας στιγμής να καλυφθούν θέματα πάγιων και διαρκών αναγκών των δήμων σε δομές -που είπατε και εσείς- όπως είναι οι παιδικοί σταθμοί; Και μάλιστα είπατε για μονίμως ανανεούμενες ετήσιες συμβάσεις. </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Το πρώτο ερώτημα προκύπτει θεσμικά. Έχετε ένα άρθρο μέσα, έναν όρο ότι δεν υπόκεινται οι ρυθμίσεις αυτές στους περιορισμούς του άρθρου 6 του π.δ.164/2004. Άρα μας λέτε πρακτικά ότι δεν ισχύει το προεδρικό διάταγμα Παυλόπουλου. Ουσιαστικά προσπαθείτε με αυτή την τροπολογία να εξαιρέσετε μια μεγάλη ομάδα συμβασιούχων από το προεδρικό διάταγμα Παυλόπουλου για να είναι σε μόνιμο καθεστώς ομηρίας, ενώ ταυτόχρονα υπάρχουν πάγιες και διαρκείς ανάγκες οι οποίες δεν καλύπτονται και δεν έχετε καμμία πρόθεση να τις καλύψετε; </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Θέλετε δηλαδή να δημιουργήσετε, να ανανεώσετε ένα καθεστώς στο δημόσιο που το προεδρικό διάταγμα του προηγούμενου Προέδρου της Δημοκρατίας και στελέχους, Υπουργού Εσωτερικών, κυβερνήσεων της Νέας Δημοκρατίας έχει καθορίσει; Είναι ένα θεσμικό ζήτημα που θέλουμε να ξέρουμε τελικά ποια είναι η άποψη του Υπουργείου Εσωτερικών μήπως και από αυτά έχετε κάνει πίσω και έχετε αλλάξει μετά το μείγμα πολιτικής που έχετε πλέον στο σύστημα εξουσίας του Κυριάκου Μητσοτάκη; Στο προσωπικό καθαριότητας το βασικό ερώτημα είναι αυτό, κύριε Πρόεδρε.</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Όσον αφορά τα ζητήματα των παιδικών σταθμών, νομίζω είναι το ίδιο. Αναφερθήκατε και εσείς. Μπαίνει λοιπόν ένα ερώτημα τι θα γίνει με τις προσλήψεις τακτικού προσωπικού και για ποιον λόγο καθυστερείτε τόσο πολύ, δύο χρόνια είστε Κυβέρνηση. Δεν έχουμε ακούσει μία ρύθμιση.</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Στη μεταφορά των μαθητών όμως θέλω να επιμείνω. Μας φέρνετε ένα άρθρο το οποίο αντιγράφει το άρθρο 33 του ν.4713/2020 και μάλιστα όταν στην αιτιολογική του νόμου αυτού της Νέας Δημοκρατίας είχε προβλεφθεί η επικείμενη αντικατάσταση του υφιστάμενου νομικού πλαισίου ώστε να επιλυθεί οριστικά το ζήτημα. Παραδέχεστε, δηλαδή, ότι δεν είστε ικανοί να λύσετε μόνιμα το ζήτημα; Κατεβάζετε τα όπλα; Αυτό είναι; Είναι παραδοχή η τροπολογία αυτή; Ενώ εσείς δεσμευτήκατε με νόμο που γράφει μέσα στα Πρακτικά του Κοινοβουλίου ότι θα λυθεί μόνιμα και έρχεστε και λέτε ότι αναιρούμε τη δέσμευση πριν κλείσει ένας χρόνος; Αυτό είναι ένα θέμα. </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Και για το πέμπτο άρθρο θα ήθελα να σας κάνω μια ερώτηση έχοντας και την εμπειρία για πολλά χρόνια της διεύθυνσης μιας αναπτυξιακής εταιρείας των δήμων. Μας είπατε -το είπατε εδώ, θέλω να δείτε τα Πρακτικά λίγο πριν φύγετε από εδώ- ότι θέλετε να βελτιώσετε την ευελιξία των αναπτυξιακών οργανισμών που έτσι κι αλλιώς έχετε ρυθμίσει να είναι ευέλικτοι και εκτός ελέγχου και με τον ν.4674 και με τον ν.4735.</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Θέλω να σας πω, κύριε Πέτσα, ότι η ευελιξία είναι αυτή που βρήκαμε πρόσφατα ότι τους τελευταίους δεκαέξι μήνες από τις διακόσιες εβδομήντα χιλιάδες δημοσίων συμβάσεων οι εκατόν εξήντα τέσσερις χιλιάδες έγιναν με ανάθεση; Αυτή είναι η ευελιξία της Κυβέρνησης Μητσοτάκη, το να μην κάνει διαγωνισμούς; Έχετε κάνει τους αναπτυξιακούς οργανισμούς για να διαφύγετε από τις τεχνικές υπηρεσίες και από τις λειτουργίες των ΟΤΑ, να αναθέτετε έργα και προμήθειες βλέποντας ότι έχουν μοιραστεί με απευθείας ανάθεση 1,9 δισεκατομμύριο ευρώ; Και έρχεστε και λέτε ότι θέλετε να βελτιώσετε την ευελιξία; Γιατί το είπατε. </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(Στο σημείο αυτό την Προεδρικής Έδρα καταλαμβάνει ο ΣΤ΄ Αντιπρόεδρος της Βουλής κ. </w:t>
      </w:r>
      <w:r w:rsidRPr="00567690">
        <w:rPr>
          <w:rFonts w:ascii="Arial" w:eastAsia="Times New Roman" w:hAnsi="Arial" w:cs="Times New Roman"/>
          <w:b/>
          <w:sz w:val="24"/>
          <w:szCs w:val="24"/>
          <w:lang w:eastAsia="el-GR"/>
        </w:rPr>
        <w:t>ΓΕΩΡΓΙΟΣ ΛΑΜΠΡΟΥΛΗΣ</w:t>
      </w:r>
      <w:r w:rsidRPr="00567690">
        <w:rPr>
          <w:rFonts w:ascii="Arial" w:eastAsia="Times New Roman" w:hAnsi="Arial" w:cs="Times New Roman"/>
          <w:sz w:val="24"/>
          <w:szCs w:val="24"/>
          <w:lang w:eastAsia="el-GR"/>
        </w:rPr>
        <w:t>)</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Εδώ λοιπόν, κύριε Πρόεδρε, είναι ερωτήματα τα οποία προφανώς δεν έχουν απάντηση. Διότι προφανώς δεν μπορείτε να παραδεχθείτε ότι όλα αυτά τα κάνετε για να γίνονται απευθείας αναθέσεις σε κολλητούς ή να δίνονται έργα εκτός διαγωνισμών, όπως επίσης και να συντηρούνται στρατιές συμβασιούχων γιατί δεν κάνετε διαγωνισμούς για πάγιες και διαρκείς ανάγκες από τη μία γιατί έχετε ιδεοληψία ως προς τη στελέχωση του δημοσίου και από την άλλη γιατί θέλετε να συντηρείτε ανθρώπους-ομήρους που πρέπει να πάρουν τη θέση τους εκεί που τους αξίζει. </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Και τα φέρνετε όλα αυτά τελευταία στιγμή χωρίς να έχετε την τόλμη της νομοθέτησης, της διαβούλευσης και της συζήτησης στις επιτροπές. Δείχνει και το πολιτικό μέγεθος της Κυβέρνησής σας ο τρόπος νομοθέτησης.</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Ευχαριστώ.</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ΧΡΗΣΤΟΣ ΜΠΟΥΚΩΡΟΣ:</w:t>
      </w:r>
      <w:r w:rsidRPr="00567690">
        <w:rPr>
          <w:rFonts w:ascii="Arial" w:eastAsia="Times New Roman" w:hAnsi="Arial" w:cs="Times New Roman"/>
          <w:sz w:val="24"/>
          <w:szCs w:val="24"/>
          <w:lang w:eastAsia="el-GR"/>
        </w:rPr>
        <w:t xml:space="preserve"> Κύριε Πρόεδρε, τον λόγο.</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ΠΡΟΕΔΡΕΥΩΝ (Γεώργιος Λαμπρούλης): </w:t>
      </w:r>
      <w:r w:rsidRPr="00567690">
        <w:rPr>
          <w:rFonts w:ascii="Arial" w:eastAsia="Times New Roman" w:hAnsi="Arial" w:cs="Times New Roman"/>
          <w:sz w:val="24"/>
          <w:szCs w:val="24"/>
          <w:lang w:eastAsia="el-GR"/>
        </w:rPr>
        <w:t>Θέλετε ερώτηση, κύριε Μπουκώρο, για την τροπολογία που υποστήριξε ο κ. Πέτσας;</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ΧΡΗΣΤΟΣ ΜΠΟΥΚΩΡΟΣ:</w:t>
      </w:r>
      <w:r w:rsidRPr="00567690">
        <w:rPr>
          <w:rFonts w:ascii="Arial" w:eastAsia="Times New Roman" w:hAnsi="Arial" w:cs="Times New Roman"/>
          <w:sz w:val="24"/>
          <w:szCs w:val="24"/>
          <w:lang w:eastAsia="el-GR"/>
        </w:rPr>
        <w:t xml:space="preserve"> Προφανώς, κύριε Πρόεδρε, όταν διαδεχθήκατε τον προκάτοχό σας, δεν έγινε σωστή ενημέρωση. Είπαμε να κάνουμε από έναν κύκλο ερωτήσεων…</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ΠΡΟΕΔΡΕΥΩΝ (Γεώργιος Λαμπρούλης): </w:t>
      </w:r>
      <w:r w:rsidRPr="00567690">
        <w:rPr>
          <w:rFonts w:ascii="Arial" w:eastAsia="Times New Roman" w:hAnsi="Arial" w:cs="Times New Roman"/>
          <w:sz w:val="24"/>
          <w:szCs w:val="24"/>
          <w:lang w:eastAsia="el-GR"/>
        </w:rPr>
        <w:t>Μα ίσα-ίσα ο προκάτοχός μου με ενημέρωσε ότι μόνο ο κ. Φάμελλος ήθελε να θέσει κάποια ερωτήματα. Κανείς εκ των υπολοίπων Κοινοβουλευτικών Εκπροσώπων δεν είχε δηλώσει την επιθυμία, την πρόθεση να παρέμβει ή, τέλος πάντων, να ερωτήσει και θα έδινα τον λόγο στον Υπουργό για να απαντήσει. Πού είναι το μεμπτό δηλαδή; Δεν σας αρνούμαι τον λόγο.</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ΧΡΗΣΤΟΣ ΜΠΟΥΚΩΡΟΣ:</w:t>
      </w:r>
      <w:r w:rsidRPr="00567690">
        <w:rPr>
          <w:rFonts w:ascii="Arial" w:eastAsia="Times New Roman" w:hAnsi="Arial" w:cs="Times New Roman"/>
          <w:sz w:val="24"/>
          <w:szCs w:val="24"/>
          <w:lang w:eastAsia="el-GR"/>
        </w:rPr>
        <w:t xml:space="preserve"> Έχει κανένα νόημα αυτός ο διάλογος, κύριε Πρόεδρε;</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lastRenderedPageBreak/>
        <w:t xml:space="preserve">ΠΡΟΕΔΡΕΥΩΝ (Γεώργιος Λαμπρούλης): </w:t>
      </w:r>
      <w:r w:rsidRPr="00567690">
        <w:rPr>
          <w:rFonts w:ascii="Arial" w:eastAsia="Times New Roman" w:hAnsi="Arial" w:cs="Times New Roman"/>
          <w:sz w:val="24"/>
          <w:szCs w:val="24"/>
          <w:lang w:eastAsia="el-GR"/>
        </w:rPr>
        <w:t>Ναι, αλλά εσείς τον προκαλείτε και το Προεδρείο πρέπει να απαντήσει. Δεν μπορούν να αιωρούνται γενικά. Δεν σας αφαίρεσα τον λόγο, σας δίνω τον λόγο και σας εξηγώ πώς μεθοδεύτηκε η διαδικασία από τον προκάτοχο. Άρα, λοιπόν, ούτε σε εμένα ούτε στον προκάτοχο οι βολές.</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Θέλετε να ρωτήσετε κάτι; Τη διαδικασία την ξέρετε.</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ΧΡΗΣΤΟΣ ΜΠΟΥΚΩΡΟΣ:</w:t>
      </w:r>
      <w:r w:rsidRPr="00567690">
        <w:rPr>
          <w:rFonts w:ascii="Arial" w:eastAsia="Times New Roman" w:hAnsi="Arial" w:cs="Times New Roman"/>
          <w:sz w:val="24"/>
          <w:szCs w:val="24"/>
          <w:lang w:eastAsia="el-GR"/>
        </w:rPr>
        <w:t xml:space="preserve"> Κύριε Πρόεδρε, έχει κανένα νόημα αυτό που γίνεται τώρα;</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ΠΡΟΕΔΡΕΥΩΝ (Γεώργιος Λαμπρούλης): </w:t>
      </w:r>
      <w:r w:rsidRPr="00567690">
        <w:rPr>
          <w:rFonts w:ascii="Arial" w:eastAsia="Times New Roman" w:hAnsi="Arial" w:cs="Times New Roman"/>
          <w:sz w:val="24"/>
          <w:szCs w:val="24"/>
          <w:lang w:eastAsia="el-GR"/>
        </w:rPr>
        <w:t xml:space="preserve">Είναι ερωτήσεις. Θέλετε να κάνετε ερωτήσεις στον Υπουργό; Σας ακούμε. </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ΧΡΗΣΤΟΣ ΜΠΟΥΚΩΡΟΣ:</w:t>
      </w:r>
      <w:r w:rsidRPr="00567690">
        <w:rPr>
          <w:rFonts w:ascii="Arial" w:eastAsia="Times New Roman" w:hAnsi="Arial" w:cs="Times New Roman"/>
          <w:sz w:val="24"/>
          <w:szCs w:val="24"/>
          <w:lang w:eastAsia="el-GR"/>
        </w:rPr>
        <w:t xml:space="preserve"> Έχει κανένα νόημα αυτό;</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ΠΡΟΕΔΡΕΥΩΝ (Γεώργιος Λαμπρούλης): </w:t>
      </w:r>
      <w:r w:rsidRPr="00567690">
        <w:rPr>
          <w:rFonts w:ascii="Arial" w:eastAsia="Times New Roman" w:hAnsi="Arial" w:cs="Times New Roman"/>
          <w:sz w:val="24"/>
          <w:szCs w:val="24"/>
          <w:lang w:eastAsia="el-GR"/>
        </w:rPr>
        <w:t>Βεβαίως και έχει νόημα.</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ΧΡΗΣΤΟΣ ΜΠΟΥΚΩΡΟΣ:</w:t>
      </w:r>
      <w:r w:rsidRPr="00567690">
        <w:rPr>
          <w:rFonts w:ascii="Arial" w:eastAsia="Times New Roman" w:hAnsi="Arial" w:cs="Times New Roman"/>
          <w:sz w:val="24"/>
          <w:szCs w:val="24"/>
          <w:lang w:eastAsia="el-GR"/>
        </w:rPr>
        <w:t xml:space="preserve"> Ποιο είναι το νόημα;</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ΠΡΟΕΔΡΕΥΩΝ (Γεώργιος Λαμπρούλης): </w:t>
      </w:r>
      <w:r w:rsidRPr="00567690">
        <w:rPr>
          <w:rFonts w:ascii="Arial" w:eastAsia="Times New Roman" w:hAnsi="Arial" w:cs="Times New Roman"/>
          <w:sz w:val="24"/>
          <w:szCs w:val="24"/>
          <w:lang w:eastAsia="el-GR"/>
        </w:rPr>
        <w:t>Εάν δεν είχε νόημα, γιατί παρεμβήκατε κατά αυτόν τον τρόπο; Πείτε ότι θέλετε να κάνετε ερωτήσεις σε σχέση με την τροπολογία. Σας δίνω τον λόγο για να κάνετε ερωτήσεις. Όλα τα άλλα περιττεύαν. Εσείς όμως τα προκαλέσατε.</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Έχετε τον λόγο για τις ερωτήσεις που θέλετε να κάνετε στον Υπουργό. Σας ακούμε.</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ΧΡΗΣΤΟΣ ΜΠΟΥΚΩΡΟΣ:</w:t>
      </w:r>
      <w:r w:rsidRPr="00567690">
        <w:rPr>
          <w:rFonts w:ascii="Arial" w:eastAsia="Times New Roman" w:hAnsi="Arial" w:cs="Times New Roman"/>
          <w:sz w:val="24"/>
          <w:szCs w:val="24"/>
          <w:lang w:eastAsia="el-GR"/>
        </w:rPr>
        <w:t xml:space="preserve"> Εν πάση περιπτώσει, κύριε Πρόεδρε, επειδή δημιουργούνται εντυπώσεις χωρίς κανέναν σοβαρό λόγο…</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ΠΡΟΕΔΡΕΥΩΝ (Γεώργιος Λαμπρούλης): </w:t>
      </w:r>
      <w:r w:rsidRPr="00567690">
        <w:rPr>
          <w:rFonts w:ascii="Arial" w:eastAsia="Times New Roman" w:hAnsi="Arial" w:cs="Times New Roman"/>
          <w:sz w:val="24"/>
          <w:szCs w:val="24"/>
          <w:lang w:eastAsia="el-GR"/>
        </w:rPr>
        <w:t>Κοιτάξτε, μη ρίχνετε λάδι στη φωτιά. Μη γίνεστε εριστικός. Περιμένουμε να καταθέσετε τις ερωτήσεις στην τροπολογία του κ. Πέτσα.</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ΧΡΗΣΤΟΣ ΜΠΟΥΚΩΡΟΣ:</w:t>
      </w:r>
      <w:r w:rsidRPr="00567690">
        <w:rPr>
          <w:rFonts w:ascii="Arial" w:eastAsia="Times New Roman" w:hAnsi="Arial" w:cs="Times New Roman"/>
          <w:sz w:val="24"/>
          <w:szCs w:val="24"/>
          <w:lang w:eastAsia="el-GR"/>
        </w:rPr>
        <w:t xml:space="preserve"> Κύριε Πρόεδρε, εριστικός είμαι εγώ που ζήτησα τον λόγο ως Κοινοβουλευτικός Εκπρόσωπος ή εσείς που μου κάνετε μάθημα από καθέδρας;</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ΠΡΟΕΔΡΕΥΩΝ (Γεώργιος Λαμπρούλης): </w:t>
      </w:r>
      <w:r w:rsidRPr="00567690">
        <w:rPr>
          <w:rFonts w:ascii="Arial" w:eastAsia="Times New Roman" w:hAnsi="Arial" w:cs="Times New Roman"/>
          <w:sz w:val="24"/>
          <w:szCs w:val="24"/>
          <w:lang w:eastAsia="el-GR"/>
        </w:rPr>
        <w:t>Εάν δεν καταλαβαίνουμε με την πρώτη, δεν χρειάζεται να επαναλαμβάνουμε πράγματα.</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ΧΡΗΣΤΟΣ ΜΠΟΥΚΩΡΟΣ:</w:t>
      </w:r>
      <w:r w:rsidRPr="00567690">
        <w:rPr>
          <w:rFonts w:ascii="Arial" w:eastAsia="Times New Roman" w:hAnsi="Arial" w:cs="Times New Roman"/>
          <w:sz w:val="24"/>
          <w:szCs w:val="24"/>
          <w:lang w:eastAsia="el-GR"/>
        </w:rPr>
        <w:t xml:space="preserve"> Κύριε Υπουργέ, προφανώς δεν κατανοείται από την πλευρά της Αντιπολίτευσης ότι πρέπει να δοθούν κάποιες παρατάσεις στις συμβάσεις. Προφανώς δεν γνωρίζουμε ότι υπάρχουν τουριστικοί δήμοι που έχουν τεράστιες ανάγκες, ότι η πανδημία ακόμη εξελίσσεται και δεν πρέπει να αποδυναμωθούν οι οργανισμοί πρώτου και δεύτερου βαθμού. Και ακούω και για συμβάσεις σε κολλητούς αλλά μόλις χθες πληροφορηθήκαμε για κάτι που ήρθε στη δημοσιότητα με πρωτοβουλία της δικαιοσύνης για 8 εκατομμύρια </w:t>
      </w:r>
      <w:r w:rsidRPr="00567690">
        <w:rPr>
          <w:rFonts w:ascii="Arial" w:eastAsia="Times New Roman" w:hAnsi="Arial" w:cs="Times New Roman"/>
          <w:sz w:val="24"/>
          <w:szCs w:val="24"/>
          <w:lang w:eastAsia="el-GR"/>
        </w:rPr>
        <w:lastRenderedPageBreak/>
        <w:t xml:space="preserve">απευθείας αναθέσεις σε κάποια ΚΕΕΛΠΝΟ και τα λοιπά. Για να λέμε για απευθείας αναθέσεις και απευθείας συμβάσεις όταν υποθέσεις βρίσκονται στη δικαιοσύνη, θα πρέπει να είμαστε πιο προσεκτικοί. </w:t>
      </w:r>
    </w:p>
    <w:p w:rsidR="00567690" w:rsidRPr="00567690" w:rsidRDefault="00567690" w:rsidP="00E15F6F">
      <w:pPr>
        <w:autoSpaceDE w:val="0"/>
        <w:autoSpaceDN w:val="0"/>
        <w:adjustRightInd w:val="0"/>
        <w:spacing w:line="600" w:lineRule="auto"/>
        <w:ind w:firstLine="720"/>
        <w:jc w:val="both"/>
        <w:rPr>
          <w:rFonts w:ascii="Arial" w:eastAsia="Times New Roman" w:hAnsi="Arial" w:cs="Arial"/>
          <w:sz w:val="24"/>
          <w:szCs w:val="24"/>
          <w:lang w:eastAsia="el-GR"/>
        </w:rPr>
      </w:pPr>
      <w:r w:rsidRPr="00567690">
        <w:rPr>
          <w:rFonts w:ascii="Arial" w:eastAsia="Times New Roman" w:hAnsi="Arial" w:cs="Times New Roman"/>
          <w:sz w:val="24"/>
          <w:szCs w:val="24"/>
          <w:lang w:eastAsia="el-GR"/>
        </w:rPr>
        <w:t xml:space="preserve">Εγώ θέλω να σας ρωτήσω για το 6 που είναι και οι περισσότεροι συμβασιούχοι αν αφορά όλους τους οργανισμούς πρώτου και δεύτερου βαθμού και αν αφορά όλους τους εργαζόμενους που έληξαν οι συμβάσεις τους μέχρι 10 Ιουλίου και μπορεί να ανανεωθούν μέχρι 30 Σεπτεμβρίου αφού υπήρξε προηγουμένως μια δίμηνη ανανέωση.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Και αν δεν γίνει αυτό σήμερα στο πλαίσιο του τελευταίου νομοσχεδίου που συζητάει η Βουλή, αναρωτιέμαι πότε θα γίνει, κύριε Υπουργέ.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(Γεώργιος Λαμπρούλης):</w:t>
      </w:r>
      <w:r w:rsidRPr="00567690">
        <w:rPr>
          <w:rFonts w:ascii="Arial" w:eastAsia="Times New Roman" w:hAnsi="Arial" w:cs="Times New Roman"/>
          <w:sz w:val="24"/>
          <w:szCs w:val="24"/>
          <w:lang w:eastAsia="el-GR"/>
        </w:rPr>
        <w:t xml:space="preserve"> Δεν εκδήλωσε επιθυμία κανείς άλλος από τους Κοινοβουλευτικούς Εκπροσώπους.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Κύριε Πέτσα, έχετε τον λόγο.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Τρία λεπτά επαρκούν, κύριε Υπουργέ, με μια μικρή ανοχή;</w:t>
      </w:r>
    </w:p>
    <w:p w:rsidR="00567690" w:rsidRPr="00567690" w:rsidRDefault="00567690" w:rsidP="00E15F6F">
      <w:pPr>
        <w:shd w:val="clear" w:color="auto" w:fill="FFFFFF"/>
        <w:spacing w:line="600" w:lineRule="auto"/>
        <w:ind w:firstLine="720"/>
        <w:contextualSpacing/>
        <w:jc w:val="both"/>
        <w:rPr>
          <w:rFonts w:ascii="Arial" w:eastAsia="Times New Roman" w:hAnsi="Arial" w:cs="Arial"/>
          <w:color w:val="111111"/>
          <w:sz w:val="24"/>
          <w:szCs w:val="24"/>
          <w:lang w:eastAsia="el-GR"/>
        </w:rPr>
      </w:pPr>
      <w:r w:rsidRPr="00567690">
        <w:rPr>
          <w:rFonts w:ascii="Arial" w:eastAsia="Times New Roman" w:hAnsi="Arial" w:cs="Arial"/>
          <w:b/>
          <w:color w:val="111111"/>
          <w:sz w:val="24"/>
          <w:szCs w:val="24"/>
          <w:lang w:eastAsia="el-GR"/>
        </w:rPr>
        <w:t xml:space="preserve">ΣΤΥΛΙΑΝΟΣ ΠΕΤΣΑΣ (Αναπληρωτής Υπουργός Εσωτερικών): </w:t>
      </w:r>
      <w:r w:rsidRPr="00567690">
        <w:rPr>
          <w:rFonts w:ascii="Arial" w:eastAsia="Times New Roman" w:hAnsi="Arial" w:cs="Arial"/>
          <w:color w:val="111111"/>
          <w:sz w:val="24"/>
          <w:szCs w:val="24"/>
          <w:lang w:eastAsia="el-GR"/>
        </w:rPr>
        <w:t>Ναι, κύριε Πρόεδρε, θα είμαι σύντομος.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Προφανώς, όσον αφορά τις ερωτήσεις που έθεσε ο κ. Φάμελλος τι να πω; Θα είναι ίσως ο μόνος στη χώρα ή και στον πλανήτη που δεν </w:t>
      </w:r>
      <w:r w:rsidRPr="00567690">
        <w:rPr>
          <w:rFonts w:ascii="Arial" w:eastAsia="Times New Roman" w:hAnsi="Arial" w:cs="Times New Roman"/>
          <w:sz w:val="24"/>
          <w:szCs w:val="24"/>
          <w:lang w:eastAsia="el-GR"/>
        </w:rPr>
        <w:lastRenderedPageBreak/>
        <w:t xml:space="preserve">αντιλαμβάνεται ότι έχουμε μια πανδημία και με την οποία παλεύουμε τον τελευταίο ενάμιση χρόνο.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Τα πιο πολλά -εξήγησα- από τις τροποποιήσεις έχουν να κάνουν με παρατάσεις προθεσμιών, με θέματα που σχετίζονται με τον </w:t>
      </w:r>
      <w:r w:rsidRPr="00567690">
        <w:rPr>
          <w:rFonts w:ascii="Arial" w:eastAsia="Times New Roman" w:hAnsi="Arial" w:cs="Times New Roman"/>
          <w:sz w:val="24"/>
          <w:szCs w:val="24"/>
          <w:lang w:val="en-US" w:eastAsia="el-GR"/>
        </w:rPr>
        <w:t>COVID</w:t>
      </w:r>
      <w:r w:rsidRPr="00567690">
        <w:rPr>
          <w:rFonts w:ascii="Arial" w:eastAsia="Times New Roman" w:hAnsi="Arial" w:cs="Times New Roman"/>
          <w:sz w:val="24"/>
          <w:szCs w:val="24"/>
          <w:lang w:eastAsia="el-GR"/>
        </w:rPr>
        <w:t>. Δηλαδή, τι έπρεπε να κάνουμε; Είτε έπρεπε εξαρχής να έχουμε προβλέψει πότε θα τελειώσει η πανδημία και να νομοθετήσουμε σε ένα χρονικό σημείο που θα ξέρουμε ότι θα έχει τελειώσει η πανδημία είτε να παρατείνουμε προθεσμίες που έχουμε ορίσει εδώ στη Βουλή. Αυτό κάνουμε στις περισσότερες αυτές διατάξεις.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Όσον αφορά το άρθρο 1, όμως, που επιμείνατε όσον αφορά το σχετικό προεδρικό διάταγμα, αυτό που κάνουμε είναι ότι δεν αλλάζουμε κάτι στο άρθρο. Δίνουμε τη δυνατότητα σε όσες δούλευαν και πέρσι να ξανακάνουν αίτηση, διότι έπεφταν επάνω στον περιορισμό του τριμήνου που έθετε το συγκεκριμένο προεδρικό διάταγμα. Περιορίζουμε, λοιπόν, την απαγόρευση στο δίμηνο, προκειμένου να λυθεί αυτό το θέμα. Δεν βλέπω κάτι ιδιαίτερο. Μη βρίσκουμε παντού φαντάσματα.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Όσον αφορά τη μεταφορά των μαθητών, δεν αντιλαμβανόμαστε ότι πέρυσι τη μισή σχολική χρονιά ή και παραπάνω δεν έγιναν μαθήματα; Δεν πρέπει να λύσουμε το θέμα; Ξέραμε ότι θα έχουμε να αντιμετωπίσουμε αυτό το θέμα; Ερχόμαστε και το αντιμετωπίζουμε και δεν αντιγράφουμε ακριβώς αυτό που είπατε, γιατί αν διαβάσετε το σχετικό άρθρο, θα δείτε ότι δίνουμε τη </w:t>
      </w:r>
      <w:r w:rsidRPr="00567690">
        <w:rPr>
          <w:rFonts w:ascii="Arial" w:eastAsia="Times New Roman" w:hAnsi="Arial" w:cs="Times New Roman"/>
          <w:sz w:val="24"/>
          <w:szCs w:val="24"/>
          <w:lang w:eastAsia="el-GR"/>
        </w:rPr>
        <w:lastRenderedPageBreak/>
        <w:t xml:space="preserve">δυνατότητα και στη διαπραγμάτευση εκεί που δεν μπορεί να γίνει παράταση για νέα διαδικασία με βάση το άρθρο 32. Γιατί δεν το λέτε αυτό και λέτε μόνο το άλλο;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ΣΩΚΡΑΤΗΣ ΦΑΜΕΛΛΟΣ: </w:t>
      </w:r>
      <w:r w:rsidRPr="00567690">
        <w:rPr>
          <w:rFonts w:ascii="Arial" w:eastAsia="Times New Roman" w:hAnsi="Arial" w:cs="Times New Roman"/>
          <w:sz w:val="24"/>
          <w:szCs w:val="24"/>
          <w:lang w:eastAsia="el-GR"/>
        </w:rPr>
        <w:t>Παράταση δίνετε.</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Arial"/>
          <w:b/>
          <w:color w:val="111111"/>
          <w:sz w:val="24"/>
          <w:szCs w:val="24"/>
          <w:lang w:eastAsia="el-GR"/>
        </w:rPr>
        <w:t xml:space="preserve">ΣΤΥΛΙΑΝΟΣ ΠΕΤΣΑΣ (Αναπληρωτής Υπουργός Εσωτερικών): </w:t>
      </w:r>
      <w:r w:rsidRPr="00567690">
        <w:rPr>
          <w:rFonts w:ascii="Arial" w:eastAsia="Times New Roman" w:hAnsi="Arial" w:cs="Times New Roman"/>
          <w:sz w:val="24"/>
          <w:szCs w:val="24"/>
          <w:lang w:eastAsia="el-GR"/>
        </w:rPr>
        <w:t>Όσον αφορά τα θέματα που λέτε για αναπτυξιακούς οργανισμούς, αναθέσεις και τα λοιπά, δεν υπάρχουν αυτά και αν θέλετε να συζητήσουμε σοβαρά, θα πρέπει να δούμε αν υπάρχει αυτή τη στιγμή το πλαίσιο που θα επιτρέπει στην τοπική αυτοδιοίκηση να εκμεταλλευτεί όλα τα χρηματοδοτικά εργαλεία που έχει στη διάθεσή της. Υπάρχει; Όχι. Τώρα προσπαθούμε να το φτιάξουμε. Δεν έχει τεχνικές υπηρεσίες στην επάρκεια που θα έπρεπε. Έχουμε, λοιπόν, αναπτυξιακούς οργανισμούς.</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ΣΩΚΡΑΤΗΣ ΦΑΜΕΛΛΟΣ: </w:t>
      </w:r>
      <w:r w:rsidRPr="00567690">
        <w:rPr>
          <w:rFonts w:ascii="Arial" w:eastAsia="Times New Roman" w:hAnsi="Arial" w:cs="Times New Roman"/>
          <w:sz w:val="24"/>
          <w:szCs w:val="24"/>
          <w:lang w:eastAsia="el-GR"/>
        </w:rPr>
        <w:t>Εσείς δεν τους αφήνετε.</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ΜΑΡΙΟΣ ΚΑΤΣΗΣ:</w:t>
      </w:r>
      <w:r w:rsidRPr="00567690">
        <w:rPr>
          <w:rFonts w:ascii="Arial" w:eastAsia="Times New Roman" w:hAnsi="Arial" w:cs="Times New Roman"/>
          <w:sz w:val="24"/>
          <w:szCs w:val="24"/>
          <w:lang w:eastAsia="el-GR"/>
        </w:rPr>
        <w:t xml:space="preserve"> Εσείς δεν προσλαμβάνετε κόσμο.</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(Γεώργιος Λαμπρούλης):</w:t>
      </w:r>
      <w:r w:rsidRPr="00567690">
        <w:rPr>
          <w:rFonts w:ascii="Arial" w:eastAsia="Times New Roman" w:hAnsi="Arial" w:cs="Times New Roman"/>
          <w:sz w:val="24"/>
          <w:szCs w:val="24"/>
          <w:lang w:eastAsia="el-GR"/>
        </w:rPr>
        <w:t xml:space="preserve"> Παρακαλώ.</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Arial"/>
          <w:b/>
          <w:color w:val="111111"/>
          <w:sz w:val="24"/>
          <w:szCs w:val="24"/>
          <w:lang w:eastAsia="el-GR"/>
        </w:rPr>
        <w:t xml:space="preserve">ΣΤΥΛΙΑΝΟΣ ΠΕΤΣΑΣ (Αναπληρωτής Υπουργός Εσωτερικών): </w:t>
      </w:r>
      <w:r w:rsidRPr="00567690">
        <w:rPr>
          <w:rFonts w:ascii="Arial" w:eastAsia="Times New Roman" w:hAnsi="Arial" w:cs="Times New Roman"/>
          <w:sz w:val="24"/>
          <w:szCs w:val="24"/>
          <w:lang w:eastAsia="el-GR"/>
        </w:rPr>
        <w:t xml:space="preserve">Αν θέλετε, μπορείτε να ακούσετε. Δεν σας διέκοψε κανένας εσάς. </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Προσπαθούμε να φτιάξουμε αυτό το πλαίσιο, ώστε να μπορέσουν να χρηματοδοτηθούν από έργα, όχι μόνο το «ΑΝΤΩΝΗΣ ΤΡΙΤΣΗΣ» του Υπουργείου Εσωτερικών, αλλά και του Ταμείου Ανάκαμψης και του ΕΣΠΑ, </w:t>
      </w:r>
      <w:r w:rsidRPr="00567690">
        <w:rPr>
          <w:rFonts w:ascii="Arial" w:eastAsia="Times New Roman" w:hAnsi="Arial" w:cs="Times New Roman"/>
          <w:sz w:val="24"/>
          <w:szCs w:val="24"/>
          <w:lang w:eastAsia="el-GR"/>
        </w:rPr>
        <w:lastRenderedPageBreak/>
        <w:t>δηλαδή εργαλεία τα οποία αθροίζουν πάνω από 72 δισεκατομμύρια ευρώ και που δεν ήταν διαθέσιμα τις προηγούμενες δεκαετίες. Τι προτείνετε; Να τα χάσουμε από έλλειψη προσωπικού ή ευελιξίας στην κατάρτιση μελετών ή στην υλοποίηση τέτοιων επενδυτικών προγραμμάτων; Δεν σας κάνουμε τη χάρη.</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Ευχαριστώ, κύριε Πρόεδρε.</w:t>
      </w:r>
    </w:p>
    <w:p w:rsidR="00567690" w:rsidRPr="00567690" w:rsidRDefault="00567690" w:rsidP="00E15F6F">
      <w:pPr>
        <w:shd w:val="clear" w:color="auto" w:fill="FFFFFF"/>
        <w:spacing w:line="600" w:lineRule="auto"/>
        <w:ind w:firstLine="720"/>
        <w:contextualSpacing/>
        <w:jc w:val="center"/>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(Χειροκροτήματα από την πτέρυγα της Νέας Δημοκρατίας)</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ΠΡΟΕΔΡΕΥΩΝ (Γεώργιος Λαμπρούλης): </w:t>
      </w:r>
      <w:r w:rsidRPr="00567690">
        <w:rPr>
          <w:rFonts w:ascii="Arial" w:eastAsia="Times New Roman" w:hAnsi="Arial" w:cs="Times New Roman"/>
          <w:sz w:val="24"/>
          <w:szCs w:val="24"/>
          <w:lang w:eastAsia="el-GR"/>
        </w:rPr>
        <w:t>Ευχαριστούμε τον κ. Πέτσα.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ΣΩΚΡΑΤΗΣ ΦΑΜΕΛΛΟΣ: </w:t>
      </w:r>
      <w:r w:rsidRPr="00567690">
        <w:rPr>
          <w:rFonts w:ascii="Arial" w:eastAsia="Times New Roman" w:hAnsi="Arial" w:cs="Times New Roman"/>
          <w:sz w:val="24"/>
          <w:szCs w:val="24"/>
          <w:lang w:eastAsia="el-GR"/>
        </w:rPr>
        <w:t>Υπάρχει μια εκκρεμότητα από τον προηγούμενο κύκλο. Μήπως θέλει να μιλήσει ο κ. Κεγκέρογλου;</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ΠΡΟΕΔΡΕΥΩΝ (Γεώργιος Λαμπρούλης): </w:t>
      </w:r>
      <w:r w:rsidRPr="00567690">
        <w:rPr>
          <w:rFonts w:ascii="Arial" w:eastAsia="Times New Roman" w:hAnsi="Arial" w:cs="Times New Roman"/>
          <w:sz w:val="24"/>
          <w:szCs w:val="24"/>
          <w:lang w:eastAsia="el-GR"/>
        </w:rPr>
        <w:t>Τέλος πάντων, η σειρά που βρήκα από τον κ. Κακλαμάνη είναι πρώτα να δώσω τον λόγο σε εσάς, στον κ. Φάμελλο ως Κοινοβουλευτικό Εκπρόσωπο, μετά στον κ. Μπουκώρο ως Κοινοβουλευτικό Εκπρόσωπο και μετά ο κ. Κεγκέρογλου. Αν θέλετε στο μεταξύ να υπάρξει άλλου τύπου σειρά ή κάποια αλλαγή, εγώ δεν έχω κάποια αντίρρηση.</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Απλώς, πριν ξεκινήσουμε τις ομιλίες, θα δώσουμε τον λόγο στον κ. Χαρδαλιά για να υποστηρίξει ένα άρθρο της τροπολογίας με αριθμό 1036 που αφορά σε ρυθμίσεις θεμάτων αρμοδιότητας Υπουργείου Υγείας, αλλά προφανώς έχει το Υπουργείο Προστασίας του Πολίτη και ένα άρθρο μέσα το οποίο θα υποστηρίξει.</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Έχετε τον λόγο, κύριε Υφυπουργέ.</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Arial"/>
          <w:b/>
          <w:color w:val="111111"/>
          <w:sz w:val="24"/>
          <w:szCs w:val="24"/>
          <w:lang w:eastAsia="el-GR"/>
        </w:rPr>
        <w:t xml:space="preserve">ΝΙΚΟΛΑΟΣ ΧΑΡΔΑΛΙΑΣ (Υφυπουργός Προστασίας του Πολίτη): </w:t>
      </w:r>
      <w:r w:rsidRPr="00567690">
        <w:rPr>
          <w:rFonts w:ascii="Arial" w:eastAsia="Times New Roman" w:hAnsi="Arial" w:cs="Arial"/>
          <w:color w:val="111111"/>
          <w:sz w:val="24"/>
          <w:szCs w:val="24"/>
          <w:lang w:eastAsia="el-GR"/>
        </w:rPr>
        <w:t>Δ</w:t>
      </w:r>
      <w:r w:rsidRPr="00567690">
        <w:rPr>
          <w:rFonts w:ascii="Arial" w:eastAsia="Times New Roman" w:hAnsi="Arial" w:cs="Times New Roman"/>
          <w:sz w:val="24"/>
          <w:szCs w:val="24"/>
          <w:lang w:eastAsia="el-GR"/>
        </w:rPr>
        <w:t xml:space="preserve">ύο λεπτά, κύριε Πρόεδρε, θα χρειαστώ με απόλυτο σεβασμό και στον χρόνο και στην ανοχή σας. </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Κύριε Πρόεδρε, κυρίες και κύριοι Βουλευτές, το άρθρο 13 της τροπολογίας του Υπουργείου Υγείας με τίτλο: «Διατάξεις για τον Εθνικό Μηχανισμό Διαχείρισης Κρίσεων και Αντιμετώπισης Κινδύνων» έρχεται να θεραπεύσει, αλλά και να βελτιώσει το υφιστάμενο πλαίσιο δυνατοτήτων άμεσων ενεργειών της Γενικής Γραμματείας Πολιτικής Προστασίας. </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Πιο συγκεκριμένα, με το άρθρο 54 και την παράγραφο 3 του ν.4662/2020 σας θυμίζω ότι προβλεπόταν στην περίπτωση κατεπείγουσας ανάγκης, για την οποία επιβαλλόταν η άμεση λήψη και εφαρμογή μέτρων για θέματα εθνικής ασφαλείας ή δυνατότητα προστασίας της δημόσιας τάξης και ασφάλειας της υγείας και της ζωής των πολιτών, της περιουσίας και της προστασίας του φυσικού πλούτου της χώρας, η δυνατότητα της Γενικής Γραμματείας να συνάπτει νέες συμβάσεις και να τροποποιεί ισχύουσες συμβάσεις εργασιών κατά παρέκκλιση κάθε πρόβλεψης του ν.4412, όπως ισχύει. </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Η ως άνω δυνατότητα δεν προβλέφθηκε μεταγενέστερα ρητώς, παρ’ ότι ίσχυε και δεν συμπεριελήφθη στις εξαιρέσεις του άρθρου 325 του ν.4700/2020 </w:t>
      </w:r>
      <w:r w:rsidRPr="00567690">
        <w:rPr>
          <w:rFonts w:ascii="Arial" w:eastAsia="Times New Roman" w:hAnsi="Arial" w:cs="Times New Roman"/>
          <w:sz w:val="24"/>
          <w:szCs w:val="24"/>
          <w:lang w:eastAsia="el-GR"/>
        </w:rPr>
        <w:lastRenderedPageBreak/>
        <w:t xml:space="preserve">που ψηφίστηκε εδώ στη Βουλή, δημιουργώντας μια λανθάνουσα αμφισημία ως προς το εύρος του πεδίου εφαρμογής της. </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Κατόπιν τούτου, σε συνεννόηση πάντα με το Ελεγκτικό -θέλω να το τονίσω αυτό-, αλλά και με βούληση πλήρους εξορθολογισμού των διαδικασιών, καταθέσαμε τη συγκεκριμένη τροπολογία. </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Έτσι, λοιπόν, με την παράγραφο 3 αποσαφηνίζεται πλήρως κάθε ζήτημα ασάφειας και -θέλω να σταθώ σε αυτό- κάνουμε και ένα ακόμη βήμα παραπάνω. Με την παράγραφο 2 θέτουμε όριο στη δυνατότητα χρήσης του άρθρου 54 στα 2.000.000 και παραπέμπουμε όλες τις πλέον του ποσού αυτού συμβάσεις, που θέλω να θυμίσω ούτως η άλλως ότι ελέγχονται από τους εκκαθαριστές των υπηρεσιών της Επιτρόπου, σε υποχρεωτικό κατασταλτικό έλεγχο στο κλιμάκιο του Ελεγκτικού. </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Κυρίες και κύριοι Βουλευτές, είναι νομίζω πασιφανές ότι τα ζητήματα διαφάνειας είναι αδιαπραγμάτευτα και ψηλά στην ατζέντα της Κυβέρνησης και σας υπενθυμίζω προς άρση κάθε ενδοιασμού ότι σε αυτή εδώ την Αίθουσα ψηφίσαμε το άρθρο 225 του ν.4782/2021, έτσι ώστε κάθε επενδυτική ή εξοπλιστική δαπάνη που αφορά στο πρόγραμμα «ΑΙΓΙΣ» της Πολιτικής Προστασίας όχι μόνο να εγκρίνεται από τη διυπουργική και το ΚΥΣΕΑ, αλλά να αποστέλλεται για τελικό έλεγχο στο Ελεγκτικό Συνέδριο. </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Θεωρώ ότι η παρούσα ρύθμιση αξίζει και πρέπει να στηριχθεί ομόθυμα από όλους τους κοινοβουλευτικούς αντιπροσώπους. Άλλωστε, τα ζητήματα θωράκισης της χώρας απέναντι στην κλιματική όχι αλλαγή, αλλά απειλή -θα μου επιτρέψετε να πω, κύριε Πρόεδρε- είναι θέματα που χρήζουν, απαιτούν συνεργασία και συνεννόηση. </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Ευχαριστώ.</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(Γεώργιος Λαμπρούλης):</w:t>
      </w:r>
      <w:r w:rsidRPr="00567690">
        <w:rPr>
          <w:rFonts w:ascii="Arial" w:eastAsia="Times New Roman" w:hAnsi="Arial" w:cs="Times New Roman"/>
          <w:sz w:val="24"/>
          <w:szCs w:val="24"/>
          <w:lang w:eastAsia="el-GR"/>
        </w:rPr>
        <w:t xml:space="preserve"> Καλώς.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Times New Roman"/>
          <w:b/>
          <w:sz w:val="24"/>
          <w:szCs w:val="24"/>
          <w:lang w:eastAsia="el-GR"/>
        </w:rPr>
        <w:t xml:space="preserve">ΣΩΚΡΑΤΗΣ ΦΑΜΕΛΛΟΣ: </w:t>
      </w:r>
      <w:r w:rsidRPr="00567690">
        <w:rPr>
          <w:rFonts w:ascii="Arial" w:eastAsia="Times New Roman" w:hAnsi="Arial" w:cs="Arial"/>
          <w:sz w:val="24"/>
          <w:szCs w:val="24"/>
          <w:lang w:eastAsia="el-GR"/>
        </w:rPr>
        <w:t>Θα ήθελα τον λόγο, κύριε Πρόεδρε.</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(Γεώργιος Λαμπρούλης):</w:t>
      </w:r>
      <w:r w:rsidRPr="00567690">
        <w:rPr>
          <w:rFonts w:ascii="Arial" w:eastAsia="Times New Roman" w:hAnsi="Arial" w:cs="Times New Roman"/>
          <w:sz w:val="24"/>
          <w:szCs w:val="24"/>
          <w:lang w:eastAsia="el-GR"/>
        </w:rPr>
        <w:t xml:space="preserve"> Κάποια ερώτηση θέλετε να κάνετε, κύριε Φάμελλε;</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ΣΩΚΡΑΤΗΣ ΦΑΜΕΛΛΟΣ: </w:t>
      </w:r>
      <w:r w:rsidRPr="00567690">
        <w:rPr>
          <w:rFonts w:ascii="Arial" w:eastAsia="Times New Roman" w:hAnsi="Arial" w:cs="Times New Roman"/>
          <w:sz w:val="24"/>
          <w:szCs w:val="24"/>
          <w:lang w:eastAsia="el-GR"/>
        </w:rPr>
        <w:t>Ναι, κύριε Πρόεδρε.</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ΠΡΟΕΔΡΕΥΩΝ (Γεώργιος Λαμπρούλης): </w:t>
      </w:r>
      <w:r w:rsidRPr="00567690">
        <w:rPr>
          <w:rFonts w:ascii="Arial" w:eastAsia="Times New Roman" w:hAnsi="Arial" w:cs="Times New Roman"/>
          <w:sz w:val="24"/>
          <w:szCs w:val="24"/>
          <w:lang w:eastAsia="el-GR"/>
        </w:rPr>
        <w:t>Ορίστε, έχετε τον λόγο.</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ΣΩΚΡΑΤΗΣ ΦΑΜΕΛΛΟΣ: </w:t>
      </w:r>
      <w:r w:rsidRPr="00567690">
        <w:rPr>
          <w:rFonts w:ascii="Arial" w:eastAsia="Times New Roman" w:hAnsi="Arial" w:cs="Times New Roman"/>
          <w:sz w:val="24"/>
          <w:szCs w:val="24"/>
          <w:lang w:eastAsia="el-GR"/>
        </w:rPr>
        <w:t xml:space="preserve">Κύριε Υφυπουργέ, παρ’ ότι είναι στο Υπουργείο Υγείας και γι’ αυτό στην αρχή σας ρώτησα γιατί είστε εδώ, βλέπουμε ότι στο άρθρο 13, έστω και αυτό μέσα στον ορυμαγδό των τροπολογιών, προκύπτει πάλι μια ρύθμιση και μια διάταξη, η οποία, δυστυχώς, ανανεώνει τις απευθείας αναθέσεις με την επίκληση της επείγουσας λόγω των συνθηκών των ειδικών, της εθνικής ασφάλειας, της ασφάλειας της υγείας και της ζωής των πολιτών. </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Όμως, κύριε Υφυπουργέ, γνωρίζετε πάρα πολύ καλά ότι το τελευταίο διάστημα έχουν εντοπιστεί αναθέσεις που δεν συνδέονται με θέματα επείγοντα από εσάς. Αναφέρω, παραδείγματος χάριν, το μείζον ζήτημα που έχει προκύψει που δικές σας παρεμβάσεις χωρίς τη συνεργασία των φορέων, όπως επικαλεστήκατε στο τέλος, οδήγησαν και στην παραίτηση του φορέα στον Σχινιά και στα σοβαρά προβλήματα που έχουμε στο Σέιχ Σου και σε όλα αυτά τα ζητήματα που με την επίκληση της πυροπροστασίας δεν υλοποιείτε το σχέδιο πρόβλεψης δασικών πυρκαγιών, αλλά μια υπηρεσία, που και εσείς δηλώνετε ότι δεν είναι αρμόδια, παρεμβαίνει με απευθείας αναθέσεις χωρίς την έγκριση των δασικών υπηρεσιών και των φορέων προστασίας του περιβάλλοντος. </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Το ερώτημα είναι: υπάρχουν, δηλαδή, περιθώρια με αυτό το άρθρο να συνεχίσετε απευθείας αναθέσεις για παρεμβάσεις, οι οποίες δεν έχουν καν τη συνεργασία των αρμόδιων φορέων; Διότι μιλήσατε πολύ για αρμόδιους φορείς και σας έχω δώσει παράδειγμα που δεν είχατε καμμία συνεργασία, αντίθετα είχατε άρνηση και οδηγηθήκατε σε παραιτήσεις τους. </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(Γεώργιος Λαμπρούλης):</w:t>
      </w:r>
      <w:r w:rsidRPr="00567690">
        <w:rPr>
          <w:rFonts w:ascii="Arial" w:eastAsia="Times New Roman" w:hAnsi="Arial" w:cs="Times New Roman"/>
          <w:sz w:val="24"/>
          <w:szCs w:val="24"/>
          <w:lang w:eastAsia="el-GR"/>
        </w:rPr>
        <w:t xml:space="preserve"> Καλώς. Δεν υπάρχει κάποιος άλλος συνάδελφος να θέσει ερώτημα.</w:t>
      </w:r>
    </w:p>
    <w:p w:rsidR="00567690" w:rsidRPr="00567690" w:rsidRDefault="00567690" w:rsidP="00E15F6F">
      <w:pPr>
        <w:shd w:val="clear" w:color="auto" w:fill="FFFFFF"/>
        <w:spacing w:line="600" w:lineRule="auto"/>
        <w:ind w:firstLine="720"/>
        <w:contextualSpacing/>
        <w:jc w:val="both"/>
        <w:rPr>
          <w:rFonts w:ascii="Arial" w:eastAsia="Times New Roman" w:hAnsi="Arial" w:cs="Arial"/>
          <w:color w:val="111111"/>
          <w:sz w:val="24"/>
          <w:szCs w:val="24"/>
          <w:lang w:eastAsia="el-GR"/>
        </w:rPr>
      </w:pPr>
      <w:r w:rsidRPr="00567690">
        <w:rPr>
          <w:rFonts w:ascii="Arial" w:eastAsia="Times New Roman" w:hAnsi="Arial" w:cs="Arial"/>
          <w:b/>
          <w:color w:val="111111"/>
          <w:sz w:val="24"/>
          <w:szCs w:val="24"/>
          <w:lang w:eastAsia="el-GR"/>
        </w:rPr>
        <w:t xml:space="preserve">ΝΙΚΟΛΑΟΣ ΧΑΡΔΑΛΙΑΣ (Υφυπουργός Προστασίας του Πολίτη): </w:t>
      </w:r>
      <w:r w:rsidRPr="00567690">
        <w:rPr>
          <w:rFonts w:ascii="Arial" w:eastAsia="Times New Roman" w:hAnsi="Arial" w:cs="Arial"/>
          <w:color w:val="111111"/>
          <w:sz w:val="24"/>
          <w:szCs w:val="24"/>
          <w:lang w:eastAsia="el-GR"/>
        </w:rPr>
        <w:t>Κύριε Πρόεδρε, θα μπορούσα να έχω τον λόγο;</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lastRenderedPageBreak/>
        <w:t xml:space="preserve">ΠΡΟΕΔΡΕΥΩΝ (Γεώργιος Λαμπρούλης): </w:t>
      </w:r>
      <w:r w:rsidRPr="00567690">
        <w:rPr>
          <w:rFonts w:ascii="Arial" w:eastAsia="Times New Roman" w:hAnsi="Arial" w:cs="Times New Roman"/>
          <w:sz w:val="24"/>
          <w:szCs w:val="24"/>
          <w:lang w:eastAsia="el-GR"/>
        </w:rPr>
        <w:t>Ορίστε, κύριε Υφυπουργέ, έχετε τον λόγο.</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Arial"/>
          <w:b/>
          <w:color w:val="111111"/>
          <w:sz w:val="24"/>
          <w:szCs w:val="24"/>
          <w:lang w:eastAsia="el-GR"/>
        </w:rPr>
        <w:t xml:space="preserve">ΝΙΚΟΛΑΟΣ ΧΑΡΔΑΛΙΑΣ (Υφυπουργός Προστασίας του Πολίτη): </w:t>
      </w:r>
      <w:r w:rsidRPr="00567690">
        <w:rPr>
          <w:rFonts w:ascii="Arial" w:eastAsia="Times New Roman" w:hAnsi="Arial" w:cs="Arial"/>
          <w:color w:val="111111"/>
          <w:sz w:val="24"/>
          <w:szCs w:val="24"/>
          <w:lang w:eastAsia="el-GR"/>
        </w:rPr>
        <w:t xml:space="preserve">Σεβαστέ κύριε Βουλευτά, </w:t>
      </w:r>
      <w:r w:rsidRPr="00567690">
        <w:rPr>
          <w:rFonts w:ascii="Arial" w:eastAsia="Times New Roman" w:hAnsi="Arial" w:cs="Times New Roman"/>
          <w:sz w:val="24"/>
          <w:szCs w:val="24"/>
          <w:lang w:eastAsia="el-GR"/>
        </w:rPr>
        <w:t xml:space="preserve">επειδή ξέρετε πολύ καλά ότι αναγνωρίζω και την εμπειρία που έχετε στο κομμάτι αυτό, θέλω να ξεχωρίσω δύο ζητούμενα: </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Το πρώτο ζητούμενο αφορά το κομμάτι των απευθείας συμβάσεων. Εμείς δεν ανανεώνουμε κάτι. Αντίθετα, μειώνουμε το εύρος της δυνατότητας αυτών των συμβάσεων που δεν είναι απευθείας συμβάσεις. Οι περισσότερες από αυτές είναι κατά παρέκκλιση και με βάση τις διαδικασίες διαπραγμάτευσης και πάντα -προσέξτε- με τον μέχρι τώρα έλεγχο των εκκαθαριστών των υπηρεσιών Επιτρόπου. </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Δεν υπάρχουν δαπάνες οι οποίες δεν έχουν ελεγχθεί είτε σε επίπεδο, αν θέλετε, αιτιολογικής από το Γενικό Λογιστήριο του Κράτους είτε σε επίπεδο δημιουργίας των δαπανών από τους εκκαθαριστές. Υπήρχε ένα ζήτημα μέχρι ποιου σημείου γίνεται από τους εκκαθαριστές και μέχρι ποιου σημείου πάει στο κλιμάκιο. Αυτό δεχόμαστε ως αμφισημία. </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Τώρα πολύ γρήγορα και χωρίς να θέλω να κάνω κατάχρηση, θέλω να σας πω το εξής: Εσείς έχετε εμπειρία στα ζητήματα περιβαλλοντικά. Εμείς δεν κάναμε καμμία απευθείας ανάθεση στο θέμα των καθαρισμών. Κάναμε διαπραγμάτευση. Δεκατέσσερις διαφορετικές εταιρείες από τον Σύνδεσμο </w:t>
      </w:r>
      <w:r w:rsidRPr="00567690">
        <w:rPr>
          <w:rFonts w:ascii="Arial" w:eastAsia="Times New Roman" w:hAnsi="Arial" w:cs="Times New Roman"/>
          <w:sz w:val="24"/>
          <w:szCs w:val="24"/>
          <w:lang w:eastAsia="el-GR"/>
        </w:rPr>
        <w:lastRenderedPageBreak/>
        <w:t xml:space="preserve">Εταιρειών Δασικών Εργασιών, ώστε να μπορέσει να προχωρήσει ένα πρόγραμμα, το «ΔΡΥΑΔΕΣ», το οποίο -επιτρέψτε μου να σας το πω- απεδείχθη σωτήριο πριν δύο μέρες. </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Και σας προσκαλώ, πέρα από τις ανακοινώσεις που με μεγάλη αμηχανία βλέπω στα όρια του σουρεαλισμού εκδίδετε, να περπατήσουμε μαζί αυτές τις γειτονιές και να δούμε αν δεν είχαμε προχωρήσει στον καθαρισμό του Διονύσου και όλων αυτών των περιοχών, αν η φωτιά θα ήταν έρπουσα ή θα ήταν μια φωτιά η οποία θα έφευγε από δέντρο σε δέντρο, όπως έγινε ψηλά, και θα σήμαινε λιγότερες καταστροφές και θα μας έδινε τη δυνατότητα να σώσουμε ανθρώπινες ζωές. </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Σε κάθε περίπτωση, σας θυμίζω ότι έχουμε απευθύνει και προς τους Προέδρους των Κοινοβουλευτικών Ομάδων συγκεκριμένη επιστολή -μόνο το Κίνημα Αλλαγής έχει ανταποκριθεί- για τη δημιουργία διακομματικής επιτροπής για τα ζητήματα που αφορούν την πολιτική προστασία.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Θα το πω άλλη μια φορά και θα κλείσω. Τα ζητήματα πολιτικής προστασίας είναι ζητήματα συνεργασίας, συνεννόησης. Η θωράκιση της χώρας είναι πάνω και πέρα από κάθε μικροκομματική ή άλλη αντίληψη.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Η κλιματική απειλή είναι εδώ. Θα κληθούμε όλοι μαζί να την αντιμετωπίσουμε. Αφορά τις νέες γενιές, τα παιδιά μας και σε όλο αυτό πρέπει </w:t>
      </w:r>
      <w:r w:rsidRPr="00567690">
        <w:rPr>
          <w:rFonts w:ascii="Arial" w:eastAsia="Times New Roman" w:hAnsi="Arial" w:cs="Times New Roman"/>
          <w:sz w:val="24"/>
          <w:szCs w:val="24"/>
          <w:lang w:eastAsia="el-GR"/>
        </w:rPr>
        <w:lastRenderedPageBreak/>
        <w:t xml:space="preserve">να είμαστε σύμμαχοι, για να μπορέσουμε να φέρουμε συγκεκριμένα αποτελέσματα.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Ευχαριστώ, κύριε Πρόεδρε, και ζητώ συγγνώμη για την κατάχρηση του χρόνου.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Arial"/>
          <w:b/>
          <w:color w:val="222222"/>
          <w:sz w:val="24"/>
          <w:szCs w:val="24"/>
          <w:shd w:val="clear" w:color="auto" w:fill="FFFFFF"/>
          <w:lang w:eastAsia="el-GR"/>
        </w:rPr>
        <w:t>ΠΡΟΕΔΡΕΥΩΝ (Γεώργιος Λαμπρούλης):</w:t>
      </w:r>
      <w:r w:rsidRPr="00567690">
        <w:rPr>
          <w:rFonts w:ascii="Arial" w:eastAsia="Times New Roman" w:hAnsi="Arial" w:cs="Times New Roman"/>
          <w:sz w:val="24"/>
          <w:szCs w:val="24"/>
          <w:lang w:eastAsia="el-GR"/>
        </w:rPr>
        <w:t xml:space="preserve"> Καλώς, κύριε Υφυπουργέ. Ευχαριστούμε.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Υπήρξε συνεννόηση και θα δώσουμε τον λόγο τώρα στον κ. Κεγκέρογλου.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Δεν διαφωνείτε οι δύο Κοινοβουλευτικοί Εκπρόσωποι. Ο κ. Φάμελλος παραχωρεί τη θέση του. Μετά θα πάρουν το λόγο οι Κοινοβουλευτικοί Εκπρόσωποι.</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Κύριε Κεγκέρογλου, έχετε τον λόγο.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Arial"/>
          <w:b/>
          <w:color w:val="222222"/>
          <w:sz w:val="24"/>
          <w:szCs w:val="24"/>
          <w:shd w:val="clear" w:color="auto" w:fill="FFFFFF"/>
          <w:lang w:eastAsia="el-GR"/>
        </w:rPr>
        <w:t>ΒΑΣΙΛΕΙΟΣ ΚΕΓΚΕΡΟΓΛΟΥ:</w:t>
      </w:r>
      <w:r w:rsidRPr="00567690">
        <w:rPr>
          <w:rFonts w:ascii="Arial" w:eastAsia="Times New Roman" w:hAnsi="Arial" w:cs="Times New Roman"/>
          <w:sz w:val="24"/>
          <w:szCs w:val="24"/>
          <w:lang w:eastAsia="el-GR"/>
        </w:rPr>
        <w:t xml:space="preserve"> Ευχαριστώ, κύριε Πρόεδρε. Ευχαριστώ και τους συναδέλφους.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Κυρίες και κύριοι συνάδελφοι, είμαι υποχρεωμένος να ξεκινήσω από το φαινόμενο που βρίσκεται σε έξαρση. Είναι σε έξαρση το φαινόμενο της νομοθέτησης διά των τροπολογιών. Αδικείτε και τα νομοσχέδια και τα θέματα που επιλαμβάνονται οι τροπολογίες, κύριοι της Κυβέρνησης.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Και αναφέρομαι συγκεκριμένα. Συζητάμε ένα νομοσχέδιο για το Κτηματολόγιο που έχει πενήντα δύο άρθρα και έχετε καταθέσει επτά τροπολογίες που έχουν άθροισμα εξήντα πέντε άρθρα! Είναι αυτό καλή νομοθέτηση; Και δεν αναφέρομαι τυπικά, αλλά ουσιαστικά.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Ενώ, λοιπόν, το νομοσχέδιο θα υποστεί τη βάσανο της ψηφοφορίας και της συζήτησης, προφανώς που προηγείται, και επί της αρχής και επί των άρθρων, οι τροπολογίες που έχουν περισσότερα άρθρα -υπάρχει τροπολογία με δεκαεννέα άρθρα- δεν θα συζητηθούν και δεν θα ψηφιστούν κατ’ άρθρον! Δεν θα συζητηθούν κατ’ άρθρον γιατί δεν υπάρχει χρόνος και δεν θα ψηφιστούν κατ’ άρθρον, διότι ακολουθεί η Βουλή, το Προεδρείο -όχι ο συγκεκριμένος Προεδρεύων- μία, παρά τον Κανονισμό, πρακτική, η οποία θέλει οι τροπολογίες να ψηφίζονται επί της αρχής και όχι επί των άρθρων.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Ο Κανονισμός λέει συγκεκριμένα: Κάθε άρθρο ψηφίζεται μαζί με αυτό στο οποίο αναφέρεται και υπονοεί και εννοεί και εξηγεί ότι κάθε άρθρο είναι διαφορετικό και δεν είναι σώμα μία τροπολογία των δεκαεννέα άρθρων!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Απαράδεκτο! Είναι απαράδεκτο, γιατί σε πολλές τροπολογίες περιλαμβάνονται πολύ σοβαρά θέματα, όπως αυτό που ανέφερε ο κ. Χαρδαλιάς προηγουμένως, όπως αυτό που ανέφερε ο κ. Πέτσας. Πολλά θέματα! Και αναφέρονται σε τροπολογίες θέματα που δίνονται λύσεις, αλλά και άλλα άρθρα τους δημιουργούν την ίδια ώρα προβλήματα.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Πού στοχεύετε; Στην υφαρπαγή της ψήφου, στη διαστρέβλωση της ψήφου ή στη νόθευση της πολιτικής τοποθέτησης του κάθε κόμματος;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Καλώ τον Πρόεδρο της Βουλής άλλη μια φορά, από το Βήμα αυτό, να δώσει τέλος σε αυτή την καταχρηστική πρακτική της Κυβέρνησης να φέρνει νομοσχέδια διά τροπολογιών! Και αυτό είναι εις βάρος της επίλυσης συγκεκριμένων θεμάτων και της συναίνεσης.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Θα αναφέρω το παράδειγμα του προγράμματος εμβολιασμών. Το πρόγραμμα εμβολιασμών λίγο πριν τα Χριστούγεννα ήρθε σε μια τροπολογία δεκαεννέα άρθρων, μισή ώρα μετά την τυπική λήξη της συνεδρίασης, που τεχνηέντως είχε δοθεί παράταση. Δεν συζητήθηκε, δεν υπέστη τη βάσανο της διαβούλευσης, της κριτικής και της διόρθωσης και τα προβλήματα πλείστα σε όλη την πορεία και ιδιαίτερα στο θέμα που έχει να κάνει με την ενημέρωση των πολιτών και τη δυνατότητα των επιστημόνων να πείσουν τους πολίτες γιατί πρέπει να εμβολιαστούν!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Σταματήστε εδώ, κύριοι της Κυβέρνησης! Και νομίζω ότι και η κοινοβουλευτική Πλειοψηφία έχει λόγο να θέλει την καλή νομοθέτηση.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Εμείς τουλάχιστον ως υπεύθυνο κόμμα, που πέρα από την κριτική και την αντιπολίτευση καταθέτουμε προτάσεις δημιουργικές για την επίλυση </w:t>
      </w:r>
      <w:r w:rsidRPr="00567690">
        <w:rPr>
          <w:rFonts w:ascii="Arial" w:eastAsia="Times New Roman" w:hAnsi="Arial" w:cs="Times New Roman"/>
          <w:sz w:val="24"/>
          <w:szCs w:val="24"/>
          <w:lang w:eastAsia="el-GR"/>
        </w:rPr>
        <w:lastRenderedPageBreak/>
        <w:t xml:space="preserve">θεμάτων, ζητάμε και από εσάς να απευθυνθείτε στην Κυβέρνηση και να σταματήσει αυτή την καταχρηστική πρακτική.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Ωστόσο, πρέπει να δούμε το νομοσχέδιο και σε σχέση με αυτά που είπε ο Υπουργός. Είπε ο Υπουργός: «Μα, δεν θέλετε να προωθηθούν κάποιες λύσεις; Θέλετε να δοθούν όλες οι λύσεις με ένα νομοσχέδιο;». Όχι βέβαια. Δεν είπε κανείς «όλα ή τίποτα».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Όμως, το ερώτημα το πραγματικό δεν είναι αυτό. Το πραγματικό ερώτημα είναι εάν το νομοσχέδιο το συγκεκριμένο αξιοποιεί όλες τις τεχνολογικές δυνατότητες που υπάρχουν σήμερα, για να προωθήσει το θέμα του Κτηματολογίου. Αυτό είναι το ένα ερώτημα.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Το δεύτερο ερώτημα είναι εάν το νομοσχέδιο αυτό επιλαμβάνεται διαπιστωμένων μεγάλων προβλημάτων που σέρνονται εδώ και χρόνια για το Κτηματολόγιο.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Και στα δύο η απάντηση είναι «όχι». Το νομοσχέδιο είναι κατώτερο των αναγκών, γιατί πραγματικά διαπιστωμένα προβλήματα δεν λύνονται και είναι κατώτερο των τεχνολογικών δυνατοτήτων που υπάρχουν. Όταν η τεχνολογία τρέχει με τέτοια ταχύτητα και έχουμε επιτεύγματα στον ιδιωτικό τομέα ασύλληπτα, δεν μπορεί εμείς να συνεχίσουμε να σερνόμαστε και να το λέμε και </w:t>
      </w:r>
      <w:r w:rsidRPr="00567690">
        <w:rPr>
          <w:rFonts w:ascii="Arial" w:eastAsia="Times New Roman" w:hAnsi="Arial" w:cs="Times New Roman"/>
          <w:sz w:val="24"/>
          <w:szCs w:val="24"/>
          <w:lang w:eastAsia="el-GR"/>
        </w:rPr>
        <w:lastRenderedPageBreak/>
        <w:t xml:space="preserve">επίτευγμα! Μια εφαρμογή που το κράτος χρειάζεται να τη φτιάξει πέντε χρόνια, φτιάχνεται μέσα σε πέντε λεπτά! Είναι πλέον διαφορετικές οι ταχύτητες.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Και επειδή ακριβώς είστε το Υπουργείο Ψηφιακής Πολιτικής, οφείλετε να κάνετε δύο πράγματα: Πρώτον, να συνεννοηθείτε με τα θεματικά Υπουργεία, που τα θεματικά Υπουργεία γνωρίζουν τα προβλήματα και μέσα από τον διάλογο και τη συνεννόηση με τα θεματικά Υπουργεία -δηλαδή</w:t>
      </w:r>
      <w:r w:rsidRPr="00567690" w:rsidDel="00512489">
        <w:rPr>
          <w:rFonts w:ascii="Arial" w:eastAsia="Times New Roman" w:hAnsi="Arial" w:cs="Times New Roman"/>
          <w:sz w:val="24"/>
          <w:szCs w:val="24"/>
          <w:lang w:eastAsia="el-GR"/>
        </w:rPr>
        <w:t xml:space="preserve"> </w:t>
      </w:r>
      <w:r w:rsidRPr="00567690">
        <w:rPr>
          <w:rFonts w:ascii="Arial" w:eastAsia="Times New Roman" w:hAnsi="Arial" w:cs="Times New Roman"/>
          <w:sz w:val="24"/>
          <w:szCs w:val="24"/>
          <w:lang w:eastAsia="el-GR"/>
        </w:rPr>
        <w:t xml:space="preserve">χρειάζεται μία διυπουργική συνεννόηση στο συγκεκριμένο θέμα- ως Ψηφιακής Πολιτικής να αξιοποιήσετε τις τεχνολογικές δυνατότητες και να δώσετε λύσεις.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Δεν το κάνετε. Κρύβετε τα προβλήματα κάτω από το χαλί, για να παρουσιαστεί η εικόνα ότι ολοκληρώνεται το κτηματολόγιο για τους λόγους που ανέφερε η εισηγήτρια μας κ. Λιακούλη και με τα στοιχεία που κατέθεσε σε σχέση με την Ευρωπαϊκή Ένωση και βεβαίως για τα θέματα που διαπιστώνεται και έχουν τεθεί στη γνώση σας ότι πρέπει να επιλυθούν τώρα και νομικά και με άλλους τρόπους.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Πριν μπω στις τροπολογίες που έχουμε καταθέσει, με δυο λόγια να πω ότι είναι άδικη κριτική η οποία γίνεται από την πλευρά του ΣΥΡΙΖΑ -και μπορώ να πω και σκόπιμη- σε σχέση με τον Κώστα Λαλιώτη και τη διαχείριση του Κτηματολογίου. Γιατί ξέρετε πολύ καλά ότι η εισαγωγή στο πρώτον της διαδικασίας για την κτηματογράφηση της χώρας είχε τεράστια προβλήματα. </w:t>
      </w:r>
      <w:r w:rsidRPr="00567690">
        <w:rPr>
          <w:rFonts w:ascii="Arial" w:eastAsia="Times New Roman" w:hAnsi="Arial" w:cs="Times New Roman"/>
          <w:sz w:val="24"/>
          <w:szCs w:val="24"/>
          <w:lang w:eastAsia="el-GR"/>
        </w:rPr>
        <w:lastRenderedPageBreak/>
        <w:t xml:space="preserve">Όταν σήμερα μετά από τόσα χρόνια διαπιστώνουμε ακόμα προβλήματα, φανταστείτε την έναρξη!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Άρα το άνοιγμα του δρόμου για την κτηματογράφηση της χώρας, για το Κτηματολόγιο, ήταν ακόμα πιο δύσκολο. Βεβαίως και υπήρξαν λάθη και σφάλματα και υπήρξε και επιβολή προστίμων, αλλά δεν υπήρξε κάποιο κρύψιμο κάτω από το χαλί, για να μη φανούν τα πρόστιμα όπως γίνεται τώρα. Αυτό γίνεται τώρα. Δεν λύνεται το πρόβλημα. Κρύβονται κάτω από το χαλί.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Άρα εσείς, με λίγα λόγια, επαινείτε έμμεσα την τακτική του να κρύβεται το πρόβλημα κάτω από το χαλί, να μην το λύνει για να μη φάει το πρόστιμο, ενώ κατηγορείτε αυτόν που έφαγε το πρόστιμο γιατί πραγματικά υπήρχε πρόβλημα και αντίδραση πολλών συντεχνιών στο να δημιουργηθεί το Κτηματολόγιο!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Όμως, όπως είπε η εισηγήτρια μας, σήμερα πρέπει όλοι με την εμπειρία που έχουμε, με μια φωνή, ανεξάρτητα τα λάθη που έχουμε κάνει -και έχουμε κάνει όλοι γιατί έχουμε κυβερνήσει όλοι- να προωθήσουμε το Κτηματολόγιο, αλλά με τον καλύτερο τρόπο.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Θα πρότεινα τη διυπουργική συνεννόηση και τη διακομματική, κατά το πρότυπο που είπε ο κ. Χαρδαλιάς στην πολιτική προστασία, που εμείς το </w:t>
      </w:r>
      <w:r w:rsidRPr="00567690">
        <w:rPr>
          <w:rFonts w:ascii="Arial" w:eastAsia="Times New Roman" w:hAnsi="Arial" w:cs="Times New Roman"/>
          <w:sz w:val="24"/>
          <w:szCs w:val="24"/>
          <w:lang w:eastAsia="el-GR"/>
        </w:rPr>
        <w:lastRenderedPageBreak/>
        <w:t>επικροτούμε, προκειμένου να δοθούν λύσεις στα θέματα αυτά και να πειστεί η κοινωνία.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Κυριολεκτικά δύο κουβέντες για τις τροπολογίες.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Έχουμε καταθέσει τροπολογία για τα ειδικά άμισθα υποθηκοφυλακεία και τους υπαλλήλους τους, για την αναγνώριση των γεωτεμαχίων που φαίνονται ως αγνώστου ιδιοκτησίας.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Έχουμε καταθέσει τροπολογία για τους εργαζόμενους στο Κέντρο Ανανεώσιμων Πηγών και Εξοικονόμησης Ενέργειας.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Στέκομαι μόνο στην τροπολογία για τα κληροτεμάχια. Αφορά πολλές χιλιάδες κόσμου αυτή την περίοδο στην Κρήτη που γίνεται η προανάρτηση. Είναι το πρόβλημα σε πλήρη εξέλιξη. Έχουμε διατυπώσει μία τροπολογία, η οποία λέει ότι για την απρόσκοπτη υλοποίηση της κτηματογράφησης που διενεργεί το νομικό πρόσωπο «Ελληνικό Κτηματολόγιο» οι γεωργικοί κλήροι θα πρέπει να είναι στην ίδια μοίρα με τα άλλα αγροτεμάχια που δεν είναι κλήροι, να μην είναι σε δυσμενέστερη θέση. Εξαιρούνται από το πεδίο εφαρμογής της διάταξης 1 του αναγκαστικού ν.431/1968, όπως και ο νόμος του 2012 προέβλεψε από την ισχύ του και η διάταξη αυτή δεν επηρεάζει τα ήδη γεννηθέντα εμπράγματα δικαιώματα επί των κληροτεμαχίων.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Η διάταξη αυτή, λοιπόν, θα διευκολύνει τις διαδικασίες και τους ιδιοκτήτες να πάνε να δηλώσουν όπως τα απλά γεωτεμάχια με δύο ένορκες δηλώσεις, στο Ε9 που είναι απαραίτητη προϋπόθεση να δηλώνεται τόσα χρόνια, χωρίς να τους ζητείται η δαιδαλώδης και κοστοβόρα διαδικασία που κοστίζει πιο πολύ από την αξία του ακινήτου, προκειμένου να το αναρτήσουν στο Κτηματολόγιο.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Ευχαριστώ πάρα πολύ και περιμένουμε τις απαντήσεις. </w:t>
      </w:r>
    </w:p>
    <w:p w:rsidR="00567690" w:rsidRPr="00567690" w:rsidRDefault="00567690" w:rsidP="00E15F6F">
      <w:pPr>
        <w:spacing w:line="600" w:lineRule="auto"/>
        <w:ind w:firstLine="720"/>
        <w:jc w:val="center"/>
        <w:rPr>
          <w:rFonts w:ascii="Arial" w:eastAsia="Times New Roman" w:hAnsi="Arial" w:cs="Times New Roman"/>
          <w:sz w:val="24"/>
          <w:szCs w:val="24"/>
          <w:lang w:eastAsia="el-GR"/>
        </w:rPr>
      </w:pPr>
      <w:r w:rsidRPr="00567690">
        <w:rPr>
          <w:rFonts w:ascii="Arial" w:eastAsia="Times New Roman" w:hAnsi="Arial" w:cs="Arial"/>
          <w:color w:val="222222"/>
          <w:sz w:val="24"/>
          <w:szCs w:val="24"/>
          <w:shd w:val="clear" w:color="auto" w:fill="FFFFFF"/>
          <w:lang w:eastAsia="el-GR"/>
        </w:rPr>
        <w:t>(Χειροκροτήματα από την πτέρυγα του Κινήματος Αλλαγής)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ΠΡΟΕΔΡΕΥΩΝ (Γεώργιος Λαμπρούλης): </w:t>
      </w:r>
      <w:r w:rsidRPr="00567690">
        <w:rPr>
          <w:rFonts w:ascii="Arial" w:eastAsia="Times New Roman" w:hAnsi="Arial" w:cs="Times New Roman"/>
          <w:sz w:val="24"/>
          <w:szCs w:val="24"/>
          <w:lang w:eastAsia="el-GR"/>
        </w:rPr>
        <w:t>Καλώς, κύριε Κεγκέρογλου.</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Θα δώσουμε, λοιπόν, τον λόγο τώρα στον Κοινοβουλευτικό Εκπρόσωπο του ΣΥΡΙΖΑ, τον κ. Φάμελλο, μετά θα ακολουθήσει ο κ. Μπουκώρος, Κοινοβουλευτικός Εκπρόσωπος της Νέας Δημοκρατίας, μετά θα πάμε στον κατάλογο ομιλητών και επειδή έχουν δηλώσει και άλλοι δύο Κοινοβουλευτικοί ότι θα μιλήσουν, θα πάμε δύο ομιλητές, ένας Κοινοβουλευτικός.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Ορίστε, κύριε Φάμελλε, έχετε τον λόγο.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ΣΩΚΡΑΤΗΣ ΦΑΜΕΛΛΟΣ: </w:t>
      </w:r>
      <w:r w:rsidRPr="00567690">
        <w:rPr>
          <w:rFonts w:ascii="Arial" w:eastAsia="Times New Roman" w:hAnsi="Arial" w:cs="Times New Roman"/>
          <w:sz w:val="24"/>
          <w:szCs w:val="24"/>
          <w:lang w:eastAsia="el-GR"/>
        </w:rPr>
        <w:t>Ευχαριστώ, κύριε Πρόεδρε.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Οφείλω μια γρήγορη απάντηση στον κ. Κεγκέρογλου, πριν ξεχαστεί αυτό που είπε.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Κύριε Κεγκέρογλου, δεν είμαστε όλοι ίδιοι. Μετά από είκοσι χρόνια κυβερνήσεων Νέας Δημοκρατίας και ΠΑΣΟΚ -από το 1995 έως το 2015- βρήκαμε 35% αναρτήσεις του Κτηματολογίου και μέσα σε τέσσερα χρόνια με μνημόνιο αλλάξαμε το νομικό πρόσωπο, προκηρύξαμε τους δασικούς χάρτες, αναρτήσαμε δασικούς χάρτες, προκηρύξαμε τη μελέτη του Κτηματολογίου για να ολοκληρωθεί και κάναμε όλο τον ψηφιακό εκσυγχρονισμό που τώρα τάχατες εξαγγέλλει η Νέα Δημοκρατία.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Δεν είμαστε, λοιπόν, όλοι ίδιοι. Εμείς το ξεκολλήσαμε και το προχωρήσαμε, εσείς για είκοσι χρόνια, δυστυχώς και οι δύο εταίροι του παλιού δικομματισμού, δεν το είχατε προχωρήσει. Μακάρι να βρούμε προοδευτικούς δρόμους για να βοηθήσουμε και το Κτηματολόγιο και όλες τις μεγάλες αλλαγές.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Όμως, κύριε Πρόεδρε, ξεκινώντας θέλω να πω ότι κακώς ο κ. Πιερρακάκης μόλις μίλησε έφυγε. Μάλλον δεν είναι τόσο περήφανος για το νομοθέτημά του και μάλλον δεν τιμάει και την κοινοβουλευτική διαδικασία, έπρεπε να ακούσει τουλάχιστον την Αντιπολίτευση.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Είναι γεγονός ότι δεν θα μπορούσε να είναι και πολύ περήφανος με ένα νομοθέτημα το οποίο ακυρώνει το Κτηματολόγιο. Και είναι και μία τραγική στιγμή, ξέρετε, μία Κυβέρνηση η οποία το παίζει «πράσινη» και εκσυγχρονιστική, ψηφιακή, να ανακοινώνει ότι πλέον δεν θα έχουμε στην Ελλάδα Κτηματολόγιο.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Βέβαια, είναι και πολλά τα προβλήματα τα οποία υπάρχουν στην υπόλοιπη πολιτική επικαιρότητα. Η χώρα μας ζει μέσα σε μεγάλες αβεβαιότητες, αλλά και σε μεγάλες διαψεύσεις. Μία διάψευση είναι αυτή της επιτελικότητας και της αριστείας.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Αυτό, κυρίες και κύριοι Βουλευτές, είναι το πακέτο των τροπολογιών της Κυβέρνησης, για να καταλάβετε την επιτελικότητα της Κυβέρνησης και την αριστεία, το αντίθετο.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Υπάρχουν, όμως και σοβαρά ζητήματα στους υπόλοιπους τομείς. Το πιο σοβαρό είναι στο επίπεδο της κοινωνίας και της οικονομίας. Δυστυχώς, αμφισβητείται η ανάκαμψη και της οικονομίας και της κοινωνίας. Αυτό που μαθαίνουμε είναι ότι το Ταμείο Ανάκαμψης, που είναι μια μεγάλη ευκαιρία, κινδυνεύει να είναι μια χαμένη ευκαιρία, γιατί στα κρυφά και στα γρήγορα η Κυβέρνηση προσπαθεί να τακτοποιήσει εκκρεμότητες και υποσχέσεις, ενώ βλέπουμε τα νησιά μας να είναι στο «κόκκινο», την οικονομία να κινδυνεύει με πολλά λουκέτα, ο τουρισμός και η εστίαση σε πολύ δύσκολο σημείο.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Δεύτερη χρονιά ανεπάρκειας για την Κυβέρνηση με αναντίστοιχες δηλώσεις και πέρυσι και φέτος. Πέρυσι είχαμε τη Σαντορίνη, φέτος βλέπω εδώ, διαβάζω, Μητσοτάκης στην «</w:t>
      </w:r>
      <w:r w:rsidRPr="00567690">
        <w:rPr>
          <w:rFonts w:ascii="Arial" w:eastAsia="Times New Roman" w:hAnsi="Arial" w:cs="Times New Roman"/>
          <w:sz w:val="24"/>
          <w:szCs w:val="24"/>
          <w:lang w:val="en-US" w:eastAsia="el-GR"/>
        </w:rPr>
        <w:t>BILD</w:t>
      </w:r>
      <w:r w:rsidRPr="00567690">
        <w:rPr>
          <w:rFonts w:ascii="Arial" w:eastAsia="Times New Roman" w:hAnsi="Arial" w:cs="Times New Roman"/>
          <w:sz w:val="24"/>
          <w:szCs w:val="24"/>
          <w:lang w:eastAsia="el-GR"/>
        </w:rPr>
        <w:t>»: «Ιούλιο και Αύγουστο τα πράγματα θα θυμίζουν ένα φυσιολογικό καλοκαίρι» και θα το καταθέσω στα Πρακτικά.</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Δυστυχώς, περισσεύουν οι δηλώσεις, τα έργα, όμως, λείπουν από αυτή την Κυβέρνηση και μάλλον ο κ. Μητσοτάκης και η Κυβέρνηση θέλει οι πολίτες να ζουν σε ένα άλλο περιβάλλον, φαντασιακό, που φτιάχνουν τα καλοπληρωμένα μέσα ενημέρωσης, γιατί από πίσω θέλει να προχωράνε τα </w:t>
      </w:r>
      <w:r w:rsidRPr="00567690">
        <w:rPr>
          <w:rFonts w:ascii="Arial" w:eastAsia="Times New Roman" w:hAnsi="Arial" w:cs="Times New Roman"/>
          <w:sz w:val="24"/>
          <w:szCs w:val="24"/>
          <w:lang w:val="en-US" w:eastAsia="el-GR"/>
        </w:rPr>
        <w:t>deal</w:t>
      </w:r>
      <w:r w:rsidRPr="00567690">
        <w:rPr>
          <w:rFonts w:ascii="Arial" w:eastAsia="Times New Roman" w:hAnsi="Arial" w:cs="Times New Roman"/>
          <w:sz w:val="24"/>
          <w:szCs w:val="24"/>
          <w:lang w:eastAsia="el-GR"/>
        </w:rPr>
        <w:t xml:space="preserve">, τα </w:t>
      </w:r>
      <w:r w:rsidRPr="00567690">
        <w:rPr>
          <w:rFonts w:ascii="Arial" w:eastAsia="Times New Roman" w:hAnsi="Arial" w:cs="Times New Roman"/>
          <w:sz w:val="24"/>
          <w:szCs w:val="24"/>
          <w:lang w:val="en-US" w:eastAsia="el-GR"/>
        </w:rPr>
        <w:t>deal</w:t>
      </w:r>
      <w:r w:rsidRPr="00567690">
        <w:rPr>
          <w:rFonts w:ascii="Arial" w:eastAsia="Times New Roman" w:hAnsi="Arial" w:cs="Times New Roman"/>
          <w:sz w:val="24"/>
          <w:szCs w:val="24"/>
          <w:lang w:eastAsia="el-GR"/>
        </w:rPr>
        <w:t xml:space="preserve"> με τα κολλέγια, τα </w:t>
      </w:r>
      <w:r w:rsidRPr="00567690">
        <w:rPr>
          <w:rFonts w:ascii="Arial" w:eastAsia="Times New Roman" w:hAnsi="Arial" w:cs="Times New Roman"/>
          <w:sz w:val="24"/>
          <w:szCs w:val="24"/>
          <w:lang w:val="en-US" w:eastAsia="el-GR"/>
        </w:rPr>
        <w:t>deal</w:t>
      </w:r>
      <w:r w:rsidRPr="00567690">
        <w:rPr>
          <w:rFonts w:ascii="Arial" w:eastAsia="Times New Roman" w:hAnsi="Arial" w:cs="Times New Roman"/>
          <w:sz w:val="24"/>
          <w:szCs w:val="24"/>
          <w:lang w:eastAsia="el-GR"/>
        </w:rPr>
        <w:t xml:space="preserve"> με την ενέργεια, τα </w:t>
      </w:r>
      <w:r w:rsidRPr="00567690">
        <w:rPr>
          <w:rFonts w:ascii="Arial" w:eastAsia="Times New Roman" w:hAnsi="Arial" w:cs="Times New Roman"/>
          <w:sz w:val="24"/>
          <w:szCs w:val="24"/>
          <w:lang w:val="en-US" w:eastAsia="el-GR"/>
        </w:rPr>
        <w:t>deal</w:t>
      </w:r>
      <w:r w:rsidRPr="00567690">
        <w:rPr>
          <w:rFonts w:ascii="Arial" w:eastAsia="Times New Roman" w:hAnsi="Arial" w:cs="Times New Roman"/>
          <w:sz w:val="24"/>
          <w:szCs w:val="24"/>
          <w:lang w:eastAsia="el-GR"/>
        </w:rPr>
        <w:t xml:space="preserve"> με το νερό, με όλο το ξεπούλημα της περιουσίας του κράτους που προχωράει.</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Το βασικό ζήτημα, όμως -θέλω να το πω- παραμένει στην υγεία. Η Κυβέρνηση δεν έχει στελεχώσει το Εθνικό Σύστημα Υγείας. Αντιθέτως, θέλει να κλείσει νοσοκομεία και να ιδιωτικοποιήσει λειτουργίες. Δεν έχει φέρει προσωπικό, δεν έχουμε εξοπλισμό, δεν έχουμε ΜΕΘ. Και σήμερα παραμένει επίκαιρο το ζήτημα της συνταγογράφησης των τεστ και της ιχνηλάτησης, διότι σήμερα ξέρουμε -και παίρνουμε μηνύματα- ότι ο κόσμος περιμένει σε ουρές και δυσανασχετεί και δεν αναλαμβάνει το δημόσιο αυτή τη ρύθμιση.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Έχουμε σοβαρά προβλήματα, όμως και στον καθολικό εμβολιασμό -εμείς πιστεύουμε- τον οποίο δυναμιτίζει η Κυβέρνηση όχι μόνο με τα ρουσφέτια που έκανε στην αρχή στον εμβολιασμό, τότε που μαζεύτηκαν τα στελέχη της Νέας Δημοκρατίας και αφήσαν έξω υγειονομικούς, όχι με την εξαγγελία του κ. Μητσοτάκη ότι τέλος Μαρτίου θα έχουμε δύο εκατομμύρια, ή με την άλλη εξαγγελία ότι θα έχουμε 70% τέλος Ιουνίου, τα μεγάλα λόγια σάς προδίδουν και σας εκθέτουν στην κοινωνία.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Εμείς λέμε τώρα μπορείτε να συνεργαστείτε με τους δήμους; Γιατί δεν έχετε συνεργαστεί ακόμα με τους δήμους. Δεν έχετε στοιχεία για την τρίτη ηλικία, για άτομα με κινητικά προβλήματα, για τους απομακρυσμένους οικισμούς. Πρέπει να κάνουμε στοχευμένη δραστηριότητα στα ΚΑΠΗ, στο «Βοήθεια στο Σπίτι», γιατί δυστυχώς, στις ευάλωτες ομάδες ακόμη είναι χαμηλά ο εμβολιασμός. Τώρα, μπορείτε τουλάχιστον τώρα να παραδεχτείτε τα λάθη σας και να πείτε και ένα συγγνώμη στον κόσμο; Γιατί, δυστυχώς και σε άλλους τομείς δεν πάνε καλά τα πράγματα.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Βλέπω μια άλλη δήλωση εδώ του κ. Μητσοτάκη για τα ελληνοτουρκικά: «Θα έχουμε πιο ήσυχο καλοκαίρι».</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Κυρίες και κύριοι Βουλευτές, αυτό είναι τελικά το πιο ήσυχο καλοκαίρι που συνεννοήθηκε ο κ. Μητσοτάκης με τον κ. Ερντογάν, με αυτή την προσβλητική παρέμβαση του κ. Ερντογάν στην Κύπρο, τις παρενοχλήσεις και τα προβλήματα που έχουμε συνεχώς στην Ανατολική Μεσόγειο και στο Αιγαίο; Δεν ξέρω ακριβώς πώς, με ποιον όρο να χαρακτηρίσω αυτή την Κυβέρνηση. Οφείλω πάντως να πω ότι είναι σίγουρα επικίνδυνη για την Ελλάδα και αναντίστοιχη με τις δυσκολίες που αντιμετωπίζουμε σήμερα στη χώρα μας.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Παράλληλα, διαπλοκή σε όλα τα επίπεδα, το διαβάσαμε και προηγουμένως. Με απευθείας ανάθεση -λέει- μοιράστηκε 1,9 δισεκατομμύριο ευρώ, ενώ από τις δημόσιες συμβάσεις που έγιναν τους τελευταίους δεκαέξι </w:t>
      </w:r>
      <w:r w:rsidRPr="00567690">
        <w:rPr>
          <w:rFonts w:ascii="Arial" w:eastAsia="Times New Roman" w:hAnsi="Arial" w:cs="Times New Roman"/>
          <w:sz w:val="24"/>
          <w:szCs w:val="24"/>
          <w:lang w:eastAsia="el-GR"/>
        </w:rPr>
        <w:lastRenderedPageBreak/>
        <w:t>μήνες από τις διακόσιες εβδομήντα χιλιάδες, οι εκατόν εξήντα πέντε χιλιάδες είναι με απευθείας ανάθεση.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Έχετε κάνει, λοιπόν, την κρίση ευκαιρία για αναθέσεις και για τακτοποιήσεις, ενώ την ίδια περίοδο πουλάτε όλο το σύστημα, όλο το δίκτυο φυσικού αερίου, χαρίσατε τα «Ελληνικά Πετρέλαια». Πουλάτε το δίκτυο μέσης τάσης και στο Μεσοπρόθεσμο γράφετε για την πώληση και της ΕΥΑΘ και της ΕΥΔΑΠ, ενώ για τον κόσμο ακρίβεια, ακρίβεια στο ρεύμα, ακρίβεια στα καταναλωτικά αγαθά, ακρίβεια στα κατασκευαστικά υλικά. Δυσανασχετεί η οικονομία και στα καύσιμα, για να μην πούμε για το χαράτσι που έβαλε στο πετρέλαιο κίνησης στην αρχή του χρόνου ο κ. Χατζηδάκης. Όλα αυτά μαζεύονται.</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Και στην ψηφιακή διακυβέρνηση τουλάχιστον έχουμε ένα κράτος διαφάνειας, ισονομίας, εξυπηρέτησης του πολίτη, επιτάχυνσης, ένα κράτος δικαίου; Πώς μπορεί τώρα να έχουμε ένα κράτος δικαίου, όταν την προηγούμενη Τρίτη η Κυβέρνηση προσπάθησε να αναβάλει επ’ αόριστον τη συνεδρίαση της Επιτροπής Ελέγχου Δηλώσεων Περιουσιακής Κατάστασης, για να κρύψει τα ζητήματα που έχουν προκύψει με το «πόθεν έσχες» του Πρωθυπουργού; Πώς μπορούμε να μιλάμε για ένα κράτος ηλεκτρονικό, σύγχρονο, δίκαιο για τον πολίτη, όταν προσπάθησε η Κυβέρνηση και η Βουλή να κρύψουν και να αναβάλουν μία συνεδρίαση; Και όταν την έκαναν αυτή τη </w:t>
      </w:r>
      <w:r w:rsidRPr="00567690">
        <w:rPr>
          <w:rFonts w:ascii="Arial" w:eastAsia="Times New Roman" w:hAnsi="Arial" w:cs="Times New Roman"/>
          <w:sz w:val="24"/>
          <w:szCs w:val="24"/>
          <w:lang w:eastAsia="el-GR"/>
        </w:rPr>
        <w:lastRenderedPageBreak/>
        <w:t>συνεδρίαση τελικά χθες ανακαλύψαμε ότι προσπαθεί να ενταχθεί το όνομα του Πρωθυπουργού σε λίστα Βουλευτών με εκκρεμότητες οι οποίες θα αρχειοθετηθούν. Αυτή είναι η διαφάνεια; Αυτή είναι η ισονομία; Γι’ αυτό το ψηφιακό και σύγχρονο κράτος μιλάμε;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Να ξεκαθαρίσουμε ότι εμείς έχουμε καταθέσει στη δημοσιότητα και στη Βουλή όλα τα έγγραφα τα οποία αποδεικνύουν ότι δηλώνει ψευδές «πόθεν έσχες» και κρύβεται μία γαλλική εταιρεία τουλάχιστον από το 2016. Εδώ, λοιπόν, πρέπει να γίνουν κάποια πράγματα ξεκάθαρα. Σε οποιαδήποτε άλλη χώρα της Ευρώπης και του κόσμου αν είχε εμπλακεί το όνομα του Πρωθυπουργού σε πολλαπλώς αποκαλυφθέντα στοιχεία για απόκρυψη περιουσιακών στοιχείων από το «πόθεν έσχες», θα υπήρχε σοβαρό πολιτικό πρόβλημα, διότι έχουμε ένα σοβαρό πρόβλημα δημοκρατίας στην Ελλάδα.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Εσείς επιχειρείτε να το κρύψετε και από ό,τι μαθαίνω και με παρεμβάσεις σε μέσα ενημέρωσης. Αυτό είναι το ψηφιακό σύγχρονο κράτος; Έτσι, δηλαδή, και σήμερα που μάλιστα ανακοινώνονται ηλεκτρονικά τα «πόθεν έσχες» των πολιτικών, τη σημερινή μέρα, έχουμε ένα παράλληλο σκάνδαλο απόκρυψης περιουσιακών στοιχείων του Πρωθυπουργού;</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Και το ερώτημα για εμένα είναι πάρα πολύ απλό: Πρώτον, για ποιον λόγο τα απέκρυψε, εφόσον απαγορευόταν με νομοθετική ρύθμιση από το 2016 η συμμετοχή πολιτικών προσώπων και συγγενών σε εταιρείες του εξωτερικού;</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Και, δεύτερον, αφού αποκαλύφθηκε, γιατί δεν λέει ένα «συγγνώμη, έγινε ένα λάθος», αλλά εξακολουθεί να διαδίδει ψεύδη; Τι κρύβει; Τι ακριβώς υπάρχει από πίσω;</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Ή μήπως είναι ακόμα μια απόδειξη από τη Νέα Δημοκρατία ότι απαξιώνει τη δημοκρατία, απαξιώνει τις δημοκρατικές λειτουργίες, απαξιώνει τη Βουλή, απαξιώνει τη διαφάνεια και θεωρεί ότι είναι ιδιοκτησία της το κράτος και όλοι οι πολίτες υπήκοοι;</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Δυστυχώς, αυτά τα βήματα που βλέπουμε προς τα πίσω και στις δημοκρατικές λειτουργίες και στην οικονομία και στην υγεία τα βλέπουμε και όσον αφορά τις ψηφιακές λειτουργίες του ελληνικού κράτους.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Θέλω να πω ορισμένα παραδείγματα, μιας και ήρθε ο Υπουργός, για θέματα της αρμοδιότητάς του, για να δούμε τελικά αν προχωράμε προς τα μπροστά στα ηλεκτρονικά εργαλεία.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Πρώτο χαρακτηριστικό: Η κυβέρνηση του ΣΥΡΙΖΑ δημιούργησε Διεύθυνση Γεωχωρικών Δεδομένων και ενοποίησε όλη τη γεωχωρική πληροφορία, για να έχει πρόσβαση το δημόσιο και όλοι οι πολίτες με ειδική ρύθμιση στο Υπουργείο Περιβάλλοντος και Ενέργειας. Με το που ήρθε η Κυβέρνηση της Νέας Δημοκρατίας, περνάει διάταξη και δίνει τον ψηφιακό χάρτη στο Τεχνικό Επιμελητήριο, δηλαδή έξω από το δημόσιο, σε έναν άλλον </w:t>
      </w:r>
      <w:r w:rsidRPr="00567690">
        <w:rPr>
          <w:rFonts w:ascii="Arial" w:eastAsia="Times New Roman" w:hAnsi="Arial" w:cs="Times New Roman"/>
          <w:sz w:val="24"/>
          <w:szCs w:val="24"/>
          <w:lang w:eastAsia="el-GR"/>
        </w:rPr>
        <w:lastRenderedPageBreak/>
        <w:t>φορέα που είναι τεχνικός σύμβουλος, αλλά δεν είναι εταιρεία μελετών ούτε εταιρεία αναθέσεων ούτε οτιδήποτε άλλο προσπαθείτε να δημιουργήσετε τώρα τελευταία. Με τι διαγωνισμό; Κρατηθείτε, 45 εκατομμύρια ευρώ! Και πέρα από αυτό, έγινε τουλάχιστον; Όχι, μηδέν, ούτε καν ξεκίνησε, για να καταλάβετε πόσο ψηφιακό είναι το κράτος του κ. Πιερρακάκη και του κ. Μητσοτάκη.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Δεύτερο ζήτημα: Παίρνει το Κτηματολόγιο και το πάει στο Υπουργείο Ψηφιακής Διακυβέρνησης, γιατί -λέει- έχει ηλεκτρονικά εργαλεία.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Μάλιστα, να περιμένω δηλαδή, κύριε Κάτση, ότι και το </w:t>
      </w:r>
      <w:r w:rsidRPr="00567690">
        <w:rPr>
          <w:rFonts w:ascii="Arial" w:eastAsia="Times New Roman" w:hAnsi="Arial" w:cs="Times New Roman"/>
          <w:sz w:val="24"/>
          <w:szCs w:val="24"/>
          <w:lang w:val="en-US" w:eastAsia="el-GR"/>
        </w:rPr>
        <w:t>TAXIS</w:t>
      </w:r>
      <w:r w:rsidRPr="00567690">
        <w:rPr>
          <w:rFonts w:ascii="Arial" w:eastAsia="Times New Roman" w:hAnsi="Arial" w:cs="Times New Roman"/>
          <w:sz w:val="24"/>
          <w:szCs w:val="24"/>
          <w:lang w:eastAsia="el-GR"/>
        </w:rPr>
        <w:t xml:space="preserve"> και ο ΕΦΚΑ και η τηλεκπαίδευση και τα </w:t>
      </w:r>
      <w:r w:rsidRPr="00567690">
        <w:rPr>
          <w:rFonts w:ascii="Arial" w:eastAsia="Times New Roman" w:hAnsi="Arial" w:cs="Times New Roman"/>
          <w:sz w:val="24"/>
          <w:szCs w:val="24"/>
          <w:lang w:val="en-US" w:eastAsia="el-GR"/>
        </w:rPr>
        <w:t>Webex</w:t>
      </w:r>
      <w:r w:rsidRPr="00567690">
        <w:rPr>
          <w:rFonts w:ascii="Arial" w:eastAsia="Times New Roman" w:hAnsi="Arial" w:cs="Times New Roman"/>
          <w:sz w:val="24"/>
          <w:szCs w:val="24"/>
          <w:lang w:eastAsia="el-GR"/>
        </w:rPr>
        <w:t xml:space="preserve"> θα πάνε στον κ. Πιερρακάκη κάποια στιγμή, δεν χρειάζεται να είναι στο Υπουργείο Εργασίας, στο Υπουργείο Υγείας, ή στο Υπουργείο Παιδείας με αυτή τη λογική την πεζή που έχετε.</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Times New Roman"/>
          <w:sz w:val="24"/>
          <w:szCs w:val="24"/>
          <w:lang w:eastAsia="el-GR"/>
        </w:rPr>
        <w:t>Προχωράνε, όμως, τουλάχιστον τα επίπεδα του σχεδιασμού; Όχι, ούτε το επίπεδο των ενιαίων πολεοδομικών σχεδίων σε όλους τους δήμους της χώρας σε όλη την έκτασή τους προχωράει από την Κυβέρνηση, σταμάτησε και αυτό.</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Άρα δεν θα έχουμε οργάνωση στο ψηφιακό υπόβαθρο των χρήσεων που να συνδυαστούν με το Κτηματολόγιο, για να ξέρουμε τι έχουμε στην Ελλάδα.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Οι δασικοί χάρτες που έφτασαν από 0,8% στο 40% επί ΣΥΡΙΖΑ και ανατέθηκαν και οι υπόλοιποι, σήμερα είναι όλοι ακυρωμένοι. Το ψηφιακό κράτος του κ. Πιερρακάκη γράφει 0%. Αυτός είναι ο εκσυγχρονισμός της Ελλάδας.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Μήπως τουλάχιστον η ηλεκτρονική ταυτότητα κτηρίου για την οποία έλεγε ο κύριος Πρωθυπουργός ότι την 1</w:t>
      </w:r>
      <w:r w:rsidRPr="00567690">
        <w:rPr>
          <w:rFonts w:ascii="Arial" w:eastAsia="Times New Roman" w:hAnsi="Arial" w:cs="Times New Roman"/>
          <w:sz w:val="24"/>
          <w:szCs w:val="24"/>
          <w:vertAlign w:val="superscript"/>
          <w:lang w:eastAsia="el-GR"/>
        </w:rPr>
        <w:t>η</w:t>
      </w:r>
      <w:r w:rsidRPr="00567690">
        <w:rPr>
          <w:rFonts w:ascii="Arial" w:eastAsia="Times New Roman" w:hAnsi="Arial" w:cs="Times New Roman"/>
          <w:sz w:val="24"/>
          <w:szCs w:val="24"/>
          <w:lang w:eastAsia="el-GR"/>
        </w:rPr>
        <w:t xml:space="preserve"> Ιανουαρίου του 2021 -όχι του 2024- θα είναι σε λειτουργία; Ούτε αυτή. Την προηγούμενη εβδομάδα πέρασε διάταξη με την οποία αναστέλλεται η εφαρμογή της ηλεκτρονικής ταυτότητας κτηρίου. Μήπως για να περνάνε νέα αυθαίρετα, κύριε εκπρόσωπε της Νέας Δημοκρατίας; Δεν ξέρω ακριβώς πόσο ψηφιακή είναι αυτή η πολιτική. Εγώ πάντως βλέπω ότι κάνουμε βήματα προς τα πίσω.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Μήπως τουλάχιστον λειτουργεί, κυρία Πούλου, η πλατφόρμα αυθαιρέτων που είχαμε συστήσει με υπουργική απόφαση με τα παρατηρητήρια δόμησης για να έχει ηλεκτρονική εξυπηρέτηση ο πολίτης και επίλυση των αυθαιρέτων ηλεκτρονικά και με ορθοφωτοχάρτες; Ούτε αυτό λειτουργεί. Νομοθετημένο με υπουργική απόφαση.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Αυτό που περιέγραψα είναι πρόοδος ή αναχρονισμός ως προς τα ψηφιακά εργαλεία της χώρας μας; Σαφέστατα είναι αναχρονισμός, διότι ακόμα και όσον αφορά αυτά τα δεκαεπτά πιστοποιητικά, που ρωτάγαμε ποια είναι, προκύπτει και ένα απλό ερώτημα: Για ποιον λόγο δεν εντάσσονται στη θυρίδα </w:t>
      </w:r>
      <w:r w:rsidRPr="00567690">
        <w:rPr>
          <w:rFonts w:ascii="Arial" w:eastAsia="Times New Roman" w:hAnsi="Arial" w:cs="Times New Roman"/>
          <w:sz w:val="24"/>
          <w:szCs w:val="24"/>
          <w:lang w:eastAsia="el-GR"/>
        </w:rPr>
        <w:lastRenderedPageBreak/>
        <w:t xml:space="preserve">του πολίτη; Δεν θέλετε να έχουμε ψηφιακά εργαλεία; Γιατί μας περιγράφετε κάτι το οποίο έχει δρομολογηθεί εδώ και χρόνια ως δική σας καινοτομία, αλλά δεν το κάνετε επί της ουσίας;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Αυτό που μαθαίνουμε, όμως, ως πρόοδο είναι να βλέπουμε ένα έργο ψηφιοποίησης αρχείων υποθηκοφυλακείων, που είχε κοστολογηθεί με τους θεσμούς επί της κυβέρνησής μας στα 65 εκατομμύρια ευρώ, κύριε Πιερρακάκη, τώρα να κυκλοφορεί από τα 240 έως τα 400 εκατομμύρια στο Ταμείο Ανάκαμψης. Πώς γίνεται αυτό; Πληθωρισμό μόνο στις αναθέσεις μελετών έχει το Υπουργείο σας; Στα υπόλοιπα μάλλον έχετε λιτότητα. Άρα τα υπόλοιπα πάνε πίσω, από ό,τι σας περιέγραψα.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Η Κυβέρνηση του ΣΥΡΙΖΑ -το είπα και στην αρχή- ανέλαβε ένα έργο στο 35% παγωμένο από το 2012. Προκήρυξε για το σύνολο της Ελλάδας την κτηματογράφηση. Επανεκκινήσαμε το πρόγραμμα, ενοποιήσαμε το Κτηματολόγιο με τα υποθηκοφυλακεία και βάλαμε χέρι σε μεσαιωνικού τύπου διαδικασίες που δεν τολμούσατε όλοι εσείς τάχατες οι επιστήμονες, που μιλάτε με πολύ ωραία λόγια, να το αλλάξετε τόσα χρόνια. Δημιουργήσαμε το νέο νομικό πρόσωπο, ξεκινήσαμε τη διαδικασία κτηματογράφησης σε όλη την Ελλάδα και υποχωρήσαμε όλα τα υπόλοιπα με σύμφωνη γνώμη των θεσμών και της Ευρωπαϊκής Ένωσης.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Δεν ξέρω για ποιον λόγο έχετε χαθεί στη μετάφραση, κύριε Πιερρακάκη, και διαβάζετε ντοκουμέντα του παρελθόντος; Εγώ σας βεβαιώ ότι ο νόμος αυτός που προχώρησε την κτηματογράφηση επί ΣΥΡΙΖΑ είχε περάσει και με σύμφωνη γνώμη των θεσμών. Αφήστε τις εισηγήσεις που ψάχνετε να βρείτε, για να δικαιολογήσετε τα αδικαιολόγητα. Και ξεκινήσαμε τότε και την αναβάθμιση του </w:t>
      </w:r>
      <w:r w:rsidRPr="00567690">
        <w:rPr>
          <w:rFonts w:ascii="Arial" w:eastAsia="Times New Roman" w:hAnsi="Arial" w:cs="Times New Roman"/>
          <w:sz w:val="24"/>
          <w:szCs w:val="24"/>
          <w:lang w:val="en-US" w:eastAsia="el-GR"/>
        </w:rPr>
        <w:t>portal</w:t>
      </w:r>
      <w:r w:rsidRPr="00567690">
        <w:rPr>
          <w:rFonts w:ascii="Arial" w:eastAsia="Times New Roman" w:hAnsi="Arial" w:cs="Times New Roman"/>
          <w:sz w:val="24"/>
          <w:szCs w:val="24"/>
          <w:lang w:eastAsia="el-GR"/>
        </w:rPr>
        <w:t xml:space="preserve"> και τη διαδικτυακή ανάπτυξη των δασικών χαρτών και την εφαρμογή για τα τοπογραφικά διαγράμματα -όλα αυτά είναι από την κυβέρνηση του ΣΥΡΙΖΑ- και την υποβολή ηλεκτρονικά των συμβολαιογραφικών πράξεων και μάλιστα με το συντονιστικό των συμβολαιογραφικών συλλόγων προχωρήσαμε και στην τελική διαδικασία ελέγχου των συμβολαίων. Και τα τοπογραφικά και τα συμβόλαια και η εξυπηρέτηση των πολιτών από απόσταση και τα αντίγραφα και οι βεβαιώσεις, όλα αυτά ξεκίνησαν από την κυβέρνηση του ΣΥΡΙΖΑ.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Και ερχόμαστε σήμερα και βλέπουμε -θα καταθέσω, κύριε Πρόεδρε, τα σχετικά δημοσιεύματα στα Πρακτικά- το εξής περίεργο: Ο κ. Χατζηδάκης στις 11 Νοεμβρίου του 2019 λέει για το Κτηματολόγιο ότι πάει καλά η κτηματογράφηση. Ένα το κρατούμενο. Έρχεται μετά ο κ. Χατζηδάκης το 2020 και λέει: «Έτος - ορόσημο το 2021. Ολοκληρωμένο το ψηφιακό Κτηματολόγιο. Ολοκληρώνεται η κτηματογράφηση». Του ΣΥΡΙΖΑ, δηλαδή. Και, βέβαια, λέει ότι η πορεία έχει ξεπεράσει το 65% και καλύπτεται το 93% της επικράτειας. Άρα </w:t>
      </w:r>
      <w:r w:rsidRPr="00567690">
        <w:rPr>
          <w:rFonts w:ascii="Arial" w:eastAsia="Times New Roman" w:hAnsi="Arial" w:cs="Times New Roman"/>
          <w:sz w:val="24"/>
          <w:szCs w:val="24"/>
          <w:lang w:eastAsia="el-GR"/>
        </w:rPr>
        <w:lastRenderedPageBreak/>
        <w:t xml:space="preserve">μέχρι τότε όλα πήγαιναν καλά. Και τώρα ξαφνικά έρχεται η Κυβέρνηση και τα αλλάζει όλα και σταματάει το Κτηματολόγιο. Επειδή πάει καλά -έχω αρχίσει και το πιστεύω, κύριε Πιερρακάκη- το Κτηματολόγιο, το σταματάτε γιατί σας χαλάει τα σχέδια. Δεν γίνονται εύκολα τα κτηματομεσιτικά </w:t>
      </w:r>
      <w:r w:rsidRPr="00567690">
        <w:rPr>
          <w:rFonts w:ascii="Arial" w:eastAsia="Times New Roman" w:hAnsi="Arial" w:cs="Times New Roman"/>
          <w:sz w:val="24"/>
          <w:szCs w:val="24"/>
          <w:lang w:val="en-US" w:eastAsia="el-GR"/>
        </w:rPr>
        <w:t>deals</w:t>
      </w:r>
      <w:r w:rsidRPr="00567690">
        <w:rPr>
          <w:rFonts w:ascii="Arial" w:eastAsia="Times New Roman" w:hAnsi="Arial" w:cs="Times New Roman"/>
          <w:sz w:val="24"/>
          <w:szCs w:val="24"/>
          <w:lang w:eastAsia="el-GR"/>
        </w:rPr>
        <w:t xml:space="preserve"> αν έχεις Κτηματολόγιο. Σας ενοχλεί και μας πάτε πίσω στη δεκαετία του ’70 και του ’80 τουλάχιστον, για να μην πω πιο παλιά.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Το βασικό μυστικό στη σύνταξη του Κτηματολογίου είναι η συμμετοχή των ιδιοκτητών, ώστε να γεμίσει το παζλ, να έχουμε τις πληροφορίες. Θέλουμε, λοιπόν, κινητοποίηση των πολιτών από την πολιτεία. Η Κυβέρνηση της Νέας Δημοκρατίας, ενώ έχει τη διαδικασία κτηματογράφησης ανατεθειμένη από τον ΣΥΡΙΖΑ, την έχει παγώσει τη διαδικασία αυτή, δεν πληροφορεί τους πολίτες, δεν κινητοποιεί τους πολίτες και, μάλιστα, δίνει και ψευδή στοιχεία για τη διαδικασία των ενστάσεων και των εγγραφών.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Πώς προκύπτει αυτό; Δυστυχώς ο Υφυπουργός προσπάθησε στην τελευταία συνεδρίαση της επιτροπής να τα ρίξει στους μελετητές. Οι μελετητές λέει τάχατες δεν προχωράνε το Κτηματολόγιο. Έχω εδώ την επιστολή των μελετητών που αντέδρασαν. Λένε, λοιπόν, όσον αφορά την Αθήνα: «Εμείς ολοκληρώσαμε την κτηματογράφηση από τον Νοέμβριο του 2020 και έκτοτε περιμένουμε τη διευθύνουσα υπηρεσία για να μας πει πώς θα ξεκινήσει τη διαδικασία των ενστάσεων και των αιτήσεων διόρθωσης». Όμως τι έκανε η </w:t>
      </w:r>
      <w:r w:rsidRPr="00567690">
        <w:rPr>
          <w:rFonts w:ascii="Arial" w:eastAsia="Times New Roman" w:hAnsi="Arial" w:cs="Times New Roman"/>
          <w:sz w:val="24"/>
          <w:szCs w:val="24"/>
          <w:lang w:eastAsia="el-GR"/>
        </w:rPr>
        <w:lastRenderedPageBreak/>
        <w:t xml:space="preserve">καλή μας η Κυβέρνηση του Κυριάκου Μητσοτάκη; Πάγωσε τη διαδικασία των ενστάσεων, την καθυστέρησε δύο χρόνια και τώρα βρίσκει ως αιτιολογία τις ενστάσεις για να καταστρέψει το Κτηματολόγιο. Τι λέει η επιστολή στη συνέχεια; Λέει ότι έχει σταματήσει η σύμβαση για την κτηματογράφηση, έχει τελειώσει, άρα δεν αμειβόμεθα, διότι ο κ. Στύλιος τούς χρέωσε ότι τάχατες πληρώνονται. Επίσης λέει ότι «δεν έχουμε ούτε οδηγίες ούτε εντολή για την εξέταση των ενστάσεων αιτήσεων διόρθωσης». Η Κυβέρνηση, δηλαδή, τους λέει: να μην εξετάσετε τις διορθώσεις και τις ενστάσεις.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Άρα δεν καθυστερούν οι ανάδοχοι τη μελέτη, την καθυστερεί η Κυβέρνηση, ούτε πληροφορεί τους πολίτες για τις εγγραφές ούτε επιτρέπει να ανοίξει η διαδικασία των ενστάσεων. Έτσι οι εκκρεμότητες πολλαπλασιάζονται και έρχεται τώρα η Κυβέρνηση να πει «κλείνουμε το Κτηματολόγιο». Σας προτρέπω στις τροπολογίες που θα βάλετε, να βάλετε ακόμα μία που θα λέει: Μετατροπή του τίτλου του φορέα «Κτηματολόγιο Ελλάδος» σε «Μη Κτηματολόγιο Ελλάδος!». Νομίζω ότι θα είναι η πιο πετυχημένη τροπολογία. Το είπε ο κ. Κάτσης. Θα λέμε ότι έχουμε Κτηματολόγιο και θα είναι σαν να μην έχουμε.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Έτσι, λοιπόν, όλη αυτή η διαδικασία γίνεται πολύ απλά γιατί σας αρέσει να κάνουν πάρτι τα συμφέροντα. Όταν δεν υπάρχει Κτηματολόγιο και όταν για πρώτη φορά, νομίζω, στην παγκόσμια ιστορία στον κτηματολογικό χάρτη, στο φύλλο της ιδιοκτησίας, θα λέει ότι αυτό το φύλλο είναι μεν αυτό αλλά έχει εκκρεμότητες, πολύ απλά θα αρχίσουμε να κάνουμε συμβόλαια με εκκρεμότητες. Δεν ξέρω. Θα κάνει συμβόλαιο και ο ιδιοκτήτης και ο ενιστάμενος μη ιδιοκτήτης και ο γείτονας διότι κι αυτά παραμένουν ανοικτά, αφού δεν κλείνουν οι εκκρεμότητες. Άρα, δηλαδή, μας είπατε πόσα χρόνια πίσω, πόσες δεκαετίες πίσω;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Οι εκκρεμότητες πολλαπλασιάζονται, διότι το ημιτελές κρύβει λάθη και παγίδες και ιδιοκτήτες καθ’ όλα νόμιμοι και με σαφές δικαίωμα θα τεθούν όμηροι των όμορων ιδιοκτησιών που θα έχουν προβλήματα, πιθανόν και για μη θεμιτούς σκοπούς και θα πηγαίνουν στη διαπραγμάτευση ή στη διαμεσολάβηση. Θα υπάρχει, λοιπόν, αβεβαιότητα.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Αυτό που κάνει η Κυβέρνηση σήμερα ξεκάθαρα είναι ότι υποσκάπτει το κύρος του Κτηματολογίου. Με τις προτεινόμενες ρυθμίσεις και το κόστος θα ανέβει και για τους πολίτες και δεν θα τελειώσει ποτέ το Κτηματολόγιο, ενώ υπήρχε θεσμικό πλαίσιο και θα μπορούσαν να περαιωθούν περιοχές χωρίς ενστάσεις από τη μελέτη που εξελίσσεται τώρα στο κτήμα 16. Να το ξεκαθαρίσουμε και αυτό. Μας λένε ότι φτιάχνουν μία ρύθμιση σύμφωνα με την </w:t>
      </w:r>
      <w:r w:rsidRPr="00567690">
        <w:rPr>
          <w:rFonts w:ascii="Arial" w:eastAsia="Times New Roman" w:hAnsi="Arial" w:cs="Times New Roman"/>
          <w:sz w:val="24"/>
          <w:szCs w:val="24"/>
          <w:lang w:eastAsia="el-GR"/>
        </w:rPr>
        <w:lastRenderedPageBreak/>
        <w:t xml:space="preserve">οποία ό,τι δεν έχει ενστάσεις, τελειώνει. Μα αυτό υπήρχε, ήταν νομοθετημένο, ήταν στον ν.4602/2019. Θα μπορούσε τώρα αν δεν βάζατε σε αυτή τη διαδικασία, γιατί βάζετε εμπόδια στην εγγραφή των ιδιοκτητών αυτή την περίοδο, να ολοκληρωθεί και όσοι δεν έχουν ενστάσεις να πάνε και να ολοκληρωθούν τα κτηματολογικά φύλλα. Θα περαιωνόταν, λοιπόν, η κτηματογράφηση.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Δεν εφαρμόζετε τις διατάξεις αυτές και τις καταργείτε, ενώ δεν έχουν αξιολογηθεί, δεν έχει δει κανένας το θετικό τους όφελος και λέτε ότι δεν θα υπάρχουν θετικές συνέπειες. Όμως δεν έχετε πληροφορία ακόμα για το πλήθος των ενστάσεων και των κενών, των ελλειμμάτων. Λέτε ότι θα είναι 2% ψευδώς -αφορά μια άλλη περιοχή- γιατί σταματάτε τη διαδικασία των εγγραφών για να μην ξέρουμε πόσα είναι τα μαύρα σημεία, τα στίγματα πάνω στην κτηματογράφηση.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Φαίνεται από τα στοιχεία των κτηματογραφήσεων που έχουν ήδη παραδοθεί στην προανάρτηση ότι έχουν τουλάχιστον απορριφθεί τα δικαιώματα άνω του 10%. Φανταστείτε, λοιπόν, και πόσοι είναι οι γείτονες και πόσοι θα επηρεάζονται. Και, δυστυχώς, αυτό αφορά το ότι το 44% των δικαιωμάτων δεν έχει ακόμα δηλωθεί.</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Έχετε, λοιπόν, δημιουργήσει -και το λέμε αυτό επίσημα- με δικές σας ρυθμίσεις στο 6α μία κατάσταση φοβερής γραφειοκρατίας και πολυπλοκότητας </w:t>
      </w:r>
      <w:r w:rsidRPr="00567690">
        <w:rPr>
          <w:rFonts w:ascii="Arial" w:eastAsia="Times New Roman" w:hAnsi="Arial" w:cs="Times New Roman"/>
          <w:sz w:val="24"/>
          <w:szCs w:val="24"/>
          <w:lang w:eastAsia="el-GR"/>
        </w:rPr>
        <w:lastRenderedPageBreak/>
        <w:t>ενστάσεων για να καθυστερούν και δεν επιτρέπετε τη διαδικασία της κτηματογράφησης και των ενστάσεων είτε μη δίνοντας την άδεια στους αναδόχους είτε επειδή δεν πληροφορείτε τους πολίτες. Έτσι, χωρίς να έχετε καμμία απόδειξη, έρχεστε και μας παρουσιάζετε μια καινοτομία η οποία κάνει το εξής: Υπονομεύει την αξιοπιστία του θεσμού, θέτει σε κίνδυνο την ασφάλεια των συναλλαγών και απαξιώνει την απόφαση περαίωσης κτηματογράφησης. Θα παίρνει απόφαση περαίωσης ο φορέας και δυστυχώς θα είναι κενό γράμμα. Μάλιστα πολύ φοβόμαστε ότι επειδή αλλάζει το ορόσημο της περαίωσης, που είναι η απόφαση της επιτροπής από την οποία αρχίζει και η οκταετής προθεσμία για τον πολίτη μέσα στην οποία μπορεί να διεκδικήσει δικαιώματα, θα οδηγήσετε τους πολίτες ταυτόχρονα και στα δικαστήρια και στη διαμεσολάβηση και αυτό θα είναι πολύ δύσκολο για τους ανθρώπους που δεν έχουν να πληρώσουν. Αυτό είναι το βασικό πρόβλημα που δημιουργείται με αυτό το νομοσχέδιο.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(Γεώργιος Λαμπρούλης):</w:t>
      </w:r>
      <w:r w:rsidRPr="00567690">
        <w:rPr>
          <w:rFonts w:ascii="Arial" w:eastAsia="Times New Roman" w:hAnsi="Arial" w:cs="Times New Roman"/>
          <w:sz w:val="24"/>
          <w:szCs w:val="24"/>
          <w:lang w:eastAsia="el-GR"/>
        </w:rPr>
        <w:t xml:space="preserve"> Κύριε Φάμελλε, να σας ενημερώσω ότι εξαντλείται πλέον τον χρόνο της δευτερολογίας σας.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ΣΩΚΡΑΤΗΣ ΦΑΜΕΛΛΟΣ:</w:t>
      </w:r>
      <w:r w:rsidRPr="00567690">
        <w:rPr>
          <w:rFonts w:ascii="Arial" w:eastAsia="Times New Roman" w:hAnsi="Arial" w:cs="Times New Roman"/>
          <w:sz w:val="24"/>
          <w:szCs w:val="24"/>
          <w:lang w:eastAsia="el-GR"/>
        </w:rPr>
        <w:t xml:space="preserve"> Βεβαίως.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Αφήνετε, λοιπόν, ταυτόχρονα να υπάρχουν συνθήκες «Άγριας Δύσης» στην κτηματαγορά, ενώ οι πολίτες που δεν έχουν τη δυνατότητα δυστυχώς θα χάσουν το δίκιό τους.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Κύριε Πρόεδρε, περνάω πολύ γρήγορα σε δυο-τρεις τροπολογίες, γιατί δεν μπορώ να μην αναφέρω κάποια βασικά στοιχεία.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Όσον αφορά στο Υπουργείο Εσωτερικών, τα είπαμε. Αφορά σοβαρά ζητήματα τα οποία συνδέονται με τη στρατιά συμβασιούχων αλλά και με τις αδιαφανείς αναθέσεις.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Όσον αφορά στο θέμα του Υπουργείου Πολιτισμού, νομίζω ότι εδώ υπάρχει ένα σοβαρό ζήτημα το οποίο πρέπει να δούμε. Υπάρχει μία παραδοχή της Υπουργού σχετικά με το ότι δεν μπορεί να ολοκληρώσει τη διαδικασία της εκκαθάρισης μέχρι τον Αύγουστο, αλλά φαίνεται ότι παραμένει ένα σοβαρό θέμα σχετικά με εργαζόμενους και απολυμένους και μη επιλυθέντες όσον αφορά στο θέμα τους, ουσιαστικά είναι στον αέρα, το οποίο είναι ένα σοβαρό τους θέμα. Περιμένουμε να έρθει η Υπουργός για να κάνουμε ερωτήσεις.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Όσον αφορά στο ζήτημα του Υπουργείου Εργασίας, θέλω να πω ότι παρ’ ότι έχουμε θετική τοποθέτηση για αρκετές διατάξεις, ιδιαίτερα αυτή που αφορά στα ναυπηγεία, υπάρχει μια φωτογραφική και σκανδαλώδη ρύθμιση στο άρθρο 5 που μάλιστα γίνεται για να υπερβεί τη δικαστική απόφαση που έχει τη σαφέστατη αντίδραση της ΓΕΣΕΕ, που νομίζω ότι αφορά την Οικονομική και Κοινωνική Επιτροπή, η οποία πρέπει να αφαιρεθεί από τη συγκεκριμένη τροπολογία. Διότι κατά τα άλλα, θα μπορούσαμε να προχωρήσουμε κάποια πράγματα.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Όσον αφορά τα θέματα του Υπουργείου Εσωτερικών, νομίζω ότι τοποθετήθηκα.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Όσον αφορά τώρα το θέμα του Υπουργείου Οικονομικών, αυτή η τροπολογία είναι περίεργη, διότι το Υπουργείο Οικονομικών είχε νομοσχέδιο αυτή την εβδομάδα και θα μπορούσαν να λυθούν θέματα. Έρχεται και βάζει φορολογικά και τελωνειακά θέματα που δημιουργούν αρκετά ερωτηματικά. Το βασικό, όμως, είναι ότι στα άρθρα της ρύθμισης οφειλών η Νέα Δημοκρατία δεν προχωράει σε μια λύση που να περιλαμβάνει και διαγραφή του χρέους που αντιστοιχεί στην πανδημία, όχι οποιουδήποτε άλλου, αλλά αυτού που οφείλεται στην πανδημία και ο νέος Πτωχευτικός Κώδικας, αλλά και η συμπίεση των εισοδημάτων θα δημιουργήσουν αδιέξοδα. Δεν μπορεί, δηλαδή, η ρύθμιση αυτών των δόσεων που μπαίνει εδώ να λύσει τα προβλήματα που υπάρχουν.</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Όσον αφορά για το ζήτημα του Υπουργείου Περιβάλλοντος και του Υπουργείου Παιδείας, θα ήθελα να πω το εξής. Κύριε Πρόεδρε -και κλείνω με αυτό και με συγχωρείτε- είχαμε νομοσχέδια και από τα δύο Υπουργεία. Την προηγούμενη εβδομάδα είχαμε νομοσχέδιο για το ένα και χθες για το άλλο. Μας φέρνουν, λοιπόν, τροπολογίες οι οποίες είναι σχεδόν σαν ένα νομοσχέδιο.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Όσον αφορά στο Υπουργείο Περιβάλλοντος, πέρα από την εξαίρεση φωτοβολταϊκών από ανταγωνιστικές διαδικασίες, μας φέρνει πολλούς σταθμούς για τη ρύθμιση της σύνδεσης της Κρήτης, κάτι που μάλιστα εμείς </w:t>
      </w:r>
      <w:r w:rsidRPr="00567690">
        <w:rPr>
          <w:rFonts w:ascii="Arial" w:eastAsia="Times New Roman" w:hAnsi="Arial" w:cs="Times New Roman"/>
          <w:sz w:val="24"/>
          <w:szCs w:val="24"/>
          <w:lang w:eastAsia="el-GR"/>
        </w:rPr>
        <w:lastRenderedPageBreak/>
        <w:t>ζητήσαμε την προηγούμενη εβδομάδα στην Αίθουσα και δεν την ήρθε, ενώ η Κρήτη είχε πρόβλημα να ηλεκτριστεί και ενώ το καλώδιο είναι τοποθετημένο από διαγωνισμό και δημοπρασία του ΣΥΡΙΖΑ, ολοκληρωμένο από το τέλος του ’20. Πρόκειται για το μεγάλο έργο Πελοποννήσου - Κρήτης.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Το βασικό, λοιπόν, που βλέπουμε εδώ στο άρθρο 3 είναι ότι απαλλάσσονται άδειες παραγωγής του 2010 και 2011 που αφορούν τεράστιες ποσότητες -βλέπω ότι είναι των 2.000 </w:t>
      </w:r>
      <w:r w:rsidRPr="00567690">
        <w:rPr>
          <w:rFonts w:ascii="Arial" w:eastAsia="Times New Roman" w:hAnsi="Arial" w:cs="Times New Roman"/>
          <w:sz w:val="24"/>
          <w:szCs w:val="24"/>
          <w:lang w:val="en-US" w:eastAsia="el-GR"/>
        </w:rPr>
        <w:t>MW</w:t>
      </w:r>
      <w:r w:rsidRPr="00567690">
        <w:rPr>
          <w:rFonts w:ascii="Arial" w:eastAsia="Times New Roman" w:hAnsi="Arial" w:cs="Times New Roman"/>
          <w:sz w:val="24"/>
          <w:szCs w:val="24"/>
          <w:lang w:eastAsia="el-GR"/>
        </w:rPr>
        <w:t xml:space="preserve"> στην Κρήτη- από την υποχρέωση κατασκευής του υποθαλάσσιου καλωδίου, που οι πληροφορίες μιλάνε για εκατοντάδες εκατομμύρια ευρώ. Έρχεστε, δηλαδή, και απαλλάσσετε κάποιον που έχει άδεια από την υποχρέωση να κατασκευάσει τον δρόμο για να πάει σε ένα ξενοδοχείο, λέω ένα παράδειγμα. Του φτιάχνετε τον δρόμο και του λέτε «μπορείς να λειτουργήσεις το δικό σου έργο», αναιρώντας τους κανόνες της προσφοράς του και της άδειάς του εκ των υστέρων, μετά από δέκα χρόνια, κάτι που οφείλεται -θα τα πούμε όταν έρθει ο Υπουργός- στο ότι τότε ένας άλλος Χατζηδάκης είχε απελευθερώσει τότε την αγορά ενέργειας και δεν μπορούσατε να βρείτε άκρη. Και τώρα έρχεστε και το διορθώνετε.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Όμως, εδώ έχετε καταλύσει κάθε έννοια υγιούς ανταγωνισμού και διαφάνειας, με αποτέλεσμα να προκύπτει ένα ζήτημα. Αλλάζετε εκ των υστέρων, μετά από δέκα χρόνια, τους κανόνες μιας άδειας υποτιμώντας όλους τους υπόλοιπους που θα μπορούσαν να ενδιαφερθούν για αν το έργο δεν έχει </w:t>
      </w:r>
      <w:r w:rsidRPr="00567690">
        <w:rPr>
          <w:rFonts w:ascii="Arial" w:eastAsia="Times New Roman" w:hAnsi="Arial" w:cs="Times New Roman"/>
          <w:sz w:val="24"/>
          <w:szCs w:val="24"/>
          <w:lang w:eastAsia="el-GR"/>
        </w:rPr>
        <w:lastRenderedPageBreak/>
        <w:t xml:space="preserve">υποθαλάσσιο καλώδιο; Πώς θα γίνει αυτό; Κατοχυρώνουν κάποιοι δικαιώματα, όταν υποβάλλουν αίτηση για ένα άλλο έργο και τους το δίνετε με άλλη μορφή; Μάλιστα, μιλάμε για 2.000 </w:t>
      </w:r>
      <w:r w:rsidRPr="00567690">
        <w:rPr>
          <w:rFonts w:ascii="Arial" w:eastAsia="Times New Roman" w:hAnsi="Arial" w:cs="Times New Roman"/>
          <w:sz w:val="24"/>
          <w:szCs w:val="24"/>
          <w:lang w:val="en-US" w:eastAsia="el-GR"/>
        </w:rPr>
        <w:t>MW</w:t>
      </w:r>
      <w:r w:rsidRPr="00567690">
        <w:rPr>
          <w:rFonts w:ascii="Arial" w:eastAsia="Times New Roman" w:hAnsi="Arial" w:cs="Times New Roman"/>
          <w:sz w:val="24"/>
          <w:szCs w:val="24"/>
          <w:lang w:eastAsia="el-GR"/>
        </w:rPr>
        <w:t xml:space="preserve">. Αυτό νομίζω ότι είναι τραγικό, όπως τραγικό είναι να έρχεται με τροπολογία και μάλιστα χθες το βράδυ, ενώ πριν από μία εβδομάδα συζητούσαμε νομοσχέδιο του Υπουργείου Περιβάλλοντος. Τότε, λοιπόν, συζητήσαμε για το αν υπάρχουν τροπολογίες.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Νομίζω ότι όλα αυτά αποδεικνύουν τα σκαλιά που κατεβαίνει σιγά-σιγά αυτή η Κυβέρνηση. Κατεβαίνετε όλο και πιο χαμηλά. Απαξιώνεστε στην κοινωνία και στη συνείδηση του κόσμου και το κακό είναι ότι απαξιώνετε και την πατρίδα μας. Και αυτό είναι το πολύ δύσκολο καθήκον που θα έχει η επόμενη προοδευτική κυβέρνηση, να σηκώσει μια πατρίδα βαριά πληγωμένη από τη Νέα Δημοκρατία ξανά όρθια. Όμως, εμείς θα το καταφέρουμε, γιατί θα είναι ο λαός μαζί μας.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Ευχαριστώ πολύ.</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(Στο σημείο αυτό ο Βουλευτής κ. Σωκράτης Φάμελλος καταθέτει τα προαναφερθέντα έγγραφα, τα οποία βρίσκονται στο αρχείο του Τμήματος Γραμματείας της Διεύθυνσης Στενογραφίας και Πρακτικών της Βουλής) </w:t>
      </w:r>
    </w:p>
    <w:p w:rsidR="00567690" w:rsidRPr="00567690" w:rsidRDefault="00567690" w:rsidP="00E15F6F">
      <w:pPr>
        <w:spacing w:line="600" w:lineRule="auto"/>
        <w:ind w:firstLine="720"/>
        <w:jc w:val="center"/>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(Χειροκροτήματα από την πτέρυγα του ΣΥΡΙΖΑ)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lastRenderedPageBreak/>
        <w:t>ΠΡΟΕΔΡΕΥΩΝ (Γεώργιος Λαμπρούλης):</w:t>
      </w:r>
      <w:r w:rsidRPr="00567690">
        <w:rPr>
          <w:rFonts w:ascii="Arial" w:eastAsia="Times New Roman" w:hAnsi="Arial" w:cs="Times New Roman"/>
          <w:sz w:val="24"/>
          <w:szCs w:val="24"/>
          <w:lang w:eastAsia="el-GR"/>
        </w:rPr>
        <w:t xml:space="preserve"> Τώρα θα δώσουμε τον λόγο στον κ. Καραμανλή, για να υποστηρίξει την τροπολογία με γενικό αριθμό 1034 και ειδικό 20 που αφορά σε θέματα αρμοδιότητας του Υπουργείου Υποδομών και Μεταφορών. Μετά, τον λόγο θα έχει ο Κοινοβουλευτικός Εκπρόσωπος της Νέας Δημοκρατίας κ. Μπουκώρος.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Ορίστε, κύριε Υπουργέ, έχετε τον λόγο.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Arial"/>
          <w:b/>
          <w:color w:val="1D2228"/>
          <w:sz w:val="24"/>
          <w:szCs w:val="24"/>
          <w:lang w:eastAsia="el-GR"/>
        </w:rPr>
        <w:t xml:space="preserve">ΚΩΝΣΤΑΝΤΙΝΟΣ ΑΧ. ΚΑΡΑΜΑΝΛΗΣ (Υπουργός Υποδομών και Μεταφορών): </w:t>
      </w:r>
      <w:r w:rsidRPr="00567690">
        <w:rPr>
          <w:rFonts w:ascii="Arial" w:eastAsia="Times New Roman" w:hAnsi="Arial" w:cs="Times New Roman"/>
          <w:sz w:val="24"/>
          <w:szCs w:val="24"/>
          <w:lang w:eastAsia="el-GR"/>
        </w:rPr>
        <w:t xml:space="preserve">Σας ευχαριστώ πολύ, κύριε Πρόεδρε.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Ζήτησα τον λόγο για δύο λεπτά, προκειμένου να υποστηρίξω την τροπολογία του Υπουργείου Υποδομών και Μεταφορών με γενικό αριθμό 1034 και ειδικό 20. Το κείμενο περιλαμβάνει δύο διατάξεις. Το πρώτο άρθρο αφορά στα τέλη εκσυγχρονισμού και ανάπτυξης των αερολιμένων, αυτό δηλαδή που είναι ευρέως γνωστό ως «σπατόσημο», των δεκατεσσάρων περιφερειακών αεροδρομίων.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Η παραχωρησιούχος εταιρεία έχει καταθέσει στο δημόσιο, ως όφειλε, το 8,5% των τελών, το οποίο είναι για τα έτη 2017, 2018 και 2019. Το ποσό αυτό ανέρχεται σε 42,76 εκατομμύρια ευρώ.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Με την προτεινόμενη, λοιπόν, τροπολογία ρυθμίζεται η εμφάνισή τους, όπως πρέπει άλλωστε, στον προϋπολογισμό της ΥΠΑ για το έτος 2021, χωρίς </w:t>
      </w:r>
      <w:r w:rsidRPr="00567690">
        <w:rPr>
          <w:rFonts w:ascii="Arial" w:eastAsia="Times New Roman" w:hAnsi="Arial" w:cs="Times New Roman"/>
          <w:sz w:val="24"/>
          <w:szCs w:val="24"/>
          <w:lang w:eastAsia="el-GR"/>
        </w:rPr>
        <w:lastRenderedPageBreak/>
        <w:t>να απαιτείται η εμφάνιση ισόποσων εσόδων στον σχετικό αναλυτικό λογαριασμό εσόδων του κρατικού προϋπολογισμού.</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Παράλληλα, αποτυπώνονται οι κατηγορίες των δαπανών που δύνανται να καλυφθούν με τα εν λόγω ποσά, κατά τα προβλεπόμενα των συμβάσεων παραχώρησης, όπως παραδείγματος χάριν, οι λεγόμενες «άγονες γραμμές». Επομένως γίνεται σαφές ότι η εν λόγω διάταξη είναι πολύ σημαντική, μείζονος σημασίας τόσο για την ΥΠΑ όσο και για το ευρύτερο κοινωνικό σύνολο.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Έρχομαι τώρα, κύριε Πρόεδρε, στο δεύτερο άρθρο σχετικά με την αναστολή ισχύος των διατάξεων του π.δ.71/2019. Επιτρέψτε μου να εξηγήσω την κατάσταση συνοπτικά.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Με την ανάληψη των καθηκόντων μας το 2019 διαπιστώσαμε ότι λίγες μέρες πριν τις εκλογές του 2019 δημοσιεύθηκε το π.δ.71 του 2019 που αφορούσε στην ίδρυση νέων ηλεκτρονικών μητρώων στον χώρο της παραγωγής των δημοσίων έργων. Δυστυχώς, όμως, δεν είχε γίνει όλη η προβλεπόμενη διαδικασία και προεργασία και μέχρι τη στιγμή της δημοσίευσης του προεδρικού διατάγματος, το Υπουργείο δεν είχε προβεί σε καμμία απολύτως πρόδρομη εργασία για την υλοποίηση και τη λειτουργία όλου αυτού του συστήματος της ψηφιακής μετάβασης, ούτε είχε καν προληφθεί η χρηματοδότηση των ενεργειών που απαιτούνται για την κατασκευή αυτής της ψηφιακής πλατφόρμας.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Από την πλευρά μας μεριμνήσαμε αμέσως και στις 7 Σεπτεμβρίου εξασφαλίστηκε η αναγκαία χρηματοδότηση με ένταξη της πράξης για το νέο μητρώο, το λεγόμενο «ΜΗΤΕ» στο επιχειρησιακό πρόγραμμα «Ανταγωνιστικότητα, Επιχειρηματικότητα, Καινοτομία 2014-2020».</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Παράλληλα, με απόφασή μας προσλήφθηκε εξειδικευμένος σύμβουλος για να συνδράμει στις υπηρεσίες του Υπουργείου. Ταυτόχρονα, συγκροτήσαμε και συντονιστική επιτροπή και ομάδα εργασίας, στην οποία μάλιστα συμμετέχουν όλοι οι εμπλεκόμενοι φορείς, στελέχη του Υπουργείου, εκπρόσωποι των εργοληπτικών και μελετητικών φορέων και των επιμελητηρίων.</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Με την προτεινόμενη τροπολογία, λοιπόν, παρατείνεται η αναστολή ισχύος των διατάξεων του προεδρικού διατάγματος, γιατί, όπως σας προανέφερα, όλα αυτά έπρεπε να είχαν γίνει εδώ και πολύ καιρό. Και τώρα δρομολογούνται, αλλά κατά το μέρος που αφορά τη λειτουργία των νέων μητρώων εργοληπτών και μελετητών και εξακολουθεί η ισχύς των μητρώων που προβλέπονται σε παλαιότερες διατάξεις του ν.3669/2008.</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Η παράταση της αναστολής των διατάξεων του π.δ.71/2019 είναι αναγκαίο προκειμένου, όπως σας εξήγησα, να ολοκληρωθούν όλες οι απαιτούμενες διαδικασίες διαβούλευσης με τους φορείς της αγοράς και η επιλογή του αναδόχου για τη δημιουργία της ψηφιακής πλατφόρμας που θα </w:t>
      </w:r>
      <w:r w:rsidRPr="00567690">
        <w:rPr>
          <w:rFonts w:ascii="Arial" w:eastAsia="Times New Roman" w:hAnsi="Arial" w:cs="Times New Roman"/>
          <w:sz w:val="24"/>
          <w:szCs w:val="24"/>
          <w:lang w:eastAsia="el-GR"/>
        </w:rPr>
        <w:lastRenderedPageBreak/>
        <w:t xml:space="preserve">φιλοξενεί τα νέα μητρώα και στην οποία θα μεταπέσουν όλα τα δεδομένα στοιχεία των υφιστάμενων μητρώων.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Πρέπει να καταστήσω σαφές ότι από την αναστολή αυτή δεν δημιουργείται ο οποιοσδήποτε κίνδυνος στους διαγωνισμούς, αφού εξακολουθούν να ισχύουν τα παλαιότερα μητρώα εργοληπτών και μελετητών και παρατείνεται ισόχρονα η ισχύς των εργοληπτικών και μελετητικών πτυχίων.</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Πρόκειται, λοιπόν, για ένα πολύ μεγάλο έργο που θα συμβάλει στην υπαγωγή της παραγωγής των δημοσίων έργων στη νέα ψηφιακή εποχή που η Κυβέρνηση κάνει καθημερινά πράξη.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Σας ευχαριστώ πολύ.</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ΠΡΟΕΔΡΕΥΩΝ (Γεώργιος Λαμπρούλης): </w:t>
      </w:r>
      <w:r w:rsidRPr="00567690">
        <w:rPr>
          <w:rFonts w:ascii="Arial" w:eastAsia="Times New Roman" w:hAnsi="Arial" w:cs="Times New Roman"/>
          <w:sz w:val="24"/>
          <w:szCs w:val="24"/>
          <w:lang w:eastAsia="el-GR"/>
        </w:rPr>
        <w:t xml:space="preserve">Ευχαριστούμε τον κύριο Υπουργό.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ΜΑΡΙΟΣ ΚΑΤΣΗΣ:</w:t>
      </w:r>
      <w:r w:rsidRPr="00567690">
        <w:rPr>
          <w:rFonts w:ascii="Arial" w:eastAsia="Times New Roman" w:hAnsi="Arial" w:cs="Times New Roman"/>
          <w:sz w:val="24"/>
          <w:szCs w:val="24"/>
          <w:lang w:eastAsia="el-GR"/>
        </w:rPr>
        <w:t xml:space="preserve"> Κύριε Πρόεδρε, θα ήθελα τον λόγο.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(Γεώργιος Λαμπρούλης):</w:t>
      </w:r>
      <w:r w:rsidRPr="00567690">
        <w:rPr>
          <w:rFonts w:ascii="Arial" w:eastAsia="Times New Roman" w:hAnsi="Arial" w:cs="Times New Roman"/>
          <w:sz w:val="24"/>
          <w:szCs w:val="24"/>
          <w:lang w:eastAsia="el-GR"/>
        </w:rPr>
        <w:t xml:space="preserve"> Ο κ. Κάτσης ζήτησε τον λόγο για να υποβάλει κάποιες ερωτήσεις.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Ορίστε, κύριε Κάτση, έχετε τον λόγο.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ΜΑΡΙΟΣ ΚΑΤΣΗΣ:</w:t>
      </w:r>
      <w:r w:rsidRPr="00567690">
        <w:rPr>
          <w:rFonts w:ascii="Arial" w:eastAsia="Times New Roman" w:hAnsi="Arial" w:cs="Times New Roman"/>
          <w:sz w:val="24"/>
          <w:szCs w:val="24"/>
          <w:lang w:eastAsia="el-GR"/>
        </w:rPr>
        <w:t xml:space="preserve"> Κύριε Πρόεδρε, θα ήθελα να κάνω μία ερώτηση στον Υπουργό κ. Καραμανλή, σχετικά με το άρθρο 2.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Κύριε Υπουργέ, πρόκειται για μία παράταση εφαρμογής των προθεσμιών που όρισε το π.δ.71/2019, σχετικά με την ανανέωση των πτυχίων μελετητών, εργοληπτών και λοιπά. Το προεδρικό διάταγμα προέβλεπε τη δημιουργία ηλεκτρονικής πλατφόρμας μητρώου, που ακόμα δεν έχει υλοποιηθεί. Μιλάμε ότι τώρα βρισκόμαστε στο τέλος Ιουλίου του 2021. Δεν δύναται καμμία επίλυση επί του παρόντος με αυτή τη διάταξη, χωρίς την παράταση των προθεσμιών.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Θέλω να σας ρωτήσω ευθέως: ποια μέτρα είχε λάβει η Κυβέρνηση για να μη χρειαστεί εκ νέου αυτή η παράταση; Πρώτον, αυτό. Και, δεύτερον, γιατί δύο χρόνια τώρα δεν έχει ολοκληρωθεί αυτό το ηλεκτρονικό μητρώο; Τρίτον, υπάρχει -και μπορεί να σας επιβεβαιώσει ο κ. Πιερρακάκης- αντίστοιχο έργο στη βίβλο ψηφιακού μετασχηματισμού ’20-’25; Και ένα ρητορικό ερώτημα, στο οποίο μπορείτε να επιλέξετε ποιος θα απαντήσει. Αν κάνατε δύο χρόνια και ακόμα δεν έχετε φτιάξει ηλεκτρονικό μητρώο γι’ αυτό, πόσα χρόνια θα χρειαστεί -γιατί είμαστε στο μέσον της συνταγματικά κατοχυρωμένης κυβερνητικής θητείας- για να κάνετε ηλεκτρονικό μητρώο για τους διαπιστευμένους στο Κτηματολόγιο ή ηλεκτρονικό μητρώο για το ΕΚΟΜΕ, άλλα δύο χρόνια; Τελείωσε η θητεία, ήρθαν οι εκλογές, γεια σας, χάσατε!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Ευχαριστώ πολύ.</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lastRenderedPageBreak/>
        <w:t>ΠΡΟΕΔΡΕΥΩΝ (Γεώργιος Λαμπρούλης):</w:t>
      </w:r>
      <w:r w:rsidRPr="00567690">
        <w:rPr>
          <w:rFonts w:ascii="Arial" w:eastAsia="Times New Roman" w:hAnsi="Arial" w:cs="Times New Roman"/>
          <w:sz w:val="24"/>
          <w:szCs w:val="24"/>
          <w:lang w:eastAsia="el-GR"/>
        </w:rPr>
        <w:t xml:space="preserve"> Ο κύριος Υπουργός έχει τον λόγο για δύο λεπτά.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ΚΩΝΣΤΑΝΤΙΝΟΣ ΑΧ. ΚΑΡΑΜΑΝΛΗΣ (Υπουργός Υποδομών και Μεταφορών):</w:t>
      </w:r>
      <w:r w:rsidRPr="00567690">
        <w:rPr>
          <w:rFonts w:ascii="Arial" w:eastAsia="Times New Roman" w:hAnsi="Arial" w:cs="Times New Roman"/>
          <w:sz w:val="24"/>
          <w:szCs w:val="24"/>
          <w:lang w:eastAsia="el-GR"/>
        </w:rPr>
        <w:t xml:space="preserve"> Ευχαριστώ, κύριε Πρόεδρε.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Βλέπω ότι έρχεστε καλά διαβασμένος με τα ραβασάκια που σας δίνουν άλλοι συνάδελφοι, αλλά δεν σας τα είπαν καλά, οπότε ακούστε για να μην κάνετε εξυπνάδες.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ΜΑΡΙΟΣ ΚΑΤΣΗΣ:</w:t>
      </w:r>
      <w:r w:rsidRPr="00567690">
        <w:rPr>
          <w:rFonts w:ascii="Arial" w:eastAsia="Times New Roman" w:hAnsi="Arial" w:cs="Times New Roman"/>
          <w:sz w:val="24"/>
          <w:szCs w:val="24"/>
          <w:lang w:eastAsia="el-GR"/>
        </w:rPr>
        <w:t xml:space="preserve"> Γιατί με προσβάλλετε;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ΚΩΝΣΤΑΝΤΙΝΟΣ ΑΧ. ΚΑΡΑΜΑΝΛΗΣ (Υπουργός Υποδομών και Μεταφορών):</w:t>
      </w:r>
      <w:r w:rsidRPr="00567690">
        <w:rPr>
          <w:rFonts w:ascii="Arial" w:eastAsia="Times New Roman" w:hAnsi="Arial" w:cs="Times New Roman"/>
          <w:sz w:val="24"/>
          <w:szCs w:val="24"/>
          <w:lang w:eastAsia="el-GR"/>
        </w:rPr>
        <w:t xml:space="preserve"> Δεν σας προσβάλλω, έτσι είναι, γιατί δεν ξέρατε τι διαβάζετε. Τουλάχιστον…</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ΜΑΡΙΟΣ ΚΑΤΣΗΣ:</w:t>
      </w:r>
      <w:r w:rsidRPr="00567690">
        <w:rPr>
          <w:rFonts w:ascii="Arial" w:eastAsia="Times New Roman" w:hAnsi="Arial" w:cs="Times New Roman"/>
          <w:sz w:val="24"/>
          <w:szCs w:val="24"/>
          <w:lang w:eastAsia="el-GR"/>
        </w:rPr>
        <w:t xml:space="preserve"> Να μην με προσβάλλετε, να απαντάτε στην ουσία.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(Γεώργιος Λαμπρούλης):</w:t>
      </w:r>
      <w:r w:rsidRPr="00567690">
        <w:rPr>
          <w:rFonts w:ascii="Arial" w:eastAsia="Times New Roman" w:hAnsi="Arial" w:cs="Times New Roman"/>
          <w:sz w:val="24"/>
          <w:szCs w:val="24"/>
          <w:lang w:eastAsia="el-GR"/>
        </w:rPr>
        <w:t xml:space="preserve"> Σας παρακαλώ, κύριε Κάτση, μη διακόπτετε.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ΚΩΝΣΤΑΝΤΙΝΟΣ ΑΧ. ΚΑΡΑΜΑΝΛΗΣ (Υπουργός Υποδομών και Μεταφορών):</w:t>
      </w:r>
      <w:r w:rsidRPr="00567690">
        <w:rPr>
          <w:rFonts w:ascii="Arial" w:eastAsia="Times New Roman" w:hAnsi="Arial" w:cs="Times New Roman"/>
          <w:sz w:val="24"/>
          <w:szCs w:val="24"/>
          <w:lang w:eastAsia="el-GR"/>
        </w:rPr>
        <w:t xml:space="preserve"> Εγώ δεν σας διέκοψα, σας άκουσα με μεγάλη προσοχή και σας λέω…</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ΜΑΡΙΟΣ ΚΑΤΣΗΣ:</w:t>
      </w:r>
      <w:r w:rsidRPr="00567690">
        <w:rPr>
          <w:rFonts w:ascii="Arial" w:eastAsia="Times New Roman" w:hAnsi="Arial" w:cs="Times New Roman"/>
          <w:sz w:val="24"/>
          <w:szCs w:val="24"/>
          <w:lang w:eastAsia="el-GR"/>
        </w:rPr>
        <w:t xml:space="preserve"> Εγώ δεν σας πρόσβαλα, όμως.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lastRenderedPageBreak/>
        <w:t>ΚΩΝΣΤΑΝΤΙΝΟΣ ΑΧ. ΚΑΡΑΜΑΝΛΗΣ (Υπουργός Υποδομών και Μεταφορών):</w:t>
      </w:r>
      <w:r w:rsidRPr="00567690">
        <w:rPr>
          <w:rFonts w:ascii="Arial" w:eastAsia="Times New Roman" w:hAnsi="Arial" w:cs="Times New Roman"/>
          <w:sz w:val="24"/>
          <w:szCs w:val="24"/>
          <w:lang w:eastAsia="el-GR"/>
        </w:rPr>
        <w:t xml:space="preserve"> Ούτε εγώ σας προσβάλλω. Σας λέω ότι αυτά τα οποία λέτε δεν έχουν καμμία βάση με την πραγματικότητα και επανέρχομαι.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Όταν εσείς υπογράψατε το π.δ.71, το κάνατε λίγες μέρες πριν φύγετε από την εξουσία, σωστά; Εμείς, λοιπόν, έπρεπε να κάνουμε…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ΜΑΡΙΟΣ ΚΑΤΣΗΣ:</w:t>
      </w:r>
      <w:r w:rsidRPr="00567690">
        <w:rPr>
          <w:rFonts w:ascii="Arial" w:eastAsia="Times New Roman" w:hAnsi="Arial" w:cs="Times New Roman"/>
          <w:sz w:val="24"/>
          <w:szCs w:val="24"/>
          <w:lang w:eastAsia="el-GR"/>
        </w:rPr>
        <w:t xml:space="preserve"> Το προεδρικό διάταγμα…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ΚΩΝΣΤΑΝΤΙΝΟΣ ΑΧ. ΚΑΡΑΜΑΝΛΗΣ (Υπουργός Υποδομών και Μεταφορών):</w:t>
      </w:r>
      <w:r w:rsidRPr="00567690">
        <w:rPr>
          <w:rFonts w:ascii="Arial" w:eastAsia="Times New Roman" w:hAnsi="Arial" w:cs="Times New Roman"/>
          <w:sz w:val="24"/>
          <w:szCs w:val="24"/>
          <w:lang w:eastAsia="el-GR"/>
        </w:rPr>
        <w:t xml:space="preserve"> Κοιτάξτε, αγαπητοί κύριοι συνάδελφοι, εδώ υπάρχει μία διαδικασία στο ελληνικό Κοινοβούλιο, που νομίζω ότι όλοι σεβόμαστε και δεν διακόπτουμε. Αφήστε με να απαντήσω και αν έχετε κάποια ερώτηση, εδώ είμαστε. Έτσι γίνεται ο δημοκρατικός διάλογος, πρέπει να το καταλάβουμε αυτό κάποτε.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(Γεώργιος Λαμπρούλης):</w:t>
      </w:r>
      <w:r w:rsidRPr="00567690">
        <w:rPr>
          <w:rFonts w:ascii="Arial" w:eastAsia="Times New Roman" w:hAnsi="Arial" w:cs="Times New Roman"/>
          <w:sz w:val="24"/>
          <w:szCs w:val="24"/>
          <w:lang w:eastAsia="el-GR"/>
        </w:rPr>
        <w:t xml:space="preserve"> Συνεχίστε, κύριε Υπουργέ.</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ΚΩΝΣΤΑΝΤΙΝΟΣ ΑΧ. ΚΑΡΑΜΑΝΛΗΣ (Υπουργός Υποδομών και Μεταφορών):</w:t>
      </w:r>
      <w:r w:rsidRPr="00567690">
        <w:rPr>
          <w:rFonts w:ascii="Arial" w:eastAsia="Times New Roman" w:hAnsi="Arial" w:cs="Times New Roman"/>
          <w:sz w:val="24"/>
          <w:szCs w:val="24"/>
          <w:lang w:eastAsia="el-GR"/>
        </w:rPr>
        <w:t xml:space="preserve"> Στο π.δ.71 δεν είχε γίνει καμμία ακριβώς προεργασία και όλη αυτή η διαδικασία πήρε χρόνο. Προτεραιότητα του Υπουργείου ήταν να αναθεωρήσουμε τον εξόχως προβληματικό νόμο για όλες τις δημόσιες συμβάσεις, τον 4412. Αυτή ήταν η προτεραιότητα και μάλιστα μέσα σε αυτό το νομοσχέδιο προβλέπονται και πάρα πολλές μεταρρυθμίσεις που έχουν σχέση </w:t>
      </w:r>
      <w:r w:rsidRPr="00567690">
        <w:rPr>
          <w:rFonts w:ascii="Arial" w:eastAsia="Times New Roman" w:hAnsi="Arial" w:cs="Times New Roman"/>
          <w:color w:val="000000" w:themeColor="text1"/>
          <w:sz w:val="24"/>
          <w:szCs w:val="24"/>
          <w:lang w:eastAsia="el-GR"/>
        </w:rPr>
        <w:lastRenderedPageBreak/>
        <w:t>με την ψηφιακή, αν θέλετε, μετάβαση. Κατηγορείτε εσείς εμάς, ότι αργούμε στα θέματα ψηφιοποίησης; Θα γελάνε και τα μπετά σε λίγο! Άρα σας εξηγώ τι κάναμε συγκεκριμένα. Σας είπα και στην πρωτομιλία μου ότι δεν είχατε κάνει καμμία απολύτως πρόδρομη εργασία. Για να αναθεωρήσεις ένα προεδρικό διάταγμα χρειάζονται συγκεκριμένες διαδικασίες. Αυτοί, λοιπόν, στο κόμμα σας αυτά που σας λένε, πρέπει να καταλάβουν ότι δεν είχε γίνει καμμία προεργασία. Δεν είχατε καν, ως συνήθως στον ΣΥΡΙΖΑ, προβλέψει και τη χρηματοδότηση που χρειαζόταν για να γίνουν όλα αυτά. Επομένως τι κάνατε; Ένα γονατογράφημα, αγαπητέ. Πετάξατε ένα προεδρικό διάταγμα στον αέρα και τώρα έρχεστε και λέτε: «Δύο χρόνια εσείς δεν κάνατε τίποτα». Ε, λοιπόν, αυτή την κριτική…</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ΣΩΚΡΑΤΗΣ ΦΑΜΕΛΛΟΣ:</w:t>
      </w:r>
      <w:r w:rsidRPr="00567690">
        <w:rPr>
          <w:rFonts w:ascii="Arial" w:eastAsia="Times New Roman" w:hAnsi="Arial" w:cs="Times New Roman"/>
          <w:sz w:val="24"/>
          <w:szCs w:val="24"/>
          <w:lang w:eastAsia="el-GR"/>
        </w:rPr>
        <w:t xml:space="preserve"> Πάντως, δεν κάνατε. Η ουσία είναι ότι δεν κάνατε.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(Γεώργιος Λαμπρούλης):</w:t>
      </w:r>
      <w:r w:rsidRPr="00567690">
        <w:rPr>
          <w:rFonts w:ascii="Arial" w:eastAsia="Times New Roman" w:hAnsi="Arial" w:cs="Times New Roman"/>
          <w:sz w:val="24"/>
          <w:szCs w:val="24"/>
          <w:lang w:eastAsia="el-GR"/>
        </w:rPr>
        <w:t xml:space="preserve"> Αφήστε τον Υπουργό να ολοκληρώσει, σας παρακαλώ.</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ΚΩΝΣΤΑΝΤΙΝΟΣ ΑΧ. ΚΑΡΑΜΑΝΛΗΣ (Υπουργός Υποδομών και Μεταφορών):</w:t>
      </w:r>
      <w:r w:rsidRPr="00567690">
        <w:rPr>
          <w:rFonts w:ascii="Arial" w:eastAsia="Times New Roman" w:hAnsi="Arial" w:cs="Times New Roman"/>
          <w:sz w:val="24"/>
          <w:szCs w:val="24"/>
          <w:lang w:eastAsia="el-GR"/>
        </w:rPr>
        <w:t xml:space="preserve"> Την αντιπολίτευση της τοξικότητας και της μιζέριας, αφήστε την. Σας απαντάω με στοιχεία. Αν δεν σας αρέσουν αυτά, εδώ είμαστε και μας κρίνουν όλοι οι συνάδελφοι και ο ελληνικός λαός.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Ευχαριστώ πολύ.</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ΜΑΡΙΟΣ ΚΑΤΣΗΣ:</w:t>
      </w:r>
      <w:r w:rsidRPr="00567690">
        <w:rPr>
          <w:rFonts w:ascii="Arial" w:eastAsia="Times New Roman" w:hAnsi="Arial" w:cs="Times New Roman"/>
          <w:sz w:val="24"/>
          <w:szCs w:val="24"/>
          <w:lang w:eastAsia="el-GR"/>
        </w:rPr>
        <w:t xml:space="preserve"> Περνάει από Σ.τ.Ε. και μιλάτε για γονατογράφημα;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(Γεώργιος Λαμπρούλης):</w:t>
      </w:r>
      <w:r w:rsidRPr="00567690">
        <w:rPr>
          <w:rFonts w:ascii="Arial" w:eastAsia="Times New Roman" w:hAnsi="Arial" w:cs="Times New Roman"/>
          <w:sz w:val="24"/>
          <w:szCs w:val="24"/>
          <w:lang w:eastAsia="el-GR"/>
        </w:rPr>
        <w:t xml:space="preserve"> Παρακαλώ, παρακαλώ!</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Ευχαριστούμε, κύριε Υπουργέ.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ΣΩΚΡΑΤΗΣ ΦΑΜΕΛΛΟΣ:</w:t>
      </w:r>
      <w:r w:rsidRPr="00567690">
        <w:rPr>
          <w:rFonts w:ascii="Arial" w:eastAsia="Times New Roman" w:hAnsi="Arial" w:cs="Times New Roman"/>
          <w:sz w:val="24"/>
          <w:szCs w:val="24"/>
          <w:lang w:eastAsia="el-GR"/>
        </w:rPr>
        <w:t xml:space="preserve"> Πάντως, καλό είναι, κύριε Πρόεδρε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ΚΥΡΙΑΚΟΣ ΠΙΕΡΡΑΚΑΚΗΣ (Υπουργός Επικρατείας και Ψηφιακής Διακυβέρνησης):</w:t>
      </w:r>
      <w:r w:rsidRPr="00567690">
        <w:rPr>
          <w:rFonts w:ascii="Arial" w:eastAsia="Times New Roman" w:hAnsi="Arial" w:cs="Times New Roman"/>
          <w:sz w:val="24"/>
          <w:szCs w:val="24"/>
          <w:lang w:eastAsia="el-GR"/>
        </w:rPr>
        <w:t xml:space="preserve"> Κύριε Πρόεδρε, τον λόγο παρακαλώ, για να κάνω μια νομοτεχνική παρέμβαση.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(Γεώργιος Λαμπρούλης):</w:t>
      </w:r>
      <w:r w:rsidRPr="00567690">
        <w:rPr>
          <w:rFonts w:ascii="Arial" w:eastAsia="Times New Roman" w:hAnsi="Arial" w:cs="Times New Roman"/>
          <w:sz w:val="24"/>
          <w:szCs w:val="24"/>
          <w:lang w:eastAsia="el-GR"/>
        </w:rPr>
        <w:t xml:space="preserve"> Ο Υπουργός κ. Πιερρακάκης έχει τον λόγο.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ΚΥΡΙΑΚΟΣ ΠΙΕΡΡΑΚΑΚΗΣ (Υπουργός Επικρατείας και Ψηφιακής Διακυβέρνησης): </w:t>
      </w:r>
      <w:r w:rsidRPr="00567690">
        <w:rPr>
          <w:rFonts w:ascii="Arial" w:eastAsia="Times New Roman" w:hAnsi="Arial" w:cs="Times New Roman"/>
          <w:sz w:val="24"/>
          <w:szCs w:val="24"/>
          <w:lang w:eastAsia="el-GR"/>
        </w:rPr>
        <w:t xml:space="preserve">Κατ’ αρχάς, κύριε Πρόεδρε, θέλω να πω ότι καταθέτουμε νομοτεχνικές βελτιώσεις και ανάμεσα σε αυτές είναι και αυτό για το ΕΚΟΜΕ. Γίνεται το «και» «ή».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Δεύτερον, όλες οι υπουργικές τροπολογίες γίνονται δεκτές.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Τρίτον, σε συνάρτηση και με όσα είπε ο αγαπητός μου συνάδελφος, κ. Καραμανλής, αλλά και με όσα ακούστηκαν πριν, εγώ απλά θέλω να αναφέρω </w:t>
      </w:r>
      <w:r w:rsidRPr="00567690">
        <w:rPr>
          <w:rFonts w:ascii="Arial" w:eastAsia="Times New Roman" w:hAnsi="Arial" w:cs="Times New Roman"/>
          <w:sz w:val="24"/>
          <w:szCs w:val="24"/>
          <w:lang w:eastAsia="el-GR"/>
        </w:rPr>
        <w:lastRenderedPageBreak/>
        <w:t xml:space="preserve">δύο αριθμούς σε σχέση με την ταχύτητα και το πως γίνονται οι ψηφιακές υπηρεσίες στη χώρα σε όλα τα Υπουργεία και στη δική μας τη συνεργασία.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Το 2018, είχαμε οκτώ εκατομμύρια οκτακόσιες χιλιάδες ψηφιακές συναλλαγές στην Ελλάδα. Το 2019, είχαμε τριάντα τέσσερα εκατομμύρια ψηφιακές συναλλαγές στην Ελλάδα. Το 2020, είχαμε ενενήντα τέσσερα εκατομμύρια ψηφιακές συναλλαγές στην Ελλάδα και το πρώτο εξάμηνο του 2021, έχουμε εκατόν πενήντα εκατομμύρια ψηφιακές συναλλαγές στην Ελλάδα. Άρα, εκτιμώ ότι το 2021, θα κλείσουμε περίπου στο διπλάσιο. Αυτή είναι μία επιθετική αλλαγή στο πώς οι πολίτες εξυπηρετούνται από το σπίτι τους. Οι πολίτες, όλοι! Άρα, αυτό από μόνο του λέει ότι δεν χρειάζεται κανέναν Υπουργό, καμμία κυβέρνηση να το ισχυριστεί. Το νούμερο τα λέει όλα.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Το δεύτερο νούμερο που τα λέει όλα σε σχέση με τις ψηφιακές υπηρεσίες είναι όσες διατίθενται από το </w:t>
      </w:r>
      <w:r w:rsidRPr="00567690">
        <w:rPr>
          <w:rFonts w:ascii="Arial" w:eastAsia="Times New Roman" w:hAnsi="Arial" w:cs="Times New Roman"/>
          <w:sz w:val="24"/>
          <w:szCs w:val="24"/>
          <w:lang w:val="en-US" w:eastAsia="el-GR"/>
        </w:rPr>
        <w:t>gov</w:t>
      </w:r>
      <w:r w:rsidRPr="00567690">
        <w:rPr>
          <w:rFonts w:ascii="Arial" w:eastAsia="Times New Roman" w:hAnsi="Arial" w:cs="Times New Roman"/>
          <w:sz w:val="24"/>
          <w:szCs w:val="24"/>
          <w:lang w:eastAsia="el-GR"/>
        </w:rPr>
        <w:t>.</w:t>
      </w:r>
      <w:r w:rsidRPr="00567690">
        <w:rPr>
          <w:rFonts w:ascii="Arial" w:eastAsia="Times New Roman" w:hAnsi="Arial" w:cs="Times New Roman"/>
          <w:sz w:val="24"/>
          <w:szCs w:val="24"/>
          <w:lang w:val="en-US" w:eastAsia="el-GR"/>
        </w:rPr>
        <w:t>gr</w:t>
      </w:r>
      <w:r w:rsidRPr="00567690">
        <w:rPr>
          <w:rFonts w:ascii="Arial" w:eastAsia="Times New Roman" w:hAnsi="Arial" w:cs="Times New Roman"/>
          <w:sz w:val="24"/>
          <w:szCs w:val="24"/>
          <w:lang w:eastAsia="el-GR"/>
        </w:rPr>
        <w:t>. Ξεκινήσαμε με πεντακόσιες μία υπηρεσίες, πολλές προϋπήρχαν και τις πήγαμε στις χίλιες διακόσιες. Και θα κάνουμε και πολλές άλλες και με τον κ. Καραμανλή και με όλους τους συναδέλφους μας, γιατί πολύ απλά το ζητάει ο κόσμος.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Σας ευχαριστώ.</w:t>
      </w:r>
    </w:p>
    <w:p w:rsidR="00567690" w:rsidRPr="00567690" w:rsidRDefault="00567690" w:rsidP="00E15F6F">
      <w:pPr>
        <w:spacing w:line="600" w:lineRule="auto"/>
        <w:ind w:firstLine="720"/>
        <w:jc w:val="both"/>
        <w:rPr>
          <w:rFonts w:ascii="Arial" w:eastAsia="Times New Roman" w:hAnsi="Arial" w:cs="Times New Roman"/>
          <w:sz w:val="24"/>
          <w:szCs w:val="20"/>
          <w:lang w:eastAsia="el-GR"/>
        </w:rPr>
      </w:pPr>
      <w:r w:rsidRPr="00567690">
        <w:rPr>
          <w:rFonts w:ascii="Arial" w:eastAsia="Times New Roman" w:hAnsi="Arial" w:cs="Times New Roman"/>
          <w:sz w:val="24"/>
          <w:szCs w:val="20"/>
          <w:lang w:eastAsia="el-GR"/>
        </w:rPr>
        <w:lastRenderedPageBreak/>
        <w:t>(Στο σημείο αυτό ο Υπουργός Επικρατείας και Ψηφιακής Διακυβέρνησης κ. Κυριάκος Πιερρακάκης καταθέτει για τα Πρακτικά τις προαναφερθείσες νομοτεχνικές βελτιώσεις, οι οποίες έχουν ως εξής:</w:t>
      </w:r>
    </w:p>
    <w:p w:rsidR="00567690" w:rsidRPr="00567690" w:rsidRDefault="00567690" w:rsidP="00E15F6F">
      <w:pPr>
        <w:spacing w:line="600" w:lineRule="auto"/>
        <w:ind w:firstLine="720"/>
        <w:jc w:val="center"/>
        <w:rPr>
          <w:rFonts w:ascii="Arial" w:eastAsia="Times New Roman" w:hAnsi="Arial" w:cs="Times New Roman"/>
          <w:color w:val="FF0000"/>
          <w:sz w:val="24"/>
          <w:szCs w:val="24"/>
          <w:lang w:eastAsia="el-GR"/>
        </w:rPr>
      </w:pPr>
      <w:r w:rsidRPr="00567690">
        <w:rPr>
          <w:rFonts w:ascii="Arial" w:eastAsia="Times New Roman" w:hAnsi="Arial" w:cs="Times New Roman"/>
          <w:color w:val="FF0000"/>
          <w:sz w:val="24"/>
          <w:szCs w:val="24"/>
          <w:lang w:eastAsia="el-GR"/>
        </w:rPr>
        <w:t>(ΑΛΛΑΓΗ ΣΕΛΙΔΑΣ)</w:t>
      </w:r>
    </w:p>
    <w:p w:rsidR="00567690" w:rsidRPr="00567690" w:rsidRDefault="00567690" w:rsidP="00E15F6F">
      <w:pPr>
        <w:spacing w:line="600" w:lineRule="auto"/>
        <w:ind w:firstLine="720"/>
        <w:jc w:val="center"/>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(Να μπουν οι σελίδες 244 έως 246)</w:t>
      </w:r>
    </w:p>
    <w:p w:rsidR="00567690" w:rsidRPr="00567690" w:rsidRDefault="00567690" w:rsidP="00E15F6F">
      <w:pPr>
        <w:spacing w:line="600" w:lineRule="auto"/>
        <w:ind w:firstLine="720"/>
        <w:jc w:val="center"/>
        <w:rPr>
          <w:rFonts w:ascii="Arial" w:eastAsia="Times New Roman" w:hAnsi="Arial" w:cs="Times New Roman"/>
          <w:color w:val="FF0000"/>
          <w:sz w:val="24"/>
          <w:szCs w:val="24"/>
          <w:lang w:eastAsia="el-GR"/>
        </w:rPr>
      </w:pPr>
      <w:r w:rsidRPr="00567690">
        <w:rPr>
          <w:rFonts w:ascii="Arial" w:eastAsia="Times New Roman" w:hAnsi="Arial" w:cs="Times New Roman"/>
          <w:color w:val="FF0000"/>
          <w:sz w:val="24"/>
          <w:szCs w:val="24"/>
          <w:lang w:eastAsia="el-GR"/>
        </w:rPr>
        <w:t>(ΑΛΛΑΓΗ ΣΕΛΙΔΑΣ)</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(Γεώργιος Λαμπρούλης):</w:t>
      </w:r>
      <w:r w:rsidRPr="00567690">
        <w:rPr>
          <w:rFonts w:ascii="Arial" w:eastAsia="Times New Roman" w:hAnsi="Arial" w:cs="Times New Roman"/>
          <w:sz w:val="24"/>
          <w:szCs w:val="24"/>
          <w:lang w:eastAsia="el-GR"/>
        </w:rPr>
        <w:t xml:space="preserve"> Καλώς, ευχαριστούμε τον κύριο Υπουργό. </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Ο Κοινοβουλευτικός Εκπρόσωπος της Νέας Δημοκρατίας κ. Μπουκώρος έχει τον λόγο.</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ΧΡΗΣΤΟΣ ΜΠΟΥΚΩΡΟΣ:</w:t>
      </w:r>
      <w:r w:rsidRPr="00567690">
        <w:rPr>
          <w:rFonts w:ascii="Arial" w:eastAsia="Times New Roman" w:hAnsi="Arial" w:cs="Times New Roman"/>
          <w:sz w:val="24"/>
          <w:szCs w:val="24"/>
          <w:lang w:eastAsia="el-GR"/>
        </w:rPr>
        <w:t xml:space="preserve"> Ευχαριστώ, κύριε Πρόεδρε. </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Πραγματικά, αναρωτιέμαι, αν και η Αίθουσα της Ολομέλειας είναι στη θέση της μετά την τοποθέτηση του Κοινοβουλευτικού Εκπροσώπου της Αξιωματικής Αντιπολίτευσης που, ούτε λίγο ούτε πολύ, μας κατηγόρησε ότι καταστρέφουμε τη χώρα, ότι ξεπουλάμε τη χώρα, ότι η πανδημία διαλύει τα πάντα, ότι η οικονομία βυθίζεται, ότι η ανάπτυξη έχει ναυαγήσει, ότι ο Ερντογάν έχει κατακτήσει τη χώρα κ.λπ.. Μα, τέτοια καταστροφολογία, τέτοια ισοπεδωτική λογική, υποτίθεται στο πλαίσιο ενός ψύχραιμου διαλόγου που ανταλλάσσονται απόψεις και γίνεται κριτική, ενίοτε τη σκληρή, για να </w:t>
      </w:r>
      <w:r w:rsidRPr="00567690">
        <w:rPr>
          <w:rFonts w:ascii="Arial" w:eastAsia="Times New Roman" w:hAnsi="Arial" w:cs="Times New Roman"/>
          <w:sz w:val="24"/>
          <w:szCs w:val="24"/>
          <w:lang w:eastAsia="el-GR"/>
        </w:rPr>
        <w:lastRenderedPageBreak/>
        <w:t>βελτιωθούν τα πράγματα; Ξεχάσατε, αγαπητέ συνάδελφε, ποιος παραχώρησε τη δημόσια περιουσία για ενενήντα εννιά ολόκληρα χρόνια, μέσω του τρίτου και αχρείαστου μνημονίου; Και μας κουνάτε σήμερα το δάχτυλο για ξεπούλημα της χώρας; Ξεχάσατε την επίσκεψη Ερντογάν στο Μέγαρο Μαξίμου και στο Προεδρικό Μέγαρο και μας κατηγορείτε τώρα για τις μονομερείς ενέργειες του Ερντογάν από τα κατεχόμενα, την ώρα που τον έχουμε απομονώσει διπλωματικά, που απαντήσαμε την πρόκλησή του στον Έβρο και την πρόκλησή του στην Ανατολική Μεσόγειο; Που ήρθε μέσα στο Προεδρικό Μέγαρο και το Μέγαρο Μαξίμου και είχατε καταπιεί τις γλώσσες σας; Θα μας πείτε για τον Ερντογάν;</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ΣΩΚΡΑΤΗΣ ΦΑΜΕΛΛΟΣ:</w:t>
      </w:r>
      <w:r w:rsidRPr="00567690">
        <w:rPr>
          <w:rFonts w:ascii="Arial" w:eastAsia="Times New Roman" w:hAnsi="Arial" w:cs="Times New Roman"/>
          <w:sz w:val="24"/>
          <w:szCs w:val="24"/>
          <w:lang w:eastAsia="el-GR"/>
        </w:rPr>
        <w:t xml:space="preserve"> Είναι προφανές ότι ανησυχείτε πολύ από αυτά που λέμε.</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(Γεώργιος Λαμπρούλης):</w:t>
      </w:r>
      <w:r w:rsidRPr="00567690">
        <w:rPr>
          <w:rFonts w:ascii="Arial" w:eastAsia="Times New Roman" w:hAnsi="Arial" w:cs="Times New Roman"/>
          <w:sz w:val="24"/>
          <w:szCs w:val="24"/>
          <w:lang w:eastAsia="el-GR"/>
        </w:rPr>
        <w:t xml:space="preserve"> Παρακαλώ, παρακαλώ, μην κάνετε διακοπές.</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ΧΡΗΣΤΟΣ ΜΠΟΥΚΩΡΟΣ:</w:t>
      </w:r>
      <w:r w:rsidRPr="00567690">
        <w:rPr>
          <w:rFonts w:ascii="Arial" w:eastAsia="Times New Roman" w:hAnsi="Arial" w:cs="Times New Roman"/>
          <w:sz w:val="24"/>
          <w:szCs w:val="24"/>
          <w:lang w:eastAsia="el-GR"/>
        </w:rPr>
        <w:t xml:space="preserve"> Ανησυχούμε, επειδή υπηρετήσατε κρίσιμα Υπουργεία, αγαπητέ συνάδελφε. Απαιτώ από εσάς πιο τεκμηριωμένη και πιο ψύχραιμη κριτική. Από εσάς, ιδιαίτερα.</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Τι να συζητήσουμε τώρα; Για την ψηφιακή πολιτική; Με δύο νούμερα, κυριολεκτικά, διέλυσε όλο το αφήγημά σας ο κ. Πιερρακάκης, προηγουμένως. </w:t>
      </w:r>
      <w:r w:rsidRPr="00567690">
        <w:rPr>
          <w:rFonts w:ascii="Arial" w:eastAsia="Times New Roman" w:hAnsi="Arial" w:cs="Times New Roman"/>
          <w:sz w:val="24"/>
          <w:szCs w:val="24"/>
          <w:lang w:eastAsia="el-GR"/>
        </w:rPr>
        <w:lastRenderedPageBreak/>
        <w:t xml:space="preserve">Για τον αριθμό των συναλλαγών και τον αριθμό των πράξεων, των πιστοποιητικών, των διοικητικών πράξεων που υλοποιούνται μέσα σε δύο χρόνια. </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Και σας είπε και ο κ. Καραμανλής, προηγουμένως. Ένας νόμος για τις δημόσιες συμβάσεις, ο ν.4412, που επιχειρήθηκε να διορθωθεί από την Κυβέρνησή σας τριακόσιες πενήντα τρεις φορές και μας κατηγορείτε σήμερα εδώ για υπουργικές τροπολογίες, εννέα τον αριθμό. Τριακόσιες πενήντα τρεις φορές διορθώσατε το νόμο περί δημοσίων συμβάσεων, τον ν.4412. Σε τρία χρόνια. Και ήταν, πράγματι, όπως είπε ο κ. Καραμανλής, προτεραιότητα του Υπουργείου και μετά η δημιουργία των ηλεκτρονικών μητρώων, τα οποία εγγράψατε ως πολιτική υποθήκη λίγες ημέρες πριν τις εκλογές.</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Τι δεν καταλαβαίνετε, δηλαδή; Ελληνικά δεν μιλάμε όλοι σε αυτή την Αίθουσα; </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Όταν οι ηλεκτρονικές συναλλαγές επί των ημερών σας είναι εκατό χιλιάδες και εκτινάσσονται στο 1,5 εκατομμύριο σήμερα, τι επιχειρείτε να συγκρίνετε ακριβώς; Ποιοτικά ή ποσοτικά τις διαφορές μας; </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ΣΩΚΡΑΤΗΣ ΦΑΜΕΛΛΟΣ:</w:t>
      </w:r>
      <w:r w:rsidRPr="00567690">
        <w:rPr>
          <w:rFonts w:ascii="Arial" w:eastAsia="Times New Roman" w:hAnsi="Arial" w:cs="Times New Roman"/>
          <w:sz w:val="24"/>
          <w:szCs w:val="24"/>
          <w:lang w:eastAsia="el-GR"/>
        </w:rPr>
        <w:t xml:space="preserve"> Η πανδημία για την τηλεργασία μήπως;</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(Γεώργιος Λαμπρούλης):</w:t>
      </w:r>
      <w:r w:rsidRPr="00567690">
        <w:rPr>
          <w:rFonts w:ascii="Arial" w:eastAsia="Times New Roman" w:hAnsi="Arial" w:cs="Times New Roman"/>
          <w:sz w:val="24"/>
          <w:szCs w:val="24"/>
          <w:lang w:eastAsia="el-GR"/>
        </w:rPr>
        <w:t xml:space="preserve"> Μη διακόπτετε, παρακαλώ!</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lastRenderedPageBreak/>
        <w:t>ΧΡΗΣΤΟΣ ΜΠΟΥΚΩΡΟΣ:</w:t>
      </w:r>
      <w:r w:rsidRPr="00567690">
        <w:rPr>
          <w:rFonts w:ascii="Arial" w:eastAsia="Times New Roman" w:hAnsi="Arial" w:cs="Times New Roman"/>
          <w:sz w:val="24"/>
          <w:szCs w:val="24"/>
          <w:lang w:eastAsia="el-GR"/>
        </w:rPr>
        <w:t xml:space="preserve"> Ποιοτικά ή ποσοτικά στα ΚΕΠ, κύριε Φάμελλε, είναι ο ίδιος αριθμός συναλλαγών, ο ίδιος αριθμός διοικητικών πράξεων; Η πανδημία και η υγεία; Κάνατε κριτική για τα εμβόλια, που το σύστημα εμβολιασμού στην Ελλάδα έχει αποσπάσει τα θετικότερα σχόλια παγκοσμίως; </w:t>
      </w:r>
    </w:p>
    <w:p w:rsidR="00567690" w:rsidRPr="00567690" w:rsidRDefault="00567690" w:rsidP="00E15F6F">
      <w:pPr>
        <w:tabs>
          <w:tab w:val="left" w:pos="2913"/>
        </w:tabs>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Τι παρακαλάτε, δηλαδή, να μην αναχαιτιστεί η πανδημία; Ξέρω τι είναι αυτό που σας τρομάζει, η έξοδος από την πανδημία και η οικονομική ανάταση της χώρας, σε συνδυασμό με το Ταμείο Ανασυγκρότησης, για το οποίο θα συζητήσουμε αύριο. Τρέμετε στην ιδέα ότι μπορούμε να αφήσουμε οριστικά πίσω την κρίση, ακόμη και την κρίση που δημιούργησε η πανδημία. Είναι αυτό εθνική αξιωματική αντιπολίτευση που κάνετε; Να παρακαλάτε για το στραβοπάτημα και την καταστροφή της χώρας στην πανδημία, στην οικονομία, στα εθνικά θέματα; Είναι αυτό σοβαρή προσέγγιση των πραγμάτων από μία κυβέρνηση που σεμνύνεται ότι μπορεί να ξαναγίνει η νέα προοδευτική διακυβέρνηση της χώρας; Είναι πρόοδος η μιζέρια, η μαυρίλα και η ισοπέδωση; Αυτό είναι πρόοδος; Εγώ γνωρίζω ότι πρόοδος είναι η γόνιμη κριτική, η βελτίωση των πραγμάτων, η προώθηση προς τα εμπρός και όχι προς τα πίσω. Αυτό είναι προοδευτική πολιτική.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Μας είπατε ότι τα κάνατε όλα ωραία και όλα καλά και επικαλεστήκατε τους δασικούς χάρτες, ότι αναρτήσατε μεγάλο ποσοστό, πράγματι, αφήνοντας </w:t>
      </w:r>
      <w:r w:rsidRPr="00567690">
        <w:rPr>
          <w:rFonts w:ascii="Arial" w:eastAsia="Times New Roman" w:hAnsi="Arial" w:cs="Times New Roman"/>
          <w:sz w:val="24"/>
          <w:szCs w:val="24"/>
          <w:lang w:eastAsia="el-GR"/>
        </w:rPr>
        <w:lastRenderedPageBreak/>
        <w:t>πίσω εκατοντάδες χιλιάδες θύματα. Εκατόν εβδομήντα χιλιάδες ήταν οι ενστάσεις και οι αντιρρήσεις και με τον ρυθμό που τις εξετάζατε θα ολοκληρώνονταν σε είκοσι επτά ολόκληρα χρόνια.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Διαπράξατε και μια ασχήμια για τον κ. Χατζηδάκη προηγουμένως. Είπατε ότι ο Χατζηδάκης είπε ότι το 2021 θα ολοκληρωθεί το Κτηματολόγιο. Επειδή όλοι μαζί ακούμε τις συνεντεύξεις και τις δηλώσεις των Υπουργών, ο Χατζηδάκης είπε αυτό ακριβώς που προβλέπει και το σημερινό νομοσχέδιο, ότι η κτηματογράφηση θα ολοκληρωθεί το 2024. Σας παραπέμπω στη συνέντευξη στην οποία αναφερθήκατε.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Γιατί κραδαίνετε εδώ τα χαρτιά, τις φωτοτυπίες των συνεντεύξεων, και για να δημιουργήσετε εντυπώσεις λέτε τη μισή αλήθεια και τα καταθέτετε στα Πρακτικά δήθεν; Γιατί το κάνετε αυτό, όπως κάνατε το πρωί με το </w:t>
      </w:r>
      <w:r w:rsidRPr="00567690">
        <w:rPr>
          <w:rFonts w:ascii="Arial" w:eastAsia="Times New Roman" w:hAnsi="Arial" w:cs="Times New Roman"/>
          <w:sz w:val="24"/>
          <w:szCs w:val="24"/>
          <w:lang w:val="en-US" w:eastAsia="el-GR"/>
        </w:rPr>
        <w:t>logo</w:t>
      </w:r>
      <w:r w:rsidRPr="00567690">
        <w:rPr>
          <w:rFonts w:ascii="Arial" w:eastAsia="Times New Roman" w:hAnsi="Arial" w:cs="Times New Roman"/>
          <w:sz w:val="24"/>
          <w:szCs w:val="24"/>
          <w:lang w:eastAsia="el-GR"/>
        </w:rPr>
        <w:t xml:space="preserve"> των τροπολογιών;</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Είναι οι ίδιες υπουργικές τροπολογίες αυτής της Κυβέρνησης με τις τροπολογίες που φέρνατε εσείς; Είναι το ίδιο εμπεριστατωμένες, το ίδιο αναλυτικές, το ίδιο αιτιολογημένες, το ίδιο αξιολογημένες οι τροπολογίες μας; Μας φέρνατε τριάντα-σαράντα προχειρογραφήματα, γονατογραφήματα, γραμμένα εδώ και καλούσατε τη Βουλή να τα ψηφίσει εσείς, η κυβέρνηση των δεκάδων ΠΝΠ.</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Εσείς που καθιερώσατε το σύστημα «ψηφίζουμε και ξεψηφίζουμε νόμους», εσείς μιλάτε για καλή νομοθέτηση, για ορθή νομοθέτηση; Καθιερώσατε το πρωτοφανές, «ψηφίζουμε και ξεψηφίζουμε». Σε αυτό το Κοινοβούλιο ήμασταν όλοι.</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Δεν θέλω να αναφερθώ περαιτέρω ούτε να τροφοδοτήσω μια αντιπαράθεση η οποία και τον ελληνικό λαό κουράζει και στα δημόσια πράγματα δεν βοηθάει. Όμως, από εσάς θα περίμενα περισσότερα για το νομοσχέδιο.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Μας είπατε ότι καταργείται το Κτηματολόγιο με αυτό το νομοσχέδιο. Αν αυτό δεν είναι μια τερατολογία, τι είναι; Η σύντμηση των χρόνων κατά το ήμισυ είναι η στόχευση του νομοσχεδίου. Διότι τα νομοσχέδια στην πράξη κρίνονται και στη λειτουργικότητά τους και στην αποτελεσματικότητά τους. Στόχευση, όμως, είναι η κατάτμηση του χρόνου στο ήμισυ.</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Εσείς έρχεστε εδώ και μας λέτε για κατάργηση. Γιατί; Διότι θα δημοσιοποιούνται όλα τα στοιχεία. Δεν έχετε ακούσει σε αυτή την Αίθουσα για τη δημοσιότητα, αυτό που είπε η Υπουργός, ότι όλα τα στοιχεία θα είναι προσβάσιμα, τι είναι η δημοσιότητα, ποια έννοια έχει; Η δημοσιότητα είναι η ψυχή της δικαιοσύνης.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Πρέπει, </w:t>
      </w:r>
      <w:r w:rsidRPr="00567690">
        <w:rPr>
          <w:rFonts w:ascii="Arial" w:eastAsia="Times New Roman" w:hAnsi="Arial" w:cs="Arial"/>
          <w:color w:val="222222"/>
          <w:sz w:val="24"/>
          <w:szCs w:val="24"/>
          <w:lang w:eastAsia="el-GR"/>
        </w:rPr>
        <w:t>κύριε Υπουργέ,</w:t>
      </w:r>
      <w:r w:rsidRPr="00567690">
        <w:rPr>
          <w:rFonts w:ascii="Arial" w:eastAsia="Times New Roman" w:hAnsi="Arial" w:cs="Times New Roman"/>
          <w:sz w:val="24"/>
          <w:szCs w:val="24"/>
          <w:lang w:eastAsia="el-GR"/>
        </w:rPr>
        <w:t xml:space="preserve"> και για τα ανοικτά δεδομένα να ανοίξει κάποια συζήτηση. Να ανοίξει συζήτηση αυτή την ώρα για την πρόσβαση στα δεδομένα. Διότι τώρα που τρέχει ψηφιακά η χώρα τώρα είναι η ώρα και για αυτή τη συζήτηση. Η πρόσβαση των πολιτών των σύγχρονων και ώριμων δημοκρατιών στα δεδομένα είναι, αν θέλετε, ένα από τα χαρακτηριστικά της ωριμότητας, της λειτουργικότητας και της πληρότητας της δημοκρατίας μας.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Δεν μας είπατε, όμως -ακούσαμε κριτική για το νομοσχέδιο- πόσο αυξήσατε την κτηματογράφηση τα τεσσεράμισι χρόνια που κυβερνήσατε; Την πήρατε 10% και την παραδώσαμε 40% ως ποσοστό; Δεν άκουσα καμμιά αναφορά από κανέναν ομιλητή. Γνωρίζουν όλοι ότι πρέπει και το εύρος των στοιχείων να εμπλουτιστεί και το βάθος των στοιχείων και να δοθεί η ευκαιρία και για τους πολίτες των περιοχών που έχει οριστικοποιηθεί η κτηματογράφηση να διορθώσουν τα λάθη.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Είμαστε χώρα μεταναστών, πολλοί Έλληνες ζουν στο εξωτερικό. Δεν υπήρχε η δημοσιότητα που υπάρχει σήμερα. Όταν ξεκίνησαν οι κτηματογραφήσεις στη χώρα το 1995, ούτε </w:t>
      </w:r>
      <w:r w:rsidRPr="00567690">
        <w:rPr>
          <w:rFonts w:ascii="Arial" w:eastAsia="Times New Roman" w:hAnsi="Arial" w:cs="Times New Roman"/>
          <w:sz w:val="24"/>
          <w:szCs w:val="24"/>
          <w:lang w:val="en-US" w:eastAsia="el-GR"/>
        </w:rPr>
        <w:t>social</w:t>
      </w:r>
      <w:r w:rsidRPr="00567690">
        <w:rPr>
          <w:rFonts w:ascii="Arial" w:eastAsia="Times New Roman" w:hAnsi="Arial" w:cs="Times New Roman"/>
          <w:sz w:val="24"/>
          <w:szCs w:val="24"/>
          <w:lang w:eastAsia="el-GR"/>
        </w:rPr>
        <w:t xml:space="preserve"> </w:t>
      </w:r>
      <w:r w:rsidRPr="00567690">
        <w:rPr>
          <w:rFonts w:ascii="Arial" w:eastAsia="Times New Roman" w:hAnsi="Arial" w:cs="Times New Roman"/>
          <w:sz w:val="24"/>
          <w:szCs w:val="24"/>
          <w:lang w:val="en-US" w:eastAsia="el-GR"/>
        </w:rPr>
        <w:t>media</w:t>
      </w:r>
      <w:r w:rsidRPr="00567690">
        <w:rPr>
          <w:rFonts w:ascii="Arial" w:eastAsia="Times New Roman" w:hAnsi="Arial" w:cs="Times New Roman"/>
          <w:sz w:val="24"/>
          <w:szCs w:val="24"/>
          <w:lang w:eastAsia="el-GR"/>
        </w:rPr>
        <w:t xml:space="preserve"> υπήρχαν ούτε, αν θέλετε, τέτοια πρόσβαση των πολιτών στην πληροφορία. Υπάρχουν λάθη, υπάρχουν παραλείψεις και αυτό το αναφαίρετο δικαίωμα του ελληνικού δημοσίου να έχει το τεκμήριο κυριότητας, να έχει το τεκμήριο της κατάθεσης δήλωσης για αγνώστου ιδιοκτήτη περιουσίες.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Κάποια στιγμή -το είπε ο Υπουργός- θα τελειώσει, γιατί δεν είναι το τέλος της νομοθέτησης για το Κτηματολόγιο. Είναι ένα πολύ βασικό πρώτο βήμα. Όμως, γιατί σήμερα αναιτιολόγητα το δημόσιο μπορεί να εγείρει δικαιώματα εναντίον αγνώστου ιδιοκτήτη περιουσίας; Διότι και το ίδιο το δημόσιο δεν γνωρίζει την περιουσία του και αυτό είναι τραγικό το 2021 και έχει φοβία για νομοθετικά άλματα μεγάλα, ουσιαστικά και γρήγορα το ελληνικό δημόσιο.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Αυτό είναι που πρέπει να μας απασχολήσει όλους και αναφέρομαι στο άρθρο 13 αυτή τη φορά, αλλά κρατάω τη δέσμευση του κ. Πιερρακάκη, ότι σήμερα γίνεται η αρχή και θα ολοκληρωθούν αυτά τα βήματα μαζί με τα υπόλοιπα γεωφορικά εργαλεία.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Υπάρχει και η δέσμευση της Κυβέρνησης, κύριε Εκπρόσωπε της Αξιωματικής Αντιπολίτευσης, για ολοκλήρωση του ζητήματος των δασικών χαρτών μέχρι 31 Δεκεμβρίου, για να μπει και αυτό στις ράγες και επιτέλους να ολοκληρωθεί.</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Εγώ δεν αμφιβάλλω ότι κάνατε μια προσπάθεια σημαντική, αλλά το Συμβούλιο της Επικρατείας πολλά κομμάτια τα ακύρωσε και υπήρχαν και πάρα-πάρα πολλές ενστάσεις, δεκάδες χιλιάδες, εκατόν εβδομήντα χιλιάδες. Αυτό είναι που επισημαίνουμε, αυτά θα πρέπει να προσπεράσουμε.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Δεν ξεπουλά η δική μας Κυβέρνηση ούτε τη δημόσια περιουσία ούτε κάνει </w:t>
      </w:r>
      <w:r w:rsidRPr="00567690">
        <w:rPr>
          <w:rFonts w:ascii="Arial" w:eastAsia="Times New Roman" w:hAnsi="Arial" w:cs="Times New Roman"/>
          <w:sz w:val="24"/>
          <w:szCs w:val="24"/>
          <w:lang w:val="en-US" w:eastAsia="el-GR"/>
        </w:rPr>
        <w:t>deal</w:t>
      </w:r>
      <w:r w:rsidRPr="00567690">
        <w:rPr>
          <w:rFonts w:ascii="Arial" w:eastAsia="Times New Roman" w:hAnsi="Arial" w:cs="Times New Roman"/>
          <w:sz w:val="24"/>
          <w:szCs w:val="24"/>
          <w:lang w:eastAsia="el-GR"/>
        </w:rPr>
        <w:t xml:space="preserve"> με κάποιον κτηματομεσίτη αόρατο και μεγάλο, όπως εσείς φαντάζεστε, χωρίς να προσκομίζετε στοιχεία στη Βουλή και εντελώς αστήρικτα, λέτε ότι αλλάζει το Κτηματολόγιο για να προχωρήσουν οι συμφωνίες κάτω από το τραπέζι. Πού στηρίζετε όλα αυτά τα πράγματα και βάζετε λάσπη στον ανεμιστήρα; Πού τα στηρίζετε; Σε ποια στοιχεία;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Εμείς είμαστε οι κακοί και εσείς οι καλοί; Ή εμείς ή αυτοί; Ακόμα διαπνέεστε από τις διχαστικές λογικές, που δεν είναι ανεκτές από τον ελληνικό λαό, που σας οδήγησαν στα έδρανα που κάθεστε σήμερα; Δεν θέλει ο ελληνικός λαός τον διχασμό. Ο ελληνικός λαός θέλει τη συνεννόηση, θέλει τη σύνθεση, θέλει την προώθηση των πραγμάτων και την επίλυση των προβλημάτων.</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Εσείς εξακολουθείτε μια διχαστική λογική του τύπου «ή εμείς ή αυτοί, οι κακοί της κεντροδεξιάς και οι καλοί του ΣΥΡΙΖΑ». Δεν πουλάει πλέον αυτό το παραμύθι, δεν πουλάει πλέον αυτό το αφήγημα. Πρέπει να το κατανοήσετε.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Όσοι, λοιπόν, εκφράζουν αντίθεση χωρίς επιχειρήματα στο σημερινό νομοσχέδιο είναι αυτοί που υποθάλπουν, αν θέλετε, υποστηρίζουν τη μέχρι σήμερα κατάσταση. Διότι δεν περιποιεί τιμή για το ελληνικό δημόσιο και για καμμία κυβέρνηση η πορεία του Κτηματολογίου στη χώρα.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Γι’ αυτό έχει αποδειχθεί ξεκάθαρα, κύριε Υπουργέ, ότι με τις συμβατικές διαδικασίες, τις κλασικές διαδικασίες, τις γραφειοκρατικές διαδικασίες που όλοι γνωρίζουμε Κτηματολόγιο δεν έγινε στη χώρα, και πολύ ορθά το πέρασε η Κυβέρνηση ως αρμοδιότητα στο Υπουργείο Ψηφιακής Πολιτικής και πολύ ορθά κάνετε το πρώτο βήμα ψηφιοποίησης και ψηφιακών διαδικασιών του Κτηματολογίου. Διότι η εμπειρία απέδειξε μέχρι σήμερα ότι με τις άλλες συμβατικές διαδικασίες πετύχαμε ελάχιστα και με μεγάλο κόστος και με τεράστια καθυστέρηση.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Κατά συνέπεια, τα περί επιτάχυνσης, απλούστευσης, ασφάλειας -και εγώ θα έλεγα και διαφάνειας- </w:t>
      </w:r>
      <w:r w:rsidRPr="00567690">
        <w:rPr>
          <w:rFonts w:ascii="Arial" w:eastAsia="Times New Roman" w:hAnsi="Arial" w:cs="Arial"/>
          <w:color w:val="222222"/>
          <w:sz w:val="24"/>
          <w:szCs w:val="24"/>
          <w:lang w:eastAsia="el-GR"/>
        </w:rPr>
        <w:t>κύριε Υπουργέ,</w:t>
      </w:r>
      <w:r w:rsidRPr="00567690">
        <w:rPr>
          <w:rFonts w:ascii="Arial" w:eastAsia="Times New Roman" w:hAnsi="Arial" w:cs="Times New Roman"/>
          <w:sz w:val="24"/>
          <w:szCs w:val="24"/>
          <w:lang w:eastAsia="el-GR"/>
        </w:rPr>
        <w:t xml:space="preserve"> είναι τα καινούργια στοιχεία με αυτό το νομοσχέδιο, που αποτελεί το πρώτο βήμα, όπως ο ηλεκτρονικός φάκελος ακινήτου, όπως η εγγραφή στα κτηματολογικά φύλλα των τυχόν αμφισβητήσεων και όλα αυτά τα ζητήματα, που, αν θέλετε, αυξάνουν και το εύρος και το βάθος των στοιχείων του Κτηματολογίου και διευκολύνουν την προσβασιμότητα όλων των εμπλεκόμενων φορέων, δημοσίου και ιδιωτών σε αυτή τη βάση δεδομένων, σε αυτά τα στοιχεία. Αυτό είναι η ειδοποιός διαφορά με το μέχρι σήμερα.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Κλείνοντας -δεν θέλω ούτε εγώ να ξεπεράσω πολύ τα όρια του χρόνου, κύριε Πρόεδρε- θα έλεγα ότι, πραγματικά, το τι είναι πρόοδος και συντήρηση δεν είναι κάποια ταμπέλα που αγοράζεται σε κάποια αγορά που έχουμε στο </w:t>
      </w:r>
      <w:r w:rsidRPr="00567690">
        <w:rPr>
          <w:rFonts w:ascii="Arial" w:eastAsia="Times New Roman" w:hAnsi="Arial" w:cs="Times New Roman"/>
          <w:sz w:val="24"/>
          <w:szCs w:val="24"/>
          <w:lang w:eastAsia="el-GR"/>
        </w:rPr>
        <w:lastRenderedPageBreak/>
        <w:t>μυαλό μας. Το τι είναι πρόοδος και το τι είναι συντήρηση ,κυρίως, κρίνεται από την προσέγγιση των προβλημάτων που αντιμετωπίζει ο σύγχρονος άνθρωπος, προβλήματα τα οποία είναι πολυσύνθετα και σε μεγάλο βαθμό πρωτόγνωρα.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Πώς αντιμετωπίζονται, λοιπόν, αυτά τα προβλήματα; Με την παλαιά μέθοδο των καλών και των κακών, των προοδευτικών και των συντηρητικών ή με την καινοτομία, την ψηφιοποίηση, τις νέες μεθόδους προσέγγισης, που είναι ταχύτερες και αποτελεσματικότερες, ώστε ο σύγχρονος άνθρωπος τις δύσκολες εποχές να μην ασφυκτιά κάτω από το άθροισμα παλαιών και νέων προβλημάτων; Δεν πρέπει να ανακαλύψουμε νέες διεξόδους, να πούμε ότι το Κτηματολόγιο πρέπει να ψηφιοποιηθεί. Είναι ανάγκη, γιατί; Διότι ψηφιοποιούνται όλοι οι τομείς της ζωής μας, από την εκπαίδευση και την εργασία μέχρι τη δημόσια υγεία, με τον ατομικό φάκελο υγείας, που έρχεται και μια σειρά άλλων διαδικασιών.</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 xml:space="preserve">Διότι πλέον η συντριπτική πλειοψηφία των Ελλήνων πολιτών συναλλάσσεται με το ελληνικό δημόσιο από το σπίτι του, από την ασφάλεια του σπιτιού του χωρίς να περιμένει σε ουρές. Όσο περιορίζουμε τις ουρές και τις επισκέψεις στις δημόσιες υπηρεσίες, η χώρα πάει καλύτερα. </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 xml:space="preserve">Λύθηκαν όλα τα προβλήματα από τον Πιερρακάκη ή από τον Καραμανλή που ήταν προηγουμένως εδώ ή από τον Μητσοτάκη και από την Κυβέρνηση της Νέας Δημοκρατίας; Ασφαλώς όχι. Ισχυριστήκαμε ποτέ κάτι </w:t>
      </w:r>
      <w:r w:rsidRPr="00567690">
        <w:rPr>
          <w:rFonts w:ascii="Arial" w:eastAsia="Times New Roman" w:hAnsi="Arial" w:cs="Arial"/>
          <w:bCs/>
          <w:sz w:val="24"/>
          <w:szCs w:val="24"/>
          <w:lang w:eastAsia="el-GR"/>
        </w:rPr>
        <w:lastRenderedPageBreak/>
        <w:t xml:space="preserve">τέτοιο; Αντιμετωπίσαμε τα δύο πρώτα χρόνια πρωτόγνωρες προκλήσεις και το στοίχημα που κερδίσαμε είναι ότι δεν σταμάτησε ο υπόλοιπος μηχανισμός της δημόσιας διοίκησης. Προχώρησε τον εκσυγχρονισμό, προχώρησε τις καινοτομίες, έκανε τα βήματα που έπρεπε να κάνει, παρά την πανδημία και παρά τις μεγάλες προκλήσεις στη γειτονιά μας από τους κακούς γείτονές μας πολλές φορές, αλλά και τις παγκόσμιες προκλήσεις που αντιμετώπισε και η χώρα μας στο πλαίσιο της πανδημίας. Δεν σηκώσαμε τα χέρια ψηλά για να πούμε ότι έχουμε δύο δύσκολους αντιπάλους και εχθρούς. </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 xml:space="preserve">Προχώρησε η ψηφιοποίηση -μιας και είναι εδώ σήμερα ο κ. Πιερρακάκης- και συναλλάσσεται σήμερα ο πολίτης από απόσταση με το δημόσιο για χίλιες τόσες διοικητικές πράξεις και για έντυπα και δικαιολογητικά για τα οποία στεκόταν στην ουρά. Θα προχωρήσει, απ’ όσο γνωρίζω, η ψηφιακή εκπαίδευση των συναλλασσόμενων μέσα από τα ΚΕΠ. Ήδη το Υπουργείο έχει προγραμματίσει και ετοιμάζει ένα πρόγραμμα, ώστε να εξοικειώνονται με τις ψηφιακές δεξιότητες όλοι οι πολίτες την ώρα της συναλλαγής τους με το δημόσιο. </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 xml:space="preserve">Κυρίες και κύριοι συνάδελφοι, κλείνοντας θα έλεγα ότι ο ελληνικός λαός που σκληραγωγήθηκε μέσα από τις δυσκολίες των τελευταίων ετών και την οικονομική κρίση και την πανδημία, μας βλέπει, μας παρατηρεί και μας κρίνει όλους αυστηρά. Όπως δεν υπάρχει εύκολο χρήμα στην εποχή μας, δεν υπάρχει </w:t>
      </w:r>
      <w:r w:rsidRPr="00567690">
        <w:rPr>
          <w:rFonts w:ascii="Arial" w:eastAsia="Times New Roman" w:hAnsi="Arial" w:cs="Arial"/>
          <w:bCs/>
          <w:sz w:val="24"/>
          <w:szCs w:val="24"/>
          <w:lang w:eastAsia="el-GR"/>
        </w:rPr>
        <w:lastRenderedPageBreak/>
        <w:t>ούτε εύκολη υποστήριξη ούτε εύκολη ψήφος. Όλοι στα δύσκολα κρινόμαστε. Σας καλώ να ψηφίσετε αυτό το νομοσχέδιο που πάει ένα βήμα μπροστά το Κτηματολόγιο.</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Σας ευχαριστώ.</w:t>
      </w:r>
    </w:p>
    <w:p w:rsidR="00567690" w:rsidRPr="00567690" w:rsidRDefault="00567690" w:rsidP="00E15F6F">
      <w:pPr>
        <w:spacing w:line="600" w:lineRule="auto"/>
        <w:ind w:firstLine="720"/>
        <w:jc w:val="center"/>
        <w:rPr>
          <w:rFonts w:ascii="Arial" w:eastAsia="Times New Roman" w:hAnsi="Arial" w:cs="Arial"/>
          <w:bCs/>
          <w:sz w:val="24"/>
          <w:szCs w:val="24"/>
          <w:lang w:eastAsia="el-GR"/>
        </w:rPr>
      </w:pPr>
      <w:r w:rsidRPr="00567690">
        <w:rPr>
          <w:rFonts w:ascii="Arial" w:eastAsia="Times New Roman" w:hAnsi="Arial" w:cs="Arial"/>
          <w:bCs/>
          <w:sz w:val="24"/>
          <w:szCs w:val="24"/>
          <w:lang w:eastAsia="el-GR"/>
        </w:rPr>
        <w:t>(Χειροκροτήματα από την πτέρυγα της Νέας Δημοκρατίας)</w:t>
      </w:r>
    </w:p>
    <w:p w:rsidR="00567690" w:rsidRPr="00567690" w:rsidRDefault="00567690" w:rsidP="00E15F6F">
      <w:pPr>
        <w:spacing w:line="600" w:lineRule="auto"/>
        <w:ind w:firstLine="720"/>
        <w:jc w:val="center"/>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t>ΠΡΟΕΔΡΕΥΩΝ (Γεώργιος Λαμπρούλης):</w:t>
      </w:r>
      <w:r w:rsidRPr="00567690">
        <w:rPr>
          <w:rFonts w:ascii="Arial" w:eastAsia="Times New Roman" w:hAnsi="Arial" w:cs="Arial"/>
          <w:bCs/>
          <w:sz w:val="24"/>
          <w:szCs w:val="24"/>
          <w:lang w:eastAsia="el-GR"/>
        </w:rPr>
        <w:t xml:space="preserve"> Ευχαριστούμε.</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Συνεχίζουμε με τον κατάλογο των ομιλητών. Θα καλέσω στο Βήμα τον κ. Αθανάσιο Λιούπη από τη Νέα Δημοκρατία. Θα ακολουθήσει η κ. Πούλου από τον ΣΥΡΙΖΑ, ο κ. Βιλιάρδος ως Κοινοβουλευτικός Εκπρόσωπος από την Ελληνική Λύση, μετά δύο Βουλευτές, ο κ. Καββαδάς και η κ. Γκαρά και μετά ο Κοινοβουλευτικός Εκπρόσωπος του Κινήματος Αλλαγής κ. Κατρίνης.</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Κύριε Λιούπη, έχετε τον λόγο.</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t>ΑΘΑΝΑΣΙΟΣ ΛΙΟΥΠΗΣ:</w:t>
      </w:r>
      <w:r w:rsidRPr="00567690">
        <w:rPr>
          <w:rFonts w:ascii="Arial" w:eastAsia="Times New Roman" w:hAnsi="Arial" w:cs="Arial"/>
          <w:bCs/>
          <w:sz w:val="24"/>
          <w:szCs w:val="24"/>
          <w:lang w:eastAsia="el-GR"/>
        </w:rPr>
        <w:t xml:space="preserve"> Ευχαριστώ πολύ, κύριε Πρόεδρε.</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 xml:space="preserve">Κύριε Υπουργέ, κυρίες και κύριοι συνάδελφοι, σήμερα συζητάμε ένα ακόμα νομοσχέδιο του Υπουργείου Ψηφιακής Διακυβέρνησης που όχι μόνο κάνει τη ζωή των Ελλήνων πιο απλή, όχι μόνο διευκολύνει τις διαδικασίες, αλλά με την κοινή λογική, τον απλό νου κάνει τα δύσκολα απλά. </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lastRenderedPageBreak/>
        <w:t>Το ελληνικό Κτηματολόγιο, δηλαδή η υπηρεσία που καταγράφει τις περιουσίες των Ελλήνων, είναι μια πολύπαθη περίπτωση. Η Ελλάδα είναι η μοναδική χώρα στην Ευρώπη που δεν έχει Κτηματολόγιο, ενώ μέχρι σήμερα έχει κτηματογραφηθεί μόνο το 35% της χώρας. Βεβαίως υπάρχουν περιοχές με ιδιομορφίες που αντιμετωπίζουν δυσκολίες στην κτηματογράφησή τους, όπως το Πήλιο, όπου περισσότερες από χίλιες ιδιοκτησίες βρέθηκαν ξαφνικά εκτός ορίων οικισμών ύστερα από σχετικές αποφάσεις του Σ.τ.Ε.. Όμως τέτοιες περιπτώσεις δεν είναι ο κανόνας. Η πραγματικότητα είναι ότι το Ελληνικό Κτηματολόγιο θα έπρεπε και θα μπορούσε να έχει ήδη ολοκληρωθεί.</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Το Υπουργείο Ψηφιακής Διακυβέρνησης με το σημερινό νομοσχέδιο κάνει καίριες παρεμβάσεις στη διαδικασία, ώστε αυτή να ολοκληρώνεται ταχύτερα και με λιγότερες γραφειοκρατικές καθυστερήσεις. Ήδη έχει γίνει ένα μεγάλο βήμα, ώστε να αποκτήσουν ψηφιακή πρόσβαση στα στοιχεία του Κτηματολογίου δικηγόροι, μηχανικοί, συμβολαιογράφοι.</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Σήμερα η μεγάλη αλλαγή έγκειται στο ότι πλέον δεν πρέπει να εξεταστούν όλες οι ενστάσεις προκειμένου να ολοκληρωθεί η κτηματογράφηση, δεδομένου ότι στατιστικά μόνο στο 2% των περιπτώσεων υποβάλλονται αιτήσεις διόρθωσης. Με τη νέα ρύθμιση τίθεται σε λειτουργία το Κτηματολόγιο όσο διαρκεί η διαδικασία εξέτασης των αιτήσεων αυτών.</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lastRenderedPageBreak/>
        <w:t xml:space="preserve">Ταυτόχρονα, για την ασφάλεια των συναλλαγών και την παροχή ασφάλειας δικαίου θα υπάρχει ειδική καταγραφή στο κτηματολογικό φύλλο, ώστε να καθίσταται γνωστό σε οποιονδήποτε ενδιαφέρεται ότι επί της συγκεκριμένης συνιδιοκτησίας υπάρχει αίτημα διόρθωσης. Αυτή και μόνο η αλλαγή αναμένεται να επιταχύνει κατά δύο ολόκληρα χρόνια την πλήρη λειτουργία του Κτηματολογίου. </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 xml:space="preserve">Είναι εντελώς αόριστες και αναληθείς, κατά τη γνώμη μου, οι ενστάσεις της Αξιωματικής Αντιπολίτευσης σ’ αυτό το ζήτημα, με το επιχείρημα ότι μ’ αυτόν τον τρόπο δεν ολοκληρώνεται ποτέ το Κτηματολόγιο. Είναι μια εικασία, όπως είπε και ο κύριος Υπουργός, αλλά οι ενστάσεις και οι εκκρεμότητες θα πάρουν τον δρόμο της δικαιοσύνης, όπως πρέπει, και στη συνέχεια θα ολοκληρωθεί πλήρως η κτηματογράφηση. Δεν υπάρχει, λοιπόν, καμμία ασάφεια σ’ αυτό το σημείο. </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 xml:space="preserve">Σε μία ακόμα προσπάθεια να εισαχθούν στη διαδικασία μας εναλλακτικοί τρόποι επίλυσης των διαφορών αναβαθμίζεται ο ρόλος της διαμεσολάβησης. Όταν υπάρχει αμφισβήτηση για μια ιδιοκτησία, οι δύο πλευρές μπορούν να καταφύγουν σε διαμεσολάβηση και πλέον σε περίπτωση επίτευξης συμφωνίας το πρακτικό του διαμεσολαβητή καταχωρείται στο κτηματολογικό φύλλο και διορθώνεται η κτηματολογική εγγραφή. Μ’ αυτόν τον τρόπο άμεσα και με μικρό </w:t>
      </w:r>
      <w:r w:rsidRPr="00567690">
        <w:rPr>
          <w:rFonts w:ascii="Arial" w:eastAsia="Times New Roman" w:hAnsi="Arial" w:cs="Arial"/>
          <w:bCs/>
          <w:sz w:val="24"/>
          <w:szCs w:val="24"/>
          <w:lang w:eastAsia="el-GR"/>
        </w:rPr>
        <w:lastRenderedPageBreak/>
        <w:t xml:space="preserve">κόστος μπορεί να αποφευχθεί ένας μακροχρόνιος και πολυδάπανος δικαστικός αγώνας μέχρι την έκδοση αμετάκλητης δικαστικής απόφασης. </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 xml:space="preserve">Εισάγεται ο θεσμός του κτηματολογικού εφέτη στις δευτεροβάθμιες δίκες που αφορούν υποθέσεις Κτηματολογίου, ώστε να υπάρχει εξειδικευμένη γνώση των δικαστών. Προβλέπονται υποχρεωτικά ειδικά σεμινάρια για τους δικαστές και τους εφέτες. </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 xml:space="preserve">Για να διορθωθούν όσες εγγραφές φέρουν την ένδειξη «αγνώστου ιδιοκτήτη» είναι απαραίτητη η συναίνεση του ελληνικού δημοσίου, που κατά κανόνα δεν έρχεται ποτέ. Προκειμένου να ξεπεραστεί το φαινόμενο αυτό σε περίπτωση αίτησης για διόρθωση προδήλου σφάλματος, εάν το ελληνικό δημόσιο δεν προβάλει αντιρρήσεις εντός εξήντα ημερών, το κτηματολογικό γραφείο υποχρεούται να διορθώσει την εγγραφή. </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 xml:space="preserve">Αξιοποιούνται εξειδικευμένοι επιστήμονες για την επιτάχυνση του έργου των κτηματολογίων. Δημιουργείται σταθερή συνεργασία μέσω της σχετικής προγραμματικής σύμβασης με το ΤΕΕ. Συστήνεται εξειδικευμένη πενταμελής επιτροπή εμπειρογνωμόνων εντός του Ελληνικού Κτηματολογίου που επιφορτίζεται με την εξέταση των όποιων νομικών ζητημάτων, καθώς ασκεί και την εποπτεία της λειτουργίας των κτηματολογικών γραφείων. Σε μηχανικό, εφόσον διαθέτει συγκεκριμένα προσόντα, μπορεί να χορηγηθεί ειδική άδεια και να εγγραφεί στο ειδικό μητρώο, ώστε να θεωρείται διαπιστευμένος μηχανικός </w:t>
      </w:r>
      <w:r w:rsidRPr="00567690">
        <w:rPr>
          <w:rFonts w:ascii="Arial" w:eastAsia="Times New Roman" w:hAnsi="Arial" w:cs="Arial"/>
          <w:bCs/>
          <w:sz w:val="24"/>
          <w:szCs w:val="24"/>
          <w:lang w:eastAsia="el-GR"/>
        </w:rPr>
        <w:lastRenderedPageBreak/>
        <w:t xml:space="preserve">για το Κτηματολόγιο και να λαμβάνει τεχνικές εκθέσεις και ελέγχους τοπογραφικών διαγραμμάτων. </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 xml:space="preserve">Η διαδικασία για τη μεταβίβαση των ακινήτων στην Ελλάδα έχει ελάχιστα βελτιωθεί τις τελευταίες δεκαετίες, παρά την πρόοδο της τεχνολογίας. Η δημιουργία του ηλεκτρονικού φακέλου του ακινήτου στην πλατφόρμα </w:t>
      </w:r>
      <w:r w:rsidRPr="00567690">
        <w:rPr>
          <w:rFonts w:ascii="Arial" w:eastAsia="Times New Roman" w:hAnsi="Arial" w:cs="Arial"/>
          <w:bCs/>
          <w:sz w:val="24"/>
          <w:szCs w:val="24"/>
          <w:lang w:val="en-US" w:eastAsia="el-GR"/>
        </w:rPr>
        <w:t>gov</w:t>
      </w:r>
      <w:r w:rsidRPr="00567690">
        <w:rPr>
          <w:rFonts w:ascii="Arial" w:eastAsia="Times New Roman" w:hAnsi="Arial" w:cs="Arial"/>
          <w:bCs/>
          <w:sz w:val="24"/>
          <w:szCs w:val="24"/>
          <w:lang w:eastAsia="el-GR"/>
        </w:rPr>
        <w:t>.</w:t>
      </w:r>
      <w:r w:rsidRPr="00567690">
        <w:rPr>
          <w:rFonts w:ascii="Arial" w:eastAsia="Times New Roman" w:hAnsi="Arial" w:cs="Arial"/>
          <w:bCs/>
          <w:sz w:val="24"/>
          <w:szCs w:val="24"/>
          <w:lang w:val="en-US" w:eastAsia="el-GR"/>
        </w:rPr>
        <w:t>gr</w:t>
      </w:r>
      <w:r w:rsidRPr="00567690">
        <w:rPr>
          <w:rFonts w:ascii="Arial" w:eastAsia="Times New Roman" w:hAnsi="Arial" w:cs="Arial"/>
          <w:bCs/>
          <w:sz w:val="24"/>
          <w:szCs w:val="24"/>
          <w:lang w:eastAsia="el-GR"/>
        </w:rPr>
        <w:t xml:space="preserve"> βοηθά τον συμβολαιογράφο στην εύκολη συγκέντρωση όλων των απαραίτητων εγγράφων και πιστοποιητικών που απαιτούνται για τη μεταβίβαση ακινήτων. </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Με το σημερινό νομοσχέδιο εξετάζονται και νέες ψηφιακές εφαρμογές του Υπουργείου Ψηφιακής Διακυβέρνησης, το «</w:t>
      </w:r>
      <w:r w:rsidRPr="00567690">
        <w:rPr>
          <w:rFonts w:ascii="Arial" w:eastAsia="Times New Roman" w:hAnsi="Arial" w:cs="Arial"/>
          <w:bCs/>
          <w:sz w:val="24"/>
          <w:szCs w:val="24"/>
          <w:lang w:val="en-US" w:eastAsia="el-GR"/>
        </w:rPr>
        <w:t>MyAuto</w:t>
      </w:r>
      <w:r w:rsidRPr="00567690">
        <w:rPr>
          <w:rFonts w:ascii="Arial" w:eastAsia="Times New Roman" w:hAnsi="Arial" w:cs="Arial"/>
          <w:bCs/>
          <w:sz w:val="24"/>
          <w:szCs w:val="24"/>
          <w:lang w:eastAsia="el-GR"/>
        </w:rPr>
        <w:t>» για τους ιδιοκτήτες οχημάτων, για να έχουν όλες τις πληροφορίες που θέλουν, το «</w:t>
      </w:r>
      <w:r w:rsidRPr="00567690">
        <w:rPr>
          <w:rFonts w:ascii="Arial" w:eastAsia="Times New Roman" w:hAnsi="Arial" w:cs="Arial"/>
          <w:bCs/>
          <w:sz w:val="24"/>
          <w:szCs w:val="24"/>
          <w:lang w:val="en-US" w:eastAsia="el-GR"/>
        </w:rPr>
        <w:t>AuditCar</w:t>
      </w:r>
      <w:r w:rsidRPr="00567690">
        <w:rPr>
          <w:rFonts w:ascii="Arial" w:eastAsia="Times New Roman" w:hAnsi="Arial" w:cs="Arial"/>
          <w:bCs/>
          <w:sz w:val="24"/>
          <w:szCs w:val="24"/>
          <w:lang w:eastAsia="el-GR"/>
        </w:rPr>
        <w:t>» για τις ελεγκτικές αρχές ώστε να έχουν πρόσβαση στα στοιχεία των οχημάτων, το «</w:t>
      </w:r>
      <w:r w:rsidRPr="00567690">
        <w:rPr>
          <w:rFonts w:ascii="Arial" w:eastAsia="Times New Roman" w:hAnsi="Arial" w:cs="Arial"/>
          <w:bCs/>
          <w:sz w:val="24"/>
          <w:szCs w:val="24"/>
          <w:lang w:val="en-US" w:eastAsia="el-GR"/>
        </w:rPr>
        <w:t>MyPhoto</w:t>
      </w:r>
      <w:r w:rsidRPr="00567690">
        <w:rPr>
          <w:rFonts w:ascii="Arial" w:eastAsia="Times New Roman" w:hAnsi="Arial" w:cs="Arial"/>
          <w:bCs/>
          <w:sz w:val="24"/>
          <w:szCs w:val="24"/>
          <w:lang w:eastAsia="el-GR"/>
        </w:rPr>
        <w:t>» με το οποίο επιτρέπεται η μεταμόρφωση και αποθήκευση ψηφιακών φωτογραφιών και η απεικόνιση της ιδιόχειρης υπογραφής κάθε πολίτη για τη διευκόλυνση των συναλλαγών με το δημόσιο.</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 xml:space="preserve">Κλείνοντας, θα αναφερθώ σε μια σημαντική τροπολογία, την 1036, με την οποία δημιουργείται το πλαίσιο για την αποτελεσματική λειτουργία του μηχανισμού κατ’ οίκον εμβολιασμών από το ιατρονοσηλευτικό προσωπικό τόσο των δημόσιων δομών πρωτοβάθμιας φροντίδας υγείας όσο και από το αντίστοιχο προσωπικό των ΟΤΑ. Αυξάνονται σημαντικά τα ποσά που δίνονται στους ιδιώτες γιατρούς, 50 ευρώ κατ’ οίκον, 20 ευρώ στο ιατρείο, προκειμένου </w:t>
      </w:r>
      <w:r w:rsidRPr="00567690">
        <w:rPr>
          <w:rFonts w:ascii="Arial" w:eastAsia="Times New Roman" w:hAnsi="Arial" w:cs="Arial"/>
          <w:bCs/>
          <w:sz w:val="24"/>
          <w:szCs w:val="24"/>
          <w:lang w:eastAsia="el-GR"/>
        </w:rPr>
        <w:lastRenderedPageBreak/>
        <w:t xml:space="preserve">να αξιοποιηθούν και αυτοί στην εμβολιαστική διαδικασία, η οποία γίνεται διαρκώς και πιο εύκολα προσβάσιμη στους πολίτες. Είναι δεδομένο ότι οι πολίτες εμπιστεύονται πιο πολύ τον γιατρό τους και πείθονται πιο εύκολα να εμβολιαστούν. </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Τέλος, προβλέπεται αποζημίωση και για τους φαρμακοποιούς για τη συμμετοχή τους στην ενημέρωση και διευκόλυνση των πολιτών που προσέρχονται να προγραμματίσουν τα ραντεβού για το εμβόλιο.</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 xml:space="preserve">Το σημερινό νομοσχέδιο συνοψίζει απλές και εφαρμόσιμες λύσεις σε πολύπλοκα προβλήματα που επηρεάζουν πολύ τη ζωή των πολιτών ,αλλά και τη συνολική πορεία της χώρας. </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Η πρόβλεψη του Υπουργείου είναι ότι σε δύο χρόνια από σήμερα, από το 35% της κτηματογράφησης θα πάμε στο 90%.</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Για πρώτη φορά σε τόσο σύντομο χρονικό διάστημα γίνονται άλματα στην ψηφιοποίηση και την αξιοποίηση της τεχνολογίας στον δημόσιο τομέα προσβλέποντας στη στήριξη της αναπτυξιακής τροχιάς της χώρας μας και τη δημιουργία ενός ελκυστικού επενδυτικού περιβάλλοντος. </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Σας ευχαριστώ πολύ.</w:t>
      </w:r>
    </w:p>
    <w:p w:rsidR="00567690" w:rsidRPr="00567690" w:rsidRDefault="00567690" w:rsidP="00E15F6F">
      <w:pPr>
        <w:autoSpaceDE w:val="0"/>
        <w:autoSpaceDN w:val="0"/>
        <w:adjustRightInd w:val="0"/>
        <w:spacing w:line="600" w:lineRule="auto"/>
        <w:ind w:firstLine="720"/>
        <w:jc w:val="center"/>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(Χειροκροτήματα από την πτέρυγα της Νέας Δημοκρατίας)</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lastRenderedPageBreak/>
        <w:t xml:space="preserve">ΠΡΟΕΔΡΕΥΩΝ (Γεώργιος Λαμπρούλης): </w:t>
      </w:r>
      <w:r w:rsidRPr="00567690">
        <w:rPr>
          <w:rFonts w:ascii="Arial" w:eastAsia="Times New Roman" w:hAnsi="Arial" w:cs="Times New Roman"/>
          <w:sz w:val="24"/>
          <w:szCs w:val="24"/>
          <w:lang w:eastAsia="el-GR"/>
        </w:rPr>
        <w:t>Ευχαριστούμε τον κ. Λιούπη.</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Τον λόγο έχει η κ. Πούλου από τον ΣΥΡΙΖΑ.</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ΠΑΝΑΓΙΟΥ (ΓΙΩΤΑ) ΠΟΥΛΟΥ: </w:t>
      </w:r>
      <w:r w:rsidRPr="00567690">
        <w:rPr>
          <w:rFonts w:ascii="Arial" w:eastAsia="Times New Roman" w:hAnsi="Arial" w:cs="Times New Roman"/>
          <w:sz w:val="24"/>
          <w:szCs w:val="24"/>
          <w:lang w:eastAsia="el-GR"/>
        </w:rPr>
        <w:t>Σας ευχαριστώ πολύ, κύριε Πρόεδρε.</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Κυρίες και κύριοι συνάδελφοι, το νομοσχέδιο του Υπουργείου Ψηφιακής Διακυβέρνησης αποτελεί ακόμα ένα συνονθύλευμα νομοθετικών παραδειγμάτων προς αποφυγή. Στο πρώτο μέρος του μας δείχνει πώς μπορεί κανείς να ακυρώσει στην πράξη μια σπουδαία μεταρρύθμιση, ενώ στο δεύτερο και το τρίτο πώς να υπονομεύσει τη σπουδαία χρησιμότητα των ψηφιακών εργαλείων στη δημόσια πολιτική. </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Υποστηρίζω ,λοιπόν, κύριοι της Κυβέρνησης, ότι νομοθετείτε και πάλι εκ του πονηρού αφού ζητήματα τεράστιας οικονομικής και κοινωνικής σημασίας που αφορούν εκατομμύρια πολίτες και για τα οποία πρέπει η πολιτική να έχει τον πρώτο λόγο, τα μασκαρεύετε και τα παρουσιάζετε ως αμιγώς τεχνικά, ως προβλήματα που δήθεν χρήζουν τεχνοκρατικής διαχείρισης αποκλειστικά.</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 Με το απατηλό περιτύλιγμα πιασάρικο σλόγκαν περί «ηλεκτρονικής διακυβέρνησης, ψηφιοποίηση, επιτάχυνση διαδικασιών» και πάει λέγοντας, προσπαθείτε να θαμπώσετε τους πολίτες που στερούνται ψηφιακής παιδείας, κύριε Πιερρακάκη, ώστε να μην μπορούν να διακρίνουν την πολιτική ουσία. Και </w:t>
      </w:r>
      <w:r w:rsidRPr="00567690">
        <w:rPr>
          <w:rFonts w:ascii="Arial" w:eastAsia="Times New Roman" w:hAnsi="Arial" w:cs="Times New Roman"/>
          <w:sz w:val="24"/>
          <w:szCs w:val="24"/>
          <w:lang w:eastAsia="el-GR"/>
        </w:rPr>
        <w:lastRenderedPageBreak/>
        <w:t xml:space="preserve">ποια είναι αυτή η ουσία; Ότι και πάλι με τα νομοθετήματα σας επιχειρείτε αφ’ ενός να αποκρύψετε την κυβερνητική σας ανεπάρκεια, τις καθυστερήσεις, τις αποτυχίες, τις αστοχίες και αφ’ ετέρου να εξυπηρετήσετε τα προσκείμενα σε εσάς ιδιωτικά συμφέροντα. </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Παρουσιάζετε μάλιστα τις αποτυχίες της Κυβέρνησής σας ως αποτυχίες του κράτους, ως δήθεν ανεπάρκειες της διοίκησης, για τις ελλείψεις της οποίας έχετε αποκλειστική ευθύνη, για να δικαιολογήσετε το ξεπούλημα των δημόσιων αγαθών και υπηρεσιών. Το κάνατε στην τοπική αυτοδιοίκηση με τους αναπτυξιακούς οργανισμούς και τους ιδιώτες μηχανικούς. Το κάνατε στην ενέργεια με το «φιλετάρισμα» και το ξεπούλημα της ΔΕΗ. Το κάνατε στην υγεία με την μη συμμετοχή του ιδιωτικού τομέα στην αντιμετώπιση της πανδημίας. Το κάνατε στην παιδεία με τις είκοσι πέντε χιλιάδες νέων πελατών στα κολλέγια. Το κάνατε στην κοινωνική ασφάλιση με τους ιδιώτες στην έκδοση των συντάξεων. Και ο κατάλογος δεν έχει τέλος. Δεν θα σας γλίτωνε φυσικά και το Κτηματολόγιο!</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Σαν πρώτο βήμα, λοιπόν, με το προεδρικό διάταγμα του Ιανουαρίου αφαιρέσατε την αρμοδιότητα για το Κτηματολόγιο από το Υπουργείο Περιβάλλοντος και το μεταφέρατε στο Ψηφιακής Διακυβέρνησης. Για εσάς δηλαδή δεν έχει σημασία το αντικείμενο του φορέα που είναι κατ’ εξοχήν </w:t>
      </w:r>
      <w:r w:rsidRPr="00567690">
        <w:rPr>
          <w:rFonts w:ascii="Arial" w:eastAsia="Times New Roman" w:hAnsi="Arial" w:cs="Times New Roman"/>
          <w:sz w:val="24"/>
          <w:szCs w:val="24"/>
          <w:lang w:eastAsia="el-GR"/>
        </w:rPr>
        <w:lastRenderedPageBreak/>
        <w:t>χωρικό, δηλαδή περιβαλλοντικό, αλλά το μέσον που είναι ψηφιακό. Το μέσον δηλαδή κατισχύει του ουσιαστικού αντικειμένου. Παγκόσμια πατέντα!</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Υπάρχει όμως πολιτικός λόγος πίσω από αυτή τη θεσμική στρέβλωση και πολιτική στόχευση που φαίνεται ξεκάθαρα με όσα επιχειρείτε τώρα στο παρόν νομοσχέδιο. Ας τα δούμε, λοιπόν. Κυρίες και κύριοι συνάδελφοι, η Κυβέρνηση Μητσοτάκη πήρε ένα έργο που η κυβέρνηση ΣΥΡΙΖΑ το είχε προχωρήσει στο 60% με καταληκτική ημερομηνία ολοκλήρωσης της κτηματογράφησης στις 17 Ιανουαρίου του 2020. Και εδώ και δύο χρόνια το άφησε να βαλτώσει δίνοντας δύο χρόνια παράταση και ένα επιπλέον τώρα. Άρα παραπέμπει την ολοκλήρωσή της το 2023, τότε δηλαδή που μάλλον δεν θα είναι και κυβέρνηση για να κριθεί. </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Φρόντισε ώστε οι ανοιχτές εκκρεμότητες της κτηματογράφησης να συσσωρευτούν ανεξέλεγκτα, να φτάσουν στον ουρανό. Και έρχεται τώρα να τις μεταβιβάσει, να τις πετάξει κυριολεκτικά στο Κτηματολόγιο το οποίο συνεπώς δεν μπορεί να ολοκληρωθεί ως ένα έργο μεγάλης σημασίας για τη χώρα, αλλά κλείνει όπως-όπως με το άρθρο 3 του παρόντος σαν ακόμη ένα πακέτο έτοιμο για ιδιωτικοποίηση, σαν ακόμη ένα δωράκι στα συμφέροντα. Παλιά σας τέχνη κόσκινο, κύριοι της Κυβέρνησης!</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Και δεν σας απασχολεί, βέβαια, ότι έτσι ακυρώνεται η ουσία και ο λόγος ύπαρξης του Κτηματολογίου. Πασχίσαμε ως κράτος και ως κοινωνία επί πολλά </w:t>
      </w:r>
      <w:r w:rsidRPr="00567690">
        <w:rPr>
          <w:rFonts w:ascii="Arial" w:eastAsia="Times New Roman" w:hAnsi="Arial" w:cs="Times New Roman"/>
          <w:sz w:val="24"/>
          <w:szCs w:val="24"/>
          <w:lang w:eastAsia="el-GR"/>
        </w:rPr>
        <w:lastRenderedPageBreak/>
        <w:t>χρόνια για να στήσουμε έναν φορέα, ώστε να εξακριβώσουμε όλα τα ιδιοκτησιακά δικαιώματα που έχει το δημόσιο αλλά και κάθε πολίτης και να τα αποτυπώσουμε οριστικά σε έναν χάρτη. Και αυτό για να σταματήσουν επιτέλους οι αντιδικίες που εμποδίζουν την αξιοποίηση των ακινήτων και τις επενδύσεις, αλλά και για να σταματήσουν οι καταπατήσεις της δημόσιας περιουσίας. Άρα, αν αυτό που ετοιμάζετε εσείς δεν μπορεί να πετύχει τους παραπάνω στόχους αφού οι εκκρεμότητες θα το ακυρώνουν στην πράξη, τότε δεν είναι Κτηματολόγιο. Βρείτε έναν άλλο τίτλο εσείς που είστε καλοί στα σλόγκαν και στην επικοινωνία. Πείτε το για παράδειγμα «ψηφιακό υποκατάστατο κτηματολογίου» ή κάτι ανάλογο.</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Βέβαια μας λέτε ότι μπορεί το 2% των ιδιοκτησιών που εμπλέκονται σε ενστάσεις ή αιτήσεις διόρθωσης να στερήσει το υπόλοιπο καθαρό 98% τη δυνατότητα να απολαμβάνει τις νέες ψηφιακές υπηρεσίες του Κτηματολογίου. Είναι όμως έτσι; Όχι δεν είναι. Δυστυχώς για σας οι αριθμοί είναι αμείλικτοι. Μέχρι τις 19 Ιουλίου του 2021 το 44,14% των εμπραγμάτων δικαιωμάτων βρίσκεται εκτός προγράμματος και πρέπει να προστεθούν και αυτά που τα εμπλέξατε και εσείς με τους δασικούς χάρτες. </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Πού το βρήκατε, λοιπόν, αυτό το εντυπωσιακό και εντελώς παραπλανητικό 2 προς 98; Μήπως με το 2% αναφέρεστε μόνο στις εκκρεμείς κτηματογραφήσεις των μεγάλων αστικών κέντρων; Μα τι γίνεται όμως στην </w:t>
      </w:r>
      <w:r w:rsidRPr="00567690">
        <w:rPr>
          <w:rFonts w:ascii="Arial" w:eastAsia="Times New Roman" w:hAnsi="Arial" w:cs="Times New Roman"/>
          <w:sz w:val="24"/>
          <w:szCs w:val="24"/>
          <w:lang w:eastAsia="el-GR"/>
        </w:rPr>
        <w:lastRenderedPageBreak/>
        <w:t xml:space="preserve">υπόλοιπη χώρα; Μάλλον δεν γνωρίζουμε τι συμβαίνει αφού δεν έχουμε ακόμη αναρτήσεις και επομένως δεν υπάρχουν στοιχεία για ενστάσεις ή αιτήσεις διόρθωσης. Δημιουργείτε δηλαδή ακίνητα και ιδιοκτήτες δύο ταχυτήτων, αυτών που δήθεν εξυπηρετούνται αφού παραμένουν δέσμιοι τυχόν εκτάσεων στο μέλλον γιατί η διαδικασία δεν ολοκληρώνεται και αυτών που δεν εξυπηρετούνται εξαρχής. </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Επιπλέον, κύριοι Υπουργοί, δεν σας απασχολεί ούτε ότι με τις προβληματικές ρυθμίσεις σας στο άρθρο 13 για τα αγνώστου ιδιοκτήτη ακίνητα θα δημιουργήσετε χάος αλλά και πολλά «παραθυράκια» για καταπατήσεις. Η προφανής αδυναμία του δημοσίου που σκόπιμα αφήνετε υποστελεχωμένο να ερευνήσει ουσιαστικά τα σχετικά ερωτήματα μέσα στα ασφυκτικά περιθώρια των εξήντα ημερών που επιβάλλετε, θα οδηγήσει σίγουρα σε κύμα αρνητικών απαντήσεων με αποτέλεσμα να αναγκάσετε χιλιάδες ιδιοκτήτες να προσφύγουν δικαστικά. Εκτός, βέβαια, και αν οι ενδιαφερόμενοι είναι μεγάλα ιδιωτικά συμφέροντα, τότε μπορεί να δούμε ως εκ θαύματος το δημόσιο να συναινεί με περίεργη ευκολία ή να σιωπά. Αυτά σας επισημαίνει η ΕΜΔΥΔΑΣ. </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Οι εκκρεμότητες, λοιπόν, που κληροδοτείτε στο δήθεν περαιωμένο Κτηματολόγιό σας είναι πολλές. Γιατί άραγε; Μήπως γιατί έτσι μπορείτε εύκολα να δικαιολογήσετε τον πλήρη έλεγχό του από την Κυβέρνησή σας, αλλά και την </w:t>
      </w:r>
      <w:r w:rsidRPr="00567690">
        <w:rPr>
          <w:rFonts w:ascii="Arial" w:eastAsia="Times New Roman" w:hAnsi="Arial" w:cs="Times New Roman"/>
          <w:sz w:val="24"/>
          <w:szCs w:val="24"/>
          <w:lang w:eastAsia="el-GR"/>
        </w:rPr>
        <w:lastRenderedPageBreak/>
        <w:t>ιδιωτικοποίησή του; Δεν μας εκπλήσσει πια τίποτα. Ο αδιαφανής συγκεντρωτισμός και το ξεπούλημα είναι σταθερές αξίες της πολιτικής σας.</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Τον πλήρη έλεγχο, βέβαια, θα τον πετύχετε με την περιβόητη επιτροπή εμπειρογνωμόνων. Και αναρωτιέται κανείς γιατί δεν καλύπτεστε με την επιτροπή επίλυσης αμφισβητήσεων του άρθρου 21;</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Κύριε Πρόεδρε, θα χρειαστώ ένα λεπτό ακόμη σας παρακαλώ.</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Και την ιδιωτικοποίηση θα την πετύχετε μέσω διαπιστευμένων μηχανικών του άρθρου 23, που φυσικά θα αμείβονται από τους πολίτες όπως ακριβώς και οι ιδιώτες που ανέλαβαν να διεκπεραιώσουν τις σκόπιμα συσσωρευμένες από σας τετρακόσιες χιλιάδες αιτήσεις συνταξιοδότησης. Οι διαπιστευμένοι μηχανικοί θα μπορούσαν να αποτελούν ένα χρήσιμο επικουρικό θεσμό, αλλά εσείς θα τους χρησιμοποιήσετε ως παράλληλο μηχανισμό ως δούρειο ίππο σε ένα ιδιωτικό κτηματολόγιο β για να διαβρώσετε τον δημόσιο χαρακτήρα του Κτηματολογίου. </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Κυρίες και κύριοι συνάδελφοι, τα έργα και οι ημέρες της Κυβέρνησης Μητσοτάκη στα πεδία του περιβάλλοντος και της χωροταξίας συνθέτουν ένα πραγματικά δυστοπικό σκηνικό. Ο περιβαλλοντοκτόνος νόμος Χατζηδάκη που </w:t>
      </w:r>
      <w:r w:rsidRPr="00567690">
        <w:rPr>
          <w:rFonts w:ascii="Arial" w:eastAsia="Times New Roman" w:hAnsi="Arial" w:cs="Times New Roman"/>
          <w:sz w:val="24"/>
          <w:szCs w:val="24"/>
          <w:lang w:eastAsia="el-GR"/>
        </w:rPr>
        <w:lastRenderedPageBreak/>
        <w:t xml:space="preserve">ακυρώνει την προστασία περιοχών μεγάλης περιβαλλοντικής αξίας, ο χωροταξικός σχεδιασμός του κ. Οικονόμου, που δημιούργησε μεγάλες προσδοκίες για διαδικασίες </w:t>
      </w:r>
      <w:r w:rsidRPr="00567690">
        <w:rPr>
          <w:rFonts w:ascii="Arial" w:eastAsia="Times New Roman" w:hAnsi="Arial" w:cs="Times New Roman"/>
          <w:sz w:val="24"/>
          <w:szCs w:val="24"/>
          <w:lang w:val="en-US" w:eastAsia="el-GR"/>
        </w:rPr>
        <w:t>fast</w:t>
      </w:r>
      <w:r w:rsidRPr="00567690">
        <w:rPr>
          <w:rFonts w:ascii="Arial" w:eastAsia="Times New Roman" w:hAnsi="Arial" w:cs="Times New Roman"/>
          <w:sz w:val="24"/>
          <w:szCs w:val="24"/>
          <w:lang w:eastAsia="el-GR"/>
        </w:rPr>
        <w:t xml:space="preserve"> </w:t>
      </w:r>
      <w:r w:rsidRPr="00567690">
        <w:rPr>
          <w:rFonts w:ascii="Arial" w:eastAsia="Times New Roman" w:hAnsi="Arial" w:cs="Times New Roman"/>
          <w:sz w:val="24"/>
          <w:szCs w:val="24"/>
          <w:lang w:val="en-US" w:eastAsia="el-GR"/>
        </w:rPr>
        <w:t>track</w:t>
      </w:r>
      <w:r w:rsidRPr="00567690">
        <w:rPr>
          <w:rFonts w:ascii="Arial" w:eastAsia="Times New Roman" w:hAnsi="Arial" w:cs="Times New Roman"/>
          <w:sz w:val="24"/>
          <w:szCs w:val="24"/>
          <w:lang w:eastAsia="el-GR"/>
        </w:rPr>
        <w:t xml:space="preserve">, αλλά κατάφερε να καθυστερήσει και πολεοδομικά σχέδια που ήταν σε εξέλιξη ενεργώντας αποκλειστικά με φωτογραφικές διατάξεις περί ιδιωτικών συμφερόντων, η παραπομπή των δασικών χαρτών στις καλένδες με συνεχείς πειραματισμούς και παλινωδίες και με ακύρωση ακόμα και των κυρωμένων χαρτών, η συνεχής αναβολή της εφαρμογής ηλεκτρονικής ταυτότητας των κτηρίων που φυσικά χωρίς περαιωμένο Κτηματολόγιο δεν θα ρισκάρει να αναλάβει ευθύνη κανείς ιδιώτης μηχανικός, η μη τακτοποίηση της κατηγορίας 5 των αυθαιρέτων για τα οποία σας απασχόλησαν μόνο τα προσημειωμένα στις τράπεζες αλλά όχι αυτά των δήμων, του δημοσίου και των φυσικών προσώπων -και πάλι εκεί ο κ. Χατζηδάκης ξέχασε την υποχρέωσή του για το ψηφιακό υπόβαθρο του 2011- και τώρα το παρόν νομοσχέδιο για το Κτηματολόγιο που ακυρώνει μια ιστορική μεταρρύθμιση και μεταφέρει πολλαπλά προβλήματα στο μέλλον. </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ΠΡΟΕΔΡΕΥΩΝ (Γεώργιος Λαμπρούλης): </w:t>
      </w:r>
      <w:r w:rsidRPr="00567690">
        <w:rPr>
          <w:rFonts w:ascii="Arial" w:eastAsia="Times New Roman" w:hAnsi="Arial" w:cs="Times New Roman"/>
          <w:sz w:val="24"/>
          <w:szCs w:val="24"/>
          <w:lang w:eastAsia="el-GR"/>
        </w:rPr>
        <w:t>Να ολοκληρώνετε, κυρία συνάδελφε.</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ΠΑΝΑΓΙΟΥ (ΓΙΩΤΑ) ΠΟΥΛΟΥ:</w:t>
      </w:r>
      <w:r w:rsidRPr="00567690">
        <w:rPr>
          <w:rFonts w:ascii="Arial" w:eastAsia="Times New Roman" w:hAnsi="Arial" w:cs="Times New Roman"/>
          <w:sz w:val="24"/>
          <w:szCs w:val="24"/>
          <w:lang w:eastAsia="el-GR"/>
        </w:rPr>
        <w:t xml:space="preserve"> Αυτά και πολλά άλλα αποδεικνύουν ότι η Κυβέρνηση της Νέας Δημοκρατίας κάτω από βαρύγδουπους τίτλους δήθεν </w:t>
      </w:r>
      <w:r w:rsidRPr="00567690">
        <w:rPr>
          <w:rFonts w:ascii="Arial" w:eastAsia="Times New Roman" w:hAnsi="Arial" w:cs="Times New Roman"/>
          <w:sz w:val="24"/>
          <w:szCs w:val="24"/>
          <w:lang w:eastAsia="el-GR"/>
        </w:rPr>
        <w:lastRenderedPageBreak/>
        <w:t xml:space="preserve">μεταρρυθμίσεων ουσιαστικά και συστηματικά παραδίδει τη χώρα στα μεγάλα συμφέροντα.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Και θα ήθελα κλείνοντας να πω στον αγαπητό συνάδελφο, κ. Χιονίδη, ότι οι επενδύσεις θέλουν χρήσεις γης, θέλουν χωροταξία και πολεοδομία. Δεν θέλουν αγορά οικοπέδων από χάρτες. Εάν δεν υπάρχουν οι χρήσεις γης, μην περιμένετε και επενδύσεις.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Ευχαριστώ πολύ, κύριε Πρόεδρε.</w:t>
      </w:r>
    </w:p>
    <w:p w:rsidR="00567690" w:rsidRPr="00567690" w:rsidRDefault="00567690" w:rsidP="00E15F6F">
      <w:pPr>
        <w:spacing w:line="600" w:lineRule="auto"/>
        <w:ind w:firstLine="720"/>
        <w:jc w:val="center"/>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(Χειροκροτήματα από την πτέρυγα του ΣΥΡΙΖΑ)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(Γεώργιος Λαμπρούλης):</w:t>
      </w:r>
      <w:r w:rsidRPr="00567690">
        <w:rPr>
          <w:rFonts w:ascii="Arial" w:eastAsia="Times New Roman" w:hAnsi="Arial" w:cs="Times New Roman"/>
          <w:sz w:val="24"/>
          <w:szCs w:val="24"/>
          <w:lang w:eastAsia="el-GR"/>
        </w:rPr>
        <w:t xml:space="preserve"> Τον λόγο έχει τώρα ο Κοινοβουλευτικός Εκπρόσωπος της Ελληνικής Λύσης, ο κ. Βιλιάρδος. Μετά θα ακολουθήσει ο κ. Καββαδάς, η κ. Γκαρά, όπως προείπαμε, και ο κ. Κατρίνης, Κοινοβουλευτικός Εκπρόσωπος του Κινήματος Αλλαγής.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Ορίστε, κύριε Βιλιάρδο, έχετε τον λόγο.</w:t>
      </w:r>
    </w:p>
    <w:p w:rsidR="00567690" w:rsidRPr="00567690" w:rsidRDefault="00567690" w:rsidP="00E15F6F">
      <w:pPr>
        <w:spacing w:line="600" w:lineRule="auto"/>
        <w:ind w:firstLine="720"/>
        <w:jc w:val="both"/>
        <w:rPr>
          <w:rFonts w:ascii="Arial" w:eastAsia="Times New Roman" w:hAnsi="Arial" w:cs="Times New Roman"/>
          <w:b/>
          <w:sz w:val="24"/>
          <w:szCs w:val="24"/>
          <w:lang w:eastAsia="el-GR"/>
        </w:rPr>
      </w:pPr>
      <w:r w:rsidRPr="00567690">
        <w:rPr>
          <w:rFonts w:ascii="Arial" w:eastAsia="Times New Roman" w:hAnsi="Arial" w:cs="Times New Roman"/>
          <w:b/>
          <w:sz w:val="24"/>
          <w:szCs w:val="24"/>
          <w:lang w:eastAsia="el-GR"/>
        </w:rPr>
        <w:t xml:space="preserve">ΒΑΣΙΛΕΙΟΣ ΒΙΛΙΑΡΔΟΣ: </w:t>
      </w:r>
      <w:r w:rsidRPr="00567690">
        <w:rPr>
          <w:rFonts w:ascii="Arial" w:eastAsia="Times New Roman" w:hAnsi="Arial" w:cs="Times New Roman"/>
          <w:sz w:val="24"/>
          <w:szCs w:val="24"/>
          <w:lang w:eastAsia="el-GR"/>
        </w:rPr>
        <w:t>Ευχαριστώ, κύριε Πρόεδρε.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Οι επενδύσεις, κυρία συνάδελφε, χρήματα χρειάζονται και τίποτα άλλο και χρήματα δεν υπάρχουν.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Κυρίες και κύριοι συνάδελφοι, κύριε Υπουργέ, θα ξεκινήσουμε από το ότι το σημερινό σχέδιο νόμου αποτελεί μια ακόμη μνημονιακή υποχρέωση, αν και </w:t>
      </w:r>
      <w:r w:rsidRPr="00567690">
        <w:rPr>
          <w:rFonts w:ascii="Arial" w:eastAsia="Times New Roman" w:hAnsi="Arial" w:cs="Times New Roman"/>
          <w:sz w:val="24"/>
          <w:szCs w:val="24"/>
          <w:lang w:eastAsia="el-GR"/>
        </w:rPr>
        <w:lastRenderedPageBreak/>
        <w:t>είναι σωστό να ολοκληρωθεί, κάποια στιγμή, το Κτηματολόγιο που ξεκίνησε την περίοδο 1995 - 1999, ενώ θεωρείται, πως θα κοστίσει συνολικά, από τότε, πάνω από 800 εκατομμύρια ευρώ, όπως θα καταθέσουμε στα Πρακτικά αργότερα όλες τις καταθέσεις μαζί για να μην κουράζουμε.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Από την άλλη πλευρά, το Κτηματολόγιο αναφέρεται από την πρώτη μέρα των μνημονίων στα έγγραφα της τρόικας, έως και πρόσφατα, στη δέκατη αξιολόγηση, σημειώνοντας πως στην πρώτη επικαιροποίηση του μνημονίου γράφονταν τα εξής: «Η Κυβέρνηση επιταχύνει την ολοκλήρωση του Κτηματολογίου και συντάσσει αναφορά προόδου, συμπεριλαμβανομένου ενός σχεδίου δράσης». Το καλοκαίρι του 2010, δε, προκηρύχθηκε από το ΥΠΕΚΑ, προφανώς, συμβολικά η κτηματογράφηση του υπολοίπου της χώρας, όπως θα καταθέσουμε στα Πρακτικά, προφανώς όχι από ενδιαφέρον για τη χώρα αλλά λόγω της εντολής που δόθηκε από το ΔΝΤ.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Στην πέμπτη αξιολόγηση, τώρα, του ΔΝΤ από τον Δεκέμβρη του 2011 και στο πρώτο μνημόνιο αναφερόταν, πως θα έπρεπε να επιταχυνθεί το πρόγραμμα του Κτηματολογίου με την άμεση καταχώρηση τεσσάρων εκατομμυρίων δικαιωμάτων, να ψηφιοποιηθούν τα υποθηκοφυλακεία και να μεταφερθούν όλα τα χρήματα στο Κτηματολόγιο έως το 2015, ενώ η όλη διαδικασία να τελειώσει το 2020. Το 2020 πέρασε, βέβαια, και δεν έχει τελειώσει ακόμη τίποτα.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Στο δεύτερο μνημόνιο, αναφερόταν η δημοπράτηση των περίπου δεκαπέντε εκατομμυρίων εναπομεινάντων δικαιωμάτων, έως το τέλος του 2012, ενώ επαναλαμβανόταν η υποχρέωση ενός πλήρους κτηματολογικού μητρώου και γραφείων σε όλη τη χώρα, έως το 2020. Παράλληλα, υπήρξε προσπάθεια επιτάχυνσης των δασικών χαρτών με τον ν.4164/2013, ενώ αναφερόταν, ως η δέκατη νομοθετική προσπάθεια για το Κτηματολόγιο έως τότε, όπως θα καταθέσουμε στα Πρακτικά.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Όπως αναγραφόταν, δε, στην σύμβαση του τρίτου μνημονίου, έως τον Ιούλιο του 2016, θα είχε εφαρμοστεί ο δασικός νόμος και θα είχε καταρτιστεί το σχέδιο λειτουργίας κτηματολογικών γραφείων σε όλη τη χώρα, κάτι που ήταν τότε προαπαιτούμενο των μνημονίων, με κοινοτική χρηματοδότηση έως 85 εκατομμύρια ευρώ για το υπόλοιπο της κτηματογράφησης.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Στην πρόσφατη δέκατη αξιολόγηση, τώρα, γράφεται πως θα επιτευχθεί η οριστικοποίηση του 95% όλων των χαρτών έως το πρώτο εξάμηνο του 2022, ενώ καθυστέρησε, λόγω των παρατάσεων που δόθηκαν από τους δανειστές με την πανδημία.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Αναφέρεται, επίσης, ότι αυτή τη στιγμή, το 50% της χώρας έχει εγκεκριμένους χάρτες και έχει ανοίξει το 28% των κτηματολογικών γραφείων, επτά γραφεία και δεκαεννιά  υποκαταστήματα.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Σε κάθε περίπτωση φαίνεται ,πως ναι μεν, οι δανειστές έχουν αρχείο των παγίων τουλάχιστον του κράτους, αλλά το δημόσιο όχι. Όπως έχουμε τονίσει, στις συζητήσεις του απολογισμού και ισολογισμού του κράτους, δεν καταγράφονται τα πάγια του δημοσίου και δεν υπάρχει αρχείο παγίων, ενώ το έχει επιβεβαιώσει και το Ελεγκτικό Συνέδριο. Δεν συνιστά, αλήθεια, αυτό προτεραιότητα; Για αυτά δεν ισχύει το «όλα στο φως», που είπε προηγουμένως ο Υπουργός;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Ειδικότερα, στην έκθεση του Ελεγκτικού Συνεδρίου για το 2018, αναφέρεται ότι ο συνολικός αριθμός των ακινήτων που έχει στην κατοχή της η ΕΤΑΔ ανέρχεται σε περίπου εβδομήντα επτά χιλιάδες, εκ των οποίων, μόνο για τα </w:t>
      </w:r>
      <w:r w:rsidRPr="00567690">
        <w:rPr>
          <w:rFonts w:ascii="Arial" w:eastAsia="Times New Roman" w:hAnsi="Arial" w:cs="Arial"/>
          <w:sz w:val="24"/>
          <w:szCs w:val="24"/>
          <w:lang w:eastAsia="el-GR"/>
        </w:rPr>
        <w:t xml:space="preserve">δύο χιλιάδες πεντακόσια είκοσι εννιά </w:t>
      </w:r>
      <w:r w:rsidRPr="00567690">
        <w:rPr>
          <w:rFonts w:ascii="Arial" w:eastAsia="Times New Roman" w:hAnsi="Arial" w:cs="Times New Roman"/>
          <w:sz w:val="24"/>
          <w:szCs w:val="24"/>
          <w:lang w:eastAsia="el-GR"/>
        </w:rPr>
        <w:t xml:space="preserve">έχει πραγματοποιηθεί εκτίμηση της εύλογης αξίας τους. Στα εβδομήντα επτά χιλιάδες, λοιπόν, συνολικά έχουν μόνο αξιολογηθεί τα </w:t>
      </w:r>
      <w:r w:rsidRPr="00567690">
        <w:rPr>
          <w:rFonts w:ascii="Arial" w:eastAsia="Times New Roman" w:hAnsi="Arial" w:cs="Arial"/>
          <w:sz w:val="24"/>
          <w:szCs w:val="24"/>
          <w:lang w:eastAsia="el-GR"/>
        </w:rPr>
        <w:t>δύο χιλιάδες πεντακόσια είκοσι εννιά</w:t>
      </w:r>
      <w:r w:rsidRPr="00567690">
        <w:rPr>
          <w:rFonts w:ascii="Arial" w:eastAsia="Times New Roman" w:hAnsi="Arial" w:cs="Times New Roman"/>
          <w:sz w:val="24"/>
          <w:szCs w:val="24"/>
          <w:lang w:eastAsia="el-GR"/>
        </w:rPr>
        <w:t xml:space="preserve">. Δεν είναι ντροπή; Δεν αποτελεί προτεραιότητα;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Στον ισολογισμό, δε, της ΕΤΑ του 2018, εμφανίζεται να έχει </w:t>
      </w:r>
      <w:r w:rsidRPr="00567690">
        <w:rPr>
          <w:rFonts w:ascii="Arial" w:eastAsia="Times New Roman" w:hAnsi="Arial" w:cs="Arial"/>
          <w:sz w:val="24"/>
          <w:szCs w:val="24"/>
          <w:lang w:eastAsia="el-GR"/>
        </w:rPr>
        <w:t xml:space="preserve">εβδομήντα μία χιλιάδες πεντακόσια </w:t>
      </w:r>
      <w:r w:rsidRPr="00567690">
        <w:rPr>
          <w:rFonts w:ascii="Arial" w:eastAsia="Times New Roman" w:hAnsi="Arial" w:cs="Times New Roman"/>
          <w:sz w:val="24"/>
          <w:szCs w:val="24"/>
          <w:lang w:eastAsia="el-GR"/>
        </w:rPr>
        <w:t xml:space="preserve">ακίνητα αξίας 900 εκατομμυρίων ευρώ, δηλαδή, κάτω από 13.000 ευρώ το καθένα. Είναι δυνατόν, όταν πρόκειται για διακόσια δέκα τουριστικά ακίνητα, όπως ξενοδοχεία, μαρίνες, χιονοδρομικά, γκολφ και λοιπά, οχτώ ολυμπιακά και περίπου </w:t>
      </w:r>
      <w:r w:rsidRPr="00567690">
        <w:rPr>
          <w:rFonts w:ascii="Arial" w:eastAsia="Times New Roman" w:hAnsi="Arial" w:cs="Arial"/>
          <w:sz w:val="24"/>
          <w:szCs w:val="24"/>
          <w:lang w:eastAsia="el-GR"/>
        </w:rPr>
        <w:t xml:space="preserve">εβδομήντα χιλιάδες </w:t>
      </w:r>
      <w:r w:rsidRPr="00567690">
        <w:rPr>
          <w:rFonts w:ascii="Arial" w:eastAsia="Times New Roman" w:hAnsi="Arial" w:cs="Times New Roman"/>
          <w:sz w:val="24"/>
          <w:szCs w:val="24"/>
          <w:lang w:eastAsia="el-GR"/>
        </w:rPr>
        <w:t>τίτλους ακινήτων της ιδιωτικής περιουσίας του δημοσίου;</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Όσον αφορά δε η μέση λογιστική αξία των εκάστοτε είκοσι τριών ακινήτων του ΤΑΙΠΕΔ, μπορεί να είναι 322 ευρώ και η συνολική 36.659; Πώς είναι δυνατόν να δικαιολογηθεί κάτι τέτοιο, 322 ευρώ για ένα ακίνητο; Αυτά δεν αποτελούν προτεραιότητα;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Όπως είχαμε τονίσει, δεν είναι ληστεία και ποινικό αδίκημα η μεταβίβαση χωρίς αποτίμηση των παγίων του δημοσίου στο υπερταμείο των ξένων και ειδικά στην ΕΤΑ σε μια ξένη οντότητα; Φαίνεται πάντως πως οι δανειστές, αφού πήραν ό,τι είχε και δεν είχε το κράτος, ενδιαφέρονται πλέον για την ακίνητη περιουσία των ιδιωτών, κάτι που με το παρόν, σύστημα χωρίς την ψηφιοποίησή της, είναι πολύ δύσκολο.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Πώς θα κάνουν ηλεκτρονικούς πλειστηριασμούς και μεταβιβάσεις με ένα κουμπί από κάποια </w:t>
      </w:r>
      <w:r w:rsidRPr="00567690">
        <w:rPr>
          <w:rFonts w:ascii="Arial" w:eastAsia="Times New Roman" w:hAnsi="Arial" w:cs="Arial"/>
          <w:sz w:val="24"/>
          <w:szCs w:val="24"/>
          <w:lang w:val="en-US" w:eastAsia="el-GR"/>
        </w:rPr>
        <w:t>offshore</w:t>
      </w:r>
      <w:r w:rsidRPr="00567690">
        <w:rPr>
          <w:rFonts w:ascii="Arial" w:eastAsia="Times New Roman" w:hAnsi="Arial" w:cs="Arial"/>
          <w:sz w:val="24"/>
          <w:szCs w:val="24"/>
          <w:lang w:eastAsia="el-GR"/>
        </w:rPr>
        <w:t xml:space="preserve"> </w:t>
      </w:r>
      <w:r w:rsidRPr="00567690">
        <w:rPr>
          <w:rFonts w:ascii="Arial" w:eastAsia="Times New Roman" w:hAnsi="Arial" w:cs="Times New Roman"/>
          <w:sz w:val="24"/>
          <w:szCs w:val="24"/>
          <w:lang w:eastAsia="el-GR"/>
        </w:rPr>
        <w:t xml:space="preserve">χωρίς να έχουν ψηφιοποιηθεί τα σπίτια των Ελλήνων; Δύσκολο είναι, πολύ δύσκολο. Οπότε για αυτό το απαιτούν, ενώ η Κυβέρνησή μας το παρουσιάζει σαν δική της επιτυχία.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Όσον αφορά, δε, στη σύνδεση του </w:t>
      </w:r>
      <w:r w:rsidRPr="00567690">
        <w:rPr>
          <w:rFonts w:ascii="Arial" w:eastAsia="Times New Roman" w:hAnsi="Arial" w:cs="Times New Roman"/>
          <w:sz w:val="24"/>
          <w:szCs w:val="24"/>
          <w:lang w:val="en-US" w:eastAsia="el-GR"/>
        </w:rPr>
        <w:t>TAXIS</w:t>
      </w:r>
      <w:r w:rsidRPr="00567690">
        <w:rPr>
          <w:rFonts w:ascii="Arial" w:eastAsia="Times New Roman" w:hAnsi="Arial" w:cs="Times New Roman"/>
          <w:sz w:val="24"/>
          <w:szCs w:val="24"/>
          <w:lang w:eastAsia="el-GR"/>
        </w:rPr>
        <w:t xml:space="preserve"> με το Κτηματολόγιο, κατά τις πληροφορίες μας, είναι αυτονόητος ο λόγος. Είναι η συνέχιση της ληστείας των Ελλήνων, για την οποία, άλλωστε, ψηφίστηκε ο νέος πτωχευτικός νόμος-έκτρωμα. Προφανώς η τρόικα με τα μνημόνια της, οι θεσμοί αργότερα και η ενισχυμένη εποπτεία, σήμερα, με τις αξιολογήσεις της, με αλλαγές ονομάτων, δηλαδή, για να μην καταλαβαίνουν οι πολίτες πως τίποτα δεν έχει αλλάξει -</w:t>
      </w:r>
      <w:r w:rsidRPr="00567690">
        <w:rPr>
          <w:rFonts w:ascii="Arial" w:eastAsia="Times New Roman" w:hAnsi="Arial" w:cs="Times New Roman"/>
          <w:sz w:val="24"/>
          <w:szCs w:val="24"/>
          <w:lang w:eastAsia="el-GR"/>
        </w:rPr>
        <w:lastRenderedPageBreak/>
        <w:t xml:space="preserve">απολύτως τίποτα δεν έχει αλλάξει, τα μνημόνια συνεχίζονται- δεν ενδιαφέρονται για τη σωστή οργάνωση του δημοσίου, αλλά για τη λεηλασία της Ελλάδας και των Ελλήνων.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Όπως λέγαμε, άλλωστε, από την αρχή της υπαγωγής της Ελλάδας στο ΔΝΤ από το ΠΑΣΟΚ, όταν δεν χρεοκοπεί επίσημα μια χώρα, χρεοκοπούν οι πολίτες της, αφού αυτοί αναλαμβάνουν την αποπληρωμή των χρεών της, που, δυστυχώς, συνεχίζουν να αυξάνονται, με τη σημερινή Κυβέρνηση να προσθέτει ακόμη περισσότερα, πάνω από 30 δισεκατομμύρια ευρώ, μέσα σε δύο μόλις χρόνια, παρά το ξεπούλημα.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Συνεχίζοντας δεν θα αναφερθούμε στα άρθρα του νομοσχεδίου, αφού έχουν αναλυθεί ήδη από τον εισηγητή μας, υπενθυμίζοντας μόνο το μεγάλο θέμα που υπάρχει με τους δασικούς χάρτες, όπως θα καταθέσουμε στα Πρακτικά, με αποτέλεσμα να έχουν επαναστατήσει οι πολίτες στην επαρχία.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Στις διατάξεις για την ψηφιοποίηση για το </w:t>
      </w:r>
      <w:r w:rsidRPr="00567690">
        <w:rPr>
          <w:rFonts w:ascii="Arial" w:eastAsia="Times New Roman" w:hAnsi="Arial" w:cs="Arial"/>
          <w:sz w:val="24"/>
          <w:szCs w:val="24"/>
          <w:lang w:eastAsia="el-GR"/>
        </w:rPr>
        <w:t>5</w:t>
      </w:r>
      <w:r w:rsidRPr="00567690">
        <w:rPr>
          <w:rFonts w:ascii="Arial" w:eastAsia="Times New Roman" w:hAnsi="Arial" w:cs="Arial"/>
          <w:sz w:val="24"/>
          <w:szCs w:val="24"/>
          <w:lang w:val="en-US" w:eastAsia="el-GR"/>
        </w:rPr>
        <w:t>G</w:t>
      </w:r>
      <w:r w:rsidRPr="00567690">
        <w:rPr>
          <w:rFonts w:ascii="Arial" w:eastAsia="Times New Roman" w:hAnsi="Arial" w:cs="Arial"/>
          <w:sz w:val="24"/>
          <w:szCs w:val="24"/>
          <w:lang w:eastAsia="el-GR"/>
        </w:rPr>
        <w:t xml:space="preserve">, </w:t>
      </w:r>
      <w:r w:rsidRPr="00567690">
        <w:rPr>
          <w:rFonts w:ascii="Arial" w:eastAsia="Times New Roman" w:hAnsi="Arial" w:cs="Times New Roman"/>
          <w:sz w:val="24"/>
          <w:szCs w:val="24"/>
          <w:lang w:eastAsia="el-GR"/>
        </w:rPr>
        <w:t xml:space="preserve">καθώς, επίσης, για τα κίνητρα σε οπτικοακουστικές παραγωγές κ.λπ.., έχει αναφερθεί ο συνάδελφος. Επιπλέον, στη λειτουργία της Γενικής Διεύθυνσης Κυβερνοασφάλειας όλο το εικοσιτετράωρο στο άρθρο 34, η οποία προφανώς χρειάζεται.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Ειδικά στις διατάξεις που αφορούν στην προώθηση κεραιών </w:t>
      </w:r>
      <w:r w:rsidRPr="00567690">
        <w:rPr>
          <w:rFonts w:ascii="Arial" w:eastAsia="Times New Roman" w:hAnsi="Arial" w:cs="Arial"/>
          <w:sz w:val="24"/>
          <w:szCs w:val="24"/>
          <w:lang w:eastAsia="el-GR"/>
        </w:rPr>
        <w:t>5</w:t>
      </w:r>
      <w:r w:rsidRPr="00567690">
        <w:rPr>
          <w:rFonts w:ascii="Arial" w:eastAsia="Times New Roman" w:hAnsi="Arial" w:cs="Arial"/>
          <w:sz w:val="24"/>
          <w:szCs w:val="24"/>
          <w:lang w:val="en-US" w:eastAsia="el-GR"/>
        </w:rPr>
        <w:t>G</w:t>
      </w:r>
      <w:r w:rsidRPr="00567690">
        <w:rPr>
          <w:rFonts w:ascii="Arial" w:eastAsia="Times New Roman" w:hAnsi="Arial" w:cs="Times New Roman"/>
          <w:sz w:val="24"/>
          <w:szCs w:val="24"/>
          <w:lang w:eastAsia="el-GR"/>
        </w:rPr>
        <w:t xml:space="preserve"> και την κατά παρέκκλιση δόμηση και τις αμοιβές της ΕΕΠ για έγκριση, στα άρθρα 42 </w:t>
      </w:r>
      <w:r w:rsidRPr="00567690">
        <w:rPr>
          <w:rFonts w:ascii="Arial" w:eastAsia="Times New Roman" w:hAnsi="Arial" w:cs="Times New Roman"/>
          <w:sz w:val="24"/>
          <w:szCs w:val="24"/>
          <w:lang w:eastAsia="el-GR"/>
        </w:rPr>
        <w:lastRenderedPageBreak/>
        <w:t xml:space="preserve">έως 45, ποιο θα είναι το πραγματικό οικονομικό όφελος; Δεν υπάρχει κάποια κοστολόγηση από το Γενικό Λογιστήριο του Κράτους ή οποιαδήποτε άλλη αναφορά. Ποτέ δεν καταθέτει εδώ σωστές κοστολογήσεις. Αλήθεια, λαμβάνονται υπ’ όψιν, όσον αφορά το </w:t>
      </w:r>
      <w:r w:rsidRPr="00567690">
        <w:rPr>
          <w:rFonts w:ascii="Arial" w:eastAsia="Times New Roman" w:hAnsi="Arial" w:cs="Arial"/>
          <w:sz w:val="24"/>
          <w:szCs w:val="24"/>
          <w:lang w:eastAsia="el-GR"/>
        </w:rPr>
        <w:t>5</w:t>
      </w:r>
      <w:r w:rsidRPr="00567690">
        <w:rPr>
          <w:rFonts w:ascii="Arial" w:eastAsia="Times New Roman" w:hAnsi="Arial" w:cs="Arial"/>
          <w:sz w:val="24"/>
          <w:szCs w:val="24"/>
          <w:lang w:val="en-US" w:eastAsia="el-GR"/>
        </w:rPr>
        <w:t>G</w:t>
      </w:r>
      <w:r w:rsidRPr="00567690">
        <w:rPr>
          <w:rFonts w:ascii="Arial" w:eastAsia="Times New Roman" w:hAnsi="Arial" w:cs="Times New Roman"/>
          <w:sz w:val="24"/>
          <w:szCs w:val="24"/>
          <w:lang w:eastAsia="el-GR"/>
        </w:rPr>
        <w:t xml:space="preserve">, θέματα υγείας ή οπτικής ρύπανσης από αυτή την κατά παρέκκλιση ανέγερση κεραιών; Σίγουρα, πάντως, δεν πρόκειται για ισχυρισμούς γραφικών, αφού το θέμα απασχολεί την Ελβετία και πολλές άλλες δυτικές χώρες, καταθέτοντας αργότερα ανάλογα δημοσιεύματα στα Πρακτικά.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Τέλος, ασφαλώς, δεν είναι αυτό το νομοσχέδιο που έχει άμεση ανάγκη σήμερα η Ελλάδα, αλλά μάλλον, οι δανειστές και κάποια άλλα εγχώρια συμφέροντα, επιχειρηματικά συμφέροντα.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Φυσικά, δεν είμαστε αντίθετοι στην οργάνωση της δημόσιας διοίκησης, όπως αναφέρουμε και στο πρόγραμμά μας, αλλά θα πρέπει να επιτευχθεί προς όφελος των πολιτών και της παραγωγής, όχι των κερδοσκόπων ακίνητης περιουσίας και των επιχειρηματικών συμφερόντων στα πλαίσια αλλαγής του ιδιοκτησιακού καθεστώτος της Ελλάδας που προωθούν όλες οι κυβερνήσεις των μνημονίων, όλες ανεξαιρέτως!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Περαιτέρω, σε κάποια άλλα θέματα, το ασφαλιστικό που προωθεί η Κυβέρνηση με ύπουλο τρόπο, λίγο πριν το κλείσιμο της Βουλής, είναι ένα ακόμη έγκλημα εις βάρος των Ελλήνων, ενώ δεν καταλαβαίνουμε τον λόγο, </w:t>
      </w:r>
      <w:r w:rsidRPr="00567690">
        <w:rPr>
          <w:rFonts w:ascii="Arial" w:eastAsia="Times New Roman" w:hAnsi="Arial" w:cs="Times New Roman"/>
          <w:sz w:val="24"/>
          <w:szCs w:val="24"/>
          <w:lang w:eastAsia="el-GR"/>
        </w:rPr>
        <w:lastRenderedPageBreak/>
        <w:t xml:space="preserve">αφού το υφιστάμενο του κ. Βρούτση -σύμφωνα με την αναλογιστική μελέτη που είχε καταθέσει τότε, τον Φεβρουάριο του 2020, καθώς επίσης, με τη μελέτη επάρκειας των συντάξεων- ήταν απολύτως βιώσιμο.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Μέχρι στιγμής, πάντως, δεν έχουμε δει ανάλογες μελέτες για το καινούργιο, περιμένοντας να τις καταθέσει η Εθνική Αναλογιστική Αρχή. Δεν το έχει κάνει ακόμη, το περιμένουμε, ενώ εξ όσων υπολογίζουμε θα έχει ως αποτέλεσμα τη δημιουργία ενός τεράστιου δημοσιονομικού κενού δεκάδων δισεκατομμυρίων ευρώ, που θα οδηγήσει σε μία ακόμη χρεοκοπία την πατρίδα μας.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Από την άλλη πλευρά, δεν είναι δυνατόν να προωθεί ο Υπουργός την τοποθέτηση των επικουρικών συντάξεων σε επενδυτικά προϊόντα, που ασφαλώς, δεν υπάρχουν στην Ελλάδα. Δεν έχουμε κανένα σωστό χρηματιστήριο για τέτοιου είδους προϊόντα. Οπότε, θα επιλεγεί η επένδυση σε ξένα, με αποτέλεσμα να ακολουθήσει η εκροή χρημάτων στο εξωτερικό, μειώνοντας ακόμη περισσότερο την ήδη προβληματική ρευστότητα της χώρας μας.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Τέλος, πώς είναι δυνατόν –αλήθεια- να εγγυάται το δημόσιο για τυχόν επενδυτικές ζημίες των συντάξεων; Όλοι εμείς δεν είμαστε το δημόσιο με τους φόρους που πληρώνουμε; Πώς έχει το θράσος–πραγματικά θράσος!- ο Υπουργός των ειδικών αποστολών εκκαθάρισης και ξεπουλήματος της χώρας </w:t>
      </w:r>
      <w:r w:rsidRPr="00567690">
        <w:rPr>
          <w:rFonts w:ascii="Arial" w:eastAsia="Times New Roman" w:hAnsi="Arial" w:cs="Times New Roman"/>
          <w:sz w:val="24"/>
          <w:szCs w:val="24"/>
          <w:lang w:eastAsia="el-GR"/>
        </w:rPr>
        <w:lastRenderedPageBreak/>
        <w:t xml:space="preserve">να εγγυάται αποδόσεις «τύπου Μάντοφ» από 43% έως 68%, όπως θα καταθέσουμε στα Πρακτικά; Δεν ξέρει τι έχει συμβεί με τον κ. Μάντοφ;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Φυσικά, θα επανέλθουμε πολλές φορές στο θέμα ελπίζοντας να συνδράμουν στο να εμποδιστεί το έγκλημα όλα τα κόμματα της Αντιπολίτευσης, αφού είναι η υποχρέωσή μας απέναντι στην πατρίδα μας και στα παιδιά μας.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Σε σχέση, τώρα, με την αύξηση 2% του βασικού μισθού, που ανήγγειλε ο κ. Χατζηδάκης, ανερυθρίαστα ως συνήθως, πρόκειται προφανώς για εμπαιγμό των εργαζομένων. Αρκεί να δει κανείς τις αυξήσεις στα λαχανικά –πάνω από 30%-, στα υπόλοιπα τρόφιμα, στη βενζίνη και ούτω καθεξής. Μπορεί να διατηρείται ο επίσημος πληθωρισμός χαμηλά με διάφορα τεχνάσματα, γνωστά σε όλους μας, αλλά ασφαλώς οι πολίτες διαπιστώνουν τη ραγδαία μείωση της αγοραστικής αξίας των εισοδημάτων τους, η οποία, φυσικά, είναι κατά πολύ μεγαλύτερη του 2% της αύξησης που δίνει ο κύριος Υπουργός.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Σημαντικό θέμα είναι, επίσης, το νερό όπου αντί η Κυβέρνηση να κατασκευάζει φράγματα, γνωρίζοντας την έλλειψή του στις αγροτικές καλλιέργειες, που συνεχώς κλιμακώνεται, τη λειψυδρία δηλαδή, προωθεί το ξεπούλημα των εταιρειών ύδρευσης σημειώνοντας πως όπου δρομολογήθηκε, η τιμή του νερού εκτοξεύθηκε στα ύψη μέσα σε ελάχιστο χρονικό διάστημα.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Έχουμε γράψει πάρα πολλές αναλύσεις για το θέμα τονίζοντας πως το νερό αποτελεί τη μεγαλύτερη πλουτοπαραγωγική πηγή του μέλλοντος, ενώ ήδη διεξάγονται πόλεμοι για την κατοχή του.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Δεν είναι δυνατόν, λοιπόν, να σχεδιάζεται το ξεπούλημα του, όπως των υπολοίπων κοινωφελών δικτύων της χώρας, που εποφθαλμιούν ,προφανώς, οι κερδοσκόποι, για παράδειγμα, το δίκτυο ηλεκτροδότησης των νοικοκυριών του ΔΕΔΔΗΕ με πάγια σχεδόν 5 δισεκατομμύρια, πολύ περισσότερο αφού θα χρησιμοποιηθεί για τη νέα τεχνολογία του 5</w:t>
      </w:r>
      <w:r w:rsidRPr="00567690">
        <w:rPr>
          <w:rFonts w:ascii="Arial" w:eastAsia="Times New Roman" w:hAnsi="Arial" w:cs="Times New Roman"/>
          <w:sz w:val="24"/>
          <w:szCs w:val="24"/>
          <w:lang w:val="en-US" w:eastAsia="el-GR"/>
        </w:rPr>
        <w:t>G</w:t>
      </w:r>
      <w:r w:rsidRPr="00567690">
        <w:rPr>
          <w:rFonts w:ascii="Arial" w:eastAsia="Times New Roman" w:hAnsi="Arial" w:cs="Times New Roman"/>
          <w:sz w:val="24"/>
          <w:szCs w:val="24"/>
          <w:lang w:eastAsia="el-GR"/>
        </w:rPr>
        <w:t xml:space="preserve">, ενώ είναι μια απόλυτα κερδοφόρα επιχείρηση και το πλέον πολύτιμο περιουσιακό στοιχείο της ΔΕΗ.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Όταν θα συμβεί αυτό, αφού αυτή η Κυβέρνηση δεν πρόκειται να αφήσει τίποτα όρθιο, πόσω μάλλον, όταν σπαταλάει χρήματα με δανεικά σαν να μην υπάρχει αύριο –όπως το 2004 - 2009 με τα γνωστά οδυνηρά αποτελέσματα που θα πληρώνουν, δυστυχώς, πολλές γενιές Ελλήνων, τα παιδιά μας και τα παιδιά των παιδιών μας-, οι τιμές του ηλεκτρισμού θα ακολουθήσουν επίσης μια έντονα ανοδική πορεία, όπως έχει διαπιστωθεί σε όλες τις χώρες που δρομολογήθηκε κάτι ανάλογο, ακόμη και στη Γερμανία, με αποτέλεσμα να επανακρατικοποιούν τις αντίστοιχες «ΔΕΗ» τους.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Ειλικρινά, λυπάμαι που το λέω, λυπούμαστε που το λέμε συνεχώς και μας στενοχωρεί ιδιαίτερα, αλλά δυστυχώς, αυτή η Κυβέρνηση δεν είναι απλά ανεπαρκής αλλά επικίνδυνη, αφού επιταχύνει, ήδη, την αλλαγή του </w:t>
      </w:r>
      <w:r w:rsidRPr="00567690">
        <w:rPr>
          <w:rFonts w:ascii="Arial" w:eastAsia="Times New Roman" w:hAnsi="Arial" w:cs="Times New Roman"/>
          <w:sz w:val="24"/>
          <w:szCs w:val="24"/>
          <w:lang w:eastAsia="el-GR"/>
        </w:rPr>
        <w:lastRenderedPageBreak/>
        <w:t xml:space="preserve">ιδιοκτησιακού καθεστώτος της Ελλάδας, με τελικό αποτέλεσμα να μετατρέψει όλους τους Έλληνες σε φθηνούς εξαθλιωμένους σκλάβους χρέους της Γερμανίας.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Δεν θα διστάσει, δε, καθόλου να παραδώσει ακόμη και εθνική κυριαρχία στους Τούρκους, για να μπορεί να συνεχίσει να δανείζεται. Αυτό είναι που την ενδιαφέρει,  να μπορεί να συνεχίζει να δανείζεται, ενώ πρόκειται για τη μοναδική Κυβέρνηση που ενώ οδηγεί τη χώρα από το κακό στο χειρότερο –στην υγεία, στην οικονομία, στα εθνικά, σχεδόν παντού-, θριαμβολογεί, με εντυπωσιακό θράσος, θράσος με την έννοια πως παρουσιάζει τις απίστευτες αποτυχίες της, ως δήθεν επιτυχίες, με την επιδοτούμενη φυσικά υποστήριξη των μέσων μαζικής ενημέρωσης.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Ακόμη και για τα δάνεια του Ταμείου Ανασυγκρότησης -για τα οποία ο Πρωθυπουργός είπε πως θα προσπαθήσει να μην πάρει- έχει δώσει περιουσιακά στοιχεία του δημοσίου μας ως εγγύηση, υπογράφοντας μια σκανδαλώδη σύμβαση που θα συζητηθεί αύριο, την οποία μάλλον δεν έχει διαβάσει καν ο αρμόδιος Υπουργός.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Στο πλαίσιο αυτά, εάν οι πολίτες συνεχίσουν να σκύβουν το κεφάλι έχοντας, δυστυχώς, πεισθεί από την προδοσία του ΣΥΡΙΖΑ, πως δεν υπάρχει εναλλακτική λύση –του κ. Τσίπρα, για να το λέμε πιο αντικειμενικά-, θα βιώσουν πρωτόγνωρες καταστάσεις, ενώ λόγω του μαζικού δανεισμού των διδύμων </w:t>
      </w:r>
      <w:r w:rsidRPr="00567690">
        <w:rPr>
          <w:rFonts w:ascii="Arial" w:eastAsia="Times New Roman" w:hAnsi="Arial" w:cs="Times New Roman"/>
          <w:sz w:val="24"/>
          <w:szCs w:val="24"/>
          <w:lang w:eastAsia="el-GR"/>
        </w:rPr>
        <w:lastRenderedPageBreak/>
        <w:t xml:space="preserve">ξανά ελλειμμάτων και των διδύμων χρεών, το επόμενο πολύ σκληρό μνημόνιο είναι δεδομένο, χωρίς καμμία διάθεση καταστροφολογίας. Είναι η πραγματικότητα που θα την δούμε σύντομα.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Κλείνοντας, θέλουμε να τονίσουμε, ξανά, πως λύσεις υπάρχουν, ειδικά για μία πάμπλουτη, προικισμένη χώρα όπως είναι η Ελλάδα μας. Εθνικό όραμα δεν υπάρχει, σχέδιο δεν υπάρχει ούτε μια κυβέρνηση που να λειτουργεί πραγματικά προς όφελος των πολιτών, ελπίζοντας να το καταλάβουν οι Έλληνες προτού είναι πολύ αργά, προτού επιβληθεί το νέο μνημόνιο που θα είναι κατά πολύ πιο οδυνηρό σε σχέση με όλα τα προηγούμενα.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Σας ευχαριστώ πολύ.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(Στο σημείο αυτό ο Βουλευτής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67690" w:rsidRPr="00567690" w:rsidRDefault="00567690" w:rsidP="00E15F6F">
      <w:pPr>
        <w:spacing w:line="600" w:lineRule="auto"/>
        <w:ind w:firstLine="720"/>
        <w:jc w:val="center"/>
        <w:rPr>
          <w:rFonts w:ascii="Arial" w:eastAsia="Times New Roman" w:hAnsi="Arial" w:cs="Arial"/>
          <w:sz w:val="24"/>
          <w:szCs w:val="24"/>
          <w:shd w:val="clear" w:color="auto" w:fill="FFFFFF"/>
          <w:lang w:eastAsia="el-GR"/>
        </w:rPr>
      </w:pPr>
      <w:r w:rsidRPr="00567690">
        <w:rPr>
          <w:rFonts w:ascii="Arial" w:eastAsia="Times New Roman" w:hAnsi="Arial" w:cs="Arial"/>
          <w:sz w:val="24"/>
          <w:szCs w:val="24"/>
          <w:shd w:val="clear" w:color="auto" w:fill="FFFFFF"/>
          <w:lang w:eastAsia="el-GR"/>
        </w:rPr>
        <w:t>(Χειροκροτήματα από την πτέρυγα της Ελληνικής Λύσης)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Arial"/>
          <w:b/>
          <w:sz w:val="24"/>
          <w:szCs w:val="24"/>
          <w:shd w:val="clear" w:color="auto" w:fill="FFFFFF"/>
          <w:lang w:eastAsia="el-GR"/>
        </w:rPr>
        <w:t>ΠΡΟΕΔΡΕΥΩΝ (Γεώργιος Λαμπρούλης):</w:t>
      </w:r>
      <w:r w:rsidRPr="00567690">
        <w:rPr>
          <w:rFonts w:ascii="Arial" w:eastAsia="Times New Roman" w:hAnsi="Arial" w:cs="Times New Roman"/>
          <w:sz w:val="24"/>
          <w:szCs w:val="24"/>
          <w:lang w:eastAsia="el-GR"/>
        </w:rPr>
        <w:t xml:space="preserve"> Ευχαριστούμε τον κ. Βιλιάρδο.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Θα δώσουμε τον λόγο τώρα στην Υπουργό Παιδείας και Θρησκευμάτων κ. Κεραμέως, για να αναπτύξει την τροπολογία με γενικό αριθμό 1038 και ειδικό 24, αρμοδιότητας του Υπουργείου Παιδείας και Θρησκευμάτων.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Αμέσως μετά θα ακολουθήσει ο Υφυπουργός Παιδείας και Θρησκευμάτων κ. Συρίγος, για να τοποθετηθεί επί ενός άρθρου της τροπολογίας.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Κυρία Υπουργέ, έχετε το λόγο.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ΝΙΚΗ ΚΕΡΑΜΕΩΣ (Υπουργός Παιδείας και Θρησκευμάτων): </w:t>
      </w:r>
      <w:r w:rsidRPr="00567690">
        <w:rPr>
          <w:rFonts w:ascii="Arial" w:eastAsia="Times New Roman" w:hAnsi="Arial" w:cs="Times New Roman"/>
          <w:sz w:val="24"/>
          <w:szCs w:val="24"/>
          <w:lang w:eastAsia="el-GR"/>
        </w:rPr>
        <w:t xml:space="preserve">Ευχαριστώ πολύ, κύριε Πρόεδρε.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Κυρίες και κύριοι συνάδελφοι, καλησπέρα και ζητώ συγγνώμη για τη διακοπή.</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Η τροπολογία που έχουμε καταθέσει εμπροθέσμως έχει τρεις πτυχές. Η πρώτη, έχει να κάνει με την επαναλειτουργία των εκπαιδευτικών δομών στο πλαίσιο της πανδημίας. Η δεύτερη πτυχή, έχει να κάνει με τα μουσουλμανικά ιεροσπουδαστήρια της Θράκης και τα Βακούφ Ρόδου και Κω. Και η τρίτη πτυχή ,έχει να κάνει με τους ειδικούς λογαριασμούς κονδυλίων έρευνας, στην οποία πτυχή θα τοποθετηθεί αναλυτικά ο αρμόδιος Υφυπουργός κ. Συρίγος.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Έρχομαι, λοιπόν, πρώτα απ’ όλα στην επαναλειτουργία των σχολικών μονάδων. Κυρίες και κύριοι συνάδελφοι, νομίζω όλοι μας θέλουμε τα σχολεία </w:t>
      </w:r>
      <w:r w:rsidRPr="00567690">
        <w:rPr>
          <w:rFonts w:ascii="Arial" w:eastAsia="Times New Roman" w:hAnsi="Arial" w:cs="Times New Roman"/>
          <w:sz w:val="24"/>
          <w:szCs w:val="24"/>
          <w:lang w:eastAsia="el-GR"/>
        </w:rPr>
        <w:lastRenderedPageBreak/>
        <w:t xml:space="preserve">μας να λειτουργήσουν διά ζώσης, κανονικά, τον Σεπτέμβριο και επίσης όλοι μας θέλουμε όλο το εκπαιδευτικό προσωπικό της χώρας, μαθητές, εκπαιδευτικοί, όλοι να λειτουργήσουν σε ένα πλαίσιο της μέγιστης δυνατής ασφάλειας.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Επίσης, όλοι θέλω να πιστεύω ότι θεωρούμε το εμβόλιο το πιο σημαντικό όπλο που έχουμε κατά αυτής της πρωτοφανούς υγειονομικής κρίσης. Και θα ήθελα να ενημερώσω το Σώμα ότι πάνω από το 75% των εκπαιδευτικών μας έχουν ήδη εμβολιαστεί και θα ήθελα δημοσίως να τους ευχαριστήσω πάρα πολύ γι’ αυτό.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Όμως, θα ήθελα να τονίσω ότι αυτό δεν αρκεί. Χρειαζόμαστε και άλλους και χρειαζόμαστε και άλλους, προκειμένου να διασφαλίσουμε την ασφάλεια που χρειάζεται ακριβώς το σχολείο μας για όλη την εκπαιδευτική κοινότητα.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Η τροπολογία, λοιπόν, που έχουμε καταθέσει, προβλέπει το αυτονόητο. Προβλέπει ένα πλαίσιο ασφαλούς επιστροφής για την εκπαιδευτική κοινότητα. Προβλέπει ότι οι εκπαιδευτικοί μας μπορούν να προσέρχονται στο σχολείο, είτε πλήρως εμβολιασμένοι και αν δεν είναι πλήρως εμβολιασμένοι, θα πρέπει να κάνουν εργαστηριακά τεστ –το τονίζω, εργαστηριακά τεστ- προκειμένου να μπορούν να προσέρχονται και να πετύχουμε αυτό το οποίο θέλουμε όλοι, που είναι αυτό το ασφαλές περιβάλλον.</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Προβλέπει, επίσης, ένα πλαίσιο πολύ πιο γρήγορων προσλήψεων, σε περίπτωση που κάποιος νοσήσει και χρειαστεί να απουσιάσει, μία έξτρα διαδικασία -άμα θέλετε- από πίνακες ήδη καταρτισμένους, προκειμένου ακριβώς πολύ γρήγορα, με γρήγορες διαδικασίες να αναπληρώνονται τυχόν κενά. Αυτά σχετικά με τη διαδικασία που προβλέπει για τα σχολεία.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Μία κουβέντα για τα μουσουλμανικά ιεροσπουδαστήρια της Θράκης. Με την τροπολογία εφαρμόζονται βασικά οι ίδιες προβλέψεις που ισχύουν στα εκκλησιαστικά σχολεία και για το εκπαιδευτικό προσωπικό των μουσουλμανικών ιεροσπουδαστηρίων της Θράκης.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Σχετικά με τα Βακούφ Ρόδου και Κω -και κλείνω με αυτό, κύριε Πρόεδρε- η συγκεκριμένη ρύθμιση κλείνει ένα σημαντικό νομοθετικό κενό. Βασική αρχή είναι η ανάγκη διαφάνειας στην οικονομική λειτουργία αυτών των οργανισμών. Αποσαφηνίζεται, λοιπόν, η νομική προσωπικότητα των οργανισμών διαχείρισης, είναι μη κρατικά νομικά πρόσωπα ιδιωτικού δικαίου με κοινωφελή σκοπό και κυρίως τη διατήρηση, συντήρηση και λειτουργία των μουσουλμανικών μνημείων και τα λοιπά. Η διοίκησή τους αποτελείται από Έλληνες μουσουλμάνους της Ρόδου και της Κω. Ο πρόεδρος και ο διαχειριστής υποβάλλουν «πόθεν έσχες». Προβλέπεται η δυνατότητα να απευθύνονται στο Νομικό Συμβούλιο του Κράτους για ζητήματα που τους αφορούν. Με λίγα λόγια, προβλέπεται ένα σύγχρονο νομοθετικό πλαίσιο για τη λειτουργία ακριβώς </w:t>
      </w:r>
      <w:r w:rsidRPr="00567690">
        <w:rPr>
          <w:rFonts w:ascii="Arial" w:eastAsia="Times New Roman" w:hAnsi="Arial" w:cs="Times New Roman"/>
          <w:sz w:val="24"/>
          <w:szCs w:val="24"/>
          <w:lang w:eastAsia="el-GR"/>
        </w:rPr>
        <w:lastRenderedPageBreak/>
        <w:t xml:space="preserve">αυτών των οργανισμών προς όφελος όλων και συγκεκριμένα των Ελλήνων μουσουλμάνων της Ρόδου και της Κω, αλλά και ευρύτερα των τοπικών κοινωνιών.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Σας ευχαριστώ πολύ.</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ΠΡΟΕΔΡΕΥΩΝ (Γεώργιος Λαμπρούλης): </w:t>
      </w:r>
      <w:r w:rsidRPr="00567690">
        <w:rPr>
          <w:rFonts w:ascii="Arial" w:eastAsia="Times New Roman" w:hAnsi="Arial" w:cs="Times New Roman"/>
          <w:sz w:val="24"/>
          <w:szCs w:val="24"/>
          <w:lang w:eastAsia="el-GR"/>
        </w:rPr>
        <w:t>Καλώς, ευχαριστούμε την κυρία Υπουργό.</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ΚΩΝΣΤΑΝΤΙΝΟΣ ΧΗΤΑΣ: </w:t>
      </w:r>
      <w:r w:rsidRPr="00567690">
        <w:rPr>
          <w:rFonts w:ascii="Arial" w:eastAsia="Times New Roman" w:hAnsi="Arial" w:cs="Times New Roman"/>
          <w:sz w:val="24"/>
          <w:szCs w:val="24"/>
          <w:lang w:eastAsia="el-GR"/>
        </w:rPr>
        <w:t>Κύριε Πρόεδρε, θα ήθελα τον λόγο.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ΣΩΚΡΑΤΗΣ ΦΑΜΕΛΛΟΣ: </w:t>
      </w:r>
      <w:r w:rsidRPr="00567690">
        <w:rPr>
          <w:rFonts w:ascii="Arial" w:eastAsia="Times New Roman" w:hAnsi="Arial" w:cs="Times New Roman"/>
          <w:sz w:val="24"/>
          <w:szCs w:val="24"/>
          <w:lang w:eastAsia="el-GR"/>
        </w:rPr>
        <w:t>Κύριε Πρόεδρε, θα ήθελα τον λόγο.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ΠΡΟΕΔΡΕΥΩΝ (Γεώργιος Λαμπρούλης): </w:t>
      </w:r>
      <w:r w:rsidRPr="00567690">
        <w:rPr>
          <w:rFonts w:ascii="Arial" w:eastAsia="Times New Roman" w:hAnsi="Arial" w:cs="Times New Roman"/>
          <w:sz w:val="24"/>
          <w:szCs w:val="24"/>
          <w:lang w:eastAsia="el-GR"/>
        </w:rPr>
        <w:t>Ορίστε, κύριε Συρίγο, έχετε τον λόγο εσείς για να τοποθετηθείτε επί ενός άρθρου της τροπολογίας που είπατε.</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Arial"/>
          <w:b/>
          <w:color w:val="111111"/>
          <w:sz w:val="24"/>
          <w:szCs w:val="24"/>
          <w:lang w:eastAsia="el-GR"/>
        </w:rPr>
        <w:t xml:space="preserve">ΕΥΑΓΓΕΛΟΣ (ΑΓΓΕΛΟΣ) ΣΥΡΙΓΟΣ (Υφυπουργός </w:t>
      </w:r>
      <w:r w:rsidRPr="00567690">
        <w:rPr>
          <w:rFonts w:ascii="Arial" w:eastAsia="Times New Roman" w:hAnsi="Arial" w:cs="Arial"/>
          <w:b/>
          <w:bCs/>
          <w:color w:val="111111"/>
          <w:sz w:val="24"/>
          <w:szCs w:val="24"/>
          <w:lang w:eastAsia="el-GR"/>
        </w:rPr>
        <w:t>Παιδείας και Θρησκευμάτων</w:t>
      </w:r>
      <w:r w:rsidRPr="00567690">
        <w:rPr>
          <w:rFonts w:ascii="Arial" w:eastAsia="Times New Roman" w:hAnsi="Arial" w:cs="Arial"/>
          <w:b/>
          <w:color w:val="111111"/>
          <w:sz w:val="24"/>
          <w:szCs w:val="24"/>
          <w:lang w:eastAsia="el-GR"/>
        </w:rPr>
        <w:t xml:space="preserve">): </w:t>
      </w:r>
      <w:r w:rsidRPr="00567690">
        <w:rPr>
          <w:rFonts w:ascii="Arial" w:eastAsia="Times New Roman" w:hAnsi="Arial" w:cs="Arial"/>
          <w:color w:val="111111"/>
          <w:sz w:val="24"/>
          <w:szCs w:val="24"/>
          <w:lang w:eastAsia="el-GR"/>
        </w:rPr>
        <w:t>Ευχαριστώ πολύ, κ</w:t>
      </w:r>
      <w:r w:rsidRPr="00567690">
        <w:rPr>
          <w:rFonts w:ascii="Arial" w:eastAsia="Times New Roman" w:hAnsi="Arial" w:cs="Times New Roman"/>
          <w:sz w:val="24"/>
          <w:szCs w:val="24"/>
          <w:lang w:eastAsia="el-GR"/>
        </w:rPr>
        <w:t>ύριε Πρόεδρε.</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Πρόκειται για το θέμα που αφορά στους ειδικούς λογαριασμούς κονδυλίων έρευνας.</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ΜΑΡΙΟΣ ΚΑΤΣΗΣ: </w:t>
      </w:r>
      <w:r w:rsidRPr="00567690">
        <w:rPr>
          <w:rFonts w:ascii="Arial" w:eastAsia="Times New Roman" w:hAnsi="Arial" w:cs="Times New Roman"/>
          <w:sz w:val="24"/>
          <w:szCs w:val="24"/>
          <w:lang w:eastAsia="el-GR"/>
        </w:rPr>
        <w:t>Κύριε Υπουργέ, ξεκαθαρίστε λίγο αν είναι άρθρο της τροπολογίας ή του νόμου.</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Arial"/>
          <w:b/>
          <w:color w:val="111111"/>
          <w:sz w:val="24"/>
          <w:szCs w:val="24"/>
          <w:lang w:eastAsia="el-GR"/>
        </w:rPr>
        <w:t xml:space="preserve">ΕΥΑΓΓΕΛΟΣ (ΑΓΓΕΛΟΣ) ΣΥΡΙΓΟΣ (Υφυπουργός </w:t>
      </w:r>
      <w:r w:rsidRPr="00567690">
        <w:rPr>
          <w:rFonts w:ascii="Arial" w:eastAsia="Times New Roman" w:hAnsi="Arial" w:cs="Arial"/>
          <w:b/>
          <w:bCs/>
          <w:color w:val="111111"/>
          <w:sz w:val="24"/>
          <w:szCs w:val="24"/>
          <w:lang w:eastAsia="el-GR"/>
        </w:rPr>
        <w:t>Παιδείας και Θρησκευμάτων</w:t>
      </w:r>
      <w:r w:rsidRPr="00567690">
        <w:rPr>
          <w:rFonts w:ascii="Arial" w:eastAsia="Times New Roman" w:hAnsi="Arial" w:cs="Arial"/>
          <w:b/>
          <w:color w:val="111111"/>
          <w:sz w:val="24"/>
          <w:szCs w:val="24"/>
          <w:lang w:eastAsia="el-GR"/>
        </w:rPr>
        <w:t>):</w:t>
      </w:r>
      <w:r w:rsidRPr="00567690">
        <w:rPr>
          <w:rFonts w:ascii="Arial" w:eastAsia="Times New Roman" w:hAnsi="Arial" w:cs="Times New Roman"/>
          <w:sz w:val="24"/>
          <w:szCs w:val="24"/>
          <w:lang w:eastAsia="el-GR"/>
        </w:rPr>
        <w:t xml:space="preserve"> Της τροπολογίας.</w:t>
      </w:r>
    </w:p>
    <w:p w:rsidR="00567690" w:rsidRPr="00567690" w:rsidRDefault="00567690" w:rsidP="00E15F6F">
      <w:pPr>
        <w:shd w:val="clear" w:color="auto" w:fill="FFFFFF"/>
        <w:spacing w:line="600" w:lineRule="auto"/>
        <w:ind w:firstLine="720"/>
        <w:contextualSpacing/>
        <w:jc w:val="both"/>
        <w:rPr>
          <w:rFonts w:ascii="Arial" w:eastAsia="Times New Roman" w:hAnsi="Arial" w:cs="Arial"/>
          <w:color w:val="111111"/>
          <w:sz w:val="24"/>
          <w:szCs w:val="24"/>
          <w:lang w:eastAsia="el-GR"/>
        </w:rPr>
      </w:pPr>
      <w:r w:rsidRPr="00567690">
        <w:rPr>
          <w:rFonts w:ascii="Arial" w:eastAsia="Times New Roman" w:hAnsi="Arial" w:cs="Arial"/>
          <w:b/>
          <w:color w:val="111111"/>
          <w:sz w:val="24"/>
          <w:szCs w:val="24"/>
          <w:lang w:eastAsia="el-GR"/>
        </w:rPr>
        <w:lastRenderedPageBreak/>
        <w:t xml:space="preserve">ΝΙΚΗ ΚΕΡΑΜΕΩΣ (Υπουργός </w:t>
      </w:r>
      <w:r w:rsidRPr="00567690">
        <w:rPr>
          <w:rFonts w:ascii="Arial" w:eastAsia="Times New Roman" w:hAnsi="Arial" w:cs="Arial"/>
          <w:b/>
          <w:bCs/>
          <w:color w:val="111111"/>
          <w:sz w:val="24"/>
          <w:szCs w:val="24"/>
          <w:lang w:eastAsia="el-GR"/>
        </w:rPr>
        <w:t xml:space="preserve">Παιδείας και Θρησκευμάτων): </w:t>
      </w:r>
      <w:r w:rsidRPr="00567690">
        <w:rPr>
          <w:rFonts w:ascii="Arial" w:eastAsia="Times New Roman" w:hAnsi="Arial" w:cs="Arial"/>
          <w:bCs/>
          <w:color w:val="111111"/>
          <w:sz w:val="24"/>
          <w:szCs w:val="24"/>
          <w:lang w:eastAsia="el-GR"/>
        </w:rPr>
        <w:t>Της τροπολογίας.</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Arial"/>
          <w:b/>
          <w:color w:val="111111"/>
          <w:sz w:val="24"/>
          <w:szCs w:val="24"/>
          <w:lang w:eastAsia="el-GR"/>
        </w:rPr>
        <w:t xml:space="preserve">ΕΥΑΓΓΕΛΟΣ (ΑΓΓΕΛΟΣ) ΣΥΡΙΓΟΣ (Υφυπουργός </w:t>
      </w:r>
      <w:r w:rsidRPr="00567690">
        <w:rPr>
          <w:rFonts w:ascii="Arial" w:eastAsia="Times New Roman" w:hAnsi="Arial" w:cs="Arial"/>
          <w:b/>
          <w:bCs/>
          <w:color w:val="111111"/>
          <w:sz w:val="24"/>
          <w:szCs w:val="24"/>
          <w:lang w:eastAsia="el-GR"/>
        </w:rPr>
        <w:t>Παιδείας και Θρησκευμάτων</w:t>
      </w:r>
      <w:r w:rsidRPr="00567690">
        <w:rPr>
          <w:rFonts w:ascii="Arial" w:eastAsia="Times New Roman" w:hAnsi="Arial" w:cs="Arial"/>
          <w:b/>
          <w:color w:val="111111"/>
          <w:sz w:val="24"/>
          <w:szCs w:val="24"/>
          <w:lang w:eastAsia="el-GR"/>
        </w:rPr>
        <w:t>):</w:t>
      </w:r>
      <w:r w:rsidRPr="00567690">
        <w:rPr>
          <w:rFonts w:ascii="Arial" w:eastAsia="Times New Roman" w:hAnsi="Arial" w:cs="Times New Roman"/>
          <w:sz w:val="24"/>
          <w:szCs w:val="24"/>
          <w:lang w:eastAsia="el-GR"/>
        </w:rPr>
        <w:t xml:space="preserve"> Υπάρχει και άλλο άρθρο στον νόμο, αναφέρομαι στην τροπολογία.</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Το θέμα των ειδικών λογαριασμών κονδυλίων έρευνας έχει δεχθεί πολλές νομοθετικές ρυθμίσεις στο πέρασμα πολλών ετών από το 1997. Υπενθυμίζω ότι σε πρώτη φάση υπήρχε υποχρέωση όσων ακαδημαϊκών είχαν ελευθέριο επάγγελμα να αποδίδουν το 30% των ακαθαρίστων εσόδων τους. Ακολούθως αυτό το 2000 έγινε 5%, 10%, ή 15% επί των ακαθαρίστων εσόδων αναλόγως του αντικειμένου, αν δηλαδή σχετιζόταν με δικαιώματα που έπαιρναν από βιβλία ή με εργασίες που σχετίζονταν άμεσα με το ελευθέριο επάγγελμα. Και ακολούθως, με ρύθμιση του 2017 υπολογίζεται στο 7% επί των καθαρών πλέον εσόδων.</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Κάποιοι ΕΛΚΕ είχαν προχωρήσει, ήταν προσεκτικοί και όλα αυτά τα χρόνια προχωρούσαν και πίεζαν τα μέλη ΔΕΠ για να καταβάλουν τα χρήματά τους. Η πλειοψηφία, όμως, των ΕΛΚΕ δεν είχε δείξει την απαιτούμενη τυπικότητα για πάρα πολλά χρόνια, με αποτέλεσμα να συσσωρευθούν αρκετά μεγάλα ποσά, αρκετά μεγάλα χρέη. Υπήρχαν, όμως, ασάφειες στον τρόπο του υπολογισμού.</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Τελικώς, τον Νοέμβριο του 2020 με υπουργική απόφαση που πέρασε ο προκάτοχός μου, ο κ. Βασίλης Διγαλάκης, ορίστηκε με απολύτως σαφή τρόπο η διαδικασία με την οποία οι ΕΛΚΕ μπορούσαν επιτέλους να διεκδικήσουν αυτά τα ποσά από τα μέλη ΔΕΠ. Και εστάλησαν οι πρώτες πράξεις προσδιορισμού οφειλής τον Δεκέμβριο του 2020.</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Ακολούθως εστάλησαν οι πράξεις προσδιορισμού οφειλής προς όλους εκείνους οι οποίοι όφειλαν από το 2000 μέχρι το 2017. Όταν εστάλησαν, διαπιστώθηκαν τα ακόλουθα: Το πρώτο ήταν ότι μετά από την πάροδο είκοσι ενός ετών πάρα πολλοί από τους υπόχρεους, από τους φερόμενους ως υπόχρεοι, δεν διέθεταν τα απαιτούμενα μέσα αποδείξεως, προκειμένου να διαπιστωθεί αν ήταν όντως από ελευθέριο επάγγελμα ή αν αυτά τα έσοδα προέρχονταν από άλλες πηγές, παραδείγματος χάριν μετοχές, συμμετοχές σε εταιρείες και τα λοιπά, που δεν σχετίζονταν, όμως, με την επιστημονική τους ιδιότητα.</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Υπενθυμίζεται ότι βάσει της ισχύουσας νομοθεσίας κάθε πολίτης είναι υποχρεωμένος να κρατά επί πενταετία τα φορολογικά του στοιχεία -είναι ο χρόνος παραγραφής των φορολογικών απαιτήσεων- και αντιστοίχως, υπήρχε πρόβλημα και με το σύστημα </w:t>
      </w:r>
      <w:r w:rsidRPr="00567690">
        <w:rPr>
          <w:rFonts w:ascii="Arial" w:eastAsia="Times New Roman" w:hAnsi="Arial" w:cs="Times New Roman"/>
          <w:sz w:val="24"/>
          <w:szCs w:val="24"/>
          <w:lang w:val="en-US" w:eastAsia="el-GR"/>
        </w:rPr>
        <w:t>TAXIS</w:t>
      </w:r>
      <w:r w:rsidRPr="00567690">
        <w:rPr>
          <w:rFonts w:ascii="Arial" w:eastAsia="Times New Roman" w:hAnsi="Arial" w:cs="Times New Roman"/>
          <w:sz w:val="24"/>
          <w:szCs w:val="24"/>
          <w:lang w:eastAsia="el-GR"/>
        </w:rPr>
        <w:t xml:space="preserve">. Ενδεικτικά θα σας πω ότι εμείς διεκδικούσαμε από το 1999, το σύστημα </w:t>
      </w:r>
      <w:r w:rsidRPr="00567690">
        <w:rPr>
          <w:rFonts w:ascii="Arial" w:eastAsia="Times New Roman" w:hAnsi="Arial" w:cs="Times New Roman"/>
          <w:sz w:val="24"/>
          <w:szCs w:val="24"/>
          <w:lang w:val="en-US" w:eastAsia="el-GR"/>
        </w:rPr>
        <w:t>TAXIS</w:t>
      </w:r>
      <w:r w:rsidRPr="00567690">
        <w:rPr>
          <w:rFonts w:ascii="Arial" w:eastAsia="Times New Roman" w:hAnsi="Arial" w:cs="Times New Roman"/>
          <w:sz w:val="24"/>
          <w:szCs w:val="24"/>
          <w:lang w:eastAsia="el-GR"/>
        </w:rPr>
        <w:t xml:space="preserve"> δεν διέθετε καθόλου στοιχεία για αυτό το θέμα πριν το 2003. Επομένως, όποιος αμφισβητούσε αυτά τα ποσά </w:t>
      </w:r>
      <w:r w:rsidRPr="00567690">
        <w:rPr>
          <w:rFonts w:ascii="Arial" w:eastAsia="Times New Roman" w:hAnsi="Arial" w:cs="Times New Roman"/>
          <w:sz w:val="24"/>
          <w:szCs w:val="24"/>
          <w:lang w:eastAsia="el-GR"/>
        </w:rPr>
        <w:lastRenderedPageBreak/>
        <w:t>ήταν αδύνατον να μπορέσει να το αποδείξει και έτσι επλήττετο το συνταγματικά κατοχυρωμένο δικαίωμα της προηγούμενης ακροάσεως.</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Ένα άλλο πρόβλημα ήταν -κύριε Πρόεδρε, ένα λεπτό ακόμη- ήταν ότι πολλοί από τους υπόχρεους είχαν ήδη αποβιώσει. Στη συγκεκριμένη περίπτωση, οι οφειλές προς τους ΕΛΚΕ είναι προσωποπαγείς. Υπήρχε ένα τεράστιο πρόβλημα, διότι πήγαιναν σε απογόνους να τα πάρουν, στους κληρονόμους, οι οποίοι δεν ήξεραν τι γινόταν και υφίστατο μία αντικειμενική αδυναμία προσδιορισμού από τους κληρονόμους.</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Με δεδομένα αυτά τα προβλήματα, κρίθηκε ότι η εικοσαετία δεν μπορούσε να θεωρηθεί ότι ήταν εύλογη προς την αρχή της αναλογικότητας και θα σας πω μόνο ένα ενδεικτικό σημείο: Διεκδικούσαμε απαιτήσεις 10 ευρώ, 15 ευρώ, 20 ευρώ που ανάγονταν στο 1999 ή το 2000. Σύμφωνα με το άρθρο 111 του Ποινικού Κώδικα, εάν κάνω κακούργημα, που δεν τιμωρείται με ισόβια κάθειρξη, αυτό παραγράφεται μετά την πάροδο δεκαπενταετίας. Τα 12 ευρώ, ή τα 15 ευρώ, ή τα 2 ευρώ που ήταν του 1999 δεν μπορούσαν να παραγραφούν.</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Έτσι, εκείνο το οποίο κάνουμε είναι να ακολουθούμε τις διαδικασίες που υπάρχουν. Επί παραδείγματι, ο ν.4820/2021 ως προς την οργάνωση και τη λειτουργία του Ελεγκτικού Συνεδρίου ρυθμίζει ότι όλοι οι φορείς του δημοσίου είναι υποχρεωμένοι να τηρούν αρχεία για δέκα έτη, ενώ τυχόν αξίωση για </w:t>
      </w:r>
      <w:r w:rsidRPr="00567690">
        <w:rPr>
          <w:rFonts w:ascii="Arial" w:eastAsia="Times New Roman" w:hAnsi="Arial" w:cs="Times New Roman"/>
          <w:sz w:val="24"/>
          <w:szCs w:val="24"/>
          <w:lang w:eastAsia="el-GR"/>
        </w:rPr>
        <w:lastRenderedPageBreak/>
        <w:t>αναζήτηση τυχόν διαχειριστικού ελλείμματος παραγράφεται μετά την πάροδο δέκα ετών.</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Για την ορθή τήρηση, λοιπόν, της διαδικασίας εισπράξεως των εν λόγω απαιτήσεων από τους υπόχρεους μεταφέραμε τη διαδικασία στα τελευταία δέκα έτη, δηλαδή ξεκινάει από την 1-1-2010 και με αυτόν τον τρόπο και οι υπόχρεοι μπορούν εύκολα να αναζητήσουν στους φορείς του δημοσίου τα σχετικά έγγραφα τα οποία χρειάζονται για να αποδείξουν τους ισχυρισμούς τους. Είναι σύμφωνη προς τις αρχές της ασφάλειας δικαίου και της εμπιστοσύνης του διοικούμενου προς το κράτος να μπορεί να αποδείξει αυτό το οποίο ισχυρίζεται.</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Παράλληλα, δώσαμε τη δυνατότητα -που δεν υπήρχε με την προηγούμενη ρύθμιση- σε όσους έχουν πληρώσει μεγαλύτερα ποσά από αυτά που όφειλαν βάσει του 7%, υπολογισμένου επί των καθαρών εσόδων –είχαν πληρώσει το 15% επί των ακαθαρίστων- να μπορούν να συμψηφίσουν αυτά τα ποσά για την τελευταία πενταετία. Ήταν ένα χρονικό όριο το οποίο πηγαίνει, συμβαδίζει με τον Αστικό Κώδικα ως προς τις απαιτήσεις οι οποίες έχουν δοθεί για τη μη παραγραφή απαιτήσεων οι οποίες έχουν δοθεί σε μη οφειλόμενα.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ΠΡΟΕΔΡΕΥΩΝ (Γεώργιος Λαμπρούλης): </w:t>
      </w:r>
      <w:r w:rsidRPr="00567690">
        <w:rPr>
          <w:rFonts w:ascii="Arial" w:eastAsia="Times New Roman" w:hAnsi="Arial" w:cs="Times New Roman"/>
          <w:sz w:val="24"/>
          <w:szCs w:val="24"/>
          <w:lang w:eastAsia="el-GR"/>
        </w:rPr>
        <w:t>Ευχαριστούμε τον κύριο Υπουργό.</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Θα παρακαλέσω την πολιτική ηγεσία του Υπουργείου Παιδείας να παραμείνει στα έδρανα, διότι ήδη έχει εκδηλωθεί ενδιαφέρον για διατύπωση </w:t>
      </w:r>
      <w:r w:rsidRPr="00567690">
        <w:rPr>
          <w:rFonts w:ascii="Arial" w:eastAsia="Times New Roman" w:hAnsi="Arial" w:cs="Times New Roman"/>
          <w:sz w:val="24"/>
          <w:szCs w:val="24"/>
          <w:lang w:eastAsia="el-GR"/>
        </w:rPr>
        <w:lastRenderedPageBreak/>
        <w:t>ερωτημάτων από τον κ. Χήτα –τα λέω με τη σειρά που σηκώθηκαν τα χέρια- από τον κ. Κάτση και τον κ. Κατρίνη.</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ΜΑΡΙΟΣ ΚΑΤΣΗΣ: </w:t>
      </w:r>
      <w:r w:rsidRPr="00567690">
        <w:rPr>
          <w:rFonts w:ascii="Arial" w:eastAsia="Times New Roman" w:hAnsi="Arial" w:cs="Times New Roman"/>
          <w:sz w:val="24"/>
          <w:szCs w:val="24"/>
          <w:lang w:eastAsia="el-GR"/>
        </w:rPr>
        <w:t>Όχι, εγώ, κύριε Πρόεδρε, ο κ. Φάμελλος θέλει να μιλήσει.</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ΠΡΟΕΔΡΕΥΩΝ (Γεώργιος Λαμπρούλης): </w:t>
      </w:r>
      <w:r w:rsidRPr="00567690">
        <w:rPr>
          <w:rFonts w:ascii="Arial" w:eastAsia="Times New Roman" w:hAnsi="Arial" w:cs="Times New Roman"/>
          <w:sz w:val="24"/>
          <w:szCs w:val="24"/>
          <w:lang w:eastAsia="el-GR"/>
        </w:rPr>
        <w:t>Εντάξει, ο κ. Φάμελλος, ενιαία είναι η Κοινοβουλευτική Ομάδα.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Πριν, όμως, ξεκινήσουμε αυτό τον κύκλο, κύριε Χήτα, ένα λεπτό έχει ζητήσει τον λόγο ο κ. Μπουκώρος.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Είχατε ζητήσει, κύριε Μπουκώρο, τον λόγο για μια παρέμβασή σας.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ΧΡΗΣΤΟΣ ΜΠΟΥΚΩΡΟΣ: </w:t>
      </w:r>
      <w:r w:rsidRPr="00567690">
        <w:rPr>
          <w:rFonts w:ascii="Arial" w:eastAsia="Times New Roman" w:hAnsi="Arial" w:cs="Times New Roman"/>
          <w:sz w:val="24"/>
          <w:szCs w:val="24"/>
          <w:lang w:eastAsia="el-GR"/>
        </w:rPr>
        <w:t>Κύριε Πρόεδρε, μετά τις ερωτήσεις, για να μη διακόπτω τη διαδικασία.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ΠΡΟΕΔΡΕΥΩΝ (Γεώργιος Λαμπρούλης): </w:t>
      </w:r>
      <w:r w:rsidRPr="00567690">
        <w:rPr>
          <w:rFonts w:ascii="Arial" w:eastAsia="Times New Roman" w:hAnsi="Arial" w:cs="Times New Roman"/>
          <w:sz w:val="24"/>
          <w:szCs w:val="24"/>
          <w:lang w:eastAsia="el-GR"/>
        </w:rPr>
        <w:t>Ωραία, ο κ. Χήτας, ο κ. Φάμελλος, ο κ. Κατρίνης και μετά ο κ. Μπουκώρος και αν υπάρχει κάποιος άλλος από άλλη Κοινοβουλευτική Ομάδα που θέλει να ρωτήσει.</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Ορίστε, κύριε Χήτα, έχετε τον λόγο.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ΚΩΝΣΤΑΝΤΙΝΟΣ ΧΗΤΑΣ: </w:t>
      </w:r>
      <w:r w:rsidRPr="00567690">
        <w:rPr>
          <w:rFonts w:ascii="Arial" w:eastAsia="Times New Roman" w:hAnsi="Arial" w:cs="Times New Roman"/>
          <w:sz w:val="24"/>
          <w:szCs w:val="24"/>
          <w:lang w:eastAsia="el-GR"/>
        </w:rPr>
        <w:t>Ευχαριστώ πολύ, κύριε Πρόεδρε.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Δεν πρόλαβε να ξημερώσει, κυρία Κεραμέως, πάλι εδώ είμαστε. Τρεις μέρες ήμασταν εδώ.</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(Στο σημείο αυτό την Προεδρική Έδρα καταλαμβάνει ο Ζ΄ Αντιπρόεδρος της Βουλής κ. </w:t>
      </w:r>
      <w:r w:rsidRPr="00567690">
        <w:rPr>
          <w:rFonts w:ascii="Arial" w:eastAsia="Times New Roman" w:hAnsi="Arial" w:cs="Times New Roman"/>
          <w:b/>
          <w:sz w:val="24"/>
          <w:szCs w:val="24"/>
          <w:lang w:eastAsia="el-GR"/>
        </w:rPr>
        <w:t>ΑΠΟΣΤΟΛΟΣ ΑΒΔΕΛΑΣ</w:t>
      </w:r>
      <w:r w:rsidRPr="00567690">
        <w:rPr>
          <w:rFonts w:ascii="Arial" w:eastAsia="Times New Roman" w:hAnsi="Arial" w:cs="Times New Roman"/>
          <w:sz w:val="24"/>
          <w:szCs w:val="24"/>
          <w:lang w:eastAsia="el-GR"/>
        </w:rPr>
        <w:t>)</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Είναι ευχάριστο, λοιπόν, όταν πιάνει κανείς στα χέρια του μια τροπολογία και βλέπει προσλήψεις. Εντάξει, ποιος δεν θέλει να προσλαμβάνονται οι άνθρωποι, αναπληρωτές εκπαιδευτικοί, μέλη ειδικού εκπαιδευτικού και τα λοιπά;</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Θέλω να πω το εξής: Λέτε εδώ ότι στην περίπτωση που εκείνοι, μόνιμοι, απασχολούμενοι και τα λοιπά δεν έχουν κάνει το εμβόλιο, δεν θα προσλαμβάνονται και τους βάζετε να κάνουν </w:t>
      </w:r>
      <w:r w:rsidRPr="00567690">
        <w:rPr>
          <w:rFonts w:ascii="Arial" w:eastAsia="Times New Roman" w:hAnsi="Arial" w:cs="Times New Roman"/>
          <w:sz w:val="24"/>
          <w:szCs w:val="24"/>
          <w:lang w:val="en-US" w:eastAsia="el-GR"/>
        </w:rPr>
        <w:t>PCR</w:t>
      </w:r>
      <w:r w:rsidRPr="00567690">
        <w:rPr>
          <w:rFonts w:ascii="Arial" w:eastAsia="Times New Roman" w:hAnsi="Arial" w:cs="Times New Roman"/>
          <w:sz w:val="24"/>
          <w:szCs w:val="24"/>
          <w:lang w:eastAsia="el-GR"/>
        </w:rPr>
        <w:t xml:space="preserve"> ή </w:t>
      </w:r>
      <w:r w:rsidRPr="00567690">
        <w:rPr>
          <w:rFonts w:ascii="Arial" w:eastAsia="Times New Roman" w:hAnsi="Arial" w:cs="Times New Roman"/>
          <w:sz w:val="24"/>
          <w:szCs w:val="24"/>
          <w:lang w:val="en-US" w:eastAsia="el-GR"/>
        </w:rPr>
        <w:t>rapid</w:t>
      </w:r>
      <w:r w:rsidRPr="00567690">
        <w:rPr>
          <w:rFonts w:ascii="Arial" w:eastAsia="Times New Roman" w:hAnsi="Arial" w:cs="Times New Roman"/>
          <w:sz w:val="24"/>
          <w:szCs w:val="24"/>
          <w:lang w:eastAsia="el-GR"/>
        </w:rPr>
        <w:t xml:space="preserve"> </w:t>
      </w:r>
      <w:r w:rsidRPr="00567690">
        <w:rPr>
          <w:rFonts w:ascii="Arial" w:eastAsia="Times New Roman" w:hAnsi="Arial" w:cs="Times New Roman"/>
          <w:sz w:val="24"/>
          <w:szCs w:val="24"/>
          <w:lang w:val="en-US" w:eastAsia="el-GR"/>
        </w:rPr>
        <w:t>test</w:t>
      </w:r>
      <w:r w:rsidRPr="00567690">
        <w:rPr>
          <w:rFonts w:ascii="Arial" w:eastAsia="Times New Roman" w:hAnsi="Arial" w:cs="Times New Roman"/>
          <w:sz w:val="24"/>
          <w:szCs w:val="24"/>
          <w:lang w:eastAsia="el-GR"/>
        </w:rPr>
        <w:t>. Όταν νομοθετείτε, θα πρέπει να ξέρετε ότι μπορεί να εφαρμοστεί στην πράξη. Το κάνετε και με τους φοιτητές που δεν θα έχουν δικαίωμα εισόδου στα πανεπιστήμια από τον Σεπτέμβριο, το κάνετε και με τους καθηγητές. Όπως είπατε, είστε ικανοποιημένοι γιατί το 70% έχει ήδη εμβολιαστεί, άρα, η συντριπτική πλειοψηφία και ίσως το νούμερο να μεγαλώσει και μπράβο. Πώς αυτοί οι άνθρωποι θα δίνουν 20 ευρώ, 30 ευρώ, ή 40 ευρώ τη μέρα για να πηγαίνουν στη δουλειά τους οι μεν ή να παρακολουθούν το μάθημα οι φοιτητές; Οι φοιτητές, που υπάρχουν παιδάκια τα οποία ζουν με 100 ευρώ τον μήνα ή δουλεύουν μεροκάματο. Πώς; Στην πράξη, όχι νομοθετώ τιμωρητικά, γιατί ουσιαστικά τους τιμωρείτε.</w:t>
      </w:r>
    </w:p>
    <w:p w:rsidR="00567690" w:rsidRPr="00567690" w:rsidRDefault="00567690" w:rsidP="00E15F6F">
      <w:pPr>
        <w:spacing w:line="600" w:lineRule="auto"/>
        <w:ind w:firstLine="720"/>
        <w:jc w:val="both"/>
        <w:rPr>
          <w:rFonts w:ascii="Arial" w:eastAsia="Times New Roman" w:hAnsi="Arial" w:cs="Times New Roman"/>
          <w:b/>
          <w:sz w:val="24"/>
          <w:szCs w:val="24"/>
          <w:lang w:eastAsia="el-GR"/>
        </w:rPr>
      </w:pPr>
      <w:r w:rsidRPr="00567690">
        <w:rPr>
          <w:rFonts w:ascii="Arial" w:eastAsia="Times New Roman" w:hAnsi="Arial" w:cs="Times New Roman"/>
          <w:sz w:val="24"/>
          <w:szCs w:val="24"/>
          <w:lang w:eastAsia="el-GR"/>
        </w:rPr>
        <w:lastRenderedPageBreak/>
        <w:t>Επίσης, δεύτερη ερώτηση, εδώ λίγο τρόμαξα, κυρία Υπουργέ: Λέει στο β΄ εδάφιο στο τέλος του άρθρου 1 «με απόφαση του Υπουργού Παιδείας και Θρησκευμάτων» -καλή ώρα, δική σας απόφαση- δύναται να καθορίζονται περαιτέρω συνέπειες στην περίπτωση επανειλημμένης παράβασης», χωρίς να διευκρινίζεται.</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Δηλαδή με ποιον τρόπο; Θα τους μαστιγώνουμε, θα τους βγάζουμε τα νύχια, θα τους βάζουμε στον ήλιο. Τι ακριβώς, δηλαδή, σημαίνει το ότι με απόφαση της Υπουργού θα υπάρχουν και άλλες συνέπειες εκτός του ότι δεν θα παίρνουν τα χρήματά τους, δεν θα καταβάλλονται αποδοχές και δεν θα έχουν όλοι τις εισφορές τις ασφαλιστικές;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Επίσης, κυρία Κεραμέως, απαντήστε μου και στον δεύτερο τομέα. Σας το είπα και εχθές κατ’ ιδίαν. Θα το πω και τώρα. Εγώ παίζω πάντα με ανοιχτά χαρτιά. Μου απαντήσατε λέγοντας ότι ο λόγος για τον οποίο δεν τελειώνει το Υπουργείο και εσείς συγκεκριμένα, ενώ μάλλον υπάρχει διάθεση από τους κυβερνητικούς Βουλευτές, όπως και από εμάς, να τελειώσει το θέμα με τους πολυτέκνους εκπαιδευτικούς της λίστας του 2010 οι οποίοι είναι αδιόριστοι, είναι η απόφαση του Συμβουλίου της Επικρατείας. Είπατε: Είναι η απόφαση. Τέλος. Δεν μπορώ να κάνω κάτι.</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Εγώ ανταπάντησα ως ένας πολίτης της χώρας αυτής και Βουλευτής και λέω: Μα καλά δεν μπορεί η πολιτεία διακόσιους πενήντα πολύτεκνους που </w:t>
      </w:r>
      <w:r w:rsidRPr="00567690">
        <w:rPr>
          <w:rFonts w:ascii="Arial" w:eastAsia="Times New Roman" w:hAnsi="Arial" w:cs="Times New Roman"/>
          <w:sz w:val="24"/>
          <w:szCs w:val="24"/>
          <w:lang w:eastAsia="el-GR"/>
        </w:rPr>
        <w:lastRenderedPageBreak/>
        <w:t xml:space="preserve">έχουν προσφέρει ελληνόπουλα στην κοινωνία και ταλαιπωρούνται από το 2010 να τους τακτοποιήσει και να τους προσλάβει; Τώρα προσλάβατε έντεκα χιλιάδες πεντακόσιους. Και καλά κάνατε. Κι άλλους τόσους να πάρετε.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Λέω, λοιπόν, το εξής: Είναι στο χέρι σας, κυρία Υπουργέ, να τους προσλάβετε. Η γνωμοδότηση του Συμβουλίου της Επικρατείας λέει ότι ο εκάστοτε ή η εκάστοτε Υπουργός μπορεί να τακτοποιήσει παλαιότερες υφιστάμενες καταστάσεις. Δεν μπορεί να έχω τόσο άδικο εγώ -εμείς ως Ελληνική Λύση το φέραμε το θέμα επτά, οκτώ φορές στη Βουλή- ή πάνω από πενήντα Βουλευτές δικοί σας. Και η Υφυπουργός Παιδείας η κ. Μακρή σάς το έχει αφήσει στο γραφείο σας και σας έχει πει: Ορίστε, κάντε το. Για ποιον λόγο δεν γίνεται; Δηλαδή όλοι αυτοί οι κυβερνητικοί Βουλευτές -πάνω από πενήντα είναι- είναι άσχετοι με το θέμα; Εμείς όλοι εδώ είμαστε άσχετοι; Οι εκπαιδευτικοί, οι διακόσιες πενήντα οικογένειες είναι άσχετοι και αυτοί; Γιατί δεν τελειώνουμε το θέμα;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Ευχαριστώ πολύ.</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(Απόστολος Αβδελάς):</w:t>
      </w:r>
      <w:r w:rsidRPr="00567690">
        <w:rPr>
          <w:rFonts w:ascii="Arial" w:eastAsia="Times New Roman" w:hAnsi="Arial" w:cs="Times New Roman"/>
          <w:sz w:val="24"/>
          <w:szCs w:val="24"/>
          <w:lang w:eastAsia="el-GR"/>
        </w:rPr>
        <w:t xml:space="preserve"> Ευχαριστώ πολύ, κύριε Χήτα.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Κύριε Φάμελλε, έχετε τον λόγο.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ΣΩΚΡΑΤΗΣ ΦΑΜΕΛΛΟΣ:</w:t>
      </w:r>
      <w:r w:rsidRPr="00567690">
        <w:rPr>
          <w:rFonts w:ascii="Arial" w:eastAsia="Times New Roman" w:hAnsi="Arial" w:cs="Times New Roman"/>
          <w:sz w:val="24"/>
          <w:szCs w:val="24"/>
          <w:lang w:eastAsia="el-GR"/>
        </w:rPr>
        <w:t xml:space="preserve"> Ευχαριστώ, κύριε Πρόεδρε.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Κυρία Υπουργέ, κύριε Υφυπουργέ, να ‘μαστε πάλι εδώ. Εχθές το βράδυ τελείωσε η συνεδρίαση για το νομοσχέδιο του Υπουργείου Παιδείας. Το λέω αυτό, διότι το πρώτο ερώτημα που θέλω να σας θέσω είναι για ποιον λόγο όλα αυτά τα οποία έχετε μέσα και όχι μόνο το θέμα της αντιμετώπισης του θέματος ασφάλειας όπως το θέσατε εσείς στα σχολεία, δεν περιλαμβάνονταν στη χθεσινή συζήτηση; Για ποιον λόγο δεν αξιοποιήθηκε η διαβούλευση, η ενημέρωση της Βουλής, η συζήτηση στις επιτροπές; Και επαναλαμβάνω όχι μόνο για τα θέματα του </w:t>
      </w:r>
      <w:r w:rsidRPr="00567690">
        <w:rPr>
          <w:rFonts w:ascii="Arial" w:eastAsia="Times New Roman" w:hAnsi="Arial" w:cs="Times New Roman"/>
          <w:sz w:val="24"/>
          <w:szCs w:val="24"/>
          <w:lang w:val="en-US" w:eastAsia="el-GR"/>
        </w:rPr>
        <w:t>COVID</w:t>
      </w:r>
      <w:r w:rsidRPr="00567690">
        <w:rPr>
          <w:rFonts w:ascii="Arial" w:eastAsia="Times New Roman" w:hAnsi="Arial" w:cs="Times New Roman"/>
          <w:sz w:val="24"/>
          <w:szCs w:val="24"/>
          <w:lang w:eastAsia="el-GR"/>
        </w:rPr>
        <w:t>, αλλά και για τα θέματα που έχει θέσει ο κ. Συρίγος. Θέλετε κάτι να κρύψετε; Θέλετε να αιφνιδιάσετε τη Βουλή; Θέλετε να αποφύγετε τη συζήτηση στις επιτροπές; Μέχρι χτες, επαναλαμβάνω, συζητούσαμε ένα πολύ σημαντικό νομοσχέδιο του Υπουργείου Παιδείας. Αυτή είναι η πρώτη μου ερώτηση.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Το δεύτερο που θέλω να ρωτήσω, επειδή ομολογώ μου δημιούργησε ερεθίσματα και η τοποθέτησή σας, είναι το εξής: Είπατε ότι θέλετε να λύσετε ένα μεγάλο πρόβλημα ασφάλειας που υπάρχει στα θέματα της εκπαίδευσης.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Κυρία Υπουργέ, επιτρέψτε μου να σας πω ότι έχετε δημιουργήσει και εσείς ένα μεγάλο πρόβλημα ασφάλειας στη συνέχεια και λειτουργία της εκπαίδευσης, εισάγοντας την ελάχιστη βάση εισαγωγής και αφήνοντας δεκάδες χιλιάδες άριστους μαθητές εκτός πανεπιστημίων.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Δεν ξέρω αν έχετε μετανιώσει μετά από όλα αυτά που συζητήθηκαν εδώ, πάντως οφείλω να σας πω ότι και εσείς δεν έχετε ακολουθήσει καμμία από τις προτάσεις που έχει καταθέσει ο εκπαιδευτικός χώρος για να υπάρχει παιδεία με ασφάλεια. Και το λέω αυτό, γιατί όλες οι προτάσεις της εκπαιδευτικής κοινότητας που αφορούσαν τον </w:t>
      </w:r>
      <w:r w:rsidRPr="00567690">
        <w:rPr>
          <w:rFonts w:ascii="Arial" w:eastAsia="Times New Roman" w:hAnsi="Arial" w:cs="Times New Roman"/>
          <w:sz w:val="24"/>
          <w:szCs w:val="24"/>
          <w:lang w:val="en-US" w:eastAsia="el-GR"/>
        </w:rPr>
        <w:t>COVID</w:t>
      </w:r>
      <w:r w:rsidRPr="00567690">
        <w:rPr>
          <w:rFonts w:ascii="Arial" w:eastAsia="Times New Roman" w:hAnsi="Arial" w:cs="Times New Roman"/>
          <w:sz w:val="24"/>
          <w:szCs w:val="24"/>
          <w:lang w:eastAsia="el-GR"/>
        </w:rPr>
        <w:t>, που αφορούσαν τα σχολεία, που αφορούσαν την πυκνότητα των μαθητών στα σχολεία, που αφορούσαν τη στελέχωση των σχολείων, που αφορούσαν την κατά προτεραιότητα διαδικασία εμβολιασμού των εκπαιδευτικών, αλλά και τις αναλύσεις, δηλαδή την ιχνηλάτηση, στους εκπαιδευτικούς, δεν τα ακολουθήσατε μέχρι τώρα, ιδιαίτερα το πρώτο εξάμηνο του 2021.</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Το ερώτημα, λοιπόν, είναι αν έχετε μετανιώσει για όλα αυτά. Έχετε να μας προτείνετε κάτι διαφορετικό; Δεν ακούσαμε τίποτα για όλα αυτά που έχει καταθέσει η εκπαιδευτική κοινότητα. Έρχεστε με ένα επιμέρους εργαλείο όσον αφορά τον εμβολιασμό, αλλά και για όλα τα υπόλοιπα δεν έχετε πει τίποτα.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Θα ακολουθήσετε τις προτάσεις της εκπαιδευτικής κοινότητας για όλα τα ουσιαστικά ζητήματα ασφάλειας στα σχολεία; Αφήστε την ελάχιστη βάση εισαγωγής. Πήρε την ευθύνη πάνω του ο κ. Μητσοτάκης. Θα μείνουν τόσα παιδιά -και άριστα παιδιά- εκτός εκπαίδευσης.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Τρίτο ζήτημα, για να μπορέσει να ενισχυθεί η κοινωνία μας και η εκπαιδευτική κοινότητα στα θέματα του εμβολιασμού, θα πρέπει να έχουμε ένα </w:t>
      </w:r>
      <w:r w:rsidRPr="00567690">
        <w:rPr>
          <w:rFonts w:ascii="Arial" w:eastAsia="Times New Roman" w:hAnsi="Arial" w:cs="Times New Roman"/>
          <w:sz w:val="24"/>
          <w:szCs w:val="24"/>
          <w:lang w:eastAsia="el-GR"/>
        </w:rPr>
        <w:lastRenderedPageBreak/>
        <w:t>ισχυρό δίχτυ προστασίας στην υγεία. Έχετε συνεννοηθεί με το Υπουργείο Υγείας ώστε να έχουμε πρωτοβάθμια υγεία, περιφερειακά ιατρεία για να μπορέσουμε να έχουμε υποστήριξη της γενικής νοσηρότητας, ανίχνευση συμπτωματικών ή ασυμπτωματικών και έτσι να υποστηριχθούν, πράγματι, η κοινωνία και η εκπαιδευτική κοινότητα και τα σχολεία μας; Βάζετε ένα κομμάτι στη συζήτηση, αλλά αφήνετε όλα τα ουσιαστικά απέξω.</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Και πάμε στο ουσιαστικό. Βάζετε ένα θέμα αναλύσεων και ένα θέμα διακρίβωσης στην περίπτωση μη εμβολιασμού, για το αν υπάρχει κρούσμα στην εκπαιδευτική κοινότητα. Το ερώτημα είναι: Για ποιον λόγο δεν συνταγογραφείτε τις αναλύσεις; Για ποιον λόγο πρέπει να επιβαρυνθούν οι εκπαιδευτικοί και όχι όπως έχουμε πει για όλη την κοινωνία, ένα δημόσιο σύστημα παρακολούθησης με ασφάλεια και όχι με το «μπρος – πίσω», που κάνατε δυστυχώς πέρυσι με τα </w:t>
      </w:r>
      <w:r w:rsidRPr="00567690">
        <w:rPr>
          <w:rFonts w:ascii="Arial" w:eastAsia="Times New Roman" w:hAnsi="Arial" w:cs="Times New Roman"/>
          <w:sz w:val="24"/>
          <w:szCs w:val="24"/>
          <w:lang w:val="en-US" w:eastAsia="el-GR"/>
        </w:rPr>
        <w:t>self</w:t>
      </w:r>
      <w:r w:rsidRPr="00567690">
        <w:rPr>
          <w:rFonts w:ascii="Arial" w:eastAsia="Times New Roman" w:hAnsi="Arial" w:cs="Times New Roman"/>
          <w:sz w:val="24"/>
          <w:szCs w:val="24"/>
          <w:lang w:eastAsia="el-GR"/>
        </w:rPr>
        <w:t xml:space="preserve"> </w:t>
      </w:r>
      <w:r w:rsidRPr="00567690">
        <w:rPr>
          <w:rFonts w:ascii="Arial" w:eastAsia="Times New Roman" w:hAnsi="Arial" w:cs="Times New Roman"/>
          <w:sz w:val="24"/>
          <w:szCs w:val="24"/>
          <w:lang w:val="en-US" w:eastAsia="el-GR"/>
        </w:rPr>
        <w:t>tests</w:t>
      </w:r>
      <w:r w:rsidRPr="00567690">
        <w:rPr>
          <w:rFonts w:ascii="Arial" w:eastAsia="Times New Roman" w:hAnsi="Arial" w:cs="Times New Roman"/>
          <w:sz w:val="24"/>
          <w:szCs w:val="24"/>
          <w:lang w:eastAsia="el-GR"/>
        </w:rPr>
        <w:t>, για να έχουμε μία αξιόπιστη καταγραφή και έτσι ασφάλεια στα σχολεία; Και για ποιον λόγο ακόμα και αυτοί που έχουν υγειονομικό πρόβλημα ή κάποια αφετηρία που δεν τους επιτρέπει, με εντολή του γιατρού τους, να προχωρήσουν στον εμβολιασμό υποχρεώνονται και αυτοί σε κόστος και σε αποκλεισμό; Έχετε προβλέψει κάτι τέτοιο;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Θεωρούμε ότι έχετε και πολλά πρόχειρα στοιχεία. Μήπως επειδή είναι πρόχειρη η τροπολογία σας δεν τη φέρατε χθες και τη φέρατε ξαφνικά σήμερα; </w:t>
      </w:r>
      <w:r w:rsidRPr="00567690">
        <w:rPr>
          <w:rFonts w:ascii="Arial" w:eastAsia="Times New Roman" w:hAnsi="Arial" w:cs="Times New Roman"/>
          <w:sz w:val="24"/>
          <w:szCs w:val="24"/>
          <w:lang w:eastAsia="el-GR"/>
        </w:rPr>
        <w:lastRenderedPageBreak/>
        <w:t>Ακόμα και σε πολλά άλλα στοιχεία σήμερα διαπιστώνονται σοβαρά προβλήματα, όσον αφορά τις πύλες εισόδου - εξόδου, στην καταγραφή, καθώς δεν ενοποιούνται οι καταγραφές με τον ΕΟΔΥ, ο κόσμος περιμένει σε ουρές απίστευτες ώρες για να κάνει αναλύσεις. Εκεί θα στείλετε τους εκπαιδευτικούς; Βλέπετε ότι, εκτός από τα ελλείμματα τα οποία υπάρχουν στην ουσία του συστήματος υγείας, έχετε και στο μέτρο που προτείνετε σοβαρά ζητήματα.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Και, βέβαια, βλέπουμε ότι επειδή όλα αυτά δεν μπορείτε να τα διαχειριστείτε το μόνο που φαίνεται ότι μπορείτε να διαχειριστείτε είναι μία τιμωρητική διαδικασία που αφήνει και ένα παράθυρο ενίσχυσης των περιορισμένου χρόνου συμβάσεων. Αντί να πάτε να στελεχώσετε τα σχολεία, αντί να έχετε έστω καθηγητές για όλη τη διάρκεια του σχολικού έτους, επιμένετε σε λογικές τριμήνων και σε λογικές οι οποίες φαίνονται μέσα στην τροπολογία, όπως είδαμε στον χρόνο που είχαμε να την αξιολογήσουμε.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Για ποιον λόγο, λοιπόν, δεν προχωράτε σε μία διαδικασία θετικής καμπάνιας; Γιατί δεν συνεργάζεστε με τους δήμους για να έχουμε προσέγγιση όλης της εκπαιδευτικής κοινότητας; Γιατί χρησιμοποιείτε εργαλεία, όπως το εκατονπενηντάρι που προσέβαλε τη νέα γενιά; Όλα αυτά είναι ερωτήματα τα οποία δεν τα έχετε απαντήσει και έτσι δημιουργείτε εσείς οι ίδιοι ως Κυβέρνηση αναξιοπιστία στο θέμα του καθολικού εμβολιασμού που είναι το βασικό ζήτημα της ζωής μας. Και πρέπει να το πούμε: Ο ΣΥΡΙΖΑ, είναι υπέρ του καθολικού </w:t>
      </w:r>
      <w:r w:rsidRPr="00567690">
        <w:rPr>
          <w:rFonts w:ascii="Arial" w:eastAsia="Times New Roman" w:hAnsi="Arial" w:cs="Times New Roman"/>
          <w:sz w:val="24"/>
          <w:szCs w:val="24"/>
          <w:lang w:eastAsia="el-GR"/>
        </w:rPr>
        <w:lastRenderedPageBreak/>
        <w:t>εμβολιασμού και προτρέπει την κοινωνία να μην παρασυρθεί από την αναξιοπιστία μιας Κυβέρνησης που είναι επικίνδυνη και στο θέμα της πανδημίας και δεν βοηθά την κοινωνία να δώσει αυτή τη μάχη.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Τέλος, κύριε Συρίγο, για το θέμα του ειδικού λογαριασμού, δεν μπορούμε να καταλάβουμε για ποιον λόγο δεν μπήκε χθες, για ποιον λόγο δεν έχει μπει σε κανονική διαδικασία, τι ακριβώς θέλετε να αποφύγετε, διότι αυτή δεν είναι μία συζήτηση η οποία έχει κάποιο έκτακτο χαρακτηριστικό για να πρέπει να μπει στο νομοσχέδιο του Υπουργείου Ψηφιακής Διακυβέρνησης για το Κτηματολόγιο. Δημιουργείτε πολλά ερωτήματα για το τι ακριβώς επιδιώκετε. Και είναι ξεκάθαρο ότι έχετε, απ’ ό,τι μου λέει και ο κ. Κάτσης, και άρθρο στο νομοσχέδιο, το άρθρο 46, που αφορά πάλι τέτοια θέματα. Αυτό όμως δεν είναι νομοθέτηση. Αυτό δεν είναι αριστεία. Αυτό είναι προχειρότητα και είναι και προσβολή της κοινοβουλευτικής λειτουργίας. Όπως καταλαβαίνετε και μας ανησυχούν και δημιουργούν σοβαρά προβλήματα στην κοινωνία όλα αυτά που κάνετε.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Ως εκ τούτου ένα σοβαρό θέμα που πρέπει να συζητήσουμε είναι το πώς θα ανοίξουν τα σχολεία σωστά. Δεν έχετε θωρακισμένο σύστημα υγείας, δεν έχετε ιχνηλάτηση, δεν υποστηρίζετε την εκπαιδευτική κοινότητα σε όλα αυτά που ζήτησε για να δουλεύουν τα σχολεία και τα πανεπιστήμια, διότι εμείς θέλουμε να δουλεύουν τα σχολεία και τα πανεπιστήμια, και έρχεστε μόνο με </w:t>
      </w:r>
      <w:r w:rsidRPr="00567690">
        <w:rPr>
          <w:rFonts w:ascii="Arial" w:eastAsia="Times New Roman" w:hAnsi="Arial" w:cs="Times New Roman"/>
          <w:sz w:val="24"/>
          <w:szCs w:val="24"/>
          <w:lang w:eastAsia="el-GR"/>
        </w:rPr>
        <w:lastRenderedPageBreak/>
        <w:t>κορώνες που διχάζουν και τιμωρούν αντί να εμπνεύσουμε στον καθολικό εμβολιασμό όλη την κοινωνία. Πολύ απλά γιατί δεν θέλετε να στηρίξετε την υγεία. Ο κ. Μητσοτάκης, πρόσφατα μίλησε για κλείσιμο νοσοκομείων και συγχωνεύσεις. Και θέλετε ο κόσμος να συνομιλήσει μαζί μας για το θέμα του εμβολιασμού! Δυστυχώς και το Υπουργείο Παιδείας κατεβάζει πολλά σκαλιά το επίπεδο της πολιτικής και το επίπεδο της προόδου στη χώρα μας.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(Απόστολος Αβδελάς):</w:t>
      </w:r>
      <w:r w:rsidRPr="00567690">
        <w:rPr>
          <w:rFonts w:ascii="Arial" w:eastAsia="Times New Roman" w:hAnsi="Arial" w:cs="Times New Roman"/>
          <w:sz w:val="24"/>
          <w:szCs w:val="24"/>
          <w:lang w:eastAsia="el-GR"/>
        </w:rPr>
        <w:t xml:space="preserve"> Ευχαριστώ πολύ.</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Τον λόγο έχει ο Κοινοβουλευτικός Εκπρόσωπος του Κινήματος Αλλαγής, ο κ. Κατρίνης.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ΜΙΧΑΗΛ ΚΑΤΡΙΝΗΣ:</w:t>
      </w:r>
      <w:r w:rsidRPr="00567690">
        <w:rPr>
          <w:rFonts w:ascii="Arial" w:eastAsia="Times New Roman" w:hAnsi="Arial" w:cs="Times New Roman"/>
          <w:sz w:val="24"/>
          <w:szCs w:val="24"/>
          <w:lang w:eastAsia="el-GR"/>
        </w:rPr>
        <w:t xml:space="preserve"> Κύριε Πρόεδρε, είναι, πραγματικά, εντυπωσιακό και θλιβερό ταυτόχρονα το γεγονός ότι, ενώ είχαμε τρεις μέρες συζήτηση για το νομοσχέδιο του Υπουργείου Παιδείας, έρχεται τώρα μία τροπολογία, μετά από μια τριήμερη συζήτηση να αποδείξει ότι, τελικά, και η πολιτική ηγεσία του Υπουργείου Παιδείας δεν είναι ούτε τόσο άριστη ούτε μεταρρυθμιστική όπως επαγγέλλεται.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Και στο θέμα των εμβολιασμών ή των τεστ των εκπαιδευτικών η Κυβέρνηση μπαίνει σε μια διαδικασία συνολικής στρατηγικής, όπου τις εννιά στις δέκα διατάξεις που αφορούν την πανδημία συνηθίζει να τις φέρνει με εκπρόθεσμες τροπολογίες. Εξάλλου, συμφωνούμε όλοι ότι και οι ίδιοι οι </w:t>
      </w:r>
      <w:r w:rsidRPr="00567690">
        <w:rPr>
          <w:rFonts w:ascii="Arial" w:eastAsia="Times New Roman" w:hAnsi="Arial" w:cs="Times New Roman"/>
          <w:sz w:val="24"/>
          <w:szCs w:val="24"/>
          <w:lang w:eastAsia="el-GR"/>
        </w:rPr>
        <w:lastRenderedPageBreak/>
        <w:t>εκπαιδευτικοί θα συμβάλλουν στην ασφαλή λειτουργία των εκπαιδευτικών μονάδων. Και θέλω να πιστεύω ότι δεν υπάρχει κανείς σε αυτή την Αίθουσα που να μη συμφωνεί ότι ως πολιτεία θα πρέπει να διασφαλίσουμε την ασφαλή λειτουργία των σχολείων για τα παιδιά και για τους εκπαιδευτικούς. Είμαι σίγουρος ότι οι εκπαιδευτικοί θα συμβάλλουν σε αυτή την προσπάθεια. Άρα, πρέπει να μπει ένα πλαίσιο, κάτι που όμως εναπόκειται κυρίως στη φιλοτιμία, η οποία είναι αποδεδειγμένη, των λειτουργών της εκπαίδευσης.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Αυτό, κύριε Πρόεδρε, που είναι ακατανόητο και προσβλητικό -και νομίζω ότι είναι και ενδεικτικό του τρόπου με τον οποίον η Κυβέρνηση αντιλαμβάνεται και τα δημόσια οικονομικά και το θέμα της ίσης αντιμετώπισης- είναι η διάταξη για το χάρισμα των υποχρεώσεων των καθηγητών πανεπιστημίου τη δεκαετία 1999 - 2009.</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Είναι εδώ ο κ. Συρίγος, και απορώ αν έχει το σθένος να κοιτάξει στα μάτια τους συναδέλφους του όχι μόνο στο Πάντειο, αλλά και σε όλη την πανεπιστημιακή κοινότητα μετά από αυτή τροπολογία. Αντί, λοιπόν, ο κ. Συρίγος, να μας πει ότι όλα τα προηγούμενα χρόνια οι συνάδελφοί του πίεζαν με διάφορους τρόπους, ώστε να μην υλοποιηθούν οι νόμοι, είτε με την παρακώλυση έκδοσης υπουργικών αποφάσεων είτε με την καθυστέρηση καταλογισμού από τους ΣΕΛΚΕ είτε με όλες τις </w:t>
      </w:r>
      <w:r w:rsidRPr="00567690">
        <w:rPr>
          <w:rFonts w:ascii="Arial" w:eastAsia="Times New Roman" w:hAnsi="Arial" w:cs="Times New Roman"/>
          <w:sz w:val="24"/>
          <w:szCs w:val="20"/>
          <w:lang w:eastAsia="el-GR"/>
        </w:rPr>
        <w:t>διαδικασίες -β</w:t>
      </w:r>
      <w:r w:rsidRPr="00567690">
        <w:rPr>
          <w:rFonts w:ascii="Arial" w:eastAsia="Times New Roman" w:hAnsi="Arial" w:cs="Times New Roman"/>
          <w:sz w:val="24"/>
          <w:szCs w:val="24"/>
          <w:lang w:eastAsia="el-GR"/>
        </w:rPr>
        <w:t xml:space="preserve">εβαίως, το 2018 ήρθε ο κ. Γαβρόγλου και άνοιξε την κερκόπορτα, όπου μειώθηκε στο 1/3 η </w:t>
      </w:r>
      <w:r w:rsidRPr="00567690">
        <w:rPr>
          <w:rFonts w:ascii="Arial" w:eastAsia="Times New Roman" w:hAnsi="Arial" w:cs="Times New Roman"/>
          <w:sz w:val="24"/>
          <w:szCs w:val="24"/>
          <w:lang w:eastAsia="el-GR"/>
        </w:rPr>
        <w:lastRenderedPageBreak/>
        <w:t xml:space="preserve">απαίτηση παρακράτησης από την άσκηση ελεύθερου επαγγέλματος, κάτι που έχει προηγηθεί- έρχεται, λοιπόν, σήμερα, την τελευταία μέρα ουσιαστικά λειτουργίας του Κοινοβουλίου, σε ένα νομοσχέδιο το οποίο έχει πιο πολλές τροπολογίες από ό,τι άρθρα -είναι και αυτή μια χαρακτηριστική λειτουργία της Κυβέρνησης, το πώς αντιλαμβάνεται την κοινοβουλευτική διαδικασία- και φέρνει μια τροπολογία με την οποία διαγράφει οφειλές ασυνεπών πανεπιστημιακών. Και αυτό το κάνει την ίδια στιγμή που λέει πολύ απλά σε αυτούς που πλήρωσαν «Τι να κάνουμε, πληρώσατε και όλα αυτά δεν συμψηφίζονται».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Arial"/>
          <w:color w:val="0A0A0A"/>
          <w:sz w:val="24"/>
          <w:szCs w:val="24"/>
          <w:shd w:val="clear" w:color="auto" w:fill="FFFFFF"/>
          <w:lang w:eastAsia="el-GR"/>
        </w:rPr>
        <w:t>(Στο σημείο αυτό κτυπάει το κουδούνι λήξεως του χρόνου ομιλίας του κυρίου Βουλευτή)</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Και δεδομένου ότι δεν αναφέρεται μέσα στην έκθεση του Γενικού Λογιστηρίου, θέλω να μου απαντήσει ο κύριος Υπουργός πόσα εκατομμύρια ευρώ είναι, κύριε Συρίγο, αυτά τα οποία στερείτε σήμερα με την τροπολογία που φέρνετε από τους λογαριασμούς των ελληνικών πανεπιστημίων, για να κάνετε το χατίρι σε συγκεκριμένους καθηγητές, οι οποίοι εδώ και χρόνια πιέζουν για να περάσει αυτή η ρύθμιση. Διότι ωραία λέτε εσείς ότι είναι ποσά των 60 ευρώ, ωραία λέτε για τις περιπτώσεις των συναδέλφων που, δυστυχώς, έχουν αποβιώσει, αλλά δεν μας λέτε πόσες δεκάδες εκατομμύρια ευρώ αποστερείτε σήμερα από τα ελληνικά πανεπιστήμια σε καιρούς δύσκολους με μειωμένη </w:t>
      </w:r>
      <w:r w:rsidRPr="00567690">
        <w:rPr>
          <w:rFonts w:ascii="Arial" w:eastAsia="Times New Roman" w:hAnsi="Arial" w:cs="Times New Roman"/>
          <w:sz w:val="24"/>
          <w:szCs w:val="24"/>
          <w:lang w:eastAsia="el-GR"/>
        </w:rPr>
        <w:lastRenderedPageBreak/>
        <w:t xml:space="preserve">χρηματοδότηση με αυτή την τροπολογία που φέρνετε. Η συγκεκριμένη τροπολογία θεωρώ ότι προσβάλλει, κύριε Πρόεδρε -και ολοκληρώνω με αυτό- τη μεγάλη πλειοψηφία των συνεπών πανεπιστημιακών που όλα αυτά τα χρόνια εφάρμοζαν τον νόμο και πλήρωναν τις υποχρεώσεις τους, όπως προσβάλλει και τα εκατομμύρια των φορολογουμένων της χώρας οι οποίοι πληρώνουν ή χρωστάνε και αυτή τη στιγμή τους ζητείται μέσω του Πτωχευτικού Κώδικα να πληρώσουν τις υποχρεώσεις τους, αλλιώς κινδυνεύουν με κατασχέσεις και πλειστηριασμούς. Έτσι, αποδομείται, ουσιαστικά, το αφήγημά σας περί μιας Κυβέρνησης που εφαρμόζει κανόνες και νόμους ενιαίους για όλους τους πολίτες.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Σας ευχαριστώ.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Arial"/>
          <w:b/>
          <w:sz w:val="24"/>
          <w:szCs w:val="24"/>
          <w:lang w:eastAsia="el-GR"/>
        </w:rPr>
        <w:t>ΠΡΟΕΔΡΕΥΩΝ (Απόστολος Αβδελάς):</w:t>
      </w:r>
      <w:r w:rsidRPr="00567690">
        <w:rPr>
          <w:rFonts w:ascii="Arial" w:eastAsia="Times New Roman" w:hAnsi="Arial" w:cs="Arial"/>
          <w:sz w:val="24"/>
          <w:szCs w:val="24"/>
          <w:lang w:eastAsia="el-GR"/>
        </w:rPr>
        <w:t xml:space="preserve"> </w:t>
      </w:r>
      <w:r w:rsidRPr="00567690">
        <w:rPr>
          <w:rFonts w:ascii="Arial" w:eastAsia="Times New Roman" w:hAnsi="Arial" w:cs="Times New Roman"/>
          <w:sz w:val="24"/>
          <w:szCs w:val="24"/>
          <w:lang w:eastAsia="el-GR"/>
        </w:rPr>
        <w:t>Κι εμείς ευχαριστούμε.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Κύριε Μπουκώρο, θα απαντήσει τώρα η κυρία Υπουργός, γιατί εσείς ζητήσατε τον λόγο για άλλο θέμα.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ΧΡΗΣΤΟΣ ΜΠΟΥΚΩΡΟΣ:</w:t>
      </w:r>
      <w:r w:rsidRPr="00567690">
        <w:rPr>
          <w:rFonts w:ascii="Arial" w:eastAsia="Times New Roman" w:hAnsi="Arial" w:cs="Times New Roman"/>
          <w:sz w:val="24"/>
          <w:szCs w:val="24"/>
          <w:lang w:eastAsia="el-GR"/>
        </w:rPr>
        <w:t xml:space="preserve"> Έτσι κι αλλιώς, κύριε Πρόεδρε, εγώ έχω άλλο θέμα.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Arial"/>
          <w:b/>
          <w:sz w:val="24"/>
          <w:szCs w:val="24"/>
          <w:lang w:eastAsia="el-GR"/>
        </w:rPr>
        <w:t>ΠΡΟΕΔΡΕΥΩΝ (Απόστολος Αβδελάς):</w:t>
      </w:r>
      <w:r w:rsidRPr="00567690">
        <w:rPr>
          <w:rFonts w:ascii="Arial" w:eastAsia="Times New Roman" w:hAnsi="Arial" w:cs="Arial"/>
          <w:sz w:val="24"/>
          <w:szCs w:val="24"/>
          <w:lang w:eastAsia="el-GR"/>
        </w:rPr>
        <w:t xml:space="preserve"> </w:t>
      </w:r>
      <w:r w:rsidRPr="00567690">
        <w:rPr>
          <w:rFonts w:ascii="Arial" w:eastAsia="Times New Roman" w:hAnsi="Arial" w:cs="Times New Roman"/>
          <w:sz w:val="24"/>
          <w:szCs w:val="24"/>
          <w:lang w:eastAsia="el-GR"/>
        </w:rPr>
        <w:t xml:space="preserve">Ορίστε, κυρία Κεραμέως, έχετε τον λόγο. </w:t>
      </w:r>
    </w:p>
    <w:p w:rsidR="00567690" w:rsidRPr="00567690" w:rsidRDefault="00567690" w:rsidP="00E15F6F">
      <w:pPr>
        <w:spacing w:line="600" w:lineRule="auto"/>
        <w:ind w:firstLine="720"/>
        <w:jc w:val="both"/>
        <w:rPr>
          <w:rFonts w:ascii="Arial" w:eastAsia="Times New Roman" w:hAnsi="Arial" w:cs="Arial"/>
          <w:color w:val="222222"/>
          <w:sz w:val="24"/>
          <w:szCs w:val="24"/>
          <w:shd w:val="clear" w:color="auto" w:fill="FFFFFF"/>
          <w:lang w:eastAsia="el-GR"/>
        </w:rPr>
      </w:pPr>
      <w:r w:rsidRPr="00567690">
        <w:rPr>
          <w:rFonts w:ascii="Arial" w:eastAsia="Times New Roman" w:hAnsi="Arial" w:cs="Times New Roman"/>
          <w:b/>
          <w:sz w:val="24"/>
          <w:szCs w:val="24"/>
          <w:lang w:eastAsia="el-GR"/>
        </w:rPr>
        <w:lastRenderedPageBreak/>
        <w:t>ΝΙΚΗ ΚΕΡΑΜΕΩΣ (Υπουργός Παιδείας και Θρησκευμάτων):</w:t>
      </w:r>
      <w:r w:rsidRPr="00567690">
        <w:rPr>
          <w:rFonts w:ascii="Arial" w:eastAsia="Times New Roman" w:hAnsi="Arial" w:cs="Times New Roman"/>
          <w:sz w:val="24"/>
          <w:szCs w:val="24"/>
          <w:lang w:eastAsia="el-GR"/>
        </w:rPr>
        <w:t xml:space="preserve"> </w:t>
      </w:r>
      <w:r w:rsidRPr="00567690">
        <w:rPr>
          <w:rFonts w:ascii="Arial" w:eastAsia="Times New Roman" w:hAnsi="Arial" w:cs="Arial"/>
          <w:color w:val="000000"/>
          <w:sz w:val="24"/>
          <w:szCs w:val="24"/>
          <w:lang w:eastAsia="el-GR"/>
        </w:rPr>
        <w:t>Ε</w:t>
      </w:r>
      <w:r w:rsidRPr="00567690">
        <w:rPr>
          <w:rFonts w:ascii="Arial" w:eastAsia="Times New Roman" w:hAnsi="Arial" w:cs="Arial"/>
          <w:color w:val="222222"/>
          <w:sz w:val="24"/>
          <w:szCs w:val="24"/>
          <w:shd w:val="clear" w:color="auto" w:fill="FFFFFF"/>
          <w:lang w:eastAsia="el-GR"/>
        </w:rPr>
        <w:t xml:space="preserve">υχαριστώ, κύριε Πρόεδρε, όπως ευχαριστώ και τους συναδέλφους για τις παρατηρήσεις τους.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Ξεκινώ με την Ελληνική Λύση. Πρώτα απ’ όλα, δεν υπάρχει ρύθμιση ακόμα για τους φοιτητές. Αυτό που αναφέρατε δεν είναι σωστό. Δεν υπάρχει ρύθμιση. Σας θυμίζω ότι η πανδημία είναι μια δυναμική διαδικασία. Γι’ αυτόν ακριβώς τον λόγο θεωρούμε πολύ σημαντικό να συζητούμε τακτικά με τους ειδικούς, ανάλογα με την εξέλιξη της πανδημίας. Μέχρι να ξεκινήσουν τα μαθήματα έχουμε πολλές εβδομάδες και ακόμα περισσότερες εβδομάδες για τα πανεπιστήμια. Έχουμε μήνες μπροστά μας. Άρα, καταλαβαίνετε ότι γι’ αυτόν ακριβώς τον λόγο εκδίδεται, όπως ξέρετε, κάθε εβδομάδα μία κοινή υπουργική απόφαση με όλα τα μέτρα που ισχύουν για εκείνη την εβδομάδα με βάση τις τελευταίες εξελίξεις.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Γιατί νομοθετούμε τώρα τόσο πιο νωρίς; Γιατί υπάρχουν συγκεκριμένες διαδικασίες που πρέπει να προλάβουμε, για να μπορούν να γίνονται προσλήψεις ταχύτερα. Άρα, είναι ανακριβές αυτό που είπατε για τους φοιτητές. Δεν υπάρχει ρύθμιση για τους φοιτητές αυτή τη στιγμή.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Όμως, εδώ θέλω να είμαστε ξεκάθαροι. Πάμε να εκπέμψουμε ένα ξεκάθαρο σήμα -και θέλω να πιστεύω ότι αυτό θα το εκπέμψουμε όλοι μαζί- υπέρ του εμβολιασμού. Πράγματι το ποσοστό των εκπαιδευτικών είναι υψηλό, </w:t>
      </w:r>
      <w:r w:rsidRPr="00567690">
        <w:rPr>
          <w:rFonts w:ascii="Arial" w:eastAsia="Times New Roman" w:hAnsi="Arial" w:cs="Times New Roman"/>
          <w:sz w:val="24"/>
          <w:szCs w:val="24"/>
          <w:lang w:eastAsia="el-GR"/>
        </w:rPr>
        <w:lastRenderedPageBreak/>
        <w:t xml:space="preserve">από τα υψηλότερα. Όμως, στην εκπαίδευση υπάρχει ένα ζήτημα. Αν νοσήσει ένας εκπαιδευτικός, τότε δεν παρέχεται η υπηρεσία. Και παρ’ ότι το ποσοστό είναι υψηλό, μιλάμε για έναν σημαντικό αριθμό, αν αυτό νοσήσει, θα δημιουργηθούν ζητήματα στην εκπαίδευση. Γι’ αυτόν ακριβώς τον λόγο προβλέπουμε αυτή τη διαδικασία με ταχύτερες προσλήψεις από τις κανονικές, προκειμένου ακριβώς να μπορούν να αντικαθίστανται σε πολύ γρήγορους χρόνους και να μπορέσει ο οποιοσδήποτε να αναρρώσει από τη νόσο.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Όπως πάντα όμως, οι περαιτέρω λεπτομέρειες, όπως γίνεται κάθε εβδομάδα με κάθε κοινή υπουργική απόφαση, εκδίδονται με βάση και αυτά που θα συζητήσουμε με τους ειδικούς.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Όσον αφορά στο άλλο θέμα, κύριε Χήτα, σχετικά με τους πίνακες του 2008, έχει γίνει πάρα πολύ μεγάλη συζήτηση στον κοινοβουλευτικό έλεγχο. Ευχαρίστως να συζητήσουμε ξανά αυτό το θέμα στο πλαίσιο του κοινοβουλευτικού ελέγχου, αλλά έχουν απαντηθεί πολλάκις τέτοιες ερωτήσεις, σχετικά με το ζήτημα αυτό και, όπως ξέρετε, υπάρχει νομικό ζήτημα.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Και έρχομαι τώρα στον κ. Φάμελλο.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Κύριε Φάμελλε, ο λόγος που η τροπολογία δεν ήρθε χθες είναι ο Κανονισμός της Βουλής. Προφανώς η τροπολογία ήταν έτοιμη. Όμως, αν είχε έρθει στο νομοσχέδιο του Υπουργείου Παιδείας, θα ήταν εκπρόθεσμη. Ήταν </w:t>
      </w:r>
      <w:r w:rsidRPr="00567690">
        <w:rPr>
          <w:rFonts w:ascii="Arial" w:eastAsia="Times New Roman" w:hAnsi="Arial" w:cs="Times New Roman"/>
          <w:sz w:val="24"/>
          <w:szCs w:val="24"/>
          <w:lang w:eastAsia="el-GR"/>
        </w:rPr>
        <w:lastRenderedPageBreak/>
        <w:t>έτοιμη και είχε ήδη κατατεθεί. Τώρα που ήρθε στο νομοσχέδιο του Υπουργείου Ψηφιακής Διακυβέρνησης είναι εμπρόθεσμη. Προφανώς και ήταν έτοιμη, αφού είχε δημοσιοποιηθεί. Θα μπορούσε να είχε έρθει στο νομοσχέδιο του Υπουργείου Παιδείας αλλά θα ήταν εκπρόθεσμη. Αυτός, λοιπόν, είναι ο λόγος. Θέλω να πιστεύω ότι όλοι εδώ θεωρούμε πολύ σημαντική την τήρηση του Κανονισμού.</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Τώρα όσον αφορά στην ελάχιστη βάση εισαγωγής, νομίζω, κύριε Φάμελλε, ότι συζητήθηκε εκτενέστατα επτά ημέρες, τέσσερις στην επιτροπή και τρεις στην Ολομέλεια.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Είπατε ότι δεν εισακούσαμε ποτέ προτάσεις της εκπαιδευτικής κοινότητας. Αυτό δεν είναι σωστό, κύριε Φάμελλε. Οι εκπαιδευτικοί ζήτησαν να έχουν δωρεάν τεστ. Φτιάξαμε, λοιπόν, ειδική πλατφόρμα. Είναι η πρώτη πληθυσμιακή ομάδα που είχε ειδική πλατφόρμα για δωρεάν τεστ. Ζήτησαν οι εκπαιδευτικοί να προτεραιοποιηθούν στον εμβολιασμό τους, κάτι που έγινε. Μάλιστα, ανταποκρίθηκαν εξαιρετικά και τους ευχαριστώ για άλλη μία φορά. Όλα αυτά έγιναν. Επίσης, ζήτησαν να πηγαίνουν κλιμάκια του ΕΟΔΔΥ για τεστ. Έγινε και αυτό! Επιπλέον, συζητήθηκε -και είναι πρόταση της Κυβέρνησης- η εγκατάσταση εμβολιαστικών κέντρων σε κάθε πανεπιστήμιο. Και αυτό υλοποιείται. Η εικόνα, λοιπόν, δεν είναι όπως την παρουσιάζετε. </w:t>
      </w:r>
    </w:p>
    <w:p w:rsidR="00567690" w:rsidRPr="00567690" w:rsidRDefault="00567690" w:rsidP="00E15F6F">
      <w:pPr>
        <w:tabs>
          <w:tab w:val="left" w:pos="6117"/>
        </w:tabs>
        <w:spacing w:line="600" w:lineRule="auto"/>
        <w:ind w:firstLine="720"/>
        <w:jc w:val="both"/>
        <w:rPr>
          <w:rFonts w:ascii="Arial" w:eastAsia="Times New Roman" w:hAnsi="Arial" w:cs="Arial"/>
          <w:color w:val="000000"/>
          <w:sz w:val="24"/>
          <w:szCs w:val="24"/>
          <w:lang w:eastAsia="el-GR"/>
        </w:rPr>
      </w:pPr>
      <w:r w:rsidRPr="00567690">
        <w:rPr>
          <w:rFonts w:ascii="Arial" w:eastAsia="Times New Roman" w:hAnsi="Arial" w:cs="Arial"/>
          <w:color w:val="000000"/>
          <w:sz w:val="24"/>
          <w:szCs w:val="24"/>
          <w:lang w:eastAsia="el-GR"/>
        </w:rPr>
        <w:lastRenderedPageBreak/>
        <w:t>(Στο σημείο αυτό κτυπάει το κουδούνι λήξεως του χρόνου ομιλίας της κυρίας Υπουργού)</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Και μία κουβέντα για τη διάρκεια των συμβάσεων. Κοιτάξτε, για να καταλάβω τι λέει η Αξιωματική Αντιπολίτευση, η Αξιωματική Αντιπολίτευση λέει να προσλάβουμε εκπαιδευτικούς για έναν χρόνο, χωρίς να ξέρουμε αν θα υπάρχει η ανάγκη κάλυψης; Αυτό μας προτείνει η Αξιωματική Αντιπολίτευση; Άρα, να πληρώνουμε δύο ανθρώπους για μία θέση; Εμείς λέμε ότι είναι πολύ σημαντικό να καλύπτεται η ανάγκη, όταν αυτή παρουσιάζεται. Για παράδειγμα, αν νοσήσει κάποιος, είναι πολύ σημαντικό να μπορέσει ο άνθρωπος να πάρει αναρρωτική.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Όμως, από την άλλη εάν κάναμε αυτό που λέτε εσείς, που μιλάτε για ελαστικές συμβάσεις και για ελαστικές σχέσεις εργασίας, πού είναι η ελαστική σχέση; Εμείς λέμε ότι υπάρχει μια έκτακτη ανάγκη και ότι αυτή οφείλει να καλύπτεται. Προτείνουμε τρίμηνες συμβάσεις, οι οποίες δύνανται να ανανεώνονται ανάλογα με τις ανάγκες. Όμως, αλίμονο αν το μήνυμα είναι ότι θα πληρώνουμε για όλον τον χρόνο δύο ανθρώπους για μία θέση, χωρίς να ξέρουμε αν θα υπάρχει ανάγκη.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Όσον αφορά τώρα στον κ. Κατρίνη και το θέμα που έθεσε, νομίζω ότι απάντησα συγκεκριμένα. Ο λόγος ήταν ξεκάθαρος. Η τροπολογία είχε κατατεθεί από προχθές, προκειμένου να είναι εμπρόθεσμη.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Κύριε Πρόεδρε, θα ήθελα να κλείσω με το εξής. Νομίζω ότι εδώ πέρα ο στόχος όλων μας είναι ένας: Να παρακινήσουμε κάθε μέλος της εκπαιδευτικής κοινότητας να εμβολιαστεί. Και αυτό το λέω για τους εκπαιδευτικούς μας, το λέω για τους φοιτητές μας, το λέω και για τους μαθητές διότι, όπως ξέρετε, έχει ήδη ανοίξει η πλατφόρμα για τους δεκαπέντε  με δεκαεπτά και ανοίγει και η πλατφόρμα για τους άνω των δώδεκα ετών. Αυτό είναι το μεγάλο στοίχημα, γιατί δεν υπάρχει πιο αποτελεσματικό όπλο κατά της πανδημίας από το ίδιο το εμβόλιο.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Σας ευχαριστώ πολύ.</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Arial"/>
          <w:b/>
          <w:sz w:val="24"/>
          <w:szCs w:val="24"/>
          <w:lang w:eastAsia="el-GR"/>
        </w:rPr>
        <w:t>ΠΡΟΕΔΡΕΥΩΝ (Απόστολος Αβδελάς):</w:t>
      </w:r>
      <w:r w:rsidRPr="00567690">
        <w:rPr>
          <w:rFonts w:ascii="Arial" w:eastAsia="Times New Roman" w:hAnsi="Arial" w:cs="Arial"/>
          <w:sz w:val="24"/>
          <w:szCs w:val="24"/>
          <w:lang w:eastAsia="el-GR"/>
        </w:rPr>
        <w:t xml:space="preserve"> </w:t>
      </w:r>
      <w:r w:rsidRPr="00567690">
        <w:rPr>
          <w:rFonts w:ascii="Arial" w:eastAsia="Times New Roman" w:hAnsi="Arial" w:cs="Times New Roman"/>
          <w:sz w:val="24"/>
          <w:szCs w:val="24"/>
          <w:lang w:eastAsia="el-GR"/>
        </w:rPr>
        <w:t xml:space="preserve">Ευχαριστούμε, κυρία Υπουργέ.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Και από την Υπουργό πάμε στον Υφυπουργό κ. Συρίγο. Μάλλον το θέμα της παιδείας δεν έχει λήξει ακόμα.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Ορίστε, κύριε Συρίγο, έχετε τον λόγο.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ΕΥΑΓΓΕΛΟΣ (ΑΓΓΕΛΟΣ) ΣΥΡΙΓΟΣ (Υφυπουργός Παιδείας και Θρησκευμάτων):</w:t>
      </w:r>
      <w:r w:rsidRPr="00567690">
        <w:rPr>
          <w:rFonts w:ascii="Arial" w:eastAsia="Times New Roman" w:hAnsi="Arial" w:cs="Times New Roman"/>
          <w:sz w:val="24"/>
          <w:szCs w:val="24"/>
          <w:lang w:eastAsia="el-GR"/>
        </w:rPr>
        <w:t xml:space="preserve"> Ευχαριστώ πολύ, κύριε Πρόεδρε.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Θα ήθελα να δώσω μία σύντομη απάντηση στον κ. Κατρίνη.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Κύριε Κατρίνη, βασική αρχή στο δίκαιο είναι η αρχή της αναλογικότητας. Είπα προηγουμένως ότι βάσει του άρθρου 111 του Ποινικού Κώδικα, </w:t>
      </w:r>
      <w:r w:rsidRPr="00567690">
        <w:rPr>
          <w:rFonts w:ascii="Arial" w:eastAsia="Times New Roman" w:hAnsi="Arial" w:cs="Times New Roman"/>
          <w:sz w:val="24"/>
          <w:szCs w:val="24"/>
          <w:lang w:eastAsia="el-GR"/>
        </w:rPr>
        <w:lastRenderedPageBreak/>
        <w:t xml:space="preserve">κακούργημα κάνεις και σε δεκαπέντε χρόνια παραγράφεται. Τα 2, τα 10 ή τα 15 ευρώ προ είκοσι ενός ετών δεν παραγράφονταν. Εάν αυτό δεν το αντιλαμβάνεστε, τότε μπαίνουμε στη διαδικασία των δρακόντειων νόμων, οι οποίοι υπάρχουν απλώς για να υπάρχουν και δεν τους εφαρμόζει κανένας.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Εδώ έχουμε για πρώτη φορά -τονίζω για πρώτη φορά- μία υπουργική απόφαση, η οποία επέτρεψε να μπορέσουν τα πανεπιστήμια να στείλουν πράξεις προσδιορισμού οφειλών σε όλα τα μέλη ΔΕΠ.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Δεν είχε ξαναγίνει αυτό το πράγμα. Έγινε τον Νοέμβριο - Δεκέμβριο. Κι εδώ, επειδή ακριβώς, είναι χρωστούμενα πάρα πολλών ετών, βγήκαν όλα αυτά τα προβλήματα στην επιφάνεια. Είναι πρακτικά προβλήματα. Το ότι αυτή τη στιγμή υπάρχουν –έχουν σταλεί από όλα τα πανεπιστήμια- οι πράξεις προσδιορισμού οφειλών από το 1999 μέχρι το 2017, είναι μία πραγματικότητα.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Μία δεύτερη πραγματικότητα είναι ότι οι υπηρεσίες του δημοσίου για πολλά από αυτά τα χρόνια δεν είναι σε θέση να επιβεβαιώσουν αυτά τα ποσά, αν είναι ποσό το οποίο προέρχεται από ελευθέριο επάγγελμα, αν είναι ποσό που προέρχεται από συμμετοχή σε εταιρεία, από μετοχές, από ομόλογα, από ένα έμβασμα από το εξωτερικό. Δεν είναι σε θέση, γιατί; Διότι, έχουν αλλάξει πολλές φορές τα φορολογικά νομοσχέδια, οι φορολογικοί νόμοι, όλα αυτά τα χρόνια.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Ερχόμαστε, λοιπόν, και φτιάχνουμε ένα σταθερό πλαίσιο, διεκδικούνται όλα τα ποσά από το 2010 μέχρι σήμερα, και, επίσης για πρώτη φορά, εκείνοι οι οποίοι ήταν συνεπείς ως προς την πληρωμή των ΕΛΚΕ, των οφειλόμενων στους ΕΛΚΕ, έχουν για πρώτη φορά τη δυνατότητα να συμψηφίσουν, εφόσον τα ποσά αυτά έχουν υπολογιστεί με μεγαλύτερο ποσοστό από το τρέχον ποσοστό του 7% επί των καθαρών εσόδων.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Arial"/>
          <w:b/>
          <w:bCs/>
          <w:color w:val="222222"/>
          <w:sz w:val="24"/>
          <w:szCs w:val="24"/>
          <w:shd w:val="clear" w:color="auto" w:fill="FFFFFF"/>
          <w:lang w:eastAsia="zh-CN"/>
        </w:rPr>
        <w:t>ΠΡΟΕΔΡΕΥΩΝ (Απόστολος Αβδελάς):</w:t>
      </w:r>
      <w:r w:rsidRPr="00567690">
        <w:rPr>
          <w:rFonts w:ascii="Arial" w:eastAsia="Times New Roman" w:hAnsi="Arial" w:cs="Times New Roman"/>
          <w:sz w:val="24"/>
          <w:szCs w:val="24"/>
          <w:lang w:eastAsia="el-GR"/>
        </w:rPr>
        <w:t xml:space="preserve"> Ο Κοινοβουλευτικός Εκπρόσωπος της Νέας Δημοκρατίας, κ. Μπουκώρος έχει τον λόγο.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ΧΡΗΣΤΟΣ ΜΠΟΥΚΩΡΟΣ:</w:t>
      </w:r>
      <w:r w:rsidRPr="00567690">
        <w:rPr>
          <w:rFonts w:ascii="Arial" w:eastAsia="Times New Roman" w:hAnsi="Arial" w:cs="Times New Roman"/>
          <w:sz w:val="24"/>
          <w:szCs w:val="24"/>
          <w:lang w:eastAsia="el-GR"/>
        </w:rPr>
        <w:t xml:space="preserve"> Κύριε Πρόεδρε, απλά επειδή άνοιξε έτσι και αλλιώς η συζήτηση και έχουμε πάει στην επικαιρότητα, αλλά στην προηγούμενη τοποθέτησή μου -και επειδή θέλω να είμαι πάντα συνεπής με τον χρόνο που δικαιούμαι- δεν απάντησα σε ορισμένα ζητήματα και για λόγους καταγραφής στα Πρακτικά -που σημαίνει κοινοβουλευτικής και ιστορικής καταγραφής, παράλληλα- θέλω να πω ότι έγινε μια προσπάθεια από την Αξιωματική Αντιπολίτευση να δημιουργηθούν εντυπώσεις για την Επιτροπή Πόθεν Έσχες και έγινε λόγος για προσπάθεια αρχειοθέτησης υποθέσεων «πόθεν έσχες».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Είναι κρίμα, πραγματικά, και είναι επιχείρηση θεσμικής υποβάθμισης το λάθος ενός υπαλλήλου, που το γνωρίζουν όλες οι πτέρυγες της Βουλής, να γίνεται αντικείμενο εκμετάλλευσης προς δημιουργία εντυπώσεων -και μάλιστα, </w:t>
      </w:r>
      <w:r w:rsidRPr="00567690">
        <w:rPr>
          <w:rFonts w:ascii="Arial" w:eastAsia="Times New Roman" w:hAnsi="Arial" w:cs="Times New Roman"/>
          <w:sz w:val="24"/>
          <w:szCs w:val="24"/>
          <w:lang w:eastAsia="el-GR"/>
        </w:rPr>
        <w:lastRenderedPageBreak/>
        <w:t>ένα λάθος, το οποίο ο ίδιος υπάλληλος προσέτρεξε, παραδέχθηκε και διόρθωσε- να γίνεται λόγος στην Αίθουσα για προσπάθεια παραγραφής υποθέσεων «πόθεν έσχες» και μια, αν θέλετε, πλάγια προσπάθεια να συνδεθεί με θέματα της επικαιρότητας, που κατά την άποψή μας είναι ανυπόστατα και άλλωστε, έχουν κινηθεί οι προβλεπόμενες διαδικασίες και προσφυγές στη δικαιοσύνη.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Θέλω να πω -και να το πω προς πάσα κατεύθυνση- ότι η τυφλή επίθεση σε θεσμικές αρχές και σε θεσμούς, δεν πλήττει κάποια συγκεκριμένη παράταξη. Πλήττει ολόκληρο το πολιτικό σύστημα. Και εδώ μέσα -και αυτό είναι πάγια προσωπική μου άποψη- δεν υπάρχει κανείς αντισυστημικός. Όποιος εισέρχεται στην Αίθουσα αυτή με την ψήφο του ελληνικού λαού, κυρίες και κύριοι συνάδελφοι, υπηρετεί τους κανόνες της δημοκρατίας, τους κανόνες του κοινοβουλευτισμού και κατά συνέπεια, είναι ενταγμένος σε αυτή τη λειτουργία και όλοι, βεβαίως, προσπαθούμε για τη βελτίωση.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Άρα, και κλείνω έτσι, το να έρχεται η Αξιωματική Αντιπολίτευση και να επιχειρεί να αναγάγει το λάθος ενός υπαλλήλου του Κοινοβουλίου, που και αυτοί πιέζονται το ίδιο με εμάς, σε πολιτικό θέμα, εμείς το θεωρούμε απαράδεκτο και θέλουμε αυτό να καταγραφεί στα Πρακτικά.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Arial"/>
          <w:b/>
          <w:bCs/>
          <w:color w:val="222222"/>
          <w:sz w:val="24"/>
          <w:szCs w:val="24"/>
          <w:shd w:val="clear" w:color="auto" w:fill="FFFFFF"/>
          <w:lang w:eastAsia="zh-CN"/>
        </w:rPr>
        <w:t>ΠΡΟΕΔΡΕΥΩΝ (Απόστολος Αβδελάς):</w:t>
      </w:r>
      <w:r w:rsidRPr="00567690">
        <w:rPr>
          <w:rFonts w:ascii="Arial" w:eastAsia="Times New Roman" w:hAnsi="Arial" w:cs="Times New Roman"/>
          <w:sz w:val="24"/>
          <w:szCs w:val="24"/>
          <w:lang w:eastAsia="el-GR"/>
        </w:rPr>
        <w:t xml:space="preserve"> Ευχαριστούμε πολύ, κύριε Μπουκώρο.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Ο κ. Καββαδάς, από τη Νέα Δημοκρατία και την όμορφη Λευκάδα, έχει τον λόγο.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ΑΘΑΝΑΣΙΟΣ ΚΑΒΒΑΔΑΣ:</w:t>
      </w:r>
      <w:r w:rsidRPr="00567690">
        <w:rPr>
          <w:rFonts w:ascii="Arial" w:eastAsia="Times New Roman" w:hAnsi="Arial" w:cs="Times New Roman"/>
          <w:sz w:val="24"/>
          <w:szCs w:val="24"/>
          <w:lang w:eastAsia="el-GR"/>
        </w:rPr>
        <w:t xml:space="preserve"> Ευχαριστώ, κύριε Πρόεδρε.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Κύριοι Υπουργοί, κυρίες και κύριοι συνάδελφοι, το νομοσχέδιο που έρχεται σήμερα προς ψήφιση στη Βουλή, αποτελεί ένα μεγάλο βήμα εκσυγχρονισμού. Επιβεβαιώνει την κορυφαία πολιτική επιλογή της Κυβέρνησης να προχωρήσει με ταχύτητα στην ανάπτυξη ψηφιακών υπηρεσιών που διευκολύνουν τη ζωή των πολιτών. Ήδη στον συγκεκριμένο τομέα οι Έλληνες πολίτες έχουν δει τη διαφορά. Απολαμβάνουν ψηφιακές και ηλεκτρονικές υπηρεσίες που πριν δύο χρόνια θα ήταν αδιανόητο ακόμα και να τις σκεφτούν.</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Το νομοσχέδιο που έρχεται σήμερα προς ψήφιση έχει ως σημείο αναφοράς ένα πεδίο στο οποίο τα προηγούμενα χρόνια το ελληνικό δημόσιο κατέγραψε χαμηλό δείκτη αποτελεσματικότητας ως προς την εφαρμογή του, αλλά και ως προς το επίπεδο εξυπηρέτησης των πολιτών. Αναφέρομαι στο Εθνικό Κτηματολόγιο.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Είμαστε από τις ελάχιστες ευρωπαϊκές χώρες που δεν διαθέτει ένα ολοκληρωμένο κτηματολόγιο και αυτό, κυρίες και κύριοι συνάδελφοι, είναι ένα πρόβλημα δεκαετιών που η Κυβέρνηση της Νέας Δημοκρατίας θέλει και πρέπει </w:t>
      </w:r>
      <w:r w:rsidRPr="00567690">
        <w:rPr>
          <w:rFonts w:ascii="Arial" w:eastAsia="Times New Roman" w:hAnsi="Arial" w:cs="Times New Roman"/>
          <w:sz w:val="24"/>
          <w:szCs w:val="24"/>
          <w:lang w:eastAsia="el-GR"/>
        </w:rPr>
        <w:lastRenderedPageBreak/>
        <w:t>να λύσει. Μέσα από τις διατάξεις αυτού του νομοσχεδίου απλοποιούνται και ψηφιοποιούνται οι διαδικασίες στο βασικό πεδίο των συναλλαγών, των πολιτών με το Κτηματολόγιο. Κυρίως, όμως, διευκολύνονται οι πολίτες, αντιμετωπίζονται παθογένειες και επιταχύνονται οι διαδικασίες κτηματογράφησης.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Με τα μέχρι σήμερα δεδομένα, η έναρξη λειτουργίας του Κτηματολογίου σε μια περιοχή, συνδυάζεται με μια εξόχως χρονοβόρα και γραφειοκρατική διαδικασία. Υποβάλλεται δήλωση από τον πολίτη, ακολουθεί έλεγχος νομιμότητας, γίνεται ανάρτηση των στοιχείων του, προχωράμε στις ενστάσεις, πραγματοποιείται εξέταση των ενστάσεων από τις επιτροπές, γίνεται αναμόρφωση των κτηματογραφικών διαγραμμάτων και τέλος, εγγραφή στα κτηματολογικά βιβλία. Μιλάμε για διαδικασίες που κρατούν έως και τέσσερα χρόνια.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Με τις ρυθμίσεις του νομοσχεδίου ο χρόνος αυτός μειώνεται κατά το ήμισυ. Αλλάζει πλήρως και απλοποιείται η διαδικασία. Πλέον, αν υπάρχει πρόβλημα, οι πολίτες θα μπορούν να υποβάλλουν αιτήσεις διόρθωσης μετά την ανάρτηση. Επομένως, αμέσως μετά την ανάρτηση οι εκτάσεις θα μπορούν να ενταχθούν στο λειτουργούν Κτηματολόγιο, χωρίς να περιμένουν οι πολίτες χρόνια για να εξεταστούν όλες οι ενστάσεις.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Το Γραφείο Κτηματογράφησης θα διορθώνει όσα σφάλματα μπορεί πρόδηλα και μη πρόδηλα και θα αναμορφώνει τους κτηματολογικούς πίνακες και διαγράμματα. Όσο οι επιτροπές εξετάζουν διαφορές, παράλληλα θα εκδίδεται πράξη περαίωσης της κτηματογράφησης  και θα προχωρούν οι πρώτες εγγραφές στα κτηματολογικά βιβλία.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Για τα ακίνητα που υπάρχει αμφισβήτηση ως προς την ύπαρξη δικαιωμάτων ιδιωτών θα συντάσσονται εκθέσεις και αυτές θα διαβιβάζονται στις επιτροπές επίλυσης υποθέσεων κτηματογράφησης.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Είναι δεδομένο ότι θα καταγράφονται οι αμφισβητήσεις αυτές στα κτηματολογικά φύλλα, γεγονός που διασφαλίζει την ασφάλεια των συναλλαγών. Η διεκδίκηση, δηλαδή, θα καταγράφεται, αλλά παράλληλα θα μπορούν να προχωρούν οι δικαιοπραξίες. Με την επιτάχυνση στη λειτουργία του Κτηματολογίου επιτυγχάνεται η άμεση πρόσβαση πολιτών, δικηγόρων, μηχανικών και συμβολαιογράφων στα κτηματολογικά στοιχεία. Διακόσιες χιλιάδες επαγγελματίες σε όλη την Ελλάδα θα διευκολυνθούν και, βεβαίως, εκατομμύρια πολίτες. Πολίτες στην Ελλάδα και στο εξωτερικό θα έχουν πρόσβαση στα δεδομένα παντού είκοσι τέσσερις ώρες το εικοσιτετράωρο, επτά ημέρες την εβδομάδα, χωρίς ταλαιπωρία, χωρίς ουρές στις υπηρεσίες, χωρίς περιττά έξοδα, εύκολα και γρήγορα.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Πιστοποιητικά και κάθε είδους στοιχεία και έγγραφα θα μπορεί ο πολίτης να τα πάρει εξ αποστάσεως, χωρίς να απαιτείται η παρουσία και η επίσκεψη στην υπηρεσία. Αυτό αφορούσε μόνο στο 35% της επικράτειας γιατί μόνο εκεί έχει ολοκληρωθεί η κτηματογράφηση. Πλέον, οι ρυθμίσεις θα αφορούν ακίνητα στο σύνολο της χώρας.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Στη Λευκάδα, η νέα κτηματογράφηση έχει προχωρήσει πολύ καλά, αφού η συλλογή δηλώσεων έχει ξεπεράσει το 100% των εκτιμώμενων δικαιωμάτων, οπότε τα οφέλη από αυτές τις ρυθμίσεις θα είναι άμεσα.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Από εκεί και πέρα, είναι ιδιαίτερα σημαντικές οι διευκολύνσεις που θεσπίζονται με το νομοσχέδιο για τους πολίτες και περιλαμβάνουν τα εξής: πρώτον, πέντε μήνες πριν τη λήξη της προθεσμίας δίνεται παράταση έως 31 Δεκεμβρίου 2022 για να γίνουν διορθώσεις στις αρχικές εγγραφές. Αυτό έχει ξεχωριστή σημασία, γιατί με το προηγούμενο θεσμικό πλαίσιο στις 31 Δεκεμβρίου 2021 όλα τα ακίνητα που είχαν καταγραφεί ως αγνώστου ιδιοκτήτη θα περιέρχονταν στο ελληνικό δημόσιο.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Και θέλω να καλέσω τους συμπολίτες μου και στη Λευκάδα να αξιοποιήσουν αυτή τη νέα παράταση για να λύσουν τυχόν προβλήματα με τα ακίνητά τους και να τα δηλώσουν. Έτσι, θα διασφαλίσουν την ιδιοκτησία τους μέσω της κτηματογράφησης και δεν θα εμπλακούν σε χρονοβόρες και κοστοβόρες διαδικασίες αργότερα.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Δεύτερον, την πρόβλεψη ότι το βάρος της απόδειξης της κυριότητας των ακινήτων αγνώστου ιδιοκτήτη θα το έχει πλέον το δημόσιο. Επιπλέον, το δημόσιο έχει υποχρεωτική προθεσμία εξήντα ημερών για να απαντήσει στην αίτηση διόρθωσης αγνώστου. Έως σήμερα δεν υπήρχε κανένα χρονικό πλαίσιο.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Τρίτον, τη θέσπιση διαδικασίας διαμεσολάβησης. Οι πολίτες μπορούν να επιχειρήσουν να λύσουν τις διαφορές τους με διαμεσολάβηση πριν προσφύγουν στα δικαστήρια, κάτι που σημαίνει λιγότερα έξοδα και λιγότερο χρόνο.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Τέταρτον, τη συγκρότηση τριμελών επιτροπών στις οποίες οι πολίτες θα έχουν τη δυνατότητα να προσφύγουν, αν ο προϊστάμενος ενός κτηματολογικού γραφείου αρνείται την καταχώρηση μιας πράξης ή απορρίπτει μια αίτηση διόρθωσης.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Πέμπτον, τη θέσπιση του ηλεκτρονικού φακέλου μεταβίβασης ακινήτου, που απλοποιεί και ψηφιοποιεί όλες τις διαδικασίες για την αγορά ή πώληση ενός ακινήτου. Δεκαεπτά πιστοποιητικά ψηφιοποιούνται, που σήμερα πρέπει να αναζητηθούν και να εκδοθούν από διάφορες υπηρεσίες σε έντυπη μορφή. Πρόκειται για μια ρύθμιση η οποία, μαζί με όλες τις προηγούμενες, θα μηδενίσουν την ταλαιπωρία και τη γραφειοκρατία στις αγοραπωλησίες ακινήτων. Κάτι που με τη σειρά του σημαίνει εκτός των άλλων και προσέλκυση </w:t>
      </w:r>
      <w:r w:rsidRPr="00567690">
        <w:rPr>
          <w:rFonts w:ascii="Arial" w:eastAsia="Times New Roman" w:hAnsi="Arial" w:cs="Times New Roman"/>
          <w:sz w:val="24"/>
          <w:szCs w:val="24"/>
          <w:lang w:eastAsia="el-GR"/>
        </w:rPr>
        <w:lastRenderedPageBreak/>
        <w:t>επενδύσεων, που τόσο μεγάλη ανάγκη έχει η χώρα έπειτα από δέκα χρόνια κρίσης και ενάμιση χρόνο πανδημίας.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Τέλος, μια αναφορά στην τροπολογία του Υπουργείου Οικονομικών για την επανάκτηση κοινόχρηστων και κοινωφελών ακινήτων των δήμων που εμφανίζονται ως αγνώστου ιδιοκτήτη στις πρώτες κτηματολογικές εγγραφές και περιέρχονται αυτοδικαίως στους δήμους.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Ένα λεπτό, κύριε Πρόεδρε.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Είναι πολύ θετική, διότι δίνει τη δυνατότητα σε πολλούς ΟΤΑ να το αξιοποιήσουν, να απορροφήσουν κοινοτικούς πόρους και να αναδιαμορφώσουν κοινόχρηστους χώρους προς όφελος του δημοσίου χώρου και των δημοτών.</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Κυρίες και κύριοι συνάδελφοι, χάρη στις προσπάθειες της ηγεσίας του Υπουργείου Ψηφιακής Διακυβέρνησης, στον Υπουργό και τους Υφυπουργούς, στους οποίους αξίζουν και συγχαρητήρια, έχουμε σήμερα ένα ακόμα εξαιρετικό νομοσχέδιο. Ένα νομοσχέδιο που δεν είναι πλέον ευχολόγιο ούτε εξαγγελία.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Το ψηφιακό κράτος είναι εφαρμοσμένη πολιτική, τα οφέλη της οποίας απολαμβάνουν οι Έλληνες πολίτες που βλέπουν να διευκολύνεται και να </w:t>
      </w:r>
      <w:r w:rsidRPr="00567690">
        <w:rPr>
          <w:rFonts w:ascii="Arial" w:eastAsia="Times New Roman" w:hAnsi="Arial" w:cs="Times New Roman"/>
          <w:sz w:val="24"/>
          <w:szCs w:val="24"/>
          <w:lang w:eastAsia="el-GR"/>
        </w:rPr>
        <w:lastRenderedPageBreak/>
        <w:t xml:space="preserve">απλοποιείται η ζωή τους. Με νέες πρωτοποριακές υπηρεσίες που βάζουν τέλος στη γραφειοκρατία. Η Κυβέρνηση της </w:t>
      </w:r>
      <w:r w:rsidRPr="00567690">
        <w:rPr>
          <w:rFonts w:ascii="Arial" w:eastAsia="Times New Roman" w:hAnsi="Arial" w:cs="Arial"/>
          <w:color w:val="222222"/>
          <w:sz w:val="24"/>
          <w:szCs w:val="24"/>
          <w:lang w:eastAsia="el-GR"/>
        </w:rPr>
        <w:t>Νέας Δημοκρατίας, η Κυβέρνηση του Κυριάκου</w:t>
      </w:r>
      <w:r w:rsidRPr="00567690">
        <w:rPr>
          <w:rFonts w:ascii="Arial" w:eastAsia="Times New Roman" w:hAnsi="Arial" w:cs="Times New Roman"/>
          <w:sz w:val="24"/>
          <w:szCs w:val="24"/>
          <w:lang w:eastAsia="el-GR"/>
        </w:rPr>
        <w:t xml:space="preserve"> Μητσοτάκη δεν ήρθε για να διαχειριστεί την εικόνα ενός κράτους που είχε μείνει στο χθες. Χτίζει ένα νέο ψηφιακό κράτος υψηλών απαιτήσεων, που εξυπηρετεί και διευκολύνει τις δραστηριότητες των πολιτών.</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Σας ευχαριστώ πολύ.</w:t>
      </w:r>
    </w:p>
    <w:p w:rsidR="00567690" w:rsidRPr="00567690" w:rsidRDefault="00567690" w:rsidP="00E15F6F">
      <w:pPr>
        <w:spacing w:line="600" w:lineRule="auto"/>
        <w:ind w:firstLine="720"/>
        <w:jc w:val="center"/>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(Χειροκροτήματα από την πτέρυγα της Νέας Δημοκρατίας)</w:t>
      </w:r>
    </w:p>
    <w:p w:rsidR="00567690" w:rsidRPr="00567690" w:rsidRDefault="00567690" w:rsidP="00E15F6F">
      <w:pPr>
        <w:spacing w:line="600" w:lineRule="auto"/>
        <w:ind w:firstLine="720"/>
        <w:jc w:val="both"/>
        <w:rPr>
          <w:rFonts w:ascii="Arial" w:eastAsia="Times New Roman" w:hAnsi="Arial" w:cs="Arial"/>
          <w:color w:val="222222"/>
          <w:sz w:val="24"/>
          <w:szCs w:val="24"/>
          <w:lang w:eastAsia="el-GR"/>
        </w:rPr>
      </w:pPr>
      <w:r w:rsidRPr="00567690">
        <w:rPr>
          <w:rFonts w:ascii="Arial" w:eastAsia="Times New Roman" w:hAnsi="Arial" w:cs="Times New Roman"/>
          <w:b/>
          <w:sz w:val="24"/>
          <w:szCs w:val="24"/>
          <w:lang w:eastAsia="el-GR"/>
        </w:rPr>
        <w:t>ΠΡΟΕΔΡΕΥΩΝ (Απόστολος Αβδελάς):</w:t>
      </w:r>
      <w:r w:rsidRPr="00567690">
        <w:rPr>
          <w:rFonts w:ascii="Arial" w:eastAsia="Times New Roman" w:hAnsi="Arial" w:cs="Times New Roman"/>
          <w:sz w:val="24"/>
          <w:szCs w:val="24"/>
          <w:lang w:eastAsia="el-GR"/>
        </w:rPr>
        <w:t xml:space="preserve"> Και εμείς ε</w:t>
      </w:r>
      <w:r w:rsidRPr="00567690">
        <w:rPr>
          <w:rFonts w:ascii="Arial" w:eastAsia="Times New Roman" w:hAnsi="Arial" w:cs="Arial"/>
          <w:color w:val="222222"/>
          <w:sz w:val="24"/>
          <w:szCs w:val="24"/>
          <w:lang w:eastAsia="el-GR"/>
        </w:rPr>
        <w:t>υχαριστούμε, κύριε Καββαδά.</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Arial"/>
          <w:color w:val="222222"/>
          <w:sz w:val="24"/>
          <w:szCs w:val="24"/>
          <w:lang w:eastAsia="el-GR"/>
        </w:rPr>
        <w:t xml:space="preserve">Θα πάω </w:t>
      </w:r>
      <w:r w:rsidRPr="00567690">
        <w:rPr>
          <w:rFonts w:ascii="Arial" w:eastAsia="Times New Roman" w:hAnsi="Arial" w:cs="Times New Roman"/>
          <w:sz w:val="24"/>
          <w:szCs w:val="24"/>
          <w:lang w:eastAsia="el-GR"/>
        </w:rPr>
        <w:t>αμέσως στον Υπουργό Περιβάλλοντος και Ενέργειας, τον κ. Κωνσταντίνο Σκρέκα για την τροπολογία 1037/23.</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ΜΙΧΑΗΛ ΚΑΤΡΙΝΗΣ:</w:t>
      </w:r>
      <w:r w:rsidRPr="00567690">
        <w:rPr>
          <w:rFonts w:ascii="Arial" w:eastAsia="Times New Roman" w:hAnsi="Arial" w:cs="Times New Roman"/>
          <w:sz w:val="24"/>
          <w:szCs w:val="24"/>
          <w:lang w:eastAsia="el-GR"/>
        </w:rPr>
        <w:t xml:space="preserve"> Κύριε Πρόεδρε, να μιλήσουμε και εμείς.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(Απόστολος Αβδελάς):</w:t>
      </w:r>
      <w:r w:rsidRPr="00567690">
        <w:rPr>
          <w:rFonts w:ascii="Arial" w:eastAsia="Times New Roman" w:hAnsi="Arial" w:cs="Times New Roman"/>
          <w:sz w:val="24"/>
          <w:szCs w:val="24"/>
          <w:lang w:eastAsia="el-GR"/>
        </w:rPr>
        <w:t xml:space="preserve"> Σας βλέπω.</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ΣΩΚΡΑΤΗΣ ΦΑΜΕΛΛΟΣ:</w:t>
      </w:r>
      <w:r w:rsidRPr="00567690">
        <w:rPr>
          <w:rFonts w:ascii="Arial" w:eastAsia="Times New Roman" w:hAnsi="Arial" w:cs="Times New Roman"/>
          <w:sz w:val="24"/>
          <w:szCs w:val="24"/>
          <w:lang w:eastAsia="el-GR"/>
        </w:rPr>
        <w:t xml:space="preserve"> Να μιλήσουν και Βουλευτές, κύριε Πρόεδρε!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(Απόστολος Αβδελάς):</w:t>
      </w:r>
      <w:r w:rsidRPr="00567690">
        <w:rPr>
          <w:rFonts w:ascii="Arial" w:eastAsia="Times New Roman" w:hAnsi="Arial" w:cs="Times New Roman"/>
          <w:sz w:val="24"/>
          <w:szCs w:val="24"/>
          <w:lang w:eastAsia="el-GR"/>
        </w:rPr>
        <w:t xml:space="preserve"> Το ξέρω, το ξέρω. Και η κ. Γκαρά είναι σε επιτροπή και ο κ. Σκρέκας έχει δουλειά. Τι να κάνω εγώ τώρα;</w:t>
      </w:r>
    </w:p>
    <w:p w:rsidR="00567690" w:rsidRPr="00567690" w:rsidRDefault="00567690" w:rsidP="00E15F6F">
      <w:pPr>
        <w:spacing w:line="600" w:lineRule="auto"/>
        <w:ind w:firstLine="720"/>
        <w:jc w:val="center"/>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(Θόρυβος στην Αίθουσα)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Σας παρακαλώ, μη φωνάζετε! Ένα λεπτό θα κάνει.</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lastRenderedPageBreak/>
        <w:t>ΣΩΚΡΑΤΗΣ ΦΑΜΕΛΛΟΣ:</w:t>
      </w:r>
      <w:r w:rsidRPr="00567690">
        <w:rPr>
          <w:rFonts w:ascii="Arial" w:eastAsia="Times New Roman" w:hAnsi="Arial" w:cs="Times New Roman"/>
          <w:sz w:val="24"/>
          <w:szCs w:val="24"/>
          <w:lang w:eastAsia="el-GR"/>
        </w:rPr>
        <w:t xml:space="preserve"> Είναι απαράδεκτο αυτό που γίνεται! Φέρνουν τροπολογίες…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(Απόστολος Αβδελάς):</w:t>
      </w:r>
      <w:r w:rsidRPr="00567690">
        <w:rPr>
          <w:rFonts w:ascii="Arial" w:eastAsia="Times New Roman" w:hAnsi="Arial" w:cs="Times New Roman"/>
          <w:sz w:val="24"/>
          <w:szCs w:val="24"/>
          <w:lang w:eastAsia="el-GR"/>
        </w:rPr>
        <w:t xml:space="preserve"> Ορίστε, κύριε Σκρέκα, έχετε τον λόγο.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ΚΩΝΣΤΑΝΤΙΝΟΣ</w:t>
      </w:r>
      <w:r w:rsidRPr="00567690">
        <w:rPr>
          <w:rFonts w:ascii="Arial" w:eastAsia="Times New Roman" w:hAnsi="Arial" w:cs="Arial"/>
          <w:b/>
          <w:color w:val="111111"/>
          <w:sz w:val="24"/>
          <w:szCs w:val="24"/>
          <w:lang w:eastAsia="el-GR"/>
        </w:rPr>
        <w:t xml:space="preserve"> ΣΚΡΕΚΑΣ (Υπουργός Περιβάλλοντος και Ενέργειας):</w:t>
      </w:r>
      <w:r w:rsidRPr="00567690">
        <w:rPr>
          <w:rFonts w:ascii="Arial" w:eastAsia="Times New Roman" w:hAnsi="Arial" w:cs="Arial"/>
          <w:color w:val="111111"/>
          <w:sz w:val="24"/>
          <w:szCs w:val="24"/>
          <w:lang w:eastAsia="el-GR"/>
        </w:rPr>
        <w:t xml:space="preserve"> </w:t>
      </w:r>
      <w:r w:rsidRPr="00567690">
        <w:rPr>
          <w:rFonts w:ascii="Arial" w:eastAsia="Times New Roman" w:hAnsi="Arial" w:cs="Times New Roman"/>
          <w:sz w:val="24"/>
          <w:szCs w:val="24"/>
          <w:lang w:eastAsia="el-GR"/>
        </w:rPr>
        <w:t>Κύριε Πρόεδρε, θα ήθελα να ενημερώσω τις κυρίες και τους κυρίους για την τροπολογία με γενικό αριθμό 1037 και ειδικό 23. Αφορά το εξής. Με το προτεινόμενο άρθρο 1 αποσαφηνίζεται πρώτον, η εφαρμογή του κριτηρίου σύναψης σύμβασης λειτουργικής ενίσχυσης και κατοχής έργων εκτός ανταγωνιστικών διαδικασιών με ρητή πρόβλεψη για περίπτωση μεταβιβάσεων και δεύτερον, εισάγεται εξαίρεση στον γενικό κανόνα της παραγράφου 3β του άρθρου 7 του ν.4414/2016, σύμφωνα με την οποία όλοι οι φωτοβολταϊκοί σταθμοί για τους οποίους υποβάλλονται αιτήσεις χορήγησης οριστικής προσφοράς σύνδεσης μετά την 1-1-2021 συνάπτουν συμβάσεις λειτουργικής ενίσχυσης μόνο κατόπιν συμμετοχής τους σε ανταγωνιστική διαδικασία υποβολής προσφορών.</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Επίσης, μετατίθεται η προθεσμία σύναψης συμβάσεων λειτουργικής ενίσχυσης εκτός ανταγωνιστικής διαδικασίας από το τέλος του 2021 έως το τέλος του 2022, προκειμένου να δοθεί αυτή η δυνατότητα και στους </w:t>
      </w:r>
      <w:r w:rsidRPr="00567690">
        <w:rPr>
          <w:rFonts w:ascii="Arial" w:eastAsia="Times New Roman" w:hAnsi="Arial" w:cs="Times New Roman"/>
          <w:sz w:val="24"/>
          <w:szCs w:val="24"/>
          <w:lang w:eastAsia="el-GR"/>
        </w:rPr>
        <w:lastRenderedPageBreak/>
        <w:t>ενδιαφερόμενους που θα υποβάλουν αίτηση χορήγησης οριστικής προσφοράς σύνδεσης μετά την 1-1-2021.</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Εδώ, κυρίες και κύριοι συνάδελφοι, μεταξύ άλλων δίνουμε τη δυνατότητα σε μεμονωμένους πολίτες, σε φυσικά πρόσωπα να μπορούν να κατασκευάσουν ένα φωτοβολταϊκό μέχρι 400 </w:t>
      </w:r>
      <w:r w:rsidRPr="00567690">
        <w:rPr>
          <w:rFonts w:ascii="Arial" w:eastAsia="Times New Roman" w:hAnsi="Arial" w:cs="Times New Roman"/>
          <w:sz w:val="24"/>
          <w:szCs w:val="24"/>
          <w:lang w:val="en-US" w:eastAsia="el-GR"/>
        </w:rPr>
        <w:t>KW</w:t>
      </w:r>
      <w:r w:rsidRPr="00567690">
        <w:rPr>
          <w:rFonts w:ascii="Arial" w:eastAsia="Times New Roman" w:hAnsi="Arial" w:cs="Times New Roman"/>
          <w:sz w:val="24"/>
          <w:szCs w:val="24"/>
          <w:lang w:eastAsia="el-GR"/>
        </w:rPr>
        <w:t xml:space="preserve"> και να μπορούν να απολαμβάνουν σταθερής ταρίφας -που θα ορίζεται βέβαια με υπουργική απόφαση- και να μη λαμβάνουν μέρος σε ανταγωνιστικές διαδικασίες, ώστε να μπορέσουμε να βοηθήσουμε για έναν χρόνο ακόμα, μέχρι το τέλος του 2022 την επέκταση και τη δυνατότητα σε πολλούς συμπολίτες μας να συμμετέχουν στην προσπάθεια της χώρας για να πετύχει την ενεργειακή μετάβαση και να κατασκευάσουν ένα μικρό φωτοβολταϊκό και με αυτόν τον τρόπο να συνεχίσουν και να διατηρούν την επαγγελματική τους δραστηριότητα ή να απολαμβάνουν αυτό το αποτέλεσμα στο επενδεδυμένο κεφάλαιο το οποίο θα κάνουν.</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Βέβαια, εδώ δίνουμε τη δυνατότητα και σε κατά κύριο επάγγελμα αγρότες μέχρι 100 </w:t>
      </w:r>
      <w:r w:rsidRPr="00567690">
        <w:rPr>
          <w:rFonts w:ascii="Arial" w:eastAsia="Times New Roman" w:hAnsi="Arial" w:cs="Times New Roman"/>
          <w:sz w:val="24"/>
          <w:szCs w:val="24"/>
          <w:lang w:val="en-US" w:eastAsia="el-GR"/>
        </w:rPr>
        <w:t>KW</w:t>
      </w:r>
      <w:r w:rsidRPr="00567690">
        <w:rPr>
          <w:rFonts w:ascii="Arial" w:eastAsia="Times New Roman" w:hAnsi="Arial" w:cs="Times New Roman"/>
          <w:sz w:val="24"/>
          <w:szCs w:val="24"/>
          <w:lang w:eastAsia="el-GR"/>
        </w:rPr>
        <w:t xml:space="preserve"> να μπορούν και αυτοί να κατασκευάζουν ένα φωτοβολταϊκό, πάλι με συγκεκριμένη ταρίφα που θα οριστεί με υπουργική απόφαση και που η τιμή της θα καλύπτει και το αυξημένο αναλογικά κόστος των όρων σύνδεσης, άρα με μια καλύτερη από αυτή που υπάρχει σήμερα. Αυτό, επαναλαμβάνω, για μεμονωμένα φωτοβολταϊκά, για ανεξάρτητους </w:t>
      </w:r>
      <w:r w:rsidRPr="00567690">
        <w:rPr>
          <w:rFonts w:ascii="Arial" w:eastAsia="Times New Roman" w:hAnsi="Arial" w:cs="Times New Roman"/>
          <w:sz w:val="24"/>
          <w:szCs w:val="24"/>
          <w:lang w:eastAsia="el-GR"/>
        </w:rPr>
        <w:lastRenderedPageBreak/>
        <w:t>παραγωγούς. Θα οριστεί αυτό το αμέσως επόμενο χρονικό διάστημα με υπουργική απόφαση.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Με το δεύτερο άρθρο που προτείνεται στην τροπολογία, προτείνουμε τη διόρθωση της τιμής αποζημίωσης των φωτοβολταϊκών σταθμών στα μη διασυνδεδεμένα νησιά. Πάλι αναφέρεται σε μικρούς φωτοβολταϊκούς σταθμούς οι οποίοι έχουν κατασκευαστεί, κυρίως, από φυσικά πρόσωπα, οι οποίοι τότε, το 2014, μετά το </w:t>
      </w:r>
      <w:r w:rsidRPr="00567690">
        <w:rPr>
          <w:rFonts w:ascii="Arial" w:eastAsia="Times New Roman" w:hAnsi="Arial" w:cs="Times New Roman"/>
          <w:sz w:val="24"/>
          <w:szCs w:val="24"/>
          <w:lang w:val="en-US" w:eastAsia="el-GR"/>
        </w:rPr>
        <w:t>new</w:t>
      </w:r>
      <w:r w:rsidRPr="00567690">
        <w:rPr>
          <w:rFonts w:ascii="Arial" w:eastAsia="Times New Roman" w:hAnsi="Arial" w:cs="Times New Roman"/>
          <w:sz w:val="24"/>
          <w:szCs w:val="24"/>
          <w:lang w:eastAsia="el-GR"/>
        </w:rPr>
        <w:t xml:space="preserve"> </w:t>
      </w:r>
      <w:r w:rsidRPr="00567690">
        <w:rPr>
          <w:rFonts w:ascii="Arial" w:eastAsia="Times New Roman" w:hAnsi="Arial" w:cs="Times New Roman"/>
          <w:sz w:val="24"/>
          <w:szCs w:val="24"/>
          <w:lang w:val="en-US" w:eastAsia="el-GR"/>
        </w:rPr>
        <w:t>deal</w:t>
      </w:r>
      <w:r w:rsidRPr="00567690">
        <w:rPr>
          <w:rFonts w:ascii="Arial" w:eastAsia="Times New Roman" w:hAnsi="Arial" w:cs="Times New Roman"/>
          <w:sz w:val="24"/>
          <w:szCs w:val="24"/>
          <w:lang w:eastAsia="el-GR"/>
        </w:rPr>
        <w:t xml:space="preserve"> το λεγόμενο, είχαν λάβει μια μείωση της ταρίφας. Ερχόμαστε και, ουσιαστικά, αυξάνουμε την τιμή αποζημίωσής τους κατά 10%, γιατί έτσι προκύπτει μέσα από υπολογισμούς που έγιναν από το Υπουργείο μας και με αυτόν τον τρόπο αποκαθιστούμε την τάξη.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Με το προτεινόμενο άρθρο 3, παρέχεται η δυνατότητα σε κατόχους αδειών παραγωγής ηλεκτρικής ενέργειας από αιολικούς σταθμούς νησιών να κάνουν χρήση της υποθαλάσσιας διασύνδεσης αυτών για τη διοχέτευση της παραγόμενης ενέργειάς τους σε υφιστάμενα ή σχεδιαζόμενα από τον Ανεξάρτητο Διαχειριστή Μεταφοράς Ηλεκτρικής Ενέργειας ΑΔΜΗΕ έργα.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Εδώ αναφερόμαστε σε αιτήσεις ανάπτυξης αιολικών πάρκων τα οποία είχαν έναν ειδικό όρο για να εγκατασταθούν να κατασκευάσουν και μια ηλεκτρική διασύνδεση. Αφού αναφερόμαστε σε μη διασυνδεδεμένα νησιά και δεν υπήρχε άλλος τρόπος να μεταφέρουν την ενέργεια τους, ερχόμαστε εδώ και περιορίζουμε ουσιαστικά τη δυνατότητα που έχουν, μειώνουμε το ποσοστό </w:t>
      </w:r>
      <w:r w:rsidRPr="00567690">
        <w:rPr>
          <w:rFonts w:ascii="Arial" w:eastAsia="Times New Roman" w:hAnsi="Arial" w:cs="Times New Roman"/>
          <w:sz w:val="24"/>
          <w:szCs w:val="24"/>
          <w:lang w:eastAsia="el-GR"/>
        </w:rPr>
        <w:lastRenderedPageBreak/>
        <w:t>το οποίο μπορούν να εγκαταστήσουν. Δίνουμε αυτή τη δυνατότητα, επειδή πια έχει αλλάξει η νομοθεσία και, φυσικά, δεν μπορούν να έχουν αυτόν τον ειδικό όρο ούτε να έχουν σταθερή τιμή αποζημίωσης, προσαυξημένη μάλιστα, ώστε να μπορούν να καλύψουν το έξτρα κόστος αυτής της διασύνδεσης.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Εμείς δεν θέλουμε να κατασκευάσουμε νέες γραμμές που δεν χρειαζόμαστε. Ήδη υπάρχει ένα πρόγραμμα διασύνδεσης των νησιών, άρα δίνουμε σε αυτούς που ήδη έχουν άδεια παραγωγής να περιορίσουν βέβαια την παραγωγή τους και να χρησιμοποιήσουν κατά ανώτατο βαθμό το 50% του χώρου που δημιουργείται μέσα από την ηλεκτρική διασύνδεση, όταν και εφόσον αυτή κατασκευαστεί.</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Βέβαια, να πούμε ότι στην Κρήτη, όπου έχει ολοκληρωθεί η μικρή διασύνδεση, ήδη δώσαμε δυνατότητα για την κατασκευή 100 </w:t>
      </w:r>
      <w:r w:rsidRPr="00567690">
        <w:rPr>
          <w:rFonts w:ascii="Arial" w:eastAsia="Times New Roman" w:hAnsi="Arial" w:cs="Times New Roman"/>
          <w:sz w:val="24"/>
          <w:szCs w:val="24"/>
          <w:lang w:val="en-US" w:eastAsia="el-GR"/>
        </w:rPr>
        <w:t>MW</w:t>
      </w:r>
      <w:r w:rsidRPr="00567690">
        <w:rPr>
          <w:rFonts w:ascii="Arial" w:eastAsia="Times New Roman" w:hAnsi="Arial" w:cs="Times New Roman"/>
          <w:sz w:val="24"/>
          <w:szCs w:val="24"/>
          <w:lang w:eastAsia="el-GR"/>
        </w:rPr>
        <w:t xml:space="preserve"> ανεξάρτητης παραγωγής μικρών φωτοβολταϊκών μέχρι 500 </w:t>
      </w:r>
      <w:r w:rsidRPr="00567690">
        <w:rPr>
          <w:rFonts w:ascii="Arial" w:eastAsia="Times New Roman" w:hAnsi="Arial" w:cs="Times New Roman"/>
          <w:sz w:val="24"/>
          <w:szCs w:val="24"/>
          <w:lang w:val="en-US" w:eastAsia="el-GR"/>
        </w:rPr>
        <w:t>KW</w:t>
      </w:r>
      <w:r w:rsidRPr="00567690">
        <w:rPr>
          <w:rFonts w:ascii="Arial" w:eastAsia="Times New Roman" w:hAnsi="Arial" w:cs="Times New Roman"/>
          <w:sz w:val="24"/>
          <w:szCs w:val="24"/>
          <w:lang w:eastAsia="el-GR"/>
        </w:rPr>
        <w:t xml:space="preserve"> και, βέβαια, δώσαμε και περιθώριο κατασκευής 40 </w:t>
      </w:r>
      <w:r w:rsidRPr="00567690">
        <w:rPr>
          <w:rFonts w:ascii="Arial" w:eastAsia="Times New Roman" w:hAnsi="Arial" w:cs="Times New Roman"/>
          <w:sz w:val="24"/>
          <w:szCs w:val="24"/>
          <w:lang w:val="en-US" w:eastAsia="el-GR"/>
        </w:rPr>
        <w:t>MW</w:t>
      </w:r>
      <w:r w:rsidRPr="00567690">
        <w:rPr>
          <w:rFonts w:ascii="Arial" w:eastAsia="Times New Roman" w:hAnsi="Arial" w:cs="Times New Roman"/>
          <w:sz w:val="24"/>
          <w:szCs w:val="24"/>
          <w:lang w:eastAsia="el-GR"/>
        </w:rPr>
        <w:t xml:space="preserve"> εγκατεστημένης ισχύος για αυτοπαραγωγή, και, βέβαια, θα χρησιμοποιήσουν κι αυτοί την υφιστάμενη μικρή διασύνδεση η οποία ήδη βρίσκεται και σε λειτουργία.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Με το προτεινόμενο άρθρο 4 της τροπολογίας επεκτείνεται για επτά έτη η σύμβαση παραγωγής ηλεκτρικής ενέργειας στον Σταθμό Συμπαραγωγής Ηλεκτρισμού-Θερμότητας Υψηλής Απόδοσης, ΣΗΘΥΑ, με τιμή που θα </w:t>
      </w:r>
      <w:r w:rsidRPr="00567690">
        <w:rPr>
          <w:rFonts w:ascii="Arial" w:eastAsia="Times New Roman" w:hAnsi="Arial" w:cs="Times New Roman"/>
          <w:sz w:val="24"/>
          <w:szCs w:val="24"/>
          <w:lang w:eastAsia="el-GR"/>
        </w:rPr>
        <w:lastRenderedPageBreak/>
        <w:t>καθοριστεί επίσης με απόφαση του Υπουργού Περιβάλλοντος και Ενέργειας, όπως ισχύει για τους λοιπούς σταθμούς ανανεώσιμων πηγών ενέργειας.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Και εδώ όταν είχε γίνει το </w:t>
      </w:r>
      <w:r w:rsidRPr="00567690">
        <w:rPr>
          <w:rFonts w:ascii="Arial" w:eastAsia="Times New Roman" w:hAnsi="Arial" w:cs="Times New Roman"/>
          <w:sz w:val="24"/>
          <w:szCs w:val="24"/>
          <w:lang w:val="en-US" w:eastAsia="el-GR"/>
        </w:rPr>
        <w:t>new</w:t>
      </w:r>
      <w:r w:rsidRPr="00567690">
        <w:rPr>
          <w:rFonts w:ascii="Arial" w:eastAsia="Times New Roman" w:hAnsi="Arial" w:cs="Times New Roman"/>
          <w:sz w:val="24"/>
          <w:szCs w:val="24"/>
          <w:lang w:eastAsia="el-GR"/>
        </w:rPr>
        <w:t xml:space="preserve"> </w:t>
      </w:r>
      <w:r w:rsidRPr="00567690">
        <w:rPr>
          <w:rFonts w:ascii="Arial" w:eastAsia="Times New Roman" w:hAnsi="Arial" w:cs="Times New Roman"/>
          <w:sz w:val="24"/>
          <w:szCs w:val="24"/>
          <w:lang w:val="en-US" w:eastAsia="el-GR"/>
        </w:rPr>
        <w:t>deal</w:t>
      </w:r>
      <w:r w:rsidRPr="00567690">
        <w:rPr>
          <w:rFonts w:ascii="Arial" w:eastAsia="Times New Roman" w:hAnsi="Arial" w:cs="Times New Roman"/>
          <w:sz w:val="24"/>
          <w:szCs w:val="24"/>
          <w:lang w:eastAsia="el-GR"/>
        </w:rPr>
        <w:t>, όπως ξέρετε, είχε περιοριστεί η ταρίφα των φωτοβολταϊκών των ΑΠΕ, οι οποίες είχαν δεχθεί αυτή τη μείωση και είχε επεκταθεί η λειτουργία τους για επτά χρόνια.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Δίνουμε, λοιπόν, τη δυνατότητα και σε αυτή την περίπτωση και έτσι βοηθάμε την παραγωγική βάση της χώρας πάρα πολύ, αφού ουσιαστικά αυτές οι ΣΗΘΥΑ χρησιμοποιούνται είτε για την παραγωγή πρωτογενώς αγροτικών προϊόντων είτε βιομηχανικών προϊόντων και άρα, διατηρούμε την ανταγωνιστικότητά τους.</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 xml:space="preserve">Με το προτεινόμενο άρθρο 5, δίνουμε τη δυνατότητα να τεθούν με κοινή απόφαση των αρμοδίων Υπουργών στο Τεχνικό Επιμελητήριο Ελλάδος καθήκοντα για την υλοποίηση και τη διαχείριση προγραμμάτων για τις δράσεις εξοικονόμησης ενέργειας στον οικιακό-κτηριακό τομέα, της ενεργειακής απόδοσης και της αναβάθμισης κατοικιών με τη χρήση ΑΠΕ. </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 xml:space="preserve">Εδώ δίνουμε τη δυνατότητα να συνάψουμε μια προγραμματική σύμβαση ως Υπουργείο με το Τεχνικό Επιμελητήριο της Ελλάδος και να δώσουμε τη δυνατότητα το Τεχνικό Επιμελητήριο να είναι αυτό, το οποίο θα δημιουργήσει, θα αναπτύξει, θα λειτουργήσει, θα διαχειριστεί τη νέα πλατφόρμα που θα </w:t>
      </w:r>
      <w:r w:rsidRPr="00567690">
        <w:rPr>
          <w:rFonts w:ascii="Arial" w:eastAsia="Times New Roman" w:hAnsi="Arial" w:cs="Arial"/>
          <w:bCs/>
          <w:sz w:val="24"/>
          <w:szCs w:val="24"/>
          <w:lang w:eastAsia="el-GR"/>
        </w:rPr>
        <w:lastRenderedPageBreak/>
        <w:t xml:space="preserve">υποδεχτεί τις αιτήσεις για το νέο «Εξοικονομώ», που σήμερα μάλιστα, είχαμε μια συνέντευξη Τύπου και ανακοινώσαμε τους νέους όρους και προϋποθέσεις, που κάποιος μπορεί να ενταχθεί. </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Μ’ αυτόν τον τρόπο, θέτουμε το ΤΕΕ ως έναν σοβαρό πυλώνα που στηρίζει τη δημόσια διοίκηση και βέβαια, στηρίζει ένα πολύ σημαντικό πρόγραμμα, το «Εξοικονομώ κατ’ οίκον», που γνωρίζετε ότι δημιουργεί χιλιάδες θέσεις εργασίας στην κατασκευή και μειώνει τον λογαριασμό ρεύματος μέσα από την εξοικονόμηση που επιτυγχάνουν αυτοί, που αναβαθμίζουν ενεργειακά τα κτήρια ή τα σπίτια τους.</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Με το έκτο άρθρο της παρούσης τροπολογίας ρυθμίζεται ειδικότερα η σύναψη συμβάσεων παροχής υπηρεσιών ή έργου από τη Ρυθμιστική Αρχή Ενέργειας ειδικά για τα πληροφορικά συστήματα, για τη διενέργεια των διαγωνισμών ΑΠΕ και της αδειοδότησης των ΑΠΕ. Είναι κάτι που είχε κάνει και η προηγούμενη κυβέρνηση -είναι αλήθεια- και η προπροηγούμενη διοίκηση. Δίνουμε τη δυνατότητα κατά παρέκκλιση των κείμενων διατάξεων του ν.4412 να μπορέσει η ΡΑΕ να αναθέσει τη δουλειά σε τεχνικό σύμβουλο για να μπορέσουν να γίνουν, επειδή είναι περιορισμένος ο χρόνος, οι επόμενες δημοπρασίες ανανεώσιμων πηγών ενέργειας.</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lastRenderedPageBreak/>
        <w:t>Με το άρθρο 7 προστίθεται ο ορισμός του μικρού συνδεδεμένου συστήματος με την έννοια της οδηγίας 219/944. Όλα αυτά που θα πω αναφέρουν την Κρήτη και τη νέα λειτουργία της μικρής διασύνδεσης.</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 xml:space="preserve">Με το άρθρο 8 ρυθμίζεται η εφαρμογή της απόφασης 14/2014 της ΡΑΕ για τον υπολογισμό του ανταλλάγματος αναφορικά με την παροχή υπηρεσιών κοινής ωφελείας. </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Με το άρθρο 9 εισάγονται μεταβατικές διατάξεις για τη λειτουργία της μικρής ηλεκτρικής διασύνδεσης α΄ φάσης Πελοποννήσου-Κρήτης από 3/7 μέχρι 30/9/2021, οπότε μετά η Κρήτη θα λειτουργεί ως μικρό συνδεδεμένο σύστημα, γι’ αυτό και έχουμε τον ορισμό τού τι σημαίνει μικρό συνδεδεμένο στο άρθρο 7.</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Με το άρθρο 10 ρυθμίζεται η λειτουργία μεταξύ της πρώτης φάσης διασύνδεσης και της δεύτερης φάσης διασύνδεσης της Κρήτης με την Αττική, άρα έχουμε δύο φάσεις λειτουργίας. Έχουμε τη λειτουργία από τώρα μέχρι 30/9 που λειτουργεί το ενδιάμεσο χρονικό διάστημα η μικρή διασύνδεση. Έχουμε το επόμενο διάστημα μετά τις 30 Σεπτεμβρίου και μέχρι να κατασκευαστεί η μεγάλη διασύνδεση, που είναι ένα άλλο χρονικό διάστημα, που ορίζεται ο τρόπος με τον οποίο θα λειτουργεί αυτή η διασύνδεση.</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t>ΑΝΑΣΤΑΣΙΑ ΓΚΑΡΑ:</w:t>
      </w:r>
      <w:r w:rsidRPr="00567690">
        <w:rPr>
          <w:rFonts w:ascii="Arial" w:eastAsia="Times New Roman" w:hAnsi="Arial" w:cs="Arial"/>
          <w:bCs/>
          <w:sz w:val="24"/>
          <w:szCs w:val="24"/>
          <w:lang w:eastAsia="el-GR"/>
        </w:rPr>
        <w:t xml:space="preserve"> Πόσα άρθρα έχει;</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lastRenderedPageBreak/>
        <w:t>ΚΩΝΣΤΑΝΤΙΝΟΣ ΣΚΡΕΚΑΣ (Υπουργός Περιβάλλοντος και Ενέργειας):</w:t>
      </w:r>
      <w:r w:rsidRPr="00567690">
        <w:rPr>
          <w:rFonts w:ascii="Arial" w:eastAsia="Times New Roman" w:hAnsi="Arial" w:cs="Arial"/>
          <w:bCs/>
          <w:sz w:val="24"/>
          <w:szCs w:val="24"/>
          <w:lang w:eastAsia="el-GR"/>
        </w:rPr>
        <w:t xml:space="preserve"> Δώδεκα και τελειώνει.</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Με το άρθρο 11 προβλέπεται η μεταβίβαση από τη Δημόσια Επιχείρηση Ηλεκτρισμού στον ανεξάρτητο διαχειριστή μεταφοράς ηλεκτρικής ενέργειας των παγίων περιουσιακών στοιχείων υψηλής τάσης στην Κρήτη. Είναι αυτό που περιμένατε, κύριοι συνάδελφοι, και είχαμε πει ως τροπολογία.</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Με το προτεινόμενο άρθρο 12 ρυθμίζονται επείγοντα θέματα περιβαλλοντικής αδειοδότησης μεγάλων βιομηχανικών εγκαταστάσεων και αφορά τις μονάδες λιγνιτικής παραγωγής της ΔΕΗ.</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Σας ευχαριστώ.</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t>ΠΡΟΕΔΡΕΥΩΝ (Απόστολος Αβδελάς):</w:t>
      </w:r>
      <w:r w:rsidRPr="00567690">
        <w:rPr>
          <w:rFonts w:ascii="Arial" w:eastAsia="Times New Roman" w:hAnsi="Arial" w:cs="Arial"/>
          <w:bCs/>
          <w:sz w:val="24"/>
          <w:szCs w:val="24"/>
          <w:lang w:eastAsia="el-GR"/>
        </w:rPr>
        <w:t xml:space="preserve"> Ευχαριστούμε, κύριε Υπουργέ.</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Ελάτε, κυρία Γκαρά.</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t>ΣΩΚΡΑΤΗΣ ΦΑΜΕΛΛΟΣ:</w:t>
      </w:r>
      <w:r w:rsidRPr="00567690">
        <w:rPr>
          <w:rFonts w:ascii="Arial" w:eastAsia="Times New Roman" w:hAnsi="Arial" w:cs="Arial"/>
          <w:bCs/>
          <w:sz w:val="24"/>
          <w:szCs w:val="24"/>
          <w:lang w:eastAsia="el-GR"/>
        </w:rPr>
        <w:t xml:space="preserve"> Τον λόγο, κύριε Πρόεδρε.</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t>ΑΝΑΣΤΑΣΙΑ ΓΚΑΡΑ:</w:t>
      </w:r>
      <w:r w:rsidRPr="00567690">
        <w:rPr>
          <w:rFonts w:ascii="Arial" w:eastAsia="Times New Roman" w:hAnsi="Arial" w:cs="Arial"/>
          <w:bCs/>
          <w:sz w:val="24"/>
          <w:szCs w:val="24"/>
          <w:lang w:eastAsia="el-GR"/>
        </w:rPr>
        <w:t xml:space="preserve"> Το ξέρατε, κύριε Πρόεδρε …</w:t>
      </w:r>
    </w:p>
    <w:p w:rsidR="00567690" w:rsidRPr="00567690" w:rsidRDefault="00567690" w:rsidP="00E15F6F">
      <w:pPr>
        <w:spacing w:line="600" w:lineRule="auto"/>
        <w:ind w:firstLine="720"/>
        <w:jc w:val="center"/>
        <w:rPr>
          <w:rFonts w:ascii="Arial" w:eastAsia="Times New Roman" w:hAnsi="Arial" w:cs="Arial"/>
          <w:bCs/>
          <w:sz w:val="24"/>
          <w:szCs w:val="24"/>
          <w:lang w:eastAsia="el-GR"/>
        </w:rPr>
      </w:pPr>
      <w:r w:rsidRPr="00567690">
        <w:rPr>
          <w:rFonts w:ascii="Arial" w:eastAsia="Times New Roman" w:hAnsi="Arial" w:cs="Arial"/>
          <w:bCs/>
          <w:sz w:val="24"/>
          <w:szCs w:val="24"/>
          <w:lang w:eastAsia="el-GR"/>
        </w:rPr>
        <w:t>(Θόρυβος από την πτέρυγα του ΣΥΡΙΖΑ)</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t>ΣΩΚΡΑΤΗΣ ΦΑΜΕΛΛΟΣ:</w:t>
      </w:r>
      <w:r w:rsidRPr="00567690">
        <w:rPr>
          <w:rFonts w:ascii="Arial" w:eastAsia="Times New Roman" w:hAnsi="Arial" w:cs="Arial"/>
          <w:bCs/>
          <w:sz w:val="24"/>
          <w:szCs w:val="24"/>
          <w:lang w:eastAsia="el-GR"/>
        </w:rPr>
        <w:t xml:space="preserve"> Είναι δική σας επιλογή.</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t>ΠΡΟΕΔΡΕΥΩΝ (Απόστολος Αβδελάς):</w:t>
      </w:r>
      <w:r w:rsidRPr="00567690">
        <w:rPr>
          <w:rFonts w:ascii="Arial" w:eastAsia="Times New Roman" w:hAnsi="Arial" w:cs="Arial"/>
          <w:bCs/>
          <w:sz w:val="24"/>
          <w:szCs w:val="24"/>
          <w:lang w:eastAsia="el-GR"/>
        </w:rPr>
        <w:t xml:space="preserve"> Σας παρακαλώ. Μισό λεπτό. </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lastRenderedPageBreak/>
        <w:t xml:space="preserve">Όπως η κ. Γκαρά έχει επιτροπή, έτσι και ο κύριος Υπουργός μού είπε ότι έχει υποχρεώσεις. Εγώ τι να κάνω βάσει του Κανονισμού, που παίρνει τον λόγο; Σας παρακαλώ. Μην τα ρίχνουμε όλα στο Προεδρείο. </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Ορίστε, κύριε Φάμελλε. Κάνετε όσο πιο σύντομα μπορείτε για να εξυπηρετήσετε την κ. Γκαρά.</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t>ΣΩΚΡΑΤΗΣ ΦΑΜΕΛΛΟΣ:</w:t>
      </w:r>
      <w:r w:rsidRPr="00567690">
        <w:rPr>
          <w:rFonts w:ascii="Arial" w:eastAsia="Times New Roman" w:hAnsi="Arial" w:cs="Arial"/>
          <w:bCs/>
          <w:sz w:val="24"/>
          <w:szCs w:val="24"/>
          <w:lang w:eastAsia="el-GR"/>
        </w:rPr>
        <w:t xml:space="preserve"> Όχι, όχι. Δεν είναι δικό μου το θέμα, κύριε Πρόεδρε. Είναι δικό σας το θέμα και της Κυβέρνησης. Η Κυβέρνηση επέλεξε να φέρει εννέα υπουργικές, εννέα επιπλέον νομοσχέδια στο νομοσχέδιο για το Κτηματολόγιο.</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t>ΠΡΟΕΔΡΕΥΩΝ (Απόστολος Αβδελάς):</w:t>
      </w:r>
      <w:r w:rsidRPr="00567690">
        <w:rPr>
          <w:rFonts w:ascii="Arial" w:eastAsia="Times New Roman" w:hAnsi="Arial" w:cs="Arial"/>
          <w:bCs/>
          <w:sz w:val="24"/>
          <w:szCs w:val="24"/>
          <w:lang w:eastAsia="el-GR"/>
        </w:rPr>
        <w:t xml:space="preserve"> Ωραία. Εφόσον έχει βάσει του Κανονισμού τον λόγο, τι να κάνω εγώ;</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t>ΣΩΚΡΑΤΗΣ ΦΑΜΕΛΛΟΣ:</w:t>
      </w:r>
      <w:r w:rsidRPr="00567690">
        <w:rPr>
          <w:rFonts w:ascii="Arial" w:eastAsia="Times New Roman" w:hAnsi="Arial" w:cs="Arial"/>
          <w:bCs/>
          <w:sz w:val="24"/>
          <w:szCs w:val="24"/>
          <w:lang w:eastAsia="el-GR"/>
        </w:rPr>
        <w:t xml:space="preserve"> Θα πρέπει τουλάχιστον, να έχει τη δεοντολογία να έρχεται και να μιλάει ανά τρεις Βουλευτές και όχι αυτό που κάνουν οι Υπουργοί μέχρι σήμερα. Είναι ντροπή αυτό που κάνετε, κύριε Σκρέκα. Δεν το λέω για εσάς προσωπικά. Μιλάω για όλους τους Υπουργούς. </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 xml:space="preserve">Ερώτημα γι’ αυτό που μας φέρατε: Για ποιον λόγο δεν βάλατε αυτές τις τροπολογίες στο νομοσχέδιο, που είχατε εσείς, όταν σας ρωτήσαμε στη συζήτηση του νομοσχεδίου της προηγούμενης εβδομάδας και δεσμευτήκατε ότι </w:t>
      </w:r>
      <w:r w:rsidRPr="00567690">
        <w:rPr>
          <w:rFonts w:ascii="Arial" w:eastAsia="Times New Roman" w:hAnsi="Arial" w:cs="Arial"/>
          <w:bCs/>
          <w:sz w:val="24"/>
          <w:szCs w:val="24"/>
          <w:lang w:eastAsia="el-GR"/>
        </w:rPr>
        <w:lastRenderedPageBreak/>
        <w:t xml:space="preserve">οι ενεργειακές τροπολογίες θα έλθουν σε εκείνο το νομοσχέδιο; Για ποιον λόγο; Είστε τόσο άριστοι; Δεν είστε επαρκείς; </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Δεύτερο ζήτημα: Πείτε μας, επί τη ευκαιρία, αν συμφωνείτε με το ότι το Κτηματολόγιο έχει πάει στο Υπουργείο Ψηφιακής Διακυβέρνησης και κλείνει με εκκρεμότητες, ώστε να μην έχετε ξεκάθαρο τίποτα στον σχεδιασμό. Μας ενδιαφέρει η άποψή σας για το νομοσχέδιο αυτό που ακυρώνει το Κτηματολόγιο</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Τρίτο ερώτημα: Στο άρθρο 1 εξαιρείτε τους φωτοβολταϊκούς σταθμούς από ανταγωνιστικές διαδικασίες, δηλαδή τροποποιείτε τον δικό σας ν.4759. Πείτε παρακαλώ στη Βουλή ότι ξεψηφίζετε τον νόμο, που εσείς φέρατε πριν από έξι μήνες για να καταγραφεί, για να δούμε πόσο άριστη Κυβέρνηση είστε και απαντήστε μας: Θα εντάξετε τα υπόλοιπα, τα μικρά φωτοβολταϊκά στις ανταγωνιστικές διαδικασίες; Ποιο θα είναι το όριο; Πού είναι η πλατφόρμα αυτή η φιλική προς τον χρήση που είχε εξαγγείλει ο κ. Χατζηδάκης και περιμένουμε, να δούμε πόσα χρόνια θα περιμένουμε; Πότε θα αναμορφώσετε το πλαίσιο για τις ενεργειακές κοινότητες; Διότι πάλι κάνετε μια μικρή ρύθμιση, αλλά νέο νόμο δεν φέρνετε, άρα η Ελλάδα δεν προχωράει στην ενεργειακή δημοκρατία. Τι γίνεται με τα φωτοβολταϊκά στέγης, που καθυστερούν πάνω από έναν χρόνο; Αυτά για το πρώτο άρθρο.</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lastRenderedPageBreak/>
        <w:t>Δεύτερο άρθρο: Λύστε μας μια απορία. Η Κρήτη και το 10% που δίνετε είναι στα μη διασυνδεδεμένα νησιά -διότι υπάρχουν τεχνικές ερωτήσεις επ’ αυτού- μιας και λειτουργεί ήδη η ηλέκτριση της σύνδεσης με την Πελοπόννησο;</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Τρίτο ερώτημα: Έργα ΑΠΕ και απαλλαγή από τη σύνδεση. Δηλαδή τώρα, κύριε Σκρέκα, έρχεστε να μας πείτε ότι η απελευθέρωση των ΑΠΕ που έκανε η Νέα Δημοκρατία το 2008-2009-2010 έχει πλήρως αποτύχει, οι άδειες που αιτήθηκαν οι εταιρείες το 2010 και δόθηκαν το 2011 με 2012 δεν εφαρμόζονται, διότι ο όρος της άδειας παραγωγής που έδωσε η ΡΑΕ να κάνουν τη διασύνδεση, τώρα δεν ζητείται από τους αναδόχους. Αναφέρεστε σε έργα 2.000 Μ</w:t>
      </w:r>
      <w:r w:rsidRPr="00567690">
        <w:rPr>
          <w:rFonts w:ascii="Arial" w:eastAsia="Times New Roman" w:hAnsi="Arial" w:cs="Arial"/>
          <w:bCs/>
          <w:sz w:val="24"/>
          <w:szCs w:val="24"/>
          <w:lang w:val="en-US" w:eastAsia="el-GR"/>
        </w:rPr>
        <w:t>W</w:t>
      </w:r>
      <w:r w:rsidRPr="00567690">
        <w:rPr>
          <w:rFonts w:ascii="Arial" w:eastAsia="Times New Roman" w:hAnsi="Arial" w:cs="Arial"/>
          <w:bCs/>
          <w:sz w:val="24"/>
          <w:szCs w:val="24"/>
          <w:lang w:eastAsia="el-GR"/>
        </w:rPr>
        <w:t>, που είχαν υποχρέωση διασύνδεσης που -αν δεν κάνω λάθος- το έργο του ΑΔΜΗΕ κοστίζει ένα δισεκατομμύριο και απαλλάσσονται -στη σελίδα του ΑΔΜΗΕ το βρήκαμε με τον κ. Σαντορινιό- οι κάτοχοι των αδειών παραγωγής από το έργο της διασύνδεσης -πείτε μου πόσο θα κόστιζε το δικό τους έργο- για 2.000 Μ</w:t>
      </w:r>
      <w:r w:rsidRPr="00567690">
        <w:rPr>
          <w:rFonts w:ascii="Arial" w:eastAsia="Times New Roman" w:hAnsi="Arial" w:cs="Arial"/>
          <w:bCs/>
          <w:sz w:val="24"/>
          <w:szCs w:val="24"/>
          <w:lang w:val="en-US" w:eastAsia="el-GR"/>
        </w:rPr>
        <w:t>W</w:t>
      </w:r>
      <w:r w:rsidRPr="00567690">
        <w:rPr>
          <w:rFonts w:ascii="Arial" w:eastAsia="Times New Roman" w:hAnsi="Arial" w:cs="Arial"/>
          <w:bCs/>
          <w:sz w:val="24"/>
          <w:szCs w:val="24"/>
          <w:lang w:eastAsia="el-GR"/>
        </w:rPr>
        <w:t xml:space="preserve">, αλλά τους αφήνετε να κρατήσουν τον ηλεκτρικό χώρο και τον αντίστοιχο γεωγραφικό χώρο στο ποσοστό που προσδιορίζεται, τροποποιώντας την άδεια και τους κανόνες της πρόσκλησης τότε. Αυτό λέγεται υγιής αγορά, λέγεται ελεύθερος ανταγωνισμός, ότι ακυρώνεται δέκα χρόνια μετά μια άδεια, αλλά κρατάνε τον ηλεκτρικό και τον γεωγραφικό χώρο; Και αυτό είναι πρόσκληση προς την υπόλοιπη αγορά να έλθει στην Ελλάδα, «ξέρετε, μετά από δέκα χρόνια θα αλλάξουν οι κανόνες και κάποιοι θα απαλλαγούν από </w:t>
      </w:r>
      <w:r w:rsidRPr="00567690">
        <w:rPr>
          <w:rFonts w:ascii="Arial" w:eastAsia="Times New Roman" w:hAnsi="Arial" w:cs="Arial"/>
          <w:bCs/>
          <w:sz w:val="24"/>
          <w:szCs w:val="24"/>
          <w:lang w:eastAsia="el-GR"/>
        </w:rPr>
        <w:lastRenderedPageBreak/>
        <w:t>τη διασύνδεση, ενώ κάποιοι δεν έκαναν αίτηση, γιατί δεν είχαν τη δυνατότητα να κάνουν διασύνδεση»; Αυτή είναι η αγορά της Νέας Δημοκρατίας. Χειρότερα από το Φαρ Ουέστ, που λέμε.</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 xml:space="preserve">Συνεχίζω πολύ γρήγορα. Στο άρθρο 5 λέτε ότι παίρνει την πλατφόρμα του «Εξοικονομώ» το Τεχνικό Επιμελητήριο. Ερωτώ: Έχετε προβλήματα στην υλοποίηση της πλατφόρμας μέχρι τώρα; Διότι η πλατφόρμα ξέρω ότι ήταν δωρεά και τώρα μήπως θα την πληρώσετε κιόλας; Διότι βλέπω ότι το ποσοστό του Τεχνικού Επιμελητηρίου είναι μεγαλύτερο από το ποσοστό των ΕΤΕΑΜ. Έπαιρνε 1,5% το ΕΤΕΑΜ και τώρα δίνετε 2,5% στο Τεχνικό Επιμελητήριο. Κόστος για το ελληνικό δημόσιο. Θα φτιάξει νέα πλατφόρμα το Τεχνικό Επιμελητήριο και για ποιον λόγο, αφού υπήρχε ήδη πλατφόρμα και λειτουργούσε; Κάνατε δυο-τρεις διαγωνισμούς εσείς ως Κυβέρνηση, πέρα απ’ αυτά που έγιναν με τη δική μας κυβέρνηση. </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 xml:space="preserve">Θα πρέπει, λοιπόν, να μας τα ξεκαθαρίσετε αυτά και αν έχετε πρόβλημα με τη διαχείριση του έργου μέχρι τώρα, με το ΕΤΕΑΜ. Πόσο πίσω θα πάει η προκήρυξη του κύκλου αυτού, τώρα που αλλάζετε και πλατφόρμα και ανάδοχο και διαχειριστή, πέρα από το κόστος και τα προβλήματα που δημιουργείτε; </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 xml:space="preserve">Τελευταία ερώτηση, κύριε Πρόεδρε: Θέλω να μας πείτε, το άρθρο 12 που δίνει τη δυνατότητα περιβαλλοντικής αδειοδότησης κατά παρέκκλιση και τροποποίησης, ποιον αφορά, διότι είναι τροπολογία που έφερε ο κ. </w:t>
      </w:r>
      <w:r w:rsidRPr="00567690">
        <w:rPr>
          <w:rFonts w:ascii="Arial" w:eastAsia="Times New Roman" w:hAnsi="Arial" w:cs="Arial"/>
          <w:bCs/>
          <w:sz w:val="24"/>
          <w:szCs w:val="24"/>
          <w:lang w:eastAsia="el-GR"/>
        </w:rPr>
        <w:lastRenderedPageBreak/>
        <w:t>Αντωνιάδης, την απορρίψατε και τώρα ξαναμπαίνει, αν δεν κάνω λάθος. Συγγνώμη για το όνομα του Βουλευτή. Έφερε τροπολογία Βουλευτής της Συμπολίτευσης -δεν είμαι σίγουρος γι’ αυτό, δεν θέλω να θίξω συνάδελφο- και την απορρίψατε και τώρα τη βάζετε στο νομοσχέδιο. Τουλάχιστον να γνωρίζουμε, γιατί αφορά μια κατά παρέκκλιση αδειοδότηση και θέλουμε να δούμε πώς θα τοποθετηθούμε, πέρα από το απαράδεκτο της διαδικασίας της τροπολογίας. Απαράδεκτο.</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t>ΠΡΟΕΔΡΕΥΩΝ (Απόστολος Αβδελάς):</w:t>
      </w:r>
      <w:r w:rsidRPr="00567690">
        <w:rPr>
          <w:rFonts w:ascii="Arial" w:eastAsia="Times New Roman" w:hAnsi="Arial" w:cs="Arial"/>
          <w:bCs/>
          <w:sz w:val="24"/>
          <w:szCs w:val="24"/>
          <w:lang w:eastAsia="el-GR"/>
        </w:rPr>
        <w:t xml:space="preserve"> Ευχαριστούμε.</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Η κ. Κομνηνάκα από το Κομμουνιστικό Κόμμα Ελλάδας έχει τον λόγο.</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bCs/>
          <w:sz w:val="24"/>
          <w:szCs w:val="24"/>
          <w:lang w:eastAsia="el-GR"/>
        </w:rPr>
        <w:t xml:space="preserve">ΜΑΡΙΑ ΚΟΜΝΗΝΑΚΑ: </w:t>
      </w:r>
      <w:r w:rsidRPr="00567690">
        <w:rPr>
          <w:rFonts w:ascii="Arial" w:eastAsia="Times New Roman" w:hAnsi="Arial" w:cs="Arial"/>
          <w:bCs/>
          <w:sz w:val="24"/>
          <w:szCs w:val="24"/>
          <w:lang w:eastAsia="el-GR"/>
        </w:rPr>
        <w:t xml:space="preserve">Κύριε Υπουργέ, δεν μπαίνω στον κόπο να ρωτήσω γιατί φέρατε την τροπολογία. Μόνοι μας κάνουμε την ερώτηση, μόνοι μας παίρνουμε τις απαντήσεις. Βέβαια, ίσως είναι από τις τροπολογίες που είναι πιο ταιριαστές με το νομοσχέδιο για το Κτηματολόγιο, γιατί εντάσσονται στην ίδια λογική. Το Κτηματολόγιο έρχεται να τακτοποιήσει την κατάσταση της γης για να απελευθερωθεί για τις «πράσινες» επενδύσεις και την πράσινη ανάπτυξη. </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 xml:space="preserve">Οι ερωτήσεις μας, βέβαια, δεν θα είναι στη λογική του ΣΥΡΙΖΑ που αγωνιά για την υγιή αγορά και τον ελεύθερο ανταγωνισμό, γιατί κι εκείνος την ίδια πολιτική της Ευρωπαϊκής Ένωσης για την πράσινη ενέργεια και την </w:t>
      </w:r>
      <w:r w:rsidRPr="00567690">
        <w:rPr>
          <w:rFonts w:ascii="Arial" w:eastAsia="Times New Roman" w:hAnsi="Arial" w:cs="Arial"/>
          <w:bCs/>
          <w:sz w:val="24"/>
          <w:szCs w:val="24"/>
          <w:lang w:eastAsia="el-GR"/>
        </w:rPr>
        <w:lastRenderedPageBreak/>
        <w:t xml:space="preserve">πράσινη ανάπτυξη ακολουθεί, τις ίδιες αγωνίες μοιράζονται. Φαντάζομαι ότι για τεχνικούς λόγους, διαφωνεί με την τροπολογία. </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Cs/>
          <w:sz w:val="24"/>
          <w:szCs w:val="24"/>
          <w:lang w:eastAsia="el-GR"/>
        </w:rPr>
        <w:t>Όμως, θα σας ρωτήσουμε: Επειδή υπάρχουν διάφοροι Βουλευτές και πολιτευτάδες και της Νέας Δημοκρατίας και του ΣΥΡΙΖΑ, που γυρνάνε στα νησιά -και όχι μόνο- και λένε ότι δεν θα μπουν ανεμογεννήτριες σε χωριά και πόλεις, σε σχέση με την απελευθέρωση που κάνετε για τη διασύνδεση των μικρών νησιών και μάλιστα, βαρύνοντας με το κόστος των υπόγειων αγωγών το δημόσιο και όχι τους επιχειρηματίες, έχετε σκοπό ή συνδέονται αυτές οι διευκολύνσεις που κάνετε με την απόφαση που κυκλοφορεί για να μπουν ανεμογεννήτριες στους ιστορικούς τόπους μαρτυρίων της Γυάρου, της Μακρονήσου κ.λπ.;</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Αν έχετε τέτοιο σκοπό, σας προειδοποιούμε ότι εμείς δεν θα σας αφήσουμε να το κάνετε αυτό. Θα μας βρείτε μπροστά σας. Θα θέλαμε να ακούσουμε αν σκοπεύετε αυτούς τους ιστορικούς τόπους να τους μετατρέψετε κι αυτούς σε πάρκα επενδύσεων ανεμογεννητριών. </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Ευχαριστώ.</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ΠΡΟΕΔΡΕΥΩΝ (Απόστολος Αβδελάς): </w:t>
      </w:r>
      <w:r w:rsidRPr="00567690">
        <w:rPr>
          <w:rFonts w:ascii="Arial" w:eastAsia="Times New Roman" w:hAnsi="Arial" w:cs="Times New Roman"/>
          <w:sz w:val="24"/>
          <w:szCs w:val="24"/>
          <w:lang w:eastAsia="el-GR"/>
        </w:rPr>
        <w:t>Τον λόγο έχει ο κύριος Υπουργός.</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Arial"/>
          <w:b/>
          <w:color w:val="111111"/>
          <w:sz w:val="24"/>
          <w:szCs w:val="24"/>
          <w:lang w:eastAsia="el-GR"/>
        </w:rPr>
        <w:lastRenderedPageBreak/>
        <w:t xml:space="preserve">ΚΩΝΣΤΑΝΤΙΝΟΣ ΣΚΡΕΚΑΣ (Υπουργός Περιβάλλοντος και Ενέργειας): </w:t>
      </w:r>
      <w:r w:rsidRPr="00567690">
        <w:rPr>
          <w:rFonts w:ascii="Arial" w:eastAsia="Times New Roman" w:hAnsi="Arial" w:cs="Times New Roman"/>
          <w:sz w:val="24"/>
          <w:szCs w:val="24"/>
          <w:lang w:eastAsia="el-GR"/>
        </w:rPr>
        <w:t xml:space="preserve">Θα ξεκινήσω από το τελευταίο. Όπως γνωρίζετε πολύ καλά, κύριε συνάδελφε, ολοκληρώνεται το νέο χωροταξικό για τις ΑΠΕ. Όταν αναλάβαμε μετά το 2019, ξεκινήσαμε γρήγορα την εκπόνηση ενός νέου ειδικού χωροταξικού. Γιατί η αντικατάσταση των παραδοσιακών μέσων παραγωγής ηλεκτρικής ενέργειας από λιγνίτη ή από ορυκτά καύσιμα με ανανεώσιμες πηγές ενέργειας, με μέσα παραγωγής ανανεώσιμα όπως είναι τα φωτοβολταϊκά, οι ανεμογεννήτριες, φυσικά θα φέρει ένα μεγάλο επενδυτικό ενδιαφέρον και μια πραγματικότητα μεγάλων και πολλών επενδύσεων στη χώρα. Η  προηγούμενη κυβέρνηση μετά από τεσσεράμισι χρόνια δεν έκανε τίποτα για να βελτιώσει ένα καθεστώς το οποίο ήδη υπάρχει σε ό,τι αφορά την χωροταξία και χωροθεσία αυτών των μέσων παραγωγής. </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Επαναλαμβάνω λοιπόν, μέχρι τέλος του χρόνου θα έχουμε ολοκληρώσει. Και εκεί πραγματικά είμαστε πολύ προσεκτικοί, ώστε να προστατεύσουμε γενικότερα το περιβάλλον της χώρας είτε αυτό είναι φυσικό περιβάλλον είτε είναι πολιτιστικό περιβάλλον είτε πολιτισμικό. Με αυτό τον τρόπο να μπορούμε από τη μία να πετύχουμε αυτό που θέλουμε, δηλαδή, την ενεργειακή μετάβαση και την πράσινη μετάβαση και την αντικατάσταση των ρυπογόνων μονάδων παραγωγής ηλεκτρικής ενέργειας από ορυκτά καύσιμα με ανανεώσιμες πηγές ενέργειας και από την άλλη, να διατηρήσουμε φυσικά, </w:t>
      </w:r>
      <w:r w:rsidRPr="00567690">
        <w:rPr>
          <w:rFonts w:ascii="Arial" w:eastAsia="Times New Roman" w:hAnsi="Arial" w:cs="Times New Roman"/>
          <w:sz w:val="24"/>
          <w:szCs w:val="24"/>
          <w:lang w:eastAsia="el-GR"/>
        </w:rPr>
        <w:lastRenderedPageBreak/>
        <w:t>τον τεράστιο γενικότερα είτε περιβαλλοντικό είτε πολιτισμικό πλούτο, που έχει η χώρα και να προστατέψουμε τις κοινωνίες. Γι’ αυτό και λέμε σε όλους όσους επενδυτές θέλουν να κατασκευάσουν, ότι πρέπει πια στα επιχειρησιακά τους πλάνα να βάλουν πολύ ψηλά την τοπική κοινωνία συμμέτοχο, ώστε να μπορούν να πετυχαίνουν αυτή τη συναίνεση που χρειάζεται.</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Από κει και πέρα, να ξεκινήσω από το τελευταίο ερώτημα. Αφορά τις λιγνιτικές μονάδες της ΔΕΗ. Το άρθρο 12 είναι ξεκάθαρο αυτό. Θα πάω ανάποδα για το άρθρο 5. Το ΤΕΕ δεν θα αναλάβει μόνο την ηλεκτρονική πλατφόρμα -μπορεί να υπήρξε μία παρεξήγηση- αλλά θα αναλάβει συνολικά τη διαχείριση του προγράμματος, που σημαίνει ηλεκτρονική πλατφόρμα, δημιουργία, ανάπτυξη, διαχείριση, λειτουργία, συντήρηση.  Προδημοσιεύουμε για πρώτη φορά, τις επόμενες μέρες και τον οδηγό. Άρα ο οδηγός του νέου «Εξοικονομώ» πριν τον καταλήξουμε…</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ΜΑΡΙΟΣ ΚΑΤΣΗΣ:</w:t>
      </w:r>
      <w:r w:rsidRPr="00567690">
        <w:rPr>
          <w:rFonts w:ascii="Arial" w:eastAsia="Times New Roman" w:hAnsi="Arial" w:cs="Times New Roman"/>
          <w:sz w:val="24"/>
          <w:szCs w:val="24"/>
          <w:lang w:eastAsia="el-GR"/>
        </w:rPr>
        <w:t xml:space="preserve"> Και εσείς τι θα κάνατε;</w:t>
      </w:r>
    </w:p>
    <w:p w:rsidR="00567690" w:rsidRPr="00567690" w:rsidRDefault="00567690" w:rsidP="00E15F6F">
      <w:pPr>
        <w:shd w:val="clear" w:color="auto" w:fill="FFFFFF"/>
        <w:spacing w:line="600" w:lineRule="auto"/>
        <w:ind w:firstLine="720"/>
        <w:contextualSpacing/>
        <w:jc w:val="center"/>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(Θόρυβος από την πτέρυγα του ΣΥΡΙΖΑ)</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Arial"/>
          <w:b/>
          <w:color w:val="111111"/>
          <w:sz w:val="24"/>
          <w:szCs w:val="24"/>
          <w:lang w:eastAsia="el-GR"/>
        </w:rPr>
        <w:t>ΚΩΝΣΤΑΝΤΙΝΟΣ ΣΚΡΕΚΑΣ (Υπουργός Περιβάλλοντος και Ενέργειας):</w:t>
      </w:r>
      <w:r w:rsidRPr="00567690">
        <w:rPr>
          <w:rFonts w:ascii="Arial" w:eastAsia="Times New Roman" w:hAnsi="Arial" w:cs="Times New Roman"/>
          <w:sz w:val="24"/>
          <w:szCs w:val="24"/>
          <w:lang w:eastAsia="el-GR"/>
        </w:rPr>
        <w:t xml:space="preserve"> Μην βιάζεστε. Μην βιάζεστε. Εμείς το Τεχνικό Επιμελητήριο το θέλουμε δίπλα μας. Εσείς μπορεί να μη θέλετε να χρησιμοποιείτε ένα νομικό πρόσωπο δημοσίου δικαίου, όπως είναι το Τεχνικό Επιμελητήριο.</w:t>
      </w:r>
    </w:p>
    <w:p w:rsidR="00567690" w:rsidRPr="00567690" w:rsidRDefault="00567690" w:rsidP="00E15F6F">
      <w:pPr>
        <w:shd w:val="clear" w:color="auto" w:fill="FFFFFF"/>
        <w:spacing w:line="600" w:lineRule="auto"/>
        <w:ind w:firstLine="720"/>
        <w:contextualSpacing/>
        <w:jc w:val="center"/>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(Θόρυβος από την πτέρυγα του ΣΥΡΙΖΑ)</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lastRenderedPageBreak/>
        <w:t xml:space="preserve">ΠΡΟΕΔΡΕΥΩΝ (Απόστολος Αβδελάς): </w:t>
      </w:r>
      <w:r w:rsidRPr="00567690">
        <w:rPr>
          <w:rFonts w:ascii="Arial" w:eastAsia="Times New Roman" w:hAnsi="Arial" w:cs="Times New Roman"/>
          <w:sz w:val="24"/>
          <w:szCs w:val="24"/>
          <w:lang w:eastAsia="el-GR"/>
        </w:rPr>
        <w:t>Σας παρακαλώ, δεν διέκοψε κανέναν!</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Arial"/>
          <w:b/>
          <w:color w:val="111111"/>
          <w:sz w:val="24"/>
          <w:szCs w:val="24"/>
          <w:lang w:eastAsia="el-GR"/>
        </w:rPr>
        <w:t>ΚΩΝΣΤΑΝΤΙΝΟΣ ΣΚΡΕΚΑΣ (Υπουργός Περιβάλλοντος και Ενέργειας):</w:t>
      </w:r>
      <w:r w:rsidRPr="00567690">
        <w:rPr>
          <w:rFonts w:ascii="Arial" w:eastAsia="Times New Roman" w:hAnsi="Arial" w:cs="Times New Roman"/>
          <w:sz w:val="24"/>
          <w:szCs w:val="24"/>
          <w:lang w:eastAsia="el-GR"/>
        </w:rPr>
        <w:t xml:space="preserve"> Εμείς επιλέγουμε μαζί με την κοινωνία, μαζί με τους θεσμούς, μαζί με τους επιστήμονες, όταν αυτοί μπορούν να προσφέρουν πολύ σημαντικό έργο και να βοηθήσουν τη δημόσια διοίκηση να πετύχει ένα καλύτερο αποτέλεσμα για το δημόσιο συμφέρον. Εμείς έχουμε διαφορετική άποψη σε αυτό. Δεν χρειάζεται να φωνάζετε. Εμείς θέλουμε το τεχνικό επιμελητήριο δίπλα μας, εσείς μπορεί να μην το θέλετε.</w:t>
      </w:r>
    </w:p>
    <w:p w:rsidR="00567690" w:rsidRPr="00567690" w:rsidRDefault="00567690" w:rsidP="00E15F6F">
      <w:pPr>
        <w:shd w:val="clear" w:color="auto" w:fill="FFFFFF"/>
        <w:spacing w:line="600" w:lineRule="auto"/>
        <w:ind w:firstLine="720"/>
        <w:contextualSpacing/>
        <w:jc w:val="center"/>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(Θόρυβος από την πτέρυγα του ΣΥΡΙΖΑ)</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ΠΡΟΕΔΡΕΥΩΝ (Απόστολος Αβδελάς): </w:t>
      </w:r>
      <w:r w:rsidRPr="00567690">
        <w:rPr>
          <w:rFonts w:ascii="Arial" w:eastAsia="Times New Roman" w:hAnsi="Arial" w:cs="Times New Roman"/>
          <w:sz w:val="24"/>
          <w:szCs w:val="24"/>
          <w:lang w:eastAsia="el-GR"/>
        </w:rPr>
        <w:t>Σας παρακαλώ, μην τον διακόπτετε. Σας παρακαλώ, κύριε Σαντορινιέ, κύριε Κάτση! Ο κόσμος θα κρίνει.</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Arial"/>
          <w:b/>
          <w:color w:val="111111"/>
          <w:sz w:val="24"/>
          <w:szCs w:val="24"/>
          <w:lang w:eastAsia="el-GR"/>
        </w:rPr>
        <w:t xml:space="preserve">ΚΩΝΣΤΑΝΤΙΝΟΣ ΣΚΡΕΚΑΣ (Υπουργός Περιβάλλοντος και Ενέργειας): </w:t>
      </w:r>
      <w:r w:rsidRPr="00567690">
        <w:rPr>
          <w:rFonts w:ascii="Arial" w:eastAsia="Times New Roman" w:hAnsi="Arial" w:cs="Times New Roman"/>
          <w:sz w:val="24"/>
          <w:szCs w:val="24"/>
          <w:lang w:eastAsia="el-GR"/>
        </w:rPr>
        <w:t>Από εκεί και πέρα, για να είμαστε λίγο πιο ουσιαστικοί. Το τεχνικό Επιμελητήριο Ελλάδος που είναι καθ’ ύλην αρμόδιο για αυτό τον κλάδο της οικονομίας μας, γνωρίζετε πολύ καλά ότι είναι…</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ΣΩΚΡΑΤΗΣ ΦΑΜΕΛΛΟΣ:</w:t>
      </w:r>
      <w:r w:rsidRPr="00567690">
        <w:rPr>
          <w:rFonts w:ascii="Arial" w:eastAsia="Times New Roman" w:hAnsi="Arial" w:cs="Times New Roman"/>
          <w:sz w:val="24"/>
          <w:szCs w:val="24"/>
          <w:lang w:eastAsia="el-GR"/>
        </w:rPr>
        <w:t xml:space="preserve"> Το Υπουργείο είναι καθ’ ύλην αρμόδιο, κύριε Υπουργέ! </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ΠΡΟΕΔΡΕΥΩΝ (Απόστολος Αβδελάς): </w:t>
      </w:r>
      <w:r w:rsidRPr="00567690">
        <w:rPr>
          <w:rFonts w:ascii="Arial" w:eastAsia="Times New Roman" w:hAnsi="Arial" w:cs="Times New Roman"/>
          <w:sz w:val="24"/>
          <w:szCs w:val="24"/>
          <w:lang w:eastAsia="el-GR"/>
        </w:rPr>
        <w:t>Σας παρακαλώ, δεν διέκοψε κανέναν! Τι να κάνουμε τώρα; Θα κρίνει ο κόσμος.</w:t>
      </w:r>
    </w:p>
    <w:p w:rsidR="00567690" w:rsidRPr="00567690" w:rsidRDefault="00567690" w:rsidP="00E15F6F">
      <w:pPr>
        <w:shd w:val="clear" w:color="auto" w:fill="FFFFFF"/>
        <w:spacing w:line="600" w:lineRule="auto"/>
        <w:ind w:firstLine="720"/>
        <w:contextualSpacing/>
        <w:jc w:val="both"/>
        <w:rPr>
          <w:rFonts w:ascii="Arial" w:eastAsia="Times New Roman" w:hAnsi="Arial" w:cs="Arial"/>
          <w:b/>
          <w:color w:val="111111"/>
          <w:sz w:val="24"/>
          <w:szCs w:val="24"/>
          <w:lang w:eastAsia="el-GR"/>
        </w:rPr>
      </w:pPr>
      <w:r w:rsidRPr="00567690">
        <w:rPr>
          <w:rFonts w:ascii="Arial" w:eastAsia="Times New Roman" w:hAnsi="Arial" w:cs="Arial"/>
          <w:b/>
          <w:color w:val="111111"/>
          <w:sz w:val="24"/>
          <w:szCs w:val="24"/>
          <w:lang w:eastAsia="el-GR"/>
        </w:rPr>
        <w:lastRenderedPageBreak/>
        <w:t>ΚΩΝΣΤΑΝΤΙΝΟΣ ΣΚΡΕΚΑΣ (Υπουργός Περιβάλλοντος και Ενέργειας):</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 Δεν σας αρέσει η συνεργασία της ελληνικής Κυβέρνησης με το Τεχνικό Επιμελητήριο Ελλάδος. Τι να κάνουμε; Όπως συνεργαζόμαστε με την Αναπτυξιακή Τράπεζα και έχει αναλάβει ένα έργο, αυτήν τη φορά αυτό το έργο θα το αναλάβει το Τεχνικό Επιμελητήριο Ελλάδος. Αλλάζει η ηλεκτρονική πλατφόρμα, γιατί αλλάζει ο τρόπος, που δουλεύει το πρόγραμμα. Δεν υπάρχει πια ο χρονικός προγραμματισμός και η χρονική προτεραιότητα που υπήρχε. Μπαίνουν συγκεκριμένα αντικειμενικά διαφανή κριτήρια, με τα οποία θα γίνεται η αξιολόγηση των αιτούντων με έναν τρόπο γρήγορο, ψηφιακό φυσικά. Άρα αλλάζει η ηλεκτρονική πλατφόρμα. </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Από εκεί και πέρα, θα γίνεται η αξιολόγηση των αιτήσεων, θα γίνεται παρακολούθηση των ενστάσεων, εφόσον υπάρχουν για να διορθωθούν τυχόν σφάλματα, αν υπάρχουν σφάλματα, θα γίνεται ο έλεγχος και θα προωθείται. Βέβαια θα υπάρχουν και επιλαχόντες, ένα πολύ σημαντικό πρόγραμμα που αλλάζουμε και το Τεχνικό Επιμελητήριο πια είναι δίπλα μας. Σας αρέσει, δεν σας αρέσει.</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Από εκεί και πέρα με το προτεινόμενο άρθρο 7.4 για την επέκταση στην επταετία δεν είπατε τίποτα. Το προτεινόμενο άρθρο 3 έχει να κάνει με την χρήση μελλοντικής υποθαλάσσιας διασύνδεσης, η οποία σχεδιάζεται από τον </w:t>
      </w:r>
      <w:r w:rsidRPr="00567690">
        <w:rPr>
          <w:rFonts w:ascii="Arial" w:eastAsia="Times New Roman" w:hAnsi="Arial" w:cs="Times New Roman"/>
          <w:sz w:val="24"/>
          <w:szCs w:val="24"/>
          <w:lang w:eastAsia="el-GR"/>
        </w:rPr>
        <w:lastRenderedPageBreak/>
        <w:t xml:space="preserve">ΑΔΜΗΕ. Εδώ είναι κάτι πάρα πολύ απλό και δεν αφορά ένα νησί. Αφορά συνολικά το νησιωτικό σύμπλεγμα της χώρας, όπου τελικά είχαν δοθεί άδειες παραγωγής με ειδικό όρο. </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Δηλαδή τι συνέβαινε τότε; Δεν υπήρχαν ανταγωνιστικές διαδικασίες. Υπήρχε μια συγκεκριμένη ταρίφα αποζημίωσης των αιολικών έργων πολύ πιο υψηλή από αυτή που έχει προκύψει τώρα μετά από τις ανταγωνιστικές διαδικασίες. Επιπλέον, αυτής της πολύ υψηλής ταρίφας υπήρχε μια επιπρόσθετη προσαύξηση περίπου του 20% με 25%, για να μπορεί να καλύπτει με τον ειδικό όρο αυτό την κατασκευή του υποθαλάσσιου καλωδίου. Οι ταρίφες τότε ήταν 100 και 120 ευρώ, 130 ευρώ με την προσαύξηση ανά μεγαβατώρα. Οι ταρίφες τώρα στα αιολικά έχουν πέσει στα 59 ευρώ μετά τους τελευταίους διαγωνισμούς. </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Εμείς δεν θέλουμε να πληρώνει ο ελληνικός λαός 100 ευρώ και 120 ευρώ για να κατασκευάσουμε διασυνδέσεις, όταν ήδη κατασκευάζουμε  διασυνδέσεις σε αυτά τα νησιά που διαχειρίζεται ο ΑΔΜΗΕ και αυτές επιχορηγούνται κιόλας, σε ένα μεγάλο βαθμό, από τα χρηματοδοτικά προγράμματα. Αλλά και το υπόλοιπο κομμάτι η πραγματικότητα είναι ότι ανακτάται μέσα από τα τέλη χρήσης δικτύου. Όπως δώσαμε σε 100 Μ</w:t>
      </w:r>
      <w:r w:rsidRPr="00567690">
        <w:rPr>
          <w:rFonts w:ascii="Arial" w:eastAsia="Times New Roman" w:hAnsi="Arial" w:cs="Times New Roman"/>
          <w:sz w:val="24"/>
          <w:szCs w:val="24"/>
          <w:lang w:val="en-US" w:eastAsia="el-GR"/>
        </w:rPr>
        <w:t>W</w:t>
      </w:r>
      <w:r w:rsidRPr="00567690">
        <w:rPr>
          <w:rFonts w:ascii="Arial" w:eastAsia="Times New Roman" w:hAnsi="Arial" w:cs="Times New Roman"/>
          <w:sz w:val="24"/>
          <w:szCs w:val="24"/>
          <w:lang w:eastAsia="el-GR"/>
        </w:rPr>
        <w:t xml:space="preserve">  ισχύος σε μικρούς παραγωγούς στην Κρήτη να χρησιμοποιήσουν τη μικρή διασύνδεση, δίνουμε και σε αυτούς, οι οποίοι για διάφορους λόγους δεν είχαν </w:t>
      </w:r>
      <w:r w:rsidRPr="00567690">
        <w:rPr>
          <w:rFonts w:ascii="Arial" w:eastAsia="Times New Roman" w:hAnsi="Arial" w:cs="Times New Roman"/>
          <w:sz w:val="24"/>
          <w:szCs w:val="24"/>
          <w:lang w:eastAsia="el-GR"/>
        </w:rPr>
        <w:lastRenderedPageBreak/>
        <w:t xml:space="preserve">ολοκληρώσει τη φάση της αδειοδότησης και την κατασκευή, τελικά να μην κατασκευάσουν με ακριβές ταρίφες αιολικά, αλλά να μπορέσουν με περιορισμό βέβαια της ισχύος μέχρι το 50% της χρήσης του δικτύου να χρησιμοποιήσουν τις υφιστάμενες διασυνδέσεις που ούτως ή άλλως θα κατασκευαστούν. Δεν νομίζω ότι είναι παράλογο. Με αυτό τον τρόπο βοηθούμε να γίνει και γρήγορη διείσδυση των ΑΠΕ. </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Απευθυνόμενος προς την εκπρόσωπο του Κομμουνιστικού Κόμματος Ελλάδος, εμείς δεν έχουμε σκοπό να καταστρέψουμε την πολιτιστική κληρονομιά της Ελλάδος. Να την προστατεύσουμε θέλουμε. Από την άλλη, θέλουμε να πετύχουμε τους πολύ φιλόδοξους στόχους της Ελλάδος, ώστε να πετύχουμε την πράσινη μετάβαση και φυσικά, να προστατεύσουμε το περιβάλλον και να αντιμετωπίσουμε την κλιματική αλλαγή. </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Για το προτεινόμενο άρθρο 2 σωστά είπατε ότι η Κρήτη συμπεριλαμβάνεται στα μη διασυνδεδεμένα νησιά. Από την εφαρμογή της διάταξης αυτής θα είναι αυξημένη κατά 10% η ταρίφα αποζημίωσης των μικροεπενδυτών στην Κρήτη, όπως και στα άλλα μη διασυνδεδεμένα νησιά. Δεν έχω να πω τίποτα άλλο. Νομίζω απάντησα σε όλα.</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Σας ευχαριστώ πολύ.</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ΠΡΟΕΔΡΕΥΩΝ (Απόστολος Αβδελάς): </w:t>
      </w:r>
      <w:r w:rsidRPr="00567690">
        <w:rPr>
          <w:rFonts w:ascii="Arial" w:eastAsia="Times New Roman" w:hAnsi="Arial" w:cs="Times New Roman"/>
          <w:sz w:val="24"/>
          <w:szCs w:val="24"/>
          <w:lang w:eastAsia="el-GR"/>
        </w:rPr>
        <w:t>Και εμείς ευχαριστούμε, κύριε Υπουργέ.</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Τον λόγο έχει η κ. Γκαρά από τον ΣΥΡΙΖΑ - Προοδευτική Συμμαχία.</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ΑΝΑΣΤΑΣΙΑ ΓΚΑΡΑ:</w:t>
      </w:r>
      <w:r w:rsidRPr="00567690">
        <w:rPr>
          <w:rFonts w:ascii="Arial" w:eastAsia="Times New Roman" w:hAnsi="Arial" w:cs="Times New Roman"/>
          <w:sz w:val="24"/>
          <w:szCs w:val="24"/>
          <w:lang w:eastAsia="el-GR"/>
        </w:rPr>
        <w:t xml:space="preserve">  Κύριε Πρόεδρε εγώ τέτοιο επιτελικό μπάχαλο, ανικανότητα της αριστείας, αλαζονική συμπεριφορά από Κυβέρνηση δεν έχω ξανασυναντήσει. Έρχονται οι Υπουργοί σήμερα τελευταία στιγμή, ζητάνε σε δύο λεπτά παρουσίας τους μέσα στην Αίθουσα να πάρουν το λόγο, χωρίς να σέβονται καμμιά νομοθετική διαδικασία, καμμία κοινοβουλευτική διαδικασία, φέρνοντας τροπολογίες που θα μπορούσαν να είναι ξεχωριστά νομοσχέδια με δώδεκα και δεκαπέντε άρθρα, όταν την ίδια εβδομάδα έφεραν και συζητήσαμε μέσα στην ολομέλεια της Βουλής νομοσχέδια από τα δικά τους Υπουργεία! Αν αυτό το πράγμα δεν είναι αλαζονική συμπεριφορά προς το Κοινοβούλιο και ασέβεια προς τους συναδέλφους και αν αυτό δεν είναι ανικανότητα και μπάχαλο, δεν ξέρω τι είναι.</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Τους λόγους όμως τους γνωρίζουμε. Έρχονται τροπολογίες τελευταία στιγμή χωρίς να μπορούμε να διαβάσουμε καν, χωρίς να μπορούμε να τις επεξεργαστούμε, χωρίς να μπορεί να γίνει ευρύς διάλογος προκειμένου μέσα στα πολλαπλά, εκατοντάδες άρθρα τα οποία έρχονται την τελευταία στιγμή εν μέσω θέρους και σφιχτής, πυκνής κοινοβουλευτικής διαδικασίας να κρύβονται και να περνάνε στα μουλωχτά ρουσφέτια και εξυπηρετήσεις πολλών, πολλών εκατομμυρίων. Αυτό κάποια στιγμή πρέπει να σταματήσει και να ακολουθούμε και να σεβόμαστε τις κοινοβουλευτικές διαδικασίες. </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Με </w:t>
      </w:r>
      <w:r w:rsidRPr="00567690">
        <w:rPr>
          <w:rFonts w:ascii="Arial" w:eastAsia="Times New Roman" w:hAnsi="Arial" w:cs="Times New Roman"/>
          <w:sz w:val="24"/>
          <w:szCs w:val="24"/>
          <w:lang w:val="en-US" w:eastAsia="el-GR"/>
        </w:rPr>
        <w:t>fast</w:t>
      </w:r>
      <w:r w:rsidRPr="00567690">
        <w:rPr>
          <w:rFonts w:ascii="Arial" w:eastAsia="Times New Roman" w:hAnsi="Arial" w:cs="Times New Roman"/>
          <w:sz w:val="24"/>
          <w:szCs w:val="24"/>
          <w:lang w:eastAsia="el-GR"/>
        </w:rPr>
        <w:t xml:space="preserve"> </w:t>
      </w:r>
      <w:r w:rsidRPr="00567690">
        <w:rPr>
          <w:rFonts w:ascii="Arial" w:eastAsia="Times New Roman" w:hAnsi="Arial" w:cs="Times New Roman"/>
          <w:sz w:val="24"/>
          <w:szCs w:val="24"/>
          <w:lang w:val="en-US" w:eastAsia="el-GR"/>
        </w:rPr>
        <w:t>track</w:t>
      </w:r>
      <w:r w:rsidRPr="00567690">
        <w:rPr>
          <w:rFonts w:ascii="Arial" w:eastAsia="Times New Roman" w:hAnsi="Arial" w:cs="Times New Roman"/>
          <w:sz w:val="24"/>
          <w:szCs w:val="24"/>
          <w:lang w:eastAsia="el-GR"/>
        </w:rPr>
        <w:t xml:space="preserve"> διαδικασίες και χωρίς ευρεία διαβούλευση ήρθε και το σημερινό νομοσχέδιο το οποίο σχετίζεται με το Κτηματολόγιο. Η ευρεία διαβούλευση, κυρίες και κύριοι συνάδελφοι, ειδικότερα με ειδήμονες, με επιστήμονες και τεχνικούς του τομέα θα ήταν ιδιαίτερα χρήσιμη σε ό,τι αφορά τη βέλτιστη εφαρμογή, πόσο μάλλον όταν συζητάμε για ένα κρίσιμο, ένα μείζον, ένα εθνικό -θα μπορούσαμε να πούμε- θέμα για την ελληνική κοινωνία όπως είναι το Κτηματολόγιο που αφορά στη διαχείριση της ιδιοκτησίας των πολιτών. </w:t>
      </w:r>
    </w:p>
    <w:p w:rsidR="00567690" w:rsidRPr="00567690" w:rsidRDefault="00567690" w:rsidP="00E15F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Το πρώτο μέρος, λοιπόν, του υπό συζήτηση νομοσχεδίου αφορά στην κτηματογράφηση και στην ουσία πρόκειται για την τροποποίηση του ν.4512/2018 που είχε φέρει ο ΣΥΡΙΖΑ.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Επιτρέψτε μου, κυρίες και κύριοι συνάδελφοι, με την ευκαιρία να υπενθυμίσω ότι ο ΣΥΡΙΖΑ κατά την κυβερνητική του θητεία, με τη χώρα σε οικονομική ασφυξία, επεδίωξε και κατάφερε να προχωρήσουν στη χώρα οι σημαντικές εκείνες μεταρρυθμίσεις, που μετέτρεπαν την Ελλάδα και έβαζαν τις βάσεις να μετατραπεί η Ελλάδα σε ένα σοβαρό ευρωπαϊκού επιπέδου κράτος δικαίου, ιδιαίτερα αναγκαίο, αν θέλουμε να συζητάμε και για ανάπτυξη. Τέτοιες μεταρρυθμίσεις ήταν το Κτηματολόγιο, οι δασικοί χάρτες, η χάραξη του αιγιαλού, οι χρήσεις γης, τα ειδικά και περιφερειακά χωροταξικά σχέδια.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Πραγματικά, επιμένω ότι αν θέλουμε να μιλάμε σε αυτήν τη χώρα για ανάπτυξη και για νέες επενδύσεις, για επενδύσεις του εξωτερικού, για εγχώριες </w:t>
      </w:r>
      <w:r w:rsidRPr="00567690">
        <w:rPr>
          <w:rFonts w:ascii="Arial" w:eastAsia="Times New Roman" w:hAnsi="Arial" w:cs="Times New Roman"/>
          <w:sz w:val="24"/>
          <w:szCs w:val="24"/>
          <w:lang w:eastAsia="el-GR"/>
        </w:rPr>
        <w:lastRenderedPageBreak/>
        <w:t>επενδύσεις, πρέπει, επιτέλους, να δημιουργήσουμε ένα κράτος δικαίου και να λύσουμε βασικά ζητήματα παροχής υπηρεσιών προς τους πολίτες. Αυτό είναι αναγκαίο, όχι μόνο για τον εκσυγχρονισμό του συστήματος, για τον εκσυγχρονισμό των υπηρεσιών, για την προσέλκυση επενδύσεων, αλλά κυρίως για να πατάξουμε τα περιθώρια και τις πρακτικές διαπλοκής που στοχευμένα έχουν συντηρηθεί τόσα χρόνια, διότι αρκετοί εξυπηρετούνταν.</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Με τον ν.4512/2018 η κυβέρνηση ΣΥΡΙΖΑ παρέλαβε την περαίωση του Κτηματολογίου περίπου στο 25%. Ωστόσο, ολοκλήρωσε η Κυβέρνηση του ΣΥΡΙΖΑ μέσα σε δύο μόνο χρόνια το 60% του Κτηματολογίου. Κάλυψε, δηλαδή, το χαμένο έδαφος δεκαετιών από προηγούμενες κυβερνήσεις που έκλειναν το μάτι στη μίζα και τη διαπλοκή. Σήμερα το Κτηματολόγιο θα είχε ολοκληρωθεί, αν συνεχίζονταν οι ίδιοι ρυθμοί και οι ίδιοι στόχοι, που είχε θέσει στις υπηρεσίες η κυβέρνηση του ΣΥΡΙΖΑ.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Ωστόσο, σήμερα εσείς, κυρίες και κύριοι της Νέας Δημοκρατίας, επαναφέρετε το ίδιο αναποτελεσματικό μοντέλο διακυβέρνησης προηγούμενων δεκαετιών. Υποστηρίζετε ότι η κτηματογράφηση θα ολοκληρώνεται από εδώ και στο εξής πριν από την έκδοση των Επιτροπών Υποθέσεων Κτηματογράφησης, καθώς, όπως λέτε, για πρώτη φορά θα αναγράφονται στο κτηματολογικό φύλλο του κάθε ακινήτου οι εκκρεμότητες ως προς τα δικαιώματα. Ουσιαστικά, παραμένουν οι εκκρεμότητες. Αυτό κάνετε.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Αυτή η ρύθμιση ανατρέπει στην ουσία όλο τον πυρήνα λειτουργίας του Κτηματολογίου. Άλλωστε, ο σκοπός του δεν είναι άλλος από το να ξέρουμε στη χώρα ποια δικαιώματα έχει καθαρά ο καθένας σε κάθε ακίνητο κι αυτό να αποτυπώνεται με ακρίβεια σε χάρτη, ώστε να μην υπάρχουν αντιδικίες που μπλοκάρουν την αξιοποίηση ακινήτων, επενδύσεις, αλλά και να βάζει ένα τέλος στους καταπατητές δημοσίων εκτάσεων.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Εσείς, όμως, ενώ δύο χρόνια δεν έχετε κάνει κάτι για να εκδικαστούν οι ενστάσεις στις επιτροπές, αποφασίζετε τώρα να αναπτύσσεται το Κτηματολόγιο με εκκρεμότητες, τις οποίες θα λύσετε κάποια στιγμή στο μέλλον, αν, όποτε, ίσως τις λύσετε ποτέ. Άρα, δεν έχουμε κτηματολόγιο.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Συνεπώς, αυτό που εσείς σήμερα ονομάζετε επιτάχυνση και εκσυγχρονισμό του Κτηματολογίου -τα ακούσαμε και από τους αρμόδιους Υπουργούς- δεν είναι τίποτε άλλο από την παραπομπή της ολοκλήρωσης των κτηματογραφήσεων για κάποια στιγμή στο μέλλον μέσω μιας πρόωρης και υποτιθέμενης περαίωσης των υποθέσεων. Μάλιστα, όχι μόνο δεν προβλέπεται καμμία χρονική δέσμευση για το πότε θα έχουν ολοκληρωθεί οι κτηματογραφήσεις, αλλά κλείνετε το πρόγραμμα αυτό της κτηματογράφησης λίγο πριν την επιτυχή ολοκλήρωσή του, τινάζοντας στον αέρα συμβάσεις με πάνω από πενήντα εταιρείες και πέντε χιλιάδες έμπειρα εξειδικευμένα στελέχη </w:t>
      </w:r>
      <w:r w:rsidRPr="00567690">
        <w:rPr>
          <w:rFonts w:ascii="Arial" w:eastAsia="Times New Roman" w:hAnsi="Arial" w:cs="Times New Roman"/>
          <w:sz w:val="24"/>
          <w:szCs w:val="24"/>
          <w:lang w:eastAsia="el-GR"/>
        </w:rPr>
        <w:lastRenderedPageBreak/>
        <w:t xml:space="preserve">-μηχανικούς, δικηγόρους, στελέχη της πληροφορικής- και αυτό το ονομάζετε επικοινωνιακά «ολοκλήρωση».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Ένα ακόμη ζήτημα, που προκύπτει από το παρόν νομοσχέδιο αφορά στην εισαγωγή του θεσμού των διαμεσολαβητών και των διαπιστευμένων μηχανικών για τη διόρθωση των ανακριβειών. Εδώ, αντί να στελεχώσετε τις κενές οργανικές θέσεις του φορέα του Κτηματολογίου, επιλέγετε, όπως ακριβώς κάνατε και στον ΕΦΚΑ και σε άλλα Υπουργεία και υπηρεσίες, να στήσετε τελικά έναν παράλληλο μηχανισμό έξω από το Κτηματολόγιο. Αντί να αυξήσετε, λοιπόν, το κύρος του φορέα, επιλέγετε να το καταστήσετε διάτρητο, διότι ενώ σε άλλες χώρες υπάρχει ένα σφιχτό και αυστηρό πλαίσιο, εδώ το πλαίσιο που εισηγείστε είναι τόσο χαλαρό, που εύκολα μπορούμε να συμπεράνουμε πως βρήκατε άλλον έναν τρόπο για να βολέψετε «γαλάζια» παιδιά.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Τέλος, δεν θα μπορούσα να μη σχολιάσω τις διατάξεις, που αφορούν στο ΕΚΟΜΕ, ένα εργαλείο, το οποίο, όπως πολλές φορές έχουμε πει, έχει ιδρύσει και λειτούργησε με επιτυχία η κυβέρνηση του ΣΥΡΙΖΑ, που προσέλκυσε πολλές εγχώριες και διεθνείς παραγωγές, συμβάλλοντας ουσιαστικά στην ανάδειξη μιας νέας βιομηχανίας και στην προσέλκυση επενδύσεων στη χώρα μας.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(Στο σημείο αυτό κτυπάει το κουδούνι λήξεως του χρόνου ομιλίας της κυρίας Βουλευτού)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Ένα λεπτό, κύριε Πρόεδρε, θα χρειαστώ.</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Με το άρθρο 38, λοιπόν, αποδυναμώνετε τον δημόσιο χαρακτήρα του ΕΚΟΜΕ, παίρνετε κατά το δοκούν ιδιώτες ελεγκτές και επιτρέπετε στον εκάστοτε διευθύνοντα σύμβουλο να κόβει και να ράβει, όπως αυτός επιθυμεί διαβάλλοντας κατά αυτόν τον τρόπο το κύρος και την εγκυρότητα του φορέα.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Κύριε Υπουργέ, με την ευκαιρία της παρουσίας σας σήμερα, θα ήθελα να θέσω υπ’ όψιν σας ένα αρκετά σοβαρό ζήτημα. Όπως γνωρίζετε, σήμερα πραγματοποιείται πανελλαδική απεργία από τους εργαζόμενους στα ΚΕΠ, οι οποίοι ζητάνε ουσιαστικά την άμεση στελέχωση των υπηρεσιών, καθώς και συνθήκες ασφάλειας στην εργασία τους. Όπως αναφέρουν, το τελευταίο διάστημα έχουν μεταφερθεί και λόγω </w:t>
      </w:r>
      <w:r w:rsidRPr="00567690">
        <w:rPr>
          <w:rFonts w:ascii="Arial" w:eastAsia="Times New Roman" w:hAnsi="Arial" w:cs="Times New Roman"/>
          <w:sz w:val="24"/>
          <w:szCs w:val="24"/>
          <w:lang w:val="en-US" w:eastAsia="el-GR"/>
        </w:rPr>
        <w:t>COVID</w:t>
      </w:r>
      <w:r w:rsidRPr="00567690">
        <w:rPr>
          <w:rFonts w:ascii="Arial" w:eastAsia="Times New Roman" w:hAnsi="Arial" w:cs="Times New Roman"/>
          <w:sz w:val="24"/>
          <w:szCs w:val="24"/>
          <w:lang w:eastAsia="el-GR"/>
        </w:rPr>
        <w:t xml:space="preserve"> αρκετές αρμοδιότητες στα ΚΕΠ χωρίς, όμως, να έχουν στελεχωθεί επαρκώς οι υπηρεσίες ή να ενισχύεται και να στηρίζεται και η εργασία τους. Ειδικά την περίοδο της πανδημίας, τα ΚΕΠ εξυπηρετούν ένα μεγάλο πλήθος πολιτών, σηκώνουν μεγάλο βάρος στις υπηρεσίες, αναλαμβάνοντας αρμοδιότητες και από άλλους φορείς.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Θα σας καταθέσω και αναλυτικά το αίτημα και το υπόμνημα της Ομοσπονδίας των Εργαζομένων στα ΚΕΠ και αναμένουμε από εσάς τόσο τις ενέργειες όσο και τις άμεσες απαντήσεις στα αιτήματα των εργαζομένων.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(Στο σημείο αυτό η Βουλευτής κ. Αναστασία Γκαρά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Κυρίες και κύριοι συνάδελφοι, κλείνοντας υπηρεσίες όπως είναι το Κτηματολόγιο, οι δασικοί χάρτες, τα χωροταξικά σχέδια, είναι αναγκαία για την ανάπτυξη, όπως προφανώς και η ψηφιοποίηση των υπηρεσιών. Ωστόσο, η μεταφορά υπηρεσιών σε ψηφιακό περιβάλλον δεν σημαίνει ούτε ότι λύνουμε τα βασικά προβλήματα ούτε ότι κάνουμε και μεταρρύθμιση του κράτους. Οι ψηφιακές υπηρεσίες πρέπει να εξυπηρετούν τους πολίτες και τους στόχους βιώσιμης ανάπτυξης, εγχώριας παραγωγικής ανασυγκρότησης, κυρίως, όμως, πρέπει να εξυπηρετούν τους πολίτες και δεν μπορούν να χρησιμοποιούνται ως επικοινωνιακό κάλυμμα της αδράνειας και των συμφερόντων της Κυβέρνησης.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Σας ευχαριστώ. Ευχαριστώ και για την ανοχή.</w:t>
      </w:r>
    </w:p>
    <w:p w:rsidR="00567690" w:rsidRPr="00567690" w:rsidRDefault="00567690" w:rsidP="00E15F6F">
      <w:pPr>
        <w:spacing w:line="600" w:lineRule="auto"/>
        <w:ind w:firstLine="720"/>
        <w:jc w:val="center"/>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(Χειροκροτήματα από την πτέρυγα του ΣΥΡΙΖΑ)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lastRenderedPageBreak/>
        <w:t>ΠΡΟΕΔΡΕΥΩΝ (Απόστολος Αβδελάς):</w:t>
      </w:r>
      <w:r w:rsidRPr="00567690">
        <w:rPr>
          <w:rFonts w:ascii="Arial" w:eastAsia="Times New Roman" w:hAnsi="Arial" w:cs="Times New Roman"/>
          <w:sz w:val="24"/>
          <w:szCs w:val="24"/>
          <w:lang w:eastAsia="el-GR"/>
        </w:rPr>
        <w:t xml:space="preserve"> Και εμείς ευχαριστούμε. Το δικαιούσασταν. Σας αγχώσαμε πολύ, αλλά για να είμαι δίκαιος και με τον κ. Σκρέκα στην αρχή συμφώνησε να δώσει τον λόγο στην κ. Γκαρά, αλλά μετά το ραντεβού που είχε δεν μπορούσε να περιμένει και το άλλαξε και πάλι. Η αλήθεια είναι ότι έκανε διαπραγμάτευση ο άνθρωπος. Εντάξει, για να είμαι δίκαιος.</w:t>
      </w:r>
    </w:p>
    <w:p w:rsidR="00567690" w:rsidRPr="00567690" w:rsidRDefault="00567690" w:rsidP="00E15F6F">
      <w:pPr>
        <w:shd w:val="clear" w:color="auto" w:fill="FFFFFF"/>
        <w:spacing w:line="600" w:lineRule="auto"/>
        <w:ind w:firstLine="720"/>
        <w:contextualSpacing/>
        <w:jc w:val="both"/>
        <w:rPr>
          <w:rFonts w:ascii="Arial" w:eastAsia="Times New Roman" w:hAnsi="Arial" w:cs="Arial"/>
          <w:sz w:val="24"/>
          <w:szCs w:val="24"/>
          <w:lang w:eastAsia="el-GR"/>
        </w:rPr>
      </w:pPr>
      <w:r w:rsidRPr="00567690">
        <w:rPr>
          <w:rFonts w:ascii="Arial" w:eastAsia="Times New Roman" w:hAnsi="Arial" w:cs="Arial"/>
          <w:b/>
          <w:sz w:val="24"/>
          <w:szCs w:val="24"/>
          <w:lang w:eastAsia="el-GR"/>
        </w:rPr>
        <w:t xml:space="preserve">ΓΕΩΡΓΙΟΣ ΣΤΥΛΙΟΣ (Υφυπουργός Ψηφιακής Διακυβέρνησης): </w:t>
      </w:r>
      <w:r w:rsidRPr="00567690">
        <w:rPr>
          <w:rFonts w:ascii="Arial" w:eastAsia="Times New Roman" w:hAnsi="Arial" w:cs="Arial"/>
          <w:sz w:val="24"/>
          <w:szCs w:val="24"/>
          <w:lang w:eastAsia="el-GR"/>
        </w:rPr>
        <w:t>Κύριε Πρόεδρε, θα μπορούσα να έχω τον λόγο για ένα δευτερόλεπτο;</w:t>
      </w:r>
    </w:p>
    <w:p w:rsidR="00567690" w:rsidRPr="00567690" w:rsidRDefault="00567690" w:rsidP="00E15F6F">
      <w:pPr>
        <w:shd w:val="clear" w:color="auto" w:fill="FFFFFF"/>
        <w:spacing w:line="600" w:lineRule="auto"/>
        <w:ind w:firstLine="720"/>
        <w:contextualSpacing/>
        <w:jc w:val="both"/>
        <w:rPr>
          <w:rFonts w:ascii="Arial" w:eastAsia="Times New Roman" w:hAnsi="Arial" w:cs="Arial"/>
          <w:sz w:val="24"/>
          <w:szCs w:val="24"/>
          <w:lang w:eastAsia="el-GR"/>
        </w:rPr>
      </w:pPr>
      <w:r w:rsidRPr="00567690">
        <w:rPr>
          <w:rFonts w:ascii="Arial" w:eastAsia="Times New Roman" w:hAnsi="Arial" w:cs="Arial"/>
          <w:b/>
          <w:sz w:val="24"/>
          <w:szCs w:val="24"/>
          <w:lang w:eastAsia="el-GR"/>
        </w:rPr>
        <w:t xml:space="preserve">ΠΡΟΕΔΡΕΥΩΝ (Απόστολος Αβδελάς): </w:t>
      </w:r>
      <w:r w:rsidRPr="00567690">
        <w:rPr>
          <w:rFonts w:ascii="Arial" w:eastAsia="Times New Roman" w:hAnsi="Arial" w:cs="Arial"/>
          <w:sz w:val="24"/>
          <w:szCs w:val="24"/>
          <w:lang w:eastAsia="el-GR"/>
        </w:rPr>
        <w:t>Ορίστε, κύριε Υπουργέ, έχετε τον λόγο.</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Arial"/>
          <w:b/>
          <w:sz w:val="24"/>
          <w:szCs w:val="24"/>
          <w:lang w:eastAsia="el-GR"/>
        </w:rPr>
        <w:t xml:space="preserve">ΓΕΩΡΓΙΟΣ ΣΤΥΛΙΟΣ (Υφυπουργός Ψηφιακής Διακυβέρνησης): </w:t>
      </w:r>
      <w:r w:rsidRPr="00567690">
        <w:rPr>
          <w:rFonts w:ascii="Arial" w:eastAsia="Times New Roman" w:hAnsi="Arial" w:cs="Arial"/>
          <w:sz w:val="24"/>
          <w:szCs w:val="24"/>
          <w:lang w:eastAsia="el-GR"/>
        </w:rPr>
        <w:t xml:space="preserve">Θέλω να καταθέσω νομοτεχνικές βελτιώσεις. Να </w:t>
      </w:r>
      <w:r w:rsidRPr="00567690">
        <w:rPr>
          <w:rFonts w:ascii="Arial" w:eastAsia="Times New Roman" w:hAnsi="Arial" w:cs="Times New Roman"/>
          <w:sz w:val="24"/>
          <w:szCs w:val="24"/>
          <w:lang w:eastAsia="el-GR"/>
        </w:rPr>
        <w:t>μοιραστούν στο Σώμα, να τις δουν. Αφορούν το «</w:t>
      </w:r>
      <w:r w:rsidRPr="00567690">
        <w:rPr>
          <w:rFonts w:ascii="Arial" w:eastAsia="Times New Roman" w:hAnsi="Arial" w:cs="Times New Roman"/>
          <w:sz w:val="24"/>
          <w:szCs w:val="24"/>
          <w:lang w:val="en-US" w:eastAsia="el-GR"/>
        </w:rPr>
        <w:t>my</w:t>
      </w:r>
      <w:r w:rsidRPr="00567690">
        <w:rPr>
          <w:rFonts w:ascii="Arial" w:eastAsia="Times New Roman" w:hAnsi="Arial" w:cs="Times New Roman"/>
          <w:sz w:val="24"/>
          <w:szCs w:val="24"/>
          <w:lang w:eastAsia="el-GR"/>
        </w:rPr>
        <w:t xml:space="preserve"> </w:t>
      </w:r>
      <w:r w:rsidRPr="00567690">
        <w:rPr>
          <w:rFonts w:ascii="Arial" w:eastAsia="Times New Roman" w:hAnsi="Arial" w:cs="Times New Roman"/>
          <w:sz w:val="24"/>
          <w:szCs w:val="24"/>
          <w:lang w:val="en-US" w:eastAsia="el-GR"/>
        </w:rPr>
        <w:t>photo</w:t>
      </w:r>
      <w:r w:rsidRPr="00567690">
        <w:rPr>
          <w:rFonts w:ascii="Arial" w:eastAsia="Times New Roman" w:hAnsi="Arial" w:cs="Times New Roman"/>
          <w:sz w:val="24"/>
          <w:szCs w:val="24"/>
          <w:lang w:eastAsia="el-GR"/>
        </w:rPr>
        <w:t>».</w:t>
      </w:r>
    </w:p>
    <w:p w:rsidR="00567690" w:rsidRPr="00567690" w:rsidRDefault="00567690" w:rsidP="00E15F6F">
      <w:pPr>
        <w:shd w:val="clear" w:color="auto" w:fill="FFFFFF"/>
        <w:spacing w:line="600" w:lineRule="auto"/>
        <w:ind w:firstLine="720"/>
        <w:contextualSpacing/>
        <w:jc w:val="both"/>
        <w:rPr>
          <w:rFonts w:ascii="Arial" w:eastAsia="Times New Roman" w:hAnsi="Arial" w:cs="Arial"/>
          <w:sz w:val="24"/>
          <w:szCs w:val="24"/>
          <w:lang w:eastAsia="el-GR"/>
        </w:rPr>
      </w:pPr>
      <w:r w:rsidRPr="00567690">
        <w:rPr>
          <w:rFonts w:ascii="Arial" w:eastAsia="Times New Roman" w:hAnsi="Arial" w:cs="Arial"/>
          <w:b/>
          <w:sz w:val="24"/>
          <w:szCs w:val="24"/>
          <w:lang w:eastAsia="el-GR"/>
        </w:rPr>
        <w:t xml:space="preserve">ΜΑΡΙΟΣ ΚΑΤΣΗΣ: </w:t>
      </w:r>
      <w:r w:rsidRPr="00567690">
        <w:rPr>
          <w:rFonts w:ascii="Arial" w:eastAsia="Times New Roman" w:hAnsi="Arial" w:cs="Arial"/>
          <w:sz w:val="24"/>
          <w:szCs w:val="24"/>
          <w:lang w:eastAsia="el-GR"/>
        </w:rPr>
        <w:t>Είναι κάτι ουσιαστικό;</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Arial"/>
          <w:b/>
          <w:sz w:val="24"/>
          <w:szCs w:val="24"/>
          <w:lang w:eastAsia="el-GR"/>
        </w:rPr>
        <w:t xml:space="preserve">ΓΕΩΡΓΙΟΣ ΣΤΥΛΙΟΣ (Υφυπουργός Ψηφιακής Διακυβέρνησης): </w:t>
      </w:r>
      <w:r w:rsidRPr="00567690">
        <w:rPr>
          <w:rFonts w:ascii="Arial" w:eastAsia="Times New Roman" w:hAnsi="Arial" w:cs="Arial"/>
          <w:sz w:val="24"/>
          <w:szCs w:val="24"/>
          <w:lang w:eastAsia="el-GR"/>
        </w:rPr>
        <w:t>Ν</w:t>
      </w:r>
      <w:r w:rsidRPr="00567690">
        <w:rPr>
          <w:rFonts w:ascii="Arial" w:eastAsia="Times New Roman" w:hAnsi="Arial" w:cs="Times New Roman"/>
          <w:sz w:val="24"/>
          <w:szCs w:val="24"/>
          <w:lang w:eastAsia="el-GR"/>
        </w:rPr>
        <w:t xml:space="preserve">ομοτεχνικές βελτιώσεις. Όχι, δεν είναι κάτι ουσιαστικό. Θα το δείτε, όμως, και στη συνέχεια, αν χρειαστεί, θα τοποθετηθεί και ο Υπουργός, που θα επιστρέψει λίγο αργότερα.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(Στο σημείο αυτό ο Υφυπουργός Ψηφιακής Διακυβέρνησης κ. Γεώργιος Στύλιος καταθέτει τις προαναφερθείσες νομοτεχνικές βελτιώσεις στο νομοσχέδιο, οι οποίες έχουν ως εξής:</w:t>
      </w:r>
    </w:p>
    <w:p w:rsidR="00567690" w:rsidRPr="00567690" w:rsidRDefault="00567690" w:rsidP="00E15F6F">
      <w:pPr>
        <w:spacing w:line="600" w:lineRule="auto"/>
        <w:ind w:firstLine="720"/>
        <w:jc w:val="both"/>
        <w:rPr>
          <w:rFonts w:ascii="Arial" w:eastAsia="Times New Roman" w:hAnsi="Arial" w:cs="Times New Roman"/>
          <w:color w:val="FF0000"/>
          <w:sz w:val="24"/>
          <w:szCs w:val="24"/>
          <w:lang w:eastAsia="el-GR"/>
        </w:rPr>
      </w:pPr>
      <w:r w:rsidRPr="00567690">
        <w:rPr>
          <w:rFonts w:ascii="Arial" w:eastAsia="Times New Roman" w:hAnsi="Arial" w:cs="Times New Roman"/>
          <w:color w:val="FF0000"/>
          <w:sz w:val="24"/>
          <w:szCs w:val="24"/>
          <w:lang w:eastAsia="el-GR"/>
        </w:rPr>
        <w:lastRenderedPageBreak/>
        <w:t>(ΑΛΛΑΓΗ ΣΕΛΙΔΑΣ)</w:t>
      </w:r>
    </w:p>
    <w:p w:rsidR="00567690" w:rsidRPr="00567690" w:rsidRDefault="00567690" w:rsidP="00E15F6F">
      <w:pPr>
        <w:spacing w:line="600" w:lineRule="auto"/>
        <w:ind w:firstLine="720"/>
        <w:jc w:val="both"/>
        <w:rPr>
          <w:rFonts w:ascii="Arial" w:eastAsia="Times New Roman" w:hAnsi="Arial" w:cs="Times New Roman"/>
          <w:color w:val="FF0000"/>
          <w:sz w:val="24"/>
          <w:szCs w:val="24"/>
          <w:lang w:eastAsia="el-GR"/>
        </w:rPr>
      </w:pPr>
      <w:r w:rsidRPr="00567690">
        <w:rPr>
          <w:rFonts w:ascii="Arial" w:eastAsia="Times New Roman" w:hAnsi="Arial" w:cs="Times New Roman"/>
          <w:color w:val="FF0000"/>
          <w:sz w:val="24"/>
          <w:szCs w:val="24"/>
          <w:lang w:eastAsia="el-GR"/>
        </w:rPr>
        <w:t>(ΝΑ ΜΠΟΥΝ ΟΙ ΣΕΛ. 346, 347)</w:t>
      </w:r>
    </w:p>
    <w:p w:rsidR="00567690" w:rsidRPr="00567690" w:rsidRDefault="00567690" w:rsidP="00E15F6F">
      <w:pPr>
        <w:spacing w:line="600" w:lineRule="auto"/>
        <w:ind w:firstLine="720"/>
        <w:jc w:val="both"/>
        <w:rPr>
          <w:rFonts w:ascii="Arial" w:eastAsia="Times New Roman" w:hAnsi="Arial" w:cs="Times New Roman"/>
          <w:color w:val="FF0000"/>
          <w:sz w:val="24"/>
          <w:szCs w:val="24"/>
          <w:lang w:eastAsia="el-GR"/>
        </w:rPr>
      </w:pPr>
      <w:r w:rsidRPr="00567690">
        <w:rPr>
          <w:rFonts w:ascii="Arial" w:eastAsia="Times New Roman" w:hAnsi="Arial" w:cs="Times New Roman"/>
          <w:color w:val="FF0000"/>
          <w:sz w:val="24"/>
          <w:szCs w:val="24"/>
          <w:lang w:eastAsia="el-GR"/>
        </w:rPr>
        <w:t>(ΑΛΛΑΓΗ ΣΕΛΙΔΑΣ)</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Arial"/>
          <w:b/>
          <w:sz w:val="24"/>
          <w:szCs w:val="24"/>
          <w:lang w:eastAsia="el-GR"/>
        </w:rPr>
        <w:t xml:space="preserve">ΠΡΟΕΔΡΕΥΩΝ (Απόστολος Αβδελάς): </w:t>
      </w:r>
      <w:r w:rsidRPr="00567690">
        <w:rPr>
          <w:rFonts w:ascii="Arial" w:eastAsia="Times New Roman" w:hAnsi="Arial" w:cs="Times New Roman"/>
          <w:sz w:val="24"/>
          <w:szCs w:val="24"/>
          <w:lang w:eastAsia="el-GR"/>
        </w:rPr>
        <w:t>Τώρα τον λόγο έχει ο κ. Μιχάλης Κατρίνης, κοινοβουλευτικός εκπρόσωπος του Κινήματος Αλλαγής, και μετά τον λόγο έχει ο κ. Σπανάκης.</w:t>
      </w:r>
    </w:p>
    <w:p w:rsidR="00567690" w:rsidRPr="00567690" w:rsidRDefault="00567690" w:rsidP="00E15F6F">
      <w:pPr>
        <w:shd w:val="clear" w:color="auto" w:fill="FFFFFF"/>
        <w:spacing w:line="600" w:lineRule="auto"/>
        <w:ind w:firstLine="720"/>
        <w:contextualSpacing/>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Ορίστε, κύριε Κατρίνη, έχετε τον λόγο.</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Arial"/>
          <w:b/>
          <w:sz w:val="24"/>
          <w:szCs w:val="24"/>
          <w:lang w:eastAsia="el-GR"/>
        </w:rPr>
        <w:t xml:space="preserve">ΜΙΧΑΗΛ ΚΑΤΡΙΝΗΣ: </w:t>
      </w:r>
      <w:r w:rsidRPr="00567690">
        <w:rPr>
          <w:rFonts w:ascii="Arial" w:eastAsia="Times New Roman" w:hAnsi="Arial" w:cs="Times New Roman"/>
          <w:sz w:val="24"/>
          <w:szCs w:val="24"/>
          <w:lang w:eastAsia="el-GR"/>
        </w:rPr>
        <w:t>Ευχαριστώ πολύ, κύριε Πρόεδρε.</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Κυρίες και κύριοι συνάδελφοι, συζητούμε σήμερα ένα νομοσχέδιο, το οποίο, δυστυχώς, το μεγάλο βάρος και ενδιαφέρον της συζήτησης δεν έχει καμμία σχέση με το σώμα και το περιεχόμενο του νομοσχεδίου, καθ’ότι η Κυβέρνηση, όπως συνηθίζει το τελευταίο διάστημα, κατέθεσε βροχή τροπολογιών -θα έλεγα ότι έχουμε πανδημία τροπολογιών- παραμονή του κλεισίματος της φετινής κοινοβουλευτικής περιόδου, η οποία, όμως, είναι και ενδεικτική του τρόπου, με τον οποίο αντιλαμβάνεται και τη νομοθέτηση, αλλά και τη λειτουργία της κοινοβουλευτικής διαδικασίας. </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Ήρθε πριν η πολιτική ηγεσία του Υπουργείου Παιδείας. Συζητάγαμε τρεις μέρες νομοσχέδιο του Υπουργείου Παιδείας. Κατατέθηκε χτες και, μάλιστα, δικαιολογήθηκε η κ. Κεραμέως ότι την κατέθεσε στο νομοσχέδιο του Υπουργείου Ψηφιακής Διακυβέρνησης γιατί θα ήταν -λέει- εκπρόθεσμη αν δεν </w:t>
      </w:r>
      <w:r w:rsidRPr="00567690">
        <w:rPr>
          <w:rFonts w:ascii="Arial" w:eastAsia="Times New Roman" w:hAnsi="Arial" w:cs="Times New Roman"/>
          <w:sz w:val="24"/>
          <w:szCs w:val="24"/>
          <w:lang w:eastAsia="el-GR"/>
        </w:rPr>
        <w:lastRenderedPageBreak/>
        <w:t>το έκανε, λέτε και είναι η πρώτη φορά που η Κυβέρνηση σε αυτήν εδώ την Αίθουσα καταθέτει μέχρι και μισή ώρα-είκοσι λεπτά πριν τελειώσει η διαδικασία, τροπολογία και ψηφίζεται.</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Όμως, δεν είναι αυτός λόγος, για τον οποίον σε ένα νομοσχέδιο, το οποίο χαρακτηρίστηκε μεταρρυθμιστικό και εμβληματικό, δεν κόλλησαν τροπολογίες που είναι τακτοποιητικής διατάξεως. Μάλιστα, μια εξ αυτών αφορά τα χρέη κακοπληρωτών καθηγητών πανεπιστημίου όπου χαρίζονται δεκάδες δισεκατομμύρια ευρώ και όχι, βεβαίως, αυτά που ανέφερε ο κ. Συρίγος για τα 50 και 60 ευρώ.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Γι’ αυτά δεν υπάρχει εκτίμηση σήμερα από την Κυβέρνηση να πει στους Έλληνες πολίτες ότι εγώ παίρνω την ευθύνη, την ώρα που ζητώ από όλους επαγγελματίες, οφειλέτες, νοικοκυριά να πληρώσουν τα χρέη τους, αλλιώς υπάρχει ο Πτωχευτικός Κώδικας, που προβλέπει κατάσχεση, έξωση, πλειστηριασμό και άλλα μέτρα αναγκαστικής εκτέλεσης.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Την ίδια στιγμή, η ίδια Κυβέρνηση έρχεται και ενδίδει σε μία πίεση μακροχρόνια, χαρίζοντας -το ξαναλέω- δεκάδες εκατομμύρια ευρώ και στερώντας τα ουσιαστικά από τους πόρους των ελληνικών πανεπιστημίων, τα οποία προσπαθούν να ανταγωνιστούν τα ιδρύματα του εξωτερικού και να παράσχουν ποιοτική εκπαίδευση με μειωμένους πόρους, με μειωμένη </w:t>
      </w:r>
      <w:r w:rsidRPr="00567690">
        <w:rPr>
          <w:rFonts w:ascii="Arial" w:eastAsia="Times New Roman" w:hAnsi="Arial" w:cs="Times New Roman"/>
          <w:sz w:val="24"/>
          <w:szCs w:val="24"/>
          <w:lang w:eastAsia="el-GR"/>
        </w:rPr>
        <w:lastRenderedPageBreak/>
        <w:t xml:space="preserve">χρηματοδότηση -άρα μία ακόμα πληγή για τη χρηματοδότηση των πανεπιστημίων.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Αυτό λοιπόν έχει τη σφραγίδα της Κυβέρνησης της Νέας Δημοκρατίας. Έρχεται με τροπολογία εν κρυπτώ, παραμονή του κλεισίματος των εργασιών, και χαρακτηρίζει βεβαίως, αυτή την Κυβέρνηση.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Επίσης -έφυγε ο κ. Σκρέκας- ποτέ δεν καταλάβαμε γιατί, ενώ την προηγούμενη εβδομάδα είχαμε νομοσχέδιο με εκατοντάδες άρθρα, έρχεται σήμερα με παρεμφερείς διατάξεις δώδεκα άρθρων να φέρει υπό μορφή τροπολογίας ζητήματα, που θα μπορούσε πολύ εύκολα και πολύ αυτονόητα να έχουν ενταχθεί στο νομοσχέδιο της προηγούμενης εβδομάδας.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Είναι μόνο αυτό; Έχουμε και διατάξεις ακόμα για τον Πτωχευτικό Κώδικα που λέει με σαφήνεια -το λέω αυτό, γιατί την ίδια στιγμή που η Κυβέρνηση χαρίζει δεκάδες εκατομμύρια ευρώ, την ίδια στιγμή φέρνει σήμερα διάταξη που λέει- ότι όποιος μπει στον εξωδικαστικό και του προταθεί μία ρύθμιση από τις τράπεζες και τα </w:t>
      </w:r>
      <w:r w:rsidRPr="00567690">
        <w:rPr>
          <w:rFonts w:ascii="Arial" w:eastAsia="Times New Roman" w:hAnsi="Arial" w:cs="Times New Roman"/>
          <w:sz w:val="24"/>
          <w:szCs w:val="24"/>
          <w:lang w:val="en-US" w:eastAsia="el-GR"/>
        </w:rPr>
        <w:t>funds</w:t>
      </w:r>
      <w:r w:rsidRPr="00567690">
        <w:rPr>
          <w:rFonts w:ascii="Arial" w:eastAsia="Times New Roman" w:hAnsi="Arial" w:cs="Times New Roman"/>
          <w:sz w:val="24"/>
          <w:szCs w:val="24"/>
          <w:lang w:eastAsia="el-GR"/>
        </w:rPr>
        <w:t xml:space="preserve"> και κάνει αντιπρόταση, οι πιστωτές έχουν δικαίωμα να μην την δεχτούν και να μην απαντήσουν και να τον οδηγήσουν σε πτώχευση.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Αυτά είναι τα δύο μέτρα και δύο σταθμά αυτής της Κυβέρνησης, που κατά τα άλλα λέει ότι είναι μεταρρυθμιστική και εκσυγχρονιστική, κατά τα άλλα υποστηρίζει ότι είναι η Κυβέρνηση που θα αλλάξει τη μορφή της χώρας.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Είναι η ίδια Κυβέρνηση που προσπαθεί να πείσει και εμάς αλλά και την ελληνική κοινωνία ότι με τα 30,5 δισεκατομμύρια του Ταμείου Ανάκαμψης ξαφνικά θα γεμίσει όλη η κοινωνία, όλη η επιχειρηματικότητα, όλος ο εμπορικός κόσμος με ρευστότητα και θα αλλάξει μονομιάς η εικόνα και η φυσιογνωμία της χώρας.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Ναι, συμφωνούμε ότι αυτά τα χρήματα είναι μια μοναδική ίσως και η τελευταία ευκαιρία για την παραγωγική ανασυγκρότηση και τον οικονομικό μετασχηματισμό της χώρας, αρκεί τα χρήματα αυτά να αξιοποιηθούν και όχι να ξοδευτούν, όπως είπε δύο φορές ο κ. Σκυλακάκης χθες στην επιτροπή δείχνοντας ένα άγχος απορρόφησης και ξοδέματος χρημάτων και όχι αξιοποίησης εκεί που πραγματικά, χρειάζεται, ώστε να τονωθεί η ελληνική οικονομία.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Πρόκειται για χρήματα, τα οποία μπαίνουν σε ένα σχέδιο για το οποίο ουδέποτε έγινε ουσιαστική διαβούλευση. Δεν συζητάμε στη Βουλή ούτε με τους κοινωνικούς εταίρους ούτε με τους επαγγελματικούς και οικονομικούς φορείς. Μιλάμε για ένα σχέδιο όπου τα 12,5 και πλέον δισεκατομμύρια των δανείων θα περάσουν ως τραπεζικού συστήματος, αλλά η Κυβέρνηση την ίδια στιγμή, που συμφωνεί τα χρήματα να περάσουν από εκεί, δεν πιέζει το τραπεζικό σύστημα να χαλαρώσει τα κριτήρια με τα οποία δίνει δάνεια, με αποτέλεσμα και αυτά τα 12,5 δισεκατομμύρια τελικά να αφορούν τριάντα χιλιάδες από τις τετρακόσιες </w:t>
      </w:r>
      <w:r w:rsidRPr="00567690">
        <w:rPr>
          <w:rFonts w:ascii="Arial" w:eastAsia="Times New Roman" w:hAnsi="Arial" w:cs="Times New Roman"/>
          <w:sz w:val="24"/>
          <w:szCs w:val="24"/>
          <w:lang w:eastAsia="el-GR"/>
        </w:rPr>
        <w:lastRenderedPageBreak/>
        <w:t xml:space="preserve">χιλιάδες επιχειρήσεις και τα οκτακόσιες τριάντα χιλιάδες ενεργά επιχειρηματικά ΑΦΜ.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Πείτε μου, κύριε Χιονίδη, κύριε Σπανάκη, κύριε Φόρτωμα, κύριε Μαραβέγια, εσείς θα πάτε στις περιφέρειές σας και θα σας πουν οι επαγγελματίες «θέλω κι εγώ να πάρω χρήματα από το Ταμείο Ανάκαμψης. Μπορείτε να τους πείτε ότι αυτά τα χρήματα αφορούν τους μικροεπιχειρηματίες, τους ανθρώπους, οι οποίοι εδώ και δέκα χρόνια παλεύουν να σταθούν όρθιοι και περίμεναν από αυτά τα χρήματα να μπορέσουν να επενδύσουν, να εκσυγχρονίσουν την επιχείρησή τους, να σταθούν όρθιοι;</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Βεβαίως είναι και η κοστολόγηση και η κατανομή των έργων, που έχει πάρα πολλά προβλήματα. Υγεία, παιδεία, υποδομές -όλοι έχουμε εξάρει τη συνεισφορά τους στην πανδημία- λιγότερο από 1,5 δισεκατομμύριο. Πρωτογενής τομέας, νησιωτική πολιτική, όχι φτωχός συγγενής, σχεδόν ανύπαρκτη μέσα στις κατευθύνσεις του Ταμείου Ανάκαμψης.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Ακόμα και στο κομμάτι της στήριξης εργασίας, δεν υπάρχει καμμία πρόβλεψη για τους ανθρώπους, οι οποίοι θα αναγκαστούν, λόγω του Πτωχευτικού Κώδικα, που ψήφισε η Κυβέρνηση να βάλουν λουκέτο στην επιχείρηση λίγα χρόνια πριν βγουν στη σύνταξη. Δεν υπάρχει ένα πρόγραμμα «Γέφυρα», έστω μέσω κοινωφελούς εργασίας, να μπορέσουν αυτοί οι άνθρωποι λίγα χρόνια πριν βγουν στη σύνταξη να κατοχυρώσουν το δικαίωμα </w:t>
      </w:r>
      <w:r w:rsidRPr="00567690">
        <w:rPr>
          <w:rFonts w:ascii="Arial" w:eastAsia="Times New Roman" w:hAnsi="Arial" w:cs="Times New Roman"/>
          <w:sz w:val="24"/>
          <w:szCs w:val="24"/>
          <w:lang w:eastAsia="el-GR"/>
        </w:rPr>
        <w:lastRenderedPageBreak/>
        <w:t xml:space="preserve">και με αξιοπρέπεια μετά από είκοσι, είκοσι πέντε, τριάντα χρόνια επαγγελματικού βίου στο λιανεμπόριο, στην επιχειρηματικότητα ως αυτοαπασχολούμενοι, να μπορέσουν να κατοχυρώσουν αυτό το συνταξιοδοτικό εκλογικό δικαίωμα. Δεν τους δίνει καν αυτή τη δυνατότητα.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Το λέω αυτό, γιατί μέσα στα έργα, τα οποία έχουν ανακοινωθεί πρώτα και έχουν κοστολογηθεί στο Ταμείο Ανάκαμψης, είναι και τα 242 εκατομμύρια για το κτηματολόγιο. Και εδώ το συνδέω με το σημερινό νομοσχέδιο, αφού βεβαίως ξεκαθαρίσω ότι η επιτάχυνση της διαδικασίας κτηματογράφησης είναι επιτακτική. Δυστυχώς, η χώρα μας είναι από τις λίγες χώρες που δεν έχουν κτηματολόγιο.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Όμως, για να είμαστε ειλικρινείς σε αυτή την Αίθουσα, δεν μιλάμε για αναβάθμιση, επιτάχυνση ή εκσυγχρονισμό του κτηματολογίου, αλλά για κλείσιμο των περιοχών υπό κτηματογράφηση, χωρίς να έχουν ολοκληρωθεί οι διαδικασίες των ενστάσεων και χωρίς να έχει δηλωθεί πολύ μεγάλο ποσοστό των δικαιωμάτων.</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Άρα, δίνεται η εντύπωση ότι η Κυβέρνηση τα παρατάει μπροστά στις δυσκολίες. Φορτώνει το βάρος της απόδειξης ιδιοκτησίας στους πολίτες που θα πρέπει να πληρώσουν ιδιώτες μηχανικούς και δικηγόρους.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Πώς αλλιώς να εξηγήσει κάποιος στη διάταξη για πρόωρη περάτωση της διαδικασίας κτηματογράφησης, όταν το ίδιο το νομοσχέδιο, η ίδια η Κυβέρνηση παραδέχεται ότι σχεδόν είμαστε στο 1/3 του συνόλου των δικαιωμάτων της χώρας που έχουν εξεταστεί μέχρι σήμερα; Αυτό η Κυβέρνηση θεωρεί ότι αφορά ολοκλήρωση του έργου;</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Όσον αφορά τις προβλέψεις του Υπουργού ότι θα είμαστε του χρόνου στο 55% και σε δυο μήνες στο 90% νομίζω ότι αυτές είναι πολύ ωραίες εκτιμήσεις, πρέπει όμως και να αποδειχθούν και ταυτόχρονα, θα πρέπει και να στελεχωθούν οι υπηρεσίες και να γίνουν πιο ευέλικτες οι διαδικασίες, κάτι το οποίο δεν επιτυγχάνεται με το παρόν νομοσχέδιο.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Η αλήθεια είναι ότι η Κυβέρνηση βιάζεται να παρουσιάσει μια εικόνα επιτάχυνσης της κτηματογράφησης και μετάβασης σε καθεστώς λειτουργούντος Κτηματολογίου και γιατί πρέπει να πείσει τους Ευρωπαίους εταίρους ότι ολοκληρώθηκε το έργο -άρα δεν πρέπει να επιστρέψουν τα χρήματα πίσω- αλλά, από την άλλη, και για να το εντάξει στο Ταμείο Ανάκαμψης με ένα ποσό 242 εκατομμυρίων ευρώ, που πραγματικά είναι ανεξήγητα υψηλό και δεν νομίζω ότι έχει δοθεί και επαρκής τεκμηρίωση για το ύψος των χρημάτων, που θα σπαταληθούν και θα δοθούν προς αυτήν την κατεύθυνση. Νομίζω ότι είναι δυσθεώρητο το ποσό.</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Επίσης, να μας απαντήσει η Κυβέρνηση ως προς το εξής: Έχει κατατεθεί μια τροπολογία, κύριε Υπουργέ, από το Κίνημα Αλλαγής -τον κ. Κεγκέρογλου και τον κ. Ιλχάν- για τη διευκόλυνση δήλωσης των κληροτεμαχίων στο Κτηματολόγιο. Θα μας απαντήσετε εάν θα την κάνετε αποδεκτή ή όχι;</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Επίσης, στο άρθρο 24 -θέλω να το πω αυτό- η Κυβέρνηση μένει συνεπής στην προσπάθειά της να αποκλείσει τους διπλωματούχους μηχανικούς ΤΕ από οποιαδήποτε δραστηριότητα, στην οποία μέχρι σήμερα συμμετέχουν αποδεδειγμένα με εμπειρία, με τεχνογνωσία και με επάρκεια. Αυτό το κάνετε σε πάρα πολλά νομοσχέδια. Είναι ακατανόητο γιατί αυτή τη στιγμή βγάζετε όλους τους τοπογράφους, μηχανικούς πληροφορικής ΤΕ, οι οποίοι έχουν αποδεδειγμένη εμπειρία από ένα έργο, το οποίο το ξέρουν, μπορούν να συνεισφέρουν και να συμβάλουν.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Σας καλούμε, έστω και τώρα, την ύστατη στιγμή να το ξαναδείτε. Καταλαβαίνουμε ότι θέλετε να εξυπηρετήσετε τον Πρόεδρο του ΤΕΕ κ. Στασινό, ο οποίος σε όλα τα νομοσχέδια είναι κοντά σας, σας στηρίζει, υπερθεματίζει, πολλές φορές είναι και υπέρ το δέον ένθερμος στα ζητήματα, που αφορούν τη νομοθέτηση της Κυβέρνησης, αλλά νισάφι πια! Κρατήστε και μια ισορροπία σε ανθρώπους, οι οποίοι αποδεδειγμένα έχουν συμβάλει σε αυτό το έργο, έχουν τη γνώση και στο κάτω-κάτω τι ζητούν; Ζητούν κι αυτοί να μπουν στη διαδικασία </w:t>
      </w:r>
      <w:r w:rsidRPr="00567690">
        <w:rPr>
          <w:rFonts w:ascii="Arial" w:eastAsia="Times New Roman" w:hAnsi="Arial" w:cs="Times New Roman"/>
          <w:sz w:val="24"/>
          <w:szCs w:val="24"/>
          <w:lang w:eastAsia="el-GR"/>
        </w:rPr>
        <w:lastRenderedPageBreak/>
        <w:t xml:space="preserve">αξιολόγησης για να γίνουν και αυτοί διαπιστευμένοι. Δεν καταλαβαίνω γιατί τους αποκλείετε επί της αρχής. Αυτό πρέπει να το ξαναδείτε και να το αναθεωρήσετε.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Κύριε Πρόεδρε, ολοκληρώνοντας, θα ήθελα να κάνω μια ειδική αναφορά για την ψηφιοποίηση, που η Κυβέρνηση έχει αναγάγει σε μαγική λέξη, καθ’ ότι ο Υπουργός στη συζήτηση στην επιτροπή είπε πάνω-κάτω ότι είμαστε η χώρα της πληροφορικής και ότι οι σχετικές αλλαγές γίνονται με εκθετική καμπύλη και ότι αυτό θα συνεχιστεί.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Μακάρι να ίσχυε κάτι τέτοιο. Εγώ θα ήμουν ο πρώτος που θα έβγαινα να το χαιρετήσω. Όμως, εγώ διαβάζω την έκθεση του Συνδέσμου Ελλήνων Βιομηχάνων -που δεν είναι φίλα προσκείμενος προς το Κίνημα Αλλαγής, μάλιστα ο Υπουργός ξέρω ότι έχει και καλή σχέση- που λέει ότι σε ψηφιακή ωριμότητα η Ελλάδα είναι εικοστή έβδομη ανάμεσα στις είκοσι οκτώ χώρες της Ευρωπαϊκής Ένωσης.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Καταθέτω τη σχετική έκθεση στα Πρακτικά.</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(Στο σημείο αυτό ο Βουλευτής κ. Μιχαήλ Κατρίνης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lastRenderedPageBreak/>
        <w:t>Η πραγματικότητα είναι ότι η ψηφιακή αναβάθμιση για τον απλό πολίτη, αλλά και για τις επιχειρήσεις προχωρά με πολύ αργά βήματα και με πολύ υψηλό κόστος.</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Για παράδειγμα, στην τηλεκπαίδευση δοκιμάστηκε πάνω από έξι μήνες, εκατοντάδες χιλιάδες μαθητές και εκπαιδευτικοί, δεν μπορούμε να βρούμε παρά ελάχιστους που θα μας πιστοποιήσουν ότι ενθουσιάστηκαν από τη διαδικασία.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Arial"/>
          <w:sz w:val="24"/>
          <w:szCs w:val="24"/>
          <w:lang w:eastAsia="el-GR"/>
        </w:rPr>
        <w:t xml:space="preserve">Υψηλές χρεώσεις για τα δεδομένα: Το έχουμε αναδείξει ως Κίνημα Αλλαγής, γνωρίζουμε πολύ καλά ότι δεν θα φιλοξενηθεί σε καμμία στήλη ούτε </w:t>
      </w:r>
      <w:r w:rsidRPr="00567690">
        <w:rPr>
          <w:rFonts w:ascii="Arial" w:eastAsia="Times New Roman" w:hAnsi="Arial" w:cs="Arial"/>
          <w:sz w:val="24"/>
          <w:szCs w:val="24"/>
          <w:lang w:val="en-US" w:eastAsia="el-GR"/>
        </w:rPr>
        <w:t>site</w:t>
      </w:r>
      <w:r w:rsidRPr="00567690">
        <w:rPr>
          <w:rFonts w:ascii="Arial" w:eastAsia="Times New Roman" w:hAnsi="Arial" w:cs="Arial"/>
          <w:sz w:val="24"/>
          <w:szCs w:val="24"/>
          <w:lang w:eastAsia="el-GR"/>
        </w:rPr>
        <w:t xml:space="preserve"> ούτε εφημερίδας αυτό το οποίο εμείς </w:t>
      </w:r>
      <w:r w:rsidRPr="00567690">
        <w:rPr>
          <w:rFonts w:ascii="Arial" w:eastAsia="Times New Roman" w:hAnsi="Arial" w:cs="Times New Roman"/>
          <w:sz w:val="24"/>
          <w:szCs w:val="24"/>
          <w:lang w:eastAsia="el-GR"/>
        </w:rPr>
        <w:t>εδώ και έναν χρόνο καταγγέλλουμε. Έχουμε ζητήσει και τη σύγκληση της επιτροπής, να έρθουν και η Επιτροπή Τηλεπικοινωνιών και Ταχυδρομείων και η Επιτροπή Ανταγωνισμού που εμφάνισε την έκθεση της «</w:t>
      </w:r>
      <w:r w:rsidRPr="00567690">
        <w:rPr>
          <w:rFonts w:ascii="Arial" w:eastAsia="Times New Roman" w:hAnsi="Arial" w:cs="Times New Roman"/>
          <w:sz w:val="24"/>
          <w:szCs w:val="24"/>
          <w:lang w:val="en-US" w:eastAsia="el-GR"/>
        </w:rPr>
        <w:t>Rewheel</w:t>
      </w:r>
      <w:r w:rsidRPr="00567690">
        <w:rPr>
          <w:rFonts w:ascii="Arial" w:eastAsia="Times New Roman" w:hAnsi="Arial" w:cs="Times New Roman"/>
          <w:sz w:val="24"/>
          <w:szCs w:val="24"/>
          <w:lang w:eastAsia="el-GR"/>
        </w:rPr>
        <w:t>» -την οποία, επίσης, θα καταθέσω στα Πρακτικά- η οποία τι λέει; Ότι η Ελλάδα έχει τη χειρότερη επίδοση και ότι οι Έλληνες πληρώνουν πανάκριβα το διαδίκτυο για να αγοράσουν προγράμματα με ελάχιστα δεδομένα, ενώ στην Ευρώπη και στις χώρες του ΟΟΣΑ συμβαίνει ακριβώς το αντίθετο.</w:t>
      </w:r>
    </w:p>
    <w:p w:rsidR="00567690" w:rsidRPr="00567690" w:rsidRDefault="00567690" w:rsidP="00E15F6F">
      <w:pPr>
        <w:spacing w:line="600" w:lineRule="auto"/>
        <w:ind w:firstLine="720"/>
        <w:jc w:val="both"/>
        <w:rPr>
          <w:rFonts w:ascii="Arial" w:eastAsia="Times New Roman" w:hAnsi="Arial" w:cs="Arial"/>
          <w:color w:val="201F1E"/>
          <w:sz w:val="24"/>
          <w:szCs w:val="24"/>
          <w:shd w:val="clear" w:color="auto" w:fill="FFFFFF"/>
          <w:lang w:eastAsia="el-GR"/>
        </w:rPr>
      </w:pPr>
      <w:r w:rsidRPr="00567690">
        <w:rPr>
          <w:rFonts w:ascii="Arial" w:eastAsia="Times New Roman" w:hAnsi="Arial" w:cs="Times New Roman"/>
          <w:sz w:val="24"/>
          <w:szCs w:val="24"/>
          <w:lang w:eastAsia="el-GR"/>
        </w:rPr>
        <w:t xml:space="preserve">(Στο σημείο αυτό ο Βουλευτής κ. Μιχαήλ Κατρίνης καταθέτει για τα Πρακτικά το προαναφερθέν έγγραφο, το οποίο βρίσκεται στο αρχείο του </w:t>
      </w:r>
      <w:r w:rsidRPr="00567690">
        <w:rPr>
          <w:rFonts w:ascii="Arial" w:eastAsia="Times New Roman" w:hAnsi="Arial" w:cs="Times New Roman"/>
          <w:sz w:val="24"/>
          <w:szCs w:val="24"/>
          <w:lang w:eastAsia="el-GR"/>
        </w:rPr>
        <w:lastRenderedPageBreak/>
        <w:t>Τμήματος Γραμματείας της Διεύθυνσης Στενογραφίας και Πρακτικών της Βουλής)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Την ίδια στιγμή, σοβαρό πρόβλημα εντοπίζεται και με τις χαμηλές ταχύτητες διαδικτύου, καθώς καταγράφονται πολύ μεγάλες αποκλίσεις ανάμεσα στις ονομαστικές τιμές και πραγματικές κατεβάσματος των συνδέσεων.</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Τώρα</w:t>
      </w:r>
      <w:r w:rsidRPr="00567690">
        <w:rPr>
          <w:rFonts w:ascii="Arial" w:eastAsia="Times New Roman" w:hAnsi="Arial" w:cs="Times New Roman"/>
          <w:sz w:val="24"/>
          <w:szCs w:val="24"/>
          <w:lang w:val="en-US" w:eastAsia="el-GR"/>
        </w:rPr>
        <w:t xml:space="preserve">, </w:t>
      </w:r>
      <w:r w:rsidRPr="00567690">
        <w:rPr>
          <w:rFonts w:ascii="Arial" w:eastAsia="Times New Roman" w:hAnsi="Arial" w:cs="Times New Roman"/>
          <w:sz w:val="24"/>
          <w:szCs w:val="24"/>
          <w:lang w:eastAsia="el-GR"/>
        </w:rPr>
        <w:t>καταθέτω</w:t>
      </w:r>
      <w:r w:rsidRPr="00567690">
        <w:rPr>
          <w:rFonts w:ascii="Arial" w:eastAsia="Times New Roman" w:hAnsi="Arial" w:cs="Times New Roman"/>
          <w:sz w:val="24"/>
          <w:szCs w:val="24"/>
          <w:lang w:val="en-US" w:eastAsia="el-GR"/>
        </w:rPr>
        <w:t xml:space="preserve"> </w:t>
      </w:r>
      <w:r w:rsidRPr="00567690">
        <w:rPr>
          <w:rFonts w:ascii="Arial" w:eastAsia="Times New Roman" w:hAnsi="Arial" w:cs="Times New Roman"/>
          <w:sz w:val="24"/>
          <w:szCs w:val="24"/>
          <w:lang w:eastAsia="el-GR"/>
        </w:rPr>
        <w:t>έρευνα</w:t>
      </w:r>
      <w:r w:rsidRPr="00567690">
        <w:rPr>
          <w:rFonts w:ascii="Arial" w:eastAsia="Times New Roman" w:hAnsi="Arial" w:cs="Times New Roman"/>
          <w:sz w:val="24"/>
          <w:szCs w:val="24"/>
          <w:lang w:val="en-US" w:eastAsia="el-GR"/>
        </w:rPr>
        <w:t xml:space="preserve"> </w:t>
      </w:r>
      <w:r w:rsidRPr="00567690">
        <w:rPr>
          <w:rFonts w:ascii="Arial" w:eastAsia="Times New Roman" w:hAnsi="Arial" w:cs="Times New Roman"/>
          <w:sz w:val="24"/>
          <w:szCs w:val="24"/>
          <w:lang w:eastAsia="el-GR"/>
        </w:rPr>
        <w:t>του</w:t>
      </w:r>
      <w:r w:rsidRPr="00567690">
        <w:rPr>
          <w:rFonts w:ascii="Arial" w:eastAsia="Times New Roman" w:hAnsi="Arial" w:cs="Times New Roman"/>
          <w:sz w:val="24"/>
          <w:szCs w:val="24"/>
          <w:lang w:val="en-US" w:eastAsia="el-GR"/>
        </w:rPr>
        <w:t xml:space="preserve"> «European Data Journalism Network». </w:t>
      </w:r>
      <w:r w:rsidRPr="00567690">
        <w:rPr>
          <w:rFonts w:ascii="Arial" w:eastAsia="Times New Roman" w:hAnsi="Arial" w:cs="Times New Roman"/>
          <w:sz w:val="24"/>
          <w:szCs w:val="24"/>
          <w:lang w:eastAsia="el-GR"/>
        </w:rPr>
        <w:t xml:space="preserve">Η Ελλάδα βρίσκεται στην τελευταία θέση, μέσο όρο ταχύτητας μόλις 29 </w:t>
      </w:r>
      <w:r w:rsidRPr="00567690">
        <w:rPr>
          <w:rFonts w:ascii="Arial" w:eastAsia="Times New Roman" w:hAnsi="Arial" w:cs="Times New Roman"/>
          <w:sz w:val="24"/>
          <w:szCs w:val="24"/>
          <w:lang w:val="en-US" w:eastAsia="el-GR"/>
        </w:rPr>
        <w:t>Mbps</w:t>
      </w:r>
      <w:r w:rsidRPr="00567690">
        <w:rPr>
          <w:rFonts w:ascii="Arial" w:eastAsia="Times New Roman" w:hAnsi="Arial" w:cs="Times New Roman"/>
          <w:sz w:val="24"/>
          <w:szCs w:val="24"/>
          <w:lang w:eastAsia="el-GR"/>
        </w:rPr>
        <w:t xml:space="preserve">, τελευταία σε όλες τις χώρες της Ευρωπαϊκής Ένωσης, ενώ η σύγκριση με τη Δανία που είναι πρώτη χώρα, απογοητευτική, καθ’ ότι εκεί η ταχύτητα είναι 140 </w:t>
      </w:r>
      <w:r w:rsidRPr="00567690">
        <w:rPr>
          <w:rFonts w:ascii="Arial" w:eastAsia="Times New Roman" w:hAnsi="Arial" w:cs="Times New Roman"/>
          <w:sz w:val="24"/>
          <w:szCs w:val="24"/>
          <w:lang w:val="en-US" w:eastAsia="el-GR"/>
        </w:rPr>
        <w:t>Mbps</w:t>
      </w:r>
      <w:r w:rsidRPr="00567690">
        <w:rPr>
          <w:rFonts w:ascii="Arial" w:eastAsia="Times New Roman" w:hAnsi="Arial" w:cs="Times New Roman"/>
          <w:sz w:val="24"/>
          <w:szCs w:val="24"/>
          <w:lang w:eastAsia="el-GR"/>
        </w:rPr>
        <w:t>.</w:t>
      </w:r>
    </w:p>
    <w:p w:rsidR="00567690" w:rsidRPr="00567690" w:rsidRDefault="00567690" w:rsidP="00E15F6F">
      <w:pPr>
        <w:spacing w:line="600" w:lineRule="auto"/>
        <w:ind w:firstLine="720"/>
        <w:jc w:val="both"/>
        <w:rPr>
          <w:rFonts w:ascii="Arial" w:eastAsia="Times New Roman" w:hAnsi="Arial" w:cs="Arial"/>
          <w:color w:val="201F1E"/>
          <w:sz w:val="24"/>
          <w:szCs w:val="24"/>
          <w:shd w:val="clear" w:color="auto" w:fill="FFFFFF"/>
          <w:lang w:eastAsia="el-GR"/>
        </w:rPr>
      </w:pPr>
      <w:r w:rsidRPr="00567690">
        <w:rPr>
          <w:rFonts w:ascii="Arial" w:eastAsia="Times New Roman" w:hAnsi="Arial" w:cs="Times New Roman"/>
          <w:sz w:val="24"/>
          <w:szCs w:val="24"/>
          <w:lang w:eastAsia="el-GR"/>
        </w:rPr>
        <w:t>(Στο σημείο αυτό ο Βουλευτής κ. Μιχαήλ Κατρίνης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val="en-US" w:eastAsia="el-GR"/>
        </w:rPr>
        <w:t>Speedtest</w:t>
      </w:r>
      <w:r w:rsidRPr="00567690">
        <w:rPr>
          <w:rFonts w:ascii="Arial" w:eastAsia="Times New Roman" w:hAnsi="Arial" w:cs="Times New Roman"/>
          <w:sz w:val="24"/>
          <w:szCs w:val="24"/>
          <w:lang w:eastAsia="el-GR"/>
        </w:rPr>
        <w:t xml:space="preserve"> </w:t>
      </w:r>
      <w:r w:rsidRPr="00567690">
        <w:rPr>
          <w:rFonts w:ascii="Arial" w:eastAsia="Times New Roman" w:hAnsi="Arial" w:cs="Times New Roman"/>
          <w:sz w:val="24"/>
          <w:szCs w:val="24"/>
          <w:lang w:val="en-US" w:eastAsia="el-GR"/>
        </w:rPr>
        <w:t>Global</w:t>
      </w:r>
      <w:r w:rsidRPr="00567690">
        <w:rPr>
          <w:rFonts w:ascii="Arial" w:eastAsia="Times New Roman" w:hAnsi="Arial" w:cs="Times New Roman"/>
          <w:sz w:val="24"/>
          <w:szCs w:val="24"/>
          <w:lang w:eastAsia="el-GR"/>
        </w:rPr>
        <w:t xml:space="preserve"> </w:t>
      </w:r>
      <w:r w:rsidRPr="00567690">
        <w:rPr>
          <w:rFonts w:ascii="Arial" w:eastAsia="Times New Roman" w:hAnsi="Arial" w:cs="Times New Roman"/>
          <w:sz w:val="24"/>
          <w:szCs w:val="24"/>
          <w:lang w:val="en-US" w:eastAsia="el-GR"/>
        </w:rPr>
        <w:t>Index</w:t>
      </w:r>
      <w:r w:rsidRPr="00567690">
        <w:rPr>
          <w:rFonts w:ascii="Arial" w:eastAsia="Times New Roman" w:hAnsi="Arial" w:cs="Times New Roman"/>
          <w:sz w:val="24"/>
          <w:szCs w:val="24"/>
          <w:lang w:eastAsia="el-GR"/>
        </w:rPr>
        <w:t>: Η χώρα μας βρίσκεται στην εκατοστή θέση παγκοσμίως στην ταχύτητα κατεβάσματος σταθερής τηλεφωνίας -το καταθέτω και αυτό- κάτω από χώρες όπως το Μπαγκλαντές και η Μογγολία.</w:t>
      </w:r>
    </w:p>
    <w:p w:rsidR="00567690" w:rsidRPr="00567690" w:rsidRDefault="00567690" w:rsidP="00E15F6F">
      <w:pPr>
        <w:spacing w:line="600" w:lineRule="auto"/>
        <w:ind w:firstLine="720"/>
        <w:jc w:val="both"/>
        <w:rPr>
          <w:rFonts w:ascii="Arial" w:eastAsia="Times New Roman" w:hAnsi="Arial" w:cs="Arial"/>
          <w:color w:val="201F1E"/>
          <w:sz w:val="24"/>
          <w:szCs w:val="24"/>
          <w:shd w:val="clear" w:color="auto" w:fill="FFFFFF"/>
          <w:lang w:eastAsia="el-GR"/>
        </w:rPr>
      </w:pPr>
      <w:r w:rsidRPr="00567690">
        <w:rPr>
          <w:rFonts w:ascii="Arial" w:eastAsia="Times New Roman" w:hAnsi="Arial" w:cs="Times New Roman"/>
          <w:sz w:val="24"/>
          <w:szCs w:val="24"/>
          <w:lang w:eastAsia="el-GR"/>
        </w:rPr>
        <w:lastRenderedPageBreak/>
        <w:t>(Στο σημείο αυτό ο Βουλευτής κ. Μιχαήλ Κατρίνης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Το πρόγραμμα δεν αφορά μόνο τις απλές γραμμές </w:t>
      </w:r>
      <w:r w:rsidRPr="00567690">
        <w:rPr>
          <w:rFonts w:ascii="Arial" w:eastAsia="Times New Roman" w:hAnsi="Arial" w:cs="Times New Roman"/>
          <w:sz w:val="24"/>
          <w:szCs w:val="24"/>
          <w:lang w:val="en-US" w:eastAsia="el-GR"/>
        </w:rPr>
        <w:t>DSL</w:t>
      </w:r>
      <w:r w:rsidRPr="00567690">
        <w:rPr>
          <w:rFonts w:ascii="Arial" w:eastAsia="Times New Roman" w:hAnsi="Arial" w:cs="Times New Roman"/>
          <w:sz w:val="24"/>
          <w:szCs w:val="24"/>
          <w:lang w:eastAsia="el-GR"/>
        </w:rPr>
        <w:t>, αλλά και τις γρήγορες συνδέσεις που θεωρητικά θα έπρεπε να έχουν και μικρότερες απώλειες χάρη στη χρήση οπτικών ινών.</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Επιπρόσθετα, όπως αναφέρουν τα στοιχεία της Έκθεσης «</w:t>
      </w:r>
      <w:r w:rsidRPr="00567690">
        <w:rPr>
          <w:rFonts w:ascii="Arial" w:eastAsia="Times New Roman" w:hAnsi="Arial" w:cs="Times New Roman"/>
          <w:sz w:val="24"/>
          <w:szCs w:val="24"/>
          <w:lang w:val="en-US" w:eastAsia="el-GR"/>
        </w:rPr>
        <w:t>New</w:t>
      </w:r>
      <w:r w:rsidRPr="00567690">
        <w:rPr>
          <w:rFonts w:ascii="Arial" w:eastAsia="Times New Roman" w:hAnsi="Arial" w:cs="Times New Roman"/>
          <w:sz w:val="24"/>
          <w:szCs w:val="24"/>
          <w:lang w:eastAsia="el-GR"/>
        </w:rPr>
        <w:t xml:space="preserve"> </w:t>
      </w:r>
      <w:r w:rsidRPr="00567690">
        <w:rPr>
          <w:rFonts w:ascii="Arial" w:eastAsia="Times New Roman" w:hAnsi="Arial" w:cs="Times New Roman"/>
          <w:sz w:val="24"/>
          <w:szCs w:val="24"/>
          <w:lang w:val="en-US" w:eastAsia="el-GR"/>
        </w:rPr>
        <w:t>Fibre</w:t>
      </w:r>
      <w:r w:rsidRPr="00567690">
        <w:rPr>
          <w:rFonts w:ascii="Arial" w:eastAsia="Times New Roman" w:hAnsi="Arial" w:cs="Times New Roman"/>
          <w:sz w:val="24"/>
          <w:szCs w:val="24"/>
          <w:lang w:eastAsia="el-GR"/>
        </w:rPr>
        <w:t xml:space="preserve"> </w:t>
      </w:r>
      <w:r w:rsidRPr="00567690">
        <w:rPr>
          <w:rFonts w:ascii="Arial" w:eastAsia="Times New Roman" w:hAnsi="Arial" w:cs="Times New Roman"/>
          <w:sz w:val="24"/>
          <w:szCs w:val="24"/>
          <w:lang w:val="en-US" w:eastAsia="el-GR"/>
        </w:rPr>
        <w:t>Market</w:t>
      </w:r>
      <w:r w:rsidRPr="00567690">
        <w:rPr>
          <w:rFonts w:ascii="Arial" w:eastAsia="Times New Roman" w:hAnsi="Arial" w:cs="Times New Roman"/>
          <w:sz w:val="24"/>
          <w:szCs w:val="24"/>
          <w:lang w:eastAsia="el-GR"/>
        </w:rPr>
        <w:t xml:space="preserve"> </w:t>
      </w:r>
      <w:r w:rsidRPr="00567690">
        <w:rPr>
          <w:rFonts w:ascii="Arial" w:eastAsia="Times New Roman" w:hAnsi="Arial" w:cs="Times New Roman"/>
          <w:sz w:val="24"/>
          <w:szCs w:val="24"/>
          <w:lang w:val="en-US" w:eastAsia="el-GR"/>
        </w:rPr>
        <w:t>Panorama</w:t>
      </w:r>
      <w:r w:rsidRPr="00567690">
        <w:rPr>
          <w:rFonts w:ascii="Arial" w:eastAsia="Times New Roman" w:hAnsi="Arial" w:cs="Times New Roman"/>
          <w:sz w:val="24"/>
          <w:szCs w:val="24"/>
          <w:lang w:eastAsia="el-GR"/>
        </w:rPr>
        <w:t xml:space="preserve"> 2021», η Ελλάδα βρίσκεται στο </w:t>
      </w:r>
      <w:r w:rsidRPr="00567690">
        <w:rPr>
          <w:rFonts w:ascii="Arial" w:eastAsia="Times New Roman" w:hAnsi="Arial" w:cs="Times New Roman"/>
          <w:sz w:val="24"/>
          <w:szCs w:val="24"/>
          <w:lang w:val="en-US" w:eastAsia="el-GR"/>
        </w:rPr>
        <w:t>top</w:t>
      </w:r>
      <w:r w:rsidRPr="00567690">
        <w:rPr>
          <w:rFonts w:ascii="Arial" w:eastAsia="Times New Roman" w:hAnsi="Arial" w:cs="Times New Roman"/>
          <w:sz w:val="24"/>
          <w:szCs w:val="24"/>
          <w:lang w:eastAsia="el-GR"/>
        </w:rPr>
        <w:t>-10 των χωρών που έχουν να διανύσουν τη μεγαλύτερη απόσταση για να υπάρξει ένα πλήρες δίκτυο οπτικών ινών, με τέσσερα εκατομμύρια νοικοκυριά σχεδόν να απομένουν να αποκτήσουν δυνατότητα σύνδεσης.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Όσον αφορά τις λύσεις τεχνητής νοημοσύνης -είναι στην έκθεση του ΣΕΒ- μόλις το 3% των επιχειρήσεων στη χώρα χρησιμοποιούν λύσεις τεχνητής νοημοσύνης.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Άρα, σε αυτή, την τεχνολογία τέταρτης γενιάς η Ελλάδα κατατάσσεται πάρα πολύ χαμηλά, μόλις εικοστή τρίτη ανάμεσα στις χώρες της Ευρωπαϊκής Ένωσης, με το 3% των επιχειρήσεων να χρησιμοποιούν λύσεις τεχνητής νοημοσύνης. Ο μέσος ευρωπαϊκός όρος είναι 45%. Μόλις τρεις στις δέκα </w:t>
      </w:r>
      <w:r w:rsidRPr="00567690">
        <w:rPr>
          <w:rFonts w:ascii="Arial" w:eastAsia="Times New Roman" w:hAnsi="Arial" w:cs="Times New Roman"/>
          <w:sz w:val="24"/>
          <w:szCs w:val="24"/>
          <w:lang w:eastAsia="el-GR"/>
        </w:rPr>
        <w:lastRenderedPageBreak/>
        <w:t>εταιρείες δηλώνουν ότι είναι ενήμερες για αυτές τις δυνατότητες. Εγώ δεν ξέρω αν αυτά είναι στοιχεία που επιτρέπουν πανηγυρισμό από το Υπουργείο Ψηφιακής Διακυβέρνησης.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Κλείνω με την τεχνολογία 5</w:t>
      </w:r>
      <w:r w:rsidRPr="00567690">
        <w:rPr>
          <w:rFonts w:ascii="Arial" w:eastAsia="Times New Roman" w:hAnsi="Arial" w:cs="Times New Roman"/>
          <w:sz w:val="24"/>
          <w:szCs w:val="24"/>
          <w:lang w:val="en-US" w:eastAsia="el-GR"/>
        </w:rPr>
        <w:t>G</w:t>
      </w:r>
      <w:r w:rsidRPr="00567690">
        <w:rPr>
          <w:rFonts w:ascii="Arial" w:eastAsia="Times New Roman" w:hAnsi="Arial" w:cs="Times New Roman"/>
          <w:sz w:val="24"/>
          <w:szCs w:val="24"/>
          <w:lang w:eastAsia="el-GR"/>
        </w:rPr>
        <w:t>, που θα μπορούσε αυτή η τεχνολογία σύμφωνα με εκτιμήσεις να κινητοποιήσει επενδύσεις μέχρι και 6,5 δισεκατομμύρια ευρώ ως το 2030. Η Κυβέρνηση, όμως, ασχολείται περισσότερο με την παρουσίαση, τη διαφήμιση, παρά με την ουσία του μελλοντικού ψηφιακού μετασχηματισμού ελληνικής οικονομίας και κοινωνίας, γιατί δεν διασφαλίζει τη συμμετοχή χωρίς αποκλεισμούς, χωρίς υψηλό κόστος. Γιατί καταλαβαίνετε ότι το 5</w:t>
      </w:r>
      <w:r w:rsidRPr="00567690">
        <w:rPr>
          <w:rFonts w:ascii="Arial" w:eastAsia="Times New Roman" w:hAnsi="Arial" w:cs="Times New Roman"/>
          <w:sz w:val="24"/>
          <w:szCs w:val="24"/>
          <w:lang w:val="en-US" w:eastAsia="el-GR"/>
        </w:rPr>
        <w:t>G</w:t>
      </w:r>
      <w:r w:rsidRPr="00567690">
        <w:rPr>
          <w:rFonts w:ascii="Arial" w:eastAsia="Times New Roman" w:hAnsi="Arial" w:cs="Times New Roman"/>
          <w:sz w:val="24"/>
          <w:szCs w:val="24"/>
          <w:lang w:eastAsia="el-GR"/>
        </w:rPr>
        <w:t xml:space="preserve"> θα έχει αξία, όταν θα είναι προσβάσιμο στη μέση επιχείρηση και στο μέσο νοικοκυριό.</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Βεβαίως, όσον αφορά την τροπολογία που φέρνετε για το Ταμείο ΦΑΙΣΤΟΣ, εμείς πάλι είχαμε κάνει ερώτηση, που δεν απαντήθηκε εγκαίρως και απαντήθηκε ελλιπέστατα. Μάλιστα, υπάρχει κι ένα ζήτημα, όταν ο πρώην Γενικός Γραμματέας Τηλεπικοινωνιών του Υπουργείου, ο οποίος σχεδίασε το Ταμείο «ΦΑΙΣΤΟΣ», που πέρασε με νόμο στη Βουλή, μετά παραιτήθηκε και όλως τυχαίως, ανέλαβε επικεφαλής του Ταμείου «ΦΑΙΣΤΟΣ», που θα διαχειριστεί τα χρήματα από το φάσμα δημοπρασιών 5</w:t>
      </w:r>
      <w:r w:rsidRPr="00567690">
        <w:rPr>
          <w:rFonts w:ascii="Arial" w:eastAsia="Times New Roman" w:hAnsi="Arial" w:cs="Times New Roman"/>
          <w:sz w:val="24"/>
          <w:szCs w:val="24"/>
          <w:lang w:val="en-US" w:eastAsia="el-GR"/>
        </w:rPr>
        <w:t>G</w:t>
      </w:r>
      <w:r w:rsidRPr="00567690">
        <w:rPr>
          <w:rFonts w:ascii="Arial" w:eastAsia="Times New Roman" w:hAnsi="Arial" w:cs="Times New Roman"/>
          <w:sz w:val="24"/>
          <w:szCs w:val="24"/>
          <w:lang w:eastAsia="el-GR"/>
        </w:rPr>
        <w:t>.</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Εδώ, λοιπόν, δεν υπάρχουν τα εχέγγυα διασφάλισης δημοσίου συμφέροντος. Η Κυβέρνηση θα πρέπει να μας πει ποιες είναι αυτή τη στιγμή οι </w:t>
      </w:r>
      <w:r w:rsidRPr="00567690">
        <w:rPr>
          <w:rFonts w:ascii="Arial" w:eastAsia="Times New Roman" w:hAnsi="Arial" w:cs="Times New Roman"/>
          <w:sz w:val="24"/>
          <w:szCs w:val="24"/>
          <w:lang w:eastAsia="el-GR"/>
        </w:rPr>
        <w:lastRenderedPageBreak/>
        <w:t>στρατηγικές και οι προτεραιότητες για τη διαχείριση αυτών των χρημάτων και θα πρέπει κάποια στιγμή σε αυτήν εδώ την Αίθουσα ή στην επιτροπή επιτέλους η Κυβέρνηση, το Υπουργείο Ψηφιακής Διακυβέρνησης να έρθει και να μας δώσει πειστικές απαντήσεις, γιατί η Ελλάδα σήμερα πληρώνει το ακριβότερο διαδίκτυο στην Ευρωπαϊκή Ένωση και στον ΟΟΣΑ με τη μικρότερη ταχύτητα σύνδεσης, κάτι που είναι εις βάρος της ισότιμης πρόσβασης επιχειρήσεων και νοικοκυριών των συμπολιτών μας και προφανώς, της ψηφιακής επανάστασης που όλοι θα θέλαμε να συμβεί στη χώρα.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Ευχαριστώ.</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Arial"/>
          <w:b/>
          <w:color w:val="201F1E"/>
          <w:sz w:val="24"/>
          <w:szCs w:val="24"/>
          <w:shd w:val="clear" w:color="auto" w:fill="FFFFFF"/>
          <w:lang w:eastAsia="el-GR"/>
        </w:rPr>
        <w:t>ΠΡΟΕΔΡΕΥΩΝ (Απόστολος Αβδελάς):</w:t>
      </w:r>
      <w:r w:rsidRPr="00567690">
        <w:rPr>
          <w:rFonts w:ascii="Arial" w:eastAsia="Times New Roman" w:hAnsi="Arial" w:cs="Times New Roman"/>
          <w:sz w:val="24"/>
          <w:szCs w:val="24"/>
          <w:lang w:eastAsia="el-GR"/>
        </w:rPr>
        <w:t xml:space="preserve"> Και εμείς ευχαριστούμε, κύριε Κατρίνη.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Όπως βλέπετε, τα κυβερνητικά έδρανα είναι γεμάτα και θέλω να σεβαστείτε και την κούραση των παιδιών εδώ αριστερά, των συνεργατών, αλλά και τις προσπάθειες του κυρίου ειδικού, του κ. Μπαγιώκου. Αποφασίστηκε ένας κυβερνητικός, ένας Βουλευτής, για να μπορέσουμε να τα καταφέρουμε.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Δεν γίνεται αλλιώς, δεν βγαίνει, κύριε Φάμελλε, για να μην υπάρξουν γκρίνιες.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Θα δώσω τον λόγο τώρα στον κ. Κοντοζαμάνη, τον Υπουργό Υγείας -φαντάζομαι- για την τροπολογία 1036/22.</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Times New Roman"/>
          <w:sz w:val="24"/>
          <w:szCs w:val="24"/>
          <w:lang w:eastAsia="el-GR"/>
        </w:rPr>
        <w:lastRenderedPageBreak/>
        <w:t>Ορίστε, κύριε Υπουργέ, έχετε τον λόγο.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ΒΑΣΙΛΕΙΟΣ ΚΟΝΤΟΖΑΜΑΝΗΣ (Αναπληρωτής Υπουργός Υγείας):</w:t>
      </w:r>
      <w:r w:rsidRPr="00567690">
        <w:rPr>
          <w:rFonts w:ascii="Arial" w:eastAsia="Times New Roman" w:hAnsi="Arial" w:cs="Times New Roman"/>
          <w:sz w:val="24"/>
          <w:szCs w:val="24"/>
          <w:lang w:eastAsia="el-GR"/>
        </w:rPr>
        <w:t xml:space="preserve"> Ευχαριστώ πολύ, κύριε Πρόεδρε.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Θα ήθελα να υποστηρίξω την τροπολογία του Υπουργείου Υγείας που οι διατάξεις της αφορούν τη ρύθμιση επειγόντων ζητημάτων.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Ειδικότερα, με τα άρθρα 1 και 2 της τροπολογίας παρέχεται η δυνατότητα στις υγειονομικές περιφέρειες να προβαίνουν σε όλες τις απαιτούμενες διαδικασίες, έτσι ώστε να διευκολυνθεί ο κατ’ οίκον εμβολιασμός των συμπολιτών μας και με το άρθρο δεύτερο προβλέπεται η δυνατότητα διεξαγωγής εμβολιασμού κατ’ οίκον από το προσωπικό όλων των δημοσίων δομών πρωτοβάθμιας φροντίδας υγείας και των τοπικών ομάδων υγείας, αλλά και από το ιατρονοσηλευτικό προσωπικό των οργανισμών τοπικής αυτοδιοίκησης.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Με τα άρθρα 3 και 4 προβλέπεται η αποζημίωση των ιδιωτών γιατρών και των φαρμακοποιών για το κλείσιμο ραντεβού για τον εμβολιασμό και τη διενέργεια των εμβολιασμών τόσο στα ιατρεία των ιδιωτών γιατρών όσο και στη διαδικασία των κατ’ οίκον εμβολιασμών.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Με το άρθρο 5 ουσιαστικά αποσαφηνίζεται η διαδικασία καθορισμού των δικαιούχων αυτοδιαγνωστικών δοκιμασιών ελέγχου της νόσησης κατά του </w:t>
      </w:r>
      <w:r w:rsidRPr="00567690">
        <w:rPr>
          <w:rFonts w:ascii="Arial" w:eastAsia="Times New Roman" w:hAnsi="Arial" w:cs="Times New Roman"/>
          <w:sz w:val="24"/>
          <w:szCs w:val="24"/>
          <w:lang w:eastAsia="el-GR"/>
        </w:rPr>
        <w:lastRenderedPageBreak/>
        <w:t xml:space="preserve">κορωνοϊού, ένα πρόγραμμα, που αφορά συμπολίτες μας και έχουμε δώσει παράταση μέχρι το τέλος Σεπτεμβρίου προκειμένου να ενισχύσουμε το οπλοστάσιό μας στην έγκαιρη διάγνωση του κορωνοϊού και βεβαίως, στην καλύτερη επιδημιολογική εικόνα, που θέλουμε να έχουμε ως χώρα.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Το άρθρο 6 ουσιαστικά καθορίζει τα όργανα και τη διαδικασία βεβαίωσης των παραβάσεων και επιβολής κυρώσεων σε βάρος φυσικών προσώπων και επιχειρήσεων, παραβατών των μέτρων για την αντιμετώπιση της πανδημίας.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Με το άρθρο 7 καθορίζεται η διαδικασία αποζημίωσης των εφημεριών του προσωπικού του Νοσηλευτικού Ιδρύματος Μετοχικού Ταμείου Στρατού και του 251 Γενικού Νοσοκομείου Αεροπορίας, μονάδων, οι οποίες στήριξαν το Εθνικό Σύστημα Υγείας κατά τους προηγούμενους μήνες, προκειμένου να αντιμετωπίσουμε και να διαχειριστούμε καλύτερα την πανδημία.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Με το άρθρο  9, ουσιαστικά ρυθμίζουμε ένα θέμα, που αφορά υπαλλήλους της Κεντρικής Υπηρεσίας του Υπουργείου Υγείας οι οποίοι υπηρετούσαν στο Σώμα Επιθεωρητών του Υπουργείου Υγείας στη Θεσσαλονίκη και λόγω της κατάργησης του Σώματος που ουσιαστικά απορροφήθηκε από την Εθνική Αρχή Διαφάνειας στους συναδέλφους αυτούς από το Υπουργείο Υγείας, που υπηρετούσαν στη Θεσσαλονίκη δίνεται η δυνατότητα να μεταταχθούν σε υγειονομικές δομές της Θεσσαλονίκης, έτσι </w:t>
      </w:r>
      <w:r w:rsidRPr="00567690">
        <w:rPr>
          <w:rFonts w:ascii="Arial" w:eastAsia="Times New Roman" w:hAnsi="Arial" w:cs="Times New Roman"/>
          <w:sz w:val="24"/>
          <w:szCs w:val="24"/>
          <w:lang w:eastAsia="el-GR"/>
        </w:rPr>
        <w:lastRenderedPageBreak/>
        <w:t xml:space="preserve">ώστε να μη διαταραχθεί τόσο η οικογενειακή όσο και η υπηρεσιακή τους κατάσταση.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Με το άρθρο 10 ουσιαστικά ρυθμίζουμε ζητήματα, που έχουν να κάνουν με το νέο σύστημα εξετάσεων για ειδικότητα, όπως είχε προβλεφθεί με τον ν.4600/2019 και προβλέπει την διεξαγωγή των εξετάσεων σε εξεταστικά κέντρα στην Αθήνα και στη Θεσσαλονίκη. Εδώ πρέπει να τονίσω ότι στις εξεταστικές αυτές επιτροπές θα συμμετάσχουν γιατροί από όλη τη χώρα, όχι μόνο από την Αθήνα και τη Θεσσαλονίκη, μέσα από μία διαδικασία όπου θα υπάρχει ένα μητρώο των γιατρών, τόσο των πανεπιστημιακών όσο και του Εθνικού Συστήματος Υγείας, που μπορούν να είναι εξεταστές κατά τη διαδικασία των πανελλαδικών εξετάσεων. Ρυθμίζονται θέματα που έχουν να κάνουν με την ευχερέστερη διεξαγωγή των εξετάσεων ειδικότητας και με νομοτεχνική βελτίωση, η οποία έχει κατατεθεί, ουσιαστικά καταργούμε το εδάφιο που προβλέπει την αναγραφή του χαρακτηρισμού του βαθμού επιτυχίας του ιατρού στην προφορική διαδικασία.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Με το άρθρο 11 ουσιαστικά, λόγω συνάφειας αντικειμένου δίνουμε προτεραιότητα στην πλήρωση των θέσεων διευθυντών σε μονάδες εντατικής θεραπείας σε γιατρούς οι οποίοι έχουν την εξειδίκευση στη μονάδα εντατικής θεραπείας.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Αυτά, κύριε Πρόεδρε. Ευχαριστώ πολύ.</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lastRenderedPageBreak/>
        <w:t>ΠΡΟΕΔΡΕΥΩΝ (Απόστολος Αβδελάς):</w:t>
      </w:r>
      <w:r w:rsidRPr="00567690">
        <w:rPr>
          <w:rFonts w:ascii="Arial" w:eastAsia="Times New Roman" w:hAnsi="Arial" w:cs="Times New Roman"/>
          <w:sz w:val="24"/>
          <w:szCs w:val="24"/>
          <w:lang w:eastAsia="el-GR"/>
        </w:rPr>
        <w:t xml:space="preserve"> Κι εμείς ευχαριστούμε. Να ευχαριστήσω και τον κ. Βεσυρόπουλο που δέχθηκε να μιλήσει στις 18:30΄.</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ΣΩΚΡΑΤΗΣ ΦΑΜΕΛΛΟΣ:</w:t>
      </w:r>
      <w:r w:rsidRPr="00567690">
        <w:rPr>
          <w:rFonts w:ascii="Arial" w:eastAsia="Times New Roman" w:hAnsi="Arial" w:cs="Times New Roman"/>
          <w:sz w:val="24"/>
          <w:szCs w:val="24"/>
          <w:lang w:eastAsia="el-GR"/>
        </w:rPr>
        <w:t xml:space="preserve"> Κύριε Πρόεδρε, παρακαλώ θα ήθελα τον λόγο. Έχω κάποιες ερωτήσεις να κάνω στον Υφυπουργό κ. Κοντοζαμάνη. Μπορώ να τις κάνω;</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(Απόστολος Αβδελάς):</w:t>
      </w:r>
      <w:r w:rsidRPr="00567690">
        <w:rPr>
          <w:rFonts w:ascii="Arial" w:eastAsia="Times New Roman" w:hAnsi="Arial" w:cs="Times New Roman"/>
          <w:sz w:val="24"/>
          <w:szCs w:val="24"/>
          <w:lang w:eastAsia="el-GR"/>
        </w:rPr>
        <w:t xml:space="preserve"> Ορίστε, έχετε τον λόγο.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ΣΩΚΡΑΤΗΣ ΦΑΜΕΛΛΟΣ: </w:t>
      </w:r>
      <w:r w:rsidRPr="00567690">
        <w:rPr>
          <w:rFonts w:ascii="Arial" w:eastAsia="Times New Roman" w:hAnsi="Arial" w:cs="Times New Roman"/>
          <w:sz w:val="24"/>
          <w:szCs w:val="24"/>
          <w:lang w:eastAsia="el-GR"/>
        </w:rPr>
        <w:t>Ευχαριστώ.</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Κύριε Κοντοζαμάνη, όσον αφορά την τροπολογία, την οποία μας φέρατε το πρώτο ερώτημα, βέβαια, το έχουμε απευθύνει σε όλους τους Υπουργούς, που έχουν έρθει σήμερα και είναι το εξής: Για ποιο λόγο το Υπουργείο Υγείας για τόσο κρίσιμα και σοβαρά θέματα νομοθετεί με αυτή την προχειρότητα; Για ποιο λόγο επιλέξατε να έρθετε δηλαδή με τροπολογία σε ένα νομοσχέδιο άλλου Υπουργείου, χωρίς να κάνουμε οποιαδήποτε συζήτηση στις επιτροπές, χωρίς να γίνει οποιαδήποτε διαβούλευση για θέματα που είναι πάρα πολύ σημαντικά; Επιτρέψτε μου να σας πω ότι από αυτά που κατάλαβα και από τη δική σας τοποθέτηση δεν είναι θέματα της τελευταίας εβδομάδας.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Αυτό είναι το δεύτερο ερώτημα, κύριε Κοντοζαμάνη: το θέμα της συνεργασίας με τους δήμους, το θέμα του σχεδιασμού του προγράμματος εμβολιασμού για τα άτομα με κινητικά προβλήματα, για τα άτομα σε </w:t>
      </w:r>
      <w:r w:rsidRPr="00567690">
        <w:rPr>
          <w:rFonts w:ascii="Arial" w:eastAsia="Times New Roman" w:hAnsi="Arial" w:cs="Times New Roman"/>
          <w:sz w:val="24"/>
          <w:szCs w:val="24"/>
          <w:lang w:eastAsia="el-GR"/>
        </w:rPr>
        <w:lastRenderedPageBreak/>
        <w:t>απομακρυσμένες περιοχές -αναφέρατε κάποιες κατηγορίες, οι οποίες προβλέπονται στις ρυθμίσεις- έπρεπε να περάσουν επτά μήνες για να σχεδιαστούν από την Κυβέρνηση των «αρίστων» και να έρθετε με τροπολογία να τα συζητήσουμε; Διότι πριν από δύο-τρεις εβδομάδες αποκαλύφθηκε στη δική μας περιοχή, τη Θεσσαλονίκη, ότι τα στοιχεία που δόθηκαν για το ποσοστό εμβολιασμού στους Δήμους Θέρμης, Δέλτα και Βόλβης ήταν λάθος και σας εξέθεσαν οι δήμοι. Έρχεστε τώρα, με τροπολογία της τελευταίας στιγμής, χωρίς να την έχουμε συζητήσει, να συζητήσουμε για το πρόγραμμα εμβολιασμού σε ομάδες στόχου, που έπρεπε ήδη να έχει αναπτυχθεί και θέλετε να δημιουργήσει αυτό αίσθημα ασφάλειας στην κοινωνία;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Εμείς το έχουμε πει, κύριε Κοντοζαμάνη: Επειδή στόχος μας είναι ο καθολικός εμβολιασμός, οι πολίτες δεν πρέπει να παρασυρθούν από την αναξιοπιστία και την ανεπάρκεια της πολιτικής ηγεσίας του Υπουργείου Υγείας και της Κυβέρνησης Μητσοτάκη συνολικά.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Το πρώτο ερώτημα που θέλω να σας θέσω είναι το εξής: Γιατί καθυστερήσατε να φέρετε αυτά τα εδάφια μέχρι τώρα προς συζήτηση.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Δεύτερο ζήτημα, κύριε Πρόεδρε. Ο κύριος Πρωθυπουργός είχε δεσμευτεί τον Ιανουάριο για 2 εκατομμύρια πλήρως εμβολιασμένα άτομα στη χώρα μας, μέχρι τέλος Μαρτίου. Θέλουμε να μας πείτε, επειδή μας ενδιαφέρει να προχωρήσει ο εμβολιασμός, για ποιο λόγο δεν πετύχατε κάτι τέτοιο. Επίσης </w:t>
      </w:r>
      <w:r w:rsidRPr="00567690">
        <w:rPr>
          <w:rFonts w:ascii="Arial" w:eastAsia="Times New Roman" w:hAnsi="Arial" w:cs="Times New Roman"/>
          <w:sz w:val="24"/>
          <w:szCs w:val="24"/>
          <w:lang w:eastAsia="el-GR"/>
        </w:rPr>
        <w:lastRenderedPageBreak/>
        <w:t>είχε δεσμευτεί ότι στο τέλος Ιουνίου θα έχουμε 70% τείχος ανοσίας, με προτεραιότητες μάλιστα, και συζητούσαμε για εκπαιδευτικούς, για τουρισμό, που ήταν σημαντικό να το έχουμε πετύχει, διότι θα ήμασταν σε πολύ καλύτερη θέση, και θέλουμε να το πετύχουμε. Μπορείτε να μας πείτε ποια είναι η αξιολόγηση του Υπουργείου Υγείας για το γιατί  δεν επετεύχθησαν αυτοί οι στόχοι, για να μην ξανακάνουμε τέτοια λάθη; Γιατί θέλουμε -επαναλαμβάνω- να πετύχουμε τον καθολικό εμβολιασμό.</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Τρίτο ερώτημα. Απ’ ό,τι έχουμε καταλάβει και απ’ ό,τι φαίνεται από τις τροπολογίες που έχετε φέρει και έχετε συνυπογράψει, προκύπτει ότι το κόστος της ιχνηλάτησης και των διαγνωστικών τεστ επιβαρύνει τους εργαζόμενους και αυτό περιλαμβάνεται και στην τροπολογία του Υπουργείου Παιδείας, που σας αφορά όμως, γιατί αφορά τη διάγνωση και την ιχνηλάτηση του κορωνοϊού, της </w:t>
      </w:r>
      <w:r w:rsidRPr="00567690">
        <w:rPr>
          <w:rFonts w:ascii="Arial" w:eastAsia="Times New Roman" w:hAnsi="Arial" w:cs="Times New Roman"/>
          <w:sz w:val="24"/>
          <w:szCs w:val="24"/>
          <w:lang w:val="en-US" w:eastAsia="el-GR"/>
        </w:rPr>
        <w:t>COVID</w:t>
      </w:r>
      <w:r w:rsidRPr="00567690">
        <w:rPr>
          <w:rFonts w:ascii="Arial" w:eastAsia="Times New Roman" w:hAnsi="Arial" w:cs="Times New Roman"/>
          <w:sz w:val="24"/>
          <w:szCs w:val="24"/>
          <w:lang w:eastAsia="el-GR"/>
        </w:rPr>
        <w:t xml:space="preserve">. Προκύπτει, λοιπόν, ένα ζήτημα: δεν θα ήταν στοιχείο της καμπάνιας, για να καταπολεμήσουμε αυτή την τραγική πανδημία, τα τραγικά χαρακτηριστικά που έχει ο ιός, το να έχουμε ένα δημόσιο σύστημα ιχνηλάτησης με συνταγογραφούμενα τεστ; Γιατί όσο αυτό κοστίζει και αφαιρείται από τον μισθό και από το κόστος και από την επάρκεια των νοικοκυριών να τα βγάλουν πέρα, καταλαβαίνετε ότι αποτρέπει αυτές τις κατηγορίες εργαζομένων από το να προχωρήσουν σε αναλύσεις. Το λέω αυτό -ας το ακούσουν οι κύριοι και οι κυρίες Βουλευτές και το λέω και προς τους Βουλευτές της Συμπολίτευσης- διότι </w:t>
      </w:r>
      <w:r w:rsidRPr="00567690">
        <w:rPr>
          <w:rFonts w:ascii="Arial" w:eastAsia="Times New Roman" w:hAnsi="Arial" w:cs="Times New Roman"/>
          <w:sz w:val="24"/>
          <w:szCs w:val="24"/>
          <w:lang w:eastAsia="el-GR"/>
        </w:rPr>
        <w:lastRenderedPageBreak/>
        <w:t>στην τροπολογία αυτή για τα θέματα των εκπαιδευτικών, που έχετε φέρει αν δεν προβλεφθεί πώς θα καλυφθούν τα τεστ καταλαβαίνετε ότι μπαίνει ένα μεγάλο θέμα ασφάλειας στα σχολεία.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Εμείς σας το λέμε εκ των προτέρων, επειδή θέλουμε να υπάρχει απόλυτο δίχτυ προστασίας και στα παιδιά και στους μεγαλύτερους, στις ευάλωτες ομάδες. Σας λέμε από τώρα, πριν πάμε στην ψηφοφορία, γιατί δεν υπάρχει η δυνατότητα να κάνουμε τροπολογία στην τροπολογία, ότι πρέπει να καλυφθεί το κόστος των </w:t>
      </w:r>
      <w:r w:rsidRPr="00567690">
        <w:rPr>
          <w:rFonts w:ascii="Arial" w:eastAsia="Times New Roman" w:hAnsi="Arial" w:cs="Times New Roman"/>
          <w:sz w:val="24"/>
          <w:szCs w:val="24"/>
          <w:lang w:val="en-US" w:eastAsia="el-GR"/>
        </w:rPr>
        <w:t>rapid</w:t>
      </w:r>
      <w:r w:rsidRPr="00567690">
        <w:rPr>
          <w:rFonts w:ascii="Arial" w:eastAsia="Times New Roman" w:hAnsi="Arial" w:cs="Times New Roman"/>
          <w:sz w:val="24"/>
          <w:szCs w:val="24"/>
          <w:lang w:eastAsia="el-GR"/>
        </w:rPr>
        <w:t xml:space="preserve"> ή των μοριακών τεστ από την πολιτεία. Θέλουμε να υπάρχει δίχτυ ασφαλείας. Αν δεν το εισάγετε, θα δημιουργήσετε εσείς μετά πρόβλημα στο δίχτυ ασφαλείας.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Το ερώτημα, λοιπόν, είναι για ποιον λόγο μέχρι τώρα επιβαρύνονται οι εργαζόμενοι και γιατί δεν το βάζετε τουλάχιστον στις ομάδες προτεραιότητας, αφού επιλέγετε να κάνετε αυτήν την, αν θέλετε, διαδικασία της κατά προτεραιότητα νομοθέτησης, έστω με την τροπολογία.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Επίσης, αν δεν κάνω λάθος -το είπατε και εσείς, συγχωρέστε μας γιατί δεν τα έχουμε διαβάστε όλα τόσο αναλυτικά- είναι πάνω από εβδομήντα άρθρα που ήρθαν με τροπολογία. Κάποια είναι και τρεις-τέσσερις σελίδες. Δεν είναι δυνατόν μέσα σε ένα βράδυ να τα διαβάσουμε, όταν έχουμε και ένα νομοσχέδιο μπροστά πολύ σημαντικό.</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Προβλέπεται και μια διαδικασία οικονομικού ανταλλάγματος για την επιτάχυνση του εμβολιασμού; Σας θυμίζω ότι το οικονομικό αντάλλαγμα στην περίπτωση των νέων δεν λειτούργησε πάρα πολύ καλά. Δεν νομίζω ότι είναι θέμα οικονομικού ανταλλάγματος ο εμβολιασμός. Άλλο μήνυμα πρέπει να δώσουμε. Μήπως είναι λάθος το μήνυμα; Θέλω και τη γνώμη σας και το ρωτώ απολύτως ειλικρινά.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Πάντως εμείς θα ξεπεράσουμε την προχειρότητα, κύριε Πρόεδρε, της νομοθέτησης και την προσβολή της διαδικασίας του Κοινοβουλίου, αν λύσετε το θέμα αυτό της κάλυψης από την πολιτεία των διαγνωστικών τεστ. Είναι πάρα πολύ σημαντικό. Το λέω επί της ουσίας, υπερβαίνοντας όλα τα θέματα, τις δυσκολίες που δημιουργείτε στη νομοθέτηση του Υπουργείου Ψηφιακής Διακυβέρνησης σήμερα.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Ευχαριστώ πολύ.</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ΠΡΟΕΔΡΕΥΩΝ (Απόστολος Αβδελάς): </w:t>
      </w:r>
      <w:r w:rsidRPr="00567690">
        <w:rPr>
          <w:rFonts w:ascii="Arial" w:eastAsia="Times New Roman" w:hAnsi="Arial" w:cs="Times New Roman"/>
          <w:sz w:val="24"/>
          <w:szCs w:val="24"/>
          <w:lang w:eastAsia="el-GR"/>
        </w:rPr>
        <w:t xml:space="preserve">Τον λόγο έχει η κ. Κομνηνάκα από το Κομμουνιστικό Κόμμα Ελλάδας.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Κύριε Υπουργέ, θα απαντήσετε σε όλους μαζί.</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Ορίστε, κυρία συνάδελφε.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ΜΑΡΙΑ ΚΟΜΝΗΝΑΚΑ: </w:t>
      </w:r>
      <w:r w:rsidRPr="00567690">
        <w:rPr>
          <w:rFonts w:ascii="Arial" w:eastAsia="Times New Roman" w:hAnsi="Arial" w:cs="Times New Roman"/>
          <w:sz w:val="24"/>
          <w:szCs w:val="24"/>
          <w:lang w:eastAsia="el-GR"/>
        </w:rPr>
        <w:t>Ευχαριστώ, κύριε Πρόεδρε.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Κύριε Υπουργέ, συνολικά η λογική, στην οποία κινείται η τροπολογία συνολικά, δεν ξεφεύγει από την πολιτική της Κυβέρνησης για τη λογική της ατομικής ευθύνης με έντονο το στοιχείο των αντιφάσεων, που απορρέει από πολιτική σας και αντανακλά τη μείωση των κρατικών δαπανών στην υγεία σε μια σειρά ζητήματα και άρθρα.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Δεν θα αναφερθώ σε όλα για την οικονομία του χρόνου, όμως έχω κάποια ερωτήματα σε σχέση, για παράδειγμα, με την ανάθεση στην πρωτοβάθμια φροντίδα υγείας των κατ’ οίκον εμβολιασμών. Εξασφαλίζεται ταυτόχρονα η επαρκής στελέχωση των μονάδων πρωτοβάθμιας φροντίδας υγείας, των ΤΟΜΥ κ.λπ.; Γιατί η διατύπωση της ρύθμισης που λέει να γίνεται με τρόπο ώστε να διασφαλίζεται η εύρυθμη λειτουργία των μονάδων μόνο σαν ειρωνεία και εμπαιγμό μπορεί να εκληφθεί με τη δεδομένη υποστελέχωση που υπάρχει σε κάποιες μονάδες. Ήδη και  για τον εμβολιασμό στα κέντρα υγείας δημιουργούνται πολύ μεγάλα προβλήματα λόγω αυτής της υποστελέχωσης. Αντίστοιχα βέβαια, είναι ενδεικτική στο άρθρο 1 η παντελής έλλειψη μεταφορικών μέσων που υπάρχουν στις δημόσιες μονάδες υγείας, όχι μόνο για τον εμβολιασμό, αλλά γενικότερα και για άλλες ανάγκες κατ’ οίκον νοσηλείας.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Δεύτερον, σε σχέση με τα άρθρα 3 και 4, το πρόβλημα των κατ’ οίκον εμβολιασμών δεν είναι προφανώς, κυρίως η αποζημίωση των ιδιωτών γιατρών, όμως είναι δυνατόν αυτό να ανατίθεται ουσιαστικά σε εθελοντική βάση, δηλαδή </w:t>
      </w:r>
      <w:r w:rsidRPr="00567690">
        <w:rPr>
          <w:rFonts w:ascii="Arial" w:eastAsia="Times New Roman" w:hAnsi="Arial" w:cs="Times New Roman"/>
          <w:sz w:val="24"/>
          <w:szCs w:val="24"/>
          <w:lang w:eastAsia="el-GR"/>
        </w:rPr>
        <w:lastRenderedPageBreak/>
        <w:t xml:space="preserve">αν θελήσουν οι ιδιώτες γιατροί να συμμετάσχουν σε αυτό; Αν όχι; Πώς θα εμβολιαστεί ο πληθυσμός, που έχει ήδη καθυστερήσει πάρα πολύ να εμβολιαστούν οι ομάδες εκείνες που έχουν δυσκολία μετακίνησης κ.λπ.;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Βέβαια, ιδιαίτερα για τους φαρμακοποιούς μάς προβληματίζει. Είναι οι φαρμακοποιοί, οι αρμόδιοι από την ειδικότητά τους αντικειμενικά να λύνουν ουσιαστικά ερωτήματα των ανθρώπων, που σχετίζονται με την υγεία, να αξιολογούν τη δυνατότητα εμβολιασμού τους, να παρακολουθούν στη συνέχεια τις τυχόν παρενέργειες; Είναι η ειδικότητα των φαρμακοποιών η κατάλληλη;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Βέβαια, αυτό το εφεύρημα, για να καταβάλλεται η αποζημίωσή τους με προϋπόθεση την πραγματοποίηση της πρώτης δόσης έχει κάποιο στοιχείο, αν θέλετε, να πέσει η ευθύνη για το προχώρημα ή όχι των εμβολιασμών στους φαρμακοποιούς και στους γιατρούς, αντί να πέσει στην Κυβέρνηση που λόγω των δικών της παλινωδιών δημιουργεί αμφιβολίες τις οποίες παλεύουν οι γιατροί πραγματικά να αντιμετωπίσουν;</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Επισημαίνω -αυτό δεν έχει μορφή ερωτήματος- ότι είναι προβληματικό για εμάς ότι έτσι όπως έρχεται η τροπολογία πάλι με τη μορφή που μπορούμε να ψηφίσουμε -συνολικά και όχι κατ’ άρθρον- άρθρα που θα θέλαμε να ψηφίσουμε, όπως το άρθρο 7, για την καταβολή των δεδουλευμένων των εφημεριών που θεωρούμε αυτονόητη υποχρέωση της Κυβέρνησης και το άρθρο 9 για τη δυνατότητα μετάταξης των συγκεκριμένων εργαζομένων δεν </w:t>
      </w:r>
      <w:r w:rsidRPr="00567690">
        <w:rPr>
          <w:rFonts w:ascii="Arial" w:eastAsia="Times New Roman" w:hAnsi="Arial" w:cs="Times New Roman"/>
          <w:sz w:val="24"/>
          <w:szCs w:val="24"/>
          <w:lang w:eastAsia="el-GR"/>
        </w:rPr>
        <w:lastRenderedPageBreak/>
        <w:t>μπορούμε να τα ψηφίσουμε. Τέλος πάντων, αυτό είναι και προς το Προεδρείο για τη διαδικασία, ότι δεν μπορεί να συνεχίζεται αυτό, να μας αναγκάζετε με μια κοινή ψήφο να τοποθετούμαστε για όλα τα άρθρα των τροπολογιών.</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ΠΡΟΕΔΡΕΥΩΝ (Απόστολος Αβδελάς): </w:t>
      </w:r>
      <w:r w:rsidRPr="00567690">
        <w:rPr>
          <w:rFonts w:ascii="Arial" w:eastAsia="Times New Roman" w:hAnsi="Arial" w:cs="Times New Roman"/>
          <w:sz w:val="24"/>
          <w:szCs w:val="24"/>
          <w:lang w:eastAsia="el-GR"/>
        </w:rPr>
        <w:t xml:space="preserve">Ευχαριστούμε πολύ.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Ορίστε, κύριε Υπουργέ.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ΒΑΣΙΛΕΙΟΣ ΚΟΝΤΟΖΑΜΑΝΗΣ (Υφυπουργός Υγείας): </w:t>
      </w:r>
      <w:r w:rsidRPr="00567690">
        <w:rPr>
          <w:rFonts w:ascii="Arial" w:eastAsia="Times New Roman" w:hAnsi="Arial" w:cs="Times New Roman"/>
          <w:sz w:val="24"/>
          <w:szCs w:val="24"/>
          <w:lang w:eastAsia="el-GR"/>
        </w:rPr>
        <w:t xml:space="preserve">Ευχαριστώ πολύ, κύριε Πρόεδρε.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Κύριε Φάμελλε, γνωρίζετε πολύ καλά -τουλάχιστον, ελπίζω να το γνωρίζετε- ότι το πρόγραμμα «Ελευθερία» είναι δυναμικό, έχει στεφθεί με επιτυχία. Έχουμε ξεπεράσει τα δέκα εκατομμύρια εμβολιασμούς. Πέντε εκατομμύρια του πληθυσμού έχουν ήδη ολοκληρώσει τον εμβολιασμό. Λογικό είναι σε μια τέτοια επιχείρηση να χρειάζονται προσαρμογές να γίνουν και γι’ αυτό δεν αλλάζει κάτι στον προγραμματισμό μας ή τον σχεδιασμό μας και γι’ αυτό φέρνουμε αυτήν τη ρύθμιση.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Σε ό,τι αφορά τους κατ’ οίκον εμβολιασμούς, το είχαμε πει, δεν είναι ένα εύκολο εγχείρημα, διότι πρέπει να δούμε πώς θα διακινηθούν τα εμβόλια και με ποιον τρόπο θα γίνουν στις οικίες των συμπολιτών μας οι οποίοι αδυνατούν να προσέλθουν στα εμβολιαστικά κέντρα. Βεβαίως για να μπορέσουμε να καλύψουμε και τον πληθυσμό αυτό, φέρνουμε αυτήν τη ρύθμιση για να </w:t>
      </w:r>
      <w:r w:rsidRPr="00567690">
        <w:rPr>
          <w:rFonts w:ascii="Arial" w:eastAsia="Times New Roman" w:hAnsi="Arial" w:cs="Times New Roman"/>
          <w:sz w:val="24"/>
          <w:szCs w:val="24"/>
          <w:lang w:eastAsia="el-GR"/>
        </w:rPr>
        <w:lastRenderedPageBreak/>
        <w:t xml:space="preserve">μπορούν και τα κέντρα υγείας, οι δομές πρωτοβάθμιας να πηγαίνουν κατ’ οίκον να κάνουν εμβολιασμούς.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Είπε η κ. Κομνηνάκα εάν υπάρχουν οι πόροι. Γνωρίζουμε πολύ καλά όλοι, ειδικά στην επαρχία, στα κέντρα υγείας, ξέρουν οι γιατροί εκεί και σε μικρές περιοχές ποιοι συμπολίτες μας είναι κατάκοιτοι και αδυνατούν να πάνε για εμβολιασμό και είναι ακόμα πιο εύκολο να εντοπίσουμε αυτούς τους συμπολίτες μας και να τους εμβολιάσουμε.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Άρα, προσαρμογές κάνουμε στο πρόγραμμα, το οποίο είναι σε εξέλιξη. Εμείς δεν είπαμε ποτέ ότι τον Μάρτιο θα έχουμε δύο εκατομμύρια εμβολιασμένους συμπολίτες μας, γιατί δεν είχαμε τόσα εμβόλια μέχρι τον Μάρτιο.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ΣΩΚΡΑΤΗΣ ΦΑΜΕΛΛΟΣ: </w:t>
      </w:r>
      <w:r w:rsidRPr="00567690">
        <w:rPr>
          <w:rFonts w:ascii="Arial" w:eastAsia="Times New Roman" w:hAnsi="Arial" w:cs="Times New Roman"/>
          <w:sz w:val="24"/>
          <w:szCs w:val="24"/>
          <w:lang w:eastAsia="el-GR"/>
        </w:rPr>
        <w:t xml:space="preserve"> Η δήλωση του Πρωθυπουργού…</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ΒΑΣΙΛΕΙΟΣ ΚΟΝΤΟΖΑΜΑΝΗΣ (Υφυπουργός Υγείας): </w:t>
      </w:r>
      <w:r w:rsidRPr="00567690">
        <w:rPr>
          <w:rFonts w:ascii="Arial" w:eastAsia="Times New Roman" w:hAnsi="Arial" w:cs="Times New Roman"/>
          <w:sz w:val="24"/>
          <w:szCs w:val="24"/>
          <w:lang w:eastAsia="el-GR"/>
        </w:rPr>
        <w:t xml:space="preserve">Δύο εκατομμύρια έχουμε τη δυνατότητα εμβολιασμού τον μήνα, την παραγωγική μας δυνατότητα. Στο τέλος Μαρτίου είχαμε περίπου δυόμισι εκατομμύρια δόσεις στη διάθεσή μας. Τον Ιανουάριο ξεκινήσαμε, Μέχρι τέλος Φεβρουαρίου, μέχρι τον Μάρτιο, θα δείτε τις ημερομηνίες, πόσα εμβόλια είχαμε παραλάβει μέχρι το τέλος Φεβρουαρίου.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Επειδή αναφερθήκατε και στα τεστ, να πω κατ’αρχάς ότι ουσιαστικά τα </w:t>
      </w:r>
      <w:r w:rsidRPr="00567690">
        <w:rPr>
          <w:rFonts w:ascii="Arial" w:eastAsia="Times New Roman" w:hAnsi="Arial" w:cs="Times New Roman"/>
          <w:sz w:val="24"/>
          <w:szCs w:val="24"/>
          <w:lang w:val="en-US" w:eastAsia="el-GR"/>
        </w:rPr>
        <w:t>self</w:t>
      </w:r>
      <w:r w:rsidRPr="00567690">
        <w:rPr>
          <w:rFonts w:ascii="Arial" w:eastAsia="Times New Roman" w:hAnsi="Arial" w:cs="Times New Roman"/>
          <w:sz w:val="24"/>
          <w:szCs w:val="24"/>
          <w:lang w:eastAsia="el-GR"/>
        </w:rPr>
        <w:t>-</w:t>
      </w:r>
      <w:r w:rsidRPr="00567690">
        <w:rPr>
          <w:rFonts w:ascii="Arial" w:eastAsia="Times New Roman" w:hAnsi="Arial" w:cs="Times New Roman"/>
          <w:sz w:val="24"/>
          <w:szCs w:val="24"/>
          <w:lang w:val="en-US" w:eastAsia="el-GR"/>
        </w:rPr>
        <w:t>test</w:t>
      </w:r>
      <w:r w:rsidRPr="00567690">
        <w:rPr>
          <w:rFonts w:ascii="Arial" w:eastAsia="Times New Roman" w:hAnsi="Arial" w:cs="Times New Roman"/>
          <w:sz w:val="24"/>
          <w:szCs w:val="24"/>
          <w:lang w:eastAsia="el-GR"/>
        </w:rPr>
        <w:t xml:space="preserve"> διατίθενται από το κράτος, από την πολιτεία δωρεάν προς τους συμπολίτες μας. Κι όταν λέμε ότι κάποιος εργαζόμενος, με δική του ευθύνη πρέπει να κάνει το τεστ, εφόσον προσέλθει σε μια δημόσια δομή, δεν θα το πληρώσει το τεστ, όπως δεν πλήρωσαν ούτε τεστ, ούτε φάρμακο, ούτε νοσηλεία καθ’ όλη τη διάρκεια της πανδημίας όσοι συμπολίτες μας προσήλθαν στις δημόσιες δομές παροχής υπηρεσιών υγείας. Μην προσπαθούμε, λοιπόν, να δημιουργήσουμε εντυπώσεις.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Επειδή είπε και η κ. Κομνηνάκα να δούμε τη χρονική περίοδο…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ΣΩΚΡΑΤΗΣ ΦΑΜΕΛΛΟΣ: </w:t>
      </w:r>
      <w:r w:rsidRPr="00567690">
        <w:rPr>
          <w:rFonts w:ascii="Arial" w:eastAsia="Times New Roman" w:hAnsi="Arial" w:cs="Times New Roman"/>
          <w:sz w:val="24"/>
          <w:szCs w:val="24"/>
          <w:lang w:eastAsia="el-GR"/>
        </w:rPr>
        <w:t xml:space="preserve">«Δύο εκατομμύρια Έλληνες θα έχουν εμβολιαστεί μέχρι τέλος Μαρτίου» λέγατε.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ΒΑΣΙΛΕΙΟΣ ΚΟΝΤΟΖΑΜΑΝΗΣ (Υφυπουργός Υγείας): </w:t>
      </w:r>
      <w:r w:rsidRPr="00567690">
        <w:rPr>
          <w:rFonts w:ascii="Arial" w:eastAsia="Times New Roman" w:hAnsi="Arial" w:cs="Times New Roman"/>
          <w:sz w:val="24"/>
          <w:szCs w:val="24"/>
          <w:lang w:eastAsia="el-GR"/>
        </w:rPr>
        <w:t xml:space="preserve">Είχαμε δυόμισι, αν θυμάμαι καλά, εκατομμύρια εμβόλια στη διάθεσή μας, μέχρι τέλος Μαρτίου, είχαν προχωρήσει.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ΣΩΚΡΑΤΗΣ ΦΑΜΕΛΛΟΣ: </w:t>
      </w:r>
      <w:r w:rsidRPr="00567690">
        <w:rPr>
          <w:rFonts w:ascii="Arial" w:eastAsia="Times New Roman" w:hAnsi="Arial" w:cs="Times New Roman"/>
          <w:sz w:val="24"/>
          <w:szCs w:val="24"/>
          <w:lang w:eastAsia="el-GR"/>
        </w:rPr>
        <w:t>«Δύο εκατομμύρια με τέσσερα εκατομμύρια δόσεις», το γράφει.</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ΒΑΣΙΛΕΙΟΣ ΚΟΝΤΟΖΑΜΑΝΗΣ (Υφυπουργός Υγείας):</w:t>
      </w:r>
      <w:r w:rsidRPr="00567690">
        <w:rPr>
          <w:rFonts w:ascii="Arial" w:eastAsia="Times New Roman" w:hAnsi="Arial" w:cs="Times New Roman"/>
          <w:sz w:val="24"/>
          <w:szCs w:val="24"/>
          <w:lang w:eastAsia="el-GR"/>
        </w:rPr>
        <w:t xml:space="preserve"> Να θυμίσω ότι ξεκινήσαμε με χίλια δεκαοκτώ εμβολιαστικά κέντρα σε όλη την επικράτεια και έχουμε ξεπεράσει τα χίλια πεντακόσια. Άρα, έχουμε αυξήσει και την </w:t>
      </w:r>
      <w:r w:rsidRPr="00567690">
        <w:rPr>
          <w:rFonts w:ascii="Arial" w:eastAsia="Times New Roman" w:hAnsi="Arial" w:cs="Times New Roman"/>
          <w:sz w:val="24"/>
          <w:szCs w:val="24"/>
          <w:lang w:eastAsia="el-GR"/>
        </w:rPr>
        <w:lastRenderedPageBreak/>
        <w:t xml:space="preserve">παραγωγική μας δυνατότητα σε ό,τι αφορά τις δυνατότητες των εμβολιαστικών κέντρων να κάνουν εμβολιασμούς πληθυσμών.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Επειδή η κ. Κομνηνάκα αναφέρθηκε στους φαρμακοποιούς, θα ήθελα να πω ότι ο φαρμακοποιός είναι επαγγελματίας υγείας. Στον φαρμακοποιό δεν προστρέχουν οι συμπολίτες μας και για συμβουλές και για να δουν όταν λαμβάνουν μια φαρμακευτική αγωγή πώς θα πάρουν αυτήν τη φαρμακευτική αγωγή; Στον φαρμακοποιό όλα τα χρόνια ο κόσμος δεν κάνει το αντιγριπικό εμβόλιο; Ο φαρμακοποιός, λοιπόν, δεν είναι ένα από τα πρώτα σημεία επαφής στο σύστημα υγείας του συμπολίτη μας, προκειμένου να συμβουλευτεί τον φαρμακοποιό του που τον εμπιστεύεται για την αναγκαιότητα του εμβολίου;</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t xml:space="preserve">Αυτό κάνουμε, λοιπόν. Όλα τα χρόνια γινόταν, σας το είπα, όπως γινόταν με το εμβόλιο της γρίπης. Στους φαρμακοποιούς πάμε. Όλοι στο φαρμακείο πάμε, και συμβουλευόμαστε τον φαρμακοποιό και κάνουμε το εμβόλιο. Απλά, τους δίνουμε αυτή την αμοιβή. Είναι επαγγελματίες υγείας και είναι από τους πλέον κατάλληλους ανθρώπους να κάνουν αυτήν τη δουλειά. </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t>Ευχαριστώ πολύ.</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
          <w:bCs/>
          <w:sz w:val="24"/>
          <w:szCs w:val="24"/>
          <w:shd w:val="clear" w:color="auto" w:fill="FFFFFF"/>
          <w:lang w:eastAsia="zh-CN"/>
        </w:rPr>
        <w:t xml:space="preserve">ΠΡΟΕΔΡΕΥΩΝ (Απόστολος Αβδελάς): </w:t>
      </w:r>
      <w:r w:rsidRPr="00567690">
        <w:rPr>
          <w:rFonts w:ascii="Arial" w:eastAsia="SimSun" w:hAnsi="Arial" w:cs="Arial"/>
          <w:bCs/>
          <w:sz w:val="24"/>
          <w:szCs w:val="24"/>
          <w:shd w:val="clear" w:color="auto" w:fill="FFFFFF"/>
          <w:lang w:eastAsia="zh-CN"/>
        </w:rPr>
        <w:t xml:space="preserve">Κι εμείς ευχαριστούμε. </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t xml:space="preserve">Τον λόγο έχει τώρα ο κ. Βασίλειος-Πέτρος Σπανάκης από τη Νέα Δημοκρατία </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
          <w:bCs/>
          <w:sz w:val="24"/>
          <w:szCs w:val="24"/>
          <w:shd w:val="clear" w:color="auto" w:fill="FFFFFF"/>
          <w:lang w:eastAsia="zh-CN"/>
        </w:rPr>
        <w:t>ΒΑΣΙΛΕΙΟΣ - ΠΕΤΡΟΣ ΣΠΑΝΑΚΗΣ:</w:t>
      </w:r>
      <w:r w:rsidRPr="00567690">
        <w:rPr>
          <w:rFonts w:ascii="Arial" w:eastAsia="SimSun" w:hAnsi="Arial" w:cs="Arial"/>
          <w:bCs/>
          <w:sz w:val="24"/>
          <w:szCs w:val="24"/>
          <w:shd w:val="clear" w:color="auto" w:fill="FFFFFF"/>
          <w:lang w:eastAsia="zh-CN"/>
        </w:rPr>
        <w:t xml:space="preserve"> Ευχαριστώ πολύ, κύριε Πρόεδρε.</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lastRenderedPageBreak/>
        <w:t xml:space="preserve">Κυρίες και κύριοι συνάδελφοι, σήμερα έχουμε τη δυνατότητα και πρέπει να αναφερθούμε σε πολλά ζητήματα. Όμως, επιτρέψτε μου να πω ότι είμαι ιδιαίτερα χαρούμενος, γιατί η Κυβέρνηση Μητσοτάκη, η Κυβέρνηση της Νέας Δημοκρατίας, δίνει αγώνα για την αντιμετώπιση των προβλημάτων της καθημερινότητας με επιτυχία. Επειδή μας ακούει ο ελληνικός λαός, να είστε σίγουροι ότι όση κινδυνολογία και να ρίξει ο ΣΥΡΙΖΑ, όση μαυρίλα και να ρίξει ο ΣΥΡΙΖΑ στις αποφάσεις αυτής της Κυβέρνησης, δεν πρόκειται να πετύχει απολύτως τίποτα. </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t xml:space="preserve">Επειδή σήμερα έχουμε να μιλήσουμε για πολλά, για ένα πολύ σημαντικό νομοσχέδιο για το Κτηματολόγιο -να μην ξεχνιόμαστε, σήμερα το νομοσχέδιο αφορά το Κτηματολόγιο και τις λοιπές διατάξεις- να πω ότι η Κυβέρνηση της Νέας Δημοκρατίας και το Υπουργείο Οικονομικών έκανε δεκτή την παράταση των δηλώσεων μέχρι τέλη Αυγούστου. Με συγχωρείτε, ήταν δεδομένο ότι οι δηλώσεις θα ήταν μέχρι τέλη Αυγούστου, αλλά έκανε δεκτή την παράταση της δυνατότητας έκπτωσης 3% στην εφάπαξ καταβολή του φόρου εισοδήματος μέχρι τέλη Αυγούστου, που σημαίνει τι; Ότι αφουγκράζεται την καθημερινότητα των φορολογουμένων, των λογιστών, της κοινωνίας. </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t xml:space="preserve">Επιτρέψτε μου, πριν τοποθετηθώ, να πω ότι σήμερα σε ένα πολύ σημαντικό φορολογικό σάιτ, στο </w:t>
      </w:r>
      <w:r w:rsidRPr="00567690">
        <w:rPr>
          <w:rFonts w:ascii="Arial" w:eastAsia="SimSun" w:hAnsi="Arial" w:cs="Arial"/>
          <w:bCs/>
          <w:sz w:val="24"/>
          <w:szCs w:val="24"/>
          <w:shd w:val="clear" w:color="auto" w:fill="FFFFFF"/>
          <w:lang w:val="en-US" w:eastAsia="zh-CN"/>
        </w:rPr>
        <w:t>TAXHEAVE</w:t>
      </w:r>
      <w:r w:rsidRPr="00567690">
        <w:rPr>
          <w:rFonts w:ascii="Arial" w:eastAsia="SimSun" w:hAnsi="Arial" w:cs="Arial"/>
          <w:bCs/>
          <w:sz w:val="24"/>
          <w:szCs w:val="24"/>
          <w:shd w:val="clear" w:color="auto" w:fill="FFFFFF"/>
          <w:lang w:eastAsia="zh-CN"/>
        </w:rPr>
        <w:t xml:space="preserve">Ν, η επιστημονική ομάδα επεσήμανε κι ένα πρόβλημα σχετικά με τα ποσά του παρακρατούμενου φόρου, </w:t>
      </w:r>
      <w:r w:rsidRPr="00567690">
        <w:rPr>
          <w:rFonts w:ascii="Arial" w:eastAsia="SimSun" w:hAnsi="Arial" w:cs="Arial"/>
          <w:bCs/>
          <w:sz w:val="24"/>
          <w:szCs w:val="24"/>
          <w:shd w:val="clear" w:color="auto" w:fill="FFFFFF"/>
          <w:lang w:eastAsia="zh-CN"/>
        </w:rPr>
        <w:lastRenderedPageBreak/>
        <w:t xml:space="preserve">τα οποία δημιουργούν προβλήματα στις εκκαθαρίσεις. Εγώ προτείνω από το Βήμα αυτό οι δηλώσεις να πάνε τελικά μέχρι τέλη Σεπτεμβρίου -είναι μονόδρομος να πάνε μέχρι τέλη Σεπτεμβρίου- γιατί αυτήν τη στιγμή πρέπει με προσωπικό μήνυμα να ενημερωθούν όλοι εκείνοι που πήγαν σε εκκαθαρίσεις και έχουν δει διαφορετικά ποσά παρακρατούμενου φόρου. Άρα, λοιπόν, βλέπετε ότι εδώ είμαστε για να λύνουμε προβλήματα απλά, αλλά σημαντικά. </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t>Πάμε τώρα στο σημερινό νομοσχέδιο. Αυτό είναι το σημερινό μας νομοσχέδιο που έχουμε να ψηφίσουμε και από εδώ είναι οι τροπολογίες. Ακούστηκαν πολλά από τους συναδέλφους της Αντιπολίτευσης. Ερωτώ: Σε όλα αυτά τα άρθρα που διαβάσατε είδατε κάτι αρνητικό; Εβδομήντα δύο δόσεις, ευνοϊκές ρυθμίσεις στις ασφαλιστικές εισφορές, σημαντικές ρυθμίσεις όσον αφορά το Κτηματολόγιο και με ενέργειες του αρμόδιου Υφυπουργού, του Γιώργου Στύλιου, που είχε τον συντονισμό όσον αφορά τα ακίνητα, τα οποία αυτήν τη στιγμή θα πάνε στους ΟΤΑ και σε συνεργασία με τα συναρμόδια Υπουργεία, όλα αυτά λοιπόν εσάς δεν σας λένε τίποτα; Ή θα έρθετε να καταψηφίσετε ότι αυτήν τη στιγμή εμείς ερχόμαστε και λέμε στο ιατρικό προσωπικό του ΝΙΜΙΤΣ ή άλλων νοσοκομείων ότι δίνουμε υπερωρίες, επειδή τις δούλεψαν οι άνθρωποι και λόγω αυτής της υγειονομικής κρίσης που υπάρχει; Δηλαδή μιλάμε για απλά ζητήματα, ότι θέλετε να κάνετε θέματα και να αλλοιώστε την πραγματική εικόνα που υπάρχει.</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color w:val="222222"/>
          <w:sz w:val="24"/>
          <w:szCs w:val="24"/>
          <w:shd w:val="clear" w:color="auto" w:fill="FFFFFF"/>
          <w:lang w:eastAsia="zh-CN"/>
        </w:rPr>
        <w:lastRenderedPageBreak/>
        <w:t>Κυρίες και κύριοι συνάδελφοι</w:t>
      </w:r>
      <w:r w:rsidRPr="00567690">
        <w:rPr>
          <w:rFonts w:ascii="Arial" w:eastAsia="SimSun" w:hAnsi="Arial" w:cs="Arial"/>
          <w:bCs/>
          <w:sz w:val="24"/>
          <w:szCs w:val="24"/>
          <w:shd w:val="clear" w:color="auto" w:fill="FFFFFF"/>
          <w:lang w:eastAsia="zh-CN"/>
        </w:rPr>
        <w:t xml:space="preserve">, για πολλά χρόνια απασχολεί τους ιδιοκτήτες των ακινήτων μια σειρά επαγγελμάτων, που σχετίζονται με την κτηματογράφηση των ακινήτων, όπως για παράδειγμα τους συμβολαιογράφους, τους λογιστές, τους δικηγόρους και πολλούς άλλους. Πρωτίστως, όμως, το θέμα της κτηματογράφησης των ακινήτων θα έλεγα ότι είναι εθνικό, είναι οικονομικό και ένα θέμα που απασχολεί την καθημερινότητα όλων μας. Ο ελληνικός λαός για την πλήρη εφαρμογή του Κτηματολογίου έχει ξοδέψει αρκετά χρήματα και η προσπάθεια που έχει γίνει διαχρονικά, από όλες τις κυβερνήσεις, είναι σημαντική και αυτό δεν μπορεί να αμφισβητηθεί. </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t xml:space="preserve">Σήμερα το Κοινοβούλιό μας καλείται, όμως, να ψηφίσει τον νόμο που θα φέρει την επιτάχυνση της ολοκλήρωσης της διαδικασίας κτηματογράφησης των ακινήτων αλλά και της μετάβασης σε καθεστώς λειτουργούντος Κτηματολογίου. Το σχέδιο νόμου αυτό φέρνει εξορθολογισμό της διαδικασίας διόρθωσης των πρώτων ανακριβών κτηματολογικών εγγραφών, ενώ επέρχεται και μια πραγματική αναβάθμιση του Ελληνικού Κτηματολογίου. Η δυνατότητα παράτασης μέχρι 31-12-2022 για τη διόρθωση ανακριβειών είναι πολύ σημαντική και αφορά τα ακίνητα είτε γνωστού είτε αγνώστου ιδιοκτήτη. Είναι γνωστό ότι στις 31-12-2021 όλα τα ακίνητα που είχαν καταγραφεί ως αγνώστου ιδιοκτήτη θα πήγαιναν στο ελληνικό δημόσιο. Η παραπάνω παράταση ενός έτους είναι απαραίτητη, προκειμένου οι πολίτες να ελέγξουν τις εγγραφές των </w:t>
      </w:r>
      <w:r w:rsidRPr="00567690">
        <w:rPr>
          <w:rFonts w:ascii="Arial" w:eastAsia="SimSun" w:hAnsi="Arial" w:cs="Arial"/>
          <w:bCs/>
          <w:sz w:val="24"/>
          <w:szCs w:val="24"/>
          <w:shd w:val="clear" w:color="auto" w:fill="FFFFFF"/>
          <w:lang w:eastAsia="zh-CN"/>
        </w:rPr>
        <w:lastRenderedPageBreak/>
        <w:t xml:space="preserve">ακινήτων τους. Έτσι μπορούν να προβούν σε διορθώσεις και κατ’ επέκταση να προφυλάξουν την περιουσία τους. Βέβαια, όλο αυτό το εγχείρημα προϋποθέτει την απαραίτητη και αναλυτική ενημέρωση, με διάφορους τρόπους, είτε μέσω </w:t>
      </w:r>
      <w:r w:rsidRPr="00567690">
        <w:rPr>
          <w:rFonts w:ascii="Arial" w:eastAsia="SimSun" w:hAnsi="Arial" w:cs="Arial"/>
          <w:bCs/>
          <w:sz w:val="24"/>
          <w:szCs w:val="24"/>
          <w:shd w:val="clear" w:color="auto" w:fill="FFFFFF"/>
          <w:lang w:val="en-US" w:eastAsia="zh-CN"/>
        </w:rPr>
        <w:t>sms</w:t>
      </w:r>
      <w:r w:rsidRPr="00567690">
        <w:rPr>
          <w:rFonts w:ascii="Arial" w:eastAsia="SimSun" w:hAnsi="Arial" w:cs="Arial"/>
          <w:bCs/>
          <w:sz w:val="24"/>
          <w:szCs w:val="24"/>
          <w:shd w:val="clear" w:color="auto" w:fill="FFFFFF"/>
          <w:lang w:eastAsia="zh-CN"/>
        </w:rPr>
        <w:t xml:space="preserve"> είτε μέσω </w:t>
      </w:r>
      <w:r w:rsidRPr="00567690">
        <w:rPr>
          <w:rFonts w:ascii="Arial" w:eastAsia="SimSun" w:hAnsi="Arial" w:cs="Arial"/>
          <w:bCs/>
          <w:sz w:val="24"/>
          <w:szCs w:val="24"/>
          <w:shd w:val="clear" w:color="auto" w:fill="FFFFFF"/>
          <w:lang w:val="en-US" w:eastAsia="zh-CN"/>
        </w:rPr>
        <w:t>email</w:t>
      </w:r>
      <w:r w:rsidRPr="00567690">
        <w:rPr>
          <w:rFonts w:ascii="Arial" w:eastAsia="SimSun" w:hAnsi="Arial" w:cs="Arial"/>
          <w:bCs/>
          <w:sz w:val="24"/>
          <w:szCs w:val="24"/>
          <w:shd w:val="clear" w:color="auto" w:fill="FFFFFF"/>
          <w:lang w:eastAsia="zh-CN"/>
        </w:rPr>
        <w:t xml:space="preserve">, ακόμα και με τη βοήθεια του </w:t>
      </w:r>
      <w:r w:rsidRPr="00567690">
        <w:rPr>
          <w:rFonts w:ascii="Arial" w:eastAsia="SimSun" w:hAnsi="Arial" w:cs="Arial"/>
          <w:bCs/>
          <w:sz w:val="24"/>
          <w:szCs w:val="24"/>
          <w:shd w:val="clear" w:color="auto" w:fill="FFFFFF"/>
          <w:lang w:val="en-US" w:eastAsia="zh-CN"/>
        </w:rPr>
        <w:t>TAXIS</w:t>
      </w:r>
      <w:r w:rsidRPr="00567690">
        <w:rPr>
          <w:rFonts w:ascii="Arial" w:eastAsia="SimSun" w:hAnsi="Arial" w:cs="Arial"/>
          <w:bCs/>
          <w:sz w:val="24"/>
          <w:szCs w:val="24"/>
          <w:shd w:val="clear" w:color="auto" w:fill="FFFFFF"/>
          <w:lang w:eastAsia="zh-CN"/>
        </w:rPr>
        <w:t xml:space="preserve">. </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t xml:space="preserve">Επιτέλους, οι ιδιοκτήτες των ακινήτων πρέπει να ενημερώνονται στο σύνολό τους και σωστά. Ναι, το νομοσχέδιο αυτό σε κάθε περίπτωση, φέρνει διευκολύνσεις. Αν αναλογιστεί κανείς ότι για να κάνεις μία διόρθωση έπρεπε να υπάρξει αμετάκλητη δικαστική απόφαση, μετά και τον Άρειο Πάγο, πλέον οι ιδιοκτήτες έχουν και άλλο μονοπάτι επίλυσης των θεμάτων τους. Σημαντικός ο θεσμός του κτηματολογικού εφέτη, που θα κρίνει σε δεύτερο βαθμό σχετικές υποθέσεις, και να μείνουμε σε κάτι πολύ σημαντικό: Επιτέλους, αναμορφώνεται η διαδικασία διόρθωσης σφαλμάτων με την ένδειξη αγνώστου ιδιοκτήτη, αφού με το νομοσχέδιο αυτό η συναίνεση του ελληνικού δημοσίου για τη διόρθωση του σφάλματος θα τεκμαίρεται από τη μη προβολή αντιρρήσεων εντός εξήντα ημερών από την επίδοση σε αυτό της αίτησης και τότε ο προϊστάμενος του κτηματολογικού γραφείου θα οφείλει να διορθώσει τη σχετική κτηματολογική εγγραφή. </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t xml:space="preserve">Με λίγα λόγια, για να μην κουράζουμε όσους μας παρακολουθούν, το σχέδιο νόμου αυτό έχει λογική. Κλείνει σοβαρές τρύπες του παρελθόντος και κυρίως δίνει δυνατότητες προς όλους. </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lastRenderedPageBreak/>
        <w:t xml:space="preserve">Θα μου επιτρέψετε, όμως, να αναφερθώ και σε κάτι άλλο, που φέρνει το άρθρο 29 του υπό ψήφιση νομοσχεδίου. Μιλάω για τον ηλεκτρονικό φάκελο μεταβίβασης ακινήτου, ώστε να διευκολύνεται σημαντικά σε όλα τα στάδιά της η διαδικασία μεταβίβασης ενός ακινήτου. Έτσι σε μία αγοραπωλησία φέρνουμε δύο πράγματα, και απλοποίηση αλλά και ψηφιοποίηση. Το λέω αυτό, γιατί υπάρχουν κάποια δεδομένα και τα δεδομένα αυτά, αγαπητοί συνάδελφοι, μας επιβάλλουν να πούμε ξεκάθαρα στον ελληνικό λαό -το λέω και εγώ προσωπικά, όχι μόνο ως Βουλευτής του Νοτίου Τομέα Αθηνών- ότι πρέπει να ενισχυθούν άμεσα σε προσωπικό τα κτηματολογικά γραφεία. Η υποστελέχωση των κτηματολογικών γραφείων δημιουργεί σοβαρούς κινδύνους στην εξέλιξη των μεταβιβάσεων. </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t xml:space="preserve">Επιτρέψτε μου, όμως, να αναφερθώ και στα δεδομένα της εκλογικής μου περιφέρειας. Πάνω από τρεις χιλιάδες ακαταχώρητες πράξεις στο Κτηματολογικό Γραφείο Γλυφάδας, πάνω από έξι χιλιάδες ακαταχώρητες πράξεις στο Κτηματολογικό Γραφείο Ζωγράφου, πάνω από δύο χιλιάδες ακαταχώρητες πράξεις στο Υποθηκοφυλακείο Αθήνας και στο Κτηματολογικό Γραφείο Αθήνας για τις περιοχές του Μοσχάτου και του Γαλατσίου, προβλήματα σοβαρά και στο Κτηματολογικό Γραφείο Καλλιθέας, που έχουμε πάνω από δύο χιλιάδες ακαταχώρητες πράξεις. Όλα αυτά είναι μια κατάσταση που παραλάβαμε, που προσπαθούμε να λύσουμε με αυτό το νομοσχέδιο. </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lastRenderedPageBreak/>
        <w:t xml:space="preserve">(Στο σημείο αυτό την Προεδρική Έδρα καταλαμβάνει η Η΄ Αντιπρόεδρος της Βουλής κ. </w:t>
      </w:r>
      <w:r w:rsidRPr="00567690">
        <w:rPr>
          <w:rFonts w:ascii="Arial" w:eastAsia="SimSun" w:hAnsi="Arial" w:cs="Arial"/>
          <w:b/>
          <w:bCs/>
          <w:sz w:val="24"/>
          <w:szCs w:val="24"/>
          <w:shd w:val="clear" w:color="auto" w:fill="FFFFFF"/>
          <w:lang w:eastAsia="zh-CN"/>
        </w:rPr>
        <w:t>ΣΟΦΙΑ ΣΑΚΟΡΑΦΑ</w:t>
      </w:r>
      <w:r w:rsidRPr="00567690">
        <w:rPr>
          <w:rFonts w:ascii="Arial" w:eastAsia="SimSun" w:hAnsi="Arial" w:cs="Arial"/>
          <w:bCs/>
          <w:sz w:val="24"/>
          <w:szCs w:val="24"/>
          <w:shd w:val="clear" w:color="auto" w:fill="FFFFFF"/>
          <w:lang w:eastAsia="zh-CN"/>
        </w:rPr>
        <w:t>)</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t xml:space="preserve">Φυσικά, η αναφορά μου αυτή δεν αποτελεί, σε καμμία περίπτωση, μομφή απέναντι στο προσωπικό, που κάνει υπεράνθρωπες προσπάθειες στα γραφεία αυτά. Απλά, καταθέτω στην Αίθουσα αυτή ότι πρέπει να πάμε σε άμεση ενίσχυση σε προσωπικό των κτηματολογικών γραφείων σε ολόκληρη τη χώρα. Με το νομοσχέδιο αυτό ενισχύονται σε προσωπικό, όμως, τα υποθηκοφυλακεία στην ουσία, ενώ υπάρχουν προβλέψεις για τη σύναψη προγραμματικών συμβάσεων, όπως για παράδειγμα προβλέπει το άρθρο 14 για τη σύναψη σύμβασης μεταξύ του ελληνικού Κτηματολογίου και του Τεχνικού Επιμελητηρίου Ελλάδος. </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t xml:space="preserve">Επιτρέψτε μου να αναφερθώ και σε άλλα προβλήματα που επιλύει, όπως είναι οι ρυθμίσεις του άρθρου 18, που αφορούν το προσωπικό του νομικού προσώπου δημοσίου δικαίου «Ελληνικό Κτηματολόγιο», ενώ προχωρούν με γρήγορους ρυθμούς και διευρύνονται οι προγραμματικές συμβάσεις με τους δικηγορικούς συλλόγους για τη στελέχωση των κτηματολογικών γραφείων. Αυτή είναι η πραγματικότητα. </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t>Με λίγα λόγια, το νομοσχέδιο αυτό μπορεί να το αποτυπώσει κανείς με τρεις απλές λέξεις: Επιτάχυνση, εξορθολογισμός, εκσυγχρονισμός.</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lastRenderedPageBreak/>
        <w:t>Φυσικά, όλα αυτά είναι η πρώτη βάση. Είναι η αρχή και οφείλουμε να υπερψηφίσουμε αυτό το νομοσχέδιο, που θα δημιουργήσει τις προϋποθέσεις ώστε να ενισχυθεί η ελληνική οικονομία. Διότι το Κτηματολόγιο στην πράξη δημιουργεί μόνο σημαντικά οφέλη προς όλες τις κατευθύνσεις και κυρίως, την ελληνική οικονομία.</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Ευχαριστώ πολύ.</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b/>
          <w:sz w:val="24"/>
          <w:szCs w:val="24"/>
          <w:lang w:eastAsia="el-GR"/>
        </w:rPr>
        <w:t>ΠΡΟΕΔΡΕΥΟΥΣΑ (Σοφία Σακοράφα):</w:t>
      </w:r>
      <w:r w:rsidRPr="00567690">
        <w:rPr>
          <w:rFonts w:ascii="Arial" w:eastAsia="Times New Roman" w:hAnsi="Arial" w:cs="Arial"/>
          <w:sz w:val="24"/>
          <w:szCs w:val="24"/>
          <w:lang w:eastAsia="el-GR"/>
        </w:rPr>
        <w:t xml:space="preserve"> Κι εγώ σας ευχαριστώ, κύριε συνάδελφε.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Τον λόγο έχει ο κ. Γιατρομανωλάκης.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b/>
          <w:sz w:val="24"/>
          <w:szCs w:val="24"/>
          <w:lang w:eastAsia="el-GR"/>
        </w:rPr>
        <w:t xml:space="preserve">ΝΙΚΟΛΑΟΣ ΓΙΑΤΡΟΜΑΝΩΛΑΚΗΣ (Υφυπουργός Πολιτισμού και Αθλητισμού): </w:t>
      </w:r>
      <w:r w:rsidRPr="00567690">
        <w:rPr>
          <w:rFonts w:ascii="Arial" w:eastAsia="Times New Roman" w:hAnsi="Arial" w:cs="Arial"/>
          <w:sz w:val="24"/>
          <w:szCs w:val="24"/>
          <w:lang w:eastAsia="el-GR"/>
        </w:rPr>
        <w:t>Σας ευχαριστώ πολύ, κυρία Πρόεδρε.</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Θα ήθελα αυτή τη στιγμή να τοποθετηθώ πάνω στην τροπολογία - προσθήκη του Υπουργείου Πολιτισμού και Αθλητισμού στο σχέδιο νόμου του Υπουργείου Ψηφιακής Διακυβέρνησης. Είναι ουσιαστικά τέσσερις επείγουσες διατάξεις νόμου σε δύο άρθρα εν είδει τροπολογίας προκειμένου αφ’ ενός να διορθωθούν νομοτεχνικά παραπομπές στο ν.736/1977, τον νόμο του παλιού ΤΑΠ, ο οποίος έχει αντικατασταθεί από τον ν.4761/2020, τον νόμο του ΟΔΑΠ και αφετέρου, να δοθεί η παράταση στην εκκαθάριση του Ταμείου Αλληλοβοήθειας, με σκοπό να ολοκληρωθούν οι εργασίες της και συγχρόνως </w:t>
      </w:r>
      <w:r w:rsidRPr="00567690">
        <w:rPr>
          <w:rFonts w:ascii="Arial" w:eastAsia="Times New Roman" w:hAnsi="Arial" w:cs="Arial"/>
          <w:sz w:val="24"/>
          <w:szCs w:val="24"/>
          <w:lang w:eastAsia="el-GR"/>
        </w:rPr>
        <w:lastRenderedPageBreak/>
        <w:t xml:space="preserve">να συνεχιστεί η απρόσκοπτη λειτουργία του παιδικού σταθμού ο οποίος λειτουργεί στις δομές του ταμείου και με ευθύνη του εκκαθαριστή.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Επί της αναγκαιότητας της τροπολογίας αυτής, πρώτον οι αναφορές στον ν.736/1977 που παρατηρούνται στο άρθρο 19  του έκτου μέρους του ν. 4639/2019, καθώς και στο πρώτο εδάφιο της παραγράφου 3 του άρθρου 4 του ν.4598/2019 και αντικαθίσταται με τις παραγράφους 1 και 2 του άρθρου 1 αποτελούν πρόβλημα, γιατί παραπέμπουν σε μία διάταξη που έχει ήδη καταργηθεί δια νόμου. Η παράγραφος 3 του άρθρου 1 προβλέπει την παράταση της εκκαθάρισης του ταμείου αλληλοβοήθειας των υπαλλήλων του Υπουργείου Πολιτισμού, η οποία ως και σήμερα δεν έχει ολοκληρωθεί λόγω και των συνθηκών που έχει επιβάλλει η πανδημία του κορωνοϊού.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Η ενιαύσια διάρκεια προτείνεται προκειμένου να παρασχεθεί ικανός χρόνος ολοκλήρωσης των εργασιών και συνδυάζεται με το γεγονός και την ανάγκη να λειτουργήσει και να παραμείνει ανοιχτός ο παιδικός σταθμός για τα παιδιά των υπαλλήλων του Υπουργείου Πολιτισμού, ο οποίος λειτουργεί υπό τις δομές του ταμείου και καλό θα είναι να αποφευχθεί οποιαδήποτε ανατροπή στον οικογενειακό προγραμματισμό των γονέων - υπαλλήλων για το επόμενο σχολικό έτος.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Επί των άρθρων, λοιπόν, με τις παραγράφους 1 και 2 του άρθρου 1 σκοπείται η διόρθωση των ν.4639/2019 και 4598. Με την παράγραφο 3 του </w:t>
      </w:r>
      <w:r w:rsidRPr="00567690">
        <w:rPr>
          <w:rFonts w:ascii="Arial" w:eastAsia="Times New Roman" w:hAnsi="Arial" w:cs="Arial"/>
          <w:sz w:val="24"/>
          <w:szCs w:val="24"/>
          <w:lang w:eastAsia="el-GR"/>
        </w:rPr>
        <w:lastRenderedPageBreak/>
        <w:t>άρθρου 1 σκοπείται η ολοκλήρωση των εργασιών της εκκαθάρισης του Ταμείου Αλληβοηθείας Υπαλλήλων Υπουργείου Πολιτισμού ως την 31</w:t>
      </w:r>
      <w:r w:rsidRPr="00567690">
        <w:rPr>
          <w:rFonts w:ascii="Arial" w:eastAsia="Times New Roman" w:hAnsi="Arial" w:cs="Arial"/>
          <w:sz w:val="24"/>
          <w:szCs w:val="24"/>
          <w:vertAlign w:val="superscript"/>
          <w:lang w:eastAsia="el-GR"/>
        </w:rPr>
        <w:t>η</w:t>
      </w:r>
      <w:r w:rsidRPr="00567690">
        <w:rPr>
          <w:rFonts w:ascii="Arial" w:eastAsia="Times New Roman" w:hAnsi="Arial" w:cs="Arial"/>
          <w:sz w:val="24"/>
          <w:szCs w:val="24"/>
          <w:lang w:eastAsia="el-GR"/>
        </w:rPr>
        <w:t xml:space="preserve"> Ιουλίου 2022, προκειμένου να εξασφαλισθεί η ολοκλήρωση των σχετικών εργασιών και ταυτόχρονα η συνέχιση της λειτουργίας του παιδικού σταθμού για ένα ακόμα έτος.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Η σημερινή αυτή νομοθετική πρωτοβουλία του Υπουργείου Πολιτισμού ουσιαστικά, πέρα από το κομμάτι της νομοτεχνικής διόρθωσης, διασφαλίζει αυτό που είπα και νωρίτερα. Να μην διαταραχθεί ο οικογενειακός προγραμματισμός των γονέων - υπαλλήλων του Υπουργείου. Αυτό αποτελεί και ένα αίτημα τόσο των συλλόγων γονέων και κηδεμόνων του Υπουργείου Πολιτισμού όσο και των παιδαγωγών του σταθμού, οι οποίοι έχουν καταθέσει σχετικά έγγραφα και επιστολές τόσο στο γραφείο της Υπουργού όσο και στις υπηρεσίες του Υπουργείου αλλά ακόμα και στο γραφείο του Πρωθυπουργού. Γι’ αυτό σας καλούμε να υπερψηφίσετε την τροπολογία αυτή.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Να μου επιτρέψετε επίσης να κάνω ένα πολύ σύντομο σχόλιο για το άρθρο 1 της τροπολογίας 1029/15 του Υπουργείου Ψηφιακής Διακυβέρνησης, που αφορά την διαδικτυακή πειρατεία. Είναι ένα πάρα πολύ σημαντικό θέμα πάνω στο οποίο συνεργαζόμαστε πολύ στενά με το Υπουργείο Ψηφιακής Διακυβέρνησης. Να πούμε πόσο σημαντική είναι αυτή η τροπολογία και πως με τις βελτιώσεις στο υφιστάμενο πλαίσιο του άρθρου 66 του ν.2121/1993 </w:t>
      </w:r>
      <w:r w:rsidRPr="00567690">
        <w:rPr>
          <w:rFonts w:ascii="Arial" w:eastAsia="Times New Roman" w:hAnsi="Arial" w:cs="Arial"/>
          <w:sz w:val="24"/>
          <w:szCs w:val="24"/>
          <w:lang w:eastAsia="el-GR"/>
        </w:rPr>
        <w:lastRenderedPageBreak/>
        <w:t xml:space="preserve">ουσιαστικά θα διασφαλίσουμε αποτελεσματικότερα την προστασία των πνευματικών δικαιωμάτων και επομένως, θα διασφαλίσουμε τα δικαιώματα των δημιουργών εν γένει, κάτι το οποίο από την πρώτη μέρα το Υπουργείο Πολιτισμού προασπίζεται.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Ευχαριστώ πολύ.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b/>
          <w:sz w:val="24"/>
          <w:szCs w:val="24"/>
          <w:lang w:eastAsia="el-GR"/>
        </w:rPr>
        <w:t>ΠΡΟΕΔΡΕΥΟΥΣΑ (Σοφία Σακοράφα):</w:t>
      </w:r>
      <w:r w:rsidRPr="00567690">
        <w:rPr>
          <w:rFonts w:ascii="Arial" w:eastAsia="Times New Roman" w:hAnsi="Arial" w:cs="Arial"/>
          <w:sz w:val="24"/>
          <w:szCs w:val="24"/>
          <w:lang w:eastAsia="el-GR"/>
        </w:rPr>
        <w:t xml:space="preserve"> Η κ. Αναγνωστοπούλου, η Κοινοβουλευτική Εκπρόσωπος του ΣΥΡΙΖΑ, θέλει να κάνει μια ερώτηση.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b/>
          <w:sz w:val="24"/>
          <w:szCs w:val="24"/>
          <w:lang w:eastAsia="el-GR"/>
        </w:rPr>
        <w:t xml:space="preserve">ΑΘΑΝΑΣΙΑ (ΣΙΑ) ΑΝΑΓΝΩΣΤΟΠΟΥΛΟΥ: </w:t>
      </w:r>
      <w:r w:rsidRPr="00567690">
        <w:rPr>
          <w:rFonts w:ascii="Arial" w:eastAsia="Times New Roman" w:hAnsi="Arial" w:cs="Arial"/>
          <w:sz w:val="24"/>
          <w:szCs w:val="24"/>
          <w:lang w:eastAsia="el-GR"/>
        </w:rPr>
        <w:t>Ευχαριστώ, κυρία πρόεδρε.</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Κύριε Υφυπουργέ, κανονικά σε μία τέτοια τροπολογία, η οποία έρχεται όπως πάντα τελευταία στιγμή, λίγο πριν κλείσει η Βουλή, θα έπρεπε να έρθει η ίδια η κυρία Υπουργός για να μας απαντήσει σε μερικά πράγματα, που αφορούν τα έργα και τις ημέρες της σε σχέση με το ταμείο αλληλοβοήθειας και ειδικά τον παιδικό σταθμό. Στις 15 Ιουνίου η κυρία Υπουργός και για λόγους προφανώς επικοινωνιακούς, επειδή οι απολυμένοι από το ταμείο,  για πρώτη φορά απολυμένοι του δημοσίου, είχαν δει τον Πρόεδρο του ΣΥΡΙΖΑ- Προοδευτική Συμμαχία, είχε βγάλει ανακοίνωση ότι παρατείνεται η εκκαθάριση του ταμείου μέχρι 31 Αυγούστου 2021 λόγω </w:t>
      </w:r>
      <w:r w:rsidRPr="00567690">
        <w:rPr>
          <w:rFonts w:ascii="Arial" w:eastAsia="Times New Roman" w:hAnsi="Arial" w:cs="Arial"/>
          <w:sz w:val="24"/>
          <w:szCs w:val="24"/>
          <w:lang w:val="en-US" w:eastAsia="el-GR"/>
        </w:rPr>
        <w:t>COVID</w:t>
      </w:r>
      <w:r w:rsidRPr="00567690">
        <w:rPr>
          <w:rFonts w:ascii="Arial" w:eastAsia="Times New Roman" w:hAnsi="Arial" w:cs="Arial"/>
          <w:sz w:val="24"/>
          <w:szCs w:val="24"/>
          <w:lang w:eastAsia="el-GR"/>
        </w:rPr>
        <w:t xml:space="preserve">. Προφανώς, ήταν για να θολώσει τα νερά ότι θα απολυθούν και όλοι οι άλλοι εργαζόμενοι και θα γίνουν </w:t>
      </w:r>
      <w:r w:rsidRPr="00567690">
        <w:rPr>
          <w:rFonts w:ascii="Arial" w:eastAsia="Times New Roman" w:hAnsi="Arial" w:cs="Arial"/>
          <w:sz w:val="24"/>
          <w:szCs w:val="24"/>
          <w:lang w:eastAsia="el-GR"/>
        </w:rPr>
        <w:lastRenderedPageBreak/>
        <w:t xml:space="preserve">μετά τα δέοντα. Τώρα, επειδή βέβαια, άλλες είναι οι προθέσεις, έρχεται νέα τροπολογία για νέα παράταση της εκκαθάρισης για ένα χρόνο.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Ερώτημα πρώτο. Αφού, λοιπόν, θα συνεχίσει να λειτουργεί ο παιδικός σταθμός και το ταμείο, τι θα γίνουν οι απολυμένοι εργαζόμενοι και οι σε αναστολή ευρισκόμενοι; Λέω και επιμένω -πρέπει να το ακούσουν οι Βουλευτές της Νέας Δημοκρατίας- πρώτη φορά έχουμε στο δημόσιο απολυμένους εργαζόμενους.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Δεύτερον, καταθέτουμε τροπολογία, η οποία αφορά συμπλήρωση του άρθρου 7 του ν.4598/2019 το οποίο έχουν ψηφίσει και οι Βουλευτές της Νέας Δημοκρατίας. Μάλιστα η τότε τομεάρχης, κ. Όλγα Κεφαλογιάννη είχε πει «θα κάνουμε οτιδήποτε για την προστασία των εργαζομένων». Είχε ψηφίσει και το Κομμουνιστικό Κόμμα Ελλάδας και ο ΣΥΡΙΖΑ. Είχαν ψηφίσει «παρών» η Δημοκρατική Συμμαχία, το σημερινό Κίνημα Αλλαγής.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Τι προέβλεπε ο νόμος, ο όποιος δεν έχει ακυρωθεί; Δεν έχει έρθει Υπουργός εδώ να ξεψηφίσει τον νόμο. Το άρθρο αυτό προέβλεπε ότι οι εργαζόμενοι του ταμείου αλληλοβοήθειας και του παιδικού σταθμού -ο παιδικός σταθμός συστήνεται μέσα στο ίδιο το Υπουργείο- και όλοι οι εργαζόμενοι μεταφέρονται ως υπάλληλοι του Υπουργείου σε προσωποπαγείς θέσεις, πράγμα το οποίο ενέκρινε ο ΑΣΕΠ. Η Υπουργός μετά δεν ακύρωσε ποτέ τον νόμο, δεν τον εφάρμοσε ποτέ και προχώρησε σε απολύσεις. Ζητάμε, λοιπόν, </w:t>
      </w:r>
      <w:r w:rsidRPr="00567690">
        <w:rPr>
          <w:rFonts w:ascii="Arial" w:eastAsia="Times New Roman" w:hAnsi="Arial" w:cs="Arial"/>
          <w:sz w:val="24"/>
          <w:szCs w:val="24"/>
          <w:lang w:eastAsia="el-GR"/>
        </w:rPr>
        <w:lastRenderedPageBreak/>
        <w:t>με την τροπολογία να προστεθεί στο άρθρο 7 του ν.4558 ότι μέσα σε εύλογο διάστημα και μέχρι 31 Αυγούστου πρέπει να γίνει η απαραίτητη διαδικασία που προβλέπει το ΑΣΕΠ, για να περάσουν οι εργαζόμενοι στο Υπουργείο Πολιτισμού και από την άλλη μεριά όσο διαρκεί αυτή η διαδικασία να επανέλθουν οι εργαζόμενοι στις θέσεις τους και οι απολυμένοι ως μη γενόμενες οι απολύσεις και οι αναστολές εργασίας.</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Κύριε Γιατρομανωλάκη, για να μη βάλετε και εσείς τον εαυτό σας σε αυτή τη θέση, την υπογραφή απολύσεων πραγματικά, πρέπει σήμερα να πάρετε θέση αυτοτελώς αφού εσείς επιφορτιστήκατε με αυτό το καθήκον να έρθετε εδώ για να παίξει η Υπουργός ακόμα μία φορά ένα παιχνίδι, το οποίο έχει οδηγήσει στις απολύσεις εργαζομένων, για πρώτη φορά στο δημόσιο. Δεχτείτε την τροπολογία. Αυτή καλούμαστε να ψηφίσουμε κι όχι μία τέτοια τροπολογία που δεν προβλέπει τίποτα για απολυμένους και σε αναστολή εργαζόμενους.</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Ευχαριστώ.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(Χειροκροτήματα από την πτέρυγα του ΣΥΡΙΖΑ)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b/>
          <w:sz w:val="24"/>
          <w:szCs w:val="24"/>
          <w:lang w:eastAsia="el-GR"/>
        </w:rPr>
        <w:t>ΠΡΟΕΔΡΕΟΥΣΑ (Σοφία Σακοράφα):</w:t>
      </w:r>
      <w:r w:rsidRPr="00567690">
        <w:rPr>
          <w:rFonts w:ascii="Arial" w:eastAsia="Times New Roman" w:hAnsi="Arial" w:cs="Arial"/>
          <w:sz w:val="24"/>
          <w:szCs w:val="24"/>
          <w:lang w:eastAsia="el-GR"/>
        </w:rPr>
        <w:t xml:space="preserve"> Ευχαριστώ κι εγώ.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Ζήτησε η κ. Κομνηνάκα από το Κομμουνιστικό Κόμμα, κύριε Υπουργέ, να σας κάνει μια ερώτηση και να απαντήσετε μετά.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Κυρία Κομνηνάκα, έχετε τον λόγο.</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b/>
          <w:sz w:val="24"/>
          <w:szCs w:val="24"/>
          <w:lang w:eastAsia="el-GR"/>
        </w:rPr>
        <w:lastRenderedPageBreak/>
        <w:t>ΜΑΡΙΑ ΚΟΜΝΗΝΑΚΑ:</w:t>
      </w:r>
      <w:r w:rsidRPr="00567690">
        <w:rPr>
          <w:rFonts w:ascii="Arial" w:eastAsia="Times New Roman" w:hAnsi="Arial" w:cs="Arial"/>
          <w:sz w:val="24"/>
          <w:szCs w:val="24"/>
          <w:lang w:eastAsia="el-GR"/>
        </w:rPr>
        <w:t xml:space="preserve"> Ευχαριστώ, κυρία Πρόεδρε.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Κύριε Υπουργέ, δεν θα επαναλάβω το ιστορικό για το ταμείο αλληλοβοήθειας. Σε μεγάλο βαθμό καλύπτομαι από την προηγούμενη τοποθέτηση.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Ωστόσο, αναφερθήκατε -σίγουρα κατανοούμε ότι είναι θετικό- στο ότι πρέπει να διατηρηθεί η λειτουργία του παιδικού σταθμού για να μην διαταραχθεί ο οικογενειακός προγραμματισμός των υπαλλήλων του Υπουργείου. Όμως, με τον ίδιο τρόπο δεν πρέπει να διαταραχθεί και ο οικογενειακός προγραμματισμός και η ζωή των εργαζομένων του Ταμείου Αλληλοβοήθειας, τους οποίους μάλιστα, σε συνθήκες πανδημίας τους έχετε βάλει σε καραντίνα. Διότι, ενώ υπάρχει ρύθμιση και έχουν υπάρξει αποφάσεις του ΑΣΕΠ που αναγνωρίζουν τα προσόντα αυτών των εργαζομένων, συνεχίζετε να τους έχετε σε αναστολή και έχετε απολύσει πολλούς από αυτούς και υποψιαζόμαστε ότι αντίστοιχη θα είναι και η πορεία των υπολοίπων αν δεν τους δώσετε τη δυνατότητα, σύμφωνα με το άρθρο 7 του ν.4598/2019, να μεταταχθούν σε προσωποπαγείς θέσεις, που οφείλει το Υπουργείο να δημιουργήσει γι’ αυτές τις περιπτώσεις.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Έχουμε κι εμείς καταθέσει για τον ίδιο λόγο αντίστοιχη τροπολογία, η οποία συμπίπτει με την τροπολογία που κατέθεσε ο ΣΥΡΙΖΑ. Θεωρούμε ότι πρέπει τα ζητήματα αυτά να προβλεφθούν και να καλυφθούν στην τροπολογία </w:t>
      </w:r>
      <w:r w:rsidRPr="00567690">
        <w:rPr>
          <w:rFonts w:ascii="Arial" w:eastAsia="Times New Roman" w:hAnsi="Arial" w:cs="Times New Roman"/>
          <w:sz w:val="24"/>
          <w:szCs w:val="24"/>
          <w:lang w:eastAsia="el-GR"/>
        </w:rPr>
        <w:lastRenderedPageBreak/>
        <w:t>που καταθέτετε. Βέβαια, μέχρι την ολοκλήρωση της διαδικασίας πρέπει να επανέλθουν οι συμβάσεις όσων έχουν καταγγελθεί -εννοώ να καλυφθούν αναδρομικά και για το διάστημα αυτό που βρίσκονταν σε αναστολή με αυτό τον άτυπο και ανορθόδοξο τρόπο- και βέβαια, να θεωρηθούν αυτού του είδους οι αναιτιολόγητες αναστολές ως μη γενόμενες.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Σας ευχαριστώ, κύριε Πρόεδρε.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ΠΡΟΕΔΡΕΥΟΥΣΑ (Σοφία Σακοράφα):</w:t>
      </w:r>
      <w:r w:rsidRPr="00567690">
        <w:rPr>
          <w:rFonts w:ascii="Arial" w:eastAsia="Times New Roman" w:hAnsi="Arial" w:cs="Times New Roman"/>
          <w:sz w:val="24"/>
          <w:szCs w:val="24"/>
          <w:lang w:eastAsia="el-GR"/>
        </w:rPr>
        <w:t xml:space="preserve"> Κι εμείς ευχαριστούμε, κυρία συνάδελφε.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Τον λόγο έχει ο κύριος Υπουργός.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ΝΙΚΟΛΑΟΣ ΓΙΑΤΡΟΜΑΝΩΛΑΚΗΣ (Υφυπουργός Πολιτισμού και Αθλητισμού):</w:t>
      </w:r>
      <w:r w:rsidRPr="00567690">
        <w:rPr>
          <w:rFonts w:ascii="Arial" w:eastAsia="Times New Roman" w:hAnsi="Arial" w:cs="Times New Roman"/>
          <w:sz w:val="24"/>
          <w:szCs w:val="24"/>
          <w:lang w:eastAsia="el-GR"/>
        </w:rPr>
        <w:t xml:space="preserve"> Ευχαριστώ, κυρία Πρόεδρε.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Πρώτα απ’ όλα, να πω κάτι, κυρία Αναγνωστοπούλου. Όπως ξέρετε, προβλέπεται Υφυπουργοί να έρχονται εδώ και να υπερασπίζονται διατάξεις. Από εκεί και πέρα, το δικαίωμα υπογραφής και τη νομοθετική αρμοδιότητα την έχει η Υπουργός. Αυτά είναι γνωστά. Έτσι λειτουργεί το Κοινοβούλιο, έτσι λειτουργεί η διαδικασία. Νομίζω ότι αυτά είναι γνωστά.</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Αυτή τη στιγμή υπάρχει κώλυμα. Προβλέπεται από τον Κανονισμό ότι μπορεί να τύχει να υπάρχει κώλυμα, εξ ου και παρίσταμαι εγώ σήμερα. Απλώς, για να μην υπάρχουν παρανοήσεις ή ότι η Υπουργός προσπαθεί να αποφύγει </w:t>
      </w:r>
      <w:r w:rsidRPr="00567690">
        <w:rPr>
          <w:rFonts w:ascii="Arial" w:eastAsia="Times New Roman" w:hAnsi="Arial" w:cs="Times New Roman"/>
          <w:sz w:val="24"/>
          <w:szCs w:val="24"/>
          <w:lang w:eastAsia="el-GR"/>
        </w:rPr>
        <w:lastRenderedPageBreak/>
        <w:t>κάτι. Ίσα-ίσα, η Υπουργός για το κομμάτι των απολύσεων στο οποίο αναφερθήκατε -οι οποίες ειρήσθω εν παρόδω δεν είναι απολύσεις του δημοσίου γιατί δεν ήταν προσλήψεις του δημοσίου με την έννοια που το εννοείτε.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ΑΘΑΝΑΣΙΑ (ΣΙΑ) ΑΝΑΓΝΩΣΤΟΠΟΥΛΟΥ:</w:t>
      </w:r>
      <w:r w:rsidRPr="00567690">
        <w:rPr>
          <w:rFonts w:ascii="Arial" w:eastAsia="Times New Roman" w:hAnsi="Arial" w:cs="Times New Roman"/>
          <w:sz w:val="24"/>
          <w:szCs w:val="24"/>
          <w:lang w:eastAsia="el-GR"/>
        </w:rPr>
        <w:t xml:space="preserve"> Προσλήψεις του δημοσίου ήταν, κύριε Γιατρομανωλάκη.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ΝΙΚΟΛΑΟΣ ΓΙΑΤΡΟΜΑΝΩΛΑΚΗΣ (Υφυπουργός Πολιτισμού και Αθλητισμού):</w:t>
      </w:r>
      <w:r w:rsidRPr="00567690">
        <w:rPr>
          <w:rFonts w:ascii="Arial" w:eastAsia="Times New Roman" w:hAnsi="Arial" w:cs="Times New Roman"/>
          <w:sz w:val="24"/>
          <w:szCs w:val="24"/>
          <w:lang w:eastAsia="el-GR"/>
        </w:rPr>
        <w:t xml:space="preserve"> Θα απαντήσει στις ερωτήσεις στο πλαίσιο του Κοινοβουλευτικού Ελέγχου η ίδια η Υπουργός, για να μην υπάρχει κανένα θέμα.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Σε σχέση με την πρόταση της τροπολογίας που έχει καταθέσει και ο ΣΥΡΙΖΑ και το Κομμουνιστικού Κόμμα Ελλάδος, οι οποίες, όπως είπε και η κ. Κομνηνάκα, εν πολλοίς ταυτίζονται:</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Εδώ υπάρχουν δύο σημεία. Υπάρχει μια μικρή σύγχυση και επιτρέψτε μου να εξηγήσω τι εννοώ. Πρώτα από όλα να σας πω ότι το Νομικό Συμβούλιο του Κράτους έχει ερωτηθεί για το αν οι διατάξεις του άρθρου 7 του ν.4598/2019 αντίκεινται στο Σύνταγμα και αν είναι νόμιμη η επικείμενη έγκριση της πρόσληψης ή μεταφοράς υπαλλήλων του Ταμείου Αλληλοβοηθείας στο Υπουργείο Πολιτισμού.</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Και έχει γνωμοδοτήσει. Είναι η υπ’ αριθμόν 262 γνωμοδότηση του 2019 της Β΄ Τακτικής Ολομέλειας του Νομικού Συμβουλίου του Κράτους. Εκεί κρίνει το Νομικό Συμβούλιο ότι δεν είναι δυνατή η μεταφορά του προσωπικού του Ταμείου Αλληλοβοηθείας σε συσταθησόμενες προσωποπαγείς θέσεις του ΥΠΠΟΑ, σε εφαρμογή του άρθρου 7. Γιατί οι διατάξεις του εν λόγω άρθρου αντίκεινται προς τις απαγορευτικές διατάξεις των άρθρων 7 και 8 του άρθρου 103 του Συντάγματος και σε σωρεία αποφάσεων του Ανώτατου Δικαστηρίου του Αρείου Πάγου.</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Αυτή η γνωμοδότηση έγινε αποδεκτή από την Υπουργό. Μάλιστα ενόψει του γεγονότος ότι η ολομέλεια του Νομικού Συμβουλίου του Κράτους γνωμοδότησε ομόφωνα ως προς το μη νόμιμο της μεταφοράς του προσωπικού του Ταμείου του ΥΠΠΟΑ.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Εσείς αναφερθήκατε στην εισήγησή σας στις αποφάσεις του ΑΣΕΠ. Όμως, εδώ δεν υπάρχει αντίφαση, γιατί εξετάζουμε διαφορετικά πράγματα. Είπαμε ότι το Νομικό Συμβούλιο του Κράτους ουσιαστικά εξέτασε και αποφάνθηκε αρνητικά επί της νομιμότητας της μεταφοράς του προσωπικού, ενώ ο ΑΣΕΠ, στο πλαίσιο της δικής του αρμοδιότητας, εξέτασε και αποφάνθηκε θετικά επί της συνδρομής των προϋποθέσεων και προσόντων στο πρόσωπο των υπαλλήλων του Ταμείου.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Δηλαδή το ένα κομμάτι είναι ότι ο ΑΣΕΠ ουσιαστικά είδε και έλεγξε ότι συντρέχουν οι προϋποθέσεις και τα προσόντα, αλλά αυτό από μόνο του δεν αίρει τη αντισυνταγματικότητα πάνω στην οποία δεν γνωμοδοτεί και δεν έχει δικαίωμα να γνωμοδοτήσει ο ΑΣΕΠ, αλλά γνωμοδοτεί το Νομικού Συμβούλιο του Κράτους.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Οπότε, αυτά επί της προτεινόμενης τροπολογίας.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Σας ευχαριστώ πολύ.</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ΠΡΟΕΔΡΕΥΟΥΣΑ (Σοφία Σακοράφα):</w:t>
      </w:r>
      <w:r w:rsidRPr="00567690">
        <w:rPr>
          <w:rFonts w:ascii="Arial" w:eastAsia="Times New Roman" w:hAnsi="Arial" w:cs="Times New Roman"/>
          <w:sz w:val="24"/>
          <w:szCs w:val="24"/>
          <w:lang w:eastAsia="el-GR"/>
        </w:rPr>
        <w:t xml:space="preserve"> Κι εμείς ευχαριστούμε.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ΑΘΑΝΑΣΙΑ (ΣΙΑ) ΑΝΑΓΝΩΣΤΟΠΟΥΛΟΥ:</w:t>
      </w:r>
      <w:r w:rsidRPr="00567690">
        <w:rPr>
          <w:rFonts w:ascii="Arial" w:eastAsia="Times New Roman" w:hAnsi="Arial" w:cs="Times New Roman"/>
          <w:sz w:val="24"/>
          <w:szCs w:val="24"/>
          <w:lang w:eastAsia="el-GR"/>
        </w:rPr>
        <w:t xml:space="preserve"> Κυρία Πρόεδρε, θα ήθελα τον λόγο για δύο λεπτά.</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ΠΡΟΕΔΡΕΥΟΥΣΑ (Σοφία Σακοράφα):</w:t>
      </w:r>
      <w:r w:rsidRPr="00567690">
        <w:rPr>
          <w:rFonts w:ascii="Arial" w:eastAsia="Times New Roman" w:hAnsi="Arial" w:cs="Times New Roman"/>
          <w:sz w:val="24"/>
          <w:szCs w:val="24"/>
          <w:lang w:eastAsia="el-GR"/>
        </w:rPr>
        <w:t xml:space="preserve"> Για ένα λεπτό, κυρία Αναγνωστοπούλου παρακαλώ. Ελάτε.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ΑΘΑΝΑΣΙΑ (ΣΙΑ) ΑΝΑΓΝΩΣΤΟΠΟΥΛΟΥ:</w:t>
      </w:r>
      <w:r w:rsidRPr="00567690">
        <w:rPr>
          <w:rFonts w:ascii="Arial" w:eastAsia="Times New Roman" w:hAnsi="Arial" w:cs="Times New Roman"/>
          <w:sz w:val="24"/>
          <w:szCs w:val="24"/>
          <w:lang w:eastAsia="el-GR"/>
        </w:rPr>
        <w:t xml:space="preserve"> Επειδή αφορά εργαζόμενους, οι οποίοι έχουν απολυθεί για πρώτη φορά από το δημόσιο, κύριε Γιατρομανωλάκη, θέλω να σας πω πως οι σύμβουλοι της Υπουργού δεν σας τα είπαν καλά. Το Νομικό Συμβούλιο του Κράτους γνωμοδοτεί, δεν αποφασίζει. Ένας νόμος ψηφίζεται από το Ελληνικό Κοινοβούλιο και σε αυτό το Ελληνικό Κοινοβούλιο δύο φορές οι Κοινοβουλευτικές Ομάδες και η Νέα Δημοκρατία, την οποία η Υπουργός δεν υπολογίζει, αποφάσισαν και ψήφισαν </w:t>
      </w:r>
      <w:r w:rsidRPr="00567690">
        <w:rPr>
          <w:rFonts w:ascii="Arial" w:eastAsia="Times New Roman" w:hAnsi="Arial" w:cs="Times New Roman"/>
          <w:sz w:val="24"/>
          <w:szCs w:val="24"/>
          <w:lang w:eastAsia="el-GR"/>
        </w:rPr>
        <w:lastRenderedPageBreak/>
        <w:t>και ένας νόμος βάσει του Συντάγματος, άρθρο 43 παράγραφος 1, αν δεν κάνω λάθος, δεν εφαρμόζεται παρά μόνο όταν ξε-ψηφιστεί. Όργανα υπάρχουν. Προσέφυγε η Υπουργός και πήρε τη γνωμοδότηση που ήθελε. Είναι γνωμοδότηση, δεν είναι απόφαση.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Εδώ μιλάμε για τους εργαζόμενους. Μας φέρνετε μια τροπολογία, καταθέτουμε μια άλλη. Στη δική σας τροπολογία τι προβλέπεται για τους απολυμένους και σε αναστολή για πρώτη φορά στο δημόσιο. Εσείς έρχεστε εδώ, και βεβαίως, δεν έχετε λόγο για νομοθεσία και δεν νομοθετείτε εσείς ο ίδιος, αλλά μην μου λέτε λοιπόν να κάνω Κοινοβουλευτικό ‘Ελεγχο, όταν θα έχει κριθεί η τύχη τόσων ανθρώπων που είναι απολυμένοι από το δημόσιο. Είναι αυτοτελής οργανισμός ο παιδικός σταθμός, δεν είναι ένωση προσώπων. Δεν σας τα έχουν πει καλά.</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ΠΡΟΕΔΡΕΥΟΥΣΑ (Σοφία Σακοράφα):</w:t>
      </w:r>
      <w:r w:rsidRPr="00567690">
        <w:rPr>
          <w:rFonts w:ascii="Arial" w:eastAsia="Times New Roman" w:hAnsi="Arial" w:cs="Times New Roman"/>
          <w:sz w:val="24"/>
          <w:szCs w:val="24"/>
          <w:lang w:eastAsia="el-GR"/>
        </w:rPr>
        <w:t xml:space="preserve"> Ευχαριστούμε.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Αφού δεν θέλει να μιλήσει ο κύριος Υφυπουργός, τον λόγο έχει ο κ. Καππάτος από τη Νέα Δημοκρατία.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Ελάτε, κύριε συνάδελφε.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ΠΑΝΑΓΗΣ ΚΑΠΠΑΤΟΣ:</w:t>
      </w:r>
      <w:r w:rsidRPr="00567690">
        <w:rPr>
          <w:rFonts w:ascii="Arial" w:eastAsia="Times New Roman" w:hAnsi="Arial" w:cs="Times New Roman"/>
          <w:sz w:val="24"/>
          <w:szCs w:val="24"/>
          <w:lang w:eastAsia="el-GR"/>
        </w:rPr>
        <w:t xml:space="preserve"> Ευχαριστώ, κυρία Πρόεδρε.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Η κτηματογράφηση, ως διαδικασία, αναγκαιότητα αλλά και καινοτομία, έχει ήδη καταστεί κομβική για την ελληνική επικράτεια και η χρησιμότητά της </w:t>
      </w:r>
      <w:r w:rsidRPr="00567690">
        <w:rPr>
          <w:rFonts w:ascii="Arial" w:eastAsia="Times New Roman" w:hAnsi="Arial" w:cs="Times New Roman"/>
          <w:sz w:val="24"/>
          <w:szCs w:val="24"/>
          <w:lang w:eastAsia="el-GR"/>
        </w:rPr>
        <w:lastRenderedPageBreak/>
        <w:t>δεν μπορεί να αμφισβητηθεί. Η επιχείρηση τόσο της συλλογής, επεξεργασίας και καταγραφής των πραγμάτων και άλλων εγραπτεών δικαιωμάτων, που έχουν τα φυσικά ή νομικά πρόσωπα, όσο και της σύνδεσης των δικαιωμάτων αυτών με συγκεκριμένα ακίνητα, αποδείχτηκε το δίχως άλλο ευκαιρία.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Μιας πρώτης τάξεως ευκαιρία ανάδειξης της νέας κουλτούρας στον τρόπο διαχείρισης του δημοσίου και ιδιωτικού χώρου συντεταγμένα και κυρίως με ασφάλεια. Έχοντας επομένως, συσσωρευμένο ένα σημαντικό κεφάλαιο εμπειρίας στη διαχείριση της διαδικασίας αυτής, δεν μπορούμε παρά να προχωρήσουμε στο επόμενο βήμα. Πρόκειται για ένα βήμα, το οποίο θα πυροδοτήσει την ταχύτητα διεκπεραίωσης των εκκρεμοτήτων και διαδικασιών του Κτηματολογίου, αλλά και τον μετασχηματισμό του φορέα προς έναν αποτελεσματικότερο, ταχύτερο και ποιοτικότερο τρόπο λειτουργίας.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Αυτό ακριβώς το ζητούμενο εισάγεται με το σχέδιο νόμου για τον εκσυγχρονισμό του Ελληνικού Κτηματολογίου, τις νέες ψηφιακές υπηρεσίες καθώς και την ενίσχυση της ψηφιακής διακυβέρνησης. Πρόκειται πρακτικά, για την επιτάχυνση της κτηματογράφησης, την απλοποίηση και ψηφιοποίηση των διαδικασιών, που προσφέρει το ελληνικό Κτηματολόγιο στους πολίτες, καθώς επίσης και την αναδιοργάνωση του φορέα, ώστε εκείνος να παρέχει καλύτερης ποιότητας υπηρεσίες.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Ακόμη, τόσο η εισαγωγή νέων ηλεκτρονικών υπηρεσιών, όσο και η ενίσχυση της λειτουργίας φορέων του Υπουργείου Ψηφιακής Διακυβέρνησης περιλαμβάνονται ως ρυθμίσεις στο παρόν σχέδιο νόμου. Με δεδομένη την επιτάχυνση των διαδικασιών ως βασική κατεύθυνση του παρόντος κειμένου, εντοπίζουμε ως σημαντικό παράγοντα καθυστερήσεων τη διαδικασία εκείνη της κτηματογράφησης, που προηγείται της έναρξης λειτουργίας του κτηματολογικού γραφείου. Πρόκειται για μια διαδικασία χρονοβόρα και κοστοβόρα, που αγγίζει σε πολλές περιπτώσεις τα τέσσερα έτη. Αυτό φυσικά, συμβαίνει γιατί κατόπιν της υποβολής δηλώσεων εγραπτεών δικαιωμάτων από τους πολίτες ακολουθεί μια σειρά νέων διαδικασιών.</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Ο έλεγχος νομιμότητάς τους, η ανάρτηση των στοιχείων, η υποβολή αιτήσεων διόρθωσης ή ενστάσεων καθώς και η αναμόρφωση των κτηματολογικών πινάκων και διαγραμμάτων συνθέτουν ένα εκρηκτικό γραφειοκρατικό μείγμα, ένα μείγμα που δεν μας επιτρέπει να αγνοούμε τη σπουδαιότητα των ρυθμίσεων που σήμερα συζητούμε.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Είναι άλλωστε χαρακτηριστική, συγκλονιστική θα τολμούσα να πω, η διαπίστωση του υφυπουργού κ. Στύλιου πως το 98% των ακινήτων θα μπορούσε να έχει καταχωρηθεί στην κτηματογράφηση και να εγγραφεί στο κτηματολόγιο, αλλά οι εκκρεμότητες του 2% το κρατάει πίσω.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Με το εν λόγω σχέδιο νόμου, κυρίες και κύριοι συνάδελφοι, πρόκειται να επιταχυνθεί κατά τουλάχιστον δύο χρόνια η έναρξη λειτουργίας του κτηματολογίου στις περιοχές όπου ακόμα εκκρεμεί η διαδικασία κτηματογράφησης.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Ειδικότερα, μετά την ανάρτηση, οι πολίτες θα υποβάλουν αιτήσεις διόρθωσης των κτηματολογικών στοιχείων. Το γραφείο κτηματογράφησης θα διορθώνει όσα πρόδηλα ή μη σφάλματα μπορεί και θα αναμορφώνει τους κτηματολογικούς πίνακες και διαγράμματα. Στη συνέχεια, για όσες υποθέσεις προκύπτει αμφισβήτηση ως προς την ύπαρξη δικαιωμάτων ιδιωτών, θα συντάσσεται έκθεση και εκείνες θα διαβιβάζονται στις επιτροπές επίλυσης υποθέσεων κτηματογράφησης.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Με το νέο πλαίσιο διασφαλίζονται πλήρως όλα τα δικαιώματα όσων θεωρούν ότι θίγονται με βάση τα στοιχεία της ανάρτησης, χωρίς αυτό να μεταφράζεται σε σημαντική καθυστέρηση για τους υπολοίπους ιδιοκτήτες.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Τέλος, αμέσως μετά τη διόρθωση όλων εκείνων των σφαλμάτων, ξεκινά η λειτουργία του Κτηματολογίου στην περιοχή. Τότε είναι που αφ’ ενός η διαπιστωτική πράξη περαίωσης της κτηματογράφησης για την περιοχή θα εκδίδεται και αφ’ ετέρου, θα διενεργούνται οι πρώτες εγγραφές στα κτηματολογικά βιβλία.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Εάν θέλουμε να κωδικοποίησουμε συμπεριληπτικά τις προβλέψεις του παρόντος σχεδίου νόμου, δεν έχουμε παρά να αναδείξουμε τα σημεία εκείνα που ευνοούν την οργάνωση μιας νέας κινηματογραφικής διαδικασίας: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Πρώτον, λοιπόν, εκείνο που κάνουμε είναι να παρατείνουμε τη διαδικασία μέχρι 31-12-2022, ώστε όλοι οι πολίτες να ελέγξουν και να διορθώσουν τις ανακριβείς πρώτες εγγραφές των ακινήτων. Η διάταξη αφορά τα ακίνητα περιοχών, που κηρύχθηκαν σε κτηματογράφηση πριν από την έναρξη ισχύος του ν.3489/2006, καθώς και περιοχών στις οποίες οι πρώτες εγγραφές καταχωρήθηκαν από την 1-1-2013 μέχρι την 31-12-2013.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Δίνουμε ακολούθως προθεσμία διόρθωσης των αρχικών κτηματολογικών εγγραφών για τις περιοχές των παλαιών προγραμμάτων κτηματογράφησης, όπου δεν είχε εκδοθεί η διαπιστωτική πράξη περαίωσης της κτηματογράφησης, πράγμα που σημαίνει πως δεν υπήρχε απόφαση έναρξης ισχύος του κτηματολογίου σε αυτές.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Την ίδια στιγμή, ακόμη μία παρέμβασή μας με το νομοσχέδιο, το οποίο ψηφίζουμε σήμερα αφορά στις πρόσθετες δυνατότητες στους πολίτες να διευθετήσουν τις υποθέσεις τους προτού προσφύγουν στη δικαιοσύνη. Αξιοποιούμε τον θεσμό της διαμεσολάβησης μετά και από πρόταση της ολομέλειας των δικηγορικών συλλόγων για να μπορούν οι πολίτες να διεκπεραιώνουν ευκολότερα τις υποθέσεις τους. Υιοθετούμε, παράλληλα, σε </w:t>
      </w:r>
      <w:r w:rsidRPr="00567690">
        <w:rPr>
          <w:rFonts w:ascii="Arial" w:eastAsia="Times New Roman" w:hAnsi="Arial" w:cs="Times New Roman"/>
          <w:sz w:val="24"/>
          <w:szCs w:val="24"/>
          <w:lang w:eastAsia="el-GR"/>
        </w:rPr>
        <w:lastRenderedPageBreak/>
        <w:t xml:space="preserve">ειδικές περιπτώσεις αγωγών την υποχρεωτική αρχική συνέδρια διαμεσολάβησης ενώπιον κτηματολογικού διαμεσολαβητή, ο οποίος και επιλέγεται από μητρώο που θα δημιουργηθεί.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Στο ίδιο πνεύμα εισάγεται ως θεσμός του διαπιστευμένου μηχανικού, καθώς και του κτηματολογικού εφέτη στη λογική της αποφυγής των πολιτών να προσφεύγουν στα δικαστήρια για μη σοβαρό λόγο.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Ακόμη, παρέχεται η δυνατότητα στο Κτηματολόγιο να συνάπτει προγραμματικές συμβάσεις με το ΤΕΕ και με την ολομέλεια των δικηγορικών συλλόγων.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Τέλος, με τον Ηλεκτρονικό Φάκελο Μεταβίβασης Ακινήτου καθίσταται εφικτό να συλλέγονται στο γραφείο του συμβολαιογράφου όλα τα απαραίτητα δικαιολογητικά, μέσω της διαλειτουργικότητας της Γενικής Γραμματείας Πληροφοριακών Συστημάτων από διαφορετικά μητρώα του δημοσίου.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Κλείνω τη σκέψη μου με μια αναφορά, που διατρέχει, θα έλεγα, οριζόντια το σχέδιο νόμου και σχετίζεται με το δικαίωμα στην ιδιοκτησία, ένα δικαίωμα κατοχυρωμένο στην ελληνική και ευρωπαϊκή έννομη τάξη, καθώς και καταγεγραμμένο στο πνεύμα και τη δόμηση της δυτικής φιλελεύθερης δημοκρατίας. Κάθε πρόσωπο δικαιούται να είναι κύριος των νομίμως κτηθέντων αγαθών του, να τα χρησιμοποιεί, να τα διαθέτει και να τα </w:t>
      </w:r>
      <w:r w:rsidRPr="00567690">
        <w:rPr>
          <w:rFonts w:ascii="Arial" w:eastAsia="Times New Roman" w:hAnsi="Arial" w:cs="Times New Roman"/>
          <w:sz w:val="24"/>
          <w:szCs w:val="24"/>
          <w:lang w:eastAsia="el-GR"/>
        </w:rPr>
        <w:lastRenderedPageBreak/>
        <w:t xml:space="preserve">κληροδοτήσει. Την ίδια στιγμή, ουδείς μπορεί να στερείται την ιδιοκτησία του παρά μόνον για λόγους δημόσιας ωφέλειας.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Η περίπτωση της κτηματογράφησης αφορά ευθέως στην προστασία και την εμπέδωση του δικαιώματος στην ιδιοκτησία. Αφορά, όμως, και στην υποχρέωση του κράτους να μην ταλαιπωρεί τους πολίτες του που φέρουν την ιδιότητα του ιδιοκτήτη.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Το παρόν σχέδιο νόμου δεν κάνει τίποτα περισσότερο, παρά να απαντά στους παραπάνω προβληματισμούς. Δίνει λύσεις σε μια διαδικασία που καθυστερεί αδικαιολόγητα και παρέχει την προοπτική το κτηματολόγιο να προχωρήσει στο σύνολό του προς όφελος των Ελλήνων πολιτών.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Σας ευχαριστώ.</w:t>
      </w:r>
    </w:p>
    <w:p w:rsidR="00567690" w:rsidRPr="00567690" w:rsidRDefault="00567690" w:rsidP="00E15F6F">
      <w:pPr>
        <w:spacing w:line="600" w:lineRule="auto"/>
        <w:ind w:firstLine="720"/>
        <w:jc w:val="center"/>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(Χειροκροτήματα από την πτέρυγα της Νέας Δημοκρατίας)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ΠΡΟΕΔΡΕΥΟΥΣΑ (Σοφία Σακοράφα): </w:t>
      </w:r>
      <w:r w:rsidRPr="00567690">
        <w:rPr>
          <w:rFonts w:ascii="Arial" w:eastAsia="Times New Roman" w:hAnsi="Arial" w:cs="Times New Roman"/>
          <w:sz w:val="24"/>
          <w:szCs w:val="24"/>
          <w:lang w:eastAsia="el-GR"/>
        </w:rPr>
        <w:t>Κι εγώ σας ευχαριστώ, κύριε συνάδελφε.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Τον λόγο τώρα έχει η Κοινοβουλευτική Εκπρόσωπος του ΜέΡΑ25 κ. Μπακαδήμα.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ΦΩΤΕΙΝΗ ΜΠΑΚΑΔΗΜΑ:</w:t>
      </w:r>
      <w:r w:rsidRPr="00567690">
        <w:rPr>
          <w:rFonts w:ascii="Arial" w:eastAsia="Times New Roman" w:hAnsi="Arial" w:cs="Times New Roman"/>
          <w:sz w:val="24"/>
          <w:szCs w:val="24"/>
          <w:lang w:eastAsia="el-GR"/>
        </w:rPr>
        <w:t xml:space="preserve"> Σας ευχαριστώ πολύ, κυρία Πρόεδρε.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Κύριε Υπουργέ, κυρίες και κύριοι συνάδελφοι, θα ήθελα να ξεκινήσω με μία τροπολογία που καταθέτουμε ως ΜέΡΑ25 αναφορικά με την ανάγκη απαγόρευσης προμήθειας, εμπορίας και εγκατάστασης λογισμικών κατασκοπίας πληροφορικών συστημάτων.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Μετά τις πρόσφατες αποκαλύψεις για χιλιάδες υποθέσεις παρακολούθησης πολιτών μέσω του λογισμικού «Pegasus» της ισραηλινής </w:t>
      </w:r>
      <w:r w:rsidRPr="00567690">
        <w:rPr>
          <w:rFonts w:ascii="Arial" w:eastAsia="Times New Roman" w:hAnsi="Arial" w:cs="Times New Roman"/>
          <w:sz w:val="24"/>
          <w:szCs w:val="24"/>
          <w:lang w:val="en-US" w:eastAsia="el-GR"/>
        </w:rPr>
        <w:t>NSO</w:t>
      </w:r>
      <w:r w:rsidRPr="00567690">
        <w:rPr>
          <w:rFonts w:ascii="Arial" w:eastAsia="Times New Roman" w:hAnsi="Arial" w:cs="Times New Roman"/>
          <w:sz w:val="24"/>
          <w:szCs w:val="24"/>
          <w:lang w:eastAsia="el-GR"/>
        </w:rPr>
        <w:t xml:space="preserve"> για λογαριασμό κυβερνήσεων, έχει διαφανεί η έκταση του φαινομένου της ηλεκτρονικής κατασκοπείας εναντίον ακτιβιστών, δημοσιογράφων, πολιτικών και άλλων πολιτών, φαινόμενο που καταπατά ευθέως θεμελιώδη ανθρώπινα δικαιώματα.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Με δεδομένη την έλλειψη επαρκούς ρυθμιστικού πλαισίου για την καταπολέμηση του φαινομένου, είναι αναγκαίο να νομοθετηθεί άμεσα η απαγόρευση προμήθειας, εγκατάστασης σε οποιοδήποτε ψηφιακό πληροφορικό σύστημα στην επικράτεια, κάτι που ζητάμε να εφαρμοστεί με την συγκεκριμένη τροπολογία.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Περνώντας τώρα στο βασικό μέρος της τοποθέτησής μου, πρέπει εισαγωγικά να υπογραμμίσω πως πραγματικά, η κακή νομοθέτηση έχει γίνει </w:t>
      </w:r>
      <w:r w:rsidRPr="00567690">
        <w:rPr>
          <w:rFonts w:ascii="Arial" w:eastAsia="Times New Roman" w:hAnsi="Arial" w:cs="Times New Roman"/>
          <w:sz w:val="24"/>
          <w:szCs w:val="24"/>
          <w:lang w:val="en-US" w:eastAsia="el-GR"/>
        </w:rPr>
        <w:t>modus</w:t>
      </w:r>
      <w:r w:rsidRPr="00567690">
        <w:rPr>
          <w:rFonts w:ascii="Arial" w:eastAsia="Times New Roman" w:hAnsi="Arial" w:cs="Times New Roman"/>
          <w:sz w:val="24"/>
          <w:szCs w:val="24"/>
          <w:lang w:eastAsia="el-GR"/>
        </w:rPr>
        <w:t xml:space="preserve"> </w:t>
      </w:r>
      <w:r w:rsidRPr="00567690">
        <w:rPr>
          <w:rFonts w:ascii="Arial" w:eastAsia="Times New Roman" w:hAnsi="Arial" w:cs="Times New Roman"/>
          <w:sz w:val="24"/>
          <w:szCs w:val="24"/>
          <w:lang w:val="en-US" w:eastAsia="el-GR"/>
        </w:rPr>
        <w:t>operandi</w:t>
      </w:r>
      <w:r w:rsidRPr="00567690">
        <w:rPr>
          <w:rFonts w:ascii="Arial" w:eastAsia="Times New Roman" w:hAnsi="Arial" w:cs="Times New Roman"/>
          <w:sz w:val="24"/>
          <w:szCs w:val="24"/>
          <w:lang w:eastAsia="el-GR"/>
        </w:rPr>
        <w:t xml:space="preserve"> της Κυβέρνησης. Δεν υπάρχει νομοσχέδιο να συζητήσουμε χωρίς να συνοδεύεται από άσχετες και συχνότατα εκτενέστατες τροπολογίες. Κυρίες και κύριοι συνάδελφοι της Συμπολίτευσης, το επιχείρημα πως το έκαναν </w:t>
      </w:r>
      <w:r w:rsidRPr="00567690">
        <w:rPr>
          <w:rFonts w:ascii="Arial" w:eastAsia="Times New Roman" w:hAnsi="Arial" w:cs="Times New Roman"/>
          <w:sz w:val="24"/>
          <w:szCs w:val="24"/>
          <w:lang w:eastAsia="el-GR"/>
        </w:rPr>
        <w:lastRenderedPageBreak/>
        <w:t xml:space="preserve">και οι προηγούμενοι είναι παντελώς έωλο. Ναι, το έκαναν οι προηγούμενοι, όμως, το συνεχίζετε κι εσείς. Και φυσικά, προχωρείτε την ίδια στιγμή σε τροποποιήσεις δικών σας νομοθετημάτων και τροπολογίες νομοσχεδίων Υπουργείων, τα οποία συζητήθηκαν τις προηγούμενες μέρες.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Κάπως έτσι βρισκόμαστε σήμερα να έχουμε ένα νομοσχέδιο του Υπουργείου Ψηφιακής Διακυβέρνησης, ένα εξαιρετικά σημαντικό νομοσχέδιο. Δυστυχώς, όμως, η σημασία του σκεπάζεται από τα εννιά μίνι νομοσχέδια, τις εννιά τροπολογίες άλλων Υπουργείων που βρέθηκαν χθες το βράδυ να το συνοδεύουν.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Να σημειώσω πως εξίσου έωλο κρίνεται και το επιχείρημα πως η Βουλή κλείνει αύριο και πρέπει να τακτοποιηθούν οι τελευταίες εκκρεμότητες. Ειδικά όταν είχαμε νομοσχέδιο του Υπουργείου Παιδείας σε τριήμερη συζήτηση τις προηγούμενες μέρες, αυτό είναι το χαρακτηριστικότερο παράδειγμα, αλλά και των περισσοτέρων Υπουργείων που ήρθαν να καταθέσουν τροπολογίες την τελευταία στιγμή.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Μετά από τρεις μέρες συζητήσεων στην Επιτροπή Μορφωτικών Υποθέσεων, η κ. Κεραμέως επέλεξε το σημερινό νομοσχέδιο για να φέρει μία τροπολογία οκτώ άρθρων, μία τροπολογία την οποία βάσισε στο επιχείρημα πως θα πρέπει να τηρούμε τον Κανονισμό της Βουλής, τον οποίο στα δύο χρόνια διακυβέρνησης της Νέας Δημοκρατίας τον έχουμε δει να γίνεται </w:t>
      </w:r>
      <w:r w:rsidRPr="00567690">
        <w:rPr>
          <w:rFonts w:ascii="Arial" w:eastAsia="Times New Roman" w:hAnsi="Arial" w:cs="Times New Roman"/>
          <w:sz w:val="24"/>
          <w:szCs w:val="24"/>
          <w:lang w:eastAsia="el-GR"/>
        </w:rPr>
        <w:lastRenderedPageBreak/>
        <w:t xml:space="preserve">πραγματικά λάστιχο και να διευρύνεται τόσο πολύ και να αλλάζει κατά το δοκούν.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Δεν απασχολεί την κυρία Υπουργό η τήρηση του Κανονισμού της Βουλής. Αυτό που την απασχολεί και το έχουμε δει όλο αυτόν τον χρόνο, όλα αυτά τα δύο χρόνια, το είδαμε και τις προηγούμενες μέρες το είδαμε και σήμερα, είναι να αποδείξει την πλήρη περιφρόνηση που έχει προς τους εκπαιδευτικούς, τους μαθητές, τους φοιτητές και τους γονείς, καθώς πάντοτε νομοθετεί, ακόμη και στην τροπολογία που έφερε σήμερα, σε βάρος της εκπαιδευτικής κοινότητας, αγνοώντας επιδεικτικά τις διαμαρτυρίες, αλλά και τις προτάσεις της.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Θα μπορούσε να την έχει καταθέσει εκπρόθεσμα βάσει του Κανονισμού της Βουλής -δεν θα ήταν η πρώτη φορά που θα συζητούσαμε εκπρόθεσμη τροπολογία- και να έχει συζητηθεί στην αρμόδια επιτροπή μαζί με το νομοσχέδιο που έφερε εκείνη και ολοκληρώθηκε χθες.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Έρχομαι τώρα στην τροπολογία με γενικό αριθμό 1028 και ειδικό 14 του Υπουργείου Εσωτερικών, μία τροπολογία που αποτελείται από εννιά άρθρα που αφορούν συμβάσεις εργασίας και δαπάνες των δήμων. Το πρώτο έχει να κάνει με συμβάσεις καθαριότητας των σχολικών μονάδων που έχουν περάσει στους δήμους. Προβλέπεται η σύναψη συμβάσεων ορισμένου χρόνου αν δεν επαρκεί το προσωπικό. Όλοι το ξέρουμε πως το προσωπικό δεν επαρκεί. Ταυτόχρονα, πρέπει να σημειώσουμε πως η σχετική ΚΥΑ που προηγήθηκε της </w:t>
      </w:r>
      <w:r w:rsidRPr="00567690">
        <w:rPr>
          <w:rFonts w:ascii="Arial" w:eastAsia="Times New Roman" w:hAnsi="Arial" w:cs="Times New Roman"/>
          <w:sz w:val="24"/>
          <w:szCs w:val="24"/>
          <w:lang w:eastAsia="el-GR"/>
        </w:rPr>
        <w:lastRenderedPageBreak/>
        <w:t>παρούσας νομοθετικής παρέμβασης δημιουργεί ένα ιδιότυπο καθεστώς τεσσάρων συνολικά τύπων σχέσεων εργασίας για τους εργαζόμενους στην καθαριότητα, αποκλείοντας, μάλιστα, βάζοντας μία σειρά κριτηρίων, αλλοδαπές και αλλοδαπούς εργαζόμενες και εργαζόμενους. Για παράδειγμα, ένα εξ αυτών των κριτηρίων είναι το πιστοποιητικό γλωσσομάθειας. Αν σκεφτούμε πως μιλάμε κυρίως για γυναίκες που πραγματικά ζουν από αυτές τις συμβάσεις και περιμένουν την ανανέωση για να εξασφαλίσουν τα προς το ζην και για το επόμενο έτος, πραγματικά, βλέπουμε πως η διατήρηση του πιστοποιητικού γλωσσομάθειας, του κριτηρίου, της πετάει εκτός. Τον αποκλεισμό αυτόν τον είχαμε καταγγείλει όταν είχε φέρει ο κ. Θεοδωρικάκος και η προηγούμενη ηγεσία συνολικά του Υπουργείου Εσωτερικών την ίδια ακριβώς πρόβλεψη πέρσι. Εις μάτην το κάναμε τότε. Έτσι το κάνουμε και τώρα. Όμως θεωρούμε πως έχει αξία -εις μάτην ακούγεται εντός του Κοινοβουλίου- γιατί οι πολίτες ακούν, παρακολουθούν τι συμβαίνει και κρίνουν.</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Στα υπόλοιπα άρθρα δεν θα επεκταθώ. Είναι κυρίως παρατάσεις συμβάσεων.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Θα σταθώ στην τροπολογία 1029 του Υπουργείου Ψηφιακής Διακυβέρνησης. Από αυτήν, θα σταθώ στο πιο προβληματικό άρθρο της, στο άρθρο 5, που αφορά το Ταμείο «ΦΑΙΣΤΟΣ». Όταν συζητούσαμε το νομοσχέδιό σας, κύριε Υπουργέ, που δημιουργούσε το συγκεκριμένο ταμείο ήμουν -αν δεν </w:t>
      </w:r>
      <w:r w:rsidRPr="00567690">
        <w:rPr>
          <w:rFonts w:ascii="Arial" w:eastAsia="Times New Roman" w:hAnsi="Arial" w:cs="Times New Roman"/>
          <w:sz w:val="24"/>
          <w:szCs w:val="24"/>
          <w:lang w:eastAsia="el-GR"/>
        </w:rPr>
        <w:lastRenderedPageBreak/>
        <w:t xml:space="preserve">με απατά η μνήμη μου- εγώ αγορήτρια τότε. Είχαμε ως ΜέΡΑ25 εξαρχής σημειώσει πως δεν θα κατορθώσει να δώσει κίνητρα για την επιτάχυνση των επενδύσεων, όπως εσείς λέγατε, ούτε θα προωθήσει την έρευνα, καθώς το μόνο που θεσμοθετούσατε ήταν η εκχώρηση ενός ακόμη κρατικού περιουσιακού στοιχείου στους ολιγάρχες και στα ιδιωτικά συμφέροντα. Καταψηφίζοντας τη σημερινή σχετική τροπολογία, λέμε ένα τεράστιο «όχι» στην εισαγωγή ακόμη περισσότερων ΣΔΙΤ, με το δημόσιο να αναλαμβάνει το κόστος και τις ζημίες και πάντα σε βάρος των πολιτών και φυσικά πάντα υπέρ των λίγων.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Όσον αφορά την τροπολογία 1033 με ρυθμίσεις για τις οφειλές που δημιουργήθηκαν κατά τη διάρκεια της πανδημίας, κυρίες και κύριοι συνάδελφοι, είναι πάγια θέση μας πως μοναδική λύση για τα χρέη της περιόδου της πανδημίας, μοναδική βιώσιμη λύση, είναι το κούρεμα και όχι η ρύθμιση, όχι η αναστολή και μετακύλιση στο μέλλον. Μόνο το κούρεμα θα μπορέσει να δώσει στους πληγέντες συμπολίτες μας την απαραίτητη στήριξη, για να μην δούμε μία σειρά λουκέτων -που δυστυχώς θα την δούμε μπροστά μας το επόμενο διάστημα- και ανθρώπους να οδηγούνται στα όρια του πανικού και να μην μπορούν να ζήσουν την οικογένειά τους και τους ίδιους. Οτιδήποτε άλλο πέρα από το κούρεμα θα λειτουργήσει όπως θα λειτουργούσε αν ένας γιατρός έδινε </w:t>
      </w:r>
      <w:r w:rsidRPr="00567690">
        <w:rPr>
          <w:rFonts w:ascii="Arial" w:eastAsia="Times New Roman" w:hAnsi="Arial" w:cs="Times New Roman"/>
          <w:sz w:val="24"/>
          <w:szCs w:val="24"/>
          <w:lang w:eastAsia="el-GR"/>
        </w:rPr>
        <w:lastRenderedPageBreak/>
        <w:t xml:space="preserve">ασπιρίνη σε έναν ασθενή με καρκίνο. Δεν θα τον βοηθούσε, δεν θα τον έσωζε, ούτε καν θα τον ανακούφιζε.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Πάμε τώρα στην τροπολογία 1035, μία τροπολογία δέκα άρθρων που πραγματικά είναι άσχετα μεταξύ τους. Πραγματικά, διατρέχοντας την βλέπουμε να καταρρίπτεται σαν πύργος από τραπουλόχαρτα το επιχείρημα πως προσπαθείτε να κλείσετε εκκρεμότητες πριν κλείσει για τις θερινές διακοπές η Βουλή. Κάθε άλλο, κυρίες και κύριοι της Νέας Δημοκρατίας, μοναδικό σας μέλημα είναι να εξυπηρετήσετε τους φίλους σας. Αν δεν ισχύει αυτό και αν εμείς το λέμε με κακοπροαίρετη και μικροπολιτική διάθεση: Μπορείτε -ή για να ακριβολογώ- θέλετε να μας εξηγήσετε πώς συνδέονται, για παράδειγμα, η ρύθμιση των οφειλών της πανδημίας από τη μία πλευρά και η απαλλαγή της Ιεράς Μονής του όρους Σινά από τον ΕΝΦΙΑ για τα ακίνητα της στη χώρα μας και οι έμμεσες πρόνοιες που νομοθετείτε για τα αρπακτικά ταμεία του «ΗΡΑΚΛΗ» από την άλλη;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Προχωρώ στην τροπολογία του Υπουργείου Υγείας. Και εδώ, μιλάμε για μια τροπολογία δεκατριών ασύνδετων άρθρων που καλύπτουν από τον κατ’ οίκον εμβολιασμό μέχρι τις εξετάσεις απόκτησης ιατρικής ειδικότητας. Και σε αυτό ακριβώς το άρθρο θα σταθώ, για έναν πολύ απλό και συγκεκριμένο λόγο: Αποδεικνύει για ακόμη μία φορά, με περίτρανο τρόπο και εξαιρετικά γλαφυρό, το γεγονός πως, τόσο η Συμπολίτευση, όσο και Η Αξιωματική Αντιπολίτευση, </w:t>
      </w:r>
      <w:r w:rsidRPr="00567690">
        <w:rPr>
          <w:rFonts w:ascii="Arial" w:eastAsia="Times New Roman" w:hAnsi="Arial" w:cs="Times New Roman"/>
          <w:sz w:val="24"/>
          <w:szCs w:val="24"/>
          <w:lang w:eastAsia="el-GR"/>
        </w:rPr>
        <w:lastRenderedPageBreak/>
        <w:t xml:space="preserve">τόσο η Νέα Δημοκρατία, όσο και ο ΣΥΡΙΖΑ είναι οι δύο όψεις του ίδιου νομίσματος.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Αν ανατρέξουμε στο 2016, θα θυμηθούμε τον τότε πρόεδρο του ΚΕΣΥ, τον κ. Μάρκου, να ανασύρει πραγματικά από τη ναφθαλίνη μία πρόβλεψη του πρώτου μνημονίου, ένα απαράδεκτο σχέδιο που φιλοδοξούσε να καθιερώσει μία παγκόσμια πρωτοτυπία, μία αλλαγή της διαδικασίας εξετάσεων ιατρικής ειδικότητας, μία ρύθμιση που νομοθετήθηκε, τελικά, το 2019 χωρίς καμμία διαβούλευση ή συζήτηση, γιατί ως εκ θαύματος νομοθετήθηκε με τροπολογία. Φυσικά, ο τεράστιος όγκος των αντιδράσεων πάγωσε την εφαρμογή. Παρ’ όλα αυτά, διατηρήθηκε ως πρόβλεψη, κάτι που άνοιξε τον δρόμο για το άρθρο που βλέπουμε σήμερα. Φυσικά, οφείλω να δώσω τα εύσημα για το σημερινό στη Νέα Δημοκρατία, όπως της αξίζουν, γιατί καταφέρνει να πάει την πρωτοτυπία ένα βήμα παραπέρα: Χειροτερεύει την κατάσταση, περιορίζει τις πόλεις διεξαγωγής των εξετάσεων σε Αθήνα και Θεσσαλονίκη επιβαρύνοντας και δυσκολεύοντας ακόμη περισσότερο τους ειδικευόμενους γιατρούς.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Θα ήθελα να διευκρινίσει ο ΣΥΡΙΖΑ τη στάση του επί του θέματος, ώστε να καταγραφεί ποια είναι αυτή τελικά. Το μόνο σίγουρο, κυρίες και κύριοι, είναι πως αμφότερες οι παρατάξεις, Νέα Δημοκρατία και ΣΥΡΙΖΑ, επιθυμείτε να εφαρμόσετε τη μνημονιακή αυτή δέσμευση -αυτό δείχνει η διατήρηση από το 2019 μέχρι σήμερα και η σημερινή τροποποίηση- μία δέσμευση που θέλει τους </w:t>
      </w:r>
      <w:r w:rsidRPr="00567690">
        <w:rPr>
          <w:rFonts w:ascii="Arial" w:eastAsia="Times New Roman" w:hAnsi="Arial" w:cs="Times New Roman"/>
          <w:sz w:val="24"/>
          <w:szCs w:val="24"/>
          <w:lang w:eastAsia="el-GR"/>
        </w:rPr>
        <w:lastRenderedPageBreak/>
        <w:t xml:space="preserve">γιατρούς ισόβιους, υπάκουους όμηρους των μεγάλων ιδιωτικών-οικονομικών συμφερόντων, τα οποία εκπροσωπεί επάξια το πανεπιστημιακό κατεστημένο και η προνομιακοί συνομιλητές σας, στους οποίους έχετε δώσει και ασυλία όταν είναι αυτοί που αποτελούν την επιτροπή λοιμωξιολόγων.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Θα χρειαστώ για λίγα λεπτά την ανοχή σας, κυρία Πρόεδρε.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Ειδικότερα, αυτό φαίνεται όχι μόνο από τη στάση σας μέχρι τώρα, αλλά και από τη σθεναρή αντίθεση και αντίσταση του Υπουργείου Υγείας να έχει επαφή με την ΟΕΝΓΕ, με τους εκπροσώπους των γιατρών που μάχονται κάθε μέρα και πραγματικά το Υπουργείο Υγείας αρνείται να τους δει.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Συνολικά η τροπολογία του Υπουργείου Υγείας αποδεικνύει για μία ακόμη φορά την προχειρότητα και την αποσπασματικότητα με την οποία αντιμετωπίζει η Κυβέρνηση την πανδημία. Τα αποτελέσματα -ή μάλλον, για να ακριβολογώ, την έλλειψη αυτών- τα βλέπουμε καθημερινά γύρω μας. Αν είχατε πραγματικά ενισχύσει το ΕΣΥ, αν πραγματικά είχατε δημιουργήσει το δίκτυο δωρεάν μαζικών τεστ το οποίο σας προτείναμε από τον Μάρτιο του 2020, τα πράγματα θα ήταν σαφώς καλύτερα, η κατάσταση θα ήταν καλύτερη.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Θα κλείσω με την τροπολογία της κ. Μενδώνη.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Κυρίες και κύριοι συνάδελφοι, χθες έλαβα την απάντηση της κυρίας Υπουργού σε ερώτησή μου, αναφορικά με τις απολύσεις στο Ταμείο Αλληλοβοήθειας, την οποία, για χάρη διευκόλυνσης θα την καταθέσω στα Πρακτικά, παρότι υπάρχει στο </w:t>
      </w:r>
      <w:r w:rsidRPr="00567690">
        <w:rPr>
          <w:rFonts w:ascii="Arial" w:eastAsia="Times New Roman" w:hAnsi="Arial" w:cs="Times New Roman"/>
          <w:sz w:val="24"/>
          <w:szCs w:val="24"/>
          <w:lang w:val="en-US" w:eastAsia="el-GR"/>
        </w:rPr>
        <w:t>site</w:t>
      </w:r>
      <w:r w:rsidRPr="00567690">
        <w:rPr>
          <w:rFonts w:ascii="Arial" w:eastAsia="Times New Roman" w:hAnsi="Arial" w:cs="Times New Roman"/>
          <w:sz w:val="24"/>
          <w:szCs w:val="24"/>
          <w:lang w:eastAsia="el-GR"/>
        </w:rPr>
        <w:t xml:space="preserve"> της Βουλής αναρτημένη. Θα σταθώ σε δύο σημεία.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Κατ’ αρχάς, όντως και στην έγγραφη απάντηση η Υπουργός επικαλείται τη γνωμοδότηση του Νομικού Συμβουλίου του Κράτους, το οποίο γνωμοδότησε πως το άρθρο 7 του ν.4598/ 2019 δεν ήταν νόμιμο, γιατί προσέκρουε στο άρθρο 103, παράγραφοι 7 και 8 του Συντάγματος και πως ήταν αντίθετο με την πάγια νομολογία του Αρείου Πάγου.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Παρ’ όλα αυτά, όταν ψηφίστηκε ο νόμος του 2019, γιατί δεν είχατε εγείρει ζήτημα αντισυνταγματικότητας τότε, κυρίες και κύριοι της Νέας Δημοκρατίας; Το ψηφίσατε και εσείς αυτό.</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Αυτό για την ιστορία. Πλέον έχουν περάσει τα χρόνια, έχει κυλήσει νερό στον ιστορικό μύλο, αλλά θεωρώ πως είναι χρήσιμο.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Ένα άλλο σημείο στο οποίο θα σταθώ είναι η αναφορά της Υπουργού πως το σύνολο των συμβάσεων εργασίας του εναπομείναντος προσωπικού, που ανέρχονται στους είκοσι τρεις, του Ταμείου Αλληλοβοήθειας Υπαλλήλων του Υπουργείου Πολιτισμού πρόκειται να καταγγελθεί εντός του μηνός Αυγούστου, σύμφωνα με την ενημέρωση του εκκαθαριστή.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Και κλείνει η Υπουργός λέγοντας πως «ορισμένες επιστημονικές συνδικαλιστικές οργανώσεις καθώς και συγκεκριμένοι πολιτικοί φορείς κατά την προσφιλή τακτική τους αφού προσπάθησαν να εμφανιστούν ως προστάτης των εργαζομένων με έναν νόμο που αντίκειται στο Σύνταγμα». Ξεχνάει η κ. Μενδώνη ότι είναι Υπουργός κόμματος που ψήφισε το συγκεκριμένο άρθρο του εν λόγω νομοσχεδίου- και συνεχίζει λέγοντας: «Τώρα λοιπόν αυτοί μιλούν για εκδίκηση προς τους εργαζόμενους του Ταμείου Αλληλοβοήθειας». Είναι πραγματικά εξοργιστικό να βλέπουμε την προσπάθεια της Υπουργού να παρουσιάσει ως φιλεργατική την καταβολή αποζημιώσεων στους απολυμένους εργαζόμενους και να κουνά το δάχτυλο επιδεικτικά σε όποιον θεωρεί πως βρίσκεται δίπλα στους εργαζόμενους.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Χθες ο συνάδελφος κ. Βρούτσης ως Κοινοβουλευτικός Εκπρόσωπος της Νέας Δημοκρατίας μας έκανε μια παραίνεση στο ΜέΡΑ25 όταν ο Γραμματέας μας, ο κ. Βαρουφάκης, έκανε αναφορά στα εσπερινά λύκεια, ζητώντας μας να τον προφυλάξουμε από τέτοιες αναφορές που είναι ανεδαφικές. Επιτρέψτε μου, κυρίες και κύριοι της Συμπολίτευσης, σήμερα να σας επιστρέψω την παραίνεση ζητώντας σας να προφυλάξετε την κ. Μενδώνη από την έκδοση τέτοιων απαντήσεων που δείχνουν την εχθρικότητα που έχει όχι μόνο ως προς τους ιδεολογικούς και πολιτικούς της αντιπάλους, αλλά κυρίως προς τους εργαζόμενους.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Και κλείνω με το εξής: Οφείλω να ομολογήσω πως μετά την ολοκλήρωση της συζήτησης του τελευταίου νομοθετήματος του Υπουργείου Παιδείας και συγκρίνοντας τα πεπραγμένα της κ. Κεραμέως από τη μία και της κ. Μενδώνη από την άλλη αδυνατώ να εκτιμήσω ποια έχει κάνει το μεγαλύτερο κακό στο πεδίο αρμοδιότητάς της με άμεσες επιπτώσεις στους πολίτες. Σίγουρα όλοι κρινόμαστε και όλες κρινόμαστε όμως η αναλγησία και η εκδικητικότητα, αλλά και οι παρωπίδες με τις οποίες φέρονται, αντιδρούν και νομοθετούν αμφότερες οι κυρίες Υπουργοί εξοργίζουν την κοινωνία, όπως την εξοργίζει συνολικά η νομοθέτηση και η δράση της Κυβέρνησης. Την κοινωνία λοιπόν θα βρουν απέναντί τους όλοι όσοι νομοθετούν σε βάρος της.</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Ευχαριστώ.</w:t>
      </w:r>
    </w:p>
    <w:p w:rsidR="00567690" w:rsidRPr="00567690" w:rsidRDefault="00567690" w:rsidP="00E15F6F">
      <w:pPr>
        <w:spacing w:after="0" w:line="600" w:lineRule="auto"/>
        <w:ind w:firstLine="720"/>
        <w:jc w:val="center"/>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(Χειροκροτήματα από την πτέρυγα του ΜέΡΑ25)</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(Στο σημείο αυτό η Βουλευτής του ΜέΡΑ25 κ. Φωτεινή Μπακαδήμα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ΠΡΟΕΔΡΕΥΟΥΣΑ (Σοφία Σακοράφα):</w:t>
      </w:r>
      <w:r w:rsidRPr="00567690">
        <w:rPr>
          <w:rFonts w:ascii="Arial" w:eastAsia="Times New Roman" w:hAnsi="Arial" w:cs="Times New Roman"/>
          <w:sz w:val="24"/>
          <w:szCs w:val="24"/>
          <w:lang w:eastAsia="el-GR"/>
        </w:rPr>
        <w:t xml:space="preserve"> Και εγώ σας ευχαριστώ, κυρία συνάδελφε.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Τον λόγο έχει ο Υπουργός κ. Τσακλόγλου για να τοποθετηθεί επί της τροπολογίας μέχρι να καθαριστεί το Βήμα και αμέσως μετά θα μιλήσει ο κ. Κόκκαλης από τον ΣΥΡΙΖΑ.</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ΠΑΝΑΓΙΩΤΗΣ ΤΣΑΚΛΟΓΛΟΥ (Υφυπουργός Εργασίας και Κοινωνικών Υποθέσεων):</w:t>
      </w:r>
      <w:r w:rsidRPr="00567690">
        <w:rPr>
          <w:rFonts w:ascii="Arial" w:eastAsia="Times New Roman" w:hAnsi="Arial" w:cs="Times New Roman"/>
          <w:sz w:val="24"/>
          <w:szCs w:val="24"/>
          <w:lang w:eastAsia="el-GR"/>
        </w:rPr>
        <w:t xml:space="preserve"> Ευχαριστώ πολύ, κυρία Πρόεδρε.</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Κυρίες και κύριοι, Βουλευτές, με την τροπολογία που καταθέτουμε σήμερα στη Βουλή ρυθμίζονται μία σειρά από σημαντικά ζητήματα, και είναι επείγοντα σε σχέση με αυτό που είπε προηγουμένως η κ. Μπακαδήμα.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Κατ’ αρχάς με τα άρθρα 1 και 2 παίρνουμε μέτρα για την ελάφρυνση των πληγέντων της πανδημίας με στόχο να διευκολυνθούν για να αντιμετωπίσουν τις οφειλές τους προς τον </w:t>
      </w:r>
      <w:r w:rsidRPr="00567690">
        <w:rPr>
          <w:rFonts w:ascii="Arial" w:eastAsia="Times New Roman" w:hAnsi="Arial" w:cs="Times New Roman"/>
          <w:sz w:val="24"/>
          <w:szCs w:val="24"/>
          <w:lang w:val="en-US" w:eastAsia="el-GR"/>
        </w:rPr>
        <w:t>e</w:t>
      </w:r>
      <w:r w:rsidRPr="00567690">
        <w:rPr>
          <w:rFonts w:ascii="Arial" w:eastAsia="Times New Roman" w:hAnsi="Arial" w:cs="Times New Roman"/>
          <w:sz w:val="24"/>
          <w:szCs w:val="24"/>
          <w:lang w:eastAsia="el-GR"/>
        </w:rPr>
        <w:t>-ΕΦΚΑ. Πιο συγκεκριμένα με το άρθρο 1 της τροπολογίας ρυθμίζονται τα χρέη από τρέχουσες ασφαλιστικές εισφορές που δημιουργήθηκαν κατά το χρονικό διάστημα της πανδημίας, δηλαδή από τον Μάρτιο του 2020 έως και τον Ιούλιο του 2021, τον τρέχοντα μήνα. Στο νέο καθεστώς ρυθμίσεων μπορούν να ενταχθούν τόσο οι επιχειρήσεις και οι ελεύθεροι επαγγελματίες των οποίων οι ασφαλιστικές εισφορές είχαν ήδη λάβει παράταση καταβολής έως την 31</w:t>
      </w:r>
      <w:r w:rsidRPr="00567690">
        <w:rPr>
          <w:rFonts w:ascii="Arial" w:eastAsia="Times New Roman" w:hAnsi="Arial" w:cs="Times New Roman"/>
          <w:sz w:val="24"/>
          <w:szCs w:val="24"/>
          <w:vertAlign w:val="superscript"/>
          <w:lang w:eastAsia="el-GR"/>
        </w:rPr>
        <w:t>η</w:t>
      </w:r>
      <w:r w:rsidRPr="00567690">
        <w:rPr>
          <w:rFonts w:ascii="Arial" w:eastAsia="Times New Roman" w:hAnsi="Arial" w:cs="Times New Roman"/>
          <w:sz w:val="24"/>
          <w:szCs w:val="24"/>
          <w:lang w:eastAsia="el-GR"/>
        </w:rPr>
        <w:t xml:space="preserve"> Δεκεμβρίου του 2021 όσο και οφειλές οι οποίες κατέστησαν απαιτητές από την 1</w:t>
      </w:r>
      <w:r w:rsidRPr="00567690">
        <w:rPr>
          <w:rFonts w:ascii="Arial" w:eastAsia="Times New Roman" w:hAnsi="Arial" w:cs="Times New Roman"/>
          <w:sz w:val="24"/>
          <w:szCs w:val="24"/>
          <w:vertAlign w:val="superscript"/>
          <w:lang w:eastAsia="el-GR"/>
        </w:rPr>
        <w:t>η</w:t>
      </w:r>
      <w:r w:rsidRPr="00567690">
        <w:rPr>
          <w:rFonts w:ascii="Arial" w:eastAsia="Times New Roman" w:hAnsi="Arial" w:cs="Times New Roman"/>
          <w:sz w:val="24"/>
          <w:szCs w:val="24"/>
          <w:lang w:eastAsia="el-GR"/>
        </w:rPr>
        <w:t xml:space="preserve"> Μαρτίου του 2020 έως την 31</w:t>
      </w:r>
      <w:r w:rsidRPr="00567690">
        <w:rPr>
          <w:rFonts w:ascii="Arial" w:eastAsia="Times New Roman" w:hAnsi="Arial" w:cs="Times New Roman"/>
          <w:sz w:val="24"/>
          <w:szCs w:val="24"/>
          <w:vertAlign w:val="superscript"/>
          <w:lang w:eastAsia="el-GR"/>
        </w:rPr>
        <w:t>η</w:t>
      </w:r>
      <w:r w:rsidRPr="00567690">
        <w:rPr>
          <w:rFonts w:ascii="Arial" w:eastAsia="Times New Roman" w:hAnsi="Arial" w:cs="Times New Roman"/>
          <w:sz w:val="24"/>
          <w:szCs w:val="24"/>
          <w:lang w:eastAsia="el-GR"/>
        </w:rPr>
        <w:t xml:space="preserve"> Ιουλίου του 2021 και αφορούν επιχειρήσεις και επαγγελματίες με κωδικούς αριθμούς </w:t>
      </w:r>
      <w:r w:rsidRPr="00567690">
        <w:rPr>
          <w:rFonts w:ascii="Arial" w:eastAsia="Times New Roman" w:hAnsi="Arial" w:cs="Times New Roman"/>
          <w:sz w:val="24"/>
          <w:szCs w:val="24"/>
          <w:lang w:eastAsia="el-GR"/>
        </w:rPr>
        <w:lastRenderedPageBreak/>
        <w:t xml:space="preserve">δραστηριότητας, δηλαδή ΚΑΔ, που θα ορισθούν με σχετική απόφαση του Υπουργείου Οικονομικών.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Οι ενδιαφερόμενοι θα μπορούν να ρυθμίσουν τις ασφαλιστικές τους εισφορές σε έως εβδομήντα δύο δόσεις με ελάχιστη μηνιαία δόση τα 50 ευρώ. Προγράμματα ρυθμίσεων έως τριάντα έξι μηνιαίες δόσεις θα είναι άτοκα. Οι ρυθμίσεις από τριάντα επτά έως εβδομήντα δύο δόσεις θα επιβαρύνονται με ετήσιο επιτόκιο 2,5%. Η υπαγωγή στη ρύθμιση γίνεται με την καταβολή της πρώτης δόσης έως την 31η Ιανουαρίου του 2020. Με την ενεργοποίηση της ρύθμισης ο οφειλέτης λαμβάνει αποδεικτικό ασφαλιστικής ενημερότητας δίμηνης ισχύος ενώ αναστέλλονται η λήψη αναγκαστικών μέτρων και οι διαδικασίες αναγκαστικής εκτέλεσης επί κινητής και ακίνητης περιουσίας καθώς και οι ποινικές διώξεις και η εκτέλεση των σχετικών ποινών.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Θα επισημάνω όμως ότι δεν θέλουμε να δημιουργήσουμε μία νέα γενιά ληξιπρόθεσμων. Η ρύθμιση χάνεται στην περίπτωση που δεν καταβληθούν δύο δόσεις με ταυτόχρονη απώλεια των ευεργετημάτων ενώ το υπόλοιπο της οφειλής καθίσταται άμεσα απαιτητό.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Με το άρθρο 2 γίνεται δυνατή η επανένταξη σε καθεστώς ρυθμίσεων για όσους επλήγησαν από την πανδημία και απώλεσαν τη ρύθμιση τους από τον Μάρτιο του 2020 έως και τον Ιούλιο του 2021. Ωφελούμενοι είναι όσοι εργοδότες και ελεύθεροι επαγγελματίες βρίσκονταν ήδη σε καθεστώς </w:t>
      </w:r>
      <w:r w:rsidRPr="00567690">
        <w:rPr>
          <w:rFonts w:ascii="Arial" w:eastAsia="Times New Roman" w:hAnsi="Arial" w:cs="Times New Roman"/>
          <w:sz w:val="24"/>
          <w:szCs w:val="24"/>
          <w:lang w:eastAsia="el-GR"/>
        </w:rPr>
        <w:lastRenderedPageBreak/>
        <w:t xml:space="preserve">παράτασης καταβολής δόσεων για ρυθμίσεις, αλλά και όσοι έχουν κύριο κωδικό, κύριο ΚΑΔ, από δραστηριότητα που περιλαμβάνεται στη σχετική απόφαση του Υπουργείου Οικονομικών.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Επιπλέον και οι εργαζόμενοι στις επιχειρήσεις με τους εν λόγω ΚΑΔ, που τέθηκαν σε καθεστώς αναστολής σύμβασης εργασίας σε οποιοδήποτε χρονικό διάστημα μεταξύ 1</w:t>
      </w:r>
      <w:r w:rsidRPr="00567690">
        <w:rPr>
          <w:rFonts w:ascii="Arial" w:eastAsia="Times New Roman" w:hAnsi="Arial" w:cs="Times New Roman"/>
          <w:sz w:val="24"/>
          <w:szCs w:val="24"/>
          <w:vertAlign w:val="superscript"/>
          <w:lang w:eastAsia="el-GR"/>
        </w:rPr>
        <w:t>ης</w:t>
      </w:r>
      <w:r w:rsidRPr="00567690">
        <w:rPr>
          <w:rFonts w:ascii="Arial" w:eastAsia="Times New Roman" w:hAnsi="Arial" w:cs="Times New Roman"/>
          <w:sz w:val="24"/>
          <w:szCs w:val="24"/>
          <w:lang w:eastAsia="el-GR"/>
        </w:rPr>
        <w:t xml:space="preserve"> Μαρτίου 2021 και 31</w:t>
      </w:r>
      <w:r w:rsidRPr="00567690">
        <w:rPr>
          <w:rFonts w:ascii="Arial" w:eastAsia="Times New Roman" w:hAnsi="Arial" w:cs="Times New Roman"/>
          <w:sz w:val="24"/>
          <w:szCs w:val="24"/>
          <w:vertAlign w:val="superscript"/>
          <w:lang w:eastAsia="el-GR"/>
        </w:rPr>
        <w:t>ης</w:t>
      </w:r>
      <w:r w:rsidRPr="00567690">
        <w:rPr>
          <w:rFonts w:ascii="Arial" w:eastAsia="Times New Roman" w:hAnsi="Arial" w:cs="Times New Roman"/>
          <w:sz w:val="24"/>
          <w:szCs w:val="24"/>
          <w:lang w:eastAsia="el-GR"/>
        </w:rPr>
        <w:t xml:space="preserve"> Ιουλίου του 2021 θα μπορούν να επανενταχθούν σε τυχόν ρυθμίσεις των ασφαλιστικών εισφορών. Προϋπόθεση για την επανένταξη σε ρύθμιση είναι η καταβολή δύο δόσεων, Αυγούστου και Σεπτεμβρίου, μέχρι τα τέλη του Σεπτεμβρίου του 2021. Η επανένταξη γίνεται με τους ίδιους όρους και προϋποθέσεις της ρύθμισης που χάθηκε αρχικά.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Έρχομαι στο άρθρο 6. Αυτή είναι η τροπολογία για τις εισφορές κοινωνικής ασφάλισης των εργαζομένων των ναυπηγείων Σκαραμαγκά από τον Απρίλιο του 2012 ως τον Σεπτέμβριο του 2013. Με το άρθρο 6 επιλύουμε το πρόβλημα της ασφαλιστικής τακτοποίησης των εργαζομένων των ναυπηγείων Σκαραμαγκά το οποίο είναι σε εκκρεμότητα ήδη από το 2013. Συγκεκριμένα για περίοδο δεκαοκτώ μηνών, από τον Απρίλιο 2012 έως και τον Σεπτέμβριο του 2013, οι εργαζόμενοι είχαν τεθεί σε καθεστώς εκ περιτροπής απασχόλησης και δεν είχαν υποβληθεί οι σχετικές αναλυτικές περιοδικές δηλώσεις, οι ΑΠΔ δηλαδή, από την τότε διοίκηση της εταιρείας. Αποτέλεσμα ήταν να μην υπάρχει ασφάλιση των εργαζομένων για το εν λόγω διάστημα.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Η εταιρεία τέθηκε σε καθεστώς ειδικής διαχείρισης το 2018 και στις αρχές Ιουλίου ολοκληρώθηκε ο διαγωνισμός για την πώληση των περιουσιακών στοιχείων της. Με την προτεινόμενη διάταξη ερχόμαστε να βάλουμε τέλος στην αβεβαιότητα των εργαζομένων ως προς το τι θα συμβεί ασφαλιστικά για την επίμαχη περίοδο.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Συγκεκριμένα καθορίζονται οι όροι και οι διαδικασίες υποβολής των σχετικών ΑΠΔ από την υπό εκκαθάριση εταιρεία για το δεκαοκτάμηνο συμπεριλαμβανομένων και των ΑΠΔ που αφορούν τα δώρα Χριστουγέννων και Πάσχα καθώς και το επίδομα άδειας. Για κάθε μισθολογική περίοδο αναγνωρίζονται πλήρεις ημέρες ασφάλισης με βάση τις αποδοχές και το πακέτο κάλυψης που ο κάθε εργαζόμενος είχε πριν την εκ περιτροπής απασχόληση. Ο χρόνος που θα δηλωθεί θα θεωρείται πραγματικός συντάξιμος χρόνος ασφάλισης.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Από τη ρύθμιση εξαιρούνται οι εργαζόμενοι για τους οποίους ο ασφαλιστικός φορέας έχει ήδη προχωρήσει σε καταλογισμούς και ο χρόνος ασφάλισής τους έχει καταγραφεί ήδη μέσω αυτής της διαδικασίας καθώς προφανώς δεν μπορεί να καταγραφεί διπλός χρόνος ασφάλισης για το ίδιο διάστημα και στον ίδιο εργοδότη. Με την εν λόγω διάταξη επιλύεται το ασφαλιστικό σκέλος του προβλήματος και δεν επηρεάζονται τυχόν άλλες </w:t>
      </w:r>
      <w:r w:rsidRPr="00567690">
        <w:rPr>
          <w:rFonts w:ascii="Arial" w:eastAsia="Times New Roman" w:hAnsi="Arial" w:cs="Times New Roman"/>
          <w:sz w:val="24"/>
          <w:szCs w:val="24"/>
          <w:lang w:eastAsia="el-GR"/>
        </w:rPr>
        <w:lastRenderedPageBreak/>
        <w:t xml:space="preserve">διεκδικήσεις των εργαζομένων από την εταιρεία είτε μισθολογικής είτε υπηρεσιακής φύσης.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Να υπενθυμίσω ότι από τον Νοέμβριο του 2020 είχα διαβεβαιώσει το κοινοβουλευτικό Σώμα από αυτό το Βήμα ότι στη δύσκολη συγκυρία που βρισκόμαστε η Κυβέρνηση δεν αποπροσανατολίζεται από τον βασικό στόχο της, δηλαδή την προσέλκυση επενδύσεων και την αλλαγή παραγωγικού μοντέλου της χώρας.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Είχα τονίσει ότι η ευδοκίμηση της επένδυσης περνά και μέσα από την τακτοποίηση των σοβαρών εκκρεμοτήτων που απασχολούν τους εργαζόμενους. Αυτό κάνουμε σήμερα πράξη σε αγαστή συνεργασία με το Υπουργείο Οικονομικών. Πιστεύουμε ότι ξημερώνει μια νέα μέρα για τα Ναυπηγεία Σκαραμαγκά, υπό νέα διοίκηση και με τους εργαζόμενους τακτοποιημένους ως προς το ασφαλιστικό σκέλος.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Κυρίες και κύριοι Βουλευτές, σας καλούμε να υπερψηφίσετε το σύνολο των ρυθμίσεων της συγκεκριμένης τροπολογίας καθώς αφ’ ενός διευκολύνουν την εξυπηρέτηση των ασφαλιστικών χρεών και αφ’ ετέρου τακτοποιούν ασφαλιστικά τους εργαζόμενους στα ναυπηγεία Σκαραμαγκά και απελευθερώνουν την αναπτυξιακή προοπτική της ναυπηγικής βιομηχανίας στη χώρα μας.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Σας ευχαριστώ πολύ. Παρακαλώ.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lastRenderedPageBreak/>
        <w:t>ΠΡΟΕΔΡΕΥΟΥΣΑ (Σοφία Σακοράφα):</w:t>
      </w:r>
      <w:r w:rsidRPr="00567690">
        <w:rPr>
          <w:rFonts w:ascii="Arial" w:eastAsia="Times New Roman" w:hAnsi="Arial" w:cs="Times New Roman"/>
          <w:sz w:val="24"/>
          <w:szCs w:val="24"/>
          <w:lang w:eastAsia="el-GR"/>
        </w:rPr>
        <w:t xml:space="preserve"> Και εγώ σας ευχαριστώ, κύριε Υπουργέ.</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ΜΑΡΙΟΣ ΚΑΤΣΗΣ:</w:t>
      </w:r>
      <w:r w:rsidRPr="00567690">
        <w:rPr>
          <w:rFonts w:ascii="Arial" w:eastAsia="Times New Roman" w:hAnsi="Arial" w:cs="Times New Roman"/>
          <w:sz w:val="24"/>
          <w:szCs w:val="24"/>
          <w:lang w:eastAsia="el-GR"/>
        </w:rPr>
        <w:t xml:space="preserve"> Κυρία Πρόεδρε, ζητώ τον λόγο για ένα λεπτό.</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ΠΡΟΕΔΡΕΥΟΥΣΑ (Σοφία Σακοράφα):</w:t>
      </w:r>
      <w:r w:rsidRPr="00567690">
        <w:rPr>
          <w:rFonts w:ascii="Arial" w:eastAsia="Times New Roman" w:hAnsi="Arial" w:cs="Times New Roman"/>
          <w:sz w:val="24"/>
          <w:szCs w:val="24"/>
          <w:lang w:eastAsia="el-GR"/>
        </w:rPr>
        <w:t xml:space="preserve"> Έχετε τον λόγο, κύριε Κάτση.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ΜΑΡΙΟΣ ΚΑΤΣΗΣ:</w:t>
      </w:r>
      <w:r w:rsidRPr="00567690">
        <w:rPr>
          <w:rFonts w:ascii="Arial" w:eastAsia="Times New Roman" w:hAnsi="Arial" w:cs="Times New Roman"/>
          <w:sz w:val="24"/>
          <w:szCs w:val="24"/>
          <w:lang w:eastAsia="el-GR"/>
        </w:rPr>
        <w:t xml:space="preserve"> Κύριε Υπουργέ, κατ’ αρχάς να σας πω ότι η τροπολογία θα έπρεπε να είναι στο άλλο νομοσχέδιο. Δεν μπορώ να καταλάβω γιατί έρχεται στο σημερινό νομοσχέδιο, ενώ ταυτόχρονα, την ίδια μέρα έρχεται το νομοσχέδιο του Υπουργείου Εργασίας το οποίο συζητείται στη Βουλή.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ΠΑΝΑΓΙΩΤΗΣ ΤΣΑΚΛΟΓΛΟΥ (Υφυπουργός Εργασίας και Κοινωνικών Υποθέσεων): </w:t>
      </w:r>
      <w:r w:rsidRPr="00567690">
        <w:rPr>
          <w:rFonts w:ascii="Arial" w:eastAsia="Times New Roman" w:hAnsi="Arial" w:cs="Times New Roman"/>
          <w:sz w:val="24"/>
          <w:szCs w:val="24"/>
          <w:lang w:eastAsia="el-GR"/>
        </w:rPr>
        <w:t>Μετά.</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ΜΑΡΙΟΣ ΚΑΤΣΗΣ: </w:t>
      </w:r>
      <w:r w:rsidRPr="00567690">
        <w:rPr>
          <w:rFonts w:ascii="Arial" w:eastAsia="Times New Roman" w:hAnsi="Arial" w:cs="Times New Roman"/>
          <w:sz w:val="24"/>
          <w:szCs w:val="24"/>
          <w:lang w:eastAsia="el-GR"/>
        </w:rPr>
        <w:t>Μετά θα ψηφιστεί. Συζητιέται, όμως.</w:t>
      </w:r>
    </w:p>
    <w:p w:rsidR="00567690" w:rsidRPr="00567690" w:rsidRDefault="00567690" w:rsidP="00E15F6F">
      <w:pPr>
        <w:shd w:val="clear" w:color="auto" w:fill="FFFFFF"/>
        <w:spacing w:line="600" w:lineRule="auto"/>
        <w:ind w:firstLine="720"/>
        <w:contextualSpacing/>
        <w:jc w:val="both"/>
        <w:rPr>
          <w:rFonts w:ascii="Arial" w:eastAsia="Times New Roman" w:hAnsi="Arial" w:cs="Arial"/>
          <w:color w:val="111111"/>
          <w:sz w:val="24"/>
          <w:szCs w:val="24"/>
          <w:lang w:eastAsia="el-GR"/>
        </w:rPr>
      </w:pPr>
      <w:r w:rsidRPr="00567690">
        <w:rPr>
          <w:rFonts w:ascii="Arial" w:eastAsia="Times New Roman" w:hAnsi="Arial" w:cs="Arial"/>
          <w:b/>
          <w:color w:val="111111"/>
          <w:sz w:val="24"/>
          <w:szCs w:val="24"/>
          <w:lang w:eastAsia="el-GR"/>
        </w:rPr>
        <w:t xml:space="preserve">ΠΑΝΑΓΙΩΤΗΣ ΤΣΑΚΛΟΓΛΟΥ (Υφυπουργός Εργασίας και Κοινωνικών Υποθέσεων): </w:t>
      </w:r>
      <w:r w:rsidRPr="00567690">
        <w:rPr>
          <w:rFonts w:ascii="Arial" w:eastAsia="Times New Roman" w:hAnsi="Arial" w:cs="Arial"/>
          <w:color w:val="111111"/>
          <w:sz w:val="24"/>
          <w:szCs w:val="24"/>
          <w:lang w:eastAsia="el-GR"/>
        </w:rPr>
        <w:t>Μετά.</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ΜΑΡΙΟΣ ΚΑΤΣΗΣ: </w:t>
      </w:r>
      <w:r w:rsidRPr="00567690">
        <w:rPr>
          <w:rFonts w:ascii="Arial" w:eastAsia="Times New Roman" w:hAnsi="Arial" w:cs="Times New Roman"/>
          <w:sz w:val="24"/>
          <w:szCs w:val="24"/>
          <w:lang w:eastAsia="el-GR"/>
        </w:rPr>
        <w:t>Τι μετά;</w:t>
      </w:r>
    </w:p>
    <w:p w:rsidR="00567690" w:rsidRPr="00567690" w:rsidRDefault="00567690" w:rsidP="00E15F6F">
      <w:pPr>
        <w:shd w:val="clear" w:color="auto" w:fill="FFFFFF"/>
        <w:spacing w:line="600" w:lineRule="auto"/>
        <w:ind w:firstLine="720"/>
        <w:contextualSpacing/>
        <w:jc w:val="both"/>
        <w:rPr>
          <w:rFonts w:ascii="Arial" w:eastAsia="Times New Roman" w:hAnsi="Arial" w:cs="Arial"/>
          <w:color w:val="111111"/>
          <w:sz w:val="24"/>
          <w:szCs w:val="24"/>
          <w:lang w:eastAsia="el-GR"/>
        </w:rPr>
      </w:pPr>
      <w:r w:rsidRPr="00567690">
        <w:rPr>
          <w:rFonts w:ascii="Arial" w:eastAsia="Times New Roman" w:hAnsi="Arial" w:cs="Times New Roman"/>
          <w:b/>
          <w:sz w:val="24"/>
          <w:szCs w:val="24"/>
          <w:lang w:eastAsia="el-GR"/>
        </w:rPr>
        <w:t>ΙΩΑΝΝΗΣ ΑΝΔΡΙΑΝΟΣ:</w:t>
      </w:r>
      <w:r w:rsidRPr="00567690">
        <w:rPr>
          <w:rFonts w:ascii="Arial" w:eastAsia="Times New Roman" w:hAnsi="Arial" w:cs="Arial"/>
          <w:color w:val="111111"/>
          <w:sz w:val="24"/>
          <w:szCs w:val="24"/>
          <w:lang w:eastAsia="el-GR"/>
        </w:rPr>
        <w:t xml:space="preserve"> Θα ψηφιστεί μετά το άνοιγμα της Βουλής.</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ΜΑΡΙΟΣ ΚΑΤΣΗΣ: </w:t>
      </w:r>
      <w:r w:rsidRPr="00567690">
        <w:rPr>
          <w:rFonts w:ascii="Arial" w:eastAsia="Times New Roman" w:hAnsi="Arial" w:cs="Times New Roman"/>
          <w:sz w:val="24"/>
          <w:szCs w:val="24"/>
          <w:lang w:eastAsia="el-GR"/>
        </w:rPr>
        <w:t xml:space="preserve">Ωραία. Εντάξει. Είχατε τη δυνατότητα και το περιθώριο να τα φέρετε νωρίτερα. </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Εν πάση περιπτώσει, δεν μπορεί κανένας να πει ότι είναι ένας ορθός τρόπος νομοθέτησης. Δηλαδή, την ίδια στιγμή που το Υπουργείο Εργασίας </w:t>
      </w:r>
      <w:r w:rsidRPr="00567690">
        <w:rPr>
          <w:rFonts w:ascii="Arial" w:eastAsia="Times New Roman" w:hAnsi="Arial" w:cs="Times New Roman"/>
          <w:sz w:val="24"/>
          <w:szCs w:val="24"/>
          <w:lang w:eastAsia="el-GR"/>
        </w:rPr>
        <w:lastRenderedPageBreak/>
        <w:t>εισηγείται ένα νομοσχέδιο σε άλλη Αίθουσα του Κοινοβουλίου, εδώ στην Ολομέλεια να είναι του Υπουργείου Ψηφιακής Διακυβέρνησης.</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Θα μπω, όμως, στην ουσία. </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Τα άρθρα 1 και 2 είναι θετικές διατάξεις.</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Στο άρθρο 3 για τη διαγραφή των προσωπικών δεδομένων, επί της ουσίας ορίζετε για την προστασία των προσωπικών δεδομένων και τη διαγραφή των προσωπικών δεδομένων. Νομίζω ότι πρέπει να δώσετε μια απάντηση γιατί δεν ίσχυε μέχρι τώρα και για ποιο λόγο ορίζετε τώρα κατόπιν εορτής στις τριάντα μέρες να διαγράφονται τα δεδομένα και ποιος είναι υπεύθυνος για την επεξεργασία και ποιος είναι υπεύθυνος για την προστασία των προσωπικών δεδομένων με βάση τον γενικό κανονισμό προστασίας δεδομένων προσωπικού χαρακτήρα.</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Να πω, επίσης, και άλλο ένα άρθρο στο οποίο συμφωνούμε. Είναι πολύ σημαντικό και θετικό το άρθρο 6, που αφορά τα ελληνικά ναυπηγεία και τους εργαζόμενους. Είναι μια ρύθμιση που υποδέχονται οι εργαζόμενοι θετικά και είναι θετικό ότι το ενσωματώνετε. </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Αλλά έχετε ένα προβληματικό άρθρο, το άρθρο 5 και γι’ αυτόν ακριβώς τον λόγο θέλω να σας ρωτήσω: Είναι φωτογραφική αυτή η διάταξη, κύριε Τσακλόγλου, κύριε Υφυπουργέ; Γιατί από την πληροφορία που έχουμε, κατ’ αρχήν έχει καταγγείλει η ΓΣΕΕ για το άρθρο αυτό ότι είναι φωτογραφικό και </w:t>
      </w:r>
      <w:r w:rsidRPr="00567690">
        <w:rPr>
          <w:rFonts w:ascii="Arial" w:eastAsia="Times New Roman" w:hAnsi="Arial" w:cs="Times New Roman"/>
          <w:sz w:val="24"/>
          <w:szCs w:val="24"/>
          <w:lang w:eastAsia="el-GR"/>
        </w:rPr>
        <w:lastRenderedPageBreak/>
        <w:t xml:space="preserve">δεύτερον, ότι γίνεται με αυτό το άρθρο υπέρβαση μιας δικαστικής απόφασης, για να μπορέσετε να ορίσετε πρόεδρο στην οικονομική και κοινωνική επιτροπή. </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Θέλω ρητά την αναφορά σας και να μας πείτε αν προτίθεστε να αφαιρέσετε το άρθρο 5, προκειμένου να εξετάσουμε και εμείς τη στάση μας, γιατί σας είπα ότι όλες οι υπόλοιπες διατάξεις, τα υπόλοιπα άρθρα της τροπολογίας είναι σε θετική κατεύθυνση και τα χαιρετίζουμε. Όμως, το άρθρο 5 είναι καθαρά φωτογραφικό και πρέπει να δώσετε μια εξήγηση.</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Ευχαριστώ πολύ.</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ΠΡΟΕΔΡΕΥΟΥΣΑ (Σοφία Σακοράφα):</w:t>
      </w:r>
      <w:r w:rsidRPr="00567690">
        <w:rPr>
          <w:rFonts w:ascii="Arial" w:eastAsia="Times New Roman" w:hAnsi="Arial" w:cs="Times New Roman"/>
          <w:sz w:val="24"/>
          <w:szCs w:val="24"/>
          <w:lang w:eastAsia="el-GR"/>
        </w:rPr>
        <w:t xml:space="preserve"> Έχετε τον λόγο, κύριε Υπουργέ.</w:t>
      </w:r>
    </w:p>
    <w:p w:rsidR="00567690" w:rsidRPr="00567690" w:rsidRDefault="00567690" w:rsidP="00E15F6F">
      <w:pPr>
        <w:shd w:val="clear" w:color="auto" w:fill="FFFFFF"/>
        <w:spacing w:line="600" w:lineRule="auto"/>
        <w:ind w:firstLine="720"/>
        <w:contextualSpacing/>
        <w:jc w:val="both"/>
        <w:rPr>
          <w:rFonts w:ascii="Arial" w:eastAsia="Times New Roman" w:hAnsi="Arial" w:cs="Arial"/>
          <w:color w:val="111111"/>
          <w:sz w:val="24"/>
          <w:szCs w:val="24"/>
          <w:lang w:eastAsia="el-GR"/>
        </w:rPr>
      </w:pPr>
      <w:r w:rsidRPr="00567690">
        <w:rPr>
          <w:rFonts w:ascii="Arial" w:eastAsia="Times New Roman" w:hAnsi="Arial" w:cs="Arial"/>
          <w:b/>
          <w:color w:val="111111"/>
          <w:sz w:val="24"/>
          <w:szCs w:val="24"/>
          <w:lang w:eastAsia="el-GR"/>
        </w:rPr>
        <w:t xml:space="preserve">ΠΑΝΑΓΙΩΤΗΣ ΤΣΑΚΛΟΓΛΟΥ (Υφυπουργός Εργασίας και Κοινωνικών Υποθέσεων): </w:t>
      </w:r>
      <w:r w:rsidRPr="00567690">
        <w:rPr>
          <w:rFonts w:ascii="Arial" w:eastAsia="Times New Roman" w:hAnsi="Arial" w:cs="Arial"/>
          <w:color w:val="111111"/>
          <w:sz w:val="24"/>
          <w:szCs w:val="24"/>
          <w:lang w:eastAsia="el-GR"/>
        </w:rPr>
        <w:t>Ευχαριστώ κι εγώ.</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Για να το καταθέσουμε, προφανώς δεν είναι, για να το αναιρέσουμε το άρθρο 5, το οποίο αναφέρετε. </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Στο πρώτο κομμάτι που αναφερθήκατε, στο </w:t>
      </w:r>
      <w:r w:rsidRPr="00567690">
        <w:rPr>
          <w:rFonts w:ascii="Arial" w:eastAsia="Times New Roman" w:hAnsi="Arial" w:cs="Times New Roman"/>
          <w:sz w:val="24"/>
          <w:szCs w:val="24"/>
          <w:lang w:val="en-US" w:eastAsia="el-GR"/>
        </w:rPr>
        <w:t>GBDR</w:t>
      </w:r>
      <w:r w:rsidRPr="00567690">
        <w:rPr>
          <w:rFonts w:ascii="Arial" w:eastAsia="Times New Roman" w:hAnsi="Arial" w:cs="Times New Roman"/>
          <w:sz w:val="24"/>
          <w:szCs w:val="24"/>
          <w:lang w:eastAsia="el-GR"/>
        </w:rPr>
        <w:t xml:space="preserve">, και εγώ δεν σας άκουγα προηγουμένως και δεν είμαι και σίγουρος αν απαντώ καλά στην ερώτησή σας. Στο πρώτο από τα δύο που είπατε για το </w:t>
      </w:r>
      <w:r w:rsidRPr="00567690">
        <w:rPr>
          <w:rFonts w:ascii="Arial" w:eastAsia="Times New Roman" w:hAnsi="Arial" w:cs="Times New Roman"/>
          <w:sz w:val="24"/>
          <w:szCs w:val="24"/>
          <w:lang w:val="en-US" w:eastAsia="el-GR"/>
        </w:rPr>
        <w:t>GBDR</w:t>
      </w:r>
      <w:r w:rsidRPr="00567690">
        <w:rPr>
          <w:rFonts w:ascii="Arial" w:eastAsia="Times New Roman" w:hAnsi="Arial" w:cs="Times New Roman"/>
          <w:sz w:val="24"/>
          <w:szCs w:val="24"/>
          <w:lang w:eastAsia="el-GR"/>
        </w:rPr>
        <w:t xml:space="preserve">, αυτοί είναι οι στάνταρ κανόνες τους οποίους ακολουθούμε πάντα. Δεν έχει κάτι το ιδιαίτερο αυτό εδώ. </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ΜΑΡΙΟΣ ΚΑΤΣΗΣ: </w:t>
      </w:r>
      <w:r w:rsidRPr="00567690">
        <w:rPr>
          <w:rFonts w:ascii="Arial" w:eastAsia="Times New Roman" w:hAnsi="Arial" w:cs="Times New Roman"/>
          <w:sz w:val="24"/>
          <w:szCs w:val="24"/>
          <w:lang w:eastAsia="el-GR"/>
        </w:rPr>
        <w:t>Τι αλλάζετε τώρα; Τι τροποποιείτε; Τον αριθμό των ημερών;</w:t>
      </w:r>
    </w:p>
    <w:p w:rsidR="00567690" w:rsidRPr="00567690" w:rsidRDefault="00567690" w:rsidP="00E15F6F">
      <w:pPr>
        <w:shd w:val="clear" w:color="auto" w:fill="FFFFFF"/>
        <w:spacing w:line="600" w:lineRule="auto"/>
        <w:ind w:firstLine="720"/>
        <w:contextualSpacing/>
        <w:jc w:val="both"/>
        <w:rPr>
          <w:rFonts w:ascii="Arial" w:eastAsia="Times New Roman" w:hAnsi="Arial" w:cs="Arial"/>
          <w:color w:val="111111"/>
          <w:sz w:val="24"/>
          <w:szCs w:val="24"/>
          <w:lang w:eastAsia="el-GR"/>
        </w:rPr>
      </w:pPr>
      <w:r w:rsidRPr="00567690">
        <w:rPr>
          <w:rFonts w:ascii="Arial" w:eastAsia="Times New Roman" w:hAnsi="Arial" w:cs="Arial"/>
          <w:b/>
          <w:color w:val="111111"/>
          <w:sz w:val="24"/>
          <w:szCs w:val="24"/>
          <w:lang w:eastAsia="el-GR"/>
        </w:rPr>
        <w:lastRenderedPageBreak/>
        <w:t xml:space="preserve">ΠΑΝΑΓΙΩΤΗΣ ΤΣΑΚΛΟΓΛΟΥ (Υφυπουργός Εργασίας και Κοινωνικών Υποθέσεων): </w:t>
      </w:r>
      <w:r w:rsidRPr="00567690">
        <w:rPr>
          <w:rFonts w:ascii="Arial" w:eastAsia="Times New Roman" w:hAnsi="Arial" w:cs="Arial"/>
          <w:color w:val="111111"/>
          <w:sz w:val="24"/>
          <w:szCs w:val="24"/>
          <w:lang w:eastAsia="el-GR"/>
        </w:rPr>
        <w:t>Τίποτα. Κανονικά πάει.</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Το δεύτερο που μου είπατε, προφανώς δεν το καταθέτουμε, για να το αναιρέσουμε. Το καταθέτουμε, για να ψηφιστεί.</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Ευχαριστώ. </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ΠΡΟΕΔΡΕΥΟΥΣΑ (Σοφία Σακοράφα):</w:t>
      </w:r>
      <w:r w:rsidRPr="00567690">
        <w:rPr>
          <w:rFonts w:ascii="Arial" w:eastAsia="Times New Roman" w:hAnsi="Arial" w:cs="Times New Roman"/>
          <w:sz w:val="24"/>
          <w:szCs w:val="24"/>
          <w:lang w:eastAsia="el-GR"/>
        </w:rPr>
        <w:t xml:space="preserve"> Κι εγώ σας ευχαριστώ, κύριε Υπουργέ. </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Το λόγο έχει τώρα ο κ. Κόκκαλης από τον ΣΥΡΙΖΑ.</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ΒΑΣΙΛΕΙΟΣ ΚΟΚΚΑΛΗΣ:</w:t>
      </w:r>
      <w:r w:rsidRPr="00567690">
        <w:rPr>
          <w:rFonts w:ascii="Arial" w:eastAsia="Times New Roman" w:hAnsi="Arial" w:cs="Times New Roman"/>
          <w:sz w:val="24"/>
          <w:szCs w:val="24"/>
          <w:lang w:eastAsia="el-GR"/>
        </w:rPr>
        <w:t xml:space="preserve"> Ευχαριστώ, κυρία Πρόεδρε. </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Κυρίες και κύριοι συνάδελφοι, η νομοθέτηση της Κυβέρνησης με τις τροπολογίες της τελευταίας στιγμής, τροπολογίες αποτελούμενες από δέκα και δώδεκα άρθρα, προσβάλλουν κάθε έννοια κοινοβουλευτικής δημοκρατίας.</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Κυρίες και κύριοι συνάδελφοι, συζητάμε ένα νομοσχέδιο σήμερα το οποίο έχει να κάνει με την καθημερινότητα του πολίτη, έχει να κάνει με την περιουσία των συμπολιτών μας, είτε αυτή είναι μικρή είτε είναι μεγάλη. Η κρίσιμη λέξη που χαρακτηρίζει αυτό το νομοσχέδιο, αλλά και χαρακτηρίζει και μια κυβέρνηση, εάν πραγματικά σέβεται τους πολίτες, είναι η λέξη εμπιστοσύνη. Δεν είναι τυχαίο που στην αιτιολογική έκθεση του συγκεκριμένου νόμου αναφέρεται ρητώς ότι σκοπός αυτού του νομοσχεδίου είναι η ενίσχυση της εμπιστοσύνης στο Εθνικό Κτηματολόγιο από τους πολίτες. </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Κατ’ αρχάς, να πω ότι όλοι μας έχουμε χρέος να στηρίξουμε τον θεσμό του Κτηματολογίου, που είναι ένας θεσμός ο οποίος είχε πολλά προβλήματα στο παρελθόν. Πολλά λύθηκαν, πολλά δεν λύθηκαν. </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Να ξεκαθαρίσουμε δύο πράγματα: Τι ήθελαν και τι θέλουν οι πολίτες από το Κτηματολόγιο. Γιατί κάποιοι δεν γνωρίζουν. Ήθελαν και θέλουν γρήγορη καταχώρηση του δικαιώματός τους στην κτηματογράφηση, αλλά και γρήγορη και ταχεία εγγραφή στο Κτηματολόγιο. Επίσης, ταχεία εκδίκαση  τυχόν ένστασης. Ερώτηση ρητορική: Το απολαμβάνουν αυτό οι πολίτες; Δυστυχώς, όχι. Ακούσαμε ότι εκκρεμούν χιλιάδες αιτήσεις κτηματογράφησης. </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Τι λέει τώρα η Κυβέρνηση και θα χρησιμοποιήσω την επιχειρηματολογία του κ. Πιερρακάκη: «Για λίγες εκκρεμότητες εμείς το έργο της κτηματογράφησης θα το προχωρήσουμε.». Η ουσία είναι, βέβαια, ότι αυτό γίνεται, προκειμένου οι οίκοι αξιολόγησης στο εξωτερικό να δουν ότι έχει ολοκληρωθεί το πρόγραμμα της κτηματογράφησης. Αυτός είναι ο βασικός λόγος. Για λίγες εκκρεμότητες θα περάσουμε κατευθείαν στην πρώτη εγγραφή. Είναι ενδεικτική η κουβέντα που είπε. Μου έκανε τρομερή εντύπωση. «Όλα λυμένα, αλλιώς τίποτα λυμένο». Θα την επαναλάβω και θα δώσω τη δέουσα -νομίζω- απάντηση. </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Ποιο είναι το πρόβλημα που δημιουργείται; Άκουσα πολλούς συναδέλφους να λένε ότι θα υπάρξει πρόβλημα στην ασφάλεια των συναλλαγών. Τι σημαίνει «πρόβλημα στην ασφάλεια των συναλλαγών», κυρίες </w:t>
      </w:r>
      <w:r w:rsidRPr="00567690">
        <w:rPr>
          <w:rFonts w:ascii="Arial" w:eastAsia="Times New Roman" w:hAnsi="Arial" w:cs="Times New Roman"/>
          <w:sz w:val="24"/>
          <w:szCs w:val="24"/>
          <w:lang w:eastAsia="el-GR"/>
        </w:rPr>
        <w:lastRenderedPageBreak/>
        <w:t xml:space="preserve">και κύριοι συνάδελφοι; Να το πούμε έτσι απλά, όχι νομικίστικα. Θα τεθούν εκτός συναλλαγής τα ακίνητα, για τα οποία υπάρχουν αμφισβητήσεις, όπερ σημαίνει ότι δεν θα μπορούν να πουληθούν. Θα είναι δύσκολο έως αδύνατο να πουληθούν, δύσκολο έως αδύνατον να δανειοδοτηθούν οι ιδιοκτήτες αυτών των ακινήτων. Γιατί; </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Το ερώτημα είναι: Χτίζετε και χτίζεται η εμπιστοσύνη προς τους πολίτες με αυτό το νομοθέτημα, όταν τους λέτε «Ξέρεις, αν κάνεις ένσταση για οποιοδήποτε λόγο, θα φαίνεται η ένσταση και δεν θα μπορείς ούτε να το πουλήσεις ούτε να το αξιοποιήσεις ούτε οτιδήποτε άλλο, το οποίο μπορεί να κάνει ο πολίτης στην περιουσία του»; Έτσι θέλετε να χτίσετε την εμπιστοσύνη του κράτους προς τον πολίτη; Διότι αυτή η σχέση λησμονείτε ότι είναι αμφίδρομη. Δεν αρκεί μόνο ο πολίτης να επιδεικνύει την εμπιστοσύνη προς το κράτος. Πρέπει και το κράτος από την πλευρά του με συγκεκριμένα μέτρα να χτίζει την εμπιστοσύνη προς τον πολίτη. Χτίζεται αυτή η σχέση με αυτό το νομοθέτημα, με το οποίο ουσιαστικά καταργούνται βασικά δικαιώματα;</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Η απάντηση είναι αυτό που είπε ο κύριος Υπουργός -απουσιάζει ο κύριος Υπουργός-, «όλα λυμένα, τίποτα λυμένο». Αρκεί όλα να φαίνονται λυμένα κι ας μην είναι λυμένα. Αυτό κάνετε. </w:t>
      </w:r>
    </w:p>
    <w:p w:rsidR="00567690" w:rsidRPr="00567690" w:rsidRDefault="00567690" w:rsidP="00E15F6F">
      <w:pPr>
        <w:shd w:val="clear" w:color="auto" w:fill="FFFFFF"/>
        <w:spacing w:line="600" w:lineRule="auto"/>
        <w:ind w:firstLine="720"/>
        <w:contextualSpacing/>
        <w:jc w:val="center"/>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(Χειροκροτήματα από την πτέρυγα του ΣΥΡΙΖΑ)</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Αρκεί να δείξετε ότι έχει επιλυθεί η κτηματογράφηση. Και δεν σας ενδιαφέρει αν στην ουσία θα έχει λυθεί. Αυτή είναι σχέση εμπιστοσύνης που θέλετε να χτίσετε με τον πολίτη; Με το άρθρο 17, σύμφωνα με το οποίο θα διορίζετε; Μου θυμίζει τους διορισμούς των διοικητών των νοσοκομείων. Όταν κάποιος έχει πενταετή θητεία σε ένα κτηματολογικό γραφείο, δεν είναι λογικό σε κάποιον -να μιλήσουμε ειλικρινά- να έχει υποψίες ότι πιθανόν και να μην κάνει σωστά τη δουλειά του, διότι αν αλλάξει η κυβέρνηση, μπορεί να φύγει; Γιατί να μη διορίζεται με διαγωνισμό μέσω ΑΣΕΠ, με τα κατάλληλα προσόντα; Έτσι, επαναλαμβάνω, θα χτιστεί η εμπιστοσύνη;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Με το άρθρο 24 για ποιο λόγο έχετε εκτός τους τοπογράφους μηχανικούς τεχνολογικής εκπαίδευσης, τους τοπογράφος μηχανικούς και τους τοπογράφους γεωπληροφορικής; Δεν έχουν και αυτοί τα ίδια προσόντα με τους άλλους μηχανικούς; Για ποιο λόγο δεν μπορούν και αυτοί να κάνουν αυτό το έργο που αναφέρεται στο άρθρο 24;</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(Στο σημείο αυτό κτυπάει προειδοποιητικά το κουδούνι λήξεως του χρόνου ομιλίας του κυρίου Βουλευτή)</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Δύο κουβέντες θα πω -με την ανοχή σας, κύριε Πρόεδρε, δεν έχω ξεπεράσει ακόμη το επτάλεπτο- για τις τροπολογίες του Υπουργείου Οικονομικών και του Υπουργείου Εργασίας. Σίγουρα δεν είναι αυτό το οποίο ήθελε και θέλει η αγορά. Το είπαμε και άλλη φορά και το επαναλαμβάνουμε: </w:t>
      </w:r>
      <w:r w:rsidRPr="00567690">
        <w:rPr>
          <w:rFonts w:ascii="Arial" w:eastAsia="Times New Roman" w:hAnsi="Arial" w:cs="Times New Roman"/>
          <w:sz w:val="24"/>
          <w:szCs w:val="24"/>
          <w:lang w:eastAsia="el-GR"/>
        </w:rPr>
        <w:lastRenderedPageBreak/>
        <w:t>όταν τα χρέη που δημιουργήθηκαν δεν δημιουργήθηκαν από ευθύνη του επιχειρηματία είναι άδικο, είναι μη νόμιμο, δεν είναι σωστό να ζητάμε από τον επιχειρηματία να πληρώσει όλο το χρέος και να μην κάνουμε ένα «κούρεμα» της οφειλής. Επαναλαμβάνω, όταν το χρέος δημιουργήθηκε κατά τη διάρκεια της πανδημίας με κρατική εντολή και έκλεισαν οι επιχειρήσεις, οι εβδομήντα οκτώ έντοκες δόσεις συνιστούν κοροϊδία. Ενδεικτικό είναι ότι δεν περιλαμβάνονται και αυτοί που έχουν κάνει ρυθμίσεις. Από αυτό φαίνεται η προχειρότητα της σχετικής ρύθμισης, κυρίες και κύριοι συνάδελφοι. Για να ενταχθεί κάποιος σε αυτή τη ρύθμιση, που θα ψηφιστεί σήμερα, πρέπει να χάσει αυτή την οποία έχει. Να εντάξετε και αυτούς.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Και τέλος, με το ασφαλιστικό πρέπει να αποκαταστήσετε μια αδικία όσον αφορά αυτούς οι οποίοι οφείλουν στα ασφαλιστικά ταμεία, πάνω από 20.000 ευρώ οι ελεύθεροι επαγγελματίες και οι αγρότες πάνω από 6.000 ευρώ. Άλλο το δικαίωμα στην απονομή σύνταξης, που είναι συνταγματικό δικαίωμα και άλλο η οφειλή. Έχουμε να κάνουμε αφενός με την αξιοπρεπή διαβίωση του εν δυνάμει συνταξιούχου και αφετέρου με ένα ασφαλιστικό ταμείο. Δεν θα χάσει τα χρήματά του το ασφαλιστικό ταμείο. Δώστε λύση σε αυτούς οι οποίοι οφείλουν πάνω από 20.000 ευρώ και δεν μπορούν να πάρουν σύνταξη και είναι οι ελεύθεροι επαγγελματίες και στους αγρότες που οφείλουν πάνω από 6.000 ευρώ.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Και μια κουβέντα για τα αιτήματα των εργαζομένων στα Κέντρα Εξυπηρέτησης Πολιτών. Νομίζω ότι πρέπει η Κυβέρνηση να σκύψει στα προβλήματά τους, όχι μόνο να δώσει απάντηση στα αιτήματά τους, αλλά να σκύψει και στα προβλήματα των εργαζομένων στα Κέντρα Εξυπηρέτησης Πολιτών.</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Ευχαριστώ. </w:t>
      </w:r>
    </w:p>
    <w:p w:rsidR="00567690" w:rsidRPr="00567690" w:rsidRDefault="00567690" w:rsidP="00E15F6F">
      <w:pPr>
        <w:spacing w:line="600" w:lineRule="auto"/>
        <w:ind w:firstLine="720"/>
        <w:jc w:val="center"/>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(Χειροκροτήματα από την πτέρυγα του ΣΥΡΙΖΑ)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ΠΡΟΕΔΡΕΥΟΥΣΑ (Σοφία Σακοράφα):</w:t>
      </w:r>
      <w:r w:rsidRPr="00567690">
        <w:rPr>
          <w:rFonts w:ascii="Arial" w:eastAsia="Times New Roman" w:hAnsi="Arial" w:cs="Times New Roman"/>
          <w:sz w:val="24"/>
          <w:szCs w:val="24"/>
          <w:lang w:eastAsia="el-GR"/>
        </w:rPr>
        <w:t xml:space="preserve"> Κι εγώ σας ευχαριστώ, κύριε συνάδελφε.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Τον λόγο έχει τώρα ο κ. Φόρτωμας από τη Νέα Δημοκρατία.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ΦΙΛΙΠΠΟΣ ΦΟΡΤΩΜΑΣ:</w:t>
      </w:r>
      <w:r w:rsidRPr="00567690">
        <w:rPr>
          <w:rFonts w:ascii="Arial" w:eastAsia="Times New Roman" w:hAnsi="Arial" w:cs="Times New Roman"/>
          <w:sz w:val="24"/>
          <w:szCs w:val="24"/>
          <w:lang w:eastAsia="el-GR"/>
        </w:rPr>
        <w:t xml:space="preserve"> Ευχαριστώ πολύ, κυρία Πρόεδρε.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Κύριε Υπουργέ, κυρίες και κύριοι συνάδελφοι, συζητάμε σήμερα ένα νομοσχέδιο και μια ακόμα πολύ σημαντική καινοτομία. Ένα νομοσχέδιο το οποίο έρχεται σήμερα προς ψήφιση και έχει στόχο την επιτάχυνση αλλά και την απλοποίηση των διαδικασιών του ελληνικού Κτηματολογίου, ώστε να παρέχει καλύτερες υπηρεσίες τόσο προς τους πολίτες όσο και προς τους επαγγελματίες. Αλλά φυσικά πετυχαίνει και τι άλλο; Τη γρήγορη αλλά και την ελεύθερη πρόσβαση στο κτηματολόγιο. Πέραν όμως από αυτές τις διατάξεις το </w:t>
      </w:r>
      <w:r w:rsidRPr="00567690">
        <w:rPr>
          <w:rFonts w:ascii="Arial" w:eastAsia="Times New Roman" w:hAnsi="Arial" w:cs="Times New Roman"/>
          <w:sz w:val="24"/>
          <w:szCs w:val="24"/>
          <w:lang w:eastAsia="el-GR"/>
        </w:rPr>
        <w:lastRenderedPageBreak/>
        <w:t xml:space="preserve">νομοσχέδιο εισάγει και άλλες πολύ σημαντικές διατάξεις αναφορικά με νέες ψηφιακές υπηρεσίες, πάντα φυσικά προς εξυπηρέτηση των πολιτών.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Κυρίες και κύριοι συνάδελφοι, θα μου επιτρέψετε στη σημερινή μου τοποθέτηση να αναφερθώ στο μέρος του νομοσχεδίου το οποίο αφορά το ελληνικό Κτηματολόγιο.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Από τις πρώτες προσπάθειες κτηματογράφησης του 19</w:t>
      </w:r>
      <w:r w:rsidRPr="00567690">
        <w:rPr>
          <w:rFonts w:ascii="Arial" w:eastAsia="Times New Roman" w:hAnsi="Arial" w:cs="Times New Roman"/>
          <w:sz w:val="24"/>
          <w:szCs w:val="24"/>
          <w:vertAlign w:val="superscript"/>
          <w:lang w:eastAsia="el-GR"/>
        </w:rPr>
        <w:t>ου</w:t>
      </w:r>
      <w:r w:rsidRPr="00567690">
        <w:rPr>
          <w:rFonts w:ascii="Arial" w:eastAsia="Times New Roman" w:hAnsi="Arial" w:cs="Times New Roman"/>
          <w:sz w:val="24"/>
          <w:szCs w:val="24"/>
          <w:lang w:eastAsia="el-GR"/>
        </w:rPr>
        <w:t xml:space="preserve"> αιώνα στην ελληνική πολιτεία και παρ’ ότι το ελληνικό Κτηματολόγιο μπήκε στη ζωή μας στα μέσα της δεκαετίας του ΄90, τόσα χρόνια μετά έχει κτηματογραφηθεί σχεδόν το 35% της χώρας. Από το 1996 όπου ο τότε Υπουργός ΠΕΧΩΔΕ Κώστας Λαλιώτης κήρυξε την έναρξη κατάρτισης Εθνικού Κτηματολογίου και δήλωνε τότε ότι τα μόνα ευρωπαϊκά κράτη που δεν είχαν Κτηματολόγιο ήταν η Ελλάδα, και η Αλβανία, σήμερα, είκοσι πέντε χρόνια μετά, η Ελλάδα δεν έχει Εθνικό Κτηματολόγιο, ενώ αντιθέτως έχει η γείτονα χώρα. Μια χώρα, λοιπόν, η οποία αποδίδει τόσο μεγάλη σημασία στην ατομική ιδιοκτησία αλλά και στην ακίνητη περιουσία, όπως η δική μας, δεν έχει φροντίσει καν για τη δική της καταγραφή.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Επιπλέον, σκοπός του Κτηματολογίου είναι ο καθορισμός αλλά και η υιοθέτηση της δασικής έκτασης, αλλά και της δημόσιας και της ιδιωτικής περιουσίας ούτως ώστε να ξέρει το κράτος ποια είναι και τι έκταση έχει η δημόσια περιουσία. Βάζουμε, λοιπόν, τάξη και στη δημόσια αλλά και στην ιδιωτική περιουσία. Η κατάσταση η οποία περιγράφεται είναι ανεπίτρεπτη για </w:t>
      </w:r>
      <w:r w:rsidRPr="00567690">
        <w:rPr>
          <w:rFonts w:ascii="Arial" w:eastAsia="Times New Roman" w:hAnsi="Arial" w:cs="Times New Roman"/>
          <w:sz w:val="24"/>
          <w:szCs w:val="24"/>
          <w:lang w:eastAsia="el-GR"/>
        </w:rPr>
        <w:lastRenderedPageBreak/>
        <w:t xml:space="preserve">τη χώρα μας τον εικοστό πρώτο αιώνα. Εκτός φυσικά από την ταλαιπωρία την οποία προκαλεί στους πολίτες, λειτουργεί και ως εμπόδιο για την ανάπτυξη και για τις επενδύσεις.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Στο εξής όλα τα εν λόγω στοιχεία για τα ακίνητα της χώρας γίνονται προσιτά στους ιδιοκτήτες τους αλλά και στους επαγγελματίες οι οποίοι ασχολούνται με τις συναλλαγές γύρω από αυτά, καταργώντας τη γραφειοκρατία αλλά και την ταλαιπωρία, εξοικονομώντας φυσικά χρόνο και πόρους.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Το παρόν νομοσχέδιο, λοιπόν, επιταχύνει τις διαδικασίες ολοκληρώνοντάς τες μέσα σε δύο χρόνια. Δίνει φυσικά πρόσβαση στις ηλεκτρονικές υπηρεσίες του εν λόγω Κτηματολογίου προς διευκόλυνση των πολιτών και των δικηγόρων, αλλά και όλων όσων κινούνται γύρω από αυτό. Εισάγει τον ηλεκτρονικό φάκελο ακινήτου, προβλέπει ορισμό κτηματολογικού εφέτη. Δίνει παράταση μέχρι τις 31 Δεκεμβρίου του 2022 για τη διόρθωση ανακριβειών των πρώτων εγγραφών. Εισάγει επιπλέον τη διαδικασία διαμεσολάβησης καθώς και διάφορες ρυθμίσεις για τα ακίνητα αγνώστου ιδιοκτήτη.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Σε αυτό το σημείο θα ήθελα να κάνω μία πρόταση προς την ηγεσία του Υπουργείου αναφορικά με το θέμα αυτό. Στο άρθρο 13, κύριε Υπουργέ, ορίζεται πως το ελληνικό δημόσιο δεν είναι υποχρεωμένο να αιτιολογήσει τυχόν αρνητική απάντησή του επί αίτησης διόρθωσης προδήλου σφάλματος για </w:t>
      </w:r>
      <w:r w:rsidRPr="00567690">
        <w:rPr>
          <w:rFonts w:ascii="Arial" w:eastAsia="Times New Roman" w:hAnsi="Arial" w:cs="Times New Roman"/>
          <w:sz w:val="24"/>
          <w:szCs w:val="24"/>
          <w:lang w:eastAsia="el-GR"/>
        </w:rPr>
        <w:lastRenderedPageBreak/>
        <w:t>ακίνητα αγνώστου ιδιοκτήτη. Σε περίπτωση μάλιστα αρνητικής απάντησης ο προϊστάμενος οφείλει να απορρίψει την αίτηση. Θεωρώ ότι το ελληνικό δημόσιο οφείλει να αιτιολογεί επαρκώς και ειδικά τυχόν αρνητική του απάντηση επί των αιτήσεων και αυτό να είναι καθαρό.</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Επιπλέον θα ήθελα να θίξω άλλο ένα ζήτημα αναφορικά με τους υποθηκοφύλακες οι οποίοι θα αναλάβουν, εν δυνάμει φυσικά, χρέη προϊσταμένου. Θα πρέπει θεωρώ να έχουν κάποια προτεραιότητα σε σχέση με τους υπόλοιπους οι οποίοι θα αιτηθούν για τη θέση προϊσταμένου, κυρίως φυσικά λόγω της εμπειρίας τους. Η ένταξή τους στον φορέα Κτηματολόγιο είναι απόλυτα χρήσιμη και θα έλεγα αναγκαία για την ολοκλήρωσή του.</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Κυρίες και κύριοι συνάδελφοι, η ψηφιακή τεχνολογία αλλάζει τις ζωές μας βελτιώνοντας και την καθημερινότητα μας αλλά και τις συναλλαγές. Το Υπουργείο έχει επιτελέσει και επιτελεί ένα πολύ σημαντικό έργο. Η σπουδαιότητα του αποδεικνύεται καθημερινά, ο σκοπός δε αυτής της νομοθετικής παρέμβασης είναι να πατάξουμε τη γραφειοκρατία προς όφελος της οικονομίας, των επενδύσεων και των θέσεων απασχόλησης, αλλά και εν τέλει προς όφελος των Ελλήνων πολιτών. Είμαστε λοιπόν αποφασισμένοι, και οδηγούμε τη χώρα μας σε μία νέα εποχή ψηφιακή, με στόχο και την ευημερία των πολιτών αλλά και την ενδυνάμωση των επιχειρήσεων.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Ευχαριστώ πολύ, κυρία Πρόεδρε.</w:t>
      </w:r>
    </w:p>
    <w:p w:rsidR="00567690" w:rsidRPr="00567690" w:rsidRDefault="00567690" w:rsidP="00E15F6F">
      <w:pPr>
        <w:spacing w:line="600" w:lineRule="auto"/>
        <w:ind w:firstLine="720"/>
        <w:jc w:val="center"/>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(Χειροκροτήματα από την πτέρυγα της Νέας Δημοκρατίας)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ΠΡΟΕΔΡΕΥΟΥΣΑ (Σοφία Σακοράφα):</w:t>
      </w:r>
      <w:r w:rsidRPr="00567690">
        <w:rPr>
          <w:rFonts w:ascii="Arial" w:eastAsia="Times New Roman" w:hAnsi="Arial" w:cs="Times New Roman"/>
          <w:sz w:val="24"/>
          <w:szCs w:val="24"/>
          <w:lang w:eastAsia="el-GR"/>
        </w:rPr>
        <w:t xml:space="preserve"> Κι εγώ σας ευχαριστώ πολύ, κύριε συνάδελφε.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Τον λόγο τώρα έχει η κ. Καφαντάρη από τον ΣΥΡΙΖΑ.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ΧΑΡΟΥΛΑ (ΧΑΡΑ) ΚΑΦΑΝΤΑΡΗ: </w:t>
      </w:r>
      <w:r w:rsidRPr="00567690">
        <w:rPr>
          <w:rFonts w:ascii="Arial" w:eastAsia="Times New Roman" w:hAnsi="Arial" w:cs="Times New Roman"/>
          <w:sz w:val="24"/>
          <w:szCs w:val="24"/>
          <w:lang w:eastAsia="el-GR"/>
        </w:rPr>
        <w:t>Ευχαριστώ πολύ, κυρία Πρόεδρε.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Πραγματικά σήμερα διερωτώμαι, ένα ερώτημα γεννάται ποιο νομοσχέδιο πραγματικά συζητάμε. Σχεδόν η μισή Κυβέρνηση θα έλεγα παρέλασε από αυτό εδώ το Βήμα για μια σειρά τροπολογιών που πολλές από αυτές μπορούσαν να είναι και ξεχωριστό νομοσχέδιο, τροπολογίες οι οποίες αναιρούν ακόμα και ψηφοφορίες και διατάξεις, να το πω έτσι, της Κυβέρνηση της Νέας Δημοκρατίας. Άλλωστε, η αυτοαναίρεση στη Κυβέρνηση είναι κάτι το πολύ συνηθισμένο. Και βέβαια όλα αυτά δείχνουν κατά πόσο ευσταθεί αυτό που διακηρύσσει ο κ. Μητσοτάκης «επιτελικό κράτος».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Κυρίες και κύριοι Βουλευτές, κύριε Υπουργέ, πριν ξεκινήσω την τοποθέτησή μου στο νομοσχέδιο, ήθελα να πω μερικά πράγματα. Πρώτα απ’ όλα, να δώσω μια απάντηση στον κ. Χαρδαλιά, τον Υφυπουργό Πολιτικής Προστασίας, ο οποίος το πρωί πρώτα απ’ όλα ανέφερε κάτι ψευδές, κάτι που δεν ισχύει. Ουδέποτε έχει σταλεί στις Κοινοβουλευτικές Ομάδες επιστολή του Υφυπουργείου του για μια διακοινοβουλευτική επιτροπή για την πολιτική </w:t>
      </w:r>
      <w:r w:rsidRPr="00567690">
        <w:rPr>
          <w:rFonts w:ascii="Arial" w:eastAsia="Times New Roman" w:hAnsi="Arial" w:cs="Times New Roman"/>
          <w:sz w:val="24"/>
          <w:szCs w:val="24"/>
          <w:lang w:eastAsia="el-GR"/>
        </w:rPr>
        <w:lastRenderedPageBreak/>
        <w:t xml:space="preserve">προστασία. Εμείς δεν έχουμε λάβει κάτι τέτοιο και το ελέγξαμε και από τις υπηρεσίες της Βουλής. Ίσως δεν το γνωρίζει, ίσως αφορά κάποια πρόσκληση δημόσια που μπορεί να έκανε στον επικοινωνιακό του οίστρο, θα έλεγα, γιατί πραγματικά και στο κομμάτι αυτό και πρόσφατα ζήσαμε πυρκαγιές και χθες και προχθές δυστυχώς στην Ελλάδα που και η κλιματική αλλαγή συντείνει σ’ αυτό. Μπορεί δημόσια λοιπόν να έκανε κάποια τέτοια πρόσκληση, αλλά στην ουσία δεν υπάρχει.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Από την άλλη μεριά, αν και πολλές φορές έχουμε τοποθετηθεί εδώ στην Ολομέλεια για την αντιπυρική προστασία και την προετοιμασία, διεψεύσθη  παταγωδώς και από τα Γεράνεια, όταν έλεγε ότι όλα είναι έτοιμα και όλα λειτουργούν καλά. Και βέβαια και αυτό που είπε μετά ότι μας καλεί πραγματικά να περπατήσουμε μαζί στη Σταμάτα, στον Διόνυσο. Χθες ο τομέας προστασίας του πολίτη και η πολιτική προστασία περπατήσαμε στην περιοχή και δεν μπορεί να βγαίνει και να λέει ότι όλα καλά και οι συνέπειες της «Μήδειας» τον Φλεβάρη έχουν αποκατασταθεί και έτσι δεν υπήρχε καταστροφή. Ακόμα υπάρχουν κορμοί, ακόμα υπάρχει εκτεθειμένη βιομάζα, η οποία δεν έχει συλλεγεί. Και ας μίλησε με μεγάλες τυμπανοκρουσίες, θα έλεγα, για το πρόγραμμα «Δρυάδες» και τα δεκαοκτώ σημεία και όλα αυτά. Ας είμαστε λίγο πιο προσεκτικοί και στο συγκεκριμένο θέμα.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Τώρα, κατ’ αρχάς, μίλησε βέβαια για τις απευθείας αναθέσεις που είναι χαρακτηριστικό στην πολιτική προστασία. Η τροπολογία και η προσθήκη η οποία έγινε έχει να κάνει με αυτό. Βέβαια, αυτά όλα δημιουργούν ερωτηματικά. Το αποτέλεσμα είναι ότι η προετοιμασία της χώρας μας η αντιπυρική δεν είναι αυτή η οποία έπρεπε και δυστυχώς μέχρι στιγμής είχαμε αρνητικές συνέπειες. Ας ελπίσουμε ότι θα είναι μέχρι εδώ.</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Έρχομαι τώρα στο εξής. Το «επιτελικό κράτος» του κ. Μητσοτάκη καταρρέει καθημερινά. Πέρα από το κομμάτι που ανέφερα πριν της αντιπυρικής θωράκισης της χώρας, έχουμε μια σειρά ζητήματα. Έφυγε ο κ. Τσακλόγλου. Θα ήθελα να τον ρωτήσω: Γιατί τριάντα χιλιάδες συνταξιούχοι χθες και προχθές δεν πήραν τα αναδρομικά τα οποία έλεγαν ότι τέλη Ιουλίου θα δοθούν; Και μάλιστα, η εταιρεία η  οποία ανέλαβε να υπολογίσει και να δουλέψει στην κατεύθυνση αυτή δεν πρόλαβε. Έτσι, πολύ απλά, δεν πρόλαβε, ενώ από την πλευρά του Υπουργείου και στελέχους του δεν υπάρχουν και ρήτρες για την εταιρεία τη συγκεκριμένη που δεν έκανε τη δουλειά της στο χρονικό περιθώριο που έπρεπε.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Από την άλλη μεριά, βέβαια έχουμε και έναν Πρωθυπουργό -την δεύτερο τη τάξει πολιτειακή αρχή στην πατρίδα μας- ο οποίος απεχθάνεται τη διαφάνεια στο πόθεν έσχες του. Ερωτηματικά σοβαρά αυτά, τα οποία χρήζουν </w:t>
      </w:r>
      <w:r w:rsidRPr="00567690">
        <w:rPr>
          <w:rFonts w:ascii="Arial" w:eastAsia="Times New Roman" w:hAnsi="Arial" w:cs="Times New Roman"/>
          <w:sz w:val="24"/>
          <w:szCs w:val="24"/>
          <w:lang w:eastAsia="el-GR"/>
        </w:rPr>
        <w:lastRenderedPageBreak/>
        <w:t xml:space="preserve">απαντήσεων και εμείς ως ΣΥΡΙΖΑ - Προοδευτική Συμμαχία θα επιμείνουμε σ’ αυτό.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Και βέβαια έχουμε και έναν Πρωθυπουργό, ο οποίος πριν από δυο-τρεις μέρες έλεγε ότι δεν θα επιβληθούν ποινές για υποχρεωτικό εμβολιασμό στους εκπαιδευτικούς και έρχεται η τροπολογία για την οποία η κ. Κεραμέως επί λέξει είχε πει όταν ψηφίστηκε το νομοσχέδιο για την παιδεία: «Εμείς θέλουμε να μην νομοθετούμε κακά». Είναι κακή νομοθέτηση να έρχεται μια τροπολογία χωρίς να συζητηθεί, εκπρόθεσμη και λοιπά.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Και σήμερα στο εν λόγω νομοσχέδιο Ψηφιακής Πολιτικής έχουμε αυτά τα οποία ορίζουν για τους εκπαιδευτικούς και τις ποινές, να το πω έτσι, αν δεν προχωρήσουν σε εμβολιασμό ή δεν φέρουν πιστοποιητικό, χωρίς να καθορίζεται πώς θα γίνονται και τα τεστ, ποιος θα τα πληρώνει. Επίκαιρο λοιπόν αυτό που λέγαμε από την αρχή της πανδημίας, συνταγογράφηση των τεστ, καθολικά τεστ, πολιτικές ιχνηλάτησης. Και τώρα βέβαια σαφώς και σαν χώρος πολιτικός έχουμε τοποθετηθεί υπέρ του εμβολιασμού.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Κτηματολόγιο τώρα, να πούμε και για το νομοσχέδιο το συγκεκριμένο. Είναι ένα έργο το οποίο επιταχύνθηκε επί κυβέρνησης ΣΥΡΙΖΑ. Έγινε το Κτηματολόγιο νομικό πρόσωπο δημοσίου δικαίου. Παραλάβαμε ένα 25%. Σε δύο χρόνια το φτάσαμε στο 60%. Η χώρα μας όμως -εσείς δύο χρόνια αδράνειας- εξακολουθεί ακόμα να είναι χωρίς Κτηματολόγιο η μοναδική στην </w:t>
      </w:r>
      <w:r w:rsidRPr="00567690">
        <w:rPr>
          <w:rFonts w:ascii="Arial" w:eastAsia="Times New Roman" w:hAnsi="Arial" w:cs="Times New Roman"/>
          <w:sz w:val="24"/>
          <w:szCs w:val="24"/>
          <w:lang w:eastAsia="el-GR"/>
        </w:rPr>
        <w:lastRenderedPageBreak/>
        <w:t>Ευρώπη και εσείς μιλάτε για επενδύσεις, που θέλουμε να δούμε επενδύσεις. Μέχρι στιγμής δεν είδαμε καμμία αξιόλογη ξένη επένδυση δύο χρόνια. Αν υπάρχει, να μας το πείτε. Αλλά ένας επενδυτής σοβαρός, όχι αεριτζής, θέλει να ξέρει τους όρους, τους κανόνες, Κτηματολόγιο, πολεοδομικά ζητήματα, δασικούς χάρτες, που εσείς μας πήγατε και στον τομέα αυτό πίσω. Πώς θα έρθουν οι επενδύσεις;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Το πρώτο και το κύριο που κάνατε με τη διακυβέρνηση από το κόμμα σας, κύριοι της Νέας Δημοκρατίας, μεταφέρατε το Κτηματολόγιο στο Υπουργείο Ψηφιακής Πολιτικής, δηλαδή αντιμετωπίζεται σαν ένα ψηφιακό ζήτημα το Κτηματολόγιο. Δεν υπάρχει πουθενά για εσάς Υπουργείο Περιβάλλοντος, δεν υπάρχει Υπουργείο Δικαιοσύνης, δεν υπάρχουν όλα αυτά. Κι όλα αυτά στο όνομα της επιτάχυνσης των διαδικασιών. Λέτε ότι με αυτόν τον τρόπο θα επιταχυνθούν οι διαδικασίες της κτηματογράφησης και λοιπά, χτυπώντας την αξιοπιστία…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Ναι, κυρία Πρόεδρε, ένα λεπτό.</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Χτυπώντας την αξιοπιστία του θεσμού, το μεταθέτετε ουσιαστικά στο μέλλον, ενώ εσείς λέτε ότι κλείνετε τα ζητήματα και λύνετε το πρόβλημα. Πώς </w:t>
      </w:r>
      <w:r w:rsidRPr="00567690">
        <w:rPr>
          <w:rFonts w:ascii="Arial" w:eastAsia="Times New Roman" w:hAnsi="Arial" w:cs="Times New Roman"/>
          <w:sz w:val="24"/>
          <w:szCs w:val="24"/>
          <w:lang w:eastAsia="el-GR"/>
        </w:rPr>
        <w:lastRenderedPageBreak/>
        <w:t>θα κλείσουν όμως με ιδιώτες μηχανικούς και δικηγόρους όπως κάνατε στον ΕΦΚΑ με τους λογιστές και τους δικηγόρους; Δεν έχουμε αντίρρηση στον διαπιστευμένο μηχανικό, αλλά με ποιες προϋποθέσεις θα γίνει αυτό;</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Η Κυβέρνηση Μητσοτάκη, αφού ταλαντεύτηκε στις απειλές προστίμων και αλλεπάλληλες παρατάσεις, έρχεται τώρα να ψηφίσει αυτό το νομοσχέδιο, παρά τις εκκρεμότητες που αντιστοιχούν σε πολλά ιδιοκτησιακά δικαιώματα. Θα μείνουν μετέωροι πολλοί ιδιοκτήτες και βέβαια αρωγοί τους πάντα στους ιδιώτες μηχανικούς και δικηγόρους, που με βάση τον νόμο θα αναλάβουν έναντι αμοιβής να βρίσκουν λύσεις, αρωγοί τους θα είναι και οι νέοι προϊστάμενοι κτηματολογικών γραφείων που θα επιλεγούν κατά το δοκούν από την Κυβέρνηση.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Με δυο κουβέντες -και κλείνω, κυρία Πρόεδρε- επιτρέπει το νομοσχέδιο αυτό αγοραπωλησίες ακινήτων τα οποία έχουν ιδιοκτησιακές εκκρεμότητες. Η ευθύνη της απόδειξης της ιδιοκτησίας για μια έκταση διεκδικούμενη και από το δημόσιο θα βαρύνει το δημόσιο και όχι τον πολίτη. Είναι η πρώτη φορά που το δημόσιο ανάβει το πράσινο φως για αγοραπωλησίες ακινήτων τα οποία δεν έχουν ξεκάθαρο ιδιοκτησιακό καθεστώς. Παράλληλα, δημιουργείται ένα Κτηματολόγιο εκτός του Κτηματολογίου.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Ευχαριστώ. Ευχαριστώ και για τον χρόνο.</w:t>
      </w:r>
    </w:p>
    <w:p w:rsidR="00567690" w:rsidRPr="00567690" w:rsidRDefault="00567690" w:rsidP="00E15F6F">
      <w:pPr>
        <w:spacing w:line="600" w:lineRule="auto"/>
        <w:ind w:firstLine="720"/>
        <w:jc w:val="center"/>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(Χειροκροτήματα από την πτέρυγα του ΣΥΡΙΖΑ)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ΠΡΟΕΔΡΕΥΟΥΣΑ (Σοφία Σακοράφα): </w:t>
      </w:r>
      <w:r w:rsidRPr="00567690">
        <w:rPr>
          <w:rFonts w:ascii="Arial" w:eastAsia="Times New Roman" w:hAnsi="Arial" w:cs="Times New Roman"/>
          <w:sz w:val="24"/>
          <w:szCs w:val="24"/>
          <w:lang w:eastAsia="el-GR"/>
        </w:rPr>
        <w:t>Κι εγώ σας ευχαριστώ, κυρία συνάδελφε.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Τον λόγο τώρα έχει ο κ. Μελάς από τη Νέα Δημοκρατία.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ΙΩΑΝΝΗΣ ΜΕΛΑΣ: </w:t>
      </w:r>
      <w:r w:rsidRPr="00567690">
        <w:rPr>
          <w:rFonts w:ascii="Arial" w:eastAsia="Times New Roman" w:hAnsi="Arial" w:cs="Times New Roman"/>
          <w:sz w:val="24"/>
          <w:szCs w:val="24"/>
          <w:lang w:eastAsia="el-GR"/>
        </w:rPr>
        <w:t xml:space="preserve">Ευχαριστώ, κυρία Πρόεδρε.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Κύριε Υπουργέ, κυρίες και κύριοι συνάδελφοι Βουλευτές, το σημερινό νομοσχέδιο του Υπουργείου Ψηφιακής Διακυβέρνησης είναι ένα ακόμα βήμα στα τόσα βήματα που έχουν γίνει στον δρόμο του ψηφιακού μετασχηματισμού του κράτους. Οι παραλείψεις και οι αστοχίες όλα αυτά τα χρόνια που εντοπίζονται στο Εθνικό Κτηματολόγιο τακτοποιούνται με το παρόν νομοσχέδιο.</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t xml:space="preserve">Η οργάνωση και η λειτουργία του Κτηματολογίου απασχολεί εδώ και πάρα πολλά χρόνια το ελληνικό κράτος. Το ανέφερε και ο Υπουργός στην ομιλία του, όταν παρουσίασε και το Φύλλο της Κυβερνήσεως από την εποχή του Όθωνα. Ενδεχομένως η πρώτη-πρώτη συζήτηση, ιστορικά κιόλας, να έχει γίνει και επί Καποδίστρια. Είναι η αλήθεια ότι οι πρώτες διαδικασίες με το Κτηματολόγιο, όπως το γνωρίζουμε και όπως οργανώνεται σήμερα, ξεκίνησαν γύρω στο 1995. </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lastRenderedPageBreak/>
        <w:t xml:space="preserve">Η μη λοιπόν ολοκλήρωσή του μέχρι σήμερα δυσκολεύει τις διαδικασίες μεταβίβασης ακινήτων και δυσχεραίνει τη λειτουργία της δημόσιας διοίκησης. Αυτονόητο ότι προκαλεί και αρνητικές επιπτώσεις στην ανάπτυξη της αγοράς των ακινήτων στη χώρα μας. Το </w:t>
      </w:r>
      <w:r w:rsidRPr="00567690">
        <w:rPr>
          <w:rFonts w:ascii="Arial" w:eastAsia="SimSun" w:hAnsi="Arial" w:cs="Arial"/>
          <w:bCs/>
          <w:sz w:val="24"/>
          <w:szCs w:val="24"/>
          <w:shd w:val="clear" w:color="auto" w:fill="FFFFFF"/>
          <w:lang w:val="en-US" w:eastAsia="zh-CN"/>
        </w:rPr>
        <w:t>ktimatolgio</w:t>
      </w:r>
      <w:r w:rsidRPr="00567690">
        <w:rPr>
          <w:rFonts w:ascii="Arial" w:eastAsia="SimSun" w:hAnsi="Arial" w:cs="Arial"/>
          <w:bCs/>
          <w:sz w:val="24"/>
          <w:szCs w:val="24"/>
          <w:shd w:val="clear" w:color="auto" w:fill="FFFFFF"/>
          <w:lang w:eastAsia="zh-CN"/>
        </w:rPr>
        <w:t>.</w:t>
      </w:r>
      <w:r w:rsidRPr="00567690">
        <w:rPr>
          <w:rFonts w:ascii="Arial" w:eastAsia="SimSun" w:hAnsi="Arial" w:cs="Arial"/>
          <w:bCs/>
          <w:sz w:val="24"/>
          <w:szCs w:val="24"/>
          <w:shd w:val="clear" w:color="auto" w:fill="FFFFFF"/>
          <w:lang w:val="en-US" w:eastAsia="zh-CN"/>
        </w:rPr>
        <w:t>gov</w:t>
      </w:r>
      <w:r w:rsidRPr="00567690">
        <w:rPr>
          <w:rFonts w:ascii="Arial" w:eastAsia="SimSun" w:hAnsi="Arial" w:cs="Arial"/>
          <w:bCs/>
          <w:sz w:val="24"/>
          <w:szCs w:val="24"/>
          <w:shd w:val="clear" w:color="auto" w:fill="FFFFFF"/>
          <w:lang w:eastAsia="zh-CN"/>
        </w:rPr>
        <w:t>.</w:t>
      </w:r>
      <w:r w:rsidRPr="00567690">
        <w:rPr>
          <w:rFonts w:ascii="Arial" w:eastAsia="SimSun" w:hAnsi="Arial" w:cs="Arial"/>
          <w:bCs/>
          <w:sz w:val="24"/>
          <w:szCs w:val="24"/>
          <w:shd w:val="clear" w:color="auto" w:fill="FFFFFF"/>
          <w:lang w:val="en-US" w:eastAsia="zh-CN"/>
        </w:rPr>
        <w:t>gr</w:t>
      </w:r>
      <w:r w:rsidRPr="00567690">
        <w:rPr>
          <w:rFonts w:ascii="Arial" w:eastAsia="SimSun" w:hAnsi="Arial" w:cs="Arial"/>
          <w:bCs/>
          <w:sz w:val="24"/>
          <w:szCs w:val="24"/>
          <w:shd w:val="clear" w:color="auto" w:fill="FFFFFF"/>
          <w:lang w:eastAsia="zh-CN"/>
        </w:rPr>
        <w:t xml:space="preserve">, το οποίο ξεκίνησε τη λειτουργία του τον περασμένο Απρίλιο, είναι ένα σημαντικό βήμα. Επαγγελματίες, όπως συμβολαιογράφοι, μηχανικοί, δικηγόροι μπορούν μέσα από αυτήν την πλατφόρμα να έχουν πρόσβαση στα στοιχεία των ακινήτων. Χρειάζονται, όμως, να γίνουν ακόμα πολλά βήματα. </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t xml:space="preserve">Με το παρόν λοιπόν νομοσχέδιο εισάγουμε διατάξεις σχετικά με την επιτάχυνση, την απλοποίηση και την ασφάλεια των διαδικασιών του Κτηματολογίου. Πώς το πετυχαίνουμε; Μειώνουμε κατά δύο χρόνια, μεσοσταθμικά, το χρονοδιάγραμμα για την πλήρη λειτουργία του Κτηματολογίου σε όσες περιοχές αυτό δεν έχει ακόμα ολοκληρωθεί ως προς την κτηματογράφηση. Αυτό αφορά περίπου το 65% της χώρας, καθώς αυτήν τη στιγμή έχει ολοκληρωθεί περίπου το 35%. </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t xml:space="preserve">Δεύτερον, με την αλλαγή στη διαδικασία για την έναρξη λειτουργίας του Κτηματολογίου: Μέχρι σήμερα για την έναρξη λειτουργίας του Κτηματολογίου απαιτείται μια χρονοβόρα διαδικασία. Με την ανάρτηση των κτηματολογικών χαρτών ξεκινά η διαδικασία των ενστάσεων και αφού τελεσιδικήσουν όλες οι ενστάσεις, τότε το κτηματολογικό γραφείο κάθε περιοχής τίθεται σε λειτουργία. </w:t>
      </w:r>
      <w:r w:rsidRPr="00567690">
        <w:rPr>
          <w:rFonts w:ascii="Arial" w:eastAsia="SimSun" w:hAnsi="Arial" w:cs="Arial"/>
          <w:bCs/>
          <w:sz w:val="24"/>
          <w:szCs w:val="24"/>
          <w:shd w:val="clear" w:color="auto" w:fill="FFFFFF"/>
          <w:lang w:eastAsia="zh-CN"/>
        </w:rPr>
        <w:lastRenderedPageBreak/>
        <w:t xml:space="preserve">Η διαδικασία αυτή σήμερα μπορεί να διαρκέσει ακόμα και τέσσερα χρόνια. Τι αλλάζει με το νομοσχέδιο; Πλέον, μετά την ανάρτηση, την υποβολή των ενστάσεων και μετά τη διόρθωση των πρόδηλων σφαλμάτων, κάθε περιοχή θα αποκτά κτηματολόγιο σε λειτουργία. Οι ενστάσεις θα εκδικάζονται κανονικά και οι ιδιοκτήτες δεν θα στερούνται κανένα από τα δικαιώματα που διαθέτουν. Για το διάστημα που μεσολαβεί κάθε ένσταση θα καταγράφεται στο περιθώριο του κτηματολογικού φύλλου του ακινήτου. Και γιατί το κάνουμε αυτό; Από τα στοιχεία που έχουν προκύψει φαίνεται ότι μόνο για το 2% των ακινήτων γίνονται ενστάσεις. Άρα δεν μπορεί το 2% να κρατά σε ομηρία και σε καθυστέρηση το 98% των ακινήτων και τους ιδιοκτήτες τους. </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t xml:space="preserve">Τι άλλο κάνουμε με το παρόν νομοσχέδιο; Δίνουμε παράταση μέχρι τις 31 Δεκεμβρίου 2022, ώστε όλοι οι πολίτες να ελέγξουν και να διορθώσουν τις ανακριβείς πρώτες εγγραφές των ακινήτων. Επίσης, για τα αγνώστου ιδιοκτήτη ακίνητα προβλέπεται ότι αν το δημόσιο δεν απαντήσει μέσα σε εξήντα μέρες ότι έχει δικαιώματα, τότε το ακίνητο εγγράφεται σε εκείνον που πηγαίνει και το δηλώνει. </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color w:val="222222"/>
          <w:sz w:val="24"/>
          <w:szCs w:val="24"/>
          <w:shd w:val="clear" w:color="auto" w:fill="FFFFFF"/>
          <w:lang w:eastAsia="zh-CN"/>
        </w:rPr>
        <w:t>Κυρίες και κύριοι συνάδελφοι</w:t>
      </w:r>
      <w:r w:rsidRPr="00567690">
        <w:rPr>
          <w:rFonts w:ascii="Arial" w:eastAsia="SimSun" w:hAnsi="Arial" w:cs="Arial"/>
          <w:bCs/>
          <w:sz w:val="24"/>
          <w:szCs w:val="24"/>
          <w:shd w:val="clear" w:color="auto" w:fill="FFFFFF"/>
          <w:lang w:eastAsia="zh-CN"/>
        </w:rPr>
        <w:t xml:space="preserve">, θα μου επιτρέψετε να κάνω μια ιδιαίτερη αναφορά στο άρθρο 29 του νομοσχεδίου, στον ηλεκτρονικό φάκελο ακινήτου. Είναι μια σημαντική τομή για τις μεταβιβάσεις και ιδιαίτερα τις αγοραπωλησίες των ακινήτων. Με τον ηλεκτρονικό φάκελο ακινήτου η διαδικασία μεταβίβασης </w:t>
      </w:r>
      <w:r w:rsidRPr="00567690">
        <w:rPr>
          <w:rFonts w:ascii="Arial" w:eastAsia="SimSun" w:hAnsi="Arial" w:cs="Arial"/>
          <w:bCs/>
          <w:sz w:val="24"/>
          <w:szCs w:val="24"/>
          <w:shd w:val="clear" w:color="auto" w:fill="FFFFFF"/>
          <w:lang w:eastAsia="zh-CN"/>
        </w:rPr>
        <w:lastRenderedPageBreak/>
        <w:t xml:space="preserve">θα ξεκινά και θα ολοκληρώνεται στο γραφείο του συμβολαιογράφου, ο οποίος θα έχει πρόσβαση σε όλα τα δικαιολογητικά που είναι απαραίτητα για τη μεταβίβαση του ακινήτου. Τα έγγραφα αυτά, τα οποία αναζητούνται σήμερα σε έντυπη μορφή, θα ψηφιοποιηθούν και θα είναι διαθέσιμα μέσω της διαλειτουργικότητας των υπηρεσιών του δημοσίου. Για τον σκοπό λοιπόν αυτό θα δημιουργηθεί ψηφιακή πλατφόρμα, η οποία θα είναι και διαθέσιμη μέσω του </w:t>
      </w:r>
      <w:r w:rsidRPr="00567690">
        <w:rPr>
          <w:rFonts w:ascii="Arial" w:eastAsia="SimSun" w:hAnsi="Arial" w:cs="Arial"/>
          <w:bCs/>
          <w:sz w:val="24"/>
          <w:szCs w:val="24"/>
          <w:shd w:val="clear" w:color="auto" w:fill="FFFFFF"/>
          <w:lang w:val="en-US" w:eastAsia="zh-CN"/>
        </w:rPr>
        <w:t>gov</w:t>
      </w:r>
      <w:r w:rsidRPr="00567690">
        <w:rPr>
          <w:rFonts w:ascii="Arial" w:eastAsia="SimSun" w:hAnsi="Arial" w:cs="Arial"/>
          <w:bCs/>
          <w:sz w:val="24"/>
          <w:szCs w:val="24"/>
          <w:shd w:val="clear" w:color="auto" w:fill="FFFFFF"/>
          <w:lang w:eastAsia="zh-CN"/>
        </w:rPr>
        <w:t>.</w:t>
      </w:r>
      <w:r w:rsidRPr="00567690">
        <w:rPr>
          <w:rFonts w:ascii="Arial" w:eastAsia="SimSun" w:hAnsi="Arial" w:cs="Arial"/>
          <w:bCs/>
          <w:sz w:val="24"/>
          <w:szCs w:val="24"/>
          <w:shd w:val="clear" w:color="auto" w:fill="FFFFFF"/>
          <w:lang w:val="en-US" w:eastAsia="zh-CN"/>
        </w:rPr>
        <w:t>gr</w:t>
      </w:r>
      <w:r w:rsidRPr="00567690">
        <w:rPr>
          <w:rFonts w:ascii="Arial" w:eastAsia="SimSun" w:hAnsi="Arial" w:cs="Arial"/>
          <w:bCs/>
          <w:sz w:val="24"/>
          <w:szCs w:val="24"/>
          <w:shd w:val="clear" w:color="auto" w:fill="FFFFFF"/>
          <w:lang w:eastAsia="zh-CN"/>
        </w:rPr>
        <w:t xml:space="preserve">. Ο ηλεκτρονικός φάκελος ακινήτου ψηφιοποιεί, διευκολύνει, απλοποιεί και επιταχύνει σημαντικά όλα τα στάδια της διαδικασίας μεταβίβασης των ακινήτων. </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t xml:space="preserve">Ας δούμε κάποια στοιχεία για να γίνει αντιληπτή η σημασία αυτής της μεταρρύθμισης. Η χώρα μας παραμένει ακόμα το μόνο κράτος μέλος της Ευρωπαϊκής Ένωσης χωρίς ένα πλήρως λειτουργικό Κτηματολόγιο. Είναι χαρακτηριστικό πως στη Δανία η διαδικασία της ψηφιοποίησης ξεκίνησε το 2009. Σήμερα είναι υποχρεωτική η ηλεκτρονική υποβολή για οποιαδήποτε μεταβίβαση ακινήτου. Η μεταρρύθμιση αυτή στη Δανία είχε ως αποτέλεσμα για τη μεταβίβαση ενός ακινήτου σήμερα να απαιτούνται μόλις τέσσερις ημέρες από σαράντα δύο που απαιτούνταν το 2003. Εξοικονόμησαν λοιπόν και χρόνο και χρήμα. </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t xml:space="preserve">Επίσης, η χώρα μας σήμερα κατατάσσεται στην εκατοστή πεντηκοστή έκτη θέση από τις εκατόν ογδόντα επτά στον δείκτη της μεταβίβασης ακινήτου, </w:t>
      </w:r>
      <w:r w:rsidRPr="00567690">
        <w:rPr>
          <w:rFonts w:ascii="Arial" w:eastAsia="SimSun" w:hAnsi="Arial" w:cs="Arial"/>
          <w:bCs/>
          <w:sz w:val="24"/>
          <w:szCs w:val="24"/>
          <w:shd w:val="clear" w:color="auto" w:fill="FFFFFF"/>
          <w:lang w:eastAsia="zh-CN"/>
        </w:rPr>
        <w:lastRenderedPageBreak/>
        <w:t>σύμφωνα με την έκθεση «</w:t>
      </w:r>
      <w:r w:rsidRPr="00567690">
        <w:rPr>
          <w:rFonts w:ascii="Arial" w:eastAsia="SimSun" w:hAnsi="Arial" w:cs="Arial"/>
          <w:bCs/>
          <w:sz w:val="24"/>
          <w:szCs w:val="24"/>
          <w:shd w:val="clear" w:color="auto" w:fill="FFFFFF"/>
          <w:lang w:val="en-US" w:eastAsia="zh-CN"/>
        </w:rPr>
        <w:t>Doing</w:t>
      </w:r>
      <w:r w:rsidRPr="00567690">
        <w:rPr>
          <w:rFonts w:ascii="Arial" w:eastAsia="SimSun" w:hAnsi="Arial" w:cs="Arial"/>
          <w:bCs/>
          <w:sz w:val="24"/>
          <w:szCs w:val="24"/>
          <w:shd w:val="clear" w:color="auto" w:fill="FFFFFF"/>
          <w:lang w:eastAsia="zh-CN"/>
        </w:rPr>
        <w:t xml:space="preserve"> </w:t>
      </w:r>
      <w:r w:rsidRPr="00567690">
        <w:rPr>
          <w:rFonts w:ascii="Arial" w:eastAsia="SimSun" w:hAnsi="Arial" w:cs="Arial"/>
          <w:bCs/>
          <w:sz w:val="24"/>
          <w:szCs w:val="24"/>
          <w:shd w:val="clear" w:color="auto" w:fill="FFFFFF"/>
          <w:lang w:val="en-US" w:eastAsia="zh-CN"/>
        </w:rPr>
        <w:t>Business</w:t>
      </w:r>
      <w:r w:rsidRPr="00567690">
        <w:rPr>
          <w:rFonts w:ascii="Arial" w:eastAsia="SimSun" w:hAnsi="Arial" w:cs="Arial"/>
          <w:bCs/>
          <w:sz w:val="24"/>
          <w:szCs w:val="24"/>
          <w:shd w:val="clear" w:color="auto" w:fill="FFFFFF"/>
          <w:lang w:eastAsia="zh-CN"/>
        </w:rPr>
        <w:t xml:space="preserve">» της Παγκόσμιας Τράπεζας. Κατά μέσο όρο χρειάζονται στη χώρα μας έντεκα έγγραφα για την ολοκλήρωση μιας μεταβίβασης ενός ακινήτου, ενώ ο παγκόσμιος μέσος όρος είναι στα 4,7 έγγραφα. Μάλιστα, ανάλογα με την περίπτωση της μεταβίβασης του ακινήτου, μπορεί να χρειαστούν ακόμη και είκοσι τρία έγγραφα για τη μεταβίβασή του. </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color w:val="222222"/>
          <w:sz w:val="24"/>
          <w:szCs w:val="24"/>
          <w:shd w:val="clear" w:color="auto" w:fill="FFFFFF"/>
          <w:lang w:eastAsia="zh-CN"/>
        </w:rPr>
        <w:t>Κυρίες και κύριοι συνάδελφοι</w:t>
      </w:r>
      <w:r w:rsidRPr="00567690">
        <w:rPr>
          <w:rFonts w:ascii="Arial" w:eastAsia="SimSun" w:hAnsi="Arial" w:cs="Arial"/>
          <w:bCs/>
          <w:sz w:val="24"/>
          <w:szCs w:val="24"/>
          <w:shd w:val="clear" w:color="auto" w:fill="FFFFFF"/>
          <w:lang w:eastAsia="zh-CN"/>
        </w:rPr>
        <w:t xml:space="preserve">, όλες αυτές οι ρυθμίσεις βελτιώνουν τη λειτουργία του Κτηματολογίου, διευκολύνουν τις συναλλαγές και αντιμετωπίζουν τη γραφειοκρατία της αγοράς ακινήτων, βοηθούν στην προσέλκυση επενδύσεων. Στη σημασία αυτών των παρεμβάσεων έχουν αναφερθεί και οι φορείς, κατά την επεξεργασία του νομοσχεδίου στην αρμόδια επιτροπή. </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t xml:space="preserve">Οι ρυθμίσεις που προβλέπονται στο νομοσχέδιο εντάσσονται στο γενικότερο πλαίσιο του ψηφιακού μετασχηματισμού του κράτους. Είναι μια αυτονόητη εξέλιξη για την ελληνική κοινωνία, η οποία, αν και άργησε, υλοποιείται από την Κυβέρνηση της Νέας Δημοκρατίας. Σε αυτά τα δύο χρόνια έχουν γίνει σημαντικά βήματα από το Υπουργείο Ψηφιακής Διακυβέρνησης, βήματα τα οποία βλέπουμε στην καθημερινότητά μας. Είναι το </w:t>
      </w:r>
      <w:r w:rsidRPr="00567690">
        <w:rPr>
          <w:rFonts w:ascii="Arial" w:eastAsia="SimSun" w:hAnsi="Arial" w:cs="Arial"/>
          <w:bCs/>
          <w:sz w:val="24"/>
          <w:szCs w:val="24"/>
          <w:shd w:val="clear" w:color="auto" w:fill="FFFFFF"/>
          <w:lang w:val="en-US" w:eastAsia="zh-CN"/>
        </w:rPr>
        <w:t>gov</w:t>
      </w:r>
      <w:r w:rsidRPr="00567690">
        <w:rPr>
          <w:rFonts w:ascii="Arial" w:eastAsia="SimSun" w:hAnsi="Arial" w:cs="Arial"/>
          <w:bCs/>
          <w:sz w:val="24"/>
          <w:szCs w:val="24"/>
          <w:shd w:val="clear" w:color="auto" w:fill="FFFFFF"/>
          <w:lang w:eastAsia="zh-CN"/>
        </w:rPr>
        <w:t>.</w:t>
      </w:r>
      <w:r w:rsidRPr="00567690">
        <w:rPr>
          <w:rFonts w:ascii="Arial" w:eastAsia="SimSun" w:hAnsi="Arial" w:cs="Arial"/>
          <w:bCs/>
          <w:sz w:val="24"/>
          <w:szCs w:val="24"/>
          <w:shd w:val="clear" w:color="auto" w:fill="FFFFFF"/>
          <w:lang w:val="en-US" w:eastAsia="zh-CN"/>
        </w:rPr>
        <w:t>gr</w:t>
      </w:r>
      <w:r w:rsidRPr="00567690">
        <w:rPr>
          <w:rFonts w:ascii="Arial" w:eastAsia="SimSun" w:hAnsi="Arial" w:cs="Arial"/>
          <w:bCs/>
          <w:sz w:val="24"/>
          <w:szCs w:val="24"/>
          <w:shd w:val="clear" w:color="auto" w:fill="FFFFFF"/>
          <w:lang w:eastAsia="zh-CN"/>
        </w:rPr>
        <w:t xml:space="preserve">, το οποίο ξεκίνησε τον Μάρτιο του 2020 με πεντακόσιες μία υπηρεσίες, ενώ σήμερα παρέχονται συνολικά χίλιες διακόσιες δεκατέσσερις ψηφιακές υπηρεσίες προς τους πολίτες. </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lastRenderedPageBreak/>
        <w:t xml:space="preserve">Η ψηφιακή μετάβαση του κράτους χρειάζεται συνέπεια και συνέχεια όμως. Γι’ αυτό το 23% από τα χρήματα του ελληνικού σχεδίου ανάκαμψης αναμένεται να διατεθούν για τον ψηφιακό μετασχηματισμό της οικονομίας μας. Μάλιστα, μεταξύ των πρώτων δώδεκα έργων που περιλαμβάνει το Ελλάδα 2.0, όπως ανακοινώθηκαν, περιλαμβάνεται η ψηφιοποίηση των υποθηκοφυλακείων για το Εθνικό Κτηματολόγιο, προϋπολογισμού 242 εκατομμυρίων ευρώ. </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t xml:space="preserve">Αυτές οι μεταρρυθμίσεις έχουν δύο χαρακτηριστικά: Πρώτον, έχουν έντονο κοινωνικό αποτύπωμα, γιατί γίνεται πιο εύκολη η συναλλαγή με το δημόσιο. Δεύτερον, έχουν αναπτυξιακό αποτύπωμα, γιατί μειώνουν τη γραφειοκρατία, ώστε να διευκολύνονται οι επενδύσεις και έτσι να δημιουργούνται νέες θέσεις εργασίας. </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t xml:space="preserve">Στόχος μας, παρά τις δυσκολίες που έχει προκαλέσει η πανδημία του κορωνοϊού, είναι η Ελλάδα να αποκτήσει ανταγωνιστική και εξωστρεφή οικονομία. Όλοι μας βλέπουμε τις συνέπειες της πανδημίας στην παγκόσμια οικονομία και παράλληλα βλέπουμε τη χώρα μας να προσελκύει το ενδιαφέρον για επενδύσεις στον τομέα των νέων τεχνολογιών, της καινοτομίας και της ενέργειας. Δεν πρέπει να γίνουν βήματα προς τα πίσω. Δεν πρέπει να μπει ξανά η οικονομία μας σε περιπέτειες. </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lastRenderedPageBreak/>
        <w:t xml:space="preserve">Γι’ αυτό στην κατάσταση που ζούμε το μόνο όπλο που έχουμε για να αποφύγουμε τέτοιες κακοτοπιές είναι να θωρακίσουμε υγειονομικά τη χώρα μας και να ενισχύσουμε τους εμβολιασμούς, να αφήσουμε μακριά τις παραφωνίες και τα μη λογικά επιχειρήματα των αντιεμβολιαστών. Με τα εμβόλια επιστρέφουμε στην κανονικότητα και δεν θα πάνε χαμένες οι θυσίες του ελληνικού λαού. </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t>Σας ευχαριστώ.</w:t>
      </w:r>
    </w:p>
    <w:p w:rsidR="00567690" w:rsidRPr="00567690" w:rsidRDefault="00567690" w:rsidP="00E15F6F">
      <w:pPr>
        <w:spacing w:line="600" w:lineRule="auto"/>
        <w:ind w:firstLine="720"/>
        <w:contextualSpacing/>
        <w:jc w:val="center"/>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t>(Χειροκροτήματα από την πτέρυγα της Νέας Δημοκρατίας)</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
          <w:bCs/>
          <w:sz w:val="24"/>
          <w:szCs w:val="24"/>
          <w:shd w:val="clear" w:color="auto" w:fill="FFFFFF"/>
          <w:lang w:eastAsia="zh-CN"/>
        </w:rPr>
        <w:t>ΠΡΟΕΔΡΕΥΟΥΣΑ (Σοφία Σακοράφα):</w:t>
      </w:r>
      <w:r w:rsidRPr="00567690">
        <w:rPr>
          <w:rFonts w:ascii="Arial" w:eastAsia="SimSun" w:hAnsi="Arial" w:cs="Arial"/>
          <w:bCs/>
          <w:sz w:val="24"/>
          <w:szCs w:val="24"/>
          <w:shd w:val="clear" w:color="auto" w:fill="FFFFFF"/>
          <w:lang w:eastAsia="zh-CN"/>
        </w:rPr>
        <w:t xml:space="preserve"> Κι εγώ σας ευχαριστώ, κύριε συνάδελφε.</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t xml:space="preserve">Τον λόγο τώρα έχει ο  Υφυπουργός Οικονομικών κ. Βεσυρόπουλος για να τοποθετηθεί επί της τροπολογίας. </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
          <w:bCs/>
          <w:sz w:val="24"/>
          <w:szCs w:val="24"/>
          <w:shd w:val="clear" w:color="auto" w:fill="FFFFFF"/>
          <w:lang w:eastAsia="zh-CN"/>
        </w:rPr>
        <w:t xml:space="preserve">ΑΠΟΣΤΟΛΟΣ ΒΕΣΥΡΟΠΟΥΛΟΣ (Υφυπουργός Οικονομικών): </w:t>
      </w:r>
      <w:r w:rsidRPr="00567690">
        <w:rPr>
          <w:rFonts w:ascii="Arial" w:eastAsia="SimSun" w:hAnsi="Arial" w:cs="Arial"/>
          <w:bCs/>
          <w:sz w:val="24"/>
          <w:szCs w:val="24"/>
          <w:shd w:val="clear" w:color="auto" w:fill="FFFFFF"/>
          <w:lang w:eastAsia="zh-CN"/>
        </w:rPr>
        <w:t>Ευχαριστώ, κυρία Πρόεδρε.</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t xml:space="preserve">Κυρίες και κύριοι συνάδελφοι, το θεσμικό και μεταρρυθμιστικό έργο της Κυβέρνησης συνεχίζεται με αμείωτη ένταση. Οι αλλαγές και οι μεταρρυθμίσεις είναι αυτές που θα δώσουν συγκριτικό πλεονέκτημα στη χώρα μας, στο μέλλον και ιδιαίτερα σε κρίσιμους τομείς. Όσοι είχαν και έχουν επενδύσει στην καταστροφολογία και στον λαϊκισμό βλέπουν τις προσδοκίες τους να </w:t>
      </w:r>
      <w:r w:rsidRPr="00567690">
        <w:rPr>
          <w:rFonts w:ascii="Arial" w:eastAsia="SimSun" w:hAnsi="Arial" w:cs="Arial"/>
          <w:bCs/>
          <w:sz w:val="24"/>
          <w:szCs w:val="24"/>
          <w:shd w:val="clear" w:color="auto" w:fill="FFFFFF"/>
          <w:lang w:eastAsia="zh-CN"/>
        </w:rPr>
        <w:lastRenderedPageBreak/>
        <w:t xml:space="preserve">διαψεύδονται και τις εξελίξεις αλλά και την ίδια την κοινωνία να τους προσπερνούν. </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t xml:space="preserve">Πέρα, όμως, από το μεταρρυθμιστικό έργο, η Κυβέρνηση συνεχίζει τις παρεμβάσεις για να διευκολύνει την επιστροφή στην κανονικότητα όλων των Ελλήνων πολιτών χωρίς αποκλεισμούς. Έλαβα τον λόγο για να αναφερθώ σε μια ακόμα σειρά παρεμβάσεων προς αυτήν την κατεύθυνση, οι οποίες αποτυπώνονται στην τροπολογία με γενικό αριθμό 1035 και ειδικό 21, που κατατέθηκε από το Υπουργείο Οικονομικών.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Τα δύο πρώτα άρθρα της τροπολογίας έχουν ως σημείο αναφοράς τη νέα ρύθμιση για τις οφειλές που δημιουργήθηκαν από τον Μάρτιο του 2020 έως τον Ιούλιο του 2021, δηλαδή κατά την περίοδο της πανδημίας αλλά και την αναβίωση των παλαιότερων ρυθμίσεων των εκατό και των εκατόν είκοσι δόσεων καθώς και του εξωδικαστικού συμβιβασμού. Συγκεκριμένα με το άρθρο 1 της τροπολογίας παρέχεται η δυνατότητα να ρυθμιστούν οι οφειλές της περιόδου της πανδημίας ακόμη και σε εβδομήντα δυο δόσεις. Σε περίπτωση που κάποιος επιλέξει τον αριθμό των τριάντα έξι δόσεων η εξόφληση των οφειλών γίνεται άτοκα. Ενώ στην περίπτωση των εβδομήντα δυο δόσεων υπάρχει ένα πολύ χαμηλό επιτόκιο της τάξης του 2,5%.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Η διαμόρφωση των δεδομένων και των συνεπειών της πανδημίας δημιούργησε την ανάγκη βελτίωσης αυτού του πλαισίου. Άλλωστε αυτή η </w:t>
      </w:r>
      <w:r w:rsidRPr="00567690">
        <w:rPr>
          <w:rFonts w:ascii="Arial" w:eastAsia="Times New Roman" w:hAnsi="Arial" w:cs="Arial"/>
          <w:sz w:val="24"/>
          <w:szCs w:val="24"/>
          <w:lang w:eastAsia="el-GR"/>
        </w:rPr>
        <w:lastRenderedPageBreak/>
        <w:t xml:space="preserve">κυβέρνηση διακρίνεται από ρεαλισμό και πραγματισμό. Τα δύο αυτά στοιχεία καθοδήγησαν μέχρι σήμερα τις πρωτοβουλίες της για τη στήριξη της ελληνικής οικονομίας και της κοινωνίας με 41 δισεκατομμύρια ευρώ συνολικά από την αρχή της πανδημίας. Σημειώνω ότι η πρώτη δόση της νέας ρύθμισης θα πρέπει να καταβληθεί μέχρι τις 31 Ιανουαρίου του 2022 και το ελάχιστο ποσό της μηνιαίας δόσης ορίζεται σε 30 ευρώ για οφειλές ύψους έως 1.000 ευρώ και σε 50 ευρώ αν το ύψος των οφειλών είναι μεγαλύτερο.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Δικαιούχοι αυτής της νέας ευνοϊκής ρύθμισης είναι, πρώτον, φυσικά και νομικά πρόσωπα που έχουν χαρακτηριστεί πληγέντες από την πανδημία. Δεύτερον, φυσικά πρόσωπα που η σύμβαση εργασίας τους ανεστάλη το διάστημα μεταξύ 1</w:t>
      </w:r>
      <w:r w:rsidRPr="00567690">
        <w:rPr>
          <w:rFonts w:ascii="Arial" w:eastAsia="Times New Roman" w:hAnsi="Arial" w:cs="Arial"/>
          <w:sz w:val="24"/>
          <w:szCs w:val="24"/>
          <w:vertAlign w:val="superscript"/>
          <w:lang w:eastAsia="el-GR"/>
        </w:rPr>
        <w:t>ης</w:t>
      </w:r>
      <w:r w:rsidRPr="00567690">
        <w:rPr>
          <w:rFonts w:ascii="Arial" w:eastAsia="Times New Roman" w:hAnsi="Arial" w:cs="Arial"/>
          <w:sz w:val="24"/>
          <w:szCs w:val="24"/>
          <w:lang w:eastAsia="el-GR"/>
        </w:rPr>
        <w:t xml:space="preserve"> Μαρτίου 2020 έως 31</w:t>
      </w:r>
      <w:r w:rsidRPr="00567690">
        <w:rPr>
          <w:rFonts w:ascii="Arial" w:eastAsia="Times New Roman" w:hAnsi="Arial" w:cs="Arial"/>
          <w:sz w:val="24"/>
          <w:szCs w:val="24"/>
          <w:vertAlign w:val="superscript"/>
          <w:lang w:eastAsia="el-GR"/>
        </w:rPr>
        <w:t>ης</w:t>
      </w:r>
      <w:r w:rsidRPr="00567690">
        <w:rPr>
          <w:rFonts w:ascii="Arial" w:eastAsia="Times New Roman" w:hAnsi="Arial" w:cs="Arial"/>
          <w:sz w:val="24"/>
          <w:szCs w:val="24"/>
          <w:lang w:eastAsia="el-GR"/>
        </w:rPr>
        <w:t xml:space="preserve"> Ιουλίου 2021. Τρίτον, όσοι έλαβαν αποζημίωση ειδικού σκοπού. Τέταρτον, όσοι έλαβαν μειωμένο μίσθωμα. Πέμπτον, όσοι εντάχθηκαν στο πρόγραμμα «ΣΥΝ-ΕΡΓΑΣΙΑ» και έκτον, όσοι εγγράφηκαν στο μητρώο ανέργων του ΟΑΕΔ κατά το ίδιο χρονικό διάστημα.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Προβλέπεται, επίσης, ότι με την υπαγωγή στη ρύθμιση και για όσο αυτή τηρείται χορηγείται αποδεικτικό φορολογικής ενημερότητας για κάθε νόμιμη χρήση ενώ αναστέλλονται οι κατασχέσεις και μέτρα αναγκαστικής εκτέλεσης.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Το άρθρο 2 της τροπολογίας έχει ως σημείο αναφοράς οφειλέτες που έχουν χαρακτηριστεί ως πληγέντες από την πανδημία και οι οποίοι έχασαν τις ρυθμίσεις των εκατό και των εκατόν είκοσι δόσεων κατά την περίοδο από την </w:t>
      </w:r>
      <w:r w:rsidRPr="00567690">
        <w:rPr>
          <w:rFonts w:ascii="Arial" w:eastAsia="Times New Roman" w:hAnsi="Arial" w:cs="Arial"/>
          <w:sz w:val="24"/>
          <w:szCs w:val="24"/>
          <w:lang w:eastAsia="el-GR"/>
        </w:rPr>
        <w:lastRenderedPageBreak/>
        <w:t xml:space="preserve">1η Μαρτίου του 2020 έως και την 31η Ιουλίου του 2021. Για όλους αυτούς θεσπίζεται η αναβίωση της ρύθμισης των εκατόν και των εκατόν είκοσι δόσεων με τους ίδιους όρους και τις προϋποθέσεις της αρχικής ρύθμισης και με δυνατότητα αναβίωσης της ρύθμισης αυτής με όλα τα ευεργετήματά της, όπως η αποδέσμευση των τραπεζικών λογαριασμών. Η αναβίωση ενεργοποιείται με την καταβολή της δόσης του Αυγούστου μέχρι το τέλος Σεπτεμβρίου μαζί με τη δόση του Σεπτεμβρίου. Το ίδιο ισχύει και για τη ρύθμιση του εξωδικαστικού συμβιβασμού.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Το επόμενο άρθρο της τροπολογίας, το άρθρο 3, περιλαμβάνει ένα ακόμα μέτρο διευκόλυνσης για τους πολίτες. Με το συγκεκριμένο άρθρο δίνεται η δυνατότητα εξόφλησης του ΕΝΦΙΑ για το 2021 σε έξι ισόποσες δόσεις με την πρώτη δόση να καταβάλλεται τον Σεπτέμβριο του 2021 και την τελευταία δόση τον Φεβρουάριο του 2022.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Με το άρθρο 4 χορηγείται απαλλαγή από τον ΕΝΦΙΑ στην Ιερά Μονή του Θεοβαδίστου Όρους Σινά. Η απαλλαγή αυτή αποτελεί ένδειξη αναγνώρισης και έμπρακτου σεβασμού στην αρχαιότερη χριστιανική μονή η οποία βρίσκεται στο κέντρο της ερήμου της χερσονήσου Σινά και η οποία είναι αναγνωρισμένη ως μνημείο παγκόσμιας κληρονομιάς από την </w:t>
      </w:r>
      <w:r w:rsidRPr="00567690">
        <w:rPr>
          <w:rFonts w:ascii="Arial" w:eastAsia="Times New Roman" w:hAnsi="Arial" w:cs="Arial"/>
          <w:sz w:val="24"/>
          <w:szCs w:val="24"/>
          <w:lang w:val="en-US" w:eastAsia="el-GR"/>
        </w:rPr>
        <w:t>UNESCO</w:t>
      </w:r>
      <w:r w:rsidRPr="00567690">
        <w:rPr>
          <w:rFonts w:ascii="Arial" w:eastAsia="Times New Roman" w:hAnsi="Arial" w:cs="Arial"/>
          <w:sz w:val="24"/>
          <w:szCs w:val="24"/>
          <w:lang w:eastAsia="el-GR"/>
        </w:rPr>
        <w:t xml:space="preserve"> αλλά και αποτελεί παράλληλα και ένα μέτρο στήριξης του έργου και της συνέχειας της στη διαδρομή του χρόνου.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lastRenderedPageBreak/>
        <w:t xml:space="preserve">(Στο σημείο αυτό </w:t>
      </w:r>
      <w:r w:rsidRPr="00567690">
        <w:rPr>
          <w:rFonts w:ascii="Arial" w:eastAsia="Arial" w:hAnsi="Arial" w:cs="Arial"/>
          <w:sz w:val="24"/>
          <w:szCs w:val="24"/>
          <w:lang w:eastAsia="el-GR"/>
        </w:rPr>
        <w:t xml:space="preserve">κτυπάει το κουδούνι λήξεως του χρόνου ομιλίας του κυρίου </w:t>
      </w:r>
      <w:r w:rsidRPr="00567690">
        <w:rPr>
          <w:rFonts w:ascii="Arial" w:eastAsia="Times New Roman" w:hAnsi="Arial" w:cs="Arial"/>
          <w:sz w:val="24"/>
          <w:szCs w:val="24"/>
          <w:lang w:eastAsia="el-GR"/>
        </w:rPr>
        <w:t>Υπουργού)</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Θα χρειαστώ δύο λεπτά, κυρία Πρόεδρε.</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Θέλοντας να στηρίξουμε την αγορά ακινήτων, με το επόμενο άρθρο, δίνουμε τη δυνατότητα παράτασης της προθεσμίας υποβολής της αίτησης των κατασκευαστών οικοδομών για την υπαγωγή σε καθεστώς αναστολής ΦΠΑ σχετικά με την παράδοση ακινήτων μέχρι τις 31 Ιανουαρίου 2021 για άδειες που έχουν εκδοθεί μέχρι τα τέλη Ιουνίου 2021.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Ένα μέτρο με ουσιαστικό κοινωνικό χαρακτήρα συμπεριλαμβάνεται στο άρθρο 6 της τροπολογίας με το οποίο υπάγονται οι απινιδωτές στον υπερμειωμένο συντελεστή ΦΠΑ 6% μέχρι και τις 31 Δεκεμβρίου 2022. Οι απινιδωτές αποτελούν απαραίτητες ιατρικές συσκευές για την αντιμετώπιση της αιφνίδιας καρδιακής ανακοπής γεγονός που συνηγορεί στην υπαγωγή τους στον υπερμειωμένο συντελεστή ΦΠΑ.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Με την επόμενη διάταξη αποτυπώνεται η έμπρακτη στήριξή μας στον αθλητισμό, έναν κλάδο που έχει πληγεί ιδιαίτερα από την πανδημία. Η στήριξή μας αυτή εκφράζεται με την επέκταση για ένα ακόμη χρόνο μέχρι και τον Ιούνιο του 2022 της εφαρμογής του μειωμένου συντελεστή ΦΠΑ 13% στα εισιτήρια των αθλητικών αγώνων.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lastRenderedPageBreak/>
        <w:t xml:space="preserve">Με το άρθρο 8 της τροπολογίας δίνεται η δυνατότητα για τα φυσικά πρόσωπα που θα υποβάλλουν δήλωση φόρου εισοδήματος μέχρι τις 27 Αυγούστου, να έχουν την έκπτωση φόρου 3% σε περίπτωση εφάπαξ καταβολής του προκύπτοντος ποσού φόρου μέχρι την τελευταία εργάσιμη μέρα του μηνός Αυγούστου.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Το άρθρο 9 της τροπολογίας έρχεται για να καλύψει το θεσμικό κενό που υπάρχει σε σχέση με τη διαπίστωση των εκπομπών ρύπων κατά τις διαδικασίες τελωνισμού αυτοκινούμενων τροχόσπιτων από τις τελωνειακές αρχές. Με τη διάταξη που φέρνουμε προς ψήφιση καθιερώνεται για τα αυτοκινούμενα τροχόσπιτα ενιαία ειδική κλίμακα προσαύξησης των συντελεστών τέλους ταξινόμησης του άρθρου 121 του εθνικού τελωνειακού κώδικα για λόγους εκπομπών διοξειδίου του άνθρακα. Η ειδική αυτή κλίμακα διαρθρώνεται με βάση τις προηγούμενες προδιαγραφές ορίων εκπομπών ρύπων </w:t>
      </w:r>
      <w:r w:rsidRPr="00567690">
        <w:rPr>
          <w:rFonts w:ascii="Arial" w:eastAsia="Times New Roman" w:hAnsi="Arial" w:cs="Arial"/>
          <w:sz w:val="24"/>
          <w:szCs w:val="24"/>
          <w:lang w:val="en-US" w:eastAsia="el-GR"/>
        </w:rPr>
        <w:t>Euro</w:t>
      </w:r>
      <w:r w:rsidRPr="00567690">
        <w:rPr>
          <w:rFonts w:ascii="Arial" w:eastAsia="Times New Roman" w:hAnsi="Arial" w:cs="Arial"/>
          <w:sz w:val="24"/>
          <w:szCs w:val="24"/>
          <w:lang w:eastAsia="el-GR"/>
        </w:rPr>
        <w:t xml:space="preserve"> και εφαρμόζεται ανεξάρτητα από τις λοιπές προβλεπόμενες προσαυξήσεις για τον προσδιορισμό του αναλογούντος τέλους ταξινόμησης.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Με το τελευταίο άρθρο της τροπολογίας τροποποιούνται διατάξεις για την πρόληψη της αφερεγγυότητας που περιέχονται στον ν.4738/2020.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Κυρίες και κύριοι συνάδελφοι, πιστεύω ότι το σύνολο των άρθρων της τροπολογίας στην οποία αναφέρθηκα θα αποτελέσει πεδίο συναίνεσης όλων των πολιτικών δυνάμεων. Η Κυβέρνηση του Κυριάκου Μητσοτάκη συνεχίζει, </w:t>
      </w:r>
      <w:r w:rsidRPr="00567690">
        <w:rPr>
          <w:rFonts w:ascii="Arial" w:eastAsia="Times New Roman" w:hAnsi="Arial" w:cs="Arial"/>
          <w:sz w:val="24"/>
          <w:szCs w:val="24"/>
          <w:lang w:eastAsia="el-GR"/>
        </w:rPr>
        <w:lastRenderedPageBreak/>
        <w:t xml:space="preserve">όπως διαπιστώνετε, να λαμβάνει μέτρα ουσιαστικής στήριξης και διευκόλυνσης των πολιτών. Για εμάς η επιστροφή όλων στην κανονικότητα αποτελεί κυρίαρχη και συνειδητή επιλογή. Εκτιμώ ότι το περιεχόμενο της τροπολογίας διαμορφώνει τις προϋποθέσεις ψήφισής της από το σύνολο του Κοινοβουλίου.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Σας ευχαριστώ.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b/>
          <w:sz w:val="24"/>
          <w:szCs w:val="24"/>
          <w:lang w:eastAsia="el-GR"/>
        </w:rPr>
        <w:t>ΠΡΟΕΔΡΕΥΟΥΣΑ (Σοφία Σακοράφα):</w:t>
      </w:r>
      <w:r w:rsidRPr="00567690">
        <w:rPr>
          <w:rFonts w:ascii="Arial" w:eastAsia="Times New Roman" w:hAnsi="Arial" w:cs="Arial"/>
          <w:sz w:val="24"/>
          <w:szCs w:val="24"/>
          <w:lang w:eastAsia="el-GR"/>
        </w:rPr>
        <w:t xml:space="preserve"> Κι εγώ σας ευχαριστώ, κύριε Υπουργέ.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Τον λόγο τώρα έχει ο κ. Μαραβέγιας από τη Νέα Δημοκρατία.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b/>
          <w:sz w:val="24"/>
          <w:szCs w:val="24"/>
          <w:lang w:eastAsia="el-GR"/>
        </w:rPr>
        <w:t xml:space="preserve">ΚΩΝΣΤΑΝΤΙΝΟΣ ΜΑΡΑΒΕΓΙΑΣ: </w:t>
      </w:r>
      <w:r w:rsidRPr="00567690">
        <w:rPr>
          <w:rFonts w:ascii="Arial" w:eastAsia="Times New Roman" w:hAnsi="Arial" w:cs="Arial"/>
          <w:sz w:val="24"/>
          <w:szCs w:val="24"/>
          <w:lang w:eastAsia="el-GR"/>
        </w:rPr>
        <w:t>Ευχαριστώ πολύ, κυρία Πρόεδρε.</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Κυρίες και κύριοι συνάδελφοι, ένα ζητούμενο δεκαετιών φέρνει πιο κοντά στην ολοκλήρωσή του αυτή η νομοθετική πρωτοβουλία της κυβέρνησης με την επιτάχυνση της υλοποίησης του κτηματολογίου και την παροχή νέων ψηφιακών υπηρεσιών στον πολίτη.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Το σχέδιο νόμου της ψηφιακής διακυβέρνησης έχει μια κύρια στόχευση: την ταχεία έναρξη του εθνικού κτηματολογίου σε όλη τη χώρα. Ενός έργου που ταλαιπώρησε την ελληνική κοινωνία με χρονοβόρες και κοστοβόρες διαδικασίες οι οποίες μπλόκαραν και το ίδιο το δημόσιο ακόμα σε ατέρμονες προσπάθειες να απλοποιήσει μια εξαιρετικά περιπλεγμένη κατάσταση. Με την υποβολή δηλώσεων εγγραπτέων δικαιωμάτων από τους πολίτες την οποία ακολουθεί </w:t>
      </w:r>
      <w:r w:rsidRPr="00567690">
        <w:rPr>
          <w:rFonts w:ascii="Arial" w:eastAsia="Times New Roman" w:hAnsi="Arial" w:cs="Arial"/>
          <w:sz w:val="24"/>
          <w:szCs w:val="24"/>
          <w:lang w:eastAsia="el-GR"/>
        </w:rPr>
        <w:lastRenderedPageBreak/>
        <w:t xml:space="preserve">ένας δύσκολος έλεγχος νομιμότητάς τους, ανάρτηση των στοιχείων, υποβολή και νέων αιτήσεων διόρθωσης ή ενστάσεων, εξέτασή τους από το γραφείο κτηματογράφησης ή τις επιτροπές ενστάσεων και τελικά την αναμόρφωση των κτηματολογικών πινάκων και διαγραμμάτων μετά από την εκδίκαση και έκδοση των αποφάσεων επί όλων των υποβληθεισών αντιρρήσεων.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Με το προτεινόμενο σχέδιο νόμου θα επιταχυνθεί κατά τουλάχιστον δύο χρόνια η έναρξη του κτηματολογίου στις περιοχές όπου ακόμα εκκρεμεί η διαδικασία κτηματογράφησης. Αυτό από μόνο του συνιστά έναν διοικητικό άθλο που οφείλεται στον πρακτικό τρόπο με τον οποίο το αρμόδιο Υπουργείο προσεγγίζει το πρόβλημα. Ειδικότερα με το νέο πλαίσιο διασφαλίζονται όλα τα δικαιώματα όσων θεωρούν ότι θίγονται με βάση τα στοιχεία της ανάρτησης, με ταυτόχρονη όμως επιτάχυνση του σταδίου αυτού.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Σύμφωνα με τα στατιστικά στοιχεία των ήδη κτηματογραφημένων περιοχών το 98% των ακινήτων μιας περιοχής θα μπορούσαν να καταχωρηθούν στο κτηματολόγιο, αμέσως μετά την ανάρτηση χωρίς να απαιτούνται άλλες διαδικασίες. Είναι κάτι που δεν γίνεται μέχρι τώρα αφού το ισχύον θεσμικό πλαίσιο ορίζει πως θα πρέπει να έχουν εκδικαστεί όλες οι αιτήσεις και οι αντίθετες απόψεις για εγγραφές που επηρεάζουν άλλους ιδιοκτήτες.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Πλέον, μετά την ανάρτηση, οι πολίτες θα υποβάλουν αιτήσεις διόρθωσης των κτηματολογικών στοιχείων και το γραφείο κτηματογράφησης θα διορθώνει όσα πρόδηλα ή μη σφάλματα μπορεί αναμορφώνοντας τους κτηματολογικούς πίνακες και τα διαγράμματα. Στη συνέχεια, και βέβαια μόνο για όσες υποθέσεις προκύπτει αμφισβήτηση, θα συντάσσεται έκθεση και αυτή θα διαβιβάζεται στις επιτροπές επίλυσης. Αυτό σημαίνει ότι αμέσως μετά τη διόρθωση όλων εκείνων των σφαλμάτων που διορθώνονται εύκολα θα ξεκινά πρακτικά η λειτουργία του κτηματολογίου στην εν λόγω περιοχή αφού θα διενεργούνται πολύ πιο γρήγορα πλέον οι πρώτες εγγραφές στα κτηματολογικά βιβλία.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Εδώ θέλω να εξάρω την παρέμβαση τόσο του κ. Πιερρακάκη όσο και του κ. Στύλιου προκειμένου να αποκτήσουν οι πολίτες ουσιαστική διαδικτυακή πρόσβαση στο κτηματολόγιο. Η εφαρμογή που τέθηκε πρόσφατα σε λειτουργία στο </w:t>
      </w:r>
      <w:r w:rsidRPr="00567690">
        <w:rPr>
          <w:rFonts w:ascii="Arial" w:eastAsia="Times New Roman" w:hAnsi="Arial" w:cs="Times New Roman"/>
          <w:sz w:val="24"/>
          <w:szCs w:val="24"/>
          <w:lang w:val="en-US" w:eastAsia="el-GR"/>
        </w:rPr>
        <w:t>gov</w:t>
      </w:r>
      <w:r w:rsidRPr="00567690">
        <w:rPr>
          <w:rFonts w:ascii="Arial" w:eastAsia="Times New Roman" w:hAnsi="Arial" w:cs="Times New Roman"/>
          <w:sz w:val="24"/>
          <w:szCs w:val="24"/>
          <w:lang w:eastAsia="el-GR"/>
        </w:rPr>
        <w:t>.</w:t>
      </w:r>
      <w:r w:rsidRPr="00567690">
        <w:rPr>
          <w:rFonts w:ascii="Arial" w:eastAsia="Times New Roman" w:hAnsi="Arial" w:cs="Times New Roman"/>
          <w:sz w:val="24"/>
          <w:szCs w:val="24"/>
          <w:lang w:val="en-US" w:eastAsia="el-GR"/>
        </w:rPr>
        <w:t>gr</w:t>
      </w:r>
      <w:r w:rsidRPr="00567690">
        <w:rPr>
          <w:rFonts w:ascii="Arial" w:eastAsia="Times New Roman" w:hAnsi="Arial" w:cs="Times New Roman"/>
          <w:sz w:val="24"/>
          <w:szCs w:val="24"/>
          <w:lang w:eastAsia="el-GR"/>
        </w:rPr>
        <w:t xml:space="preserve"> και επιτρέπει κατ’ αρχάς σε επαγγελματίες να έχουν δωρεάν πρόσβαση στις ηλεκτρονικές υπηρεσίες του κτηματολογίου δίνει τη δυνατότητα εξ αποστάσεως λήψης πιστοποιητικών αλλά και υποβολής αιτήσεων για καταχώρηση πράξεων, όπως συμβολαίων, αγωγών ή δικαστικών αποφάσεων. Με τον τρόπο αυτόν η πρόσβαση στην κτηματολογική υπηρεσία γίνεται ευκολότερη, ταχύτερη αλλά και λιγότερο κοστοβόρα.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Σημειώνω εδώ ότι μέχρι πρότινος για να ολοκληρωθεί η διαδικασία λήψης ενός πιστοποιητικού απαιτείτο επιτόπια έρευνα και επίσκεψη στα κτηματολογικά γραφεία περισσότερες από μία φορές, ενώ με τις προτεινόμενες αλλαγές οι πολίτες με τη χρήση των κωδικών του </w:t>
      </w:r>
      <w:r w:rsidRPr="00567690">
        <w:rPr>
          <w:rFonts w:ascii="Arial" w:eastAsia="Times New Roman" w:hAnsi="Arial" w:cs="Times New Roman"/>
          <w:sz w:val="24"/>
          <w:szCs w:val="24"/>
          <w:lang w:val="en-US" w:eastAsia="el-GR"/>
        </w:rPr>
        <w:t>TAXISNET</w:t>
      </w:r>
      <w:r w:rsidRPr="00567690">
        <w:rPr>
          <w:rFonts w:ascii="Arial" w:eastAsia="Times New Roman" w:hAnsi="Arial" w:cs="Times New Roman"/>
          <w:sz w:val="24"/>
          <w:szCs w:val="24"/>
          <w:lang w:eastAsia="el-GR"/>
        </w:rPr>
        <w:t xml:space="preserve"> θα μπορούν να λαμβάνουν ηλεκτρονικά όποιο πιστοποιητικό χρειάζονται.</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Κυρία Πρόεδρε, μια άλλη τομή του συζητούμενου νομοσχεδίου είναι και η παράταση έως 31 Δεκεμβρίου 2022 για τη διόρθωση ανακριβών πρώτων κτηματολογικών εγγραφών. Δίνεται δηλαδή η δυνατότητα διόρθωσης εξωδικαστικά ή δικαστικά όλων των σφαλμάτων είτε αφορούν ακίνητα γνωστού είτε άγνωστου ιδιοκτήτη. Εν όψει μάλιστα ότι στις 31 Δεκεμβρίου 2021 όλα τα ακίνητα που είχαν καταγραφεί ως άγνωστου ιδιοκτήτη θα περιέρχονταν στο ελληνικό δημόσιο, αυτή η παράταση είναι απολύτως απαραίτητη προκειμένου οι πολίτες να ελέγξουν τις πρώτες εγγραφές των ακινήτων τους και να τις διορθώσουν, ώστε να προφυλάξουν τελικά τις περιουσίες τους.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Επίσης, εισάγεται η δυνατότητα διόρθωσης ανακριβειών των πρώτων κτηματολογικών εγγράφων με τη διαδικασία της διαμεσολάβησης. Μέχρι σήμερα για τις σχετικές διορθώσεις απαιτείτο η έκδοση αμετάκλητης δικαστικής απόφασης, ενώ πλέον οι ιδιώτες εάν συμφωνήσουν μπορούν να λύσουν τη διαφορά συμβιβαστικά γλιτώνοντας και χρόνο και χρήμα.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Γενικότερα και με στόχο την ουσιαστική βελτίωση της ποιότητας της παρεχόμενης δικαστικής προστασίας προβλέπεται ο ορισμός κτηματολογικού εφέτη, ενός εξειδικευμένου δηλαδή δικαστή, που θα κρίνει σε δεύτερο βαθμό τις σχετικές υποθέσεις.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Τέλος, αναμορφώνεται η διαδικασία διόρθωσης πρόδηλων σφαλμάτων με την ένδειξη αγνώστου ιδιοκτήτη. Μέχρι σήμερα για να διορθωθούν αυτές οι εγγραφές απαιτείτο η ρητή συναίνεση του ελληνικού δημοσίου την οποία το τελευταίο ουδέποτε χορηγούσε. Με τη νέα ρύθμιση η συναίνεση του ελληνικού δημοσίου για τη διόρθωση του σχετικού πρόδηλου σφάλματος θα τεκμαίρεται από τη μη προβολή αντιρρήσεων εντός εξήντα ημερών από την επίδοση σε αυτό της αίτησης. Τότε ο προϊστάμενος του κτηματολογικού γραφείου, εάν συντρέχουν και οι άλλες νόμιμες προϋποθέσεις, θα οφείλει να διορθώσει τη σχετική εγγραφή. Αυτή η εξέλιξη θα βοηθήσει στην αποσυμφόρηση των δικαστηρίων και στην αποφυγή για τους ιδιοκτήτες μακροχρόνιων δικαστικών αγώνων.</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Περαιτέρω, το προτεινόμενο σχέδιο νόμου εισάγει τον ηλεκτρονικό φάκελο μεταβίβασης ακινήτου διευκολύνοντας σημαντικά και σε όλα τα στάδιά της τη διαδικασία μεταβίβασης ενός ακινήτου. Πρόκειται για μια παρέμβαση που αποσκοπεί και στην απλοποίηση και στην ψηφιοποίηση των αγοραπωλησιών που θα ξεκινούν και θα ολοκληρώνονται ηλεκτρονικά στο </w:t>
      </w:r>
      <w:r w:rsidRPr="00567690">
        <w:rPr>
          <w:rFonts w:ascii="Arial" w:eastAsia="Times New Roman" w:hAnsi="Arial" w:cs="Times New Roman"/>
          <w:sz w:val="24"/>
          <w:szCs w:val="24"/>
          <w:lang w:eastAsia="el-GR"/>
        </w:rPr>
        <w:lastRenderedPageBreak/>
        <w:t xml:space="preserve">γραφείο του συμβολαιογράφου. Αυτή η επιτάχυνση θα επιτευχθεί πρωτίστως μέσα από την ψηφιοποίηση περισσότερων από δεκαεπτά πιστοποιητικών. Τα έγγραφα αυτά μέχρι σήμερα αναζητούνταν σε έντυπη μορφή από μια σειρά υπηρεσιών. Θα χορηγούνται πλέον ηλεκτρονικά μέσα από ένα εκτεταμένο δίκτυο μητρώων του δημοσίου.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Κλείνοντας, κυρία Πρόεδρε, θέλω να αναφερθώ στην τροπολογία του Υπουργείου Εργασίας με την οποία ρυθμίζονται χρέη που δημιουργήθηκαν κατά το χρονικό διάστημα της πανδημίας, δηλαδή από τον Μάρτιο του 2020 ως τον Ιούλιο του 2021 έναντι των ασφαλιστικών ταμείων.</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Πρώτο σημαντικό σημείο είναι η αύξηση των δόσεων από σαράντα οκτώ της προηγούμενης ρύθμισης σε εβδομήντα δύο. Δεύτερο και εξίσου σημαντικό είναι η επανένταξη σε ρύθμιση όσων επλήγησαν από την πανδημία και έχασαν την προηγούμενη ρύθμισή τους από τον Μάρτιο του 2020 έως τον Ιούλιο του 2021. Στο νέο αυτό καθεστώς ρυθμίσεων μπορούν να ενταχθούν τόσο οι επιχειρήσεις, όσο και οι ελεύθεροι επαγγελματίες των οποίων οι ασφαλιστικές εισφορές είχαν λάβει παράταση καταβολής μέχρι την 31</w:t>
      </w:r>
      <w:r w:rsidRPr="00567690">
        <w:rPr>
          <w:rFonts w:ascii="Arial" w:eastAsia="Times New Roman" w:hAnsi="Arial" w:cs="Times New Roman"/>
          <w:sz w:val="24"/>
          <w:szCs w:val="24"/>
          <w:vertAlign w:val="superscript"/>
          <w:lang w:eastAsia="el-GR"/>
        </w:rPr>
        <w:t>η</w:t>
      </w:r>
      <w:r w:rsidRPr="00567690">
        <w:rPr>
          <w:rFonts w:ascii="Arial" w:eastAsia="Times New Roman" w:hAnsi="Arial" w:cs="Times New Roman"/>
          <w:sz w:val="24"/>
          <w:szCs w:val="24"/>
          <w:lang w:eastAsia="el-GR"/>
        </w:rPr>
        <w:t xml:space="preserve"> Δεκεμβρίου 2021, αλλά και οι οφειλές που κατέστησαν απαιτητές από 1</w:t>
      </w:r>
      <w:r w:rsidRPr="00567690">
        <w:rPr>
          <w:rFonts w:ascii="Arial" w:eastAsia="Times New Roman" w:hAnsi="Arial" w:cs="Times New Roman"/>
          <w:sz w:val="24"/>
          <w:szCs w:val="24"/>
          <w:vertAlign w:val="superscript"/>
          <w:lang w:eastAsia="el-GR"/>
        </w:rPr>
        <w:t>η</w:t>
      </w:r>
      <w:r w:rsidRPr="00567690">
        <w:rPr>
          <w:rFonts w:ascii="Arial" w:eastAsia="Times New Roman" w:hAnsi="Arial" w:cs="Times New Roman"/>
          <w:sz w:val="24"/>
          <w:szCs w:val="24"/>
          <w:lang w:eastAsia="el-GR"/>
        </w:rPr>
        <w:t xml:space="preserve"> Μαρτίου 2020 έως 30 Ιουλίου 2021 για ΚΑΔ που ορίζονται με απόφαση του Υπουργείου Οικονομικών. Πρόκειται επομένως για μια ουσιαστική ελάφρυνση όλων των επαγγελματιών ως τις 31 Ιανουαρίου 2022. Τα νέα προγράμματα ρυθμίσεων </w:t>
      </w:r>
      <w:r w:rsidRPr="00567690">
        <w:rPr>
          <w:rFonts w:ascii="Arial" w:eastAsia="Times New Roman" w:hAnsi="Arial" w:cs="Times New Roman"/>
          <w:sz w:val="24"/>
          <w:szCs w:val="24"/>
          <w:lang w:eastAsia="el-GR"/>
        </w:rPr>
        <w:lastRenderedPageBreak/>
        <w:t>ως τριάντα έξι μηνιαίες δόσεις θα είναι άτοκα, ενώ από τριάντα επτά έως εβδομήντα δύο δόσεις θα επιβαρύνονται με ένα μικρό ετήσιο επιτόκιο 2,5%.</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Με την ενεργοποίηση της ρύθμισης ο οφειλέτης θα λαμβάνει αποδεικτικό ασφαλιστικής ενημερότητας δίμηνης ισχύος, ενώ αναστέλλεται η λήψη αναγκαστικών μέτρων και η αναγκαστική εκτέλεση επί κινητής και ακίνητης περιουσίας του. Προϋπόθεση για την επανένταξη των επαγγελματιών και των επιχειρήσεων στη ρύθμιση είναι η εκ μέρους τους καταβολή δύο δόσεων μέχρι τον Σεπτέμβριο.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Είναι εξίσου σημαντικό να επισημάνουμε ότι και το Υπουργείο Οικονομικών, κινούμενο στην κατεύθυνση ελάφρυνσης των οφειλετών λόγω της πανδημίας, ανοίγει, όπως είπε και ο Υπουργός Οικονομικών, με νέα ρύθμιση και τις ληξιπρόθεσμες φορολογικές οφειλές που δημιουργήθηκαν κατά τη διάρκεια της κρίσης του κορωνοϊού και οι οποίες πλέον μπορούν να ρυθμιστούν με τον ίδιο τρόπο.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Επίσης, μπορούν πλέον να αναβιώσουν χαμένες φορολογικές ρυθμίσεις με όλα τα ευεργετήματα που είχαν με πρώτη καταβολή τον Αύγουστο και τις απολεσθείσες δόσεις να μεταφέρονται στο τέλος της ρύθμισης.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Όλες οι παραπάνω παρεμβάσεις επιβεβαιώνουν την κοινωνική ευαισθησία της Κυβέρνησης του Κυριάκου Μητσοτάκη και τη διαρκή στήριξή </w:t>
      </w:r>
      <w:r w:rsidRPr="00567690">
        <w:rPr>
          <w:rFonts w:ascii="Arial" w:eastAsia="Times New Roman" w:hAnsi="Arial" w:cs="Times New Roman"/>
          <w:sz w:val="24"/>
          <w:szCs w:val="24"/>
          <w:lang w:eastAsia="el-GR"/>
        </w:rPr>
        <w:lastRenderedPageBreak/>
        <w:t>της στην κοινωνία, γιατί όλοι τελικά πρέπει να μείνουν όρθιοι και δυνατοί με το τέλος της πανδημίας αλλά και της οικονομικής κρίσης που αυτή επέφερε.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Σας ευχαριστώ.</w:t>
      </w:r>
    </w:p>
    <w:p w:rsidR="00567690" w:rsidRPr="00567690" w:rsidRDefault="00567690" w:rsidP="00E15F6F">
      <w:pPr>
        <w:spacing w:line="600" w:lineRule="auto"/>
        <w:ind w:firstLine="720"/>
        <w:jc w:val="center"/>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(Χειροκροτήματα από την πτέρυγα της Νέας Δημοκρατίας)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ΠΡΟΕΔΡΕΥΟΥΣΑ (Σοφία Σακοράφα):</w:t>
      </w:r>
      <w:r w:rsidRPr="00567690">
        <w:rPr>
          <w:rFonts w:ascii="Arial" w:eastAsia="Times New Roman" w:hAnsi="Arial" w:cs="Times New Roman"/>
          <w:sz w:val="24"/>
          <w:szCs w:val="24"/>
          <w:lang w:eastAsia="el-GR"/>
        </w:rPr>
        <w:t xml:space="preserve"> Κι εμείς ευχαριστούμε, κύριε συνάδελφε.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Τον λόγο έχει τώρα ο κ. Σαντορινιός από τον ΣΥΡΙΖΑ.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ΝΕΚΤΑΡΙΟΣ ΣΑΝΤΟΡΙΝΙΟΣ:</w:t>
      </w:r>
      <w:r w:rsidRPr="00567690">
        <w:rPr>
          <w:rFonts w:ascii="Arial" w:eastAsia="Times New Roman" w:hAnsi="Arial" w:cs="Times New Roman"/>
          <w:sz w:val="24"/>
          <w:szCs w:val="24"/>
          <w:lang w:eastAsia="el-GR"/>
        </w:rPr>
        <w:t xml:space="preserve"> Ευχαριστώ, κυρία Πρόεδρε.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Κύριοι Υπουργοί, κυρία και οι κύριοι συνάδελφοι, θα ήθελα ξεκινώντας την ομιλία μου σήμερα να αναφερθώ στον βοσκό των Ιμίων Αντώνη Βεζυρόπουλο ο οποίος πέθανε και ο οποίος ήταν αυτός που κρατούσε την οικονομική ζωή στα Ίμια και κρατούσε την Ελλάδα στα Ίμια και είναι πάρα πολύ σημαντικό.</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Είναι πάρα πολύ σημαντικό το γεγονός και λάθος του Ελεγκτικού Συνεδρίου που ζητάει ως αχρεωστήτως καταβληθέντα τα έξοδα των καυσίμων που έδινε ο Δήμος Καλυμνίων στον βοσκό. Νομίζω ότι πρέπει να δοθεί μια νομοθετική λύση.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Κύριε Υπουργέ, πρέπει να το δούμε πολύ σοβαρά και πολύ άμεσα.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Για μια ακόμα φορά πίσω από έναν ευφάνταστο τίτλο κρύβεται μια προχειροδουλειά των «αρίστων» του επιτελικού κράτους και αυτή τη φορά για ένα τόσο κρίσιμο θέμα όπως το κτηματολόγιο. Κρύβουμε τα πάντα κάτω από το χαλί και τελειώσαμε. Πάρα πολύ ωραία.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Θεμέλιος λίθος του Κτηματολογίου είναι οι καθαρές ιδιοκτησίες και όχι οι εκκρεμείς ιδιοκτησίες. Επομένως, η άποψη που εξέφρασε ο Υπουργός ότι δεν μπορούμε να περιμένουμε το τέλειο είναι έωλη σε αυτή την περίπτωση, γιατί αν δεν είναι τέλεια δεν θα μπορούν να χρησιμοποιηθούν και τα ακίνητα από κτηματολογική άποψη.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Ταυτόχρονα, βέβαια, όπως μας έχετε συνηθίσει, η Κυβέρνηση έφερε ακόμα εννέα νομοσχέδια. Το νομοσχέδιο που συζητάμε έχει σαράντα επτά άρθρα, αν δεν κάνω λάθος, αλλά συνολικά έχουμε εβδομήντα επιπλέον άρθρα σε τροπολογίες. Το φοβερό είναι ότι αν εμείς συμφωνούμε με κάποια από αυτά τα άρθρα ή θα πρέπει να ψηφίσουμε ολόκληρη την τροπολογία ή καθόλου. Άρα δεν μπορούμε να εκφράσουμε την άποψή μας επί των άρθρων και να γίνει ουσιαστική συζήτηση, όπως για παράδειγμα οι τροπολογίες που έφερε ο κ. Βεσυρόπουλος, όπου μπορεί με κάποια να συμφωνούμε.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ΑΠΟΣΤΟΛΟΣ ΒΕΣΥΡΟΠΟΥΛΟΣ (Υφυπουργός Οικονομικών): </w:t>
      </w:r>
      <w:r w:rsidRPr="00567690">
        <w:rPr>
          <w:rFonts w:ascii="Arial" w:eastAsia="Times New Roman" w:hAnsi="Arial" w:cs="Times New Roman"/>
          <w:sz w:val="24"/>
          <w:szCs w:val="24"/>
          <w:lang w:eastAsia="el-GR"/>
        </w:rPr>
        <w:t>Όχι σε κάποιες. Σε όλες συμφωνείτε.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lastRenderedPageBreak/>
        <w:t xml:space="preserve">ΝΕΚΤΑΡΙΟΣ ΣΑΝΤΟΡΙΝΙΟΣ: </w:t>
      </w:r>
      <w:r w:rsidRPr="00567690">
        <w:rPr>
          <w:rFonts w:ascii="Arial" w:eastAsia="Times New Roman" w:hAnsi="Arial" w:cs="Times New Roman"/>
          <w:sz w:val="24"/>
          <w:szCs w:val="24"/>
          <w:lang w:eastAsia="el-GR"/>
        </w:rPr>
        <w:t>Παράδειγμα δίνω, κύριε Βεσυρόπουλε.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Θα μπορούσε σε κάποιο να διαφωνούμε και να είναι τόσο κεντρικό ούτως ώστε να μας οδηγήσει στο να καταψηφίσουμε. Όμως αν ήταν κανονική διαδικασία νομοσχεδίου, δεν θα γινόταν αυτό. Σήμερα πέρασε όλο το Υπουργικό Συμβούλιο από εδώ πέρα λίγο πριν κλείσει η Βουλή για τις καλοκαιρινές της διακοπές.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Και είναι ο μόνος τρόπος με τον οποίο υποβαθμίζεται η κοινοβουλευτική διαδικασία; Είναι ο μόνος τρόπος με τον οποίον υποτιμάται το Κοινοβούλιο; Θα σας πω άλλες δύο περιπτώσεις. Η συζήτηση για το μεγάλο </w:t>
      </w:r>
      <w:r w:rsidRPr="00567690">
        <w:rPr>
          <w:rFonts w:ascii="Arial" w:eastAsia="Times New Roman" w:hAnsi="Arial" w:cs="Times New Roman"/>
          <w:sz w:val="24"/>
          <w:szCs w:val="24"/>
          <w:lang w:val="en-US" w:eastAsia="el-GR"/>
        </w:rPr>
        <w:t>deal</w:t>
      </w:r>
      <w:r w:rsidRPr="00567690">
        <w:rPr>
          <w:rFonts w:ascii="Arial" w:eastAsia="Times New Roman" w:hAnsi="Arial" w:cs="Times New Roman"/>
          <w:sz w:val="24"/>
          <w:szCs w:val="24"/>
          <w:lang w:eastAsia="el-GR"/>
        </w:rPr>
        <w:t xml:space="preserve"> της επικουρικής ασφάλισης γίνεται τώρα στις επιτροπές και το αφήνετε να συζητηθεί τον Σεπτέμβριο. Το αφήνετε να υπάρχει, να συζητάμε για το μεγάλο </w:t>
      </w:r>
      <w:r w:rsidRPr="00567690">
        <w:rPr>
          <w:rFonts w:ascii="Arial" w:eastAsia="Times New Roman" w:hAnsi="Arial" w:cs="Times New Roman"/>
          <w:sz w:val="24"/>
          <w:szCs w:val="24"/>
          <w:lang w:val="en-US" w:eastAsia="el-GR"/>
        </w:rPr>
        <w:t>deal</w:t>
      </w:r>
      <w:r w:rsidRPr="00567690">
        <w:rPr>
          <w:rFonts w:ascii="Arial" w:eastAsia="Times New Roman" w:hAnsi="Arial" w:cs="Times New Roman"/>
          <w:sz w:val="24"/>
          <w:szCs w:val="24"/>
          <w:lang w:eastAsia="el-GR"/>
        </w:rPr>
        <w:t xml:space="preserve"> που θα φέρετε. Ακόμα χειρότερο, όμως, είναι αυτό που θα γίνει αύριο. Με </w:t>
      </w:r>
      <w:r w:rsidRPr="00567690">
        <w:rPr>
          <w:rFonts w:ascii="Arial" w:eastAsia="Times New Roman" w:hAnsi="Arial" w:cs="Times New Roman"/>
          <w:sz w:val="24"/>
          <w:szCs w:val="24"/>
          <w:lang w:val="en-US" w:eastAsia="el-GR"/>
        </w:rPr>
        <w:t>fast</w:t>
      </w:r>
      <w:r w:rsidRPr="00567690">
        <w:rPr>
          <w:rFonts w:ascii="Arial" w:eastAsia="Times New Roman" w:hAnsi="Arial" w:cs="Times New Roman"/>
          <w:sz w:val="24"/>
          <w:szCs w:val="24"/>
          <w:lang w:eastAsia="el-GR"/>
        </w:rPr>
        <w:t xml:space="preserve"> </w:t>
      </w:r>
      <w:r w:rsidRPr="00567690">
        <w:rPr>
          <w:rFonts w:ascii="Arial" w:eastAsia="Times New Roman" w:hAnsi="Arial" w:cs="Times New Roman"/>
          <w:sz w:val="24"/>
          <w:szCs w:val="24"/>
          <w:lang w:val="en-US" w:eastAsia="el-GR"/>
        </w:rPr>
        <w:t>track</w:t>
      </w:r>
      <w:r w:rsidRPr="00567690">
        <w:rPr>
          <w:rFonts w:ascii="Arial" w:eastAsia="Times New Roman" w:hAnsi="Arial" w:cs="Times New Roman"/>
          <w:sz w:val="24"/>
          <w:szCs w:val="24"/>
          <w:lang w:eastAsia="el-GR"/>
        </w:rPr>
        <w:t xml:space="preserve"> διαδικασίες συζητάμε ένα από τα μεγαλύτερα χρηματοδοτικά πακέτα που έρχονται στη χώρα και δεν έχει γίνει καμμία διαβούλευση.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Άλλωστε, η υποβάθμιση του ρόλου του Κοινοβουλίου φαίνεται και από τις μεθοδεύσεις που κάνετε για να αποκρύψετε την ιστορία με το «πόθεν έσχες» του Πρωθυπουργού. Αφού κάνατε τα πάντα για να μη συνεδριάσει η αρμόδια επιτροπή, αφού σηκώθηκε θύελλα αντιδράσεων για τη μεθόδευση, προχωρήσατε σε μία λαθροχειρία. Συνεδριάσατε την επιτροπή, αλλά πήγατε να αρχειοθετήσετε το «πόθεν έσχες» του κ. Μητσοτάκη στη λίστα των </w:t>
      </w:r>
      <w:r w:rsidRPr="00567690">
        <w:rPr>
          <w:rFonts w:ascii="Arial" w:eastAsia="Times New Roman" w:hAnsi="Arial" w:cs="Times New Roman"/>
          <w:sz w:val="24"/>
          <w:szCs w:val="24"/>
          <w:lang w:eastAsia="el-GR"/>
        </w:rPr>
        <w:lastRenderedPageBreak/>
        <w:t>Βουλευτών με εκκρεμότητα που θα αρχειοθετηθούν. Κι αφού κι εκεί έγινε ολόκληρη φασαρία και πιαστήκατε με τη γίδα στην πλάτη, είπατε  ελληνικό λαό ότι έγινε εκ παραδρομής, ένας υπάλληλος της Βουλής έκανε το λάθος.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Δεν έγινε εκ παραδρομής! Γνωρίζετε πολύ καλά ότι ο κ. Μητσοτάκης κρύβει την offshore εταιρεία της συζύγου του από το «πόθεν έσχες» του. Γνωρίζετε ότι παραβιάζετε ο νόμος που απαγορεύει στα πολιτικά πρόσωπα και στους συγγενείς τους να έχουν offshore εταιρείες. Πώς να το ξεχάσετε άλλωστε! Εσείς δεν ήσασταν που τρέχατε να προλάβετε να μην ψηφίσετε ούτε «ναι» ούτε «όχι» όταν φέραμε τη σχετική ρύθμιση; Κοντέψατε να σκοτωθείτε εδώ πέρα στην πόρτα.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Σας το λέμε ξεκάθαρα. Δεν θα σας αφήσουμε να το κουκουλώσετε! Αν όλα αυτά γίνονταν σε μία άλλη χώρα της Ευρωπαϊκής Ένωσης, ο Πρωθυπουργός δεν θα μπορούσε να σταθεί ούτε για μία ώρα.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Τώρα πάμε στο νομοσχέδιο. Όταν αναλάβαμε τη διακυβέρνηση της χώρας δώσαμε μία μάχη να προχωρήσουν εμβληματικές παρεμβάσεις, εμβληματικές μεταρρυθμίσεις που θα συνέβαλαν στην εμπέδωση της ασφάλειας δικαίου και θα επιτάχυναν τις επενδύσεις σε ένα ασφαλές θεσμικό περιβάλλον. Προχώρησαν οι δασικοί χάρτες, εκπονήθηκαν ειδικά χωροταξικά σχέδια, προχώρησε η χάραξη αιγιαλού.</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Όσον αφορά την κτηματογράφηση, επειδή μας ρώτησε ο κ. Πιερρακάκης, την πήραμε από το 25% και την φτάσαμε στο 60%. Δύο χρόνια με διακυβέρνηση της Νέας Δημοκρατίας δεν υπάρχει καμία πρόοδος στην εξέλιξη του κτηματολογίου. Μετά από δύο χρόνια αδράνειας, έρχεστε να κηρύξετε ένα έργο ως ολοκληρωμένο, με τεράστιες εκκρεμότητες. Με αυτόν τον τρόπο διαιωνίζετε την ανασφάλεια δικαίου και δεν συμβάλλετε στη δημιουργία ενός ασφαλούς επιχειρηματικού περιβάλλοντος.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Πώς ολοκληρώνεται το έργο; Μεταφέρετε στο κτηματολογικό φύλλο του κάθε ακινήτου τις εκκρεμότητες ως προς τα δικαιώματά. Και σας ρωτάω, κύριε Υπουργέ. Εσείς θα πάτε να αγοράσετε ένα οικόπεδο που έχει εκκρεμότητες το κτηματολογικό του φύλλο; Γιατί γνωρίζετε πολύ καλά ότι την επόμενη μέρα οποιαδήποτε ομοιόμορφη ιδιοκτησία θα έρθει να αμφισβητήσει τα δικαιώματα. Με ποιον θα κάνετε συμβόλαιο, με τον ιδιοκτήτη, με τον όμορο ή με αυτόν που ακόμα δεν έχει κάνει δήλωση και πιθανόν να διεκδικήσει δικαιώματα επ’ αυτής της ιδιοκτησίας;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Επομένως, πώς εμπεδώνεται ασφάλεια δικαίου; Πώς δημιουργείται ένα ασφαλές επιχειρηματικό περιβάλλον για να μπορέσουν να προχωρήσουν οι επενδύσεις σε αυτόν τον τόπο; Τίποτα απολύτως δεν κάνετε. Απλά κρύβετε το πρόβλημα κάτω από το χαλί, για να έρθετε εδώ πέρα να μας πείτε ότι το λύσατε, έτσι όπως έχετε  λύσει μια σειρά από άλλα πράγματα.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Όσο γι’ αυτό το ποσοστό 2% που επικαλείστε ότι αυτό καθυστερεί το 98%, αγνοείτε το 44% των αδήλωτων μέχρι σήμερα δικαιωμάτων για τα οποία δεν έχει γίνει καμία προσπάθεια ένταξης στο κτηματολόγιο. Άρα το βασικό σας επιχείρημα είναι εντελώς στον αέρα. Δεν υφίσταται. Στα χρόνια της πανδημίας δεν δώσατε τις απαιτούμενες παρατάσεις για να επιτευχθεί ο στόχος της προανάρτησης για τη διόρθωση των σφαλμάτων.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Θέλω να κλείσω, κυρία Πρόεδρε, και ευχαριστώ για το χρόνο που μου δίνετε, με μία αναφορά στα ιστορικότερα κτηματολόγια της χώρας μας. Όπως γνωρίζετε προέρχομαι από τα Δωδεκάνησα. Κτηματολόγιο μόνο εμείς είχαμε, η Ρόδος, η Κως και η Λέρος. Δίνετε και πάλι παράταση αυτήν τη στιγμή στη μεταφορά τους, στον εκσυγχρονισμό τους. Και τι γίνεται; Το αφήνουμε στο Υπουργείο Δικαιοσύνης χωρίς μηχανικούς, χωρίς υποδομές και το χειρότερο, εδώ και περίπου δέκα μήνες το Κτηματολόγιο Ρόδου είναι κλειστό! Δεν γίνεται καμμία μεταγραφή! Έχει σταματήσει όλη η αγορά ακινήτων στη Ρόδο. Ξέρετε τι σημαίνει αυτό για την αγορά εσείς που κόπτεστε; Και ξέρετε γιατί; Γιατί υπάρχει πρόβλημα στο κτιριακό απόθεμα και δεν μπορεί να τα βρει το Υπουργείο Δικαιοσύνης, η περιφέρεια και ο δήμος. Ε, όλοι γαλάζιοι είσαστε. Βρείτε τα επιτέλους να τελειώνουμε, να λειτουργήσει επιτέλους αυτό το Κτηματολόγιο!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Ευχαριστώ πολύ.</w:t>
      </w:r>
    </w:p>
    <w:p w:rsidR="00567690" w:rsidRPr="00567690" w:rsidRDefault="00567690" w:rsidP="00E15F6F">
      <w:pPr>
        <w:spacing w:line="600" w:lineRule="auto"/>
        <w:ind w:firstLine="720"/>
        <w:jc w:val="center"/>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(Χειροκροτήματα από την πτέρυγα του ΣΥΡΙΖΑ)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lastRenderedPageBreak/>
        <w:t xml:space="preserve">ΠΡΟΕΔΡΕΥΟΥΣΑ (Σοφία Σακοράφα): </w:t>
      </w:r>
      <w:r w:rsidRPr="00567690">
        <w:rPr>
          <w:rFonts w:ascii="Arial" w:eastAsia="Times New Roman" w:hAnsi="Arial" w:cs="Times New Roman"/>
          <w:sz w:val="24"/>
          <w:szCs w:val="24"/>
          <w:lang w:eastAsia="el-GR"/>
        </w:rPr>
        <w:t>Κι εγώ σας ευχαριστώ, κύριε συνάδελφε.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Τον λόγο τώρα έχει ο Υφυπουργός Ψηφιακής Διακυβέρνησης, ο κ. Γεώργιος Στύλιος.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ΓΕΩΡΓΙΟΣ ΣΤΥΛΙΟΣ (Υφυπουργός Ψηφιακής Διακυβέρνησης): </w:t>
      </w:r>
      <w:r w:rsidRPr="00567690">
        <w:rPr>
          <w:rFonts w:ascii="Arial" w:eastAsia="Times New Roman" w:hAnsi="Arial" w:cs="Times New Roman"/>
          <w:sz w:val="24"/>
          <w:szCs w:val="24"/>
          <w:lang w:eastAsia="el-GR"/>
        </w:rPr>
        <w:t xml:space="preserve"> Ευχαριστώ πολύ, κυρία Πρόεδρε.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Θα προσπαθήσω να συγκεντρώσω τις σκέψεις μου, να βοηθήσω τους συναδέλφους Βουλευτές να ξεκαθαρίσουμε ορισμένα πράγματα, όπως προσπάθησα και κατά τη συζήτηση στην αρμόδια κοινοβουλευτική επιτροπή, όπου τέσσερις ημέρες, σε τέσσερις συνεδριάσεις έγινε μία εξαντλητική συζήτηση και δόθηκαν εξηγήσεις και απαντήσεις.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Όπως καταλάβαμε όλοι και όπως αντιλαμβάνονται όσοι γνωρίζουν το ζήτημα του Κτηματολογίου -και αυτοί κυρίως είναι οι δικηγόροι, οι πολιτικοί μηχανικοί, οι τοπογράφοι, οι αρχιτέκτονες, οι συμβολαιογράφοι, οι δικαστικοί επιμελητές, οι λογιστές- πολλοί από τους συναδέλφους Βουλευτές και ειδικά της Αντιπολίτευσης δεν γνωρίζουν το θέμα για το οποίο μιλάμε και για το οποίο συζητάμε σήμερα.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Υπάρχει ένα ερώτημα. Θέλουμε στη χώρα να φτιάξουμε κτηματολόγιο; Εμείς, ως Κυβέρνηση, λέμε «ναι», ότι θέλουμε να έχουμε ένα ολοκληρωμένο </w:t>
      </w:r>
      <w:r w:rsidRPr="00567690">
        <w:rPr>
          <w:rFonts w:ascii="Arial" w:eastAsia="Times New Roman" w:hAnsi="Arial" w:cs="Times New Roman"/>
          <w:sz w:val="24"/>
          <w:szCs w:val="24"/>
          <w:lang w:eastAsia="el-GR"/>
        </w:rPr>
        <w:lastRenderedPageBreak/>
        <w:t xml:space="preserve">Κτηματολόγιο. Αυτή την απάντηση τη δίνουν και οι πολίτες και οι επαγγελματίες ότι ναι, θέλουν να έχουν ένα ολοκληρωμένο Κτηματολόγιο. Άρα, λοιπόν, όλοι θέλουμε να έχουμε ένα κτηματολόγιο, ένα οργανωμένο σύστημα.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Τι είναι το Κτηματολόγιο; Είναι ένα σύστημα συλλογής δικαιωμάτων, ένα σύστημα εγγραφής εμπράγματων δικαιωμάτων των πολιτών. Αυτό το σύστημα για μας είναι ένα πληροφοριακό σύστημα που θέλουμε να το κάνουμε και ψηφιακό σύστημα. Για ποιον λόγο να το κάνουμε ψηφιακό σύστημα; Επειδή εμείς είμαστε Υπουργείο Ψηφιακής Διακυβέρνησης και έχουμε ιδιαίτερη αγάπη στον ψηφιακό μετασχηματισμό της χώρας και τον πιστεύουμε και τον θέλουμε;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Είναι κι αυτός ένας λόγος, αλλά ο πρώτος και ο πιο βασικός λόγος είναι ότι θέλουμε να δώσουμε στην ελληνική κοινωνία, στους Έλληνες πολίτες, στην επιχειρηματική κοινότητα της χώρας, ψηφιακές υπηρεσίες, τις οποίες έχουν ανάγκη και τις χρειάζονται για να γίνονται οι εργασίες τους πολύ πιο γρήγορα και πολύ πιο εύκολα, είκοσι τέσσερις ώρες, επτά μέρες την εβδομάδα, από οπουδήποτε στον κόσμο, στην επικράτεια, στην ομογένεια, να μπορούν να χρησιμοποιήσουν και να αξιοποιήσουν τις υπηρεσίες αυτές που είναι διαθέσιμες.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Αυτό προσπαθούμε και γι’ αυτό εργαστήκαμε όλο το προηγούμενο διάστημα, τους έξι μήνες που πέρασαν μέχρι τώρα, μέχρι να έρθει η συγκεκριμένη, συγκροτημένη νομοθετική πρωτοβουλία, οργανώνοντας, </w:t>
      </w:r>
      <w:r w:rsidRPr="00567690">
        <w:rPr>
          <w:rFonts w:ascii="Arial" w:eastAsia="Times New Roman" w:hAnsi="Arial" w:cs="Times New Roman"/>
          <w:sz w:val="24"/>
          <w:szCs w:val="24"/>
          <w:lang w:eastAsia="el-GR"/>
        </w:rPr>
        <w:lastRenderedPageBreak/>
        <w:t>βέβαια, έναν επίσημο διάλογο με όλους τους φορείς. Έχουμε πάρει υπομνήματα, έχουν καταγραφεί. Αυτά δεν έχουν γίνει κρυφά. Δεν έγιναν τυχαία, αλλά με το σύνολο. Καταλήξαμε στο νομοσχέδιο το οποίο έχετε σήμερα μπροστά σας.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Με το προτεινόμενο, λοιπόν, νομοσχέδιο θα επιταχυνθεί κατά δύο τουλάχιστον χρόνια η έναρξη λειτουργίας του Κτηματολογίου. Έτσι, οι πολίτες θα έχουν πρόσβαση στις υπηρεσίες που αναφέραμε. Πρόκειται για πραγματικά ένα πολύ μεγάλο έργο.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Επιτρέψτε μου, να ανακαλέσω στη μνήμη σας την έκφραση κορυφαίου στελέχους της Κεντροαριστεράς που σας το είπα στην επιτροπή και υιοθετήσατε σήμερα, το υιοθέτησε ο εισηγητής της Αξιωματικής Αντιπολίτευσης, το ανέφερε και ο Υπουργός: το μεγαλύτερο από τα μεγάλα έργα. Αυτό, λοιπόν, το μεγαλύτερο από τα μεγάλα έργα, η Κυβέρνηση του Κυριάκου Μητσοτάκη σκοπεύει να το ολοκληρώσει και να το ψηφιοποιήσει.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Με τη λειτουργία, λοιπόν, του ψηφιακού Κτηματολογίου θα γίνουμε πρωτοπόροι στην Ευρώπη, θα αποκτήσουμε τεχνογνωσία την οποία θα μπορούμε να εξάγουμε, όπως έχει γίνει και με άλλες διαδικασίες. Σας θυμίζω το σχέδιο «ΕΛΕΥΘΕΡΙΑ», το κλείσιμό του το ραντεβού που τόσο πολύ έχει επικροτηθεί και έχουμε πάρει τα εύσημα από τις υπόλοιπες ευρωπαϊκές κυβερνήσεις. Πρόκειται για ένα έργο το οποίο το επιμελήθηκε και έχει τη </w:t>
      </w:r>
      <w:r w:rsidRPr="00567690">
        <w:rPr>
          <w:rFonts w:ascii="Arial" w:eastAsia="Times New Roman" w:hAnsi="Arial" w:cs="Times New Roman"/>
          <w:sz w:val="24"/>
          <w:szCs w:val="24"/>
          <w:lang w:eastAsia="el-GR"/>
        </w:rPr>
        <w:lastRenderedPageBreak/>
        <w:t xml:space="preserve">σφραγίδα του Υπουργού Επικρατείας Και Υπουργού Ψηφιακής Διακυβέρνησης, του Κυριάκου Πιερρακάκη, που έχω την τιμή και τη χαρά να είμαι συνεργάτης και να δουλεύουμε μαζί.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Αποδείχτηκε, λοιπόν, κυρίες και κύριοι συνάδελφοι, στην πράξη ότι ο διαμερισμός αρμοδιοτήτων, με τα κτηματολογικά γραφεία να είναι αρμοδιότητα του Υπουργείου Περιβάλλοντος και τα υποθηκοφυλακεία του Υπουργείου Δικαιοσύνης ότι δεν βγάλαμε αποτελέσματα. Εμείς, λοιπόν, αλλάξαμε τον τρόπο με τον οποίον προσεγγίζουμε το συγκεκριμένο έργο.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Στο Κτηματολόγιο λοιπόν αναγνωρίσαμε ότι πρέπει να γίνει μια αλλαγή. Γι’ αυτόν το λόγο, μεταφέρθηκε από το Υπουργείο Περιβάλλοντος ολόκληρο στο Υπουργείο Ψηφιακής Διακυβέρνησης. Προχωρούμε έναν μετασχηματισμό του Κτηματολογίου, του φορέα, όπου τα τριακόσια ενενήντα υποθηκοφυλακεία της χώρας θα συγχωνευτούν μαζί με τα κτηματολογικά γραφεία και θα προκύψουν εβδομήντα πέντε υποκαταστήματα και δεκαεπτά κτηματολογικά γραφεία. Προχωρούμε, υλοποιούμε τη δημιουργία ενός νέου φορέα. Έτσι, λοιπόν, με αυτήν τη φιλοσοφία προχωρούμε.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Διότι ποια ήταν τα αποτελέσματα που είχαμε και ποια ήταν η εικόνα του φορέα μέχρι σήμερα; Από το 1995, όπου πολλοί αναφερθήκατε σήμερα στον πρώτο νόμο για την κτηματογράφηση, φτάσαμε, δυστυχώς, να έχουμε ολοκληρωμένο Κτηματολόγιο στο 35% περίπου της χώρας.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(Στο σημείο αυτό την Προεδρική Έδρα καταλαμβάνει ο Β΄ Αντιπρόεδρος της Βουλής κ. </w:t>
      </w:r>
      <w:r w:rsidRPr="00567690">
        <w:rPr>
          <w:rFonts w:ascii="Arial" w:eastAsia="Times New Roman" w:hAnsi="Arial" w:cs="Times New Roman"/>
          <w:b/>
          <w:sz w:val="24"/>
          <w:szCs w:val="24"/>
          <w:lang w:eastAsia="el-GR"/>
        </w:rPr>
        <w:t>ΧΑΡΑΛΑΜΠΟΣ ΑΘΑΝΑΣΙΟΥ</w:t>
      </w:r>
      <w:r w:rsidRPr="00567690">
        <w:rPr>
          <w:rFonts w:ascii="Arial" w:eastAsia="Times New Roman" w:hAnsi="Arial" w:cs="Times New Roman"/>
          <w:sz w:val="24"/>
          <w:szCs w:val="24"/>
          <w:lang w:eastAsia="el-GR"/>
        </w:rPr>
        <w:t>)</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Ανοίγω μια παρένθεση εδώ, διότι ακούστηκαν πολλά από την Αξιωματική Αντιπολίτευση. Και σας ζητώ -μπορείτε να το κάνετε, στα πλαίσια του κοινοβουλευτικού ελέγχου- να κάνετε μία ερώτηση στο ελληνικό Κτηματολόγιο, να λάβετε την απάντηση, πού βρισκόταν η κτηματογράφηση το 2015 που αναλάβατε εσείς τη διακυβέρνηση της χώρας και πού την παραδώσατε. Ήταν στο 25% και παραδώσατε στο 33%. Μιλώ για το ολοκληρωμένο Κτηματολόγιο.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ΜΑΡΙΟΣ ΚΑΤΣΗΣ: </w:t>
      </w:r>
      <w:r w:rsidRPr="00567690">
        <w:rPr>
          <w:rFonts w:ascii="Arial" w:eastAsia="Times New Roman" w:hAnsi="Arial" w:cs="Times New Roman"/>
          <w:sz w:val="24"/>
          <w:szCs w:val="24"/>
          <w:lang w:eastAsia="el-GR"/>
        </w:rPr>
        <w:t xml:space="preserve">Γιατί για το ολοκληρωμένο, κύριε Υπουργέ; </w:t>
      </w:r>
    </w:p>
    <w:p w:rsidR="00567690" w:rsidRPr="00567690" w:rsidRDefault="00567690" w:rsidP="00E15F6F">
      <w:pPr>
        <w:shd w:val="clear" w:color="auto" w:fill="FFFFFF"/>
        <w:spacing w:line="600" w:lineRule="auto"/>
        <w:ind w:firstLine="720"/>
        <w:contextualSpacing/>
        <w:jc w:val="both"/>
        <w:rPr>
          <w:rFonts w:ascii="Arial" w:eastAsia="Times New Roman" w:hAnsi="Arial" w:cs="Arial"/>
          <w:sz w:val="24"/>
          <w:szCs w:val="24"/>
          <w:lang w:eastAsia="el-GR"/>
        </w:rPr>
      </w:pPr>
      <w:r w:rsidRPr="00567690">
        <w:rPr>
          <w:rFonts w:ascii="Arial" w:eastAsia="Times New Roman" w:hAnsi="Arial" w:cs="Arial"/>
          <w:b/>
          <w:sz w:val="24"/>
          <w:szCs w:val="24"/>
          <w:lang w:eastAsia="el-GR"/>
        </w:rPr>
        <w:t xml:space="preserve">ΓΕΩΡΓΙΟΣ ΣΤΥΛΙΟΣ (Υφυπουργός Ψηφιακής Διακυβέρνησης): </w:t>
      </w:r>
      <w:r w:rsidRPr="00567690">
        <w:rPr>
          <w:rFonts w:ascii="Arial" w:eastAsia="Times New Roman" w:hAnsi="Arial" w:cs="Arial"/>
          <w:sz w:val="24"/>
          <w:szCs w:val="24"/>
          <w:lang w:eastAsia="el-GR"/>
        </w:rPr>
        <w:t xml:space="preserve">Μιλώ για τη δική σας χρονική περίοδο διακυβέρνησης.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ΜΑΡΙΟΣ ΚΑΤΣΗΣ: </w:t>
      </w:r>
      <w:r w:rsidRPr="00567690">
        <w:rPr>
          <w:rFonts w:ascii="Arial" w:eastAsia="Times New Roman" w:hAnsi="Arial" w:cs="Times New Roman"/>
          <w:sz w:val="24"/>
          <w:szCs w:val="24"/>
          <w:lang w:eastAsia="el-GR"/>
        </w:rPr>
        <w:t xml:space="preserve">Για την κτηματογράφηση να πείτε. </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Arial"/>
          <w:b/>
          <w:sz w:val="24"/>
          <w:szCs w:val="24"/>
          <w:lang w:eastAsia="el-GR"/>
        </w:rPr>
        <w:t xml:space="preserve">ΓΕΩΡΓΙΟΣ ΣΤΥΛΙΟΣ (Υφυπουργός Ψηφιακής Διακυβέρνησης): </w:t>
      </w:r>
      <w:r w:rsidRPr="00567690">
        <w:rPr>
          <w:rFonts w:ascii="Arial" w:eastAsia="Times New Roman" w:hAnsi="Arial" w:cs="Times New Roman"/>
          <w:sz w:val="24"/>
          <w:szCs w:val="24"/>
          <w:lang w:eastAsia="el-GR"/>
        </w:rPr>
        <w:t xml:space="preserve">Μπορώ επίσης να σας παραπέμψω και στην αιτιολογική έκθεση του νομοσχεδίου για να διευκρινιστούν. </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Κάντε, λοιπόν, μια ερώτηση, για να μην έρχεστε εδώ και λέτε ότι εσείς τα κάνατε όλα τέλεια ή ότι υλοποιήσατε το 60% της κτηματογράφησης, ότι από το </w:t>
      </w:r>
      <w:r w:rsidRPr="00567690">
        <w:rPr>
          <w:rFonts w:ascii="Arial" w:eastAsia="Times New Roman" w:hAnsi="Arial" w:cs="Times New Roman"/>
          <w:sz w:val="24"/>
          <w:szCs w:val="24"/>
          <w:lang w:eastAsia="el-GR"/>
        </w:rPr>
        <w:lastRenderedPageBreak/>
        <w:t xml:space="preserve">35% που είναι σήμερα επίσημα το πήγατε στο 60% και εμείς το κατεβάσαμε 35%, αλλά θα το πάμε σε δύο χρόνια από τώρα στο 90%. </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Ποιο είναι το αποτέλεσμα; Το αποτέλεσμα είναι ότι αυτή τη στιγμή έχουμε χρόνια, συσσωρευμένα προβλήματα στο Κτηματολόγιο. Είναι μια κοινή διαπίστωση όλων των Ελλήνων πολιτών.</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Στα κτηματολογικά, λοιπόν, γραφεία στοιβάζονται πληθώρα υποθέσεων, ενώ ταυτόχρονα οι προσφυγές στη δικαιοσύνη αυξάνονται. Άκουσα εισηγήτρια της ελάσσονος αντιπολίτευσης, η οποία είπε ότι δίνεται δικάσιμο στο Πρωτοδικείο της Αθήνας για το 2025. Αυτή η κατάσταση, με το βουνό των εκκρεμοτήτων, πρέπει να αλλάξει. </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Ποιες, λοιπόν, ήταν οι επιλογές που είχαμε εμείς στο Υπουργείο Ψηφιακής Διακυβέρνησης; Η μία επιλογή ήταν η αδράνεια, η συντήρηση της παρούσας κατάστασης, να μην κάνουμε τίποτα, αυτό δηλαδή που φάνηκε από τις εισηγήσεις όλων των Βουλευτών της Αντιπολίτευσης. Δεν ακούσαμε μία πρόταση, μια σκέψη. Για εμάς, λοιπόν, η μία επιλογή ήταν να πάμε στη στασιμότητα και στην αδράνεια. Η δεύτερη επιλογή ήταν περιστασιακά, ανάλογα με το τι συμβαίνει, να κάνουμε τις παρεμβάσεις μας, κάποιες μικρές παρεμβάσεις, για να λύνουμε τα τρέχοντα ζητήματα. Και όλα αυτά, βέβαια, για να αφήσουμε να είναι διάχυτη στην ελληνική κοινωνία η εξής σκέψη, ότι το Κτηματολόγιο έγινε για να βρουν δουλειά οι τοπογράφοι, οι μελετητές ανάδοχοι </w:t>
      </w:r>
      <w:r w:rsidRPr="00567690">
        <w:rPr>
          <w:rFonts w:ascii="Arial" w:eastAsia="Times New Roman" w:hAnsi="Arial" w:cs="Times New Roman"/>
          <w:sz w:val="24"/>
          <w:szCs w:val="24"/>
          <w:lang w:eastAsia="el-GR"/>
        </w:rPr>
        <w:lastRenderedPageBreak/>
        <w:t xml:space="preserve">να κάνουν την κτηματογράφηση, διότι είχαμε 35% μέχρι σήμερα. Εάν ακολουθήσουμε τη δική σας προσέγγιση, να αφήσουμε τα πράγματα όπως ήταν, θέλουμε άλλα πενήντα χρόνια για να φτάσουμε το Κτηματολόγιο στο 100%. Άρα να κάνουν αυτοί την κτηματογράφηση και να τους πληρώνει φυσικά ο Έλληνας φορολογούμενος. Αυτό το σκεπτικό που κυκλοφορεί είναι αδιανόητο να υιοθετείται από κόμματα τα οποία κυβέρνησαν τη χώρα και οι οποίοι θέλουν να έχουν ρόλο στο ελληνικό Κοινοβούλιο. </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Η τρίτη επιλογή, την οποία επιλέξαμε μαζί με τον Υπουργό, τον Κυριάκο Πιερράκη, ήταν να κάνουμε μια βασική και μεγάλη τομή. Ποια ήταν, λοιπόν, η τομή αυτή, που προσπαθείτε στον πολιτικό σας λόγο να πείτε ότι εσείς την είχατε υιοθετήσει αυτή την τομή. Αναφέρεστε στη μερική περαίωση.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(Στο σημείο αυτό κτυπάει το κουδούνι λήξεως του χρόνου ομιλίας του κυρίου Υφυπουργού)</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Θα χρειαστώ λίγο χρόνο, κύριε Πρόεδρε, για να βοηθήσουμε και την Αξιωματική Αντιπολίτευση και τους Βουλευτές.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Έχω τη σχετική διάταξη -θα την καταθέσω στα Πρακτικά στη συνέχεια- με την οποία το 2013 νομοθετήθηκε η μερική περαίωση. Ήρθε στη συνέχεια η Αξιωματική Αντιπολίτευση, ο ΣΥΡΙΖΑ, όταν ήταν στη διακυβέρνηση της χώρας, και την υιοθέτησε την μερική περαίωση. Την υιοθέτησε στις συμβάσεις, οι οποίες υπογράφηκαν για την κτηματογράφηση του κτήματος 16. Και ερχόμαστε </w:t>
      </w:r>
      <w:r w:rsidRPr="00567690">
        <w:rPr>
          <w:rFonts w:ascii="Arial" w:eastAsia="Times New Roman" w:hAnsi="Arial" w:cs="Times New Roman"/>
          <w:sz w:val="24"/>
          <w:szCs w:val="24"/>
          <w:lang w:eastAsia="el-GR"/>
        </w:rPr>
        <w:lastRenderedPageBreak/>
        <w:t xml:space="preserve">εμείς και κάνουμε άλματα μπροστά και κάνουμε την περαίωση, εκεί όπου μπορεί πραγματικά να υιοθετηθεί και να είναι σωστές οι διαδικασίες.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Ποιος μας οδήγησε εκεί; Μας οδήγησε η στατιστική. Μας οδήγησε η εμπειρία όλων των προηγούμενων χρόνων, διότι μας απέδειξε ότι το 98% των υποθέσεων που πήγαιναν στην κτηματογράφηση μπορούσαν άνετα να προχωρήσουν στην εγγραφή των δικαιωμάτων. Το 2% ήταν εκεί που υπήρχαν προβλήματα.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Μια διευκρίνιση παρακαλώ. Αναφέρθηκε από πολλούς Βουλευτές από την Αντιπολίτευση το 55% και το 45%, ότι δεν έχει γίνει συλλογή δικαιωμάτων. Σας λέω λοιπόν το εξής: Το 55% είναι η συλλογή των δικαιωμάτων λέτε εσείς. Άρα, εκεί είναι που έχουν δικαιώματα. Το υπόλοιπο που λέτε, το 45%, είναι εκεί που δεν εμφανίστηκαν και δεν δήλωσαν. Άρα, με αυτό το σκεπτικό το δικό σας λέτε το εξής: να συνεχίσουμε να αφήνουμε την κτηματογράφηση εσαεί. Το 98% είναι μέσα σε αυτό το 55% και εκεί είναι και το υπόλοιπο 2%. Το 45% είναι συλλογή δηλώσεων. Μιλάτε για άλλα αντικείμενα. Σας παρακαλώ πολύ, δείτε τα και ενημερωθείτε, από αυτούς όμως που δεν έχουν σκοπιμότητα. Να μη σας χειραγωγούν και σας καθοδηγούν.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Άρα, η στατιστική ήταν αυτή που μας επέβαλλε να κάνουμε αυτήν τη μεγάλη τομή και αυτή τη μεγάλη αλλαγή, την οποία στατιστική δεν την αμφισβητήσατε.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lastRenderedPageBreak/>
        <w:t xml:space="preserve">ΜΑΡΙΟΣ ΚΑΤΣΗΣ: </w:t>
      </w:r>
      <w:r w:rsidRPr="00567690">
        <w:rPr>
          <w:rFonts w:ascii="Arial" w:eastAsia="Times New Roman" w:hAnsi="Arial" w:cs="Times New Roman"/>
          <w:sz w:val="24"/>
          <w:szCs w:val="24"/>
          <w:lang w:eastAsia="el-GR"/>
        </w:rPr>
        <w:t xml:space="preserve">Στην περιφέρεια δεν υπάρχουν ενστάσεις. </w:t>
      </w:r>
    </w:p>
    <w:p w:rsidR="00567690" w:rsidRPr="00567690" w:rsidRDefault="00567690" w:rsidP="00E15F6F">
      <w:pPr>
        <w:shd w:val="clear" w:color="auto" w:fill="FFFFFF"/>
        <w:spacing w:line="600" w:lineRule="auto"/>
        <w:ind w:firstLine="720"/>
        <w:contextualSpacing/>
        <w:jc w:val="both"/>
        <w:rPr>
          <w:rFonts w:ascii="Arial" w:eastAsia="Times New Roman" w:hAnsi="Arial" w:cs="Times New Roman"/>
          <w:sz w:val="24"/>
          <w:szCs w:val="24"/>
          <w:lang w:eastAsia="el-GR"/>
        </w:rPr>
      </w:pPr>
      <w:r w:rsidRPr="00567690">
        <w:rPr>
          <w:rFonts w:ascii="Arial" w:eastAsia="Times New Roman" w:hAnsi="Arial" w:cs="Arial"/>
          <w:b/>
          <w:sz w:val="24"/>
          <w:szCs w:val="24"/>
          <w:lang w:eastAsia="el-GR"/>
        </w:rPr>
        <w:t xml:space="preserve">ΓΕΩΡΓΙΟΣ ΣΤΥΛΙΟΣ (Υφυπουργός Ψηφιακής Διακυβέρνησης): </w:t>
      </w:r>
      <w:r w:rsidRPr="00567690">
        <w:rPr>
          <w:rFonts w:ascii="Arial" w:eastAsia="Times New Roman" w:hAnsi="Arial" w:cs="Arial"/>
          <w:sz w:val="24"/>
          <w:szCs w:val="24"/>
          <w:lang w:eastAsia="el-GR"/>
        </w:rPr>
        <w:t xml:space="preserve">Σας προκαλώ και πάλι και σας λέω να ασκήσετε κοινοβουλευτικό έλεγχο. Ελάτε και ρωτήστε, τι έχει συμβεί στις προηγούμενες κτηματογραφήσεις, με τη μερική περαίωση, </w:t>
      </w:r>
      <w:r w:rsidRPr="00567690">
        <w:rPr>
          <w:rFonts w:ascii="Arial" w:eastAsia="Times New Roman" w:hAnsi="Arial" w:cs="Times New Roman"/>
          <w:sz w:val="24"/>
          <w:szCs w:val="24"/>
          <w:lang w:eastAsia="el-GR"/>
        </w:rPr>
        <w:t xml:space="preserve">με τις κτηματογραφικές ενότητες, τα οποία είχατε υιοθετήσει.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Άρα λοιπόν εμείς βλέπουμε, αναλύουμε τα δεδομένα έτσι όπως επιτάσσει η πληροφορική, κάνουμε ανάλυση στο </w:t>
      </w:r>
      <w:r w:rsidRPr="00567690">
        <w:rPr>
          <w:rFonts w:ascii="Arial" w:eastAsia="Times New Roman" w:hAnsi="Arial" w:cs="Times New Roman"/>
          <w:sz w:val="24"/>
          <w:szCs w:val="24"/>
          <w:lang w:val="en-US" w:eastAsia="el-GR"/>
        </w:rPr>
        <w:t>data</w:t>
      </w:r>
      <w:r w:rsidRPr="00567690">
        <w:rPr>
          <w:rFonts w:ascii="Arial" w:eastAsia="Times New Roman" w:hAnsi="Arial" w:cs="Times New Roman"/>
          <w:sz w:val="24"/>
          <w:szCs w:val="24"/>
          <w:lang w:eastAsia="el-GR"/>
        </w:rPr>
        <w:t xml:space="preserve"> </w:t>
      </w:r>
      <w:r w:rsidRPr="00567690">
        <w:rPr>
          <w:rFonts w:ascii="Arial" w:eastAsia="Times New Roman" w:hAnsi="Arial" w:cs="Times New Roman"/>
          <w:sz w:val="24"/>
          <w:szCs w:val="24"/>
          <w:lang w:val="en-US" w:eastAsia="el-GR"/>
        </w:rPr>
        <w:t>set</w:t>
      </w:r>
      <w:r w:rsidRPr="00567690">
        <w:rPr>
          <w:rFonts w:ascii="Arial" w:eastAsia="Times New Roman" w:hAnsi="Arial" w:cs="Times New Roman"/>
          <w:sz w:val="24"/>
          <w:szCs w:val="24"/>
          <w:lang w:eastAsia="el-GR"/>
        </w:rPr>
        <w:t xml:space="preserve"> και προχωρούμε στο επόμενο στάδιο.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Και ποια είναι η δική μας φιλοσοφία; Το είπαμε και στην προηγούμενη συνεδρίαση, το είπε και ο Υπουργός. Είναι απλούστευση, επιτάχυνση, ασφάλεια. Πώς θα πετύχουμε αυτόν τον στόχο μας; Έχουν περιγράφει τα βήματα που είναι μέρος του νομοσχεδίου, έχει γίνει αυτή η ομαδοποίηση.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Σας τα λέω λοιπόν πολύ σύντομα, Βήμα πρώτο: Επιτάχυνση της κτηματογράφησης. Προχωρούμε πολύ γρήγορα και περνάμε στις έγγραφες όσες δηλώσεις δικαιωμάτων είναι ορθές. Οι πολίτες λοιπόν με αυτόν τον τρόπο θα έχουν πρόσβαση σε όλη την πληροφορία.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Δεύτερο βήμα: Οργανώνουμε τριμελείς επιτροπές μέσα στο Κτηματολόγιο οι οποίες επιτροπές θα βλέπουν τις αιτήσεις διόρθωσης ή, για να το πω έτσι απλά για να το καταλάβει ο κόσμος, τις ενστάσεις, τις προσφυγές των πολιτών -δεν ξέρω πώς αλλιώς να το περιγράψω- όπου θα μπορούν εκεί </w:t>
      </w:r>
      <w:r w:rsidRPr="00567690">
        <w:rPr>
          <w:rFonts w:ascii="Arial" w:eastAsia="Times New Roman" w:hAnsi="Arial" w:cs="Times New Roman"/>
          <w:sz w:val="24"/>
          <w:szCs w:val="24"/>
          <w:lang w:eastAsia="el-GR"/>
        </w:rPr>
        <w:lastRenderedPageBreak/>
        <w:t xml:space="preserve">μέσα στο κτηματολόγιο να λύσουν οποιεσδήποτε διαφωνίες ή διαφορετικές προσεγγίσεις έχουν. Αυτό γίνεται για να μην χρειάζεται να προσφύγει ο κόσμος στη δικαιοσύνη.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Τρίτο βήμα το οποίο κάνουμε: Η υποχρεωτική διαμεσολάβηση διότι θέλουμε αυτοί που έχουν άλλη προσέγγιση σε σχέση με τα δικαιώματά τους να πάνε σε ειδικούς εμπειρογνώμονες. Ναι, θα γίνει σώμα ειδικών εμπειρογνωμόνων για το Κτηματολόγιο. Υπάρχει εξουσιοδοτική διάταξη μέσα στον νόμο. Να τους πουν ποια είναι η νομοθεσία, διότι ξέρετε και εσείς ότι η νομοθεσία είναι και τεχνική, και νομική, και δύσκολη, απαιτεί συνδυασμό γνώσεων για τα συγκεκριμένα αντικείμενα, να πάνε να τους δώσουν πραγματικά τι συμβαίνει και μέχρι πού μπορούν να φτάσουν για να διεκδικήσουν.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(Χαράλαμπος Αθανασίου):</w:t>
      </w:r>
      <w:r w:rsidRPr="00567690">
        <w:rPr>
          <w:rFonts w:ascii="Arial" w:eastAsia="Times New Roman" w:hAnsi="Arial" w:cs="Times New Roman"/>
          <w:sz w:val="24"/>
          <w:szCs w:val="24"/>
          <w:lang w:eastAsia="el-GR"/>
        </w:rPr>
        <w:t xml:space="preserve"> Ολοκληρώστε, κύριε Υπουργέ, γιατί έχετε πάει στα δεκαπέντε λεπτά.</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ΓΕΩΡΓΙΟΣ ΣΤΥΛΙΟΣ (Υφυπουργός Ψηφιακής Διακυβέρνησης):</w:t>
      </w:r>
      <w:r w:rsidRPr="00567690">
        <w:rPr>
          <w:rFonts w:ascii="Arial" w:eastAsia="Times New Roman" w:hAnsi="Arial" w:cs="Times New Roman"/>
          <w:sz w:val="24"/>
          <w:szCs w:val="24"/>
          <w:lang w:eastAsia="el-GR"/>
        </w:rPr>
        <w:t xml:space="preserve"> Ολοκληρώνω, κύριε Πρόεδρε.</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Ποια είναι η πρακτική που ακολουθούνταν μέχρι σήμερα, την οποία η Αξιωματική Αντιπολίτευση θέλει να συνεχίσουμε για τους Έλληνες πολίτες να ισχύει; Για να έχουμε κατάληξη σε μια υπόθεση θα έπρεπε να φτάσουμε στον </w:t>
      </w:r>
      <w:r w:rsidRPr="00567690">
        <w:rPr>
          <w:rFonts w:ascii="Arial" w:eastAsia="Times New Roman" w:hAnsi="Arial" w:cs="Times New Roman"/>
          <w:sz w:val="24"/>
          <w:szCs w:val="24"/>
          <w:lang w:eastAsia="el-GR"/>
        </w:rPr>
        <w:lastRenderedPageBreak/>
        <w:t xml:space="preserve">Άρειο Πάγο. Αυτό καταλαβαίνετε τι σημαίνει από χρόνο και από κόστος για τον μέσο Έλληνα πολίτη.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Θεσμοθετούμε επίσης τον Κτηματολογικό Εφέτη, κάτι για το οποίο μας επιβεβαίωσε η Ένωση Δικαστών και Εισαγγελέων. Με ανακοίνωσή τους πριν από δεκαπέντε ημέρες επικρότησαν και ζήτησαν και αυτοί τη συγκεκριμένη διάταξη. Σας λέω το εξής: Θα γίνονται ειδικά σεμινάρια για τους πρωτοδίκες για το συγκεκριμένο αντικείμενο. Την τεχνογνωσία που θα αποκτούν θα μπορούν να την εκμεταλλευτούν στον επόμενο βαθμό, στον εφέτη.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Κύριε Πρόεδρε, πολύ σύντομα θα τελειώσω.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Επίσης για να διορθώσουμε τις ανακριβείς πρώτες εγγραφές, κάνουμε μία σημαντική ρύθμιση. Ποια είναι η αυτή η σημαντική ρύθμιση; Μέχρι τώρα απαιτούνταν η ρητή συμφωνία-δέσμευση του ελληνικού δημοσίου. Πλέον δίνουμε τη δυνατότητα εντός εξήντα ημερών, εάν δεν απαντήσει το ελληνικό δημόσιο, να καταγράφεται το δικαίωμα σε αυτόν που του ανήκει.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Και κάνουμε και μια άλλη ακόμα μεγάλη παρέμβαση. Δίνουμε ένα χρονικό περιθώριο ενάμιση χρόνο από τώρα, δίνουμε παράταση από τώρα μέχρι τις 31 Ιανουαρίου 2022, όσοι έχουν ανακριβείς πρώτες εγγραφές να έρθουν και να τις διορθώσουν. Και το λέμε τώρα εδώ για να ενημερωθούν όλοι οι Έλληνες πολίτες όσοι έχουν προβλήματα με το Κτηματολόγιο. Πόσους αφορά η συγκεκριμένη διάταξη; Από ένα σύνολο σαράντα εκατομμυρίων </w:t>
      </w:r>
      <w:r w:rsidRPr="00567690">
        <w:rPr>
          <w:rFonts w:ascii="Arial" w:eastAsia="Times New Roman" w:hAnsi="Arial" w:cs="Times New Roman"/>
          <w:sz w:val="24"/>
          <w:szCs w:val="24"/>
          <w:lang w:eastAsia="el-GR"/>
        </w:rPr>
        <w:lastRenderedPageBreak/>
        <w:t xml:space="preserve">δικαιωμάτων αφορά σχεδόν τα τριάντα εννέα εκατομμύρια οκτακόσιες χιλιάδες. Δεν αφορά μόνο εκατόν δεκατέσσερις χιλιάδες δικαιώματα όπου έχει γίνει η οριστική εγγραφή το 2018 επί διακυβέρνησης ΣΥΡΙΖΑ.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Μια λέξη για τον διαπιστευμένο μηχανικό. Όλες οι χώρες έχουν τον θεσμό του διαπιστευμένο μηχανικού, το θεσμοθετούμε και εμείς. Θα γίνει μία διόρθωση στο άρθρο 25 για να διευκρινίσουμε ότι οι τοπογράφοι τεχνικής εκπαίδευσης, οι οποίοι έχουν αποφοιτήσει από τα ΤΕΙ -θα υπάρξει στις νομοτεχνικές βελτιώσεις- θα μπορούν να εξασκούν το επάγγελμά τους και δεν θα χάσουν ούτε ένα από τα δικαιώματά τους, όπως έπρατταν μέχρι σήμερα. Ο διαπιστευμένος μηχανικός είναι ελεγκτής.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Τελειώνω, κύριε Πρόεδρε. Για τον ηλεκτρονικό φάκελο ακινήτου μίλησε και ο Υπουργός και το ανέλυσαν πάρα πολλοί. Για να βοηθήσουμε τον φορέα να λύσει τις χιλιάδες υποθέσεις που είναι σε εκκρεμότητα, προχωρούμε σε προγραμματικές συμβάσεις με το Τεχνικό Επιμελητήριο, για να αντλήσουμε επιστημονικό εξειδικευμένο ανθρώπινο δυναμικό από το Τεχνικό Επιμελητήριο της χώρας και με τους δικηγορικούς συλλόγους.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Σας ενημερώνω λοιπόν ότι η πρώτη προγραμματική σύμβαση έχει υπογραφεί με τον Δικηγορικό Σύλλογο της Θεσσαλονίκης και προχωράει τις επόμενες μέρες η υπογραφή προγραμματικής σύμβασης με τον Δικηγορικό Σύλλογο της Αθήνας και τον Δικηγορικό Σύλλογο Πειραιά.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Εμείς πιστεύουμε, κυρίες και κύριοι συνάδελφοι, ότι η ελληνική κοινωνία έχει ανάγκη και χρειάζεται ένα πραγματικά αναπτυξιακό εργαλείο, το οποίο θα δώσει ώθηση στην κτηματομεσιτική αγορά της χώρας, θα προσελκύσει στη χώρα μας επενδύσεις, θα μας βοηθήσει να πάμε βήματα μπροστά στους δείκτες αξιολόγησης από τους παγκόσμιους οργανισμούς, θα μας βοηθήσει λοιπόν να πάμε πιο κοντά στην ανάκαμψη και στην ανάπτυξη, που τόσο πολύ την έχουμε ανάγκη στον τόπο μας. Ευχαριστώ πολύ, κύριε Πρόεδρε. </w:t>
      </w:r>
    </w:p>
    <w:p w:rsidR="00567690" w:rsidRPr="00567690" w:rsidRDefault="00567690" w:rsidP="00E15F6F">
      <w:pPr>
        <w:spacing w:after="0" w:line="600" w:lineRule="auto"/>
        <w:ind w:firstLine="720"/>
        <w:jc w:val="center"/>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(Χειροκροτήματα από την πτέρυγα της Νέας Δημοκρατίας)</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(Χαράλαμπος Αθανασίου):</w:t>
      </w:r>
      <w:r w:rsidRPr="00567690">
        <w:rPr>
          <w:rFonts w:ascii="Arial" w:eastAsia="Times New Roman" w:hAnsi="Arial" w:cs="Times New Roman"/>
          <w:sz w:val="24"/>
          <w:szCs w:val="24"/>
          <w:lang w:eastAsia="el-GR"/>
        </w:rPr>
        <w:t xml:space="preserve"> Και εγώ ευχαριστώ.</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ΚΥΡΙΑΚΟΣ ΠΙΕΡΡΑΚΑΚΗΣ (Υπουργός Επικρατείας και Ψηφιακής Διακυβέρνησης):</w:t>
      </w:r>
      <w:r w:rsidRPr="00567690">
        <w:rPr>
          <w:rFonts w:ascii="Arial" w:eastAsia="Times New Roman" w:hAnsi="Arial" w:cs="Times New Roman"/>
          <w:sz w:val="24"/>
          <w:szCs w:val="24"/>
          <w:lang w:eastAsia="el-GR"/>
        </w:rPr>
        <w:t xml:space="preserve"> Κύριε Πρόεδρε, ζητώ τον λόγο.</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(Χαράλαμπος Αθανασίου):</w:t>
      </w:r>
      <w:r w:rsidRPr="00567690">
        <w:rPr>
          <w:rFonts w:ascii="Arial" w:eastAsia="Times New Roman" w:hAnsi="Arial" w:cs="Times New Roman"/>
          <w:sz w:val="24"/>
          <w:szCs w:val="24"/>
          <w:lang w:eastAsia="el-GR"/>
        </w:rPr>
        <w:t xml:space="preserve"> Τον λόγο έχει ο κύριος Υπουργός για δύο λεπτά.</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ΚΥΡΙΑΚΟΣ ΠΙΕΡΡΑΚΑΚΗΣ (Υπουργός Επικρατείας και Ψηφιακής Διακυβέρνησης):</w:t>
      </w:r>
      <w:r w:rsidRPr="00567690">
        <w:rPr>
          <w:rFonts w:ascii="Arial" w:eastAsia="Times New Roman" w:hAnsi="Arial" w:cs="Times New Roman"/>
          <w:sz w:val="24"/>
          <w:szCs w:val="24"/>
          <w:lang w:eastAsia="el-GR"/>
        </w:rPr>
        <w:t xml:space="preserve"> Ευχαριστώ, κύριε Πρόεδρε.</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Κάνουμε δεκτές τις νομοτεχνικές βελτιώσεις που κατέθεσε ο κύριος Υπουργός, ο κ. Γιώργος Στύλιος, και κάνουμε δεκτή και βουλευτική τροπολογία των κυρίων Υψηλάντη, Παππά, Κόνσολα και της κ. Ιατρίδη αναφορικά με την προσθήκη της «Δωδεκανήσου πλην των νησιών που ισχύει ο κτηματολογικός </w:t>
      </w:r>
      <w:r w:rsidRPr="00567690">
        <w:rPr>
          <w:rFonts w:ascii="Arial" w:eastAsia="Times New Roman" w:hAnsi="Arial" w:cs="Times New Roman"/>
          <w:sz w:val="24"/>
          <w:szCs w:val="24"/>
          <w:lang w:eastAsia="el-GR"/>
        </w:rPr>
        <w:lastRenderedPageBreak/>
        <w:t xml:space="preserve">κανονισμός» μετά τις λέξεις «των νήσων Κυθήρων, Αντικυθήρων στο δεύτερο εδάφιο του άρθρου 62 του ν.998/1979».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(Χαράλαμπος Αθανασίου):</w:t>
      </w:r>
      <w:r w:rsidRPr="00567690">
        <w:rPr>
          <w:rFonts w:ascii="Arial" w:eastAsia="Times New Roman" w:hAnsi="Arial" w:cs="Times New Roman"/>
          <w:sz w:val="24"/>
          <w:szCs w:val="24"/>
          <w:lang w:eastAsia="el-GR"/>
        </w:rPr>
        <w:t xml:space="preserve"> Ευχαριστούμε, κύριε Υπουργέ.</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ΣΩΚΡΑΤΗΣ ΦΑΜΕΛΛΟΣ:</w:t>
      </w:r>
      <w:r w:rsidRPr="00567690">
        <w:rPr>
          <w:rFonts w:ascii="Arial" w:eastAsia="Times New Roman" w:hAnsi="Arial" w:cs="Times New Roman"/>
          <w:sz w:val="24"/>
          <w:szCs w:val="24"/>
          <w:lang w:eastAsia="el-GR"/>
        </w:rPr>
        <w:t xml:space="preserve"> Κύριε Πρόεδρε, ζητώ τον λόγο. Θέλω να θέσω ένα ερώτημα στον κ. Πιερρακάκη.</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(Χαράλαμπος Αθανασίου):</w:t>
      </w:r>
      <w:r w:rsidRPr="00567690">
        <w:rPr>
          <w:rFonts w:ascii="Arial" w:eastAsia="Times New Roman" w:hAnsi="Arial" w:cs="Times New Roman"/>
          <w:sz w:val="24"/>
          <w:szCs w:val="24"/>
          <w:lang w:eastAsia="el-GR"/>
        </w:rPr>
        <w:t xml:space="preserve"> Έχετε τον λόγο, κύριε Φάμελλε.</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ΣΩΚΡΑΤΗΣ ΦΑΜΕΛΛΟΣ:</w:t>
      </w:r>
      <w:r w:rsidRPr="00567690">
        <w:rPr>
          <w:rFonts w:ascii="Arial" w:eastAsia="Times New Roman" w:hAnsi="Arial" w:cs="Times New Roman"/>
          <w:sz w:val="24"/>
          <w:szCs w:val="24"/>
          <w:lang w:eastAsia="el-GR"/>
        </w:rPr>
        <w:t xml:space="preserve"> Κύριε Πιερρακάκη, γνωρίζετε σε ποιον νόμο αναφέρεται αυτή η τροπολογία; Ο ν.998 δεν είναι στην αρμοδιότητά σας. Αυτή τη στιγμή εσείς έρχεστε να αποδεχθείτε τροπολογία στον βασικό δασικό νόμο ενώ είστε Υπουργός Ψηφιακής Διακυβέρνησης; Συγγνώμη, αλλά έχει γίνει κατανοητό τι ακριβώς συζητάμε αυτήν τη στιγμή;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Ο Υπουργός Περιβάλλοντος και Ενέργειας ήταν εδώ. Δεν είναι στην αρμοδιότητα του Υπουργείου σας. Αφορά τον δασικό νόμο, τον ν.998 και μάλιστα έχει να κάνει με το τεκμήριο κυριότητας του δημοσίου. Αυτό αποτελεί και διαδικαστικά ένα θέμα. Δεν το έχουμε συζητήσει ούτε με τους συναδέλφους. Δεν ξέρω αν το έχετε κατανοήσει ακριβώς τι γίνεται. Και εμείς  αιφνιδιαζόμαστε με αυτή τη διαδικασία γι’ αυτό και πήρα τον λόγο. Νομίζω ότι είναι σοβαρό ζήτημα που δεν πρέπει να περάσει έτσι. Δεν ξέρω και αν μπήκε στην </w:t>
      </w:r>
      <w:r w:rsidRPr="00567690">
        <w:rPr>
          <w:rFonts w:ascii="Arial" w:eastAsia="Times New Roman" w:hAnsi="Arial" w:cs="Times New Roman"/>
          <w:sz w:val="24"/>
          <w:szCs w:val="24"/>
          <w:lang w:eastAsia="el-GR"/>
        </w:rPr>
        <w:lastRenderedPageBreak/>
        <w:t xml:space="preserve">κοινοβουλευτική συζήτηση. Αφορά το τεκμήριο κυριότητας που συζητάγαμε την προηγούμενη εβδομάδα σε άλλο νομοσχέδιο για τη δασική νομοθεσία. Θα πρέπει να το συζητήσουμε.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Δεν ξέρω, κύριε Πρόεδρε. Το βάζω ως ερώτημα, κύριε Πιερρακάκη. Υπάρχει ένα ζήτημα το οποίο πρέπει να λυθεί και είναι σοβαρό. Θα επικοινωνήσετε και με το Προεδρείο της Βουλής για τα επί της διαδικασίας και της αρμοδιότητάς σας.</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Από εκεί και μετά εγώ θα ήθελα την τρίτη τοποθέτησή μου ως κοινοβουλευτικός μετά.</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ΚΥΡΙΑΚΟΣ ΠΙΕΡΡΑΚΑΚΗΣ (Υπουργός Επικρατείας και Ψηφιακής Διακυβέρνησης):</w:t>
      </w:r>
      <w:r w:rsidRPr="00567690">
        <w:rPr>
          <w:rFonts w:ascii="Arial" w:eastAsia="Times New Roman" w:hAnsi="Arial" w:cs="Times New Roman"/>
          <w:sz w:val="24"/>
          <w:szCs w:val="24"/>
          <w:lang w:eastAsia="el-GR"/>
        </w:rPr>
        <w:t xml:space="preserve"> Κύριε Πρόεδρε, ζητώ τον λόγο.</w:t>
      </w:r>
    </w:p>
    <w:p w:rsidR="00567690" w:rsidRPr="00567690" w:rsidRDefault="00567690" w:rsidP="00E15F6F">
      <w:pPr>
        <w:spacing w:after="0" w:line="600" w:lineRule="auto"/>
        <w:ind w:firstLine="720"/>
        <w:jc w:val="both"/>
        <w:rPr>
          <w:rFonts w:ascii="Arial" w:eastAsia="Times New Roman" w:hAnsi="Arial" w:cs="Times New Roman"/>
          <w:smallCaps/>
          <w:sz w:val="24"/>
          <w:szCs w:val="24"/>
          <w:lang w:eastAsia="el-GR"/>
        </w:rPr>
      </w:pPr>
      <w:r w:rsidRPr="00567690">
        <w:rPr>
          <w:rFonts w:ascii="Arial" w:eastAsia="Times New Roman" w:hAnsi="Arial" w:cs="Times New Roman"/>
          <w:b/>
          <w:sz w:val="24"/>
          <w:szCs w:val="24"/>
          <w:lang w:eastAsia="el-GR"/>
        </w:rPr>
        <w:t>ΠΡΟΕΔΡΕΥΩΝ (Χαράλαμπος Αθανασίου):</w:t>
      </w:r>
      <w:r w:rsidRPr="00567690">
        <w:rPr>
          <w:rFonts w:ascii="Arial" w:eastAsia="Times New Roman" w:hAnsi="Arial" w:cs="Times New Roman"/>
          <w:sz w:val="24"/>
          <w:szCs w:val="24"/>
          <w:lang w:eastAsia="el-GR"/>
        </w:rPr>
        <w:t xml:space="preserve"> Κύριε Υπουργέ, έχετε τον λόγο.</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 </w:t>
      </w:r>
      <w:r w:rsidRPr="00567690">
        <w:rPr>
          <w:rFonts w:ascii="Arial" w:eastAsia="Times New Roman" w:hAnsi="Arial" w:cs="Times New Roman"/>
          <w:b/>
          <w:sz w:val="24"/>
          <w:szCs w:val="24"/>
          <w:lang w:eastAsia="el-GR"/>
        </w:rPr>
        <w:t>ΚΥΡΙΑΚΟΣ ΠΙΕΡΡΑΚΑΚΗΣ (Υπουργός Επικρατείας και Ψηφιακής Διακυβέρνησης):</w:t>
      </w:r>
      <w:r w:rsidRPr="00567690">
        <w:rPr>
          <w:rFonts w:ascii="Arial" w:eastAsia="Times New Roman" w:hAnsi="Arial" w:cs="Times New Roman"/>
          <w:sz w:val="24"/>
          <w:szCs w:val="24"/>
          <w:lang w:eastAsia="el-GR"/>
        </w:rPr>
        <w:t xml:space="preserve"> Κύριε Πρόεδρε, να απαντήσω στον κ. Φάμελλο.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Έχουμε τη σύμφωνη γνώμη του αρμόδιου Υπουργού και η ενημέρωση που έχουμε είναι ότι μόνο εμείς μπορούμε να το αποδεχτούμε, επειδή είναι το δικό μας νομοσχέδιο. Είναι βουλευτική τροπολογία.</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ΣΩΚΡΑΤΗΣ ΦΑΜΕΛΛΟΣ:</w:t>
      </w:r>
      <w:r w:rsidRPr="00567690">
        <w:rPr>
          <w:rFonts w:ascii="Arial" w:eastAsia="Times New Roman" w:hAnsi="Arial" w:cs="Times New Roman"/>
          <w:sz w:val="24"/>
          <w:szCs w:val="24"/>
          <w:lang w:eastAsia="el-GR"/>
        </w:rPr>
        <w:t xml:space="preserve"> Δεν το είπε. Ήταν εδώ ο κύριος Υπουργός. Περνάτε αλλαγή κυριότητας του δημοσίου.</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lastRenderedPageBreak/>
        <w:t>ΠΡΟΕΔΡΕΥΩΝ (Χαράλαμπος Αθανασίου):</w:t>
      </w:r>
      <w:r w:rsidRPr="00567690">
        <w:rPr>
          <w:rFonts w:ascii="Arial" w:eastAsia="Times New Roman" w:hAnsi="Arial" w:cs="Times New Roman"/>
          <w:sz w:val="24"/>
          <w:szCs w:val="24"/>
          <w:lang w:eastAsia="el-GR"/>
        </w:rPr>
        <w:t xml:space="preserve"> Τοποθετηθήκατε. Παρακαλώ μην διακόπτετε.</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Τον λόγο έχει ο κ. Μπαραλιάκος από τη Νέα Δημοκρατία και αμέσως μετά ο κ. Γιάννης Ανδριανός και μετά ο κ. Καλαματιανός.</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ΞΕΝΟΦΩΝ (ΦΩΝΤΑΣ) ΜΠΑΡΑΛΙΑΚΟΣ:</w:t>
      </w:r>
      <w:r w:rsidRPr="00567690">
        <w:rPr>
          <w:rFonts w:ascii="Arial" w:eastAsia="Times New Roman" w:hAnsi="Arial" w:cs="Times New Roman"/>
          <w:sz w:val="24"/>
          <w:szCs w:val="24"/>
          <w:lang w:eastAsia="el-GR"/>
        </w:rPr>
        <w:t xml:space="preserve"> Ευχαριστώ πολύ, κύριε Πρόεδρε. Κύριοι Υπουργοί, κύριοι Υφυπουργοί, κυρίες και κύριοι συνάδελφοι, σε οριστική και ανεπιστρεπτί φάση ολοκλήρωσης εισέρχεται με την ψήφιση του παρόντος νομοσχεδίου μια μεγάλη εκκρεμότητα που ταλανίζει επί δεκαετίες την κρατική μηχανή, τους πολίτες και τους συναφείς επαγγελματικούς κλάδους.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Το ελληνικό Κτηματολόγιο ψηφιοποιείται και με ένα κλικ γίνεται προσβάσιμο από τον υπολογιστή του σπιτιού και του γραφείου μας. Ένας φορέας που διαχρονικά εγκλώβιζε τους πολίτες σε ένα λαβύρινθο γραφειοκρατίας πλέον μετατρέπεται σε αναπτυξιακό εργαλείο, σε παράγοντα προσέλκυσης επενδύσεων φιλικό προς τον πολίτη και χρηστικό προς όλους τους εμπλεκόμενους επαγγελματίες. Η απλοποίηση και ψηφιοποίηση των διαδικασιών που θα προσφέρει το ελληνικό Κτηματολόγιο στους πολίτες, καθώς επίσης και η αναδιοργάνωση του φορέα, ώστε να παρέχει καλύτερης ποιότητας υπηρεσίες, θα επιταχύνει άμεσα την κτηματογράφηση στις εκκρεμείς περιοχές.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Είναι σαφές ότι με τις μεταρρυθμίσεις που επιφέρει το παρόν νομοσχέδιο στη λειτουργία Κτηματολογίου ο πολίτης θα μπορεί να έχει πρόσβαση σε οποιαδήποτε κτηματολογική πληροφορία απλώς και μόνο με τους κωδικούς </w:t>
      </w:r>
      <w:r w:rsidRPr="00567690">
        <w:rPr>
          <w:rFonts w:ascii="Arial" w:eastAsia="Times New Roman" w:hAnsi="Arial" w:cs="Times New Roman"/>
          <w:sz w:val="24"/>
          <w:szCs w:val="24"/>
          <w:lang w:val="en-US" w:eastAsia="el-GR"/>
        </w:rPr>
        <w:t>TAXIS</w:t>
      </w:r>
      <w:r w:rsidRPr="00567690">
        <w:rPr>
          <w:rFonts w:ascii="Arial" w:eastAsia="Times New Roman" w:hAnsi="Arial" w:cs="Times New Roman"/>
          <w:sz w:val="24"/>
          <w:szCs w:val="24"/>
          <w:lang w:eastAsia="el-GR"/>
        </w:rPr>
        <w:t xml:space="preserve">. Αρκεί κανείς να σκεφτεί και ειδικά εν μέσω της πανδημίας πόσο δύσκολη έως ανέφικτη πολλές φορές ήταν η επιτόπια έρευνα στα βιβλία των κτηματολογίων αλλά ακόμα και η έλλειψη ενός απλού πιστοποιητικού. Πλέον γρήγορα, οικονομικά και αποτελεσματικά η καταχώρηση πράξεων και η λήψη πιστοποιητικών θα πραγματοποιείται μέσα από τις αναβαθμισμένες ηλεκτρονικές εφαρμογές και υπηρεσίες του Κτηματολογίου.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Για να αντιληφθεί κανείς τη σπουδαιότητα που εισάγουν ρυθμίσεις του παρόντος νομοσχεδίου στην επίλυση χρόνιων παθογενειών στο ελληνικό Κτηματολόγιο, δεν έχει παρά να επισκεφθεί ένα από τα πολλά υποστελεχωμένα κτηματολογικά γραφεία και υποθηκοφυλακεία ανά την επικράτεια. Μεταξύ αυτών, και το Κτηματολογικό Γραφείο Κατερίνης, για το οποίο σε συνεχή συνεργασία με τον Δικηγορικό Σύλλογο Κατερίνης καταβάλαμε επιμόνως προσπάθειες για την βελτίωση της λειτουργίας του, αφού υπολείπεται κατά πολύ του προσωπικού που απαιτείται, για να διεκπεραιωθεί όλος αυτός ο ογκώδης φόρτος εργασιών.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Κατ’ αυτόν τον τρόπο, λοιπόν, ενώ μέχρι σήμερα αναρίθμητες πράξεις παραμένουν αμετάγραφες, ενώ για μια απλή μεταγραφή πρέπει να περιμένει </w:t>
      </w:r>
      <w:r w:rsidRPr="00567690">
        <w:rPr>
          <w:rFonts w:ascii="Arial" w:eastAsia="Times New Roman" w:hAnsi="Arial" w:cs="Times New Roman"/>
          <w:sz w:val="24"/>
          <w:szCs w:val="24"/>
          <w:lang w:eastAsia="el-GR"/>
        </w:rPr>
        <w:lastRenderedPageBreak/>
        <w:t>κανείς έως και δύο χρόνια, πλέον το περιβάλλον αλλάζει οριστικά προς όφελος όλων. Οι πολίτες και οι επαγγελματίες, δικηγόροι, μηχανικοί, συμβολαιογράφοι και δικαστικοί επιμελητές θα έχουν πρόσβαση δωρεάν και εξ αποστάσεως στις ηλεκτρονικές υπηρεσίες του Κτηματολογίου, δηλαδή στη δυνατότητα εξ αποστάσεως λήψης πιστοποιητικών -όπως, για παράδειγμα, κτηματολογικά φύλλα και διαγράμματα, πιστοποιητικά βαρών και άλλα-  αλλά και στη δυνατότητα υποβολής αιτήσεων για καταχώρηση πράξεων, όπως συμβολαίων, αγωγών, δικαστικών αποφάσεων κ.λπ..</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Μία ακόμη τομή, κυρίες και κύριοι συνάδελφοι, που εισάγει το παρόν νομοσχέδιο αποτελεί και ο ηλεκτρονικός φάκελος μεταβίβασης ακινήτων. Αποτελεί κοινό μυστικό ότι η αγοραπωλησία ενός ακινήτου μόνο εμπόδια και προσκόμματα προκαλεί στους ενδιαφερόμενους, με αποτέλεσμα να αποτελεί τροχοπέδη για επενδυτικές ευκαιρίες. Η διαδικασία συγκέντρωσης δεκαεπτά διαφορετικών πιστοποιητικών από διαφορετικές δημόσιες υπηρεσίες από μόνη της φαντάζει ένα δυσθεώρητο βουνό, που θα χρειαστούν μέρες, για να ανέβει ο δυνητικός πωλητής.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Από το Σεπτέμβριο, λοιπόν, διάφορα δικαιολογητικά, πιστοποιητικά και έγγραφα, που απαιτούνται σήμερα για μια μεταβίβαση ακινήτων από όλους τους εμπλεκόμενους φορείς θα συγκεντρώνονται ηλεκτρονικά και θα καταχωρούνται στο φάκελο του ακινήτου που πρόκειται να μεταβιβαστεί. Η </w:t>
      </w:r>
      <w:r w:rsidRPr="00567690">
        <w:rPr>
          <w:rFonts w:ascii="Arial" w:eastAsia="Times New Roman" w:hAnsi="Arial" w:cs="Times New Roman"/>
          <w:sz w:val="24"/>
          <w:szCs w:val="24"/>
          <w:lang w:eastAsia="el-GR"/>
        </w:rPr>
        <w:lastRenderedPageBreak/>
        <w:t xml:space="preserve">ηλεκτρονική συλλογή των εγγράφων και πιστοποιητικών θα γίνεται από τον συμβολαιογράφο, τον οποίο θα εξουσιοδοτούν οι συμβαλλόμενοι. Βελτιώνουμε το επενδυτικό κλίμα, μειώνουμε την περιττή γραφειοκρατία και ταυτόχρονα αναβαθμίζουμε και τις παρεχόμενες υπηρεσίες του δημοσίου.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Για να αντιληφθεί κανείς το μέγεθος της μεταρρύθμισης που εισάγει το παρόν νομοσχέδιο, αξίζει να αναφερθούμε σε ένα από τα στατιστικά που αφορούν την αγορά των ακινήτων πριν από την πανδημία. Το 2019, για να ολοκληρωθούν εκατόν σαράντα δύο χιλιάδες μεταβιβάσεις ακινήτων, απαιτήθηκαν πάνω από τριακόσιες χιλιάδες επισκέψεις στις εφορίες μόνο όλης της χώρας. Αν προσθέσουμε σε αυτούς τους αριθμούς και τις επισκέψεις σε πολλές άλλες δημόσιες υπηρεσίες, ας αναλογιστούμε το ναρκοθετημένο περιβάλλον στο οποίο καλείται ένας επενδυτής να εισφέρει τα κεφάλαιά του. Αντί αυτών, λοιπόν, τον Σεπτέμβριο, με μόλις εννιά ψηφιακά βήματα, η αγοραπωλησία ενός ακινήτου θα έχει ολοκληρωθεί επιτυχώς.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Κυρίες και κύριοι συνάδελφοι, οι προκλήσεις της ψηφιακής εποχής είναι πολλές και η χώρα μας πλέον απαντά σε αυτές όχι απλώς με αποτελεσματικότητα, αλλά συχνά με καινοτομία και τόλμη. Το Υπουργείο Ψηφιακής Διακυβέρνησης υλοποιεί ένα μεγαλόπνοο μετασχηματισμό της κρατικής μηχανής που δεν θυμίζει σχεδόν σε τίποτα το δημόσιο, όπως το παραλάβαμε πριν από δύο χρόνια. Θα συνεχίσουμε με την ίδια </w:t>
      </w:r>
      <w:r w:rsidRPr="00567690">
        <w:rPr>
          <w:rFonts w:ascii="Arial" w:eastAsia="Times New Roman" w:hAnsi="Arial" w:cs="Times New Roman"/>
          <w:sz w:val="24"/>
          <w:szCs w:val="24"/>
          <w:lang w:eastAsia="el-GR"/>
        </w:rPr>
        <w:lastRenderedPageBreak/>
        <w:t xml:space="preserve">μεταρρυθμιστική ορμή και προσήλωση στο όραμα για ένα επιτελικό, ευέλικτο και σύγχρονο κράτος.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Σας ευχαριστώ.</w:t>
      </w:r>
    </w:p>
    <w:p w:rsidR="00567690" w:rsidRPr="00567690" w:rsidRDefault="00567690" w:rsidP="00E15F6F">
      <w:pPr>
        <w:spacing w:line="600" w:lineRule="auto"/>
        <w:ind w:firstLine="720"/>
        <w:jc w:val="center"/>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(Χειροκροτήματα από την πτέρυγα της Νέας Δημοκρατίας)</w:t>
      </w:r>
    </w:p>
    <w:p w:rsidR="00567690" w:rsidRPr="00567690" w:rsidRDefault="00567690" w:rsidP="00E15F6F">
      <w:pPr>
        <w:spacing w:line="600" w:lineRule="auto"/>
        <w:ind w:firstLine="720"/>
        <w:rPr>
          <w:rFonts w:ascii="Arial" w:eastAsia="Times New Roman" w:hAnsi="Arial" w:cs="Arial"/>
          <w:sz w:val="24"/>
          <w:szCs w:val="24"/>
          <w:shd w:val="clear" w:color="auto" w:fill="FFFFFF"/>
          <w:lang w:eastAsia="el-GR"/>
        </w:rPr>
      </w:pPr>
      <w:r w:rsidRPr="00567690">
        <w:rPr>
          <w:rFonts w:ascii="Arial" w:eastAsia="Times New Roman" w:hAnsi="Arial" w:cs="Arial"/>
          <w:b/>
          <w:bCs/>
          <w:sz w:val="24"/>
          <w:szCs w:val="24"/>
          <w:shd w:val="clear" w:color="auto" w:fill="FFFFFF"/>
          <w:lang w:eastAsia="el-GR"/>
        </w:rPr>
        <w:t xml:space="preserve">ΠΡΟΕΔΡΕΥΩΝ (Χαράλαμπος Αθανασίου): </w:t>
      </w:r>
      <w:r w:rsidRPr="00567690">
        <w:rPr>
          <w:rFonts w:ascii="Arial" w:eastAsia="Times New Roman" w:hAnsi="Arial" w:cs="Arial"/>
          <w:sz w:val="24"/>
          <w:szCs w:val="24"/>
          <w:shd w:val="clear" w:color="auto" w:fill="FFFFFF"/>
          <w:lang w:eastAsia="el-GR"/>
        </w:rPr>
        <w:t>Κι εγώ σας ευχαριστώ, κύριε συνάδελφε, και ειδικά για την τήρηση του χρόνου.</w:t>
      </w:r>
    </w:p>
    <w:p w:rsidR="00567690" w:rsidRPr="00567690" w:rsidRDefault="00567690" w:rsidP="00E15F6F">
      <w:pPr>
        <w:spacing w:line="600" w:lineRule="auto"/>
        <w:ind w:firstLine="720"/>
        <w:rPr>
          <w:rFonts w:ascii="Arial" w:eastAsia="Times New Roman" w:hAnsi="Arial" w:cs="Arial"/>
          <w:sz w:val="24"/>
          <w:szCs w:val="24"/>
          <w:lang w:eastAsia="el-GR"/>
        </w:rPr>
      </w:pPr>
      <w:r w:rsidRPr="00567690">
        <w:rPr>
          <w:rFonts w:ascii="Arial" w:eastAsia="Times New Roman" w:hAnsi="Arial" w:cs="Arial"/>
          <w:sz w:val="24"/>
          <w:szCs w:val="24"/>
          <w:shd w:val="clear" w:color="auto" w:fill="FFFFFF"/>
          <w:lang w:eastAsia="el-GR"/>
        </w:rPr>
        <w:t>Ο κ. Ιωάννης Ανδριανός από τη Νέα Δημοκρατία έχει τον λόγο και αμέσως μετά να ετοιμάζεται ο κ. Διονύσης Καλαματιανός από το ΣΥΡΙΖΑ.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ΙΩΑΝΝΗΣ ΑΝΔΡΙΑΝΟΣ: </w:t>
      </w:r>
      <w:r w:rsidRPr="00567690">
        <w:rPr>
          <w:rFonts w:ascii="Arial" w:eastAsia="Times New Roman" w:hAnsi="Arial" w:cs="Times New Roman"/>
          <w:sz w:val="24"/>
          <w:szCs w:val="24"/>
          <w:lang w:eastAsia="el-GR"/>
        </w:rPr>
        <w:t xml:space="preserve">Ευχαριστώ, κύριε Πρόεδρε.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Κυρίες και κύριοι συνάδελφοι, κύριοι Υπουργοί, το νομοσχέδιο που συζητούμε σήμερα, αποτελεί ακόμα μια χειροπιαστή απόδειξη της βούλησης και της αποτελεσματικότητας της Κυβέρνησης, σε ό,τι αφορά την απλοποίηση των διαδικασιών, την αντιμετώπιση της γραφειοκρατίας, τη βελτίωση της ποιότητας και του εύρους των υπηρεσιών που παρέχουν οι φορείς του δημοσίου. Έχει μάλιστα ξεχωριστή συνολική και ουσιαστική σημασία ότι το βασικό αντικείμενο του συζητούμενου νομοσχεδίου είναι το Εθνικό Κτηματολόγιο, ένα εργαλείο απολύτως απαραίτητο για τη σύγχρονη κατοχύρωση του δικαιώματος της ιδιοκτησίας και την πολύπλευρη ανάπτυξη </w:t>
      </w:r>
      <w:r w:rsidRPr="00567690">
        <w:rPr>
          <w:rFonts w:ascii="Arial" w:eastAsia="Times New Roman" w:hAnsi="Arial" w:cs="Times New Roman"/>
          <w:sz w:val="24"/>
          <w:szCs w:val="24"/>
          <w:lang w:eastAsia="el-GR"/>
        </w:rPr>
        <w:lastRenderedPageBreak/>
        <w:t xml:space="preserve">της χώρας και, παράλληλα, μια διαδικαστική Οδύσσεια με πολλές καθυστερήσεις και συχνά γραφειοκρατικές περιπέτειες για τους ιδιοκτήτες.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Είναι γι’ αυτό ιδιαίτερα σημαντικό το γεγονός ότι η Κυβέρνηση με συγκριμένα και στοχευμένα μέτρα επιδιώκει την επιτάχυνση της έναρξης λειτουργίας του Κτηματολογίου στις περιοχές όπου εκκρεμεί η ολοκλήρωση της λειτουργίας κτηματογράφησης, όπως περιοχές και της Αργολίδας, αλλά και την ουσιαστική επιτάχυνση και διευκόλυνση της διαδικασίας τόσο για την μεγάλη πλειονότητα των περιπτώσεων, όπου δεν υπάρχουν ενστάσεις, όσο και για την ταχεία και δίκαιη επίλυση των διαφορών. Δεν είναι άλλωστε τυχαίο το γεγονός ότι η εκκρεμότητα της ολοκλήρωσης του Κτηματολογίου, αλλά και η καθυστέρηση της απονομής δικαιοσύνης και της τελεσίδικης επίλυσης διαφορών αποτελούν κατά τον δείκτη επιχειρηματικότητας της Παγκόσμιας Τράπεζας τα βασικά πεδία που υπονομεύουν την ανταγωνιστικότητα της ελληνικής οικονομίας, αλλά και την ελκυστικότητα της εγχώριας για τους εγχώριους και ξένους επενδυτές που βεβαίως βλέποντας αυτό αυτά τα προβλήματα δεν έρχονται να επενδύσουν τα χρήματά τους. Και αυτό πρέπει κάθε φορά να το τονίζουμε. Δηλαδή, το πρόβλημα της ανταγωνιστικότητας της Ελλάδας έγκειται κυρίως στη σαφήνεια και τη βεβαιότητα σε ό,τι αφορά την χρήση της γης και την ταχύτητα απονομής δικαιοσύνης.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Αυτά τα ελλείμματα η σημερινή Κυβέρνηση με συνέπεια, ταχύτητα και αποτελεσματικότητα τα καλύπτει δημιουργώντας μέρα με τη μέρα τις προϋποθέσεις μιας δυναμικής και βιώσιμης ανάπτυξης.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Χαρακτηριστικό άλλωστε παράδειγμα της σημασίας του Κτηματολογίου είναι το ζήτημα που αφορά στην Αργολίδα, τη μεταγραφή της πράξης εφαρμογής της επέκτασης του σχεδίου πόλης του Άργους στο νότιο τμήμα της πόλης στην ηλεκτρονική βάση του Εθνικού Κτηματολογίου, ένα σημαντικό έργο το οποίο είναι απαραίτητο για την ανάπτυξη του Άργους και ειδικά του νότιου τμήματος της πόλης. Προκειμένου να αποδοθούν οι τελικές ιδιοκτησίες στους πολίτες του Άργους και να μπορούν στο εξής να συντάσσουν δικαιοπραξίες, όπως συμβόλαια και προσημειώσεις, αλλά και να εκδίδουν οικοδομικές άδειες για τις περιουσίες τους χρειάζεται επομένως να ολοκληρωθεί άμεσα, γρήγορα η σχετική διαδικασία. Και εδώ θέλω να τονίσω και να ευχαριστήσω για το ενδιαφέρον και τον Υπουργό κ. Πιερρακάκη και τον Γιώργο τον Στύλιο γιατί είχαμε συνάντηση στο Υπουργείο για το συγκεκριμένο θέμα, για να δώσουν ώθηση στην ολοκλήρωση των διαδικασιών ώστε να ολοκληρωθεί αυτό το έργο και βεβαίως σε συνεργασία με τον διευθύνοντα σύμβουλο του Κτηματολογίου, τον Στέφανο Κοτσώλη.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Συνεπώς, κάθε πρωτοβουλία για τη βελτίωση και την επιτάχυνση των διαδικασιών της έναρξης της διόρθωσης των στοιχείων και της επίλυσης των </w:t>
      </w:r>
      <w:r w:rsidRPr="00567690">
        <w:rPr>
          <w:rFonts w:ascii="Arial" w:eastAsia="Times New Roman" w:hAnsi="Arial" w:cs="Times New Roman"/>
          <w:sz w:val="24"/>
          <w:szCs w:val="24"/>
          <w:lang w:eastAsia="el-GR"/>
        </w:rPr>
        <w:lastRenderedPageBreak/>
        <w:t xml:space="preserve">διαφορών, για την καλύτερη πρόσβαση στις ηλεκτρονικές υπηρεσίες του Κτηματολογίου από πολίτες και επαγγελματίες, για την ενθάρρυνση της διαμεσολάβησης που εξοικονομεί χρόνο και χρήμα τόσο για τους ιδιώτες όσο και για το κράτος, για τον ηλεκτρονικό φάκελο μεταβίβασης που θα διευκολύνει ουσιαστικά τη διαδικασία μεταβίβασης ακινήτων αλλά και τη διασφάλιση της επάρκειας του Κτηματολογίου σε ανθρώπινους, υλικούς και άυλους πόρους, αποτελεί μια βαθιά και ουσιαστική μεταρρύθμιση με ξεκάθαρο θετικό πρόσημο, θετικό αποτέλεσμα.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Όπως επίσης απτή απόδειξη της βούλησης και της αποτελεσματικότητας της στρατηγικής της Κυβέρνησης για την ψηφιακή μετάβαση είναι οι νέες ψηφιακές υπηρεσίες που περιλαμβάνονται στο παρόν νομοσχέδιο και εμπλουτίζουν την φαρέτρα του </w:t>
      </w:r>
      <w:r w:rsidRPr="00567690">
        <w:rPr>
          <w:rFonts w:ascii="Arial" w:eastAsia="Times New Roman" w:hAnsi="Arial" w:cs="Times New Roman"/>
          <w:sz w:val="24"/>
          <w:szCs w:val="24"/>
          <w:lang w:val="en-US" w:eastAsia="el-GR"/>
        </w:rPr>
        <w:t>gov</w:t>
      </w:r>
      <w:r w:rsidRPr="00567690">
        <w:rPr>
          <w:rFonts w:ascii="Arial" w:eastAsia="Times New Roman" w:hAnsi="Arial" w:cs="Times New Roman"/>
          <w:sz w:val="24"/>
          <w:szCs w:val="24"/>
          <w:lang w:eastAsia="el-GR"/>
        </w:rPr>
        <w:t>.</w:t>
      </w:r>
      <w:r w:rsidRPr="00567690">
        <w:rPr>
          <w:rFonts w:ascii="Arial" w:eastAsia="Times New Roman" w:hAnsi="Arial" w:cs="Times New Roman"/>
          <w:sz w:val="24"/>
          <w:szCs w:val="24"/>
          <w:lang w:val="en-US" w:eastAsia="el-GR"/>
        </w:rPr>
        <w:t>gr</w:t>
      </w:r>
      <w:r w:rsidRPr="00567690">
        <w:rPr>
          <w:rFonts w:ascii="Arial" w:eastAsia="Times New Roman" w:hAnsi="Arial" w:cs="Times New Roman"/>
          <w:sz w:val="24"/>
          <w:szCs w:val="24"/>
          <w:lang w:eastAsia="el-GR"/>
        </w:rPr>
        <w:t xml:space="preserve"> απλοποιώντας ουσιαστικά την καθημερινότητα πολιτών και επιχειρήσεων.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Κυρίες και κύριοι συνάδελφοι, ο συμβολισμός του Κτηματολογίου είναι έντονος. Πρόκειται για πολλές Ελληνίδες και πολλούς Έλληνες, τους οποίους αφορά. Μια γραφειοκρατική διαδικασία, που όμως αποδεχόμαστε με προθυμία, παρά την ταλαιπωρία, γιατί πιστεύουμε ότι αφ’ ενός είναι μια απολύτως αναγκαία κατοχύρωση των ιδιοκτησιών και αφ’ ετέρου πρόκειται για μια εφάπαξ διαδικασία της οποίας τα θετικά αποτελέσματα θα απολαμβάνουμε στο εξής ως δεδομένα. Γι’ αυτό ακριβώς η πρωτοβουλία της Κυβέρνησης να βελτιώσει αυτή </w:t>
      </w:r>
      <w:r w:rsidRPr="00567690">
        <w:rPr>
          <w:rFonts w:ascii="Arial" w:eastAsia="Times New Roman" w:hAnsi="Arial" w:cs="Times New Roman"/>
          <w:sz w:val="24"/>
          <w:szCs w:val="24"/>
          <w:lang w:eastAsia="el-GR"/>
        </w:rPr>
        <w:lastRenderedPageBreak/>
        <w:t>τη διαδικασία απλοποιώντας την και επιταχύνοντάς την, αλλά και να εμπλουτίσει ουσιαστικά τις υπηρεσίες της για τους πολίτες υπογραμμίζει το σημαντικότερο ίσως χαρακτηριστικό της συνολικής στρατηγικής για την ψηφιακή μετάβαση, ότι τα αποτελέσματα αυτών των επιμέρους δράσεων που εντάσσονται σε αυτόν τον ευρύτερο και περιεκτικό στρατηγικό σχεδιασμό θα είναι μόνιμα, ότι το ψηφιακό κράτος που οικοδομεί με συνέπεια η Κυβέρνηση της Νέας Δημοκρατίας και του Κυριάκου Μητσοτάκη σηματοδοτεί μια αλλαγή παραδείγματος για την αποτελεσματικότητα της κρατικής μηχανής, για την απελευθέρωση των δημιουργικών δυνάμεων της κοινωνίας μας, για την καθημερινότητα του πολίτη, για την αναβάθμιση των υπηρεσιών τις οποίες απαιτούν, δικαιούνται και αξίζουν οι Ελληνίδες και οι Έλληνες στην παιδεία, την υγεία, την ασφάλεια, την κοινωνική αρωγή, σε κάθε πεδίο της δημόσιας δράσης.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Μέρα με τη μέρα η Ελλάδα αλλάζει προς το καλύτερο. Μέρα με τη μέρα το κράτος από αυτοαναφορικός δυνάστης του πολίτη γίνεται αρωγός και συμπαραστάτης του. Είναι σημαντικές και οι τροπολογίες που κατατέθηκαν και παρουσιάστηκαν από τους Υπουργούς και από το Υπουργείο Οικονομικών για τις νέες ρυθμίσεις για τις οφειλές βεβαίως, οφειλές που δημιουργήθηκαν μέσα στην πανδημία και για τις ασφαλιστικές εισφορές, αλλά και από το Υπουργείο Εσωτερικών για το προσωπικό καθαριότητας των σχολικών μονάδων.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Η Κυβέρνηση της Νέας Δημοκρατίας με υπευθυνότητα και σοβαρότητα προχωράει στο αύριο και είμαστε όλοι υποχρεωμένοι να βάλουμε πλάτη σ’ αυτήν τη μεγάλη προσπάθεια.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Ευχαριστώ πολύ.</w:t>
      </w:r>
    </w:p>
    <w:p w:rsidR="00567690" w:rsidRPr="00567690" w:rsidRDefault="00567690" w:rsidP="00E15F6F">
      <w:pPr>
        <w:spacing w:line="600" w:lineRule="auto"/>
        <w:ind w:firstLine="720"/>
        <w:jc w:val="center"/>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(Χειροκροτήματα από την πτέρυγα της Νέας Δημοκρατίας)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ΠΡΟΕΔΡΕΥΩΝ (Χαράλαμπος Αθανασίου): </w:t>
      </w:r>
      <w:r w:rsidRPr="00567690">
        <w:rPr>
          <w:rFonts w:ascii="Arial" w:eastAsia="Times New Roman" w:hAnsi="Arial" w:cs="Times New Roman"/>
          <w:sz w:val="24"/>
          <w:szCs w:val="24"/>
          <w:lang w:eastAsia="el-GR"/>
        </w:rPr>
        <w:t xml:space="preserve">Κι εγώ ευχαριστώ, κύριε Ανδριανέ.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Τον λόγο έχει ο κ. Διονύσιος Καλαματιανός από τον ΣΥΡΙΖΑ και αμέσως μετά θα μιλήσει ο κ. Αυλωνίτης.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ΔΙΟΝΥΣΙΟΣ - ΧΑΡΑΛΑΜΠΟΣ ΚΑΛΑΜΑΤΙΑΝΟΣ: </w:t>
      </w:r>
      <w:r w:rsidRPr="00567690">
        <w:rPr>
          <w:rFonts w:ascii="Arial" w:eastAsia="Times New Roman" w:hAnsi="Arial" w:cs="Times New Roman"/>
          <w:sz w:val="24"/>
          <w:szCs w:val="24"/>
          <w:lang w:eastAsia="el-GR"/>
        </w:rPr>
        <w:t xml:space="preserve">Ευχαριστώ, κύριε Πρόεδρε.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Από το πρωί σήμερα παρακολουθώ τους Υπουργούς και τους Υφυπουργούς που έρχονται εδώ και εντείνεται η πεποίθησή μου ότι δεν έχουν καμμία επαφή με τον κόσμο, με τους πολίτες, δεν έχουν καμμία σύνδεση με τις ανάγκες και τις αγωνίες τους. Αλήθεια, πιστεύετε ότι οι πολίτες νιώθουν ικανοποίηση με την κοροϊδία που κάνατε με τον κατώτατο μισθό, όταν προεκλογικά λέγατε και δεσμευόσασταν ότι θα δίνατε 2% αύξηση στον κατώτατο μισθό για κάθε μονάδα ανάπτυξης; Φέτος και του χρόνου, για το 2021 και το 2022, πιστεύετε ότι θα έχουμε 3% και 4% ανάπτυξη. Είναι αυτή η αύξηση </w:t>
      </w:r>
      <w:r w:rsidRPr="00567690">
        <w:rPr>
          <w:rFonts w:ascii="Arial" w:eastAsia="Times New Roman" w:hAnsi="Arial" w:cs="Times New Roman"/>
          <w:sz w:val="24"/>
          <w:szCs w:val="24"/>
          <w:lang w:eastAsia="el-GR"/>
        </w:rPr>
        <w:lastRenderedPageBreak/>
        <w:t xml:space="preserve">στον κατώτατο μισθό; Σε καμμία περίπτωση. Τους δίνετε ένα κουλούρι, 50 λεπτά την ημέρα ή ένα μπουκαλάκι νερό. Εσείς όμως το υπολογίζετε και λέτε ότι θα έχουμε ανάπτυξη. Έτσι δεν λέτε; Πού είναι η αύξηση; Και μάλιστα όχι για φέτος, για του χρόνου και αν, και θα δούμε.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Πιστεύετε ότι είναι χαρούμενοι οι δανειολήπτες και οι οφειλέτες με τον νέο πτωχευτικό νόμο που θα τους οδηγήσει σε απώλεια όλης της περιουσίας τους, ακόμα και της πρώτης κατοικίας;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Πιστεύετε ότι είναι χαρούμενοι οι μικρομεσαίοι που βλέπουν τα δισεκατομμύρια να περνάνε και αυτοί δεν έχουν πάρει καμμία ενίσχυση και αν δεν έχουν κλείσει θα κλείσουν σύντομα, θα βάλουν λουκέτο στην επιχείρησή τους;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Πιστεύετε ότι είναι χαρούμενοι οι εργαζόμενοι που δουλεύουν δύο ώρες παραπάνω και δεν έχουν καμμία προστασία -τη μειώσατε και αυτή- από την απόλυση και δουλεύουν για φτηνές υπερωρίες;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Πιστεύετε ότι είναι χαρούμενα είκοσι χιλιάδες και παραπάνω παιδιά που με την ελάχιστη βάση εισαγωγής μένουν εκτός των δημοσίων πανεπιστημίων με τη νομοθέτηση που κάνατε;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Πιστεύετε ότι το κλείσιμο πανεπιστημιακών τμημάτων δημιουργεί ευφορία και χαρά στους κατοίκους των περιοχών που βλέπουν να φεύγουν από τον ακαδημαϊκό χάρτη;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Πιστεύετε ότι οι πολίτες είναι χαρούμενοι που ο Πρωθυπουργός ανακοίνωσε το κλείσιμο νοσηλευτικών μονάδων πριν καν τελειώσει η πανδημία;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Και τώρα έρχομαι στο νομοσχέδιο. Το Κτηματολόγιο πραγματικά είναι ένας θεσμός κρίσιμος, ένας θεσμός ιδιαίτερης σημασίας, αφ’ ενός γιατί διασφαλίζει τη δημοσιότητα των εμπραγμάτων και των άλλων εγγραπτέων δικαιωμάτων, αφ’ ετέρου όμως γιατί αποτελεί ένα ουσιώδες εργαλείο άσκησης αναπτυξιακών πολιτικών. Είναι απαραίτητο; Βεβαίως είναι. Πρέπει να ολοκληρωθεί; Βεβαίως πρέπει να ολοκληρωθεί, γι’ αυτό και η κυβέρνηση του ΣΥΡΙΖΑ με τον ν.4512/2018 αναβάθμισε και θωράκισε το Κτηματολόγιο, δημιούργησε το νομικό πρόσωπο δημοσίου δικαίου με την επωνυμία «Εθνικό Κτηματολόγιο» και το ενσωμάτωσε στο νέο σύστημα υποθηκοφυλακείων. Και τα αποτελέσματα ήταν θετικά. Η κτηματογράφηση από 25% πήγε στο 60%.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Όμως εσείς με το νομοσχέδιο αυτό απαξιώνετε τη σημαντικότητα της διαδικασίας της κτηματογράφησης για ασφαλείς πρώτες κτηματολογικές εγγραφές και βάζετε ουσιαστικά σε κίνδυνο τη λειτουργία του Εθνικού Κτηματολογίου. Διακινδυνεύετε την αξιοπιστία του και τις συνέπειες που θα έχει </w:t>
      </w:r>
      <w:r w:rsidRPr="00567690">
        <w:rPr>
          <w:rFonts w:ascii="Arial" w:eastAsia="Times New Roman" w:hAnsi="Arial" w:cs="Times New Roman"/>
          <w:sz w:val="24"/>
          <w:szCs w:val="24"/>
          <w:lang w:eastAsia="el-GR"/>
        </w:rPr>
        <w:lastRenderedPageBreak/>
        <w:t>στις συναλλαγές και στην ασφάλεια δικαίου. Δεν θεραπεύετε καμμία από τις υπάρχουσες και γνωστές παθογένειες. Αντίθετα, επιχειρείτε την περαιτέρω σύντμηση της διαδικασίας της κτηματογράφησης. Επιχειρείτε την περαίωσή της ήδη από το στάδιο της ανάρτησης των κτηματολογικών στοιχείων, πινάκων και διαγραμμάτων αμέσως μετά τη συλλογή και επεξεργασία των δηλώσεων κτηματογράφησης και της κατάρτισης των κτηματολογικών διαγραμμάτων. Το κάνετε αυτό χωρίς κανέναν έλεγχο της ποιότητας και της ορθότητας των κτηματολογικών στοιχείων. Αδιαφορείτε για το πώς θα λειτουργήσει το Εθνικό Κτηματολόγιο χωρίς να ολοκληρωθεί ο έλεγχος της ορθότητας αυτών των στοιχείων.</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Αδιαφορείτε παράλληλα για τις συνέπειες που θα έχει αυτό στη δημοσιότητα των εμπραγμάτων δικαιωμάτων και των άλλων εγγραπτέων δικαιωμάτων και συνολικά για την ασφάλεια των συναλλαγών. Γι’ αυτό μιλάμε αυτή τη στιγμή. Στο μεγαλύτερο ποσοστό της χώρας εκκρεμεί η κτηματογράφηση τόσο εδαφικά όσο και σε αριθμούς δικαιωμάτων. Αυτό που χρειάζεται να γίνει είναι να στοχεύσετε στη μεγαλύτερη συμμετοχή των ιδιοκτητών, να συμπληρωθούν τα κενά στην κτηματογράφηση. Πρέπει να προασπίσετε την αξιοπιστία του Κτηματολογίου, η οποία στηρίζεται στη δημοσιοποίησή του. Πρέπει να δώσετε παράταση για τη διόρθωση σφαλμάτων, ώστε να επανέλθει η αναγκαία ολοκλήρωσή του. Πρέπει να ενταθεί </w:t>
      </w:r>
      <w:r w:rsidRPr="00567690">
        <w:rPr>
          <w:rFonts w:ascii="Arial" w:eastAsia="Times New Roman" w:hAnsi="Arial" w:cs="Times New Roman"/>
          <w:sz w:val="24"/>
          <w:szCs w:val="24"/>
          <w:lang w:eastAsia="el-GR"/>
        </w:rPr>
        <w:lastRenderedPageBreak/>
        <w:t xml:space="preserve">οπωσδήποτε η προσπάθεια τώρα, λίγο πριν το τέλος και όχι να εγκαταλειφθεί. Αντί όλων αυτών εσείς αποφασίζετε να το αφήσετε ημιτελές.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Σας άκουσα, κύριε Υπουργέ. Είπατε ότι το 98%των ακινήτων δεν μπορεί και δεν πρέπει να καθυστερούν το υπόλοιπο 2% που παρουσιάζει κάποιο θέμα. Αυτό όμως είναι μια λανθασμένη προσέγγιση. Οι ενστάσεις και αντιρρήσεις στις αμιγώς αστικές περιοχές ήταν πάνω από 5%. Στις ημιαστικές και αγροτικές πάνω από 15%. Αυτό συμβαίνει διότι στις χωρικές αντιρρήσεις επηρεάζονται πάνω από ένα όμορα ακίνητα. Έχετε αντιληφθεί ότι από το 30% των ιδιοκτητών που δεν έχει προσέλθει μέχρι τώρα λόγω των δασικών χαρτών που δεν έχουν ολοκληρωθεί, αναμένουμε τη δήλωση της Διεύθυνσης Δασών, λόγω της εκδίκασης αιτήσεων αντίρρησης, λόγω της υποβολής κάποιων νέων δηλώσεων ιδιοκτησίας, στο μέλλον είναι πολύ πιθανό να θιγούν δικαιώματα που σήμερα θεωρούνται έγκυρα; Έχετε σκεφτεί ότι λόγω της απειλούμενη καθυστέρησης στην εξέλιξη των αντιρρήσεων στα κτηματολογικά φύλλα ιδιοκτήτες καθ’ όλα νόμιμοι, με σαφές, με εντοπισμένο, με τεκμηριωμένο δικαίωμα μπορούν να βρεθούν σε ομηρία από κακόβουλους όμορους ιδιοκτήτες;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Από την άλλη, βέβαια, οι αγοραπωλησίες θα εξακολουθούν να γίνονται όπως σήμερα. Θα χρειάζονται δικηγόροι, θα χρειάζονται μηχανικοί για να θεωρούνται έγκυρα δικαιώματα που θεωρούνται έγκυρα με τη σφραγίδα της πολιτείας. Αυτό θα συμβαίνει διότι θα υπάρχει αβεβαιότητα, καθώς </w:t>
      </w:r>
      <w:r w:rsidRPr="00567690">
        <w:rPr>
          <w:rFonts w:ascii="Arial" w:eastAsia="Times New Roman" w:hAnsi="Arial" w:cs="Times New Roman"/>
          <w:sz w:val="24"/>
          <w:szCs w:val="24"/>
          <w:lang w:eastAsia="el-GR"/>
        </w:rPr>
        <w:lastRenderedPageBreak/>
        <w:t xml:space="preserve">εκκρεμότητες και αντίθετες απόψεις μπορούν να επιφέρουν σημαντικές μεταβολές. Δεν μπορώ να μην επισημάνω ότι η Κυβέρνηση τώρα βιάζεται και επισπεύδει κατά δύο χρόνια το πρόγραμμα, όταν άφησε έναν χρόνο προηγουμένως να περάσει άπρακτος. Αργοπορήσατε να φέρετε για ψήφιση το περίφημο άρθρο για την αντιμετώπιση των ενστάσεων και αφήσατε ανεκδίκαστες δεκάδες χιλιάδες ενστάσεις από τις επιτροπές. Τώρα βέβαια βιάζεστε και επισπεύδετε.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Κλείνοντας, κύριε Πρόεδρε, θα επαναλάβω ότι με το νομοσχέδιο αυτό δεν κάνετε καμμία μεγάλη μεταρρύθμιση. Αυτό που κάνετε ουσιαστικά είναι να κουκουλώσετε ένα πρόβλημα και να θέσετε σε κίνδυνο εκατομμύρια εμπραγμάτων δικαιωμάτων. Δεν ενισχύετε την ασφάλεια των συναλλαγών και ουσιαστικά πλήττετε την αναπτυξιακή πορεία της χώρας. Μήπως τελικά δεν θέλετε να λειτουργήσει σωστά το Κτηματολόγιο; Μήπως θέλετε να υπάρχουν γκρίζες ζώνες; Αυτό όμως γνωρίζετε ότι δεν ταιριάζει σε ένα ευρωπαϊκό κράτος δικαίου.</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Ευχαριστώ.</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ΠΡΟΕΔΡΕΥΩΝ (Χαράλαμπος Αθανασίου): </w:t>
      </w:r>
      <w:r w:rsidRPr="00567690">
        <w:rPr>
          <w:rFonts w:ascii="Arial" w:eastAsia="Times New Roman" w:hAnsi="Arial" w:cs="Times New Roman"/>
          <w:sz w:val="24"/>
          <w:szCs w:val="24"/>
          <w:lang w:eastAsia="el-GR"/>
        </w:rPr>
        <w:t xml:space="preserve">Κι εγώ ευχαριστώ, κύριε συνάδελφε.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Τον λόγο έχει ο κ. Αυλωνίτης από τον ΣΥΡΙΖΑ.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lastRenderedPageBreak/>
        <w:t xml:space="preserve">ΔΙΟΝΥΣΙΟΣ - ΧΑΡΑΛΑΜΠΟΣ ΚΑΛΑΜΑΤΙΑΝΟΣ: </w:t>
      </w:r>
      <w:r w:rsidRPr="00567690">
        <w:rPr>
          <w:rFonts w:ascii="Arial" w:eastAsia="Times New Roman" w:hAnsi="Arial" w:cs="Times New Roman"/>
          <w:sz w:val="24"/>
          <w:szCs w:val="24"/>
          <w:lang w:eastAsia="el-GR"/>
        </w:rPr>
        <w:t xml:space="preserve">Δεν είναι εδώ, κύριε Πρόεδρε.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ΠΡΟΕΔΡΕΥΩΝ (Χαράλαμπος Αθανασίου): </w:t>
      </w:r>
      <w:r w:rsidRPr="00567690">
        <w:rPr>
          <w:rFonts w:ascii="Arial" w:eastAsia="Times New Roman" w:hAnsi="Arial" w:cs="Times New Roman"/>
          <w:sz w:val="24"/>
          <w:szCs w:val="24"/>
          <w:lang w:eastAsia="el-GR"/>
        </w:rPr>
        <w:t xml:space="preserve">Η κ. Θεοπίστη Πέρκα θα μιλήσει στο τέλος.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Τον λόγο τώρα έχει ο κ. Κωνσταντινίδης Ευστάθιος από τη Νέα Δημοκρατία.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ΕΥΣΤΑΘΙΟΣ ΚΩΝΣΤΑΝΤΙΝΙΔΗΣ: </w:t>
      </w:r>
      <w:r w:rsidRPr="00567690">
        <w:rPr>
          <w:rFonts w:ascii="Arial" w:eastAsia="Times New Roman" w:hAnsi="Arial" w:cs="Times New Roman"/>
          <w:sz w:val="24"/>
          <w:szCs w:val="24"/>
          <w:lang w:eastAsia="el-GR"/>
        </w:rPr>
        <w:t>Ευχαριστώ πολύ, κύριε Πρόεδρε.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Κύριε Υφυπουργέ, «θα είναι σαν να έχουμε Κτηματολόγιο, αλλά δεν θα έχουμε» προφήτευσε ο εισηγητής του ΣΥΡΙΖΑ προσπαθώντας να εξηγήσει την επί της αρχής ακόμα απόρριψη από το κόμμα του ενός νομοσχεδίου που ξεκάθαρα δίνει λύσεις σε προβλήματα και κάνει καλύτερη τη ζωή των πολιτών.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Όχι, κυρίες και κύριοι συνάδελφοι, δεν ανακάλυψε τον τροχό ο επισπεύδων Υπουργός με τη συζητούμενη νομοθετική πρωτοβουλία, απλά αφαιρεί τα εμπόδια από μπροστά του και τον αφήνει να κυλήσει. Και ναι, ο συλλογισμός είναι τόσο απλός ώστε να διερωτάται κανείς πώς δεν το είχαμε σκεφτεί από την αρχή. Ποιο είναι το πρόβλημα; Ότι σήμερα η διαδικασία κτηματογράφησης προϋποθέτει πολλά και χρονοβόρα στάδια και την εκκαθάριση όλων των διαφιλονικούμενων ιδιοκτησιών ή δικαιωμάτων </w:t>
      </w:r>
      <w:r w:rsidRPr="00567690">
        <w:rPr>
          <w:rFonts w:ascii="Arial" w:eastAsia="Times New Roman" w:hAnsi="Arial" w:cs="Times New Roman"/>
          <w:sz w:val="24"/>
          <w:szCs w:val="24"/>
          <w:lang w:eastAsia="el-GR"/>
        </w:rPr>
        <w:lastRenderedPageBreak/>
        <w:t xml:space="preserve">προκειμένου να εκδοθεί η διαπιστωτική πράξη περαίωσης και να γίνουν οι εγγραφές στα κτηματολογικά βιβλία.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Ποια είναι η ιδέα; Ότι δεν μπορεί το 2%, έστω το 10% κατά την Αντιπολίτευση, των αμφισβητούμενων δικαιωμάτων να κωλυσιεργεί τη διαδικασία για το υπόλοιπο 98%, έστω για το 90% των ακινήτων μιας περιοχής που δεν έχουν καμμία εκκρεμότητα. Το γεγονός αυτό προκαλεί μεγάλες καθυστερήσεις και κόστη στους πολίτες και αποτελεί αναπτυξιακό εμπόδιο για τη χώρα.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Ποια είναι η προτεινόμενη λύση; Μετά την υποβολή των εγγραπτέων δικαιωμάτων και την ανάρτηση να ακολουθούν οι αιτήσεις διόρθωσης, να εξετάζονται τα πρόδηλα και μη σφάλματα, να αναμορφώνονται βάσει αυτών οι κτηματολογικοί πίνακες και τα διαγράμματα, ενώ σε όσες περιπτώσεις εξακολουθεί να υπάρχει αμφισβήτηση η διαφορά να διαβιβάζεται στις επιτροπές επίλυσης χωρίς όμως αυτό να κωλύει την περαίωση της κτηματογράφησης.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Ποιο θα είναι το αποτέλεσμα; Η επιτάχυνση και η απλοποίηση των διαδικασιών. Έτσι, ενδιαφερόμενοι πολίτες και επαγγελματίες, δικηγόροι, μηχανικοί θα έχουν άμεση και δωρεάν πρόσβαση στις ηλεκτρονικές υπηρεσίες του Κτηματολογίου, δηλαδή στην εξ αποστάσεως λήψη πιστοποιητικών και την υποβολή αιτήσεων για την καταχώρηση πράξεων. Εξάλλου, με τη σημείωση </w:t>
      </w:r>
      <w:r w:rsidRPr="00567690">
        <w:rPr>
          <w:rFonts w:ascii="Arial" w:eastAsia="Times New Roman" w:hAnsi="Arial" w:cs="Times New Roman"/>
          <w:sz w:val="24"/>
          <w:szCs w:val="24"/>
          <w:lang w:eastAsia="el-GR"/>
        </w:rPr>
        <w:lastRenderedPageBreak/>
        <w:t xml:space="preserve">όλων των εκκρεμών αμφισβητήσεων στα κτηματολογικά φύλλα, κάθε ενδιαφερόμενος θα είναι σε θέση να γνωρίζει αν ένα ακίνητο διεκδικείται και πόσο βάσιμη είναι η σχετική αμφισβήτηση.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Ποιες άλλες διευκολύνσεις προβλέπονται στο σχέδιο νόμου; Πρώτα απ’ όλα, η παράταση κατά ένα έτος στην προθεσμία για τη διόρθωση ανακριβών πρώτων εγγραφών. Πρόκειται για απολύτως αναγκαία ρύθμιση, ώστε οι πολίτες να διορθώσουν τυχόν σφάλματα, εν όψει μάλιστα των σοβαρότατων συνεπειών του νόμου. Η δυνατότητα διόρθωσης σφαλμάτων με τη διαδικασία της διαμεσολάβησης. Ο θεσμός του κτηματολογικού εφέτη και η περαιτέρω επιμόρφωση των κτηματολογικών δικαστών.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Η αντιστροφή του βάρους των αντιρρήσεων στη διόρθωση πρόδηλων σφαλμάτων σε δικαιώματα αγνώστου ιδιοκτήτη στο δημόσιο και μάλιστα σε σφιχτή προθεσμία εξήντα ημερών από την επίδοση της σχετικής αίτησης. Μετά την παρέλευση της προθεσμίας, υπό τις προϋποθέσεις του νόμου, η συναίνεση του δημοσίου θα τεκμαίρεται και ο προϊστάμενος του κτηματολογικού γραφείου θα πρέπει να προβαίνει στη διόρθωση. Η εξέλιξη αυτή ενισχύει την ευθύνη του κράτους απέναντι στον πολίτη και θα αποτρέψει πολλές προσφυγές στη δικαιοσύνη.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Είναι φανερό, κυρίες και κύριοι συνάδελφοι, ότι οι εισαγόμενες ρυθμίσεις αποτελούν το απόσταγμα της εμπειρίας από τις δυσλειτουργίες του </w:t>
      </w:r>
      <w:r w:rsidRPr="00567690">
        <w:rPr>
          <w:rFonts w:ascii="Arial" w:eastAsia="Times New Roman" w:hAnsi="Arial" w:cs="Times New Roman"/>
          <w:sz w:val="24"/>
          <w:szCs w:val="24"/>
          <w:lang w:eastAsia="el-GR"/>
        </w:rPr>
        <w:lastRenderedPageBreak/>
        <w:t xml:space="preserve">συστήματος κτηματογράφησης, τις οποίες αντιμετωπίζουν χρηστικά και αποτελεσματικά και θα φέρουν πιο γρήγορα και πιο κοντά στον πολίτη τους καρπούς αυτού του τεράστιου έργου που ονομάζεται ελληνικό Κτηματολόγιο.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Πάμε τώρα στην άλλη καινοτομία, στον ηλεκτρονικό φάκελο ακινήτου, ένα εργαλείο που θα επιτρέπει να γίνεται η μεταβίβαση ενός ακινήτου απλά και γρήγορα από το συμβολαιογραφείο χωρίς να αναγκάζονται οι συμβαλλόμενοι σε μετακινήσεις και αναζητήσεις πιστοποιητικών. Μέσω της διαλειτουργικότητας των μητρώων του δημοσίου δεκαεπτά πιστοποιητικά θα χορηγούνται ηλεκτρονικά, γεγονός που θα διευκολύνει και θα επιταχύνει σε μεγάλο βαθμό τη διαδικασία. Εξάλλου, το Κτηματολόγιο ενισχύεται και από τις ρυθμίσεις για τη σύναψη συνεργασιών με το ΤΕΕ και τη δημιουργία Μητρώου Διαπιστευμένων Μηχανικών.</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Ποιοι ωφελούνται από όλα αυτά; Οι πολίτες και η χώρα συνολικά. Τα αποτελέσματα αναμένονται ιδιαίτερα ευεργετικά: Εξοικονόμηση χρόνου και πόρων. Ασφάλεια στις συναλλαγές. Αναβάθμιση της χώρας στις διεθνείς κατατάξεις. Δημιουργία ακόμα πιο φιλόξενου περιβάλλοντος για επενδύσεις και θέσεις εργασίας.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Ας δούμε όμως και τις νέες υπηρεσίες που εντάσσονται στο ψηφιακό κράτος, της υπηρεσίες «</w:t>
      </w:r>
      <w:r w:rsidRPr="00567690">
        <w:rPr>
          <w:rFonts w:ascii="Arial" w:eastAsia="Times New Roman" w:hAnsi="Arial" w:cs="Times New Roman"/>
          <w:sz w:val="24"/>
          <w:szCs w:val="24"/>
          <w:lang w:val="en-US" w:eastAsia="el-GR"/>
        </w:rPr>
        <w:t>my</w:t>
      </w:r>
      <w:r w:rsidRPr="00567690">
        <w:rPr>
          <w:rFonts w:ascii="Arial" w:eastAsia="Times New Roman" w:hAnsi="Arial" w:cs="Times New Roman"/>
          <w:sz w:val="24"/>
          <w:szCs w:val="24"/>
          <w:lang w:eastAsia="el-GR"/>
        </w:rPr>
        <w:t>Α</w:t>
      </w:r>
      <w:r w:rsidRPr="00567690">
        <w:rPr>
          <w:rFonts w:ascii="Arial" w:eastAsia="Times New Roman" w:hAnsi="Arial" w:cs="Times New Roman"/>
          <w:sz w:val="24"/>
          <w:szCs w:val="24"/>
          <w:lang w:val="en-US" w:eastAsia="el-GR"/>
        </w:rPr>
        <w:t>uto</w:t>
      </w:r>
      <w:r w:rsidRPr="00567690">
        <w:rPr>
          <w:rFonts w:ascii="Arial" w:eastAsia="Times New Roman" w:hAnsi="Arial" w:cs="Times New Roman"/>
          <w:sz w:val="24"/>
          <w:szCs w:val="24"/>
          <w:lang w:eastAsia="el-GR"/>
        </w:rPr>
        <w:t>» και «</w:t>
      </w:r>
      <w:r w:rsidRPr="00567690">
        <w:rPr>
          <w:rFonts w:ascii="Arial" w:eastAsia="Times New Roman" w:hAnsi="Arial" w:cs="Times New Roman"/>
          <w:sz w:val="24"/>
          <w:szCs w:val="24"/>
          <w:lang w:val="en-US" w:eastAsia="el-GR"/>
        </w:rPr>
        <w:t>Audit</w:t>
      </w:r>
      <w:r w:rsidRPr="00567690">
        <w:rPr>
          <w:rFonts w:ascii="Arial" w:eastAsia="Times New Roman" w:hAnsi="Arial" w:cs="Times New Roman"/>
          <w:sz w:val="24"/>
          <w:szCs w:val="24"/>
          <w:lang w:eastAsia="el-GR"/>
        </w:rPr>
        <w:t>-</w:t>
      </w:r>
      <w:r w:rsidRPr="00567690">
        <w:rPr>
          <w:rFonts w:ascii="Arial" w:eastAsia="Times New Roman" w:hAnsi="Arial" w:cs="Times New Roman"/>
          <w:sz w:val="24"/>
          <w:szCs w:val="24"/>
          <w:lang w:val="en-US" w:eastAsia="el-GR"/>
        </w:rPr>
        <w:t>Car</w:t>
      </w:r>
      <w:r w:rsidRPr="00567690">
        <w:rPr>
          <w:rFonts w:ascii="Arial" w:eastAsia="Times New Roman" w:hAnsi="Arial" w:cs="Times New Roman"/>
          <w:sz w:val="24"/>
          <w:szCs w:val="24"/>
          <w:lang w:eastAsia="el-GR"/>
        </w:rPr>
        <w:t xml:space="preserve">», οι οποίες θα διαθέτουν σε ιδιοκτήτες οχημάτων και σε ελεγκτικές υπηρεσίες αντίστοιχα σημαντικά στοιχεία </w:t>
      </w:r>
      <w:r w:rsidRPr="00567690">
        <w:rPr>
          <w:rFonts w:ascii="Arial" w:eastAsia="Times New Roman" w:hAnsi="Arial" w:cs="Times New Roman"/>
          <w:sz w:val="24"/>
          <w:szCs w:val="24"/>
          <w:lang w:eastAsia="el-GR"/>
        </w:rPr>
        <w:lastRenderedPageBreak/>
        <w:t>για κάθε όχημα, για την άδεια κυκλοφορίας, για την καταβολή των τελών, την περίοδο της ασφαλιστικής κάλυψης, τη θέση σε ακινησία και την ένταξη στο μητρώο κλεμμένων οχημάτων. Την υπηρεσία «</w:t>
      </w:r>
      <w:r w:rsidRPr="00567690">
        <w:rPr>
          <w:rFonts w:ascii="Arial" w:eastAsia="Times New Roman" w:hAnsi="Arial" w:cs="Times New Roman"/>
          <w:sz w:val="24"/>
          <w:szCs w:val="24"/>
          <w:lang w:val="en-US" w:eastAsia="el-GR"/>
        </w:rPr>
        <w:t>myPhoto</w:t>
      </w:r>
      <w:r w:rsidRPr="00567690">
        <w:rPr>
          <w:rFonts w:ascii="Arial" w:eastAsia="Times New Roman" w:hAnsi="Arial" w:cs="Times New Roman"/>
          <w:sz w:val="24"/>
          <w:szCs w:val="24"/>
          <w:lang w:eastAsia="el-GR"/>
        </w:rPr>
        <w:t xml:space="preserve">» για την ηλεκτρονική αποστολή σε δημόσιους φορείς φωτογραφίας ή υπογραφής για τη διεκπεραίωση μιας υπόθεσης, με τις απαραίτητες φυσικά εγγυήσεις από πιστοποιημένους φωτογράφους και φυσικά μόνο με τη συγκατάθεση του ενδιαφερόμενου πολίτη. Τέλος, τη νομοθετική αναγνώριση της ψηφιοποιημένης ιδιόχειρης υπογραφής που βάζουν οι πολίτες στα ΚΕΠ σε ένα τάμπλετ όπως κάνουν στην τράπεζα ή σε μια ιδιωτική επιχείρηση. Πρόκειται πραγματικά για φρέσκες εφαρμογές που θα προσθέσουν ψηφίδες στον ψηφιακό χάρτη της χώρας, στο άλμα που έχουμε πετύχει από τις 8,8 εκατομμύρια ηλεκτρονικές συναλλαγές το 2018 στα 300 εκατομμύρια που αναμένονται για φέτος μέχρι τη λήξη του έτους. </w:t>
      </w:r>
    </w:p>
    <w:p w:rsidR="00567690" w:rsidRPr="00567690" w:rsidRDefault="00567690" w:rsidP="00E15F6F">
      <w:pPr>
        <w:spacing w:line="600" w:lineRule="auto"/>
        <w:ind w:firstLine="720"/>
        <w:jc w:val="both"/>
        <w:rPr>
          <w:rFonts w:ascii="Arial" w:eastAsia="SimSun" w:hAnsi="Arial" w:cs="Arial"/>
          <w:bCs/>
          <w:sz w:val="24"/>
          <w:szCs w:val="24"/>
          <w:shd w:val="clear" w:color="auto" w:fill="FFFFFF"/>
          <w:lang w:eastAsia="zh-CN"/>
        </w:rPr>
      </w:pPr>
      <w:r w:rsidRPr="00567690">
        <w:rPr>
          <w:rFonts w:ascii="Arial" w:eastAsia="Times New Roman" w:hAnsi="Arial" w:cs="Times New Roman"/>
          <w:sz w:val="24"/>
          <w:szCs w:val="24"/>
          <w:lang w:eastAsia="el-GR"/>
        </w:rPr>
        <w:t xml:space="preserve">Όμως, εξίσου σημαντικές είναι και οι προβλέψεις για το Εθνικό Κέντρο Οπτικοακουστικών Μέσων εν όψει της μεγάλης αύξησης που εμφανίζει ο αριθμός νέων παραγωγών στη χώρα μας, αποτέλεσμα των αλλαγών που επέφερε στο θεσμικό πλαίσιο η σημερινή Κυβέρνηση. </w:t>
      </w:r>
      <w:r w:rsidRPr="00567690">
        <w:rPr>
          <w:rFonts w:ascii="Arial" w:eastAsia="SimSun" w:hAnsi="Arial" w:cs="Arial"/>
          <w:bCs/>
          <w:sz w:val="24"/>
          <w:szCs w:val="24"/>
          <w:shd w:val="clear" w:color="auto" w:fill="FFFFFF"/>
          <w:lang w:eastAsia="zh-CN"/>
        </w:rPr>
        <w:t xml:space="preserve">Με τις εισαγόμενες βελτιώσεις η Ελλάδα θα γίνει ακόμα και πιο φιλόξενος προορισμός για κινηματογραφικές και άλλες παραγωγές, που εκτός των άμεσων οικονομικών </w:t>
      </w:r>
      <w:r w:rsidRPr="00567690">
        <w:rPr>
          <w:rFonts w:ascii="Arial" w:eastAsia="SimSun" w:hAnsi="Arial" w:cs="Arial"/>
          <w:bCs/>
          <w:sz w:val="24"/>
          <w:szCs w:val="24"/>
          <w:shd w:val="clear" w:color="auto" w:fill="FFFFFF"/>
          <w:lang w:eastAsia="zh-CN"/>
        </w:rPr>
        <w:lastRenderedPageBreak/>
        <w:t xml:space="preserve">αποτελεσμάτων ενισχύουν τη διεθνή εικόνα της χώρας και το τουριστικό και επενδυτικό σήμα μας. </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t xml:space="preserve">Ξεκίνησα, </w:t>
      </w:r>
      <w:r w:rsidRPr="00567690">
        <w:rPr>
          <w:rFonts w:ascii="Arial" w:eastAsia="SimSun" w:hAnsi="Arial" w:cs="Arial"/>
          <w:bCs/>
          <w:color w:val="222222"/>
          <w:sz w:val="24"/>
          <w:szCs w:val="24"/>
          <w:shd w:val="clear" w:color="auto" w:fill="FFFFFF"/>
          <w:lang w:eastAsia="zh-CN"/>
        </w:rPr>
        <w:t>κυρίες και κύριοι συνάδελφοι</w:t>
      </w:r>
      <w:r w:rsidRPr="00567690">
        <w:rPr>
          <w:rFonts w:ascii="Arial" w:eastAsia="SimSun" w:hAnsi="Arial" w:cs="Arial"/>
          <w:bCs/>
          <w:sz w:val="24"/>
          <w:szCs w:val="24"/>
          <w:shd w:val="clear" w:color="auto" w:fill="FFFFFF"/>
          <w:lang w:eastAsia="zh-CN"/>
        </w:rPr>
        <w:t xml:space="preserve">, με την προφητεία του συναδέλφου, θα κλείσω με μία δική μου, ότι αν ο ΣΥΡΙΖΑ δεν διορθώσει την προδήλως εσφαλμένη τακτική της στείρας αντιπαράθεσης, όπως κάνει και σήμερα, σε μια περίοδο μάλιστα που για πρώτη φορά η πατρίδα μας μπορεί και ατενίζει με αισιοδοξία το μέλλον, θα συνεχίσει για καιρό να βρίσκεται στα έδρανα της αντιπολίτευσης, ίσως όμως όχι της αξιωματικής. </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t>Ευχαριστώ πολύ.</w:t>
      </w:r>
    </w:p>
    <w:p w:rsidR="00567690" w:rsidRPr="00567690" w:rsidRDefault="00567690" w:rsidP="00E15F6F">
      <w:pPr>
        <w:spacing w:line="600" w:lineRule="auto"/>
        <w:ind w:firstLine="720"/>
        <w:contextualSpacing/>
        <w:jc w:val="center"/>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t>(Χειροκροτήματα από την πτέρυγα της Νέας Δημοκρατίας)</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
          <w:bCs/>
          <w:sz w:val="24"/>
          <w:szCs w:val="24"/>
          <w:shd w:val="clear" w:color="auto" w:fill="FFFFFF"/>
          <w:lang w:eastAsia="zh-CN"/>
        </w:rPr>
        <w:t xml:space="preserve">ΠΡΟΕΔΡΕΥΩΝ (Χαράλαμπος Αθανασίου): </w:t>
      </w:r>
      <w:r w:rsidRPr="00567690">
        <w:rPr>
          <w:rFonts w:ascii="Arial" w:eastAsia="SimSun" w:hAnsi="Arial" w:cs="Arial"/>
          <w:bCs/>
          <w:sz w:val="24"/>
          <w:szCs w:val="24"/>
          <w:shd w:val="clear" w:color="auto" w:fill="FFFFFF"/>
          <w:lang w:eastAsia="zh-CN"/>
        </w:rPr>
        <w:t>Κι εγώ ευχαριστώ, κύριε συνάδελφε.</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t>Τον λόγο έχει τώρα ο κ. Χρήστος Γκόκας από το Κίνημα Αλλαγής.</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
          <w:bCs/>
          <w:sz w:val="24"/>
          <w:szCs w:val="24"/>
          <w:shd w:val="clear" w:color="auto" w:fill="FFFFFF"/>
          <w:lang w:eastAsia="zh-CN"/>
        </w:rPr>
        <w:t>ΧΡΗΣΤΟΣ ΓΚΟΚΑΣ:</w:t>
      </w:r>
      <w:r w:rsidRPr="00567690">
        <w:rPr>
          <w:rFonts w:ascii="Arial" w:eastAsia="SimSun" w:hAnsi="Arial" w:cs="Arial"/>
          <w:bCs/>
          <w:sz w:val="24"/>
          <w:szCs w:val="24"/>
          <w:shd w:val="clear" w:color="auto" w:fill="FFFFFF"/>
          <w:lang w:eastAsia="zh-CN"/>
        </w:rPr>
        <w:t xml:space="preserve"> Ευχαριστώ πολύ, κύριε Πρόεδρε.</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color w:val="222222"/>
          <w:sz w:val="24"/>
          <w:szCs w:val="24"/>
          <w:shd w:val="clear" w:color="auto" w:fill="FFFFFF"/>
          <w:lang w:eastAsia="zh-CN"/>
        </w:rPr>
        <w:t>Κυρίες και κύριοι συνάδελφοι</w:t>
      </w:r>
      <w:r w:rsidRPr="00567690">
        <w:rPr>
          <w:rFonts w:ascii="Arial" w:eastAsia="SimSun" w:hAnsi="Arial" w:cs="Arial"/>
          <w:bCs/>
          <w:sz w:val="24"/>
          <w:szCs w:val="24"/>
          <w:shd w:val="clear" w:color="auto" w:fill="FFFFFF"/>
          <w:lang w:eastAsia="zh-CN"/>
        </w:rPr>
        <w:t xml:space="preserve">, συζητάμε σήμερα ένα φιλόδοξο σχέδιο νόμου, που έχει στόχο, σύμφωνα με την Κυβέρνηση, την επιτάχυνση, την απλούστευση και την ασφάλεια στη λειτουργία του ελληνικού Κτηματολογίου. Όμως, η ίδια η μεταφορά της αρμοδιότητας του Κτηματολογίου στο Υπουργείο Ψηφιακής Διακυβέρνησης συνοδεύεται και από την ανάγκη να διαχειριστεί πολύπλοκα νομικά και τεχνικά ζητήματα που προκύπτουν κατά τη διαδικασία </w:t>
      </w:r>
      <w:r w:rsidRPr="00567690">
        <w:rPr>
          <w:rFonts w:ascii="Arial" w:eastAsia="SimSun" w:hAnsi="Arial" w:cs="Arial"/>
          <w:bCs/>
          <w:sz w:val="24"/>
          <w:szCs w:val="24"/>
          <w:shd w:val="clear" w:color="auto" w:fill="FFFFFF"/>
          <w:lang w:eastAsia="zh-CN"/>
        </w:rPr>
        <w:lastRenderedPageBreak/>
        <w:t xml:space="preserve">της κτηματογράφησης, για τα οποία δεν μπορεί να έχει τις αντίστοιχες δυνατότητες, αλλά και από το πλήθος των εκκρεμών σήμερα έργων κτηματογράφησης. Υπάρχει βιασύνη στον τρόπο θεσμοθέτησης των διατάξεων του νομοσχεδίου, που δεν εγγυάται την αποτελεσματική και χωρίς προβλήματα για τους πολίτες λειτουργία στην πράξη, όπως και για την επίτευξη του φιλόδοξου στόχου, για 90% κτηματογράφηση σε δύο χρόνια. </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t xml:space="preserve">Το κτηματολόγιο, μια πράγματι κορυφαία μεταρρύθμιση που ξεκίνησε από τη δεκαετία του 1990 από την κυβέρνηση τότε του ΠΑΣΟΚ, πράγματι έχει καθυστερήσει. Έχουν ειπωθεί πολλά, η κριτική είναι εύκολη. Αλλά χρειάζεται και η αυτοκριτική, κάτι που η σημερινή Αξιωματική Αντιπολίτευση, και προηγούμενη κυβέρνηση πλέον αγνοεί συστηματικά. Τα έργα όλων μας είναι γνωστά. Η παράταξή μας έχει να επιδείξει και έργο και μεταρρυθμίσεις. Άλλοι πρέπει να απαντήσουν για το δικό τους έργο, ποιο ακριβώς είναι. </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t xml:space="preserve">Καταλαβαίνουμε όλοι και την πίεση για την απορρόφηση των πόρων του Ταμείου Ανάκαμψης. Είναι στη γενικότερη φιλοσοφία της Κυβέρνησης η λογική της γρήγορης απορρόφησης πόρων. Εμείς, όμως, μιλάμε για αξιοποίηση των πόρων, που θα στηρίζουν μακροπρόθεσμα την ανάπτυξη και θα δίνουν προστιθέμενη αξία, χωρίς να παραγνωρίζουμε βέβαια και τον χρόνο στον οποίο θα πρέπει να γίνονται αυτά, αλλά όμως και το κόστος. Πρέπει επίσης να δοθεί μια πειστική απάντηση γιατί από 90 εκατομμύρια το 2016 η ψηφιοποίηση </w:t>
      </w:r>
      <w:r w:rsidRPr="00567690">
        <w:rPr>
          <w:rFonts w:ascii="Arial" w:eastAsia="SimSun" w:hAnsi="Arial" w:cs="Arial"/>
          <w:bCs/>
          <w:sz w:val="24"/>
          <w:szCs w:val="24"/>
          <w:shd w:val="clear" w:color="auto" w:fill="FFFFFF"/>
          <w:lang w:eastAsia="zh-CN"/>
        </w:rPr>
        <w:lastRenderedPageBreak/>
        <w:t xml:space="preserve">αρχείων, των τριακοσίων ενενήντα υποθηκοφυλακείων για το εθνικό Κτηματολόγιο, προϋπολογίζεται σήμερα στα 242 εκατομμύρια ευρώ. </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t xml:space="preserve">Η εισηγήτριά μας από το Κίνημα Αλλαγής η κ. Λιακούλη ανέλυσε εμπεριστατωμένα τις επιμέρους διατάξεις του νομοσχεδίου. Θα ήθελα να σταθώ σε ορισμένα σημεία: Πώς επιτυγχάνεται στην πράξη η επιτάχυνση και η εξασφάλιση δικαιωμάτων για τους πολίτες, όταν δεν έχουν εκδοθεί αποφάσεις των αρμόδιων επιτροπών και πριν την επίλυση διαφορών και όταν στο άρθρο 3 του νομοσχεδίου προβλέπεται να κλείσουν οι περιοχές υπό κτηματογράφηση χωρίς να έχουν ολοκληρωθεί οι διαδικασίες των ενστάσεων; Όταν παρέχεται η δυνατότητα έκδοσης μιας διαπιστωτικής πράξης περαίωσης της κτηματογράφησης σε χρονικό σημείο πριν από τη συμπλήρωση της διαδικασίας εξέτασης των αιτήσεων διόρθωσης του άρθρου 7Α; Πώς διασφαλίζεται η ασφάλεια για τους πολίτες, όταν δεν θα έχει ολοκληρωμένη την κτηματογράφηση; Όταν οι δασικοί χάρτες δεν έχουν διορθωθεί και αναρτηθεί; Όταν δεν έχει ολοκληρωθεί η επανεξέταση αιτήσεων από τους πολίτες; </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t xml:space="preserve">Είναι γνωστά τα προβλήματα, και ο συμπατριώτης μου ο κ. Στύλιος τα γνωρίζει, τα τεράστια προβλήματα από την ανάρτηση των δασικών χαρτών και την προανάρτηση του Κτηματολογίου και στην περιφέρειά μας, την Άρτα, με διαφορετικά και αντίθετα δεδομένα, με χρήση στοιχείων διαφορετικών περιόδων, όπως αεροφωτογραφιών, και χωρίς συσχέτιση μεταξύ των δύο </w:t>
      </w:r>
      <w:r w:rsidRPr="00567690">
        <w:rPr>
          <w:rFonts w:ascii="Arial" w:eastAsia="SimSun" w:hAnsi="Arial" w:cs="Arial"/>
          <w:bCs/>
          <w:sz w:val="24"/>
          <w:szCs w:val="24"/>
          <w:shd w:val="clear" w:color="auto" w:fill="FFFFFF"/>
          <w:lang w:eastAsia="zh-CN"/>
        </w:rPr>
        <w:lastRenderedPageBreak/>
        <w:t xml:space="preserve">διαδικασιών. Με αποτέλεσμα την απίστευτη ταλαιπωρία για τους πολίτες. Πρέπει σε αυτό το χάος να μπει τάξη και να δοθούν λύσεις, που, πρώτον δεν θα ταλαιπωρούν και δεύτερον δεν θα επιβαρύνουν τους ήδη εξασθενημένους οικονομικά, συμπολίτες μας κατόχους ακινήτων, από την υπερδεκαετή κρίση. </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t xml:space="preserve">Επίσης δεν επιλύονται βασικά προβλήματα σχετικά με το ιδιοκτησιακό καθεστώς χιλιάδων πολιτών, με κίνδυνο δημιουργίας επιπλέον επιπλοκών και ανασφάλειας στις συναλλαγές. Είναι δε πιθανό οι πολίτες να αναγκαστούν να διεκδικήσουν δικαιώματα ξανά σε δικαστικές αίθουσες, με κόστος και χρονοβόρες διαδικασίες. </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t xml:space="preserve">Επίσης πώς επιτυγχάνεται η επιτάχυνση των διαδικασιών, όταν με την εισαγωγή του υποχρεωτικού θεσμού της διαμεσολάβησης, σε περιπτώσεις αγωγών που ασκούνται για τη διόρθωση πρώτων εγγραφών δικαιωμάτων επί ακινήτων, για τα οποία εκκρεμούν υποθέσεις, όμως, ενώπιον των επιτροπών του άρθρου 7Α του ν.2308/1995; </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t xml:space="preserve">Ως προς τη διαδικασία του άρθρου 13 και τη δυνατότητα να εφαρμοστεί στα ακίνητα που εμφανίζονται ως αγνώστου ιδιοκτήτη, προβλέπονται κατ’ αρχήν εξαιρετικά ασφυκτικές προθεσμίες, προκειμένου το δημόσιο να απαντήσει στους διεκδικητές των ακινήτων αυτών. Το βάρος της απόδειξης της κυριότητας επί ενός ακινήτου μετατοπίζεται στο ελληνικό δημόσιο. Θα μπορούσε να είναι και θετικό, όμως λείπουν τα απαραίτητα εχέγγυα σε αυτήν </w:t>
      </w:r>
      <w:r w:rsidRPr="00567690">
        <w:rPr>
          <w:rFonts w:ascii="Arial" w:eastAsia="SimSun" w:hAnsi="Arial" w:cs="Arial"/>
          <w:bCs/>
          <w:sz w:val="24"/>
          <w:szCs w:val="24"/>
          <w:shd w:val="clear" w:color="auto" w:fill="FFFFFF"/>
          <w:lang w:eastAsia="zh-CN"/>
        </w:rPr>
        <w:lastRenderedPageBreak/>
        <w:t xml:space="preserve">τη διαδικασία, ενώ πρόβλημα αποτελεί αυτό που είπαμε και πριν, δηλαδή η μη ολοκλήρωση και ανάρτηση των δασικών χαρτών. </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t>Για τον λόγο αυτό καταθέσαμε μια τροπολογία, ώστε να διασφαλιστούν ισότιμα τα νόμιμα δικαιώματα και των πολιτών και του ελληνικού δημοσίου. Δεν θα αναφερθώ αναλυτικά, η τροπολογία, όμως, είναι λεπτομερέστατη και προβλέπει μια διαφανή διαδικασία, που αποτελεί μια δικλείδα ασφαλείας για όλα τα μέρη, θα έχει μικρότερο κόστος για τον πολίτη από τη σημερινή διαδικασία με προσφυγή στα δικαστήρια, αλλά και περισσότερη ασφάλεια από τη ρύθμιση που εισάγει το άρθρο 13. Γι’ αυτό σας καλούμε να την αποδεχθείτε.</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t xml:space="preserve">Στο άρθρο 24, άκουσα πριν τον Υπουργό κ. Στύλιο να λέει ότι θα διορθωθεί η παράλειψη για τις ειδικότητες των πτυχιούχων μηχανικών ΤΕ, Γεωπληροφορικής και Τοπογραφίας, από τη δυνατότητα διαπίστευσης ως μηχανικού κτηματολογίου. Οι ειδικότητες αυτές πράγματι παρέχουν υπηρεσίες που αφορούν στο ίδιο το έργο της κτηματογράφησης, οπότε μπορούν και πρέπει κατ’ αντιστοιχία να αξιολογηθούν γι’ αυτή τη διαπίστευση με βάση τα επαγγελματικά τους δικαιώματα. </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t xml:space="preserve">Το άρθρο 29, που αφορά τον ηλεκτρονικό φάκελο ακινήτου, είναι μια θετική διάταξη. Πρέπει, όμως, να καθοριστούν με σαφήνεια τα πιστοποιητικά που χρειάζονται και να μειωθούν τα δικαιολογητικά που πρέπει να προσκομιστούν για να είναι εύχρηστη η εφαρμογή στην πράξη. </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lastRenderedPageBreak/>
        <w:t xml:space="preserve">Τέλος, σε ό,τι αφορά τη στελέχωση των κτηματολογικών γραφείων με την τοποθέτηση προϊσταμένων, θα ήθελα να αναφερθώ σε άλλη τροπολογία σχετική που καταθέσαμε, και να σας ζητήσω να την αποδεχθείτε. Αφορά στην πλήρωση των θέσεων αυτών από τους οικείους υποθηκοφύλακες ειδικών άμισθων υποθηκοφυλακείων. Η συμβολή τους με την εμπειρία τους στο δύσκολο έργο των κτηματολογικών γραφείων είναι δεδομένη. </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t xml:space="preserve">Σε σχέση με τις διατάξεις για τις νέες ψηφιακές υπηρεσίες. Είναι στην κατεύθυνση εκσυγχρονισμού της δημόσιας διοίκησης και λειτουργίας και της αναβάθμισης της ποιότητας των παρεχόμενων υπηρεσιών προς τους πολίτες. Υπάρχουν, όμως, και τα θέματα που ήδη αναφέρθηκαν σχετικά με το κόστος χρήσης και την τεχνολογία του διαδικτύου . </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t xml:space="preserve">Κυρίες και κύριοι συνάδελφοι, πριν κλείσω θα κάνω μια αναφορά στις τροπολογίες. Η εισαγωγή τροπολογιών και από μέρους σας, όπως και οι προηγούμενοι από εσάς, του ΣΥΡΙΖΑ, με τα πολλά άρθρα, που ψηφίζονται μάλιστα όλα μαζί, για κάθε τροπολογία, και χωρίς χρόνο συζήτησης, αποτελεί πράγματι το αποκορύφωμα της κακής νομοθέτησης. </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t xml:space="preserve">Για την τροπολογία του Υπουργείου Υποδομών και Μεταφορών σε σχέση με τους πόρους για την Υπηρεσία Πολιτικής Αεροπορίας, πόρους αδιάθετους από το 2016 έως το 2019, υπάρχει ήδη καθυστέρηση για να καλυφθούν ληξιπρόθεσμες οφειλές της υπηρεσίας. Χρειάζονται αυτοί οι πόροι, </w:t>
      </w:r>
      <w:r w:rsidRPr="00567690">
        <w:rPr>
          <w:rFonts w:ascii="Arial" w:eastAsia="SimSun" w:hAnsi="Arial" w:cs="Arial"/>
          <w:bCs/>
          <w:sz w:val="24"/>
          <w:szCs w:val="24"/>
          <w:shd w:val="clear" w:color="auto" w:fill="FFFFFF"/>
          <w:lang w:eastAsia="zh-CN"/>
        </w:rPr>
        <w:lastRenderedPageBreak/>
        <w:t xml:space="preserve">ενώ συμφωνούμε και με την παράταση ισχύος των εργοληπτικών και μελετητικών πτυχίων. Όμως, κάποια στιγμή πρέπει να ολοκληρωθεί η διαδικασία του προεδρικού διατάγματος και της χορήγησης νέων πτυχίων. </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t xml:space="preserve">Κλείνοντας, κύριε Υπουργέ -και ευχαριστώ, κύριε Πρόεδρε, για την ανοχή σας- θα ήθελα να τονίσω ότι πέρα από την πρόθεσή σας για την προώθηση και ολοκλήρωση αυτού του μεγάλου έργου για τη χώρα μας, του Κτηματολογίου, η λογική της επίσπευσης με στόχο την απορρόφηση των πόρων συνοδεύεται και από κενά στη λειτουργία του συστήματος και από μετάθεση στο μέλλον αρκετών προβλημάτων για τους πολίτες. Και αυτά πρέπει να αντιμετωπιστούν στον παρόντα χρόνο. </w:t>
      </w:r>
    </w:p>
    <w:p w:rsidR="00567690" w:rsidRPr="00567690" w:rsidRDefault="00567690" w:rsidP="00E15F6F">
      <w:pPr>
        <w:spacing w:line="600" w:lineRule="auto"/>
        <w:ind w:firstLine="720"/>
        <w:contextualSpacing/>
        <w:jc w:val="both"/>
        <w:rPr>
          <w:rFonts w:ascii="Arial" w:eastAsia="SimSun" w:hAnsi="Arial" w:cs="Arial"/>
          <w:bCs/>
          <w:sz w:val="24"/>
          <w:szCs w:val="24"/>
          <w:shd w:val="clear" w:color="auto" w:fill="FFFFFF"/>
          <w:lang w:eastAsia="zh-CN"/>
        </w:rPr>
      </w:pPr>
      <w:r w:rsidRPr="00567690">
        <w:rPr>
          <w:rFonts w:ascii="Arial" w:eastAsia="SimSun" w:hAnsi="Arial" w:cs="Arial"/>
          <w:bCs/>
          <w:sz w:val="24"/>
          <w:szCs w:val="24"/>
          <w:shd w:val="clear" w:color="auto" w:fill="FFFFFF"/>
          <w:lang w:eastAsia="zh-CN"/>
        </w:rPr>
        <w:t>Ευχαριστώ πολύ.</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b/>
          <w:sz w:val="24"/>
          <w:szCs w:val="24"/>
          <w:lang w:eastAsia="el-GR"/>
        </w:rPr>
        <w:t xml:space="preserve">ΠΡΟΕΔΡΕΥΩΝ (Χαραλάμπος Αθανασίου): </w:t>
      </w:r>
      <w:r w:rsidRPr="00567690">
        <w:rPr>
          <w:rFonts w:ascii="Arial" w:eastAsia="Times New Roman" w:hAnsi="Arial" w:cs="Arial"/>
          <w:sz w:val="24"/>
          <w:szCs w:val="24"/>
          <w:lang w:eastAsia="el-GR"/>
        </w:rPr>
        <w:t xml:space="preserve">Κι εγώ σας ευχαριστώ, κύριε συνάδελφε.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Ο κ. Νεοκλής Κρητικός της Νέας Δημοκρατίας έχει τον λόγο.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b/>
          <w:sz w:val="24"/>
          <w:szCs w:val="24"/>
          <w:lang w:eastAsia="el-GR"/>
        </w:rPr>
        <w:t>ΝΕΟΚΛΗΣ ΚΡΗΤΙΚΟΣ:</w:t>
      </w:r>
      <w:r w:rsidRPr="00567690">
        <w:rPr>
          <w:rFonts w:ascii="Arial" w:eastAsia="Times New Roman" w:hAnsi="Arial" w:cs="Arial"/>
          <w:sz w:val="24"/>
          <w:szCs w:val="24"/>
          <w:lang w:eastAsia="el-GR"/>
        </w:rPr>
        <w:t xml:space="preserve"> Κύριε Πρόεδρε, κύριοι Υπουργοί, κυρίες και κύριοι συνάδελφοι, η ολοκλήρωση του κτηματολογίου θα είναι ένα σημαντικό γεγονός για τη σύγχρονη ιστορία καθώς θα υπάρχει πλήρης καταγραφή της περιουσίας των συμπολιτών μας αλλά και του ελληνικού δημοσίου. Κατά τη διάρκεια των εγγραφών στο Κτηματολόγιο αναδείχθηκαν προβλήματα τα οποία πηγάζουν από την ίδρυση του κράτους μετά την ελληνική επανάσταση του </w:t>
      </w:r>
      <w:r w:rsidRPr="00567690">
        <w:rPr>
          <w:rFonts w:ascii="Arial" w:eastAsia="Times New Roman" w:hAnsi="Arial" w:cs="Arial"/>
          <w:sz w:val="24"/>
          <w:szCs w:val="24"/>
          <w:lang w:eastAsia="el-GR"/>
        </w:rPr>
        <w:lastRenderedPageBreak/>
        <w:t xml:space="preserve">1821. Επίσης, κατά τη διάρκεια των εγγραφών είχαμε και έχουμε μια διαρκή διαλεκτική ανάμεσα στους ιδιοκτήτες, όπως ξέρετε, εκτάσεων γης και στο ελληνικό δημόσιο. Αυτός ο διάλογος με το πέρας της κτηματογράφησης θα ολοκληρωθεί με τον πλέον δικαιότερο τρόπο.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Επιθυμώ όμως να τονίσω ένα ζήτημα που παραμένει άλυτο. Είναι αυτό των εθνικών γαιών. Αποτελεί ένα σύνθετο πρόβλημα το οποίο ακουμπά στην ίδρυση του ελληνικού κράτους, στις απαιτήσεις των πρωταγωνιστών του αγώνα να απολαύουν μεγάλο μέρος των εκτάσεων, στην εμπλοκή του οθωμανικού δικαίου με το βαυαρικό φορολογικό σύστημα, στις διαδοχικές εδαφικές ενσωματώσεις μέχρι και το πέρας των βαλκανικών πολέμων, στην προσπάθεια της πολιτείας να διανείμει σε ακτήμονες τα μεγάλα αγροτεμάχια και στην αντίσταση που αντίστοιχα έβρισκε από τα μεγάλα συμφέροντα. Όλα αυτά, λοιπόν, οδήγησαν σε μια κατάσταση κατά την οποία αδιάκοπα από το 1880 και έπειτα να γίνονται κανονικά μεταβιβάσεις κληρονομικώ δικαιώματι ή από αγοραπωλησία, να εκτελούνται οικοδομικές εργασίες ή αγροτοκτηνοτροφικές εκμεταλλεύσεις, να φορολογεί το κράτος σύμφωνα με τις ισχύουσες κατά καιρούς διατάξεις τους εγγεγραμμένους στους καταλόγους ιδιοκτήτες αναγνωρίζοντάς τους ουσιαστικά ως τους νόμιμους κατόχους των αντίστοιχων οικοπέδων ή αγροτεμαχίων.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lastRenderedPageBreak/>
        <w:t xml:space="preserve">Χαρακτηριστικό παράδειγμα, γι’ αυτό το αναφέρω, είναι η περιοχή της Αφανιάς-Κρεβατάς Σκάλας Λακωνίας του Δήμου Ευρώτα στην οποία μετά την εγγραφή των ιδιοκτησιών και την ολοκλήρωση της τρίτης φάσης του Εθνικού Κτηματολογίου οι συμπολίτες μας αντιμετωπίζουν σοβαρά προβλήματα αμφισβήτησης της περιουσίας τους. Για τη συγκεκριμένη περίπτωση ενδεχομένως …(δεν ακούστηκε λόγω κακής σύνδεσης) να επιτευχθεί αν και εφόσον αποδειχτεί με νομιμοποιητικά έγγραφα η κτήση των ιδιοκτησιών μέσα από τα γενικά αρχεία του κράτους.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Άλλο παράδειγμα προβλήματος στην περιοχή μας ως προς τα ιδιοκτησιακά καθεστώτα είναι και του Λάγιου Λακωνίας το οποίο αναδείχθηκε το 2004 με την έναρξη της κτηματογράφησης και έκτοτε αποτελεί σημείο αμφιλεγόμενο για όλη την περιοχή. Ουσιαστικά το δευτεροβάθμιο όργανο της τοπικής υπηρεσίας έκρινε ότι τα δικαιώματα …(δεν ακούστηκε λόγω κακής σύνδεσης) αλλά και από άλλους ιδιοκτήτες οι οποίοι δεν σχετίζονται καθόλου με την ευρύτερη περιοχή. Η αρχή της διαφωνίας, λοιπόν, για το Λάγιο χάνεται στον χρόνο. Η αδυναμία επίλυσης του ζητήματος συνεχίζει στο παρόν και η ανάγκη επίλυσής του μέσω της νομοθετικής διαδικασίας αποτελεί ένα διαρκές αίτημα των Λαγιωτών οι οποίοι βρίσκονται επί ξύλου κρεμάμενοι.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Προς την κατεύθυνση της επίλυσης του ιδιοκτησιακού προβλήματος η επιτροπή των κατοίκων του Λάγιου έχει καταθέσει σε κάθε εμπλεκόμενο φορέα </w:t>
      </w:r>
      <w:r w:rsidRPr="00567690">
        <w:rPr>
          <w:rFonts w:ascii="Arial" w:eastAsia="Times New Roman" w:hAnsi="Arial" w:cs="Arial"/>
          <w:sz w:val="24"/>
          <w:szCs w:val="24"/>
          <w:lang w:eastAsia="el-GR"/>
        </w:rPr>
        <w:lastRenderedPageBreak/>
        <w:t xml:space="preserve">τη γνωμοδότηση του ομότιμου καθηγητή της Νομικής Σχολής του Νομικού Συμβούλου του Κτηματολογίου, κ. Δουρή, η οποία στοιχειοθετεί σε μία ανάλυση τριάντα και πλέον σελίδων τη δυνατότητα επίλυσης του ζητήματος μέσω της νομοθετικής οδού. Η νομοθετική διευθέτηση λοιπόν στην περίπτωση του Λάγιου αποτελεί το μίτο που θα οδηγήσει σε έξοδο από τον λαβύρινθο στον οποίο έχουν εγκλωβιστεί οι συμπολίτες μας.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Βεβαίως το αναφέρω αυτό γιατί οι παραπάνω περιπτώσεις δεν είναι οι μοναδικές στη χώρα. Όμως με δεδομένο πως τώρα πια η κυβέρνηση πρωτοπορεί και θεσπίζει νόμους και κανόνες ορθής αντιμετώπισης αντίστοιχων προβλημάτων ειδικά μέσα από το παρόν νομοσχέδιο θα υπάρξει πιστεύω πολύ σύντομα η δυνατότητα αφού καταγραφούν όλες οι αντίστοιχες περιπτώσεις να γίνουν και νομοθετικά …(δεν ακούστηκε λόγω κακής σύνδεσης) παρεμβάσεις.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Εν κατακλείδι, το παρόν νομοσχέδιο δημιουργεί τις συνθήκες έτσι ώστε να περατωθεί το Κτηματολόγιο δύο χρόνια νωρίτερα από το προβλεπόμενο χρονοδιάγραμμα κάνοντας προσβάσιμη την πληροφορία της ταυτότητας μιας ιδιοκτησίας σε κάθε ενδιαφερόμενο. Επίσης η μετάβαση της ιδιοκτησίας στην ψηφιακή εποχή δημιουργεί συνθήκες διαφάνειας λογοδοσίας και ανάπτυξης. Η παράταση κατά ένα έτος της δυνατότητας διόρθωσης ανακριβειών των πρώτων κτηματολογικών εγγραφών καθώς δίνεται η δυνατότητα διόρθωσης </w:t>
      </w:r>
      <w:r w:rsidRPr="00567690">
        <w:rPr>
          <w:rFonts w:ascii="Arial" w:eastAsia="Times New Roman" w:hAnsi="Arial" w:cs="Arial"/>
          <w:sz w:val="24"/>
          <w:szCs w:val="24"/>
          <w:lang w:eastAsia="el-GR"/>
        </w:rPr>
        <w:lastRenderedPageBreak/>
        <w:t xml:space="preserve">εξωδικαστικά ή δικαστικά όλων των σφαλμάτων είτε αφορούν σε ακίνητα γνωστού είτε αγνώστου ιδιοκτήτη, ήταν απόλυτα αναγκαία. Η δυνατότητα σύναψης προγραμματικών συμβάσεων με το ΤΕΕ για την παροχή υποστηρικτικών τεχνικών υπηρεσιών στον φορέα είμαστε σίγουροι ότι θα βοηθήσει στην γρηγορότερη περάτωση των διαδικασιών.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Η δημιουργία του μητρώου διαπιστευμένων μηχανικών για την υποστήριξη της ενημέρωσης των κτηματολογικών διαγραμμάτων είναι σημαντική. Εδώ θα ήθελα να υπογραμμίσω ότι πρέπει να δούμε εκ νέου τη δυνατότητα συμμετοχής των τοπογράφων τεχνικής εκπαίδευσης οι οποίοι μέχρι σήμερα είχαν το δικαίωμα συμμετοχής. Πιστεύω ότι θα το δούμε πολύ καλά. Η παροχή δεύτερης ευκαιρίας στους άμισθους υποθηκοφύλακες και τους υπαλλήλους των έμμισθων υποθηκοφυλακείων να μεταφερθούν στον φορέα …(δεν ακούστηκε λόγω κακής σύνδεσης).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Τα οφέλη που εκτιμάται ότι θα προκύψουν με το προτεινόμενο σχέδιο νόμου είναι επιγραμματικά τα εξής: ταχύτερη ολοκλήρωση του Κτηματολογίου, καλύτερη εξυπηρέτηση των πολιτών με την πρόσβαση της ηλεκτρονικής υπηρεσίας, άνοδος της χώρας στην κατάταξη </w:t>
      </w:r>
      <w:r w:rsidRPr="00567690">
        <w:rPr>
          <w:rFonts w:ascii="Arial" w:eastAsia="Times New Roman" w:hAnsi="Arial" w:cs="Arial"/>
          <w:sz w:val="24"/>
          <w:szCs w:val="24"/>
          <w:lang w:val="en-US" w:eastAsia="el-GR"/>
        </w:rPr>
        <w:t>doing</w:t>
      </w:r>
      <w:r w:rsidRPr="00567690">
        <w:rPr>
          <w:rFonts w:ascii="Arial" w:eastAsia="Times New Roman" w:hAnsi="Arial" w:cs="Arial"/>
          <w:sz w:val="24"/>
          <w:szCs w:val="24"/>
          <w:lang w:eastAsia="el-GR"/>
        </w:rPr>
        <w:t xml:space="preserve"> </w:t>
      </w:r>
      <w:r w:rsidRPr="00567690">
        <w:rPr>
          <w:rFonts w:ascii="Arial" w:eastAsia="Times New Roman" w:hAnsi="Arial" w:cs="Arial"/>
          <w:sz w:val="24"/>
          <w:szCs w:val="24"/>
          <w:lang w:val="en-US" w:eastAsia="el-GR"/>
        </w:rPr>
        <w:t>business</w:t>
      </w:r>
      <w:r w:rsidRPr="00567690">
        <w:rPr>
          <w:rFonts w:ascii="Arial" w:eastAsia="Times New Roman" w:hAnsi="Arial" w:cs="Arial"/>
          <w:sz w:val="24"/>
          <w:szCs w:val="24"/>
          <w:lang w:eastAsia="el-GR"/>
        </w:rPr>
        <w:t xml:space="preserve"> της Παγκόσμιας Τράπεζας, προσέλκυση επενδύσεων, ανάπτυξη και εξωστρέφεια, ταχεία επίλυση περιπτώσεων όπου υπάρχει συναίνεση των μερών.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lastRenderedPageBreak/>
        <w:t xml:space="preserve">Το παρόν νομοσχέδιο υπηρετεί την ώθηση της Ελλάδας μπροστά. Την κάνει πιο ελκυστική. Δημιουργεί συνθήκες ανάπτυξης, διαφάνειας και εξέλιξης. Οφείλουμε, νομίζω όλοι να το ψηφίσουμε.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Σας ευχαριστώ πολύ, κύριε Πρόεδρε.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b/>
          <w:sz w:val="24"/>
          <w:szCs w:val="24"/>
          <w:lang w:eastAsia="el-GR"/>
        </w:rPr>
        <w:t>ΠΡΟΕΔΡΕΥΩΝ (Χαράλαμπος Αθανασίου):</w:t>
      </w:r>
      <w:r w:rsidRPr="00567690">
        <w:rPr>
          <w:rFonts w:ascii="Arial" w:eastAsia="Times New Roman" w:hAnsi="Arial" w:cs="Arial"/>
          <w:sz w:val="24"/>
          <w:szCs w:val="24"/>
          <w:lang w:eastAsia="el-GR"/>
        </w:rPr>
        <w:t xml:space="preserve"> Κι εγώ σας ευχαριστώ, κύριε συνάδελφε, για την τήρηση του χρόνου.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Ο Υπουργός Περιβάλλοντος και Ενέργειας έχει τον λόγο για κάποια διευκρίνιση για την τροπολογία που έχει καταθέσει.</w:t>
      </w:r>
    </w:p>
    <w:p w:rsidR="00567690" w:rsidRPr="00567690" w:rsidRDefault="00567690" w:rsidP="00E15F6F">
      <w:pPr>
        <w:spacing w:line="600" w:lineRule="auto"/>
        <w:ind w:firstLine="720"/>
        <w:jc w:val="both"/>
        <w:rPr>
          <w:rFonts w:ascii="Arial" w:eastAsia="Times New Roman" w:hAnsi="Arial" w:cs="Arial"/>
          <w:b/>
          <w:sz w:val="24"/>
          <w:szCs w:val="24"/>
          <w:lang w:eastAsia="el-GR"/>
        </w:rPr>
      </w:pPr>
      <w:r w:rsidRPr="00567690">
        <w:rPr>
          <w:rFonts w:ascii="Arial" w:eastAsia="Times New Roman" w:hAnsi="Arial" w:cs="Arial"/>
          <w:b/>
          <w:sz w:val="24"/>
          <w:szCs w:val="24"/>
          <w:lang w:eastAsia="el-GR"/>
        </w:rPr>
        <w:t xml:space="preserve">ΚΩΝΣΤΑΝΤΙΝΟΣ ΣΚΡΕΚΑΣ (Υπουργός Περιβάλλοντος και Ενέργειας): </w:t>
      </w:r>
      <w:r w:rsidRPr="00567690">
        <w:rPr>
          <w:rFonts w:ascii="Arial" w:eastAsia="Times New Roman" w:hAnsi="Arial" w:cs="Arial"/>
          <w:sz w:val="24"/>
          <w:szCs w:val="24"/>
          <w:lang w:eastAsia="el-GR"/>
        </w:rPr>
        <w:t>Ευχαριστώ, κύριε Πρόεδρε.</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Αναφέρομαι στη βουλευτική τροπολογία που κατέθεσαν Βουλευτές της Ρόδου της Νέας Δημοκρατίας με αριθμό 1043/28 και αναφέρεται σ’ αυτό το οποίο προχωρούμε προς νομοθέτηση σήμερα. Είναι πολύ σημαντικό και πιστεύω ότι όλοι οι Βουλευτές του ελληνικού Κοινοβουλίου θα πρέπει να το υποστηρίξουν. Πραγματικά μου κάνει εντύπωση γιατί ηγέρθησαν τέτοιοι προβληματισμοί, κυρίως από την πλευρά του ΣΥΡΙΖΑ βέβαια και τον εκπρόσωπό του. Εδώ κάνουμε κάτι το οποίο λύνει ένα τεράστιο πρόβλημα για χιλιάδες συμπολίτες μας που ήταν δίκαιο και έπρεπε να λυθεί.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lastRenderedPageBreak/>
        <w:t xml:space="preserve">Τι προτείνουν οι Βουλευτές των Δωδεκανήσων της Νέας Δημοκρατίας προς νομοθέτηση; Την ένταξη των Δωδεκανήσων πλην των νήσων όπου ισχύει ο κτηματολογικός κανονισμός, όπως είναι η Ρόδος, η Κως και κάποιες δημοτικές ενότητες της Λέρου, στο εδάφιο στο άρθρο 62 του ν.998/1979. Τι λέει αυτό το άρθρο; Αναφέρεται σε περιοχές που δεν είναι δορυάλωτες, δηλαδή, δεν κατακτήθηκαν από τον Οθωμανό κατακτητή με το δόρυ και το σπαθί. Σ’ αυτές τις περιοχές, όπως είναι οι Κυκλάδες, όπως είναι η Κρήτη, όπως είναι η Μάνη, όπως είναι τα νησιά του Ιονίου, δεν ισχύει το τεκμήριο κυριότητας του δημοσίου που προσδιορίζεται εξαιτίας του δασικού χαρακτήρα των εκτάσεων.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Εδώ ερχόμαστε για τα νησιά των Δωδεκανήσων, πλην, επαναλαμβάνω αυτών των νήσων όπου ισχύει ο κτηματολογικός κανονισμός να τροποποιήσουμε το εν λόγω άρθρο 62, το πολύ γνωστό αυτό άρθρο και εντάσσουμε και αυτές τις περιοχές σε αυτήν τη διάταξη. Νομίζω δίνει μια πολύ μεγάλη λύση που έχει να κάνει με το ιδιοκτησιακό καθεστώς.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Ηγέρθησαν κάποιοι προβληματισμοί για το αν η παράγραφος 8α του νόμου που περάσαμε πριν λίγες μέρες, στις 23 Ιουλίου, ως Υπουργείο Περιβάλλοντος και Ενέργειας ισχύει και περιλαμβάνει και αυτές τις περιοχές των Δωδεκανήσων που τώρα έρχονται και εντάσσονται στο άρθρο 62 του ν.998/1979. Διαβάζω συγκεκριμένα. Σ’ αυτό το 8α δίνουμε τη δυνατότητα της ίδρυσης των συμβουλίων ιδιοκτησίας για συγκεκριμένες περιοχές που </w:t>
      </w:r>
      <w:r w:rsidRPr="00567690">
        <w:rPr>
          <w:rFonts w:ascii="Arial" w:eastAsia="Times New Roman" w:hAnsi="Arial" w:cs="Arial"/>
          <w:sz w:val="24"/>
          <w:szCs w:val="24"/>
          <w:lang w:eastAsia="el-GR"/>
        </w:rPr>
        <w:lastRenderedPageBreak/>
        <w:t xml:space="preserve">αναφέρονται. Αλλά υπάρχει η παράγραφος 6 που λέει «με κοινή απόφαση της παραγράφου 4 είναι δυνατόν να ιδρύονται περισσότερα συμβούλια ιδιοκτησίας και να καθορίζονται η έδρα και η περιφέρεια εκάστου των εδραιωμένων συμβουλίων».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Έτσι, κυρίες και κύριοι συνάδελφοι, με την πρόβλεψη και την πρόνοια του νόμου και του άρθρου 8Α και της παραγράφου 6 δίνουμε τη δυνατότητα να συστήσουμε συμβούλια ιδιοκτησίας και για αυτά τα νησιά που δεν περιλαμβάνονται στο άρθρο 62 του ν.998 και τα οποία προστίθενται τώρα και που ονομαστικά για τα υπόλοιπα είχαμε ορίσει ότι θα συσταθούν συμβούλια ιδιοκτησίας δασών.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Άρα, δεν καταλαβαίνω για ποιον λόγο υπάρχει αυτός ο προβληματισμός αλλά και η αντίδρασή σας. Πολιτικά θα έπρεπε να πείτε αν συμφωνείτε ή όχι με την ουσία της διάταξης που προωθούμε. Θέλετε να δώσουμε λύση στους χιλιάδες πολίτες των Δωδεκανήσων ή δεν θέλετε; Είναι απλή η απάντηση. Ναι ή όχι; Αν είναι ναι, συμφωνείτε, αν είναι όχι, πείτε το στους συμπολίτες μας.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Παρ’ όλα αυτά, όμως, και για να μην σας δώσουμε καμμία αφορμή να διαφωνήσετε με μια, κατά την άποψή μας, πολύ δίκαιη διάταξη, ο αρμόδιος Υπουργός ο οποίος θα κάνει δεκτή τη βουλευτική τροπολογία θα προχωρήσει σε μια νομοτεχνική διόρθωση για να το κάνουμε ακριβώς έτσι όπως το θέλετε εσείς, αν και είναι ξεκάθαρο. Θα βάλουμε στην τροπολογία που καταθέτουμε </w:t>
      </w:r>
      <w:r w:rsidRPr="00567690">
        <w:rPr>
          <w:rFonts w:ascii="Arial" w:eastAsia="Times New Roman" w:hAnsi="Arial" w:cs="Times New Roman"/>
          <w:sz w:val="24"/>
          <w:szCs w:val="24"/>
          <w:lang w:eastAsia="el-GR"/>
        </w:rPr>
        <w:lastRenderedPageBreak/>
        <w:t>στο άρθρο 8Α ακόμα και αυτή την πρόνοια, να συμπεριληφθούν και ονομαστικά οι περιοχές που τώρα εντάσσονται στο άρθρο 62. Δεν νομίζω τώρα να έχετε κάποιες αντιδράσεις ή κάποιον προβληματισμό επ’ αυτού.</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Σας ευχαριστώ.</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(Χαράλαμπος Αθανασίου):</w:t>
      </w:r>
      <w:r w:rsidRPr="00567690">
        <w:rPr>
          <w:rFonts w:ascii="Arial" w:eastAsia="Times New Roman" w:hAnsi="Arial" w:cs="Times New Roman"/>
          <w:sz w:val="24"/>
          <w:szCs w:val="24"/>
          <w:lang w:eastAsia="el-GR"/>
        </w:rPr>
        <w:t xml:space="preserve"> Αν θέλετε μια διευκρίνιση, κύριε Υπουργέ, να πω το εξής. Το μαχητό τεκμήριο που είναι υπέρ του δημοσίου καταργείται και το βάρος αποδείξεως πια πηγαίνει στο δημόσιο κατά του τίτλου, είτε είναι παράγωγο που ανάγεται σε χρησικτησία. Αυτό λέτε.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ΚΩΝΣΤΑΝΤΙΝΟΣ ΣΚΡΕΚΑΣ (Υπουργός Περιβάλλοντος και Ενέργειας):</w:t>
      </w:r>
      <w:r w:rsidRPr="00567690">
        <w:rPr>
          <w:rFonts w:ascii="Arial" w:eastAsia="Times New Roman" w:hAnsi="Arial" w:cs="Times New Roman"/>
          <w:sz w:val="24"/>
          <w:szCs w:val="24"/>
          <w:lang w:eastAsia="el-GR"/>
        </w:rPr>
        <w:t xml:space="preserve"> Πολύ σωστά τα είπατε. Και όπως ισχύει για όλες τις περιοχές του άρθρου 62 οι οποίες δεν θεωρούνται δορυάλωτες.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(Χαράλαμπος Αθανασίου):</w:t>
      </w:r>
      <w:r w:rsidRPr="00567690">
        <w:rPr>
          <w:rFonts w:ascii="Arial" w:eastAsia="Times New Roman" w:hAnsi="Arial" w:cs="Times New Roman"/>
          <w:sz w:val="24"/>
          <w:szCs w:val="24"/>
          <w:lang w:eastAsia="el-GR"/>
        </w:rPr>
        <w:t xml:space="preserve"> Ωραία. Θετική είναι.</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ΣΩΚΡΑΤΗΣ ΦΑΜΕΛΛΟΣ:</w:t>
      </w:r>
      <w:r w:rsidRPr="00567690">
        <w:rPr>
          <w:rFonts w:ascii="Arial" w:eastAsia="Times New Roman" w:hAnsi="Arial" w:cs="Times New Roman"/>
          <w:sz w:val="24"/>
          <w:szCs w:val="24"/>
          <w:lang w:eastAsia="el-GR"/>
        </w:rPr>
        <w:t xml:space="preserve"> Κύριε Πρόεδρε, θα ήθελα τον λόγο.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(Χαράλαμπος Αθανασίου):</w:t>
      </w:r>
      <w:r w:rsidRPr="00567690">
        <w:rPr>
          <w:rFonts w:ascii="Arial" w:eastAsia="Times New Roman" w:hAnsi="Arial" w:cs="Times New Roman"/>
          <w:sz w:val="24"/>
          <w:szCs w:val="24"/>
          <w:lang w:eastAsia="el-GR"/>
        </w:rPr>
        <w:t xml:space="preserve"> Αν θέλετε κάποια διευκρίνιση από τον Υπουργό, παρακαλώ.</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ΣΩΚΡΑΤΗΣ ΦΑΜΕΛΛΟΣ:</w:t>
      </w:r>
      <w:r w:rsidRPr="00567690">
        <w:rPr>
          <w:rFonts w:ascii="Arial" w:eastAsia="Times New Roman" w:hAnsi="Arial" w:cs="Times New Roman"/>
          <w:sz w:val="24"/>
          <w:szCs w:val="24"/>
          <w:lang w:eastAsia="el-GR"/>
        </w:rPr>
        <w:t xml:space="preserve"> Κοιτάξτε, με συγχωρείτε, απλά είναι λίγο δύσκολο να τοποθετηθούμε ακόμη και ως ερώτηση γιατί κλείνοντας την τοποθέτησή του ο κ. Σκρέκας αναφέρθηκε σε νομοτεχνική του κ. Πιερρακάκη. Ως εκ τούτου καταλαβαίνετε ότι δεν μπορούμε να υποθέσουμε εμείς τι θα </w:t>
      </w:r>
      <w:r w:rsidRPr="00567690">
        <w:rPr>
          <w:rFonts w:ascii="Arial" w:eastAsia="Times New Roman" w:hAnsi="Arial" w:cs="Times New Roman"/>
          <w:sz w:val="24"/>
          <w:szCs w:val="24"/>
          <w:lang w:eastAsia="el-GR"/>
        </w:rPr>
        <w:lastRenderedPageBreak/>
        <w:t>προσθέσει διότι εγώ δεν ζήτησα κάτι για το άρθρο 62, όπως αναφερθήκατε, και είναι στα Πρακτικά, κύριε Σκρέκα.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Άρα, μου δημιουργεί ένα ερώτημα: Τι ακριβώς είπατε και τι θα αλλάξει ο κ. Πιερρακάκης; Εγώ θα σας κάνω τις ερωτήσεις που θα σας έκανα στην τοποθέτησή σας μέχρι εκείνο το σημείο γιατί από εκεί και μετά αφορά τον κ. Πιερρακάκη για το αν θα φέρει νομοτεχνική και αν θα τοποθετηθούμε σε διαφορετικό ζήτημα.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Επειδή έβαλα κάποια ζητήματα στον κ. Πιερρακάκη όταν λείπατε, οφείλω να πω ότι παρ’ ότι είστε εδώ και καλύπτετε πολιτικά την αποδοχή της τροπολογίας, κύριε Πιερρακάκη, με βάση τον Κανονισμό της Βουλής θα είστε εσείς υπεύθυνος για την αποδοχή όχι στο τέλος γιατί τυπικά εσείς είστε ο εισηγητής Υπουργός και το καταλαβαίνετε. Απλά για τυπικούς λόγους αλλά και πολιτικούς θα έχετε κι εσείς συναποδεχθεί και άρα θα έχετε την ευθύνη αυτής της μεγάλης αλλαγής.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Ερώτημα: Την προηγούμενη εβδομάδα κάναμε ένα νομοσχέδιο στο οποίο μας φέρατε μια τροπολογία που τα άλλαζε όλα αυτά για τις υπόλοιπες περιοχές. Και το διευκρινίζω, κύριε Πρόεδρε, γιατί ως νομικός θα καταλάβετε τι γίνεται τώρα. Υπάρχουν δύο άρθρα στον αρχικό δασικό νόμο που ασχολούνται με τα θέματα τεκμηρίου κυριότητας του δημοσίου. Το άρθρο 62 που καθορίζει για ποιες περιοχές δεν ισχύει το τεκμήριο κυριότητας και το άρθρο 10 που </w:t>
      </w:r>
      <w:r w:rsidRPr="00567690">
        <w:rPr>
          <w:rFonts w:ascii="Arial" w:eastAsia="Times New Roman" w:hAnsi="Arial" w:cs="Times New Roman"/>
          <w:sz w:val="24"/>
          <w:szCs w:val="24"/>
          <w:lang w:eastAsia="el-GR"/>
        </w:rPr>
        <w:lastRenderedPageBreak/>
        <w:t>καθορίζει για ποιες περιοχές το δημόσιο δεν προβάλει δικαιώματα περιουσίας, δεν ακολουθεί μέσα δηλαδή για να διεκδικήσει, παρ’ ότι δεν έχει το τεκμήριο κυριότητας.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Με την τροπολογία της προηγούμενης βδομάδας -και συγχωρέστε με για την νομική αφαίρεση, το εξηγώ λίγο πιο απλά- εισαγάγατε όλες τις περιοχές -ας το πούμε έτσι- του 62 και στο 10. Και τώρα έρχεστε και εισάγετε στο 62 την περιοχή των Δωδεκανήσων. Και έτσι ταυτόχρονα όχι απλά δεν ισχύει το τεκμήριο κυριότητας, αλλά το δημόσιο δεν θα προβάλει δικαιώματα κυριότητας, κύριε Πρόεδρε.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ΠΡΟΕΔΡΕΥΩΝ (Χαράλαμπος Αθανασίου): </w:t>
      </w:r>
      <w:r w:rsidRPr="00567690">
        <w:rPr>
          <w:rFonts w:ascii="Arial" w:eastAsia="Times New Roman" w:hAnsi="Arial" w:cs="Times New Roman"/>
          <w:sz w:val="24"/>
          <w:szCs w:val="24"/>
          <w:lang w:eastAsia="el-GR"/>
        </w:rPr>
        <w:t>Εκεί όμως</w:t>
      </w:r>
      <w:r w:rsidRPr="00567690">
        <w:rPr>
          <w:rFonts w:ascii="Arial" w:eastAsia="Times New Roman" w:hAnsi="Arial" w:cs="Times New Roman"/>
          <w:b/>
          <w:sz w:val="24"/>
          <w:szCs w:val="24"/>
          <w:lang w:eastAsia="el-GR"/>
        </w:rPr>
        <w:t xml:space="preserve"> </w:t>
      </w:r>
      <w:r w:rsidRPr="00567690">
        <w:rPr>
          <w:rFonts w:ascii="Arial" w:eastAsia="Times New Roman" w:hAnsi="Arial" w:cs="Times New Roman"/>
          <w:sz w:val="24"/>
          <w:szCs w:val="24"/>
          <w:lang w:eastAsia="el-GR"/>
        </w:rPr>
        <w:t>δεν υπήρχαν δημόσιες γαίες στα νησιά.</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ΣΩΚΡΑΤΗΣ ΦΑΜΕΛΛΟΣ:</w:t>
      </w:r>
      <w:r w:rsidRPr="00567690">
        <w:rPr>
          <w:rFonts w:ascii="Arial" w:eastAsia="Times New Roman" w:hAnsi="Arial" w:cs="Times New Roman"/>
          <w:sz w:val="24"/>
          <w:szCs w:val="24"/>
          <w:lang w:eastAsia="el-GR"/>
        </w:rPr>
        <w:t xml:space="preserve"> Επιτρέψτε μου, κύριε Πρόεδρε.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Το ερώτημα λοιπόν που προκύπτει, αφού ακολουθείτε μια λογική σειρά στη σκέψη σας με τη δική σας αντίληψη, είναι για ποιον λόγο τα υπόλοιπα δορυάλωτα νησιά δεν είναι στην τροπολογία; Τι θα απαντήσουμε στα υπόλοιπα δορυάλωτα νησιά, εφόσον λέτε ότι κάνετε κάτι φοβερό για τους κατοίκους της Δωδεκανήσου;</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Είναι ένα ερώτημα, διότι εσείς λέτε ότι λύνετε ένα πρόβλημα με βάση μια ιστορική εξέλιξη τίτλων -λέτε για τις δημόσιες γαίες- αλλά εμείς γνωρίζουμε στην ελληνική ιστορία ότι υπάρχουν και άλλες περιοχές.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Δεύτερο ερώτημα. Γιατί εσείς λέτε να απαντήσουμε εμείς, αλλά τα ερωτήματα είναι προς τον Υπουργό, όχι προς την Αντιπολίτευση. Εφόσον κάνατε ομάδα εργασίας για να λύσει τα θέματα της δασικής νομοθεσίας στα νησιά κυρίως αλλά και στην υπόλοιπη Ελλάδα, γιατί την προηγούμενη εβδομάδα που φέρατε τροπολογία πάλι για το άρθρο 62 δεν το είχατε μέσα; Τι προέκυψε ξαφνικά; Υπάρχει εισήγηση για παράδειγμα της Επιτροπής Επιστημόνων και Τεχνοκρατών που να το εισηγείται ή το βγάζετε εσείς ξαφνικά; Διότι δεν το είχατε την προηγούμενη εβδομάδα.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Όλα αυτά, κύριε Πιερρακάκη και κύριε Σκρέκα, είναι αυτά που μας δημιουργούν ουσιαστικές ανησυχίες και αμφιβολίες για τη μεθόδευση. Δηλαδή με τροπολογία την προηγούμενη εβδομάδα παρεμβαίνετε σε ένα κρίσιμο θέμα, που είναι το τεκμήριο κυριότητας του δημοσίου για περιοχές όμως που είχαν εξαίρεση από το τεκμήριο, και τώρα εισάγετε στην εξαίρεση και από το τεκμήριο κυριότητας του δημοσίου και από την προβολή δικαιωμάτων μια μεγάλη περιοχή.</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Τρίτο ερώτημα: Και όλα αυτά χωρίς πιθανολογώ να έχετε την ελάχιστη έστω προσέγγιση για το ποια είναι τα περιουσιακά δικαιώματα του δημοσίου </w:t>
      </w:r>
      <w:r w:rsidRPr="00567690">
        <w:rPr>
          <w:rFonts w:ascii="Arial" w:eastAsia="Times New Roman" w:hAnsi="Arial" w:cs="Times New Roman"/>
          <w:sz w:val="24"/>
          <w:szCs w:val="24"/>
          <w:lang w:eastAsia="el-GR"/>
        </w:rPr>
        <w:lastRenderedPageBreak/>
        <w:t>και τι καταπατήσεις υπάρχουν στην περιοχή. Υποθέτω ότι δεν έχετε κανένα τέτοιο στοιχείο.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Έτσι, λοιπόν, κύριε Πρόεδρε, προκύπτουν ουσιαστικά ερωτήματα σχετικά με τις διακρίσεις που εισάγετε εσείς στις περιοχές. Εγώ γνωρίζω από τον κοινοβουλευτικό έλεγχο ότι υπάρχουν ερωτήματα και από Βουλευτές του ΣΥΡΙΖΑ και από Βουλευτές της Νέας Δημοκρατίας για παράδειγμα για τη Σαμοθράκη. Υπήρχαν αιτήματα για τη Θάσο. Γι’ αυτό σας ρωτώ. Με τι τεκμήρια λοιπόν εξαιρείται μια περιοχή και όχι άλλες; Τι ντόμινο δημιουργείται;</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Σε κάθε περίπτωση, κύριε Πρόεδρε, επειδή εγώ δεν φοβάμαι και δεν φοβόμαστε να πούμε τη γνώμη μας, θεωρούμε τόσο πρόχειρη τη νομοθέτηση αυτή, τόσο ελλειμματική και τόσο προσβλητική και για το νομοσχέδιο και για τους Υπουργούς ως πρόσωπα και για την ελληνική πολιτεία και για τους πολίτες που ανησυχούν και τόσο αντιεπιστημονικά όλα αυτά τα οποία κάνετε και δεν έχουν καμμία σχέση με την ευρωπαϊκή λειτουργία, που κυριολεκτικά ανησυχούμε για το ποια είναι η ευθύνη μιας υπογραφής Υπουργού πλέον. Ειλικρινά, δεν μπορώ να σας το πω αλλιώς και σας το λέω με μεγάλη σοβαρότητα. Οι επιτροπές δεν το εισηγούνται, σε νόμους δεν έρχονται, κάνετε τροπολογία την προηγούμενη εβδομάδα και δεν το βάζετε, βάζετε μια περιοχή και άλλες περιοχές αντιδρούν. Εντάξει, στον πολίτη πια δεν μπορούμε να </w:t>
      </w:r>
      <w:r w:rsidRPr="00567690">
        <w:rPr>
          <w:rFonts w:ascii="Arial" w:eastAsia="Times New Roman" w:hAnsi="Arial" w:cs="Times New Roman"/>
          <w:sz w:val="24"/>
          <w:szCs w:val="24"/>
          <w:lang w:eastAsia="el-GR"/>
        </w:rPr>
        <w:lastRenderedPageBreak/>
        <w:t>μιλήσουμε λογικά μετά από όλα αυτά που κάνετε. Δεν μπορούμε να καλύψουμε μια τέτοια συζήτηση, κύριε Σκρέκα. Είναι το λιγότερο προβληματική.</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Στον κ. Πιερρακάκη είπα ότι αφορά και το θέμα της δικής του ευθύνης. Του το είπα πριν έρθετε εσείς.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Ευχαριστώ πολύ.</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ΠΡΟΕΔΡΕΥΩΝ (Χαράλαμπος Αθανασίου): </w:t>
      </w:r>
      <w:r w:rsidRPr="00567690">
        <w:rPr>
          <w:rFonts w:ascii="Arial" w:eastAsia="Times New Roman" w:hAnsi="Arial" w:cs="Times New Roman"/>
          <w:sz w:val="24"/>
          <w:szCs w:val="24"/>
          <w:lang w:eastAsia="el-GR"/>
        </w:rPr>
        <w:t>Ορίστε, κύριε Υπουργέ.</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ΚΩΝΣΤΑΝΤΙΝΟΣ ΣΚΡΕΚΑΣ (Υπουργός Περιβάλλοντος και Ενέργειας):</w:t>
      </w:r>
      <w:r w:rsidRPr="00567690">
        <w:rPr>
          <w:rFonts w:ascii="Arial" w:eastAsia="Times New Roman" w:hAnsi="Arial" w:cs="Times New Roman"/>
          <w:sz w:val="24"/>
          <w:szCs w:val="24"/>
          <w:lang w:eastAsia="el-GR"/>
        </w:rPr>
        <w:t xml:space="preserve"> Τελικά εγώ δεν άκουσα το εξής: Συμφωνείτε ή δεν συμφωνείτε με τη διάταξη; Γιατί από τη μια λέτε ότι τελικά δεν πρέπει να περάσει η διάταξη γιατί είναι πρόχειρη και από την άλλη λέτε μήπως υπάρχουν και άλλες περιοχές που πρέπει να έχουν την ίδια συμπεριφορά όπως έχει η συγκεκριμένη περιοχή. Δηλαδή λέτε να επεκτείνουμε τελικά αυτό το οποίο κάνουμε. Εσείς έρχεστε εδώ και λέτε ότι πρέπει να το επεκτείνουμε και σε άλλες περιοχές.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Να ρωτήσω το εξής: Πρώτον, το δημόσιο τα δικαιώματά του τα εκφράζει με τον τρόπο που προβλέπεται από το νομικό μας πολιτισμό και το νομοθετικό πλαίσιο το οποίο έχουμε και δεν αλλάζει τίποτα ως προς αυτό, φυσικά και το δημόσιο, εφόσον έχει δικαιώματα, αλλά θα πρέπει να το αποδείξει και όχι να έρχεται σε αυτές τις περιοχές να αποδεικνύει ο πολίτης το δικό του δίκαιο. Θα </w:t>
      </w:r>
      <w:r w:rsidRPr="00567690">
        <w:rPr>
          <w:rFonts w:ascii="Arial" w:eastAsia="Times New Roman" w:hAnsi="Arial" w:cs="Times New Roman"/>
          <w:sz w:val="24"/>
          <w:szCs w:val="24"/>
          <w:lang w:eastAsia="el-GR"/>
        </w:rPr>
        <w:lastRenderedPageBreak/>
        <w:t>πρέπει λοιπόν και το δημόσιο να αποδείξει ότι πράγματι κατέχει με νόμιμο τρόπο αυτές τις εκτάσεις. Αυτό ψηφίζουμε σήμερα.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Η ευθύνη της ψήφου των Βουλευτών, κυρίες και κύριοι Βουλευτές, νομίζω ότι όλοι γνωρίζετε ότι είναι ατομική. Άρα, ο κάθε Βουλευτής έχει την ευθύνη γι’ αυτό το οποίο εισάγει προς συζήτηση, προς πρόταση για ψηφοφορία και τελικά το ψηφίζει ή δεν το ψηφίζει. Άρα, οι Βουλευτές του ελληνικού Κοινοβουλίου θα έρθουν και θα αποφασίσουν αν στηρίζουν αυτή την τροπολογία ή όχι, όπως θα έρθουν και θα αποφασίσουν και θα στηρίξουν το σύνολο του νομοσχεδίου. Δεν χρειάζεται η προσπάθεια ούτε εκφοβισμού, ούτε τρομοκρατίας που προσπαθείτε να πετύχετε σε αυτήν την Αίθουσα προς τους Βουλευτές. Εδώ οι Βουλευτές θα πάρουν την απόφαση την οποία εκείνοι πιστεύουν ότι είναι δίκαιη για την κοινωνία και για το δημόσιο συμφέρον.</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Και αυτή εδώ η διάταξη που φέρνουμε, κυρίες και κύριοι συνάδελφοι, είναι υπέρ του δημοσίου συμφέροντος και υπέρ αυτών των συμπολιτών μας που φυσικά κατέχουν νόμιμους τίτλους σε εκείνες τις περιοχές όπου εντάσσονται στο ίδιο πλαίσιο όπως η Κρήτη, η Μάνη, τα Ιόνια και οι Κυκλάδες.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Και το ερώτημα είναι: Συμφωνείτε ή δεν συμφωνείτε; Σας ρωτάω: Οι Βουλευτές Δωδεκανήσου του κόμματός σας συμφωνούν ή δεν συμφωνούν με αυτή τη διάταξη; Δεν μας είπατε και δεν ακούω να απαντάτε κιόλας. Νομίζω ότι αυτό αποδεικνύει την ορθότητα αυτών που είπατε.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Σας ευχαριστώ.</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ΠΡΟΕΔΡΕΥΩΝ (Χαράλαμπος Αθανασίου): </w:t>
      </w:r>
      <w:r w:rsidRPr="00567690">
        <w:rPr>
          <w:rFonts w:ascii="Arial" w:eastAsia="Times New Roman" w:hAnsi="Arial" w:cs="Times New Roman"/>
          <w:sz w:val="24"/>
          <w:szCs w:val="24"/>
          <w:lang w:eastAsia="el-GR"/>
        </w:rPr>
        <w:t>Κύριε Υπουργέ, έχετε τον λόγο.</w:t>
      </w:r>
    </w:p>
    <w:p w:rsidR="00567690" w:rsidRPr="00567690" w:rsidRDefault="00567690" w:rsidP="00E15F6F">
      <w:pPr>
        <w:spacing w:line="600" w:lineRule="auto"/>
        <w:ind w:firstLine="720"/>
        <w:jc w:val="both"/>
        <w:rPr>
          <w:rFonts w:ascii="Arial" w:eastAsia="Times New Roman" w:hAnsi="Arial" w:cs="Arial"/>
          <w:bCs/>
          <w:sz w:val="24"/>
          <w:szCs w:val="24"/>
          <w:lang w:eastAsia="el-GR"/>
        </w:rPr>
      </w:pPr>
      <w:r w:rsidRPr="00567690">
        <w:rPr>
          <w:rFonts w:ascii="Arial" w:eastAsia="Times New Roman" w:hAnsi="Arial" w:cs="Arial"/>
          <w:b/>
          <w:sz w:val="24"/>
          <w:szCs w:val="24"/>
          <w:lang w:eastAsia="el-GR"/>
        </w:rPr>
        <w:t>ΚΥΡΙΑΚΟΣ ΠΙΕΡΡΑΚΑΚΗΣ</w:t>
      </w:r>
      <w:r w:rsidRPr="00567690">
        <w:rPr>
          <w:rFonts w:ascii="Arial" w:eastAsia="Times New Roman" w:hAnsi="Arial" w:cs="Arial"/>
          <w:b/>
          <w:bCs/>
          <w:sz w:val="24"/>
          <w:szCs w:val="24"/>
          <w:lang w:eastAsia="el-GR"/>
        </w:rPr>
        <w:t xml:space="preserve"> (Υπουργός Επικρατείας και Ψηφιακής Διακυβέρνησης): </w:t>
      </w:r>
      <w:r w:rsidRPr="00567690">
        <w:rPr>
          <w:rFonts w:ascii="Arial" w:eastAsia="Times New Roman" w:hAnsi="Arial" w:cs="Arial"/>
          <w:bCs/>
          <w:sz w:val="24"/>
          <w:szCs w:val="24"/>
          <w:lang w:eastAsia="el-GR"/>
        </w:rPr>
        <w:t xml:space="preserve">Καταθέτουμε νομοτεχνική βελτίωση στην εν λόγω βουλευτική τροπολογία. Προτίθεται δεύτερο εδάφιο ως εξής: «Για την εφαρμογή του πρώτου εδαφίου ισχύει το άρθρο 8Α του ν.998/1979 και επί των ζητημάτων αυτών επιλαμβάνεται συμβούλιο ιδιοκτησίας που συστήνεται βάσει της παραγράφου 6 του ως άνω άρθρου».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sz w:val="24"/>
          <w:szCs w:val="24"/>
          <w:lang w:eastAsia="el-GR"/>
        </w:rPr>
        <w:t xml:space="preserve">(Στο σημείο αυτό ο </w:t>
      </w:r>
      <w:r w:rsidRPr="00567690">
        <w:rPr>
          <w:rFonts w:ascii="Arial" w:eastAsia="Times New Roman" w:hAnsi="Arial" w:cs="Arial"/>
          <w:bCs/>
          <w:sz w:val="24"/>
          <w:szCs w:val="24"/>
          <w:lang w:eastAsia="el-GR"/>
        </w:rPr>
        <w:t>Υπουργός Επικρατείας και Ψηφιακής Διακυβέρνησης κ. Κυριάκος Πειρρακάκης</w:t>
      </w:r>
      <w:r w:rsidRPr="00567690">
        <w:rPr>
          <w:rFonts w:ascii="Arial" w:eastAsia="Times New Roman" w:hAnsi="Arial" w:cs="Arial"/>
          <w:sz w:val="24"/>
          <w:szCs w:val="24"/>
          <w:lang w:eastAsia="el-GR"/>
        </w:rPr>
        <w:t xml:space="preserve"> καταθέτει για τα Πρακτικά την προαναφερθείσα νομοτεχνική βελτίωση, η οποία έχει ως εξής:</w:t>
      </w:r>
    </w:p>
    <w:p w:rsidR="00567690" w:rsidRPr="00567690" w:rsidRDefault="00567690" w:rsidP="00E15F6F">
      <w:pPr>
        <w:spacing w:line="600" w:lineRule="auto"/>
        <w:ind w:firstLine="720"/>
        <w:jc w:val="center"/>
        <w:rPr>
          <w:rFonts w:ascii="Arial" w:eastAsia="Times New Roman" w:hAnsi="Arial" w:cs="Arial"/>
          <w:color w:val="FF0000"/>
          <w:sz w:val="24"/>
          <w:szCs w:val="24"/>
          <w:lang w:eastAsia="el-GR"/>
        </w:rPr>
      </w:pPr>
      <w:r w:rsidRPr="00567690">
        <w:rPr>
          <w:rFonts w:ascii="Arial" w:eastAsia="Times New Roman" w:hAnsi="Arial" w:cs="Arial"/>
          <w:color w:val="FF0000"/>
          <w:sz w:val="24"/>
          <w:szCs w:val="24"/>
          <w:lang w:eastAsia="el-GR"/>
        </w:rPr>
        <w:t>ΑΛΛΑΓΗ ΣΕΛΙΔΑΣ</w:t>
      </w:r>
    </w:p>
    <w:p w:rsidR="00567690" w:rsidRPr="00567690" w:rsidRDefault="00567690" w:rsidP="00E15F6F">
      <w:pPr>
        <w:spacing w:line="600" w:lineRule="auto"/>
        <w:ind w:firstLine="720"/>
        <w:jc w:val="center"/>
        <w:rPr>
          <w:rFonts w:ascii="Arial" w:eastAsia="Times New Roman" w:hAnsi="Arial" w:cs="Arial"/>
          <w:color w:val="000000" w:themeColor="text1"/>
          <w:sz w:val="24"/>
          <w:szCs w:val="24"/>
          <w:lang w:eastAsia="el-GR"/>
        </w:rPr>
      </w:pPr>
      <w:r w:rsidRPr="00567690">
        <w:rPr>
          <w:rFonts w:ascii="Arial" w:eastAsia="Times New Roman" w:hAnsi="Arial" w:cs="Arial"/>
          <w:color w:val="000000" w:themeColor="text1"/>
          <w:sz w:val="24"/>
          <w:szCs w:val="24"/>
          <w:lang w:eastAsia="el-GR"/>
        </w:rPr>
        <w:t>(Να μπει η σελ. 520)</w:t>
      </w:r>
    </w:p>
    <w:p w:rsidR="00567690" w:rsidRPr="00567690" w:rsidRDefault="00567690" w:rsidP="00E15F6F">
      <w:pPr>
        <w:spacing w:line="600" w:lineRule="auto"/>
        <w:ind w:firstLine="720"/>
        <w:jc w:val="center"/>
        <w:rPr>
          <w:rFonts w:ascii="Arial" w:eastAsia="Times New Roman" w:hAnsi="Arial" w:cs="Arial"/>
          <w:color w:val="FF0000"/>
          <w:sz w:val="24"/>
          <w:szCs w:val="24"/>
          <w:lang w:eastAsia="el-GR"/>
        </w:rPr>
      </w:pPr>
      <w:r w:rsidRPr="00567690">
        <w:rPr>
          <w:rFonts w:ascii="Arial" w:eastAsia="Times New Roman" w:hAnsi="Arial" w:cs="Arial"/>
          <w:color w:val="FF0000"/>
          <w:sz w:val="24"/>
          <w:szCs w:val="24"/>
          <w:lang w:eastAsia="el-GR"/>
        </w:rPr>
        <w:t>ΑΛΛΑΓΗ ΣΕΛΙΔΑΣ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ΠΡΟΕΔΡΕΥΩΝ (Χαράλαμπος Αθανασίου): </w:t>
      </w:r>
      <w:r w:rsidRPr="00567690">
        <w:rPr>
          <w:rFonts w:ascii="Arial" w:eastAsia="Times New Roman" w:hAnsi="Arial" w:cs="Times New Roman"/>
          <w:sz w:val="24"/>
          <w:szCs w:val="24"/>
          <w:lang w:eastAsia="el-GR"/>
        </w:rPr>
        <w:t>Ευχαριστώ πολύ.</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Η κ. Θεοπίστη Πέρκα από τον ΣΥΡΙΖΑ έχει τον λόγο.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ΘΕΟΠΙΣΤΗ (ΠΕΤΗ) ΠΕΡΚΑ: </w:t>
      </w:r>
      <w:r w:rsidRPr="00567690">
        <w:rPr>
          <w:rFonts w:ascii="Arial" w:eastAsia="Times New Roman" w:hAnsi="Arial" w:cs="Times New Roman"/>
          <w:sz w:val="24"/>
          <w:szCs w:val="24"/>
          <w:lang w:eastAsia="el-GR"/>
        </w:rPr>
        <w:t>Ευχαριστώ πολύ.</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Κατ’ αρχάς, να πούμε ότι έχουμε μία κακή νομοθέτηση συνεχώς. Έχουμε τροπολογίες με τριπλάσιο αριθμό άρθρων σε σχέση με το αρχικό νομοσχέδιο και μάλιστα σε πρόσφατα ψηφισθέντα νομοσχέδια. Παραδείγματος χάριν, το νομοσχέδιο για την παιδεία ψηφίστηκε μόλις χθες.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Το ΤΕΕ το χρησιμοποιούμε για πάσα νόσο. Ξέρετε, ό ρόλος του είναι διαφορετικός και το έχω πει επανειλημμένως. Είναι ο τεχνικός σύμβουλος της πολιτείας. Ούτε τεχνικές υπηρεσίες έχει για να στηρίξει όλα αυτά που υποτίθεται του αναθέτουν. Και βεβαίως, και τα δωράκια με τα καλώδια του ΔΕΔΔΗΕ σε εταιρείες με έργα, παρ’ όλο που αδειοδοτήθηκαν με την υποχρέωση να κατασκευάσουν με δικές τους δαπάνες υποθαλάσσια σύνδεση.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Και στους μεγαλοκαθηγητές δωράκια αφού χαρίζονται οι οφειλές τους στα πανεπιστημιακά ιδρύματα.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Όλα αυτά έρχονται να συζητηθούν.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Εν πάση περιπτώσει, έχουμε κουραστεί να το λέμε. Είμαι πολύ απογοητευμένη. Ουσιαστικά η δημοκρατία δεν μπορεί να λειτουργήσει έτσι. Έχει ενδιαφέρον να ακούτε και την Αντιπολίτευση. Τέλος πάντων.</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Έγινε προσχηματική σύντομη διαβούλευση, στρυμωγμένο μέσα σε άλλα νομοσχέδια, αγχωτική ακρόαση φορέων άλλα βέβαια και με τον παραπλανητικό τίτλο περί επιτάχυνσης, απλοποίησης, συντονισμού του </w:t>
      </w:r>
      <w:r w:rsidRPr="00567690">
        <w:rPr>
          <w:rFonts w:ascii="Arial" w:eastAsia="Times New Roman" w:hAnsi="Arial" w:cs="Times New Roman"/>
          <w:sz w:val="24"/>
          <w:szCs w:val="24"/>
          <w:lang w:eastAsia="el-GR"/>
        </w:rPr>
        <w:lastRenderedPageBreak/>
        <w:t xml:space="preserve">Κτηματολογίου. Τίποτα από αυτά δεν επιτυγχάνεται. Πρόκειται μάλλον για αντιμεταρρύθμιση και όχι για μεταρρύθμιση, η οποία μας πάει και πάλι προς τα πίσω.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Εδώ και καιρό το Κτηματολόγιο περιφερόταν μεταξύ υπουργείων για να καταλήξει τελικά στο Υπουργείο Ψηφιακής Διακυβέρνησης.  Εδώ, όμως, έχουμε να κάνουμε με ένα ευρύτερο χωρικό ζήτημα στο οποίο εμπεριέχονται τεχνικά, περιβαλλοντικά και νομικά ζητήματα.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Εσείς παίρνετε την ψηφιοποίηση, που είναι ένα εργαλείο -σημαντικό βεβαίως, αλλά εργαλείο- και την ανάγετε σε πρωταγωνιστή, υποβαθμίζοντας τελικά ένα τόσο σύνθετο θέμα και βλέπουμε να τηρείται σιγή ιχθύος από το Υπουργείο Περιβάλλοντος και το Υπουργείο Δικαιοσύνης τα οποία θα έπρεπε να έχουν σημαίνοντα ρόλο.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Ο κ. Πιερρακάκης αναφέρεται στο Κτηματολόγιο ως μια ηλεκτρονική διαδικασία και μάλιστα έκανε πολύ ατυχή σύγκριση με το </w:t>
      </w:r>
      <w:r w:rsidRPr="00567690">
        <w:rPr>
          <w:rFonts w:ascii="Arial" w:eastAsia="Times New Roman" w:hAnsi="Arial" w:cs="Times New Roman"/>
          <w:sz w:val="24"/>
          <w:szCs w:val="24"/>
          <w:lang w:val="en-US" w:eastAsia="el-GR"/>
        </w:rPr>
        <w:t>gov</w:t>
      </w:r>
      <w:r w:rsidRPr="00567690">
        <w:rPr>
          <w:rFonts w:ascii="Arial" w:eastAsia="Times New Roman" w:hAnsi="Arial" w:cs="Times New Roman"/>
          <w:sz w:val="24"/>
          <w:szCs w:val="24"/>
          <w:lang w:eastAsia="el-GR"/>
        </w:rPr>
        <w:t>.</w:t>
      </w:r>
      <w:r w:rsidRPr="00567690">
        <w:rPr>
          <w:rFonts w:ascii="Arial" w:eastAsia="Times New Roman" w:hAnsi="Arial" w:cs="Times New Roman"/>
          <w:sz w:val="24"/>
          <w:szCs w:val="24"/>
          <w:lang w:val="en-US" w:eastAsia="el-GR"/>
        </w:rPr>
        <w:t>gr</w:t>
      </w:r>
      <w:r w:rsidRPr="00567690">
        <w:rPr>
          <w:rFonts w:ascii="Arial" w:eastAsia="Times New Roman" w:hAnsi="Arial" w:cs="Times New Roman"/>
          <w:sz w:val="24"/>
          <w:szCs w:val="24"/>
          <w:lang w:eastAsia="el-GR"/>
        </w:rPr>
        <w:t xml:space="preserve">. Δηλαδή, αν περιμέναμε να φτιάξουν τέλεια το σύστημα </w:t>
      </w:r>
      <w:r w:rsidRPr="00567690">
        <w:rPr>
          <w:rFonts w:ascii="Arial" w:eastAsia="Times New Roman" w:hAnsi="Arial" w:cs="Times New Roman"/>
          <w:sz w:val="24"/>
          <w:szCs w:val="24"/>
          <w:lang w:val="en-US" w:eastAsia="el-GR"/>
        </w:rPr>
        <w:t>gov</w:t>
      </w:r>
      <w:r w:rsidRPr="00567690">
        <w:rPr>
          <w:rFonts w:ascii="Arial" w:eastAsia="Times New Roman" w:hAnsi="Arial" w:cs="Times New Roman"/>
          <w:sz w:val="24"/>
          <w:szCs w:val="24"/>
          <w:lang w:eastAsia="el-GR"/>
        </w:rPr>
        <w:t>.</w:t>
      </w:r>
      <w:r w:rsidRPr="00567690">
        <w:rPr>
          <w:rFonts w:ascii="Arial" w:eastAsia="Times New Roman" w:hAnsi="Arial" w:cs="Times New Roman"/>
          <w:sz w:val="24"/>
          <w:szCs w:val="24"/>
          <w:lang w:val="en-US" w:eastAsia="el-GR"/>
        </w:rPr>
        <w:t>gr</w:t>
      </w:r>
      <w:r w:rsidRPr="00567690">
        <w:rPr>
          <w:rFonts w:ascii="Arial" w:eastAsia="Times New Roman" w:hAnsi="Arial" w:cs="Times New Roman"/>
          <w:sz w:val="24"/>
          <w:szCs w:val="24"/>
          <w:lang w:eastAsia="el-GR"/>
        </w:rPr>
        <w:t xml:space="preserve"> δεν θα το είχαμε σήμερα κ.λπ.. Δεν είναι το ίδιο πράγμα.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Πριν αναφερθώ στις επιμέρους διατάξεις, θέλω να εκφράσω κι εγώ την απορία μου για την εκτόξευση του προϋπολογισμού του έργου της ψηφιοποίησης του αρχείου υποθηκοφυλακείων που εγκρίθηκε από το Ταμείο </w:t>
      </w:r>
      <w:r w:rsidRPr="00567690">
        <w:rPr>
          <w:rFonts w:ascii="Arial" w:eastAsia="Times New Roman" w:hAnsi="Arial" w:cs="Times New Roman"/>
          <w:sz w:val="24"/>
          <w:szCs w:val="24"/>
          <w:lang w:eastAsia="el-GR"/>
        </w:rPr>
        <w:lastRenderedPageBreak/>
        <w:t xml:space="preserve">Ανάκαμψης. Τι έχει αλλάξει; Από τα 90 εκατομμύρια που προέβλεπε η μελέτη φτάσαμε στα 240 εκατομμύρια και βάλε.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Η πρόβλεψη, κύριοι συνάδελφοι, που εισάγεται για περαίωση της κτηματογράφησης πριν από την έκδοση των αποφάσεων των επιτροπών υποθέσεων κτηματογράφησης με αντίστοιχη εγγραφή των εκκρεμοτήτων, το μόνο που προσφέρει είναι ένα τσεκ στην Κυβέρνηση για τα μάτια της Ευρωπαϊκής Ένωσης και , της Παγκόσμιας Τράπεζας ότι δήθεν μετά από δύο χρόνια απραξίας ολοκλήρωσε μια συμβατική υποχρέωση. Γιατί στην πραγματικότητα κτηματολόγιο δεν θα έχουμε. Απλά θα εκδίδεται ένα κτηματολογικό φύλλο… (δεν ακούστηκε λόγω κακής σύνδεσης). Δυναμιτίζεται στην ουσία ο πυρήνας, ο λόγος ύπαρξης του Κτηματολογίου και τίθενται ζητήματα ασφάλειας δικαίου και συναλλαγών. Φαίνεται ότι αυτό δεν σας απασχολεί καθόλου. Σίγουρα η πολιτική απόφασή του να κηρύσσεται περαιωμένο ένα ημιτελές έργο είναι λύση … (δεν ακούστηκε λόγω κακής σύνδεσης).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val="en-US" w:eastAsia="el-GR"/>
        </w:rPr>
        <w:t>T</w:t>
      </w:r>
      <w:r w:rsidRPr="00567690">
        <w:rPr>
          <w:rFonts w:ascii="Arial" w:eastAsia="Times New Roman" w:hAnsi="Arial" w:cs="Times New Roman"/>
          <w:sz w:val="24"/>
          <w:szCs w:val="24"/>
          <w:lang w:eastAsia="el-GR"/>
        </w:rPr>
        <w:t xml:space="preserve">ο επιχείρημα δε ότι οι αμφισβητούμενες εγγραφές αφορούν μόνο το 2% και συνεπώς δεν γίνεται να καθυστερεί η συντριπτική πλειοψηφία του 98%, δεν ισχύει. Θα ήταν εύλογο εάν ίσχυε. Η πραγματικότητα, όμως, είναι πολύ διαφορετική. Ίσως στις αστικές περιοχές να ισχύει ένα ποσοστό -όχι βέβαια 2%- </w:t>
      </w:r>
      <w:r w:rsidRPr="00567690">
        <w:rPr>
          <w:rFonts w:ascii="Arial" w:eastAsia="Times New Roman" w:hAnsi="Arial" w:cs="Times New Roman"/>
          <w:sz w:val="24"/>
          <w:szCs w:val="24"/>
          <w:lang w:eastAsia="el-GR"/>
        </w:rPr>
        <w:lastRenderedPageBreak/>
        <w:t xml:space="preserve">γύρω στο 5%. Δεν γίνεται, όμως, διάκριση από τις αγροτικές περιοχές όπου το ποσοστό είναι πολύ μεγαλύτερο και η αντιδικία είναι κυρίως με το δημόσιο.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Αγνοείτε επίσης σκόπιμα το 44% των μέχρι σήμερα αδήλωτων δικαιωμάτων για τα οποία καμμία προσπάθεια δεν έχει γίνει για την ένταξή τους στο Κτηματολόγιο. Η κυβέρνηση του ΣΥΡΙΖΑ προέβλεπε περαίωση για τα ακίνητα για τα οποία δεν είχε υποβληθεί ένσταση. Εσείς τώρα έρχεστε τα αλλάζετε όλα, ενώ αφήσατε τον χρόνο να περάσει, επιδεικνύοντας εξαιρετική ολιγωρία σε ό,τι αφορά την ψήφιση του άρθρου 6Α για την αντιμετώπιση των ενστάσεων.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Οπότε, όπως και σε άλλα νομοθετήματα, αλλάζετε ρυθμίσεις του ΣΥΡΙΖΑ χωρίς αυτές να έχουν προλάβει καν να εφαρμοστούν. Ειδικότερα με το 6Α υπήρχε εκτίμηση ότι ο αριθμός των αιτήσεων διόρθωσης που τελικά θα χρειαζόταν να εξεταστεί από επιτροπές θα ήταν εξαιρετικά μικρός. Αυτό, βεβαία, δεν θα το μάθουμε ποτέ, γιατί ενώ δεν έχει καν πραγματοποιηθεί η ανάρτηση για τις περιοχές που προβλέπεται η εφαρμογή της συγκεκριμένης διάταξης, με το παρόν νομοσχέδιο μεταφέρονται στη λειτουργία του Κτηματολογίου ανεπίλυτα όλα τα προβλήματα της κτηματογράφησης.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Τελικά, η  διαπιστωτική πράξη πλέον θα περιλαμβάνει και ακίνητα για τα οποία δεν έχει ολοκληρωθεί ουσιαστικά η κτηματογράφηση. Πιστεύω ότι εκείνοι </w:t>
      </w:r>
      <w:r w:rsidRPr="00567690">
        <w:rPr>
          <w:rFonts w:ascii="Arial" w:eastAsia="Times New Roman" w:hAnsi="Arial" w:cs="Times New Roman"/>
          <w:sz w:val="24"/>
          <w:szCs w:val="24"/>
          <w:lang w:eastAsia="el-GR"/>
        </w:rPr>
        <w:lastRenderedPageBreak/>
        <w:t>που έχουν συμφέρον να μην ολοκληρωθεί ποτέ το Κτηματολόγιο έχουν κάθε λόγο να χαίρονται.</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Αυτό, όμως, που κατά τη γνώμη μου είναι πάρα πολύ σοβαρό και θέλει ιδιαίτερη προσοχή είναι το θέμα ότι το νομοσχέδιο ανοίγει παράθυρο για να διεκδικηθούν εκτάσεις που εμφανίζονται ως αγνώστου ιδιοκτήτη, με τις εξαιρετικά ασφυκτικές προθεσμίες που τίθενται για να απαντήσει το δημόσιο στους διεκδικητές ακινήτων.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Μέχρι σήμερα απαιτούνταν συναίνεση του δημοσίου η οποία, όμως, στην πράξη δινόταν μόνο σε ελάχιστες περιπτώσεις, οπότε κατά κανόνα χρειάζονταν αγωγή. Τώρα, όμως, το δημόσιο έχει προθεσμία δύο μήνες να απαντήσει, η οποία αν παρέλθει χωρίς απάντηση θεωρείται αυτόματα συναίνεση. Δηλαδή, η διοίκηση αναλαμβάνει τεράστια ευθύνη, ενώ είναι τραγικά υποστελεχωμένη και δη με μηχανικούς συγκεκριμένων ειδικοτήτων και φυσικά θα υφίσταται μεγάλες πιέσεις για συναίνεση σε περιπτώσεις μεγάλων συμφερόντων, έστω και με τη μη απάντηση, με κίνδυνο βέβαια να αποδοθούν δημόσιες εκτάσεις σε ιδιώτες. Θέλει ιδιαίτερη προσοχή.</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Σε ό,τι αφορά τον θεσμό των διαπιστευμένων μηχανικών εγείρονται θέματα, βεβαίως, σύγκρουσης συμφερόντων και έλλειψης ανεξαρτησίας σύμφωνα με το ΣΕΓΕΠ και την ΕΜΔΥΔΑΣ ο φορέας υφίσταται υποστελέχωση. Υπάρχουν τουλάχιστον διακόσιες πενήντα οργανικές θέσεις ακάλυπτες.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Επίσης, θέλω να επισημάνω ότι είναι πολύ σημαντικό να εξετάσουμε ότι δεν είναι οποιοσδήποτε μηχανικός που μπορεί να κάνει τη δουλειά, αλλά ειδικότητες που έχουν στην αρμοδιότητά τους τη σύνταξη τοπογραφικού διαγράμματος. Σε αντίθεση με άλλες ευρωπαϊκές χώρες στις οποίες τίθεται πολύ αυστηρό πλαίσιο, εσείς φαίνεστε πολύ χαλαροί ως προς τις προϋποθέσεις, με αστείες μεθόδους διαπίστευσης και ελέγχου. Φοβόμαστε ότι πάλι έχουμε βόλεμα ημετέρων.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Επίσης, η επιτροπή εμπειρογνωμόνων που συστήνεται έχει ίδιες αρμοδιότητες με τη νομική διεύθυνση του άρθρου 16. Παράλληλα, συστήνεται και επιτροπή επίλυσης αμφισβητήσεων. Επιτροπές και παραεπιτροπές σε κάθε νομοσχέδιο, εξωθεσμικά όργανα χωρίς έλεγχο, ιδανικά για εξυπηρέτηση συμφερόντων, μόνο με μια απόφαση του Υπουργού, άρα και πλήρως εξαρτημένα. Μάλιστα, αλλάξατε άρον άρον την πρόβλεψη να έχει η εν λόγω επιτροπή αποφασιστικό χαρακτήρα έπειτα, βέβαια, από πλήθος αντιδράσεων στη διαβούλευση κι έτσι έχει μόνο γνωμοδοτικό.</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Εμείς λέμε ότι η επιτροπή εμπειρογνωμόνων, σε συνδυασμό με τις διατάξεις για τους διαπιστευμένους μηχανικούς και την προγραμματική σύμβαση ανάμεσα στο ελληνικό Κτηματολόγιο και το ΤΕΕ, που είπαμε ότι είναι για πάσα νόσο, ουσιαστικά οδηγούν στη δημιουργία ενός ιδιωτικού κτηματολογίου, το οποίο θα δώσει πρόσβαση του ιδιοκτησιακού καθεστώτος </w:t>
      </w:r>
      <w:r w:rsidRPr="00567690">
        <w:rPr>
          <w:rFonts w:ascii="Arial" w:eastAsia="Times New Roman" w:hAnsi="Arial" w:cs="Times New Roman"/>
          <w:sz w:val="24"/>
          <w:szCs w:val="24"/>
          <w:lang w:eastAsia="el-GR"/>
        </w:rPr>
        <w:lastRenderedPageBreak/>
        <w:t xml:space="preserve">και των παρόντων περιπτώσεων σε ιδιωτικές εταιρείες και μεγάλα συμφέροντα. Αυτό, μαζί με τις πρόσφατες ρυθμίσεις για την πολεοδομική και χωροταξική νομοθεσία, θα δημιουργήσει προβλήματα σε μικρούς και ευάλωτους ιδιοκτήτες.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Κλείνοντας, με τις προτεινόμενες διατάξεις στην ουσία δεν έχουμε ένα ολοκληρωμένο Κτηματολόγιο, αλλά απλά ένα τυπικό κλείσιμο της διαδικασίας με χιλιάδες τεχνικές και νομικές εκκρεμότητες. Δυστυχώς, για ακόμα μια φορά εγκαταλείπεται μια σημαντική μεταρρύθμιση, ένα πρόγραμμα που η κυβέρνηση του ΣΥΡΙΖΑ βρήκε στο 25% και μέσα σε δύο χρόνια το πήγε στο 60% και το οποίο θα ολοκληρωνόταν σήμερα αν είχατε συνεχίσει ό,τι ξεκινήσαμε.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Εσείς, όμως, μας πάτε πίσω υποσκάπτοντας το κύρος του Κτηματολογίου κι αφήνοντας πλήθος εκκρεμοτήτων με πολλαπλάσιο κόστος τόσο για το δημόσιο όσο και για τους πολίτες.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Ευχαριστώ, κύριε Πρόεδρε.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ΠΡΟΕΔΡΕΥΩΝ (Χαράλαμπος Αθανασίου): </w:t>
      </w:r>
      <w:r w:rsidRPr="00567690">
        <w:rPr>
          <w:rFonts w:ascii="Arial" w:eastAsia="Times New Roman" w:hAnsi="Arial" w:cs="Times New Roman"/>
          <w:sz w:val="24"/>
          <w:szCs w:val="24"/>
          <w:lang w:eastAsia="el-GR"/>
        </w:rPr>
        <w:t xml:space="preserve">Ευχαριστώ πολύ, κυρία συνάδελφε.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Τον λόγο έχει ο Υφυπουργός Ψηφιακής Διακυβέρνησης, ο κ. Γεωργαντάς.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Arial"/>
          <w:b/>
          <w:sz w:val="24"/>
          <w:szCs w:val="24"/>
          <w:lang w:eastAsia="el-GR"/>
        </w:rPr>
        <w:t xml:space="preserve">ΓΕΩΡΓΙΟΣ ΓΕΩΡΓΑΝΤΑΣ (Υφυπουργός Ψηφιακής Διακυβέρνησης): </w:t>
      </w:r>
      <w:r w:rsidRPr="00567690">
        <w:rPr>
          <w:rFonts w:ascii="Arial" w:eastAsia="Times New Roman" w:hAnsi="Arial" w:cs="Arial"/>
          <w:sz w:val="24"/>
          <w:szCs w:val="24"/>
          <w:lang w:eastAsia="el-GR"/>
        </w:rPr>
        <w:t>Ευχαριστώ, κύριε Πρόεδρε.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Κύριοι συνάδελφοι, νομίζω ότι έχει ολοκληρωθεί μία συνεδρίαση η οποία πράγματι έδωσε την ευκαιρία σε όλους να εκφράσουν τις απόψεις τους, τις θέσεις τους, τις αντιρρήσεις τους.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Εγώ, κλείνοντας, ουσιαστικά, αυτή τη συζήτηση, πλην των δευτερολογιών που θα ακολουθήσουν, έχω να πω τρεις λέξεις τις οποίες χρησιμοποίησε στην ομιλία του και ο Υπουργός, ο κ. Πιερρακάκης: επιτάχυνση, διευκόλυνση, διαφάνεια. Αυτοί οι τρεις ορισμοί είναι αυτοί οι οποίοι κυριαρχούν στην παρέμβαση που κάνουμε στο Κτηματολόγιο. Ο τίτλος, άλλωστε, του νομοθετήματος είναι «Εκσυγχρονισμός του Εθνικού Κτηματολογίου».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Ερχόμαστε με συγκεκριμένες παρεμβάσεις και να δώσουμε ώθηση σε υποθέσεις οι οποίες ταλανίζουν καιρό τους Έλληνες πολίτες, συγχρόνως να τους διευκολύνουμε και βεβαίως, όλα αυτά να γίνουν σε συνθήκες διαφάνειας και ασφάλειας των συναλλαγών. Είναι πάρα πολύ απλή η σκέψη. Είναι πάρα πολύ απλός ο τρόπος. Υπάρχει προστιθέμενη αξία ορατή στο εγχείρημά μας αυτό. Κι όμως, αντιμετωπίσαμε από πολλές πλευρές της Αντιπολίτευσης, όχι απλά μία άρνηση να υποστηρίξουν το συγκεκριμένο νομοθέτημα, αλλά είδαμε μία τοξικότητα στον τρόπο με τον οποίο αντιπολιτεύτηκαν και φαντάζονταν συμφέροντα δεν ξέρω πίσω από πού, όταν ξέρουμε πολύ καλά ότι λόγω του υπάρχοντος συστήματος που λειτουργεί αυτή τη στιγμή στο Κτηματολόγιο υπάρχουν περιοχές ολόκληρες οι οποίες είναι εγκλωβισμένες πίσω από τη </w:t>
      </w:r>
      <w:r w:rsidRPr="00567690">
        <w:rPr>
          <w:rFonts w:ascii="Arial" w:eastAsia="Times New Roman" w:hAnsi="Arial" w:cs="Times New Roman"/>
          <w:sz w:val="24"/>
          <w:szCs w:val="24"/>
          <w:lang w:eastAsia="el-GR"/>
        </w:rPr>
        <w:lastRenderedPageBreak/>
        <w:t>διαδικασία ολοκλήρωσης της εξέτασης των ενστάσεων, υπάρχουν περιοχές ολόκληρες όπου το 2% ή το 3% των ακινήτων τα οποία απασχολούν τις επιτροπές είναι η αιτία για να δεσμεύεται και να καθυστερεί η λειτουργία του κτηματολογικού γραφείου σε όλη την περιοχή. Και ερχόμαστε τώρα και να δώσουμε λύση σε αυτές τις περιοχές που δεν έχουν ζήτημα και ταυτόχρονα, να προβλέψουμε την εγγραφή των αιτήσεων αυτών και των ενστάσεων στα κτηματολογικά βιβλία, έτσι ώστε να υπάρχει μια διαφάνεια και ασφάλεια στις συναλλαγές, αλλά και να δώσουμε το δικαίωμα της μεταβίβασης των ακινήτων αυτών, στα οποία υπάρχει διεκδίκηση, με γνώση και με ευθύνη του αγοραστή. Τι πιο απλό από αυτό; Τι πιο συνετό; Τι πιο θετικό τελικά για κάθε απλό Έλληνα πολίτη, αλλά και για όποιον θέλει να επενδύσει;</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Ταυτόχρονα, ερχόμαστε με τον ηλεκτρονικό φάκελο ακινήτου και δημιουργούμε μία εφαρμογή, η οποία θα διευκολύνει πάρα πολύ τις μεταβιβάσεις των ακινήτων, καθώς απλουστεύει και ψηφιοποιεί τη διαδικασία συλλογής των πιστοποιητικών και των βεβαιώσεων και των εγγράφων.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Έρχεται η Αντιπολίτευση και λέει: «Μα, τι κάνετε; Αυτό υπάρχει». Υπάρχει, πράγματι, η δυνατότητα μερικά πιστοποιητικά και μερικές βεβαιώσεις να μπορεί κάποιος να τις συλλέγει και να τις παίρνει ο ίδιος από τα αρμόδια γραφεία. Εδώ, κάνουμε κάτι άλλο αν δεν το καταλάβατε. Δίνεται η δυνατότητα, για όλη αυτή την πληροφορία, χωρίς να ταλαιπωρηθεί καθόλου ο πολίτης ούτε </w:t>
      </w:r>
      <w:r w:rsidRPr="00567690">
        <w:rPr>
          <w:rFonts w:ascii="Arial" w:eastAsia="Times New Roman" w:hAnsi="Arial" w:cs="Times New Roman"/>
          <w:sz w:val="24"/>
          <w:szCs w:val="24"/>
          <w:lang w:eastAsia="el-GR"/>
        </w:rPr>
        <w:lastRenderedPageBreak/>
        <w:t xml:space="preserve">ο αγοραστής, να συγκεντρώνονται στον συμβολαιογράφο και μετά το μόνο το οποίο θα απαιτείται θα είναι η φυσική παρουσία του αγοραστή ή του πωλητή για να υπογράψει το συμβόλαιο του.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Νομίζω, κύριοι της Αντιπολίτευσης, ότι η μεγάλη προσπάθεια που γίνεται είναι μια εθνική προσπάθεια. Ο ψηφιακός μετασχηματισμός της χώρας –το έχω ξαναπεί από αυτό το Βήμα- δεν πρέπει να είναι δουλειά μιας κυβέρνησης μόνο. Πρέπει ν’ αποτελεί ένα όραμα για όλους τους Έλληνες, για όλες τις πολιτικές δυνάμεις. Είναι ένα εθνικό στοίχημα. Τελικώς, εσείς με τη συμπεριφορά σας, με τη στάση σας, με την επιλογή σας αφήνετε μόνη την Κυβέρνηση να καρπώνεται μια προσπάθεια, η οποία είναι προσπάθεια και του Υπουργείου και των στελεχών και των άξιων ανθρώπων, οι οποίοι όλη αυτή την προσπάθεια τη στελεχώνουν, αλλά και της δημόσιας διοίκησης, η οποία συνεργάζεται και έχει αρχίσει και βρίσκει ένα πάρα πολύ καλό βηματισμό στη μεγάλη αυτή προσπάθεια που γίνεται, γιατί είναι μια προσπάθεια που έχει να κάνει με το μέλλον της χώρας.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Εμείς θα περιμέναμε από εσάς να μας ωθείτε να τρέξουμε ακόμα πιο γρήγορα, ακόμα πιο αποφασιστικά. Εσείς προσπαθείτε σε κάθε μία από τις παρεμβάσεις μας να βρείτε μία αφορμή για να την καταψηφίζετε.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Ξέρετε, μπορούμε να προχωρήσουμε και μόνοι μας. Όμως, εμείς κάνουμε έκκληση κάθε φορά και για μια θετική συνεργασία και για προτάσεις οι </w:t>
      </w:r>
      <w:r w:rsidRPr="00567690">
        <w:rPr>
          <w:rFonts w:ascii="Arial" w:eastAsia="Times New Roman" w:hAnsi="Arial" w:cs="Times New Roman"/>
          <w:sz w:val="24"/>
          <w:szCs w:val="24"/>
          <w:lang w:eastAsia="el-GR"/>
        </w:rPr>
        <w:lastRenderedPageBreak/>
        <w:t>οποίες θα μπορούσαν να αξιοποιηθούν, αλλά συγχρόνως για μια στήριξη σε ό,τι βλέπετε ότι έχει ένα θετικό αποτύπωμα τελικά στην κοινωνία, το οποίο μάλιστα αποτυπώνεται, το οποίο έχει μετρηθεί, είναι μετρήσιμο. Και μόνο οι εκατόν πενήντα εκατομμύρια ηλεκτρονικές συναλλαγές που έγιναν μέσα σε αυτό το εξάμηνο, σε σχέση με τους πολύ μικρούς αριθμούς ανάλογων των αλλαγών που είχαν γίνει το 2017, το 2018, το 2019 είναι μια πολύ μεγάλη απόδειξη ότι πράγματι η χώρα έχει κάνει τεράστια βήματα. Το διαπιστώνει ο καθένας.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(Στο σημείο αυτό κτυπάει το κουδούνι λήξεως του χρόνου ομιλίας του κυρίου Υφυπουργού)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Σε μισό λεπτό τελειώνω, κύριε Πρόεδρε.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Εμείς έχουμε ανοίξει βηματισμό στο Υπουργείο και στην Κυβέρνηση και προχωράμε. Όποιος από εσάς θέλει μας ακολουθεί.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Ευχαριστώ πολύ. </w:t>
      </w:r>
    </w:p>
    <w:p w:rsidR="00567690" w:rsidRPr="00567690" w:rsidRDefault="00567690" w:rsidP="00E15F6F">
      <w:pPr>
        <w:spacing w:line="600" w:lineRule="auto"/>
        <w:ind w:firstLine="720"/>
        <w:jc w:val="center"/>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(Χειροκροτήματα από την πτέρυγα της Νέας Δημοκρατίας)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(Χαράλαμπος Αθανασίου):</w:t>
      </w:r>
      <w:r w:rsidRPr="00567690">
        <w:rPr>
          <w:rFonts w:ascii="Arial" w:eastAsia="Times New Roman" w:hAnsi="Arial" w:cs="Times New Roman"/>
          <w:sz w:val="24"/>
          <w:szCs w:val="24"/>
          <w:lang w:eastAsia="el-GR"/>
        </w:rPr>
        <w:t xml:space="preserve"> Κι εγώ ευχαριστώ, κύριε Υπουργέ.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Ερχόμαστε τώρα στις δευτερολογίες.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Παρακαλώ, κύριε συνάδελφοι, να είστε σύντομοι, διότι εκτός από την κ. Αδαμοπούλου, όλοι σχεδόν έχετε καλύψει τον χρόνο σας από πριν.</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ΚΩΝΣΤΑΝΤΙΝΟΣ ΧΗΤΑΣ: </w:t>
      </w:r>
      <w:r w:rsidRPr="00567690">
        <w:rPr>
          <w:rFonts w:ascii="Arial" w:eastAsia="Times New Roman" w:hAnsi="Arial" w:cs="Times New Roman"/>
          <w:sz w:val="24"/>
          <w:szCs w:val="24"/>
          <w:lang w:eastAsia="el-GR"/>
        </w:rPr>
        <w:t xml:space="preserve">Εγώ δεκαπέντε λεπτά μίλησα.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(Χαράλαμπος Αθανασίου):</w:t>
      </w:r>
      <w:r w:rsidRPr="00567690">
        <w:rPr>
          <w:rFonts w:ascii="Arial" w:eastAsia="Times New Roman" w:hAnsi="Arial" w:cs="Times New Roman"/>
          <w:sz w:val="24"/>
          <w:szCs w:val="24"/>
          <w:lang w:eastAsia="el-GR"/>
        </w:rPr>
        <w:t xml:space="preserve"> Βλέπω τους χρόνους. Εν πάση περιπτώσει, δεν θα βάλουμε τώρα κλεψύδρα.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Τον λόγο έχει η κ. Αδαμοπούλου.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ΑΓΓΕΛΙΚΗ ΑΔΑΜΟΠΟΥΛΟΥ: </w:t>
      </w:r>
      <w:r w:rsidRPr="00567690">
        <w:rPr>
          <w:rFonts w:ascii="Arial" w:eastAsia="Times New Roman" w:hAnsi="Arial" w:cs="Times New Roman"/>
          <w:sz w:val="24"/>
          <w:szCs w:val="24"/>
          <w:lang w:eastAsia="el-GR"/>
        </w:rPr>
        <w:t xml:space="preserve">Ευχαριστώ, κύριε Πρόεδρε.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Είναι πολλές βέβαια οι τροπολογίες. Θα επαναλάβω αυτό που είπα στην πρωτολογία μου, ότι είναι απαράδεκτη η τακτική της Κυβέρνησης, κατά πάγια -θα έλεγα- τακτική, να φέρνει εννιά ουσιαστικά νομοσχέδια, άσχετα με το νομοσχέδιο που συζητάμε σήμερα. Έχει πάρει τον Κανονισμό της Βουλής και τον έχει κάνει κουρελόχαρτο. Ο Κανονισμός της Βουλής είναι πολύ σαφής και λέει ότι αφ’ ενός οι τροπολογίες θα πρέπει να κατατίθενται τρεις μέρες πριν από τη συζήτηση στην Ολομέλεια και θα πρέπει να είναι σχετικές με το αντικείμενο του υπό συζήτηση νομοσχεδίου. Εδώ, έχουμε παντελώς άσχετες τροπολογίες, μόνο και μόνο γιατί θέλετε να περνάτε εν κρυπτώ και με αδιαφανείς διαδικασίες, χωρίς δηλαδή δημόσια διαβούλευση, διατάξεις πάρα πολύ σημαντικές.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Δεν μπορώ ν’ αναφερθώ σε όλες τις τροπολογίες, δηλαδή σε όλα τα νομοσχέδια που καταθέσατε. Θα αναφερθώ σε κάποια συγκεκριμένα που θεωρώ πιο σημαντικά και μείζονα.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Πριν αναφερθώ στις τροπολογίες, να πω ότι αναμέναμε μέχρι την τελευταία στιγμή, κύριοι Υπουργοί, ότι θα φέρνατε νομοτεχνική βελτίωση, σε σχέση με το άρθρο 24. Δεν θελήσατε να αποκαταστήσετε αυτήν την αδικία, τη διακριτική και άνιση μεταχείριση εις βάρος των τοπογράφων τεχνολογικής εκπαίδευσης. Μας κατηγορήσατε προ ολίγου ότι εμείς εξυπηρετούμε συμφέροντα και ότι είναι τοξική η κριτική μας. Εσάς δεν είναι βόλεμα ημετέρων αυτό που κάνετε; Για ποιον λόγο ακόμα δεν έχετε αποκαταστήσει την αδικία εις βάρος ενός κλάδου, ο οποίος έχει προσφέρει τα μέγιστα στην όλη διαδικασία και έχει αναλάβει ένα πολύ μεγάλο όγκο εργασιών. Έχουν και τα προσόντα και την εμπειρία και την ικανότητα για να ανταποκριθούν. Σας το ζητάμε λοιπόν ακόμη και τώρα, να έρθει αυτή η νομοτεχνική βελτίωση που περιμένουμε.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Σε ό,τι αφορά τις τροπολογίες, θα αναφερθώ στην τροπολογία με την οποία απαγορεύεται η είσοδος στα σχολεία και αναστέλλονται τα καθήκοντα και περικόπτεται ο μισθός, όπως επίσης και δεν προσμετράται η υπηρεσία, για τους εκπαιδευτικούς οι οποίοι δεν θα παρουσιάσουν πιστοποιητικό ή βεβαίωση εμβολιασμού, νόσησης κ.λπ..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Να πούμε ότι ο Πρωθυπουργός προ λίγων ημερών είχε ανακοινώσει, προφανώς για καθαρά επικοινωνιακούς λόγους, ότι δεν θα καταστεί υποχρεωτικός ο εμβολιασμός για τους εκπαιδευτικούς. Και έρχεται τώρα η κ. Κεραμέως και ενώ είχε το περιθώριο να το κάνει μέχρι και χθες που συζητιόταν το νομοσχέδιο του Υπουργείου Παιδείας και επιβάλλει, ουσιαστικά, κάποια μέτρα τελείως τιμωρητικού, αυταρχικού χαρακτήρα για τους εκπαιδευτικούς που δεν θα προσκομίσουν αυτό το πιστοποιητικό, όταν η ίδια έβγαινε χθες και τους χειροκροτούσε, διότι -λέει- το 75% των εκπαιδευτικών έχει ήδη εμβολιαστεί και τους ευχαρίστησε.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Προς τι λοιπόν αυτός ο καταναγκασμός; Γιατί αυτά τα μέτρα τα τιμωρητικά, τα οποία οξύνουν την πόλωση την κοινωνική; Τι κάνατε τόσο καιρό σε επίπεδο πρόληψης, ώστε υγειονομικά να θωρακίσετε τα σχολεία, να θωρακίσετε τους μαθητές με μαζική ιχνηλάτηση, με μαζικά δωρεάν τεστ, με μαζικές προσλήψεις εκπαιδευτικών; Και δεν τους θωρακίζετε από τη μία και τους τιμωρείτε από την άλλη. Σαφέστατα και καταψηφίζουμε την τροπολογία.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Σε ό,τι αφορά -και τελειώνω με αυτήν την τροπολογία- την τροπολογία, η οποία σε σχέση με τις σχολικές καθαρίστριες, έχει βάλει κάποια κριτήρια τα οποία εμείς θεωρούμε ότι είναι ρατσιστικά, διότι αποκλείει τις αλλοδαπές, αποκλείει εν πάση περιπτώσει καθαρίστριες, οι οποίες δεν έχουν πιστοποιητικό γλωσσομάθειας. Βλέπουμε ότι εδώ η Κυβέρνηση επεκτείνει τις ρατσιστικές και </w:t>
      </w:r>
      <w:r w:rsidRPr="00567690">
        <w:rPr>
          <w:rFonts w:ascii="Arial" w:eastAsia="Times New Roman" w:hAnsi="Arial" w:cs="Times New Roman"/>
          <w:sz w:val="24"/>
          <w:szCs w:val="24"/>
          <w:lang w:eastAsia="el-GR"/>
        </w:rPr>
        <w:lastRenderedPageBreak/>
        <w:t xml:space="preserve">αυταρχικές μεθοδεύσεις και στις σχολικές καθαρίστριες, οι οποίες εδώ και καιρό καλύπτουν πάγιες και διαρκείς ανάγκες. Θεωρούμε απαράδεκτη την πρακτική που η Κυβέρνηση εφαρμόζει και ιδιαίτερα ο Δήμος Αθηναίων. Ως ΜέΡΑ25 στεκόμαστε στο πλευρό των εργαζομένων και στο αίτημά τους για αξιοπρεπή εργασία, με αξιοπρεπή μισθό και ασφάλιση, ιδιαίτερα όταν καλύπτουν πάγιες και διαρκείς ανάγκες, τις οποίες η Κυβέρνηση καλύπτει με πολλαπλές συμβάσεις έργου.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Αυτό δεν αφορά μόνο τις συγκεκριμένες. Αφορά γενικά τους συμβασιούχους των δήμων των οποίων τις συμβάσεις παρατείνουν όλη την ώρα αντί να τους μονιμοποιήσουν παρά το γεγονός ότι καλύπτουν πάγιες και διαρκείς ανάγκες και βρίσκονται όλο αυτό το διάστημα σε ένα καθεστώς ομηρίας.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Καλούμε λοιπόν την Κυβέρνηση να μην διανοηθεί να εφαρμόσει και φέτος το ίδιο απαράδεκτο καθεστώς. Απαιτούμε πρόσληψη όλων των καθαριστριών των σχολικών μονάδων χωρίς ρατσιστικούς και άλλους αποκλεισμούς, χωρίς διαχωρισμούς. Είναι το λιγότερο που μπορούν να κάνουν ιδιαίτερα τη συγκεκριμένη περίοδο της πανδημίας, που το έργο των καθαριστριών κρίνεται ιδιαίτερα σημαντικό.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Ευχαριστώ πολύ.</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(Χαράλαμπος Αθανασίου):</w:t>
      </w:r>
      <w:r w:rsidRPr="00567690">
        <w:rPr>
          <w:rFonts w:ascii="Arial" w:eastAsia="Times New Roman" w:hAnsi="Arial" w:cs="Times New Roman"/>
          <w:sz w:val="24"/>
          <w:szCs w:val="24"/>
          <w:lang w:eastAsia="el-GR"/>
        </w:rPr>
        <w:t xml:space="preserve"> Και εγώ σας ευχαριστώ.</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Τον λόγο έχει ο κ. Χήτας.</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ΚΩΝΣΤΑΝΤΙΝΟΣ ΧΗΤΑΣ</w:t>
      </w:r>
      <w:r w:rsidRPr="00567690">
        <w:rPr>
          <w:rFonts w:ascii="Arial" w:eastAsia="Times New Roman" w:hAnsi="Arial" w:cs="Times New Roman"/>
          <w:sz w:val="24"/>
          <w:szCs w:val="24"/>
          <w:lang w:eastAsia="el-GR"/>
        </w:rPr>
        <w:t>: Κύριε Πρόεδρε, ευχαριστώ. Θα είμαι πολύ σύντομος.</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Δεν είναι πρόβλημα, κύριε Υπουργέ, να διαφωνούμε. Δεν είναι πρόβλημα να έχουμε άλλες απόψεις, άλλη ιδεολογία, άλλον τρόπο αντιμετώπισης των προβλημάτων. Κανένα πρόβλημα σε αυτό. Αλλά θα έχετε αντιληφθεί όλοι ότι σήμερα ζήσαμε ένα νομοθετικό Βατερλό εδώ μέσα. Ευτελίσατε την κοινοβουλευτική διαδικασία.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Μιλάμε για ένα νομοσχέδιο το οποίο δεν συζητήθηκε ποτέ από το πρωί, ποτέ! Ελάχιστοι συνάδελφοι είτε εισηγητές, είτε κοινοβουλευτικοί εκπρόσωποι, είτε ως ομιλητές αναφέρθηκαν στο νομοσχέδιό σας. Και αυτό είναι το Βατερλό, που σας είπα πριν από λίγο. Είναι αυτό που λέμε, κύριε Υπουργέ, «όποιος πρόλαβε τον Κύριο είδε». Κλείνει και η Βουλή αύριο και ό,τι χωράει να περάσει να το φέρετε από το παράθυρο, από το φινιστρίνι, από την πόρτα, από το χαλάκι να το βάλετε μέσα. Αυτό δεν είναι κοινοβουλευτική διαδικασία.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Επαναλαμβάνω και λέω να διαφωνούμε είναι θεμιτό να μην σέβεστε όμως την κοινοβουλευτική διαδικασία δεν είναι θεμιτό. Και δεν αποτελεί δικαιολογία για την Κυβέρνηση το ότι «και αυτοί το κάνανε, ο ΣΥΡΙΖΑ». Τα είπαμε και το πρωί. Είναι λάθος. Αλλάξτε ρότα.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Δεύτερον μίλησε ο κ. Γεωργαντάς τώρα, στο τέλος για επιτάχυνση, διευκόλυνση, εκσυγχρονισμό και όλα τα υπόλοιπα. Κύριε Υπουργέ, επιταχύνετε διευκολύνετε και εκσυγχρονίζετε το μπάχαλο και την ακαταστασία. Δεν λύνετε το πρόβλημα και το ξέρετε.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Τρίτον σε ό,τι αφορά τις τροπολογίες δύο πράγματα έχω να πω και κλείνω, κύριε Πρόεδρε. Πρώτον, το είπα και στην κ. Κεραμέως πριν από λίγο, η οποία αλά καρτ επιλέγει να απαντήσει εκεί που θέλει, όταν θέλει και αν θέλει. Είναι απαράδεκτο να στέλνετε τους εκπαιδευτικούς και να τους υποχρεώνετε σε κατάσταση να κάνουν καθημερινά </w:t>
      </w:r>
      <w:r w:rsidRPr="00567690">
        <w:rPr>
          <w:rFonts w:ascii="Arial" w:eastAsia="Times New Roman" w:hAnsi="Arial" w:cs="Times New Roman"/>
          <w:sz w:val="24"/>
          <w:szCs w:val="24"/>
          <w:lang w:val="en-US" w:eastAsia="el-GR"/>
        </w:rPr>
        <w:t>rapid</w:t>
      </w:r>
      <w:r w:rsidRPr="00567690">
        <w:rPr>
          <w:rFonts w:ascii="Arial" w:eastAsia="Times New Roman" w:hAnsi="Arial" w:cs="Times New Roman"/>
          <w:sz w:val="24"/>
          <w:szCs w:val="24"/>
          <w:lang w:eastAsia="el-GR"/>
        </w:rPr>
        <w:t xml:space="preserve"> </w:t>
      </w:r>
      <w:r w:rsidRPr="00567690">
        <w:rPr>
          <w:rFonts w:ascii="Arial" w:eastAsia="Times New Roman" w:hAnsi="Arial" w:cs="Times New Roman"/>
          <w:sz w:val="24"/>
          <w:szCs w:val="24"/>
          <w:lang w:val="en-US" w:eastAsia="el-GR"/>
        </w:rPr>
        <w:t>test</w:t>
      </w:r>
      <w:r w:rsidRPr="00567690">
        <w:rPr>
          <w:rFonts w:ascii="Arial" w:eastAsia="Times New Roman" w:hAnsi="Arial" w:cs="Times New Roman"/>
          <w:sz w:val="24"/>
          <w:szCs w:val="24"/>
          <w:lang w:eastAsia="el-GR"/>
        </w:rPr>
        <w:t xml:space="preserve"> και </w:t>
      </w:r>
      <w:r w:rsidRPr="00567690">
        <w:rPr>
          <w:rFonts w:ascii="Arial" w:eastAsia="Times New Roman" w:hAnsi="Arial" w:cs="Times New Roman"/>
          <w:sz w:val="24"/>
          <w:szCs w:val="24"/>
          <w:lang w:val="en-US" w:eastAsia="el-GR"/>
        </w:rPr>
        <w:t>PCR</w:t>
      </w:r>
      <w:r w:rsidRPr="00567690">
        <w:rPr>
          <w:rFonts w:ascii="Arial" w:eastAsia="Times New Roman" w:hAnsi="Arial" w:cs="Times New Roman"/>
          <w:sz w:val="24"/>
          <w:szCs w:val="24"/>
          <w:lang w:eastAsia="el-GR"/>
        </w:rPr>
        <w:t xml:space="preserve"> με 20, 40 και 60 ευρώ ενώ δεν μπορούν να μπούνε στις αίθουσες και να λέτε στην τροπολογία, κύριε Πρόεδρε, -ακούστε είναι φρικτό- «με απόφαση του Υπουργού Παιδείας και Θρησκευμάτων δύναται να καθορίζονται περαιτέρω συνέπειες στην περίπτωση επανειλημμένης παράβασης». Δηλαδή θα κάνει ο Υπουργός αυτό που θέλει. Δεν μας το ορίζει. Να μας πει ο Υπουργός «μπορεί να τους κρεμάσουμε στην πλατεία» ή οτιδήποτε.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Και θα σχολιάσω αυτό που κάνετε με τις τροπολογίες. Δεν μπορούμε δηλαδή να μην πούμε ότι είναι στη σωστή κατεύθυνση η τροπολογία για τη ρύθμιση των ασφαλιστικών εισφορών. Θα ήμασταν παράλογοι, προφανώς. Κύριε πρόεδρε, κάποια στιγμή και στη Διάσκεψη των Προέδρων να το ξαναθέσουμε το θέμα. Να έχουμε τη δυνατότητα να ψηφίζουμε το κάθε άρθρο </w:t>
      </w:r>
      <w:r w:rsidRPr="00567690">
        <w:rPr>
          <w:rFonts w:ascii="Arial" w:eastAsia="Times New Roman" w:hAnsi="Arial" w:cs="Times New Roman"/>
          <w:sz w:val="24"/>
          <w:szCs w:val="24"/>
          <w:lang w:eastAsia="el-GR"/>
        </w:rPr>
        <w:lastRenderedPageBreak/>
        <w:t xml:space="preserve">της τροπολογίας χωριστά γιατί εδώ δεν μιλάμε για τροπολογίες παιχνιδάκι. Εδώ μιλάμε σήμερα, κύριε Πρόεδρε, ακούστε με λίγο, το νομοσχέδιο είχε πενήντα τρία άρθρα και οι τροπολογίες είναι εκατόν πενήντα. Άρα λοιπόν πώς μπορούμε να ψηφίσουμε εμείς μια τροπολογία που έχει μέσα δεκαεννέα άρθρα στο σύνολό της; Έχει πάρα πολλά καλά, φυσικά, αυτή που αφορά στη ρύθμιση ασφαλιστικών εισφορών. Ναι, αλλά τη μπλέκει και με </w:t>
      </w:r>
      <w:r w:rsidRPr="00567690">
        <w:rPr>
          <w:rFonts w:ascii="Arial" w:eastAsia="Times New Roman" w:hAnsi="Arial" w:cs="Times New Roman"/>
          <w:sz w:val="24"/>
          <w:szCs w:val="24"/>
          <w:lang w:val="en-US" w:eastAsia="el-GR"/>
        </w:rPr>
        <w:t>self</w:t>
      </w:r>
      <w:r w:rsidRPr="00567690">
        <w:rPr>
          <w:rFonts w:ascii="Arial" w:eastAsia="Times New Roman" w:hAnsi="Arial" w:cs="Times New Roman"/>
          <w:sz w:val="24"/>
          <w:szCs w:val="24"/>
          <w:lang w:eastAsia="el-GR"/>
        </w:rPr>
        <w:t>-</w:t>
      </w:r>
      <w:r w:rsidRPr="00567690">
        <w:rPr>
          <w:rFonts w:ascii="Arial" w:eastAsia="Times New Roman" w:hAnsi="Arial" w:cs="Times New Roman"/>
          <w:sz w:val="24"/>
          <w:szCs w:val="24"/>
          <w:lang w:val="en-US" w:eastAsia="el-GR"/>
        </w:rPr>
        <w:t>test</w:t>
      </w:r>
      <w:r w:rsidRPr="00567690">
        <w:rPr>
          <w:rFonts w:ascii="Arial" w:eastAsia="Times New Roman" w:hAnsi="Arial" w:cs="Times New Roman"/>
          <w:sz w:val="24"/>
          <w:szCs w:val="24"/>
          <w:lang w:eastAsia="el-GR"/>
        </w:rPr>
        <w:t xml:space="preserve"> με </w:t>
      </w:r>
      <w:r w:rsidRPr="00567690">
        <w:rPr>
          <w:rFonts w:ascii="Arial" w:eastAsia="Times New Roman" w:hAnsi="Arial" w:cs="Times New Roman"/>
          <w:sz w:val="24"/>
          <w:szCs w:val="24"/>
          <w:lang w:val="en-US" w:eastAsia="el-GR"/>
        </w:rPr>
        <w:t>COVID</w:t>
      </w:r>
      <w:r w:rsidRPr="00567690">
        <w:rPr>
          <w:rFonts w:ascii="Arial" w:eastAsia="Times New Roman" w:hAnsi="Arial" w:cs="Times New Roman"/>
          <w:sz w:val="24"/>
          <w:szCs w:val="24"/>
          <w:lang w:eastAsia="el-GR"/>
        </w:rPr>
        <w:t xml:space="preserve">, που εμείς είμαστε αρνητικοί.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Τι να κάνουμε τώρα εμείς; Να πούμε όχι στις ασφαλιστικές εισφορές; Μας μπλέκετε και μας μπλοκάρετε. Είναι λάθος, είναι κουτοπονηριά αυτό, δεν είναι καλό. Γιατί δεν είναι μια τροπολογία με ένα άρθρο. Είναι ολόκληρα νομοσχέδια.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Όπως και η άλλη τροπολογία, για παράδειγμα, με τη ρύθμιση οφειλών για τις οποίες είχε χορηγηθεί παράταση προθεσμιών κ.λπ.. Έχετε μέσα πράγματα -μόνο αυτό και κλείνω πραγματικά, κύριε Πρόεδρε- που δίνει δυνατότητα στο δημόσιο. Δηλαδή τι κάνεις; Ρυθμίζεις τα χρέη σου και παρά το ότι τα ρυθμίζεις το δημόσιο μετά την υπαγωγή και συμμόρφωση του οφειλέτη στη ρύθμιση διατηρεί το δικαίωμα να επιβάλλει κατασχέσεις, να μη χορηγεί αποδεικτικό ενημερότητας, να προβαίνει σε συμψηφισμό. Άρα τι είναι αυτό;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Εν πάση περιπτώσει τελειώνει, ας το πούμε έτσι, η σεζόν, σε μία μέρα, αύριο τελειώνουμε και δεν έχετε βάλει μυαλό εδώ και δύο χρόνια. </w:t>
      </w:r>
    </w:p>
    <w:p w:rsidR="00567690" w:rsidRPr="00567690" w:rsidRDefault="00567690" w:rsidP="00E15F6F">
      <w:pPr>
        <w:spacing w:after="0" w:line="600" w:lineRule="auto"/>
        <w:ind w:firstLine="720"/>
        <w:jc w:val="center"/>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(Χειροκροτήματα από την πτέρυγα της Ελληνικής Λύσης)</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(Χαράλαμπος Αθανασίου):</w:t>
      </w:r>
      <w:r w:rsidRPr="00567690">
        <w:rPr>
          <w:rFonts w:ascii="Arial" w:eastAsia="Times New Roman" w:hAnsi="Arial" w:cs="Times New Roman"/>
          <w:sz w:val="24"/>
          <w:szCs w:val="24"/>
          <w:lang w:eastAsia="el-GR"/>
        </w:rPr>
        <w:t xml:space="preserve"> Ευχαριστώ.</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Τον λόγο έχει η κ. Κομνηνάκα.</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ΜΑΡΙΑ ΚΟΜΝΗΝΑΚΑ:</w:t>
      </w:r>
      <w:r w:rsidRPr="00567690">
        <w:rPr>
          <w:rFonts w:ascii="Arial" w:eastAsia="Times New Roman" w:hAnsi="Arial" w:cs="Times New Roman"/>
          <w:sz w:val="24"/>
          <w:szCs w:val="24"/>
          <w:lang w:eastAsia="el-GR"/>
        </w:rPr>
        <w:t xml:space="preserve"> Κύριε πρόεδρε εκ των προτέρων λέω ότι η μη τήρηση του χρόνου και της διαδικασίας ξεκινάει από την Κυβέρνηση. Είναι εννέα τροπολογίες και δεν μπορούμε να τις αφήσουμε ασχολίαστες. Βέβαια επαναλαμβάνω αυτό που είπα και το πρωί στην κριτική μου ότι ο τρόπος που ουσιαστικά εκβιάζετε την ψήφο μας με την μία ψήφο επί της αρχής της τροπολογίας για άσχετα και πολλές φορές πονηρά και αντιφατικά άρθρα μεταξύ τους δεν μπορεί να συνεχιστεί.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Σε σχέση με την τροπολογία με αριθμό 1029 του Υπουργείου Ψηφιακής Διακυβέρνησης πραγματικά θεωρούμε ότι το άρθρο 1 και οι ρυθμίσεις σχετικά με το προληπτικό κατέβασμα όχι μόνο ιστοσελίδας, αλλά και μπλοκάρισμα της ίδιας της διεύθυνσης </w:t>
      </w:r>
      <w:r w:rsidRPr="00567690">
        <w:rPr>
          <w:rFonts w:ascii="Arial" w:eastAsia="Times New Roman" w:hAnsi="Arial" w:cs="Times New Roman"/>
          <w:sz w:val="24"/>
          <w:szCs w:val="24"/>
          <w:lang w:val="en-US" w:eastAsia="el-GR"/>
        </w:rPr>
        <w:t>IP</w:t>
      </w:r>
      <w:r w:rsidRPr="00567690">
        <w:rPr>
          <w:rFonts w:ascii="Arial" w:eastAsia="Times New Roman" w:hAnsi="Arial" w:cs="Times New Roman"/>
          <w:sz w:val="24"/>
          <w:szCs w:val="24"/>
          <w:lang w:eastAsia="el-GR"/>
        </w:rPr>
        <w:t xml:space="preserve"> σε περίπτωση που θεωρηθεί ότι υπάρχει περίπτωση και κίνδυνος για βλάβη του δημοσίου συμφέροντος, δηλαδή να τιμωρείται προληπτικά όχι η πράξη, αλλά η ενδεχόμενη πρόθεση «για», θεωρούμε ότι είναι προκλητική κλιμάκωση της προληπτικής λογοκρισίας και καταστολής που έχετε νομοθετήσει για το διαδίκτυο.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Σας καλούμε να μην ανοίξετε έναν τέτοιο δρόμο. Να το ξανασκεφτείτε γιατί ανοίγετε πολύ επικίνδυνα μονοπάτια για το πώς μπορούν να </w:t>
      </w:r>
      <w:r w:rsidRPr="00567690">
        <w:rPr>
          <w:rFonts w:ascii="Arial" w:eastAsia="Times New Roman" w:hAnsi="Arial" w:cs="Times New Roman"/>
          <w:sz w:val="24"/>
          <w:szCs w:val="24"/>
          <w:lang w:eastAsia="el-GR"/>
        </w:rPr>
        <w:lastRenderedPageBreak/>
        <w:t xml:space="preserve">αξιοποιηθούν τέτοιου είδους ρυθμίσεις. Και βέβαια δεν μιλάμε για προστασία πνευματικών δικαιωμάτων καλλιτεχνών και λοιπά, αλλά για μεγάλες εταιρείες που έχουν αγοράσει ουσιαστικά δικαιώματα για προβολή ποδοσφαιρικών αγώνων και λοιπά. Την τροπολογία αυτή θα την καταψηφίσουμε.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Σε σχέση με την τροπολογία του Υπουργείου Πολιτισμού η απάντηση που μας έδωσε ο Υφυπουργός έκανε ξεκάθαρο ότι δεν έχει κανέναν σκοπό να προστατέψει τους εργαζόμενους, που τους αφήνει ξεκρέμαστους, αποδεικνύοντας ότι είναι αλά καρτ η ευαισθησία τους για να μην διαταράσσεται η οικογενειακή ζωή των εργαζομένων.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Υπάρχει το νομικό πλαίσιο που προβλέπει την υποχρεωτική μεταφορά τους σε προσωποπαγείς θέσεις του Υπουργείου Πολιτισμού και κατά τα άλλα είναι προφάσεις εν αμαρτίαις τα περί γνωμοδότησης του Νομικού Συμβουλίου του Κράτους που δεν καταργεί τον νόμο και δεν δεσμεύει την Κυβέρνηση.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Εμείς καλούμε ξανά το Υπουργείο να κάνει δεκτή την τροπολογία που έχουμε καταθέσει για να καλυφθούν οι εργαζόμενοι, να επανέλθουν οι συμβάσεις όσων έχουν απολυθεί και να θεωρηθούν ως μη γενόμενες οι αυθαίρετες αναστολές τους.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Βέβαια, επειδή θεωρούμε απαραίτητο να συνεχιστεί η λειτουργία του παιδικού σταθμού, θα τοποθετηθούμε στην τροπολογία με το «παρών» γιατί δίνει μια προσωρινή, αλλά εντελώς κολοβή λύση με τον τρόπο που το κάνει.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Σε σχέση με την τροπολογία του Υπουργείου Οικονομικών για ακόμη μια φορά η Κυβέρνηση παρουσιάζει ρυθμίσεις που ουσιαστικά βάζουν για λίγο στον αναπνευστήρα τους αυτοαπασχολούμενους και επαγγελματίες μέχρι να τους αποσυνδέσουν εντελώς. Γιατί εκατοντάδες χιλιάδες αυτοαπασχολούμενοι και μικροεπαγγελματίες έχουν φορτωθεί με χρέη από τη δική σας επικίνδυνη και αναποτελεσματική πολιτική για τη διαχείριση της πανδημίας με τα τυφλά οριζόντια </w:t>
      </w:r>
      <w:r w:rsidRPr="00567690">
        <w:rPr>
          <w:rFonts w:ascii="Arial" w:eastAsia="Times New Roman" w:hAnsi="Arial" w:cs="Times New Roman"/>
          <w:sz w:val="24"/>
          <w:szCs w:val="24"/>
          <w:lang w:val="en-US" w:eastAsia="el-GR"/>
        </w:rPr>
        <w:t>lockdown</w:t>
      </w:r>
      <w:r w:rsidRPr="00567690">
        <w:rPr>
          <w:rFonts w:ascii="Arial" w:eastAsia="Times New Roman" w:hAnsi="Arial" w:cs="Times New Roman"/>
          <w:sz w:val="24"/>
          <w:szCs w:val="24"/>
          <w:lang w:eastAsia="el-GR"/>
        </w:rPr>
        <w:t xml:space="preserve">, τα ανεπαρκή μέτρα στήριξης του εισοδήματός τους. Και οι συνεχείς δόσεις θα τους αναγκάσουν τελικά να δουλεύουν μόνο για να πληρώνουν δόσεις σε ταμεία και τράπεζες.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Η οριστική λύση που θα μπορούσε πραγματικά να αποτελέσει ανακούφιση είναι η πρόταση νόμου που έχει καταθέσει το ΚΚΕ για κούρεμα χρεών προς το δημόσιο και τα ασφαλιστικά ταμεία που συσσωρεύτηκαν τόσο μέσα στην πανδημία, αλλά και στην προηγούμενη κρίση λόγω της φοροεπιδρομής που κάνατε προς τους αυτοαπασχολούμενους και τους μικροεπαγγελματίες και βέβαια πάγωμα της αποπληρωμής τους για όσο διάστημα διαρκεί η κρίση και αυτές να πληρωθούν στη συνέχεια άτοκα.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Σε σχέση με την τροπολογία του Υπουργείου Εσωτερικών είναι μία από αυτές τις τροπολογίες που ενώ υπάρχουν κάποιες ρυθμίσεις που θα θέλαμε να ψηφίσουμε δεν μπορούμε να τη ψηφίσουμε στο σύνολό της και θα τοποθετηθούμε με το «παρών». </w:t>
      </w:r>
    </w:p>
    <w:p w:rsidR="00567690" w:rsidRPr="00567690" w:rsidRDefault="00567690" w:rsidP="00E15F6F">
      <w:pPr>
        <w:spacing w:after="0"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Σε σχέση με τις σχολικές καθαρίστριες, αλλά και την παράταση των συμβάσεων ορισμένου χρόνου των εργαζομένων στους δήμους για την καθαριότητα έχουμε ξεκάθαρη θέση ότι όλο αυτό το προσωπικό θα πρέπει να μονιμοποιηθεί, να δουλεύει με μόνιμη και σταθερή σχέση εργασίας γιατί καλύπτει πάγιες ανάγκες τόσο στα σχολεία όσο και στους δήμους.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val="en-US" w:eastAsia="el-GR"/>
        </w:rPr>
        <w:t>K</w:t>
      </w:r>
      <w:r w:rsidRPr="00567690">
        <w:rPr>
          <w:rFonts w:ascii="Arial" w:eastAsia="Times New Roman" w:hAnsi="Arial" w:cs="Times New Roman"/>
          <w:sz w:val="24"/>
          <w:szCs w:val="24"/>
          <w:lang w:eastAsia="el-GR"/>
        </w:rPr>
        <w:t>αι ιδιαίτερα όσον αφορά τις ρυθμίσεις στους δήμους, είναι πραγματικά κοροϊδία ότι παρατείνετε από αρχή Σεπτεμβρίου που ίσχυαν οι συμβάσεις μόνο μέχρι το τέλος του Σεπτεμβρίου. Είναι κοροϊδία και για τους ίδιους τους εργαζόμενους και για τις ανάγκες των δήμων, που επί δέκα χρόνια δεν μπορούν να βάλουν μόνιμες προσλήψεις και περνάνε δραματική υποστελέχωση. Οι ίδιοι, βέβαια, ζητάνε τουλάχιστον η παράταση να είναι μέχρι το τέλος του έτους, αφού είναι δεδομένο ότι θα παραμείνουν οι ανάγκες καθαριότητας και λοιπά.</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Σε σχέση με την τροπολογία του Υπουργείου Εργασίας, θα ψηφίζαμε και τοποθετούμαστε θετικά ως προς το άρθρο 6 για την ασφαλιστική τακτοποίηση των εργαζομένων στα ναυπηγεία. Όμως, λόγω άλλων ρυθμίσεων θα τοποθετηθούμε με το «παρών» στην τροπολογία.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Για την τροπολογία του Υπουργείου Υγείας μίλησα ήδη. Την καταψηφίζουμε. Όμως, θα θέλαμε να ψηφίσουμε το άρθρο 7 για την πληρωμή των εφημεριών των εργαζομένων του ΝΙΜΙΤΣ, που θεωρούμε αυτονόητη </w:t>
      </w:r>
      <w:r w:rsidRPr="00567690">
        <w:rPr>
          <w:rFonts w:ascii="Arial" w:eastAsia="Times New Roman" w:hAnsi="Arial" w:cs="Times New Roman"/>
          <w:sz w:val="24"/>
          <w:szCs w:val="24"/>
          <w:lang w:eastAsia="el-GR"/>
        </w:rPr>
        <w:lastRenderedPageBreak/>
        <w:t xml:space="preserve">υποχρέωση του Υπουργείου, και το άρθρο 9 για την μετάταξη με τη σύμφωνη γνώμη των υπαλλήλων.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Τέλος, για την τροπολογία του Υπουργείου Παιδείας τοποθετήθηκε αναλυτικά ο Γιάννης Δελής νωρίτερα. Δεν μπορεί να κρύψει τις τεράστιες ευθύνες του Υπουργείου για το μη ασφαλές άνοιγμα των σχολείων για ακόμα μια φορά και αντί για να πάρει μέτρα, προσπαθεί να προκαλέσει κοινωνικό αυτοματισμό, απειλεί τους εκπαιδευτικούς, δηλαδή αυτούς που κράτησαν το σχολείο όρθιο όλο το διάστημα της πανδημίας όσο η Κυβέρνηση σφύριζε κλέφτικα.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Και κλείνω με την τροπολογία 1037 του Υπουργείου Περιβάλλοντος. Είπαμε στον Υπουργό ότι ο σεβασμός στο περιβάλλον και στον πολιτισμό του τόπου -επειδή έτσι μας απάντησε- δεν είναι να σπέρνεις ανεμογεννήτριες σε όλη τη χώρα. Αποκαλύπτει, αν θέλετε, και την υποκρισία των πολιτευτάδων τόσο της Νέας Δημοκρατίας όσο και του ΣΥΡΙΖΑ που περιοδεύουν από την Πίνδο ως στην Κρήτη και υπόσχονται ότι δεν θα επιτρέψουν να μπουν ανεμογεννήτριες στα χωριά τους. Είναι γνωστή η φερεγγυότητα αυτών των δηλώσεων. Όμως, επειδή είναι γνωστή και η αποφασιστικότητα του Κ.Κ.Ε., σας επαναλαμβάνουμε να μην επιχειρήσετε να χτίσετε ανεμογεννήτριες στους ιστορικούς τόπους μαρτυρίου της Γιάρου και της Μακρονήσου, όπως φροντίζετε να διαρρεύσετε το τελευταίο διάστημα, γιατί θα μας βρείτε μπροστά </w:t>
      </w:r>
      <w:r w:rsidRPr="00567690">
        <w:rPr>
          <w:rFonts w:ascii="Arial" w:eastAsia="Times New Roman" w:hAnsi="Arial" w:cs="Times New Roman"/>
          <w:sz w:val="24"/>
          <w:szCs w:val="24"/>
          <w:lang w:eastAsia="el-GR"/>
        </w:rPr>
        <w:lastRenderedPageBreak/>
        <w:t xml:space="preserve">σας. Και εμείς όντως θα κάνουμε τα πάντα, για να μην επιτρέψουμε αυτό το αίσχος. </w:t>
      </w:r>
    </w:p>
    <w:p w:rsidR="00567690" w:rsidRPr="00567690" w:rsidRDefault="00567690" w:rsidP="00E15F6F">
      <w:pPr>
        <w:spacing w:line="600" w:lineRule="auto"/>
        <w:ind w:firstLine="720"/>
        <w:jc w:val="both"/>
        <w:rPr>
          <w:rFonts w:ascii="Arial" w:eastAsia="Times New Roman" w:hAnsi="Arial" w:cs="Arial"/>
          <w:sz w:val="24"/>
          <w:szCs w:val="24"/>
          <w:shd w:val="clear" w:color="auto" w:fill="FFFFFF"/>
          <w:lang w:eastAsia="el-GR"/>
        </w:rPr>
      </w:pPr>
      <w:r w:rsidRPr="00567690">
        <w:rPr>
          <w:rFonts w:ascii="Arial" w:eastAsia="Times New Roman" w:hAnsi="Arial" w:cs="Arial"/>
          <w:b/>
          <w:bCs/>
          <w:sz w:val="24"/>
          <w:szCs w:val="24"/>
          <w:shd w:val="clear" w:color="auto" w:fill="FFFFFF"/>
          <w:lang w:eastAsia="el-GR"/>
        </w:rPr>
        <w:t xml:space="preserve">ΠΡΟΕΔΡΕΥΩΝ (Χαράλαμπος Αθανασίου): </w:t>
      </w:r>
      <w:r w:rsidRPr="00567690">
        <w:rPr>
          <w:rFonts w:ascii="Arial" w:eastAsia="Times New Roman" w:hAnsi="Arial" w:cs="Arial"/>
          <w:sz w:val="24"/>
          <w:szCs w:val="24"/>
          <w:shd w:val="clear" w:color="auto" w:fill="FFFFFF"/>
          <w:lang w:eastAsia="el-GR"/>
        </w:rPr>
        <w:t>Ευχαριστώ, κυρία Κομνηνάκα.</w:t>
      </w:r>
    </w:p>
    <w:p w:rsidR="00567690" w:rsidRPr="00567690" w:rsidRDefault="00567690" w:rsidP="00E15F6F">
      <w:pPr>
        <w:spacing w:line="600" w:lineRule="auto"/>
        <w:ind w:firstLine="720"/>
        <w:jc w:val="both"/>
        <w:rPr>
          <w:rFonts w:ascii="Arial" w:eastAsia="Times New Roman" w:hAnsi="Arial" w:cs="Arial"/>
          <w:sz w:val="24"/>
          <w:szCs w:val="24"/>
          <w:shd w:val="clear" w:color="auto" w:fill="FFFFFF"/>
          <w:lang w:eastAsia="el-GR"/>
        </w:rPr>
      </w:pPr>
      <w:r w:rsidRPr="00567690">
        <w:rPr>
          <w:rFonts w:ascii="Arial" w:eastAsia="Times New Roman" w:hAnsi="Arial" w:cs="Arial"/>
          <w:sz w:val="24"/>
          <w:szCs w:val="24"/>
          <w:shd w:val="clear" w:color="auto" w:fill="FFFFFF"/>
          <w:lang w:eastAsia="el-GR"/>
        </w:rPr>
        <w:t xml:space="preserve">Το λόγο έχει τώρα ο κ. Κάτσης. Α, δεν θα μιλήσει.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b/>
          <w:sz w:val="24"/>
          <w:szCs w:val="24"/>
          <w:lang w:eastAsia="el-GR"/>
        </w:rPr>
        <w:t>ΣΩΚΡΑΤΗΣ ΦΑΜΕΛΛΟΣ:</w:t>
      </w:r>
      <w:r w:rsidRPr="00567690">
        <w:rPr>
          <w:rFonts w:ascii="Arial" w:eastAsia="Times New Roman" w:hAnsi="Arial" w:cs="Arial"/>
          <w:sz w:val="24"/>
          <w:szCs w:val="24"/>
          <w:lang w:eastAsia="el-GR"/>
        </w:rPr>
        <w:t xml:space="preserve"> Θα μιλήσω εγώ.</w:t>
      </w:r>
    </w:p>
    <w:p w:rsidR="00567690" w:rsidRPr="00567690" w:rsidRDefault="00567690" w:rsidP="00E15F6F">
      <w:pPr>
        <w:spacing w:line="600" w:lineRule="auto"/>
        <w:ind w:firstLine="720"/>
        <w:jc w:val="both"/>
        <w:rPr>
          <w:rFonts w:ascii="Arial" w:eastAsia="Times New Roman" w:hAnsi="Arial" w:cs="Arial"/>
          <w:sz w:val="24"/>
          <w:szCs w:val="24"/>
          <w:shd w:val="clear" w:color="auto" w:fill="FFFFFF"/>
          <w:lang w:eastAsia="el-GR"/>
        </w:rPr>
      </w:pPr>
      <w:r w:rsidRPr="00567690">
        <w:rPr>
          <w:rFonts w:ascii="Arial" w:eastAsia="Times New Roman" w:hAnsi="Arial" w:cs="Arial"/>
          <w:b/>
          <w:bCs/>
          <w:sz w:val="24"/>
          <w:szCs w:val="24"/>
          <w:shd w:val="clear" w:color="auto" w:fill="FFFFFF"/>
          <w:lang w:eastAsia="el-GR"/>
        </w:rPr>
        <w:t xml:space="preserve">ΠΡΟΕΔΡΕΥΩΝ (Χαράλαμπος Αθανασίου): </w:t>
      </w:r>
      <w:r w:rsidRPr="00567690">
        <w:rPr>
          <w:rFonts w:ascii="Arial" w:eastAsia="Times New Roman" w:hAnsi="Arial" w:cs="Arial"/>
          <w:sz w:val="24"/>
          <w:szCs w:val="24"/>
          <w:shd w:val="clear" w:color="auto" w:fill="FFFFFF"/>
          <w:lang w:eastAsia="el-GR"/>
        </w:rPr>
        <w:t>Κύριε Φάμελλε, να έχετε υπ’ όψιν να τηρήσετε τον χρόνο, αν και ο κ. Κάτσης έχει υπερβεί τον χρόνο. Έχετε μιλήσει τριάντα τρία λεπτά, χωρίς να υπολογίζω τον προηγούμενο. Σας παρακαλώ πολύ να τηρηθεί ο χρόνος του τρίλεπτου.</w:t>
      </w:r>
    </w:p>
    <w:p w:rsidR="00567690" w:rsidRPr="00567690" w:rsidRDefault="00567690" w:rsidP="00E15F6F">
      <w:pPr>
        <w:spacing w:line="600" w:lineRule="auto"/>
        <w:ind w:firstLine="720"/>
        <w:jc w:val="both"/>
        <w:rPr>
          <w:rFonts w:ascii="Arial" w:eastAsia="Times New Roman" w:hAnsi="Arial" w:cs="Arial"/>
          <w:sz w:val="24"/>
          <w:szCs w:val="24"/>
          <w:shd w:val="clear" w:color="auto" w:fill="FFFFFF"/>
          <w:lang w:eastAsia="el-GR"/>
        </w:rPr>
      </w:pPr>
      <w:r w:rsidRPr="00567690">
        <w:rPr>
          <w:rFonts w:ascii="Arial" w:eastAsia="Times New Roman" w:hAnsi="Arial" w:cs="Arial"/>
          <w:sz w:val="24"/>
          <w:szCs w:val="24"/>
          <w:shd w:val="clear" w:color="auto" w:fill="FFFFFF"/>
          <w:lang w:eastAsia="el-GR"/>
        </w:rPr>
        <w:t>Ορίστε, έχετε τον λόγο.</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b/>
          <w:sz w:val="24"/>
          <w:szCs w:val="24"/>
          <w:shd w:val="clear" w:color="auto" w:fill="FFFFFF"/>
          <w:lang w:eastAsia="el-GR"/>
        </w:rPr>
        <w:t xml:space="preserve">ΣΩΚΡΑΤΗΣ ΦΑΜΕΛΛΟΣ: </w:t>
      </w:r>
      <w:r w:rsidRPr="00567690">
        <w:rPr>
          <w:rFonts w:ascii="Arial" w:eastAsia="Times New Roman" w:hAnsi="Arial" w:cs="Arial"/>
          <w:sz w:val="24"/>
          <w:szCs w:val="24"/>
          <w:shd w:val="clear" w:color="auto" w:fill="FFFFFF"/>
          <w:lang w:eastAsia="el-GR"/>
        </w:rPr>
        <w:t xml:space="preserve">Ευχαριστώ πολύ, κύριε Πρόεδρε.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Νομίζω ότι οφείλουμε να κάνουμε έναν απολογισμό της συζήτησης όσον αφορά τα θέματα Κτηματολογίου. Επαναλαμβάνουμε τη ρητή τοποθέτησή μας. Οι διατάξεις που σήμερα θα ψηφίσει η Νέα Δημοκρατία και εισηγείται το Υπουργείο αποτελούν ναρκοθέτηση του έργου του Κτηματολογίου και θα είναι το πρώτο Κτηματολόγιο παγκοσμίως, το οποίο θα λέει στον τίτλο του ότι είναι Κτηματολόγιο με εκκρεμότητες. Το Κτηματολόγιο αποτελεί ένα εργαλείο του </w:t>
      </w:r>
      <w:r w:rsidRPr="00567690">
        <w:rPr>
          <w:rFonts w:ascii="Arial" w:eastAsia="Times New Roman" w:hAnsi="Arial" w:cs="Times New Roman"/>
          <w:sz w:val="24"/>
          <w:szCs w:val="24"/>
          <w:lang w:eastAsia="el-GR"/>
        </w:rPr>
        <w:lastRenderedPageBreak/>
        <w:t xml:space="preserve">κράτους δικαίου και η διαδικασία της κτηματογράφησης και των ενστάσεων γίνεται, για να ξεκαθαριστούν οι τίτλοι.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Εσείς παραδεχτήκατε και στο σχέδιο νόμου της διαβούλευσης και σε όλη την περίοδο συζήτησης ότι το Κτηματολόγιο στην Ελλάδα θα κλείσει με εκκρεμότητες. Δεν ξέρω αν το κάνετε, για να κοροϊδέψετε τους θεσμούς. Δεν ξέρω αν το κάνετε, για να κλείσετε το μάτι στις υποχρεώσεις της χώρας. Το σίγουρο είναι ότι τα συμφέροντα που παίζουν παιχνίδια στην αγορά της γης θα συνεχίσουν σαν να είμαστε στο 1970. Αυτό είναι ξεκάθαρο και προκύπτει από τις τοποθετήσεις των φορέων, των επιστημόνων, των αναδόχων, των εργαζομένων και των κομμάτων της αντιπολίτευσης.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Μην προσπαθείτε, κύριε Στύλιο, να παραποιήσετε τη διαδρομή του Κτηματολογίου μέχρι σήμερα και θα το διευκρινίσω ρητά. Η συγχώνευση των Κτηματολογίων ήταν έργο ΣΥΡΙΖΑ και γι’ αυτό προχωράει. Μόνο ο ΣΥΡΙΖΑ τόλμησε να το προχωρήσει και να ενοποιήσει Κτηματολόγιο και υποθηκοφυλακεία.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Δεύτερον, η ψηφιοποίηση του Κτηματολογίου ήταν έργο του ΣΥΡΙΖΑ και γι’ αυτό ξεκίνησαν τα εργαλεία να υλοποιούνται το 2019, το 2020 και το 2021 και να εξυπηρετούνται, όσον αφορά τοπογραφικά διαγράμματα, όσον αφορά τις συμβολαιογραφικές πράξεις, όσον αφορά την πληροφόρηση και τις βεβαιώσεις του πολίτη. Η προκήρυξη του 65% της κτηματογράφησης της </w:t>
      </w:r>
      <w:r w:rsidRPr="00567690">
        <w:rPr>
          <w:rFonts w:ascii="Arial" w:eastAsia="Times New Roman" w:hAnsi="Arial" w:cs="Times New Roman"/>
          <w:sz w:val="24"/>
          <w:szCs w:val="24"/>
          <w:lang w:eastAsia="el-GR"/>
        </w:rPr>
        <w:lastRenderedPageBreak/>
        <w:t>Ελλάδας ήταν έργο ΣΥΡΙΖΑ, το ΚΤΗΜΑ 16, που είναι τώρα σε διαδικασία κτηματογράφησης. Δεν το έκανε η Νέα Δημοκρατία. Το προκήρυξε ο ΣΥΡΙΖΑ και αναλαμβάνει την ευθύνη να καλυφθεί όλη η Ελλάδα με Κτηματολόγιο. Αυτά, λοιπόν, έγιναν από το ΣΥΡΙΖΑ.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Τι κάνει η Νέα Δημοκρατία; Δεν επιτρέπει τη διαδικασία κατάθεσης δικαιωμάτων κτηματογράφησης, γιατί δεν ενημερώνει τον κόσμο. Δεν επιτρέπει στα σχήματα που έχουν ολοκληρώσει την κτηματογράφηση να προχωρήσουν σε διαδικασίες ενστάσεων. Καθυστερεί και δημιουργεί γραφειοκρατικά προβλήματα σε ενστάσεις και στην πληροφόρηση του πολίτη και με δικαιολογία το έργο που δεν τελειώνει -που της το παρέδωσε ο ΣΥΡΙΖΑ ολοκληρωμένο με χρηματοδότηση και με θεσμικό υπόβαθρο- έρχεται τώρα να πει ότι θα κλείσει το Κτηματολόγιο με εκκρεμότητες. Διότι δεν έχετε περιγράψει κανένα τεχνικό εργαλείο, για να καλύψετε τη λογική υπέρβαση που κάνετε –γιατί είναι υπέρβαση, δεν είναι λογική- ότι θα τελειώσει δύο χρόνια νωρίτερα το Κτηματολόγιο. Με τι; Με αέρα; Επειδή το είπατε; Με ποιο τεχνικό εργαλείο; Κανείς στον τεχνικό κόσμο δεν έχει καταλάβει με ποιον τρόπο θα κλείσει νωρίτερα το Κτηματολόγιο. Απλά δεν θα κλείσει, ενώ υπήρχαν εργαλεία γρήγορης περαίωσης, εργαλεία εξυπηρέτησης του πολίτη, των συμβολαιογράφων, των μηχανικών, των τοπογράφων. Όλα σε εσάς είχαν παραδοθεί.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Άρα, έρχεστε, λοιπόν, και δεν έχει εμφανιστεί ένα μεγάλο ποσοστό των δικαιωμάτων, γιατί δεν το καλείτε, κλείνετε τη διαδικασία αφήνοντας και τους πολίτες χωρίς πληροφόρηση και την περιουσία του δημοσίου με αρκετά ερωτηματικά, αλλά και τις εκκρεμότητες στον χάρτη, στο κτηματολογικό φύλλο και άρα σε όλα τα συμβόλαια. Και στους γείτονες θα περνάνε όλες αυτές οι εκκρεμότητες. Ούτε ενστάσεις ούτε αναρτήσεις, για να δικαιολογήσετε το κουκούλωμα.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Μέσα σε όλα αυτά, κύριε Πρόεδρε, δεν προχωράτε στη στελέχωση του Κτηματολογίου. Αντίθετα, περνάτε διατάξεις που δημιουργούν ανησυχία και στους εργαζόμενους, αντί να στελεχώσετε το Κτηματολόγιο. Αφαιρείτε δικαιώματα από επαγγελματικές ομάδες. Όλα αυτά γίνονται τώρα από τη Νέα Δημοκρατία.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Ποια είναι τα συμφέροντα της Νέας Δημοκρατίας και του ΣΥΡΙΖΑ; Να τα ξεχωρίσουμε. Ο ΣΥΡΙΖΑ θέλει το κράτος δικαίου και τη δικαιοσύνη και τη διαφάνεια και την ανάπτυξη που θα έρθει με το κράτος δικαίου, την τίμια, τη δίκαιη ανάπτυξη. Γι’ αυτό και θέλουμε το έργο ως μεταρρύθμιση και το υποστηρίξαμε μαζί με δασικούς χάρτες, με αιγιαλό, με κατεδαφίσεις αυθαιρέτων, με παρατηρητήρια δόμησης. Εσείς δεν τα θέλετε όλα αυτά, γιατί δεν θέλετε ένα κράτος δικαίου, ώστε να παίζουν παιχνίδι τα συμφέροντα, είτε είναι μικρά είτε είναι μεγάλα. Δεν έχει ιδιαίτερη σημασία.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Το κλείνουμε το κεφάλαιο του Κτηματολογίου. Θα το ξανανοίξουμε, όμως, εμείς, για να υπάρχει Κτηματολόγιο στην Ελλάδα. Εσείς το κλείνετε έτσι όπως πάει η υπόθεση.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Επί των τριών τροπολογιών, θα μιλήσω μόνο με τίτλους, για να υπάρχει δικαιολογία ψήφου.</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Πρώτον, ως προς τα θέματα δασικής νομοθεσίας και ιδιοκτησίας του δημοσίου και τεκμηρίου κυριότητας, δεν υπάρχει πιο πρόχειρη και πιο χυδαία νομοθετική διαδικασία από αυτήν που επιχειρήσατε απόψε για ένα μείζον ζήτημα που δεν αφορά μόνο τα Δωδεκάνησα, αφορά πολύ μεγάλο ποσοστό της νησιωτικής Ελλάδας. Το υποτιμάτε. Κλείνετε το μάτι σε μία περιοχή χωρίς τεκμηρίωση, χωρίς την επεξεργασία των στελεχών των δασικών υπηρεσιών, χωρίς τεκμηρίωση επιστημονική, γιατί θέλετε να εξυπηρετήσετε μια τροπολογία Βουλευτών, πράγμα που για εμένα σημαίνει ότι μάλλον έρχονται εκλογές και πάτε να κάνετε κάτι τέτοιο. Σε κάθε περίπτωση, δεν μπορείτε να παίζετε παιχνίδια ούτε με τη δημόσια περιουσία ούτε με τη δασική νομοθεσία ούτε με τα συμφέροντα της ατομικής ιδιοκτησίας. Διότι με αυτά που κάνετε στο Κτηματολόγιο αποθηκεύετε και τα τρία: και τη δημόσια περιουσία και τα συμφέροντα των πολιτών και το δασικό οικοσύστημα.</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Γι’ αυτόν τον λόγο λέμε ότι είναι απαράδεκτη, είναι χυδαία ως διαδικασία νομοθέτησης αυτό που κάνετε για το τεκμήριο κυριότητας... </w:t>
      </w:r>
    </w:p>
    <w:p w:rsidR="00567690" w:rsidRPr="00567690" w:rsidRDefault="00567690" w:rsidP="00E15F6F">
      <w:pPr>
        <w:spacing w:line="600" w:lineRule="auto"/>
        <w:ind w:firstLine="720"/>
        <w:jc w:val="both"/>
        <w:rPr>
          <w:rFonts w:ascii="Arial" w:eastAsia="Times New Roman" w:hAnsi="Arial" w:cs="Arial"/>
          <w:sz w:val="24"/>
          <w:szCs w:val="24"/>
          <w:lang w:eastAsia="el-GR"/>
        </w:rPr>
      </w:pPr>
      <w:r w:rsidRPr="00567690">
        <w:rPr>
          <w:rFonts w:ascii="Arial" w:eastAsia="Times New Roman" w:hAnsi="Arial" w:cs="Arial"/>
          <w:b/>
          <w:bCs/>
          <w:sz w:val="24"/>
          <w:szCs w:val="24"/>
          <w:shd w:val="clear" w:color="auto" w:fill="FFFFFF"/>
          <w:lang w:eastAsia="el-GR"/>
        </w:rPr>
        <w:lastRenderedPageBreak/>
        <w:t xml:space="preserve">ΠΡΟΕΔΡΕΥΩΝ (Χαράλαμπος Αθανασίου): </w:t>
      </w:r>
      <w:r w:rsidRPr="00567690">
        <w:rPr>
          <w:rFonts w:ascii="Arial" w:eastAsia="Times New Roman" w:hAnsi="Arial" w:cs="Arial"/>
          <w:sz w:val="24"/>
          <w:szCs w:val="24"/>
          <w:shd w:val="clear" w:color="auto" w:fill="FFFFFF"/>
          <w:lang w:eastAsia="el-GR"/>
        </w:rPr>
        <w:t>Ωραία. Ευχαριστώ πολύ. Ελάτε, έχετε πάει στα έξι λεπτά.</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ΣΩΚΡΑΤΗΣ ΦΑΜΕΛΛΟΣ:</w:t>
      </w:r>
      <w:r w:rsidRPr="00567690">
        <w:rPr>
          <w:rFonts w:ascii="Arial" w:eastAsia="Times New Roman" w:hAnsi="Arial" w:cs="Times New Roman"/>
          <w:sz w:val="24"/>
          <w:szCs w:val="24"/>
          <w:lang w:eastAsia="el-GR"/>
        </w:rPr>
        <w:t xml:space="preserve"> Δεύτερο ζήτημα, όσον αφορά τα έργα ανανεώσιμων πηγών ενέργειας, είναι μια αδειοδοτημένη εγκατάσταση εδώ και δέκα χρόνια και της εξαιρείται και της απαλύνετε τις υποχρεώσεις βγάζοντας την υποχρέωση του καλωδίου το οποίο είναι τεράστιο ως επιχειρηματικό και οικονομικό μέγεθος. Αποτελεί σκανδαλώδη ρύθμιση αυτή. Σε αδειοδοτημένα έργα να τους αφαιρείτε υποχρεώσεις εκ των υστέρων, δέκα χρόνια μετά, χωρίς να δίνετε το δικαίωμα στην υπόλοιπη αγορά να συμμετέχει στον ηλεκτρικό χώρο των ανανεώσιμων πηγών ενέργειας. Θα εξεταστεί και σε επίπεδο δημοσίου συμφέροντος…</w:t>
      </w:r>
    </w:p>
    <w:p w:rsidR="00567690" w:rsidRPr="00567690" w:rsidRDefault="00567690" w:rsidP="00E15F6F">
      <w:pPr>
        <w:spacing w:line="600" w:lineRule="auto"/>
        <w:ind w:firstLine="720"/>
        <w:jc w:val="both"/>
        <w:rPr>
          <w:rFonts w:ascii="Arial" w:eastAsia="Times New Roman" w:hAnsi="Arial" w:cs="Arial"/>
          <w:sz w:val="24"/>
          <w:szCs w:val="24"/>
          <w:shd w:val="clear" w:color="auto" w:fill="FFFFFF"/>
          <w:lang w:eastAsia="el-GR"/>
        </w:rPr>
      </w:pPr>
      <w:r w:rsidRPr="00567690">
        <w:rPr>
          <w:rFonts w:ascii="Arial" w:eastAsia="Times New Roman" w:hAnsi="Arial" w:cs="Arial"/>
          <w:b/>
          <w:bCs/>
          <w:sz w:val="24"/>
          <w:szCs w:val="24"/>
          <w:shd w:val="clear" w:color="auto" w:fill="FFFFFF"/>
          <w:lang w:eastAsia="el-GR"/>
        </w:rPr>
        <w:t xml:space="preserve">ΠΡΟΕΔΡΕΥΩΝ (Χαράλαμπος Αθανασίου): </w:t>
      </w:r>
      <w:r w:rsidRPr="00567690">
        <w:rPr>
          <w:rFonts w:ascii="Arial" w:eastAsia="Times New Roman" w:hAnsi="Arial" w:cs="Arial"/>
          <w:sz w:val="24"/>
          <w:szCs w:val="24"/>
          <w:shd w:val="clear" w:color="auto" w:fill="FFFFFF"/>
          <w:lang w:eastAsia="el-GR"/>
        </w:rPr>
        <w:t>Ωραία. Ευχαριστώ πολύ, κύριε Φάμελλε.</w:t>
      </w:r>
    </w:p>
    <w:p w:rsidR="00567690" w:rsidRPr="00567690" w:rsidRDefault="00567690" w:rsidP="00E15F6F">
      <w:pPr>
        <w:spacing w:line="600" w:lineRule="auto"/>
        <w:ind w:firstLine="720"/>
        <w:jc w:val="both"/>
        <w:rPr>
          <w:rFonts w:ascii="Arial" w:eastAsia="Times New Roman" w:hAnsi="Arial" w:cs="Arial"/>
          <w:sz w:val="24"/>
          <w:szCs w:val="24"/>
          <w:shd w:val="clear" w:color="auto" w:fill="FFFFFF"/>
          <w:lang w:eastAsia="el-GR"/>
        </w:rPr>
      </w:pPr>
      <w:r w:rsidRPr="00567690">
        <w:rPr>
          <w:rFonts w:ascii="Arial" w:eastAsia="Times New Roman" w:hAnsi="Arial" w:cs="Arial"/>
          <w:b/>
          <w:sz w:val="24"/>
          <w:szCs w:val="24"/>
          <w:shd w:val="clear" w:color="auto" w:fill="FFFFFF"/>
          <w:lang w:eastAsia="el-GR"/>
        </w:rPr>
        <w:t>ΜΑΡΙΟΣ ΚΑΤΣΗΣ:</w:t>
      </w:r>
      <w:r w:rsidRPr="00567690">
        <w:rPr>
          <w:rFonts w:ascii="Arial" w:eastAsia="Times New Roman" w:hAnsi="Arial" w:cs="Arial"/>
          <w:sz w:val="24"/>
          <w:szCs w:val="24"/>
          <w:shd w:val="clear" w:color="auto" w:fill="FFFFFF"/>
          <w:lang w:eastAsia="el-GR"/>
        </w:rPr>
        <w:t xml:space="preserve"> Μισό λεπτό, κύριε Πρόεδρε. Τόσες τροπολογίες υπάρχουν. Δεν πρέπει να τεκμηριώσουμε την ψήφο μας;</w:t>
      </w:r>
    </w:p>
    <w:p w:rsidR="00567690" w:rsidRPr="00567690" w:rsidRDefault="00567690" w:rsidP="00E15F6F">
      <w:pPr>
        <w:spacing w:line="600" w:lineRule="auto"/>
        <w:ind w:firstLine="720"/>
        <w:rPr>
          <w:rFonts w:ascii="Arial" w:eastAsia="Times New Roman" w:hAnsi="Arial" w:cs="Arial"/>
          <w:sz w:val="24"/>
          <w:szCs w:val="24"/>
          <w:lang w:eastAsia="el-GR"/>
        </w:rPr>
      </w:pPr>
      <w:r w:rsidRPr="00567690">
        <w:rPr>
          <w:rFonts w:ascii="Arial" w:eastAsia="Times New Roman" w:hAnsi="Arial" w:cs="Arial"/>
          <w:b/>
          <w:bCs/>
          <w:sz w:val="24"/>
          <w:szCs w:val="24"/>
          <w:shd w:val="clear" w:color="auto" w:fill="FFFFFF"/>
          <w:lang w:eastAsia="el-GR"/>
        </w:rPr>
        <w:t xml:space="preserve">ΠΡΟΕΔΡΕΥΩΝ (Χαράλαμπος Αθανασίου): </w:t>
      </w:r>
      <w:r w:rsidRPr="00567690">
        <w:rPr>
          <w:rFonts w:ascii="Arial" w:eastAsia="Times New Roman" w:hAnsi="Arial" w:cs="Arial"/>
          <w:sz w:val="24"/>
          <w:szCs w:val="24"/>
          <w:shd w:val="clear" w:color="auto" w:fill="FFFFFF"/>
          <w:lang w:eastAsia="el-GR"/>
        </w:rPr>
        <w:t>Μη διαμαρτύρεστε.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ΣΩΚΡΑΤΗΣ ΦΑΜΕΛΛΟΣ:</w:t>
      </w:r>
      <w:r w:rsidRPr="00567690">
        <w:rPr>
          <w:rFonts w:ascii="Arial" w:eastAsia="Times New Roman" w:hAnsi="Arial" w:cs="Times New Roman"/>
          <w:sz w:val="24"/>
          <w:szCs w:val="24"/>
          <w:lang w:eastAsia="el-GR"/>
        </w:rPr>
        <w:t xml:space="preserve"> Το τρίτο ζήτημα που θέλουμε, κύριε Στύλιο, δυστυχώς από εσάς, γιατί είστε ο μόνος εκπρόσωπος της πολιτικής ηγεσίας, στα θέματα του εμβολιασμού, είναι κρίσιμο, γιατί μας αφορά όλους. Το έβαλα </w:t>
      </w:r>
      <w:r w:rsidRPr="00567690">
        <w:rPr>
          <w:rFonts w:ascii="Arial" w:eastAsia="Times New Roman" w:hAnsi="Arial" w:cs="Times New Roman"/>
          <w:sz w:val="24"/>
          <w:szCs w:val="24"/>
          <w:lang w:eastAsia="el-GR"/>
        </w:rPr>
        <w:lastRenderedPageBreak/>
        <w:t>δύο φορές: και στον Αναπληρωτή Υπουργό Υγείας και στην Υπουργό Παιδείας. Δεν διευκρινίζετε στις τροπολογίες ποιος θα καλύψει το κόστος των αναλύσεων για τους εργαζόμενους, διότι για να ανοίξουν με ασφάλεια τα σχολεία, όπως είπε η Υπουργός, πρέπει να πηγαίνουνε με αναλύσεις, με εξέταση πρώτα οι εργαζόμενοι, τα στελέχη της εκπαιδευτικής κοινότητας. Και σας επισημαίνω ότι αυτό δεν αφορά μόνο τους μη εμβολιασμένους, αφορά και τους εμβολιασμένους, διότι υπάρχει θέμα φορέα.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Ρωτώ λοιπόν: θα μας πει η Κυβέρνηση ποιος θα καλύψει το κόστος, διότι αν δεν καλυφθεί το κόστος από την πολιτεία δεν μπορούμε να δεχτούμε μία συζήτηση περί εμβολιασμού όπου θα αναλαμβάνει το κόστος ο πολίτης. Νομίζω ότι είναι ξεκάθαρο. Πρέπει να μας απαντήσετε, γιατί από αυτό εξαρτάται και η τοποθέτησή μας. Νομίζω ότι όλους τους συναδέλφους τούς ενδιαφέρει αυτό. Ποιος θα πληρώνει το κόστος, λοιπόν; Πρέπει να μας το πείτε, κύριε Στύλιο, και να μπει στην τροπολογία. Είναι ελλιπής η πρόταση νομοθέτησης αυτή τη στιγμή.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Ευχαριστώ, κύριε Πρόεδρε.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ΠΡΟΕΔΡΕΥΩΝ (Χαράλαμπος Αθανασίου): </w:t>
      </w:r>
      <w:r w:rsidRPr="00567690">
        <w:rPr>
          <w:rFonts w:ascii="Arial" w:eastAsia="Times New Roman" w:hAnsi="Arial" w:cs="Times New Roman"/>
          <w:sz w:val="24"/>
          <w:szCs w:val="24"/>
          <w:lang w:eastAsia="el-GR"/>
        </w:rPr>
        <w:t xml:space="preserve">Ευχαριστούμε πολύ.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Κύριε Κάτση, που πριν διακόψατε, να σας πω ότι εσείς μιλήσατε είκοσι τεσσεράμισι λεπτά πριν τις τροπολογίες. Απλώς ήσασταν έξω και δεν ακούσατε </w:t>
      </w:r>
      <w:r w:rsidRPr="00567690">
        <w:rPr>
          <w:rFonts w:ascii="Arial" w:eastAsia="Times New Roman" w:hAnsi="Arial" w:cs="Times New Roman"/>
          <w:sz w:val="24"/>
          <w:szCs w:val="24"/>
          <w:lang w:eastAsia="el-GR"/>
        </w:rPr>
        <w:lastRenderedPageBreak/>
        <w:t xml:space="preserve">τι είπα. Η κ. Κομνηνάκα και η κ. Αδαμοπούλου έχουν μιλήσει πολύ λιγότερο χρόνο και τις τροπολογίες τις ανέπτυξαν πάλι σε λιγότερο χρόνο. Μην διαμαρτύρεστε, λοιπόν.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ΜΑΡΙΟΣ ΚΑΤΣΗΣ:</w:t>
      </w:r>
      <w:r w:rsidRPr="00567690">
        <w:rPr>
          <w:rFonts w:ascii="Arial" w:eastAsia="Times New Roman" w:hAnsi="Arial" w:cs="Times New Roman"/>
          <w:sz w:val="24"/>
          <w:szCs w:val="24"/>
          <w:lang w:eastAsia="el-GR"/>
        </w:rPr>
        <w:t xml:space="preserve"> Κύριε Πρόεδρε, θα τεκμηριώνουμε την ψήφο μας, για να μην περνάτε προς τα έξω αυτό που εσείς θέλετε. Αφήστε, λοιπόν, τον Κοινοβουλευτικό μας Εκπρόσωπο να αιτιολογήσει την ψήφο μας.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ΠΡΟΕΔΡΕΥΩΝ (Χαράλαμπος Αθανασίου): </w:t>
      </w:r>
      <w:r w:rsidRPr="00567690">
        <w:rPr>
          <w:rFonts w:ascii="Arial" w:eastAsia="Times New Roman" w:hAnsi="Arial" w:cs="Times New Roman"/>
          <w:sz w:val="24"/>
          <w:szCs w:val="24"/>
          <w:lang w:eastAsia="el-GR"/>
        </w:rPr>
        <w:t xml:space="preserve">Τριάντα πεντέμισι λεπτά και επτά τώρα, σύνολο σαράντα δυόμισι λεπτά.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Τον λόγο έχει τώρα ο κ. Χιονίδης.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ΣΑΒΒΑΣ ΧΙΟΝΙΔΗΣ:</w:t>
      </w:r>
      <w:r w:rsidRPr="00567690">
        <w:rPr>
          <w:rFonts w:ascii="Arial" w:eastAsia="Times New Roman" w:hAnsi="Arial" w:cs="Times New Roman"/>
          <w:sz w:val="24"/>
          <w:szCs w:val="24"/>
          <w:lang w:eastAsia="el-GR"/>
        </w:rPr>
        <w:t xml:space="preserve"> Ευχαριστώ πολύ, κύριε Πρόεδρε.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Κύριε Υπουργέ, κυρίες και κύριοι συνάδελφοι, μετά από μία συνεδρίαση η οποία κρατάει μέχρι τις 10 το βράδυ από τις 10 το πρωί νομίζω ότι εξαντλήσαμε μία σειρά ζητημάτων.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Θέλω να βάλω σε πολιτικό επίπεδο κάποιες σκέψεις, όπως «γιατί τροπολογίες;». Συμφωνούμε ότι η καλή νομοθέτηση δεν σημαίνει πολλές τροπολογίες. Όταν όμως βρίσκεσαι σε μία έκτακτη κατάσταση -εδώ έχουμε έναν ουσιαστικό πόλεμο με το θέμα του κορωνοϊού- σαφώς και πρέπει να αντιμετωπίσεις τρέχοντα ζητήματα. Και το έχει αποδείξει πολλές φορές η Κυβέρνηση, παρ’ όλο που της ελέγετο κάποτε «μπορείς να τα δώσεις όλα, </w:t>
      </w:r>
      <w:r w:rsidRPr="00567690">
        <w:rPr>
          <w:rFonts w:ascii="Arial" w:eastAsia="Times New Roman" w:hAnsi="Arial" w:cs="Times New Roman"/>
          <w:sz w:val="24"/>
          <w:szCs w:val="24"/>
          <w:lang w:eastAsia="el-GR"/>
        </w:rPr>
        <w:lastRenderedPageBreak/>
        <w:t xml:space="preserve">ξεκίνα» εμείς είπαμε «βήμα βήμα», για να κάνουμε το σωστό, ανάλογα με τις εξελίξεις.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Αυτό έγινε και σήμερα. Νομίζω ότι δεν διαφωνεί κανείς σε αυτή την Αίθουσα ότι σαφώς και έπρεπε να γίνουν οι δόσεις σε ό,τι αφορά την εφορία, τον ΕΦΚΑ και μία σειρά άλλες δράσεις, όσον αφορά το πώς θα ανοίξουν τα σχολειά μας, το αν οι καθαρίστριες πρέπει να πάνε στα σχολεία στις αρχές του Σεπτέμβρη, το αν πρέπει συγχρόνως η μεταφορά των μαθητών να είναι εξασφαλισμένη, και να μπορέσουμε να επιλύσουμε ζητήματα τα οποία άπτονται της καθημερινότητας και της ζωής των πολιτών, όπως επίσης και για τη διευκόλυνση είτε των επιτηδευματιών είτε των μη επιτηδευματιών.</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Σίγουρα χρειάζεται, επίσης, η ενίσχυση της τοπικής αυτοδιοίκησης, που γίνεται μέσα από τη ρύθμιση για τους υπαλλήλους οι οποίοι είναι ιδιωτικού δικαίου ορισμένου χρόνου. Δόθηκε αυτή η παράταση γιατί προέκυψε το ζήτημα και έπρεπε να δουλέψουν αυτοί οι άνθρωποι για να κάνουν όπως πρέπει τη δουλειά τους στους δήμους, οι οποίοι βοηθιούνται και βοηθιούνται στην πράξη από αυτή την Κυβέρνηση και όχι στα λόγια.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Θέλω να σταθώ επίσης στο ότι στο συγκεκριμένο, το κεντρικό μας νομοσχέδιο που αφορούσε το Κτηματολόγιο και άλλες διατάξεις, διαπιστώσαμε ότι σε πάρα πολλά ζητήματα υπήρξε συμφωνία και από τις παρατάξεις, τα κόμματα, αλλά και στους φορείς διαπιστώσαμε ότι κατά κύριο λόγο υπήρχε μια </w:t>
      </w:r>
      <w:r w:rsidRPr="00567690">
        <w:rPr>
          <w:rFonts w:ascii="Arial" w:eastAsia="Times New Roman" w:hAnsi="Arial" w:cs="Times New Roman"/>
          <w:sz w:val="24"/>
          <w:szCs w:val="24"/>
          <w:lang w:eastAsia="el-GR"/>
        </w:rPr>
        <w:lastRenderedPageBreak/>
        <w:t>συναίνεση στο ότι είναι στη σωστή κατεύθυνση. Εύλογες επιφυλάξεις διατυπώθηκαν όσον αφορά το να δούμε πώς θα προχωρήσει. Αλλά όσον αφορά το Κτηματολόγιο δουλέψανε κυβερνήσεις κι ακούστηκε σε αυτήν την Αίθουσα ότι προ είκοσι πέντε ετών ο Λαλιώτης, μετά οι κυβερνήσεις που έποντο, όπως και η κυβέρνηση ΣΥΡΙΖΑ - ΑΝΕΛ της προηγούμενης πενταετίας βοήθησαν στο να προχωρήσουμε. Έμεινα σε αυτό που είπε ο κ. Φάμελλος, ότι το 2000 προκήρυξε η κυβέρνησή τους. Σήμερα είναι 2021. Το 2016, 2017, 2018, 2019 είναι τέσσερα χρόνια, μόνο από την προκήρυξη.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ΣΩΚΡΑΤΗΣ ΦΑΜΕΛΛΟΣ:</w:t>
      </w:r>
      <w:r w:rsidRPr="00567690">
        <w:rPr>
          <w:rFonts w:ascii="Arial" w:eastAsia="Times New Roman" w:hAnsi="Arial" w:cs="Times New Roman"/>
          <w:sz w:val="24"/>
          <w:szCs w:val="24"/>
          <w:lang w:eastAsia="el-GR"/>
        </w:rPr>
        <w:t xml:space="preserve"> Τόσο κρατάει.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ΣΑΒΒΑΣ ΧΙΟΝΙΔΗΣ:</w:t>
      </w:r>
      <w:r w:rsidRPr="00567690">
        <w:rPr>
          <w:rFonts w:ascii="Arial" w:eastAsia="Times New Roman" w:hAnsi="Arial" w:cs="Times New Roman"/>
          <w:sz w:val="24"/>
          <w:szCs w:val="24"/>
          <w:lang w:eastAsia="el-GR"/>
        </w:rPr>
        <w:t xml:space="preserve"> Θέλω να πω δηλαδή ότι αυτός είναι ο στόχος μας, να συντμήσουμε χρόνους.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Επίσης ετέθησαν κάποια διλήμματα, τα οποία οφείλουν να απαντηθούν. Μπορεί λέει, δήθεν, κάποιος όταν είναι με διαύγεια, με διαφάνεια κάποιο ακίνητο και διεκδικείται ως προς τα σύνορά του ή ως προς την ιδιοκτησία του; Σαφώς και μπορεί να το δει ο καθένας. Μέχρι σήμερα τι γινόταν δηλαδή; Ίσα ίσα κάποιος μπορεί σήμερα να αγόραζε ένα ακίνητο χωρίς να ξέρει τις διεκδικήσεις. Τώρα θα το ξέρει, θα το βλέπει στον υπολογιστή και μάλιστα και τα σαββατοκύριακα οι δικηγόροι, οι μηχανικοί μπορούν να μπαίνουν να ελέγξουν και ξέρεις αν είναι διεκδικούμενο.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Επίσης τέθηκε το ερώτημα αν μπορεί να μεταβιβαστεί, να σταματήσουν οι μεταβιβάσεις. Εμείς είπαμε ότι είναι 2% αυτά που έχουν διαφορές. Να δεχθώ, λοιπόν, ως υπόθεση εργασίας ότι είναι το 15% με διαφορές. Το υπόλοιπο 85% δεν πρέπει να προχωρήσει, με βάση αυτά που είπε κι ο Μάριος Κάτσης; Λέει: 10% και 15%. Το 85% να προχωρήσει; Να προχωρήσει, και για το υπόλοιπο να ξέρει με διαφάνεια ο καθένας τι είναι το ακίνητο το οποίο έχει.</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Και βεβαίως έρχεται το πλήρωμα του χρόνου για να αποδειχθεί αν πραγματικά γίνεται δουλειά κι είναι στοχευμένη. Εύλογες είναι οι επιφυλάξεις περί ασφαλείας των συναλλαγών. Είναι σαφές και ξεκάθαρο, θα γίνουν τα συμβόλαια ηλεκτρονικά, να πάψουμε πια τις χιλιάδες επισκέψεις στις υπηρεσίες. Δεν το θέλουμε και αυτό;</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Ένα θέμα που ετέθη με δύναμη και με πάθος από όλες τις παρατάξεις -και εμένα μου τηλεφώνησαν, όπως και σε πολλούς συναδέλφους του χώρου μας- είναι σε σχέση με το ΤΕΙ Γεωπληροφορικής. Ναι, πραγματικά δεν ήταν θέμα που έπρεπε να διαμείβεται σε αυτό το νομοσχέδιο, είναι θέμα καθορισμού επαγγελματικών δικαιωμάτων. Είναι ξεκάθαρο. Παρ’ όλα αυτά ο αρμόδιος για το Κτηματολόγιο Υπουργός μάς έδωσε τη νομοτεχνική βελτίωση στο άρθρο 25, της παραγράφου 1, όπου μετά τη λέξη «σύνταξη» απαλείφονται οι λέξεις «τεχνικής έκθεσης».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ΑΓΓΕΛΙΚΗ ΑΔΑΜΟΠΟΥΛΟΥ:</w:t>
      </w:r>
      <w:r w:rsidRPr="00567690">
        <w:rPr>
          <w:rFonts w:ascii="Arial" w:eastAsia="Times New Roman" w:hAnsi="Arial" w:cs="Times New Roman"/>
          <w:sz w:val="24"/>
          <w:szCs w:val="24"/>
          <w:lang w:eastAsia="el-GR"/>
        </w:rPr>
        <w:t xml:space="preserve"> Δεν έχει καμμία σχέση αυτό.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lastRenderedPageBreak/>
        <w:t xml:space="preserve">ΜΑΡΙΟΣ ΚΑΤΣΗΣ: </w:t>
      </w:r>
      <w:r w:rsidRPr="00567690">
        <w:rPr>
          <w:rFonts w:ascii="Arial" w:eastAsia="Times New Roman" w:hAnsi="Arial" w:cs="Times New Roman"/>
          <w:sz w:val="24"/>
          <w:szCs w:val="24"/>
          <w:lang w:eastAsia="el-GR"/>
        </w:rPr>
        <w:t xml:space="preserve">Δεν έχουμε λάβει τίποτα.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ΓΕΩΡΓΙΟΣ ΣΤΥΛΙΟΣ (Υφυπουργός Ψηφιακής Διακυβέρνησης): </w:t>
      </w:r>
      <w:r w:rsidRPr="00567690">
        <w:rPr>
          <w:rFonts w:ascii="Arial" w:eastAsia="Times New Roman" w:hAnsi="Arial" w:cs="Times New Roman"/>
          <w:sz w:val="24"/>
          <w:szCs w:val="24"/>
          <w:lang w:eastAsia="el-GR"/>
        </w:rPr>
        <w:t xml:space="preserve">Έχει κατατεθεί από το πρωί.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(Χαράλαμπος Αθανασίου):</w:t>
      </w:r>
      <w:r w:rsidRPr="00567690">
        <w:rPr>
          <w:rFonts w:ascii="Arial" w:eastAsia="Times New Roman" w:hAnsi="Arial" w:cs="Times New Roman"/>
          <w:sz w:val="24"/>
          <w:szCs w:val="24"/>
          <w:lang w:eastAsia="el-GR"/>
        </w:rPr>
        <w:t xml:space="preserve"> Κύριε Χιονίδη, ολοκληρώστε παρακαλώ.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ΣΑΒΒΑΣ ΧΙΟΝΙΔΗΣ: </w:t>
      </w:r>
      <w:r w:rsidRPr="00567690">
        <w:rPr>
          <w:rFonts w:ascii="Arial" w:eastAsia="Times New Roman" w:hAnsi="Arial" w:cs="Times New Roman"/>
          <w:sz w:val="24"/>
          <w:szCs w:val="24"/>
          <w:lang w:eastAsia="el-GR"/>
        </w:rPr>
        <w:t>Θα ολοκληρώσω, κύριε Πρόεδρε.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Η νομοτεχνική, λοιπόν, βοηθάει στο να έχουν τη συντριπτική πλειοψηφία της δουλειάς που είχαν χωρίς να χάνουν κάτι ιδιαίτερο, αλλά δεν μπορείς να υπερβείς και το υφιστάμενο νομικό πλαίσιο περί δικαιωμάτων υπογραφής.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Εν κατακλείδι, θα πρέπει να δούμε ακόμη και για τους πιστοποιημένους ανθρώπους οι οποίοι θα δουλέψουν και είναι μηχανικοί κάθε κατηγορίας, που θα ελέγχονται, ότι η υπογραφή του ιδιώτη ο οποίος δουλεύει για λογαριασμό του δημοσίου ως πιστοποιημένος έχει αξιοπιστία και αυτό πρέπει να το καταλάβουμε.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Από εκεί και πέρα, ακούστηκε «μήπως θα έχουμε εκλογές;» Η Κυβέρνηση του Κυριάκου Μητσοτάκη και όλοι εμείς δεν έχουμε το μυαλό στις εκλογές. Το μυαλό το έχουμε στο να λύνουμε προβλήματα. Φαίνεται κάποιοι εξ ιδίων κρίνουν ότι τέτοια μέτρα τα παίρνουμε προεκλογικά. Εμείς τα παίρνουμε εν πλήρη δυνάμει στη μέση της κοινοβουλευτικής περιόδου και της ζωής αυτής </w:t>
      </w:r>
      <w:r w:rsidRPr="00567690">
        <w:rPr>
          <w:rFonts w:ascii="Arial" w:eastAsia="Times New Roman" w:hAnsi="Arial" w:cs="Times New Roman"/>
          <w:sz w:val="24"/>
          <w:szCs w:val="24"/>
          <w:lang w:eastAsia="el-GR"/>
        </w:rPr>
        <w:lastRenderedPageBreak/>
        <w:t xml:space="preserve">της Κυβέρνησης και αυτό μένει να αποδειχθεί. Εμείς δεν κοιτάμε την ψηφοθηρία. Λύνουμε ζητήματα και θα συνεχίσουμε να λύνουμε ζητήματα, με αξιοπιστία και με μικρά λάθη, αν θέλετε. Και γι’ αυτό έγιναν δεκτές και πάρα πολλές παρατηρήσεις μέσα από τη διαβούλευση. Ο Υπουργός κ. Στύλιος, ο οποίος παρίσταται, αλλά και ο κ. Πιερρακάκης είναι ανοικτοί στις συζητήσεις και έγιναν δεκτές πολλές παρατηρήσεις και από τις επιτροπές, αλλά κυρίως από τη διαβούλευση με τους φορείς.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Υπ’ αυτή την έννοια, επειδή είμαστε σε μια θετική κατεύθυνση παρ’ όλες τις επιφυλάξεις, θα προτείνω και πάλι να ψηφιστεί αυτό το σχέδιο νόμου ώστε αύριο οι πολίτες να μπορούν να ρυθμίζουν τις δόσεις τους με τις τροπολογίες που γίνανε, να ακολουθήσουν όλες οι διαδικασίες, να ανοίξουν τα σχολειά μας σωστά, αλλά κυρίως να κάνουμε αυτό που ήταν βασικός πυλώνας για τη Νέα Δημοκρατία, να προχωρήσει το Κτηματολόγιο όπως πρέπει να προχωρήσει. Γιατί στη ζωή δεν μπορείς να πας όταν δεν ξέρεις τι έχεις.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ΠΡΟΕΔΡΕΥΩΝ (Χαράλαμπος Αθανασίου):</w:t>
      </w:r>
      <w:r w:rsidRPr="00567690">
        <w:rPr>
          <w:rFonts w:ascii="Arial" w:eastAsia="Times New Roman" w:hAnsi="Arial" w:cs="Times New Roman"/>
          <w:sz w:val="24"/>
          <w:szCs w:val="24"/>
          <w:lang w:eastAsia="el-GR"/>
        </w:rPr>
        <w:t xml:space="preserve"> Ολοκληρώστε, έχετε φθάσει στα οκτώ λεπτά.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ΣΑΒΒΑΣ ΧΙΟΝΙΔΗΣ: </w:t>
      </w:r>
      <w:r w:rsidRPr="00567690">
        <w:rPr>
          <w:rFonts w:ascii="Arial" w:eastAsia="Times New Roman" w:hAnsi="Arial" w:cs="Times New Roman"/>
          <w:sz w:val="24"/>
          <w:szCs w:val="24"/>
          <w:lang w:eastAsia="el-GR"/>
        </w:rPr>
        <w:t xml:space="preserve">Για να προγραμματίσεις, για να κάνεις χωροταξία, για να φέρεις επενδύσεις -κλείνω, κύριε Πρόεδρε- οφείλεις πρώτα να ξέρεις τι έχεις. Και επειδή ελέχθη το παράδειγμα της Ολλανδίας που το έκανε το </w:t>
      </w:r>
      <w:r w:rsidRPr="00567690">
        <w:rPr>
          <w:rFonts w:ascii="Arial" w:eastAsia="Times New Roman" w:hAnsi="Arial" w:cs="Arial"/>
          <w:sz w:val="24"/>
          <w:szCs w:val="24"/>
          <w:lang w:eastAsia="el-GR"/>
        </w:rPr>
        <w:t>ʼ</w:t>
      </w:r>
      <w:r w:rsidRPr="00567690">
        <w:rPr>
          <w:rFonts w:ascii="Arial" w:eastAsia="Times New Roman" w:hAnsi="Arial" w:cs="Times New Roman"/>
          <w:sz w:val="24"/>
          <w:szCs w:val="24"/>
          <w:lang w:eastAsia="el-GR"/>
        </w:rPr>
        <w:t xml:space="preserve">85 να πω ότι η Ολλανδία και οι άλλες χώρες της Κεντρικής Ευρώπης δεν ήταν σε </w:t>
      </w:r>
      <w:r w:rsidRPr="00567690">
        <w:rPr>
          <w:rFonts w:ascii="Arial" w:eastAsia="Times New Roman" w:hAnsi="Arial" w:cs="Times New Roman"/>
          <w:sz w:val="24"/>
          <w:szCs w:val="24"/>
          <w:lang w:eastAsia="el-GR"/>
        </w:rPr>
        <w:lastRenderedPageBreak/>
        <w:t xml:space="preserve">καθεστώς τουρκοκρατίας για μια σειρά ετών, με όλες τις νοοτροπίες και με αυτά τα οποία συμβαίνουν εδώ. Η δε Βουλγαρία είχε κομμουνιστικό καθεστώς και όλα ήταν καταγεγραμμένα και ήταν ευκολότερο.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Έχουμε τις δυσκολίες και την ιδιοσυγκρασία να είμαστε απαιτητικοί. Από εκεί και πέρα, όμως, ας κάνουμε όλοι μια προσπάθεια ακόμη μήπως σε δύο χρόνια μπορέσουμε να κλείσουμε αυτό το οποίο ζητά όλος ο κόσμος, αυτό το οποίο ζητούμε όλοι και φάνηκε από τις τοποθετήσεις ότι όλοι θέλουμε να ολοκληρωθεί επιτέλους το Κτηματολόγιο.</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Ευχαριστώ, κύριε Πρόεδρε για την ανοχή σας. </w:t>
      </w:r>
    </w:p>
    <w:p w:rsidR="00567690" w:rsidRPr="00567690" w:rsidRDefault="00567690" w:rsidP="00E15F6F">
      <w:pPr>
        <w:spacing w:line="600" w:lineRule="auto"/>
        <w:ind w:firstLine="720"/>
        <w:jc w:val="both"/>
        <w:rPr>
          <w:rFonts w:ascii="Arial" w:eastAsia="Times New Roman" w:hAnsi="Arial" w:cs="Times New Roman"/>
          <w:b/>
          <w:sz w:val="24"/>
          <w:szCs w:val="24"/>
          <w:lang w:eastAsia="el-GR"/>
        </w:rPr>
      </w:pPr>
      <w:r w:rsidRPr="00567690">
        <w:rPr>
          <w:rFonts w:ascii="Arial" w:eastAsia="Times New Roman" w:hAnsi="Arial" w:cs="Times New Roman"/>
          <w:b/>
          <w:sz w:val="24"/>
          <w:szCs w:val="24"/>
          <w:lang w:eastAsia="el-GR"/>
        </w:rPr>
        <w:t>ΠΡΟΕΔΡΕΥΩΝ (Χαράλαμπος Αθανασίου):</w:t>
      </w:r>
      <w:r w:rsidRPr="00567690">
        <w:rPr>
          <w:rFonts w:ascii="Arial" w:eastAsia="Times New Roman" w:hAnsi="Arial" w:cs="Times New Roman"/>
          <w:sz w:val="24"/>
          <w:szCs w:val="24"/>
          <w:lang w:eastAsia="el-GR"/>
        </w:rPr>
        <w:t xml:space="preserve"> Τον λόγο έχει ο Υφυπουργός Ψηφιακής Διακυβέρνησης κ. Στύλιος, για να ολοκληρώσουμε τη συζήτηση.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ΓΕΩΡΓΙΟΣ ΣΤΥΛΙΟΣ (Υφυπουργός Ψηφιακής Διακυβέρνησης): </w:t>
      </w:r>
      <w:r w:rsidRPr="00567690">
        <w:rPr>
          <w:rFonts w:ascii="Arial" w:eastAsia="Times New Roman" w:hAnsi="Arial" w:cs="Times New Roman"/>
          <w:sz w:val="24"/>
          <w:szCs w:val="24"/>
          <w:lang w:eastAsia="el-GR"/>
        </w:rPr>
        <w:t>Ευχαριστώ, κύριε Πρόεδρε.</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Είμαστε όλοι από το πρωί εδώ -το είπε και ο συνάδελφος, ο εισηγητής της Πλειοψηφίας πολύ ορθά και πολύ σωστά- αλλά πρέπει σε ορισμένα θέματα να δώσω ορισμένες κατευθύνσεις.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Πρώτον, σε σχέση με το έργο του μετασχηματισμού του φορέα του ελληνικού Κτηματολογίου, επί διακυβέρνησης ΣΥΡΙΖΑ τέσσερα νέα </w:t>
      </w:r>
      <w:r w:rsidRPr="00567690">
        <w:rPr>
          <w:rFonts w:ascii="Arial" w:eastAsia="Times New Roman" w:hAnsi="Arial" w:cs="Times New Roman"/>
          <w:sz w:val="24"/>
          <w:szCs w:val="24"/>
          <w:lang w:eastAsia="el-GR"/>
        </w:rPr>
        <w:lastRenderedPageBreak/>
        <w:t xml:space="preserve">κτηματολογικά γραφεία έχουν ανοίξει. Σήμερα έχουμε τριάντα πέντε. Είναι μια μεταρρύθμιση, ένας μετασχηματισμός που με συνέπεια υλοποιεί και εφαρμόζει η Κυβέρνηση του Κυριάκου Μητσοτάκη και της Νέας Δημοκρατίας.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Επίσης, επειδή πολλές φορές αναφέρθηκαν στη κτηματογράφηση, αλλά δεν μπορείς να είσαι και με τους μεν και με τους δε, να προσπαθείς να ικανοποιήσεις όλο το ακροατήριο, διότι καταλαβαίνω τη θέλησή τους να υποστηρίξουν τους εργολάβους, τους αναδόχους, αλλά από την άλλη πλευρά θέλουν να προχωρήσει και το έργο του Κτηματολογίου, λέω λοιπόν: Ποιος νομοθέτησε το 6Α; Ήταν ή δεν ήταν η κυβέρνηση ΣΥΡΙΖΑ που νομοθέτησε το 6Α και είχαμε προσφυγή στο Συμβούλιο της Επικρατείας και μπλοκάρισμα της κτηματογράφησης για ενάμιση χρόνο; Και έρχεται τώρα αυτή η Κυβέρνηση, ήρθε, το νομοθέτησε. Και εσείς το ψηφίσατε. Και ο ΣΥΡΙΖΑ το ψήφισε, αλλά χρειάστηκε να περάσει ενάμισης χρόνος για να καταλάβετε το λάθος το οποίο είχατε κάνει. Αυτό πληρώνουμε. Και για τα δασικά τις δικές σας παραλείψεις τώρα διαχειριζόμαστε και έχει δοθεί παράταση από την Κυβέρνηση για να δώσουμε λύσεις, διότι και εκεί, στον δικό σας νόμο για τα δασικά, πάλι και εκεί είχαμε προσφυγή στο Συμβούλιο της Επικρατείας.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t xml:space="preserve">ΣΩΚΡΑΤΗΣ ΦΑΜΕΛΛΟΣ: </w:t>
      </w:r>
      <w:r w:rsidRPr="00567690">
        <w:rPr>
          <w:rFonts w:ascii="Arial" w:eastAsia="Times New Roman" w:hAnsi="Arial" w:cs="Times New Roman"/>
          <w:sz w:val="24"/>
          <w:szCs w:val="24"/>
          <w:lang w:eastAsia="el-GR"/>
        </w:rPr>
        <w:t>Ο νόμος Χατζηδάκη εκκρεμεί στο Συμβούλιο της Επικρατείας.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sz w:val="24"/>
          <w:szCs w:val="24"/>
          <w:lang w:eastAsia="el-GR"/>
        </w:rPr>
        <w:lastRenderedPageBreak/>
        <w:t xml:space="preserve">ΓΕΩΡΓΙΟΣ ΣΤΥΛΙΟΣ (Υφυπουργός Ψηφιακής Διακυβέρνησης): </w:t>
      </w:r>
      <w:r w:rsidRPr="00567690">
        <w:rPr>
          <w:rFonts w:ascii="Arial" w:eastAsia="Times New Roman" w:hAnsi="Arial" w:cs="Times New Roman"/>
          <w:sz w:val="24"/>
          <w:szCs w:val="24"/>
          <w:lang w:eastAsia="el-GR"/>
        </w:rPr>
        <w:t xml:space="preserve">Θέλω επίσης να πληροφορήσω το εξής, ότι με δικές μας αποφάσεις και κατά τη διάρκεια της κτηματογράφησης όλη η πληροφόρηση είναι διαθέσιμη σε όλους τους πολίτες για να γνωρίζουν τι ισχυρίζεται ο καθένας για τα δικαιώματά του.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Σας θυμίζω επίσης μια μεγάλη αλλαγή την οποία πραγματοποίησε η δική μας Κυβέρνηση, την έρευνα και τη θέαση. Την έχουν επικροτήσει πάνω από διακόσιες χιλιάδες επαγγελματίες, νομικοί και μηχανικοί. Εάν, λοιπόν, όλα ήταν έργο δικό σας, γιατί δεν το φτιάχνατε κι εσείς; Έγινε, λοιπόν, από τη δική μας Κυβέρνηση. Έχουμε δώσει πρόσβαση είκοσι τέσσερις ώρες, επτά μέρες την εβδομάδα, όλον τον χρόνο, από οπουδήποτε, με οποιονδήποτε τρόπο, έχοντας βέβαια ο καθένας πρόσβαση με βάση τους κωδικούς του για να είναι ιχνηλατημένη και καταγεγραμμένη η πρόσβαση.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Σε σχέση με τις ενστάσεις, επειδή ήταν στον πολιτικό λόγο του συνόλου των Βουλευτών της Αξιωματικής Αντιπολίτευσης, σας είπε ο εισηγητής της Πλειοψηφίας ότι 2% είναι αυτήν τη στιγμή οι ενστάσεις, οι αιτήσεις διόρθωσης που παρατηρούνται στο Κτηματολόγιο. Τέθηκε το ερώτημα, το οποίο έχει τεθεί πολλές φορές: Μπορεί το 2% να εμποδίζει το υπόλοιπο 98%; Εμείς λέμε όχι. Ποια ήταν η φιλοσοφία μέχρι τώρα του Κτηματολογίου, του νόμου για το </w:t>
      </w:r>
      <w:r w:rsidRPr="00567690">
        <w:rPr>
          <w:rFonts w:ascii="Arial" w:eastAsia="Times New Roman" w:hAnsi="Arial" w:cs="Times New Roman"/>
          <w:sz w:val="24"/>
          <w:szCs w:val="24"/>
          <w:lang w:eastAsia="el-GR"/>
        </w:rPr>
        <w:lastRenderedPageBreak/>
        <w:t xml:space="preserve">Κτηματολόγιο; Ήταν ότι πρέπει να ολοκληρωθεί το 100%. Προχωράει το 98%, το 2% δεν το αφήνουμε στην τύχη.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Γι’ αυτόν τον λόγο σας είπαμε ότι οργανώσαμε επιτροπές μέσα στο Κτηματολόγιο και ενεργοποιούμε επιτροπές οι οποίες υπήρχαν μέχρι τώρα στον νόμο για να μπορέσουν να διευθετηθούν και να απαντηθούν όλες αυτές οι αιτήσεις διόρθωσης και οι ενστάσεις. Και σας είπαμε ότι υπάρχουν και τριμελείς επιτροπές πάλι μέσα στο Κτηματολόγιο για δεύτερη επιπλέον ασφαλιστική δικλείδα, για να μην στέλναμε τον κόσμο στα δικαστήρια. Διότι εσείς αυτό υπερασπίζεστε, να στείλουμε τον κόσμο σε χρονοβόρες και κοστοβόρες διαδικασίες.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Αυτήν, λοιπόν, τη μεγάλη αλλαγή εσείς δεν τη δέχεστε. Και δεν δέχεστε και κάτι άλλο, τη διαφάνεια, να γνωρίζει ο κόσμος τι πραγματικά συμβαίνει. Σας το είπε ο εισηγητής μας. Θα μπορούσα να αγοράσω εγώ σήμερα ένα γεωτεμάχιο ή ένα οικόπεδο κάπου ή ένα διαμέρισμα και να μην γνωρίζω τη διαφορά που υπάρχει. Άρα, λοιπόν, τι κάνατε; Κουκουλώνατε, βάζατε το πρόβλημα κάτω από το χαλί. Δεν ενημερωνόταν ο αγοραστής και αυτό για εμάς είναι θέμα ενημέρωσης, διαφάνειας, είναι θέμα ενός κράτους δικαίου, ενός σύγχρονου κράτους με καθαρούς όρους. Δεν θα τον κοροϊδέψουμε τον επενδυτή να έρθει στη χώρα να αγοράσει ένα γεωτεμάχιο, ένα οικόπεδο, να </w:t>
      </w:r>
      <w:r w:rsidRPr="00567690">
        <w:rPr>
          <w:rFonts w:ascii="Arial" w:eastAsia="Times New Roman" w:hAnsi="Arial" w:cs="Times New Roman"/>
          <w:sz w:val="24"/>
          <w:szCs w:val="24"/>
          <w:lang w:eastAsia="el-GR"/>
        </w:rPr>
        <w:lastRenderedPageBreak/>
        <w:t>κάνει μια επένδυση, είτε είναι Έλληνας είτε από οποιαδήποτε άλλη χώρα, και αύριο να του βγουν τα προβλήματα και να κολλάει η οποιαδήποτε επένδυση.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Με αυτήν, λοιπόν, τη φιλοσοφία εμείς προχωρούμε σε αυτό το οποίο είπαμε ότι είναι ο στόχος μας. Ο στόχος μας είναι ένα ψηφιακό Κτηματολόγιο, η απεικόνιση των δικαιωμάτων. Θα φτάσουμε σε δύο χρόνια από τώρα με τους ρυθμούς με τους οποίους προχωρά η κτηματογράφηση να έχουμε κτηματολόγιο στο 90% της χώρας. Ποιος μας το λέει αυτό; Σας το είπε και ο Υπουργός. Μας το λένε τα μετρήσιμα στοιχεία τα οποία έχουμε από τον φορέα, από το ελληνικό Κτηματολόγιο.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Και το ξέρετε και εσείς πολύ καλά ότι, όπως δουλεύουμε για τον μετασχηματισμό, έτσι εργαζόμαστε και για την κτηματογράφηση. Με αυτόν τον τρόπο θα δώσουμε στην ελληνική κοινωνία ένα Κτηματολόγιο οργανωμένο πάνω από το 90% της χώρας, κάτι το οποίο για δεκαετίες δεν είχε συμβεί και έχει ταυτιστεί στη συνείδηση των Ελλήνων πολιτών με τη γραφειοκρατία, με την ταλαιπωρία και με έξοδα. Αυτό η Κυβέρνηση το ανατρέπει.</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Έχουμε, λοιπόν, μια Κυβέρνηση η οποία, παρ’ ότι βρισκόμαστε μέσα σε πανδημία, παρ’ ότι αναγκάστηκε να διαχειριστεί το μεταναστευτικό, τις απειλές από τη γείτονα χώρα, δεν σταμάτησε να εργάζεται, να νομοθετεί και να εργάζεται υπέρ του ελληνικού λαού με παρεμβάσεις ουσιαστικές όπως μια </w:t>
      </w:r>
      <w:r w:rsidRPr="00567690">
        <w:rPr>
          <w:rFonts w:ascii="Arial" w:eastAsia="Times New Roman" w:hAnsi="Arial" w:cs="Times New Roman"/>
          <w:sz w:val="24"/>
          <w:szCs w:val="24"/>
          <w:lang w:eastAsia="el-GR"/>
        </w:rPr>
        <w:lastRenderedPageBreak/>
        <w:t xml:space="preserve">ουσιαστική παρέμβαση είναι και το σημερινό νομοσχέδιο το οποίο νομοθετούμε.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Σας καλούμε, έστω και την τελευταία στιγμή, να πάρετε μια απόφαση, να πάμε βήματα μπροστά τη χώρα και τον τόπο. Να συμφωνήσετε, διότι είναι ένα καλό νομοσχέδιο, είναι ένα θετικό νομοσχέδιο. Να συμφωνήσετε να το ψηφίσετε το συγκεκριμένο νομοσχέδιο για να στείλουμε ένα μήνυμα στην ελληνική κοινωνία ότι υπάρχουν νόμοι, υπάρχουν πρωτοβουλίες οι οποίες είναι χρήσιμες για τον κόσμο. Το ξέρει ο κόσμος ότι είναι χρήσιμο γι’ αυτόν. Οι πολιτικές δυνάμεις στο ελληνικό Κοινοβούλιο μπορούν να συμφωνήσουν και να προχωρήσουν όλοι μαζί.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Ευχαριστώ πολύ, κύριε Πρόεδρε. </w:t>
      </w:r>
    </w:p>
    <w:p w:rsidR="00567690" w:rsidRPr="00567690" w:rsidRDefault="00567690" w:rsidP="00E15F6F">
      <w:pPr>
        <w:spacing w:line="600" w:lineRule="auto"/>
        <w:ind w:firstLine="720"/>
        <w:jc w:val="center"/>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(Χειροκροτήματα από την πτέρυγα της Νέας Δημοκρατίας)</w:t>
      </w:r>
    </w:p>
    <w:p w:rsidR="00567690" w:rsidRPr="00567690" w:rsidRDefault="00567690" w:rsidP="00E15F6F">
      <w:pPr>
        <w:spacing w:line="600" w:lineRule="auto"/>
        <w:ind w:firstLine="720"/>
        <w:jc w:val="both"/>
        <w:rPr>
          <w:rFonts w:ascii="Verdana" w:eastAsia="Times New Roman" w:hAnsi="Verdana" w:cs="Times New Roman"/>
          <w:color w:val="000000"/>
          <w:sz w:val="17"/>
          <w:szCs w:val="17"/>
          <w:shd w:val="clear" w:color="auto" w:fill="FFFFFF"/>
          <w:lang w:eastAsia="el-GR"/>
        </w:rPr>
      </w:pPr>
      <w:r w:rsidRPr="00567690">
        <w:rPr>
          <w:rFonts w:ascii="Arial" w:eastAsia="Times New Roman" w:hAnsi="Arial" w:cs="Times New Roman"/>
          <w:b/>
          <w:sz w:val="24"/>
          <w:szCs w:val="24"/>
          <w:lang w:eastAsia="el-GR"/>
        </w:rPr>
        <w:t xml:space="preserve">ΠΡΟΕΔΡΕΥΩΝ (Χαράλαμπος Αθανασίου): </w:t>
      </w:r>
      <w:r w:rsidRPr="00567690">
        <w:rPr>
          <w:rFonts w:ascii="Arial" w:eastAsia="Times New Roman" w:hAnsi="Arial" w:cs="Times New Roman"/>
          <w:sz w:val="24"/>
          <w:szCs w:val="24"/>
          <w:lang w:eastAsia="el-GR"/>
        </w:rPr>
        <w:t xml:space="preserve">Κυρίες και κύριοι συνάδελφοι, κηρύσσεται περαιωμένη η συζήτηση επί της αρχής και επί των άρθρων του σχεδίου νόμου του Υπουργείου Ψηφιακής Διακυβέρνησης: </w:t>
      </w:r>
      <w:r w:rsidRPr="00567690">
        <w:rPr>
          <w:rFonts w:ascii="Arial" w:eastAsia="Times New Roman" w:hAnsi="Arial" w:cs="Arial"/>
          <w:color w:val="000000"/>
          <w:sz w:val="24"/>
          <w:szCs w:val="24"/>
          <w:shd w:val="clear" w:color="auto" w:fill="FFFFFF"/>
          <w:lang w:eastAsia="el-GR"/>
        </w:rPr>
        <w:t>«Εκσυγχρονισμός του Ελληνικού Κτηματολογίου, νέες ψηφιακές υπηρεσίες και ενίσχυση της ψηφιακής διακυβέρνησης».</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Προχωρούμε στην ψήφιση επί της αρχής, των άρθρων, των τροπολογιών και του συνόλου και η ψήφισή τους θα γίνει χωριστά.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lastRenderedPageBreak/>
        <w:t xml:space="preserve">Σας επισημαίνουμε ότι η ψηφοφορία περιλαμβάνει την αρχή του νομοσχεδίου, πενήντα ένα άρθρα, δέκα τροπολογίες, το ακροτελεύτιο άρθρο, καθώς και το σύνολο του νομοσχεδίου.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 xml:space="preserve">Βεβαιωθείτε ότι έχετε ψηφίσει όλα τα άρθρα, το ακροτελεύτιο άρθρο και το σύνολο του νομοσχεδίου. Αφού καταχωρίσετε την ψήφο σας, έχετε τη δυνατότητα να την ελέγξετε ή και να την αναθεωρήσετε έως τη λήξη της ψηφοφορίας. </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Παρακαλώ να ανοίξει το σύστημα της ηλεκτρονικής ψηφοφορίας.</w:t>
      </w:r>
    </w:p>
    <w:p w:rsidR="00567690" w:rsidRPr="00567690" w:rsidRDefault="00567690" w:rsidP="00E15F6F">
      <w:pPr>
        <w:spacing w:line="600" w:lineRule="auto"/>
        <w:ind w:firstLine="720"/>
        <w:jc w:val="center"/>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(ΨΗΦΟΦΟΡΙΑ)</w:t>
      </w:r>
    </w:p>
    <w:p w:rsidR="00567690" w:rsidRPr="00567690" w:rsidRDefault="00567690" w:rsidP="00E15F6F">
      <w:pPr>
        <w:spacing w:line="600" w:lineRule="auto"/>
        <w:ind w:firstLine="720"/>
        <w:jc w:val="both"/>
        <w:rPr>
          <w:rFonts w:ascii="Arial" w:eastAsia="SimSun" w:hAnsi="Arial" w:cs="Arial"/>
          <w:bCs/>
          <w:sz w:val="24"/>
          <w:szCs w:val="24"/>
          <w:lang w:eastAsia="zh-CN"/>
        </w:rPr>
      </w:pPr>
      <w:r w:rsidRPr="00567690">
        <w:rPr>
          <w:rFonts w:ascii="Arial" w:eastAsia="SimSun" w:hAnsi="Arial" w:cs="Arial"/>
          <w:b/>
          <w:bCs/>
          <w:sz w:val="24"/>
          <w:szCs w:val="24"/>
          <w:lang w:eastAsia="zh-CN"/>
        </w:rPr>
        <w:t xml:space="preserve">ΠΡΟΕΔΡΕΥΩΝ (Χαράλαμπος Αθανασίου): </w:t>
      </w:r>
      <w:r w:rsidRPr="00567690">
        <w:rPr>
          <w:rFonts w:ascii="Arial" w:eastAsia="SimSun" w:hAnsi="Arial" w:cs="Arial"/>
          <w:bCs/>
          <w:sz w:val="24"/>
          <w:szCs w:val="24"/>
          <w:lang w:eastAsia="zh-CN"/>
        </w:rPr>
        <w:t>Εφόσον έχετε ολοκληρώσει την ψηφοφορία, παρακαλώ να κλείσει το σύστημα της ηλεκτρονικής ψηφοφορίας.</w:t>
      </w:r>
    </w:p>
    <w:p w:rsidR="00567690" w:rsidRPr="00567690" w:rsidRDefault="00567690" w:rsidP="00E15F6F">
      <w:pPr>
        <w:spacing w:line="600" w:lineRule="auto"/>
        <w:ind w:firstLine="720"/>
        <w:jc w:val="center"/>
        <w:rPr>
          <w:rFonts w:ascii="Arial" w:eastAsia="Times New Roman" w:hAnsi="Arial" w:cs="Times New Roman"/>
          <w:sz w:val="24"/>
          <w:szCs w:val="24"/>
          <w:lang w:eastAsia="el-GR"/>
        </w:rPr>
      </w:pPr>
      <w:r w:rsidRPr="00567690">
        <w:rPr>
          <w:rFonts w:ascii="Arial" w:eastAsia="SimSun" w:hAnsi="Arial" w:cs="Arial"/>
          <w:bCs/>
          <w:sz w:val="24"/>
          <w:szCs w:val="24"/>
          <w:lang w:eastAsia="zh-CN"/>
        </w:rPr>
        <w:t>(ΗΛΕΚΤΡΟΝΙΚΗ ΚΑΤΑΜΕΤΡΗΣΗ)</w:t>
      </w:r>
    </w:p>
    <w:p w:rsidR="00567690" w:rsidRPr="00567690" w:rsidRDefault="00567690" w:rsidP="00E15F6F">
      <w:pPr>
        <w:autoSpaceDE w:val="0"/>
        <w:autoSpaceDN w:val="0"/>
        <w:adjustRightInd w:val="0"/>
        <w:spacing w:line="600" w:lineRule="auto"/>
        <w:ind w:firstLine="720"/>
        <w:jc w:val="center"/>
        <w:rPr>
          <w:rFonts w:ascii="Arial" w:eastAsia="SimSun" w:hAnsi="Arial" w:cs="Arial"/>
          <w:sz w:val="24"/>
          <w:szCs w:val="24"/>
          <w:lang w:eastAsia="zh-CN"/>
        </w:rPr>
      </w:pPr>
      <w:r w:rsidRPr="00567690">
        <w:rPr>
          <w:rFonts w:ascii="Arial" w:eastAsia="SimSun" w:hAnsi="Arial" w:cs="Arial"/>
          <w:sz w:val="24"/>
          <w:szCs w:val="24"/>
          <w:lang w:eastAsia="zh-CN"/>
        </w:rPr>
        <w:t>(ΜΕΤΑ ΤΗΝ ΗΛΕΚΤΡΟΝΙΚΗ ΚΑΤΑΜΕΤΡΗΣΗ)</w:t>
      </w:r>
    </w:p>
    <w:p w:rsidR="00567690" w:rsidRPr="00567690" w:rsidRDefault="00567690" w:rsidP="00E15F6F">
      <w:pPr>
        <w:spacing w:line="600" w:lineRule="auto"/>
        <w:ind w:firstLine="720"/>
        <w:contextualSpacing/>
        <w:jc w:val="both"/>
        <w:rPr>
          <w:rFonts w:ascii="Arial" w:eastAsia="Times New Roman" w:hAnsi="Arial" w:cs="Times New Roman"/>
          <w:sz w:val="24"/>
          <w:szCs w:val="24"/>
          <w:lang w:eastAsia="el-GR"/>
        </w:rPr>
      </w:pPr>
      <w:r w:rsidRPr="00567690">
        <w:rPr>
          <w:rFonts w:ascii="Arial" w:eastAsia="SimSun" w:hAnsi="Arial" w:cs="Arial"/>
          <w:b/>
          <w:bCs/>
          <w:sz w:val="24"/>
          <w:szCs w:val="24"/>
          <w:lang w:eastAsia="zh-CN"/>
        </w:rPr>
        <w:t xml:space="preserve">ΠΡΟΕΔΡΕΥΩΝ (Χαράλαμπος Αθανασίου): </w:t>
      </w:r>
      <w:r w:rsidRPr="00567690">
        <w:rPr>
          <w:rFonts w:ascii="Arial" w:eastAsia="Times New Roman" w:hAnsi="Arial" w:cs="Times New Roman"/>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567690" w:rsidRPr="00567690" w:rsidRDefault="00567690" w:rsidP="00E15F6F">
      <w:pPr>
        <w:spacing w:line="600" w:lineRule="auto"/>
        <w:ind w:firstLine="720"/>
        <w:contextualSpacing/>
        <w:jc w:val="center"/>
        <w:rPr>
          <w:rFonts w:ascii="Arial" w:eastAsia="Times New Roman" w:hAnsi="Arial" w:cs="Times New Roman"/>
          <w:color w:val="FF0000"/>
          <w:sz w:val="24"/>
          <w:szCs w:val="24"/>
          <w:lang w:eastAsia="el-GR"/>
        </w:rPr>
      </w:pPr>
      <w:r w:rsidRPr="00567690">
        <w:rPr>
          <w:rFonts w:ascii="Arial" w:eastAsia="Times New Roman" w:hAnsi="Arial" w:cs="Times New Roman"/>
          <w:color w:val="FF0000"/>
          <w:sz w:val="24"/>
          <w:szCs w:val="24"/>
          <w:lang w:eastAsia="el-GR"/>
        </w:rPr>
        <w:t>ΑΛΛΑΓΗ ΣΕΛΙΔΑΣ</w:t>
      </w:r>
    </w:p>
    <w:tbl>
      <w:tblPr>
        <w:tblW w:w="7140" w:type="dxa"/>
        <w:jc w:val="center"/>
        <w:tblCellMar>
          <w:left w:w="10" w:type="dxa"/>
          <w:right w:w="10" w:type="dxa"/>
        </w:tblCellMar>
        <w:tblLook w:val="04A0" w:firstRow="1" w:lastRow="0" w:firstColumn="1" w:lastColumn="0" w:noHBand="0" w:noVBand="1"/>
      </w:tblPr>
      <w:tblGrid>
        <w:gridCol w:w="7140"/>
      </w:tblGrid>
      <w:tr w:rsidR="00567690" w:rsidRPr="00567690" w:rsidTr="00800662">
        <w:trPr>
          <w:trHeight w:val="1485"/>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lastRenderedPageBreak/>
              <w:t>Εκσυγχρονισμός του Ελληνικού Κτηματολογίου, νέες ψηφιακές υπηρεσίες, ενίσχυση της ψηφιακής διακυβέρνησης και άλλες διατάξεις</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Επί της αρχής      ΚΑΤΑ ΠΛΕΙΟΨΗΦΙΑ</w:t>
            </w:r>
          </w:p>
        </w:tc>
      </w:tr>
      <w:tr w:rsidR="00567690" w:rsidRPr="00567690" w:rsidTr="00800662">
        <w:trPr>
          <w:trHeight w:val="345"/>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OXI</w:t>
            </w:r>
          </w:p>
        </w:tc>
      </w:tr>
      <w:tr w:rsidR="00567690" w:rsidRPr="00567690" w:rsidTr="00800662">
        <w:trPr>
          <w:trHeight w:val="345"/>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1 ως έχει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2 ως έχει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45"/>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3 ως έχει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lastRenderedPageBreak/>
              <w:t>Άρθρο 4 ως έχει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5 ως έχει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OXI</w:t>
            </w:r>
          </w:p>
        </w:tc>
      </w:tr>
      <w:tr w:rsidR="00567690" w:rsidRPr="00567690" w:rsidTr="00800662">
        <w:trPr>
          <w:trHeight w:val="345"/>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6 ως έχει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7 ως έχει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OXI</w:t>
            </w:r>
          </w:p>
        </w:tc>
      </w:tr>
      <w:tr w:rsidR="00567690" w:rsidRPr="00567690" w:rsidTr="00800662">
        <w:trPr>
          <w:trHeight w:val="345"/>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8 ως έχει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lastRenderedPageBreak/>
              <w:t>Κίνημα Αλλαγής: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9 ως έχει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ΠΡΝ</w:t>
            </w:r>
          </w:p>
        </w:tc>
      </w:tr>
      <w:tr w:rsidR="00567690" w:rsidRPr="00567690" w:rsidTr="00800662">
        <w:trPr>
          <w:trHeight w:val="345"/>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10 ως έχει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45"/>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11 ως έχει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12 ως έχει     ΚΑΤΑ ΠΛΕΙΟΨΗΦΙΑ</w:t>
            </w:r>
          </w:p>
        </w:tc>
      </w:tr>
      <w:tr w:rsidR="00567690" w:rsidRPr="00567690" w:rsidTr="00800662">
        <w:trPr>
          <w:trHeight w:val="345"/>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ΠΡΝ</w:t>
            </w:r>
          </w:p>
        </w:tc>
      </w:tr>
      <w:tr w:rsidR="00567690" w:rsidRPr="00567690" w:rsidTr="00800662">
        <w:trPr>
          <w:trHeight w:val="345"/>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lastRenderedPageBreak/>
              <w:t>ΜέΡΑ25: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13 ως έχει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14 όπως τροπ.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15 ως έχει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45"/>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16 ως έχει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17 ως έχει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lastRenderedPageBreak/>
              <w:t>ΣΥΡΙΖΑ: OXI</w:t>
            </w:r>
          </w:p>
        </w:tc>
      </w:tr>
      <w:tr w:rsidR="00567690" w:rsidRPr="00567690" w:rsidTr="00800662">
        <w:trPr>
          <w:trHeight w:val="345"/>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18 ως έχει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19 ως έχει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20 ως έχει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OXI</w:t>
            </w:r>
          </w:p>
        </w:tc>
      </w:tr>
      <w:tr w:rsidR="00567690" w:rsidRPr="00567690" w:rsidTr="00800662">
        <w:trPr>
          <w:trHeight w:val="345"/>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21 ως έχει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lastRenderedPageBreak/>
              <w:t>ΕΛΛΗΝΙΚΗ ΛΥΣΗ: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OXI</w:t>
            </w:r>
          </w:p>
        </w:tc>
      </w:tr>
      <w:tr w:rsidR="00567690" w:rsidRPr="00567690" w:rsidTr="00800662">
        <w:trPr>
          <w:trHeight w:val="345"/>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22 ως έχει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45"/>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23 ως έχει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24 ως έχει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25 όπως τροπ.      ΚΑΤΑ ΠΛΕΙΟΨΗΦΙΑ</w:t>
            </w:r>
          </w:p>
        </w:tc>
      </w:tr>
      <w:tr w:rsidR="00567690" w:rsidRPr="00567690" w:rsidTr="00800662">
        <w:trPr>
          <w:trHeight w:val="345"/>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OXI</w:t>
            </w:r>
          </w:p>
        </w:tc>
      </w:tr>
      <w:tr w:rsidR="00567690" w:rsidRPr="00567690" w:rsidTr="00800662">
        <w:trPr>
          <w:trHeight w:val="345"/>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26 όπως τροπ.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lastRenderedPageBreak/>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27 ως έχει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45"/>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28 ως έχει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29 ως έχει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30 όπως τροπ.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OXI</w:t>
            </w:r>
          </w:p>
        </w:tc>
      </w:tr>
      <w:tr w:rsidR="00567690" w:rsidRPr="00567690" w:rsidTr="00800662">
        <w:trPr>
          <w:trHeight w:val="345"/>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lastRenderedPageBreak/>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31 ως έχει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32 όπως τροπ.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ΝΑΙ</w:t>
            </w:r>
          </w:p>
        </w:tc>
      </w:tr>
      <w:tr w:rsidR="00567690" w:rsidRPr="00567690" w:rsidTr="00800662">
        <w:trPr>
          <w:trHeight w:val="345"/>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33 όπως τροπ.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34 ως έχει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OXI</w:t>
            </w:r>
          </w:p>
        </w:tc>
      </w:tr>
      <w:tr w:rsidR="00567690" w:rsidRPr="00567690" w:rsidTr="00800662">
        <w:trPr>
          <w:trHeight w:val="345"/>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lastRenderedPageBreak/>
              <w:t>Άρθρο 35 ως έχει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45"/>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36 ως έχει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37 ως έχει     ΚΑΤΑ ΠΛΕΙΟΨΗΦΙΑ</w:t>
            </w:r>
          </w:p>
        </w:tc>
      </w:tr>
      <w:tr w:rsidR="00567690" w:rsidRPr="00567690" w:rsidTr="00800662">
        <w:trPr>
          <w:trHeight w:val="345"/>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OXI</w:t>
            </w:r>
          </w:p>
        </w:tc>
      </w:tr>
      <w:tr w:rsidR="00567690" w:rsidRPr="00567690" w:rsidTr="00800662">
        <w:trPr>
          <w:trHeight w:val="345"/>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38 ως έχει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39 όπως τροπ.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lastRenderedPageBreak/>
              <w:t>Κίνημα Αλλαγής: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40 όπως τροπ.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45"/>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41 ως έχει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42 όπως τροπ.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OXI</w:t>
            </w:r>
          </w:p>
        </w:tc>
      </w:tr>
      <w:tr w:rsidR="00567690" w:rsidRPr="00567690" w:rsidTr="00800662">
        <w:trPr>
          <w:trHeight w:val="345"/>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43 ως έχει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lastRenderedPageBreak/>
              <w:t>ΜέΡΑ25: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44 ως έχει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45 ως έχει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ΠΡΝ</w:t>
            </w:r>
          </w:p>
        </w:tc>
      </w:tr>
      <w:tr w:rsidR="00567690" w:rsidRPr="00567690" w:rsidTr="00800662">
        <w:trPr>
          <w:trHeight w:val="345"/>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46 ως έχει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ΠΡΝ</w:t>
            </w:r>
          </w:p>
        </w:tc>
      </w:tr>
      <w:tr w:rsidR="00567690" w:rsidRPr="00567690" w:rsidTr="00800662">
        <w:trPr>
          <w:trHeight w:val="345"/>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47 όπως τροπ.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45"/>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48 όπως τροπ.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lastRenderedPageBreak/>
              <w:t>ΣΥΡΙΖΑ: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49 ως έχει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50 ως έχει      ΚΑΤΑ ΠΛΕΙΟΨΗΦΙΑ</w:t>
            </w:r>
          </w:p>
        </w:tc>
      </w:tr>
      <w:tr w:rsidR="00567690" w:rsidRPr="00567690" w:rsidTr="00800662">
        <w:trPr>
          <w:trHeight w:val="345"/>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OXI</w:t>
            </w:r>
          </w:p>
        </w:tc>
      </w:tr>
      <w:tr w:rsidR="00567690" w:rsidRPr="00567690" w:rsidTr="00800662">
        <w:trPr>
          <w:trHeight w:val="345"/>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Άρθρο 51 ως έχει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ΠΡΝ</w:t>
            </w:r>
          </w:p>
        </w:tc>
      </w:tr>
      <w:tr w:rsidR="00567690" w:rsidRPr="00567690" w:rsidTr="00800662">
        <w:trPr>
          <w:trHeight w:val="48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Υπ. τροπ. 1028/14 όπως τροπ.      ΚΑΤΑ ΠΛΕΙΟΨΗΦΙΑ</w:t>
            </w:r>
          </w:p>
        </w:tc>
      </w:tr>
      <w:tr w:rsidR="00567690" w:rsidRPr="00567690" w:rsidTr="00800662">
        <w:trPr>
          <w:trHeight w:val="345"/>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lastRenderedPageBreak/>
              <w:t>ΕΛΛΗΝΙΚΗ ΛΥΣΗ: OXI</w:t>
            </w:r>
          </w:p>
        </w:tc>
      </w:tr>
      <w:tr w:rsidR="00567690" w:rsidRPr="00567690" w:rsidTr="00800662">
        <w:trPr>
          <w:trHeight w:val="345"/>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Υπ. τροπ. 1029/15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Υπ. τροπ. 1030/16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Υπ. τροπ. 1033/19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45"/>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Υπ. τροπ. 1034/20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OXI</w:t>
            </w:r>
          </w:p>
        </w:tc>
      </w:tr>
      <w:tr w:rsidR="00567690" w:rsidRPr="00567690" w:rsidTr="00800662">
        <w:trPr>
          <w:trHeight w:val="48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Υπ. τροπ. 1035/21 όπως τροπ.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lastRenderedPageBreak/>
              <w:t>Ν.Δ.: ΝΑΙ</w:t>
            </w:r>
          </w:p>
        </w:tc>
      </w:tr>
      <w:tr w:rsidR="00567690" w:rsidRPr="00567690" w:rsidTr="00800662">
        <w:trPr>
          <w:trHeight w:val="345"/>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OXI</w:t>
            </w:r>
          </w:p>
        </w:tc>
      </w:tr>
      <w:tr w:rsidR="00567690" w:rsidRPr="00567690" w:rsidTr="00800662">
        <w:trPr>
          <w:trHeight w:val="48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Υπ. τροπ. 1036/22 όπως τροπ.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OXI</w:t>
            </w:r>
          </w:p>
        </w:tc>
      </w:tr>
      <w:tr w:rsidR="00567690" w:rsidRPr="00567690" w:rsidTr="00800662">
        <w:trPr>
          <w:trHeight w:val="48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Υπ. τροπ. 1037/23 όπως τροπ.      ΚΑΤΑ ΠΛΕΙΟΨΗΦΙΑ</w:t>
            </w:r>
          </w:p>
        </w:tc>
      </w:tr>
      <w:tr w:rsidR="00567690" w:rsidRPr="00567690" w:rsidTr="00800662">
        <w:trPr>
          <w:trHeight w:val="345"/>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OXI</w:t>
            </w:r>
          </w:p>
        </w:tc>
      </w:tr>
      <w:tr w:rsidR="00567690" w:rsidRPr="00567690" w:rsidTr="00800662">
        <w:trPr>
          <w:trHeight w:val="345"/>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Βουλ. τροπ. 1043/28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w:t>
            </w:r>
          </w:p>
        </w:tc>
      </w:tr>
      <w:tr w:rsidR="00567690" w:rsidRPr="00567690" w:rsidTr="00800662">
        <w:trPr>
          <w:trHeight w:val="48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Υπ. τροπ. 1038/24 όπως τροπ.      ΚΑΤΑ ΠΛΕΙΟΨΗΦΙΑ</w:t>
            </w:r>
          </w:p>
        </w:tc>
      </w:tr>
      <w:tr w:rsidR="00567690" w:rsidRPr="00567690" w:rsidTr="00800662">
        <w:trPr>
          <w:trHeight w:val="345"/>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lastRenderedPageBreak/>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OXI</w:t>
            </w:r>
          </w:p>
        </w:tc>
      </w:tr>
      <w:tr w:rsidR="00567690" w:rsidRPr="00567690" w:rsidTr="00800662">
        <w:trPr>
          <w:trHeight w:val="345"/>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Ακροτελεύτιο άρθρο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Επί του συνόλου      ΚΑΤΑ ΠΛΕΙΟΨΗΦΙΑ</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Ν.Δ.: ΝΑΙ</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ΣΥΡΙΖΑ: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Κίνημα Αλλαγής: ΠΡΝ</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Κ.Κ.Ε.: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ΕΛΛΗΝΙΚΗ ΛΥΣΗ: OXI</w:t>
            </w:r>
          </w:p>
        </w:tc>
      </w:tr>
      <w:tr w:rsidR="00567690" w:rsidRPr="00567690" w:rsidTr="00800662">
        <w:trPr>
          <w:trHeight w:val="330"/>
          <w:jc w:val="center"/>
        </w:trPr>
        <w:tc>
          <w:tcPr>
            <w:tcW w:w="7140" w:type="dxa"/>
            <w:tcBorders>
              <w:top w:val="nil"/>
              <w:left w:val="nil"/>
              <w:bottom w:val="nil"/>
              <w:right w:val="nil"/>
            </w:tcBorders>
            <w:shd w:val="clear" w:color="auto" w:fill="auto"/>
            <w:vAlign w:val="center"/>
            <w:hideMark/>
          </w:tcPr>
          <w:p w:rsidR="00567690" w:rsidRPr="00567690" w:rsidRDefault="00567690" w:rsidP="00E15F6F">
            <w:pPr>
              <w:spacing w:after="126"/>
              <w:ind w:firstLine="720"/>
              <w:jc w:val="center"/>
              <w:rPr>
                <w:rFonts w:ascii="Calibri" w:eastAsia="Times New Roman" w:hAnsi="Calibri" w:cs="Calibri"/>
                <w:color w:val="000000"/>
                <w:sz w:val="24"/>
                <w:szCs w:val="24"/>
                <w:lang w:eastAsia="el-GR"/>
              </w:rPr>
            </w:pPr>
            <w:r w:rsidRPr="00567690">
              <w:rPr>
                <w:rFonts w:ascii="Calibri" w:eastAsia="Times New Roman" w:hAnsi="Calibri" w:cs="Calibri"/>
                <w:color w:val="000000"/>
                <w:sz w:val="24"/>
                <w:szCs w:val="24"/>
                <w:lang w:eastAsia="el-GR"/>
              </w:rPr>
              <w:t>ΜέΡΑ25: OXI</w:t>
            </w:r>
          </w:p>
        </w:tc>
      </w:tr>
    </w:tbl>
    <w:p w:rsidR="00567690" w:rsidRPr="00567690" w:rsidRDefault="00567690" w:rsidP="00E15F6F">
      <w:pPr>
        <w:spacing w:line="480" w:lineRule="auto"/>
        <w:ind w:firstLine="720"/>
        <w:jc w:val="center"/>
        <w:rPr>
          <w:rFonts w:ascii="Arial" w:eastAsia="SimSun" w:hAnsi="Arial" w:cs="Arial"/>
          <w:color w:val="FF0000"/>
          <w:sz w:val="24"/>
          <w:szCs w:val="24"/>
          <w:lang w:eastAsia="zh-CN"/>
        </w:rPr>
      </w:pPr>
      <w:r w:rsidRPr="00567690">
        <w:rPr>
          <w:rFonts w:ascii="Arial" w:eastAsia="SimSun" w:hAnsi="Arial" w:cs="Arial"/>
          <w:color w:val="FF0000"/>
          <w:sz w:val="24"/>
          <w:szCs w:val="24"/>
          <w:lang w:eastAsia="zh-CN"/>
        </w:rPr>
        <w:t>ΑΛΛΑΓΗ ΣΕΛΙΔΑΣ</w:t>
      </w:r>
    </w:p>
    <w:p w:rsidR="00567690" w:rsidRPr="00567690" w:rsidRDefault="00567690" w:rsidP="00E15F6F">
      <w:pPr>
        <w:spacing w:line="480" w:lineRule="auto"/>
        <w:ind w:firstLine="720"/>
        <w:contextualSpacing/>
        <w:jc w:val="both"/>
        <w:rPr>
          <w:rFonts w:ascii="Arial" w:eastAsia="SimSun" w:hAnsi="Arial" w:cs="Arial"/>
          <w:b/>
          <w:sz w:val="24"/>
          <w:szCs w:val="24"/>
          <w:lang w:eastAsia="zh-CN"/>
        </w:rPr>
      </w:pPr>
      <w:r w:rsidRPr="00567690">
        <w:rPr>
          <w:rFonts w:ascii="Arial" w:eastAsia="SimSun" w:hAnsi="Arial" w:cs="Arial"/>
          <w:b/>
          <w:sz w:val="24"/>
          <w:szCs w:val="24"/>
          <w:lang w:eastAsia="zh-CN"/>
        </w:rPr>
        <w:t xml:space="preserve">ΠΡΟΕΔΡΕΥΩΝ (Χαράλαμπος Αθανασίου): </w:t>
      </w:r>
      <w:r w:rsidRPr="00567690">
        <w:rPr>
          <w:rFonts w:ascii="Arial" w:eastAsia="Times New Roman" w:hAnsi="Arial" w:cs="Times New Roman"/>
          <w:sz w:val="24"/>
          <w:szCs w:val="24"/>
          <w:lang w:eastAsia="el-GR"/>
        </w:rPr>
        <w:t xml:space="preserve">Συνεπώς το σχέδιο νόμου του </w:t>
      </w:r>
      <w:r w:rsidRPr="00567690">
        <w:rPr>
          <w:rFonts w:ascii="Arial" w:eastAsia="SimSun" w:hAnsi="Arial" w:cs="Arial"/>
          <w:sz w:val="24"/>
          <w:szCs w:val="24"/>
          <w:lang w:eastAsia="zh-CN"/>
        </w:rPr>
        <w:t>Υπουργείου Ψηφιακής Διακυβέρνησης: «Εκσυγχρονισμός του Ελληνικού Κτηματολογίου, νέες ψηφιακές υπηρεσίες, ενίσχυση της ψηφιακής διακυβέρνησης και άλλες διατάξεις»</w:t>
      </w:r>
      <w:r w:rsidRPr="00567690">
        <w:rPr>
          <w:rFonts w:ascii="Arial" w:eastAsia="Times New Roman" w:hAnsi="Arial" w:cs="Times New Roman"/>
          <w:sz w:val="24"/>
          <w:szCs w:val="24"/>
          <w:lang w:eastAsia="el-GR"/>
        </w:rPr>
        <w:t xml:space="preserve"> έγινε δεκτό κατά πλειοψηφία, σε μόνη συζήτηση, επί της αρχής, των άρθρων και του συνόλου και έχει ως εξής:</w:t>
      </w:r>
    </w:p>
    <w:p w:rsidR="00567690" w:rsidRPr="00567690" w:rsidRDefault="00567690" w:rsidP="00E15F6F">
      <w:pPr>
        <w:autoSpaceDE w:val="0"/>
        <w:autoSpaceDN w:val="0"/>
        <w:adjustRightInd w:val="0"/>
        <w:spacing w:line="600" w:lineRule="auto"/>
        <w:ind w:firstLine="720"/>
        <w:jc w:val="center"/>
        <w:rPr>
          <w:rFonts w:ascii="Arial" w:eastAsia="SimSun" w:hAnsi="Arial" w:cs="Arial"/>
          <w:b/>
          <w:sz w:val="24"/>
          <w:szCs w:val="24"/>
          <w:lang w:eastAsia="zh-CN"/>
        </w:rPr>
      </w:pPr>
      <w:r w:rsidRPr="00567690">
        <w:rPr>
          <w:rFonts w:ascii="Arial" w:eastAsia="SimSun" w:hAnsi="Arial" w:cs="Arial"/>
          <w:color w:val="FF0000"/>
          <w:sz w:val="24"/>
          <w:szCs w:val="24"/>
          <w:lang w:eastAsia="zh-CN"/>
        </w:rPr>
        <w:t>(Να καταχωριστεί το κείμενο του νομοσχεδίου σελ. 575α)</w:t>
      </w:r>
    </w:p>
    <w:p w:rsidR="00567690" w:rsidRPr="00567690" w:rsidRDefault="00567690" w:rsidP="00E15F6F">
      <w:pPr>
        <w:autoSpaceDE w:val="0"/>
        <w:autoSpaceDN w:val="0"/>
        <w:adjustRightInd w:val="0"/>
        <w:spacing w:line="600" w:lineRule="auto"/>
        <w:ind w:firstLine="720"/>
        <w:jc w:val="both"/>
        <w:rPr>
          <w:rFonts w:ascii="Arial" w:eastAsia="SimSun" w:hAnsi="Arial" w:cs="Arial"/>
          <w:b/>
          <w:sz w:val="24"/>
          <w:szCs w:val="24"/>
          <w:lang w:eastAsia="zh-CN"/>
        </w:rPr>
      </w:pPr>
      <w:r w:rsidRPr="00567690">
        <w:rPr>
          <w:rFonts w:ascii="Arial" w:eastAsia="SimSun" w:hAnsi="Arial" w:cs="Arial"/>
          <w:b/>
          <w:sz w:val="24"/>
          <w:szCs w:val="24"/>
          <w:lang w:eastAsia="zh-CN"/>
        </w:rPr>
        <w:t xml:space="preserve">ΠΡΟΕΔΡΕΥΩΝ (Χαράλαμπος Αθανασίου): </w:t>
      </w:r>
      <w:r w:rsidRPr="00567690">
        <w:rPr>
          <w:rFonts w:ascii="Arial" w:eastAsia="SimSun" w:hAnsi="Arial" w:cs="Arial"/>
          <w:sz w:val="24"/>
          <w:szCs w:val="24"/>
          <w:lang w:eastAsia="zh-CN"/>
        </w:rPr>
        <w:t xml:space="preserve">Κυρίες και κύριοι συνάδελφοι, παρακαλώ το Σώμα να εξουσιοδοτήσει το Προεδρείο για την υπ’ </w:t>
      </w:r>
      <w:r w:rsidRPr="00567690">
        <w:rPr>
          <w:rFonts w:ascii="Arial" w:eastAsia="SimSun" w:hAnsi="Arial" w:cs="Arial"/>
          <w:sz w:val="24"/>
          <w:szCs w:val="24"/>
          <w:lang w:eastAsia="zh-CN"/>
        </w:rPr>
        <w:lastRenderedPageBreak/>
        <w:t xml:space="preserve">ευθύνη του επικύρωση των Πρακτικών ως προς την ψήφιση στο σύνολο του παραπάνω νομοσχεδίου. </w:t>
      </w:r>
    </w:p>
    <w:p w:rsidR="00567690" w:rsidRPr="00567690" w:rsidRDefault="00567690" w:rsidP="00E15F6F">
      <w:pPr>
        <w:autoSpaceDE w:val="0"/>
        <w:autoSpaceDN w:val="0"/>
        <w:adjustRightInd w:val="0"/>
        <w:spacing w:line="600" w:lineRule="auto"/>
        <w:ind w:firstLine="720"/>
        <w:jc w:val="both"/>
        <w:rPr>
          <w:rFonts w:ascii="Arial" w:eastAsia="SimSun" w:hAnsi="Arial" w:cs="Arial"/>
          <w:sz w:val="24"/>
          <w:szCs w:val="24"/>
          <w:lang w:eastAsia="zh-CN"/>
        </w:rPr>
      </w:pPr>
      <w:r w:rsidRPr="00567690">
        <w:rPr>
          <w:rFonts w:ascii="Arial" w:eastAsia="SimSun" w:hAnsi="Arial" w:cs="Arial"/>
          <w:b/>
          <w:bCs/>
          <w:sz w:val="24"/>
          <w:szCs w:val="24"/>
          <w:lang w:eastAsia="zh-CN"/>
        </w:rPr>
        <w:t>ΟΛΟΙ ΟΙ ΒΟΥΛΕΥΤΕΣ:</w:t>
      </w:r>
      <w:r w:rsidRPr="00567690">
        <w:rPr>
          <w:rFonts w:ascii="Arial" w:eastAsia="SimSun" w:hAnsi="Arial" w:cs="Arial"/>
          <w:sz w:val="24"/>
          <w:szCs w:val="24"/>
          <w:lang w:eastAsia="zh-CN"/>
        </w:rPr>
        <w:t xml:space="preserve"> Μάλιστα, μάλιστα.</w:t>
      </w:r>
    </w:p>
    <w:p w:rsidR="00567690" w:rsidRPr="00567690" w:rsidRDefault="00567690" w:rsidP="00E15F6F">
      <w:pPr>
        <w:autoSpaceDE w:val="0"/>
        <w:autoSpaceDN w:val="0"/>
        <w:adjustRightInd w:val="0"/>
        <w:spacing w:line="600" w:lineRule="auto"/>
        <w:ind w:firstLine="720"/>
        <w:jc w:val="both"/>
        <w:rPr>
          <w:rFonts w:ascii="Arial" w:eastAsia="SimSun" w:hAnsi="Arial" w:cs="Arial"/>
          <w:b/>
          <w:bCs/>
          <w:sz w:val="24"/>
          <w:szCs w:val="24"/>
          <w:lang w:eastAsia="zh-CN"/>
        </w:rPr>
      </w:pPr>
      <w:r w:rsidRPr="00567690">
        <w:rPr>
          <w:rFonts w:ascii="Arial" w:eastAsia="SimSun" w:hAnsi="Arial" w:cs="Arial"/>
          <w:b/>
          <w:bCs/>
          <w:sz w:val="24"/>
          <w:szCs w:val="24"/>
          <w:lang w:eastAsia="zh-CN"/>
        </w:rPr>
        <w:t xml:space="preserve">ΠΡΟΕΔΡΕΥΩΝ (Χαράλαμπος Αθανασίου): </w:t>
      </w:r>
      <w:r w:rsidRPr="00567690">
        <w:rPr>
          <w:rFonts w:ascii="Arial" w:eastAsia="SimSun" w:hAnsi="Arial" w:cs="Arial"/>
          <w:sz w:val="24"/>
          <w:szCs w:val="24"/>
          <w:lang w:eastAsia="zh-CN"/>
        </w:rPr>
        <w:t>Το Σώμα παρέσχε τη ζητηθείσα</w:t>
      </w:r>
      <w:r w:rsidRPr="00567690">
        <w:rPr>
          <w:rFonts w:ascii="Arial" w:eastAsia="SimSun" w:hAnsi="Arial" w:cs="Arial"/>
          <w:b/>
          <w:bCs/>
          <w:sz w:val="24"/>
          <w:szCs w:val="24"/>
          <w:lang w:eastAsia="zh-CN"/>
        </w:rPr>
        <w:t xml:space="preserve"> </w:t>
      </w:r>
      <w:r w:rsidRPr="00567690">
        <w:rPr>
          <w:rFonts w:ascii="Arial" w:eastAsia="SimSun" w:hAnsi="Arial" w:cs="Arial"/>
          <w:sz w:val="24"/>
          <w:szCs w:val="24"/>
          <w:lang w:eastAsia="zh-CN"/>
        </w:rPr>
        <w:t>εξουσιοδότηση.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sz w:val="24"/>
          <w:szCs w:val="24"/>
          <w:lang w:eastAsia="el-GR"/>
        </w:rPr>
        <w:t>Κύριοι συνάδελφοι, δέχεστε στο σημείο αυτό να λύσουμε τη συνεδρίαση;</w:t>
      </w:r>
    </w:p>
    <w:p w:rsidR="00567690" w:rsidRPr="00567690" w:rsidRDefault="00567690" w:rsidP="00E15F6F">
      <w:pPr>
        <w:spacing w:line="600" w:lineRule="auto"/>
        <w:ind w:firstLine="720"/>
        <w:jc w:val="both"/>
        <w:rPr>
          <w:rFonts w:ascii="Arial" w:eastAsia="Times New Roman" w:hAnsi="Arial" w:cs="Times New Roman"/>
          <w:sz w:val="24"/>
          <w:szCs w:val="24"/>
          <w:lang w:eastAsia="el-GR"/>
        </w:rPr>
      </w:pPr>
      <w:r w:rsidRPr="00567690">
        <w:rPr>
          <w:rFonts w:ascii="Arial" w:eastAsia="Times New Roman" w:hAnsi="Arial" w:cs="Times New Roman"/>
          <w:b/>
          <w:bCs/>
          <w:sz w:val="24"/>
          <w:szCs w:val="24"/>
          <w:lang w:eastAsia="el-GR"/>
        </w:rPr>
        <w:t xml:space="preserve">ΟΛΟΙ ΟΙ ΒΟΥΛΕΥΤΕΣ: </w:t>
      </w:r>
      <w:r w:rsidRPr="00567690">
        <w:rPr>
          <w:rFonts w:ascii="Arial" w:eastAsia="Times New Roman" w:hAnsi="Arial" w:cs="Times New Roman"/>
          <w:sz w:val="24"/>
          <w:szCs w:val="24"/>
          <w:lang w:eastAsia="el-GR"/>
        </w:rPr>
        <w:t>Μάλιστα, μάλιστα.</w:t>
      </w:r>
    </w:p>
    <w:p w:rsidR="00567690" w:rsidRPr="00567690" w:rsidRDefault="00567690" w:rsidP="00E15F6F">
      <w:pPr>
        <w:tabs>
          <w:tab w:val="left" w:pos="2738"/>
          <w:tab w:val="center" w:pos="4753"/>
          <w:tab w:val="left" w:pos="5723"/>
        </w:tabs>
        <w:spacing w:line="600" w:lineRule="auto"/>
        <w:ind w:firstLine="720"/>
        <w:jc w:val="both"/>
        <w:rPr>
          <w:rFonts w:ascii="Arial" w:eastAsia="Times New Roman" w:hAnsi="Arial" w:cs="Arial"/>
          <w:sz w:val="24"/>
          <w:szCs w:val="24"/>
          <w:lang w:eastAsia="el-GR"/>
        </w:rPr>
      </w:pPr>
      <w:r w:rsidRPr="00567690">
        <w:rPr>
          <w:rFonts w:ascii="Arial" w:eastAsia="Times New Roman" w:hAnsi="Arial" w:cs="Times New Roman"/>
          <w:b/>
          <w:sz w:val="24"/>
          <w:szCs w:val="24"/>
          <w:lang w:eastAsia="el-GR"/>
        </w:rPr>
        <w:t xml:space="preserve">ΠΡΟΕΔΡΕΥΩΝ (Χαράλαμπος Αθανασίου): </w:t>
      </w:r>
      <w:r w:rsidRPr="00567690">
        <w:rPr>
          <w:rFonts w:ascii="Arial" w:eastAsia="Times New Roman" w:hAnsi="Arial" w:cs="Arial"/>
          <w:sz w:val="24"/>
          <w:szCs w:val="24"/>
          <w:lang w:eastAsia="el-GR"/>
        </w:rPr>
        <w:t xml:space="preserve">Με τη συναίνεση του Σώματος και ώρα 22.02΄ λύεται η συνεδρίαση για αύριο, ημέρα Παρασκευή 30 Ιουλίου 2021 με αντικείμενο εργασιών του Σώματος: α) κοινοβουλευτικό έλεγχο, συζήτηση επικαίρων ερωτήσεων και β) νομοθετική εργασία, μόνη συζήτηση και ψήφιση επί της αρχής, των άρθρων και του συνόλου του σχεδίου νόμου του Υπουργείου Οικονομικών: «Κύρωση της Σύμβασης Χρηματοδότησης μεταξύ της Ευρωπαϊκής Επιτροπής και της Ελληνικής Δημοκρατίας, της Δανειακής Σύμβασης μεταξύ της Ευρωπαϊκής Επιτροπής και της Ελληνικής Δημοκρατίας και των παραρτημάτων τους», σύμφωνα με τη συμπληρωματική ημερήσια διάταξη που έχει διανεμηθεί. </w:t>
      </w:r>
    </w:p>
    <w:p w:rsidR="00567690" w:rsidRPr="00567690" w:rsidRDefault="00567690" w:rsidP="00FD5221">
      <w:pPr>
        <w:spacing w:line="600" w:lineRule="auto"/>
        <w:rPr>
          <w:rFonts w:ascii="Arial" w:eastAsia="SimSun" w:hAnsi="Arial" w:cs="Arial"/>
          <w:bCs/>
          <w:sz w:val="24"/>
          <w:szCs w:val="24"/>
          <w:shd w:val="clear" w:color="auto" w:fill="FFFFFF"/>
          <w:lang w:eastAsia="zh-CN"/>
        </w:rPr>
      </w:pPr>
      <w:bookmarkStart w:id="2" w:name="_GoBack"/>
      <w:bookmarkEnd w:id="2"/>
      <w:r w:rsidRPr="00567690">
        <w:rPr>
          <w:rFonts w:ascii="Arial" w:eastAsia="Times New Roman" w:hAnsi="Arial" w:cs="Times New Roman"/>
          <w:b/>
          <w:bCs/>
          <w:sz w:val="24"/>
          <w:szCs w:val="24"/>
          <w:lang w:eastAsia="el-GR"/>
        </w:rPr>
        <w:t>Ο ΠΡΟΕΔΡΟΣ                                                               ΟΙ ΓΡΑΜΜΑΤΕΙΣ</w:t>
      </w:r>
    </w:p>
    <w:p w:rsidR="00416BBA" w:rsidRDefault="00416BBA" w:rsidP="00E15F6F">
      <w:pPr>
        <w:ind w:firstLine="720"/>
      </w:pPr>
    </w:p>
    <w:sectPr w:rsidR="00416BB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Χαλού Καλλιόπη">
    <w15:presenceInfo w15:providerId="AD" w15:userId="S-1-5-21-448539723-1004336348-682003330-66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D71"/>
    <w:rsid w:val="00110D71"/>
    <w:rsid w:val="002A7ECD"/>
    <w:rsid w:val="00416BBA"/>
    <w:rsid w:val="00567690"/>
    <w:rsid w:val="007E73B8"/>
    <w:rsid w:val="008672A1"/>
    <w:rsid w:val="00C25681"/>
    <w:rsid w:val="00E15F6F"/>
    <w:rsid w:val="00FD522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6B516"/>
  <w15:chartTrackingRefBased/>
  <w15:docId w15:val="{C174D707-A201-4BED-A182-6F1D85C7B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567690"/>
  </w:style>
  <w:style w:type="paragraph" w:styleId="a3">
    <w:name w:val="Balloon Text"/>
    <w:basedOn w:val="a"/>
    <w:link w:val="Char"/>
    <w:uiPriority w:val="99"/>
    <w:semiHidden/>
    <w:unhideWhenUsed/>
    <w:rsid w:val="00567690"/>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567690"/>
    <w:rPr>
      <w:rFonts w:ascii="Segoe UI" w:eastAsia="Arial" w:hAnsi="Segoe UI" w:cs="Segoe UI"/>
      <w:sz w:val="18"/>
      <w:szCs w:val="18"/>
      <w:lang w:eastAsia="el-GR"/>
    </w:rPr>
  </w:style>
  <w:style w:type="paragraph" w:styleId="a4">
    <w:name w:val="Revision"/>
    <w:hidden/>
    <w:uiPriority w:val="99"/>
    <w:semiHidden/>
    <w:rsid w:val="00567690"/>
    <w:pPr>
      <w:spacing w:after="0" w:line="240" w:lineRule="auto"/>
    </w:pPr>
    <w:rPr>
      <w:rFonts w:ascii="Arial" w:eastAsia="Arial" w:hAnsi="Arial" w:cs="Arial"/>
      <w:sz w:val="24"/>
      <w:szCs w:val="20"/>
      <w:lang w:eastAsia="el-GR"/>
    </w:rPr>
  </w:style>
  <w:style w:type="paragraph" w:styleId="a5">
    <w:name w:val="header"/>
    <w:basedOn w:val="a"/>
    <w:link w:val="Char0"/>
    <w:uiPriority w:val="99"/>
    <w:unhideWhenUsed/>
    <w:rsid w:val="00567690"/>
    <w:pPr>
      <w:tabs>
        <w:tab w:val="center" w:pos="4153"/>
        <w:tab w:val="right" w:pos="8306"/>
      </w:tabs>
      <w:spacing w:after="0" w:line="240" w:lineRule="auto"/>
    </w:pPr>
    <w:rPr>
      <w:rFonts w:ascii="Arial" w:eastAsia="Arial" w:hAnsi="Arial" w:cs="Arial"/>
      <w:sz w:val="24"/>
      <w:szCs w:val="20"/>
      <w:lang w:eastAsia="el-GR"/>
    </w:rPr>
  </w:style>
  <w:style w:type="character" w:customStyle="1" w:styleId="Char0">
    <w:name w:val="Κεφαλίδα Char"/>
    <w:basedOn w:val="a0"/>
    <w:link w:val="a5"/>
    <w:uiPriority w:val="99"/>
    <w:rsid w:val="00567690"/>
    <w:rPr>
      <w:rFonts w:ascii="Arial" w:eastAsia="Arial" w:hAnsi="Arial" w:cs="Arial"/>
      <w:sz w:val="24"/>
      <w:szCs w:val="20"/>
      <w:lang w:eastAsia="el-GR"/>
    </w:rPr>
  </w:style>
  <w:style w:type="paragraph" w:styleId="a6">
    <w:name w:val="footer"/>
    <w:basedOn w:val="a"/>
    <w:link w:val="Char1"/>
    <w:uiPriority w:val="99"/>
    <w:unhideWhenUsed/>
    <w:rsid w:val="00567690"/>
    <w:pPr>
      <w:tabs>
        <w:tab w:val="center" w:pos="4153"/>
        <w:tab w:val="right" w:pos="8306"/>
      </w:tabs>
      <w:spacing w:after="0" w:line="240" w:lineRule="auto"/>
    </w:pPr>
    <w:rPr>
      <w:rFonts w:ascii="Arial" w:eastAsia="Arial" w:hAnsi="Arial" w:cs="Arial"/>
      <w:sz w:val="24"/>
      <w:szCs w:val="20"/>
      <w:lang w:eastAsia="el-GR"/>
    </w:rPr>
  </w:style>
  <w:style w:type="character" w:customStyle="1" w:styleId="Char1">
    <w:name w:val="Υποσέλιδο Char"/>
    <w:basedOn w:val="a0"/>
    <w:link w:val="a6"/>
    <w:uiPriority w:val="99"/>
    <w:rsid w:val="00567690"/>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575</Pages>
  <Words>108133</Words>
  <Characters>583920</Characters>
  <Application>Microsoft Office Word</Application>
  <DocSecurity>0</DocSecurity>
  <Lines>4866</Lines>
  <Paragraphs>1381</Paragraphs>
  <ScaleCrop>false</ScaleCrop>
  <Company>Hellenic Parliament BTE</Company>
  <LinksUpToDate>false</LinksUpToDate>
  <CharactersWithSpaces>690672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Σιταρίδου - Κυπραίου Χρυσούλα</dc:creator>
  <cp:keywords/>
  <dc:description/>
  <cp:lastModifiedBy>Σιταρίδου - Κυπραίου Χρυσούλα</cp:lastModifiedBy>
  <cp:revision>6</cp:revision>
  <dcterms:created xsi:type="dcterms:W3CDTF">2021-09-01T07:37:00Z</dcterms:created>
  <dcterms:modified xsi:type="dcterms:W3CDTF">2021-09-01T07:43:00Z</dcterms:modified>
</cp:coreProperties>
</file>