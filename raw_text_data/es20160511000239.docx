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DEDD8" w14:textId="77777777" w:rsidR="00461EAD" w:rsidRPr="00461EAD" w:rsidRDefault="00461EAD" w:rsidP="00461EAD">
      <w:pPr>
        <w:spacing w:after="0" w:line="360" w:lineRule="auto"/>
        <w:rPr>
          <w:ins w:id="0" w:author="Φλούδα Χριστίνα" w:date="2016-05-16T10:40:00Z"/>
          <w:rFonts w:eastAsia="Times New Roman"/>
          <w:szCs w:val="24"/>
          <w:lang w:eastAsia="en-US"/>
        </w:rPr>
      </w:pPr>
      <w:ins w:id="1" w:author="Φλούδα Χριστίνα" w:date="2016-05-16T10:40:00Z">
        <w:r w:rsidRPr="00461EA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4BA3ECD" w14:textId="77777777" w:rsidR="00461EAD" w:rsidRPr="00461EAD" w:rsidRDefault="00461EAD" w:rsidP="00461EAD">
      <w:pPr>
        <w:spacing w:after="0" w:line="360" w:lineRule="auto"/>
        <w:rPr>
          <w:ins w:id="2" w:author="Φλούδα Χριστίνα" w:date="2016-05-16T10:40:00Z"/>
          <w:rFonts w:eastAsia="Times New Roman"/>
          <w:szCs w:val="24"/>
          <w:lang w:eastAsia="en-US"/>
        </w:rPr>
      </w:pPr>
    </w:p>
    <w:p w14:paraId="68081550" w14:textId="77777777" w:rsidR="00461EAD" w:rsidRPr="00461EAD" w:rsidRDefault="00461EAD" w:rsidP="00461EAD">
      <w:pPr>
        <w:spacing w:after="0" w:line="360" w:lineRule="auto"/>
        <w:rPr>
          <w:ins w:id="3" w:author="Φλούδα Χριστίνα" w:date="2016-05-16T10:40:00Z"/>
          <w:rFonts w:eastAsia="Times New Roman"/>
          <w:szCs w:val="24"/>
          <w:lang w:eastAsia="en-US"/>
        </w:rPr>
      </w:pPr>
      <w:ins w:id="4" w:author="Φλούδα Χριστίνα" w:date="2016-05-16T10:40:00Z">
        <w:r w:rsidRPr="00461EAD">
          <w:rPr>
            <w:rFonts w:eastAsia="Times New Roman"/>
            <w:szCs w:val="24"/>
            <w:lang w:eastAsia="en-US"/>
          </w:rPr>
          <w:t>ΠΙΝΑΚΑΣ ΠΕΡΙΕΧΟΜΕΝΩΝ</w:t>
        </w:r>
      </w:ins>
    </w:p>
    <w:p w14:paraId="19268BE9" w14:textId="77777777" w:rsidR="00461EAD" w:rsidRPr="00461EAD" w:rsidRDefault="00461EAD" w:rsidP="00461EAD">
      <w:pPr>
        <w:spacing w:after="0" w:line="360" w:lineRule="auto"/>
        <w:rPr>
          <w:ins w:id="5" w:author="Φλούδα Χριστίνα" w:date="2016-05-16T10:40:00Z"/>
          <w:rFonts w:eastAsia="Times New Roman"/>
          <w:szCs w:val="24"/>
          <w:lang w:eastAsia="en-US"/>
        </w:rPr>
      </w:pPr>
      <w:ins w:id="6" w:author="Φλούδα Χριστίνα" w:date="2016-05-16T10:40:00Z">
        <w:r w:rsidRPr="00461EAD">
          <w:rPr>
            <w:rFonts w:eastAsia="Times New Roman"/>
            <w:szCs w:val="24"/>
            <w:lang w:eastAsia="en-US"/>
          </w:rPr>
          <w:t xml:space="preserve">ΙΖ΄ ΠΕΡΙΟΔΟΣ </w:t>
        </w:r>
      </w:ins>
    </w:p>
    <w:p w14:paraId="76D2280F" w14:textId="77777777" w:rsidR="00461EAD" w:rsidRPr="00461EAD" w:rsidRDefault="00461EAD" w:rsidP="00461EAD">
      <w:pPr>
        <w:spacing w:after="0" w:line="360" w:lineRule="auto"/>
        <w:rPr>
          <w:ins w:id="7" w:author="Φλούδα Χριστίνα" w:date="2016-05-16T10:40:00Z"/>
          <w:rFonts w:eastAsia="Times New Roman"/>
          <w:szCs w:val="24"/>
          <w:lang w:eastAsia="en-US"/>
        </w:rPr>
      </w:pPr>
      <w:ins w:id="8" w:author="Φλούδα Χριστίνα" w:date="2016-05-16T10:40:00Z">
        <w:r w:rsidRPr="00461EAD">
          <w:rPr>
            <w:rFonts w:eastAsia="Times New Roman"/>
            <w:szCs w:val="24"/>
            <w:lang w:eastAsia="en-US"/>
          </w:rPr>
          <w:t>ΠΡΟΕΔΡΕΥΟΜΕΝΗΣ ΚΟΙΝΟΒΟΥΛΕΥΤΙΚΗΣ ΔΗΜΟΚΡΑΤΙΑΣ</w:t>
        </w:r>
      </w:ins>
    </w:p>
    <w:p w14:paraId="7757AD0D" w14:textId="77777777" w:rsidR="00461EAD" w:rsidRPr="00461EAD" w:rsidRDefault="00461EAD" w:rsidP="00461EAD">
      <w:pPr>
        <w:spacing w:after="0" w:line="360" w:lineRule="auto"/>
        <w:rPr>
          <w:ins w:id="9" w:author="Φλούδα Χριστίνα" w:date="2016-05-16T10:40:00Z"/>
          <w:rFonts w:eastAsia="Times New Roman"/>
          <w:szCs w:val="24"/>
          <w:lang w:eastAsia="en-US"/>
        </w:rPr>
      </w:pPr>
      <w:ins w:id="10" w:author="Φλούδα Χριστίνα" w:date="2016-05-16T10:40:00Z">
        <w:r w:rsidRPr="00461EAD">
          <w:rPr>
            <w:rFonts w:eastAsia="Times New Roman"/>
            <w:szCs w:val="24"/>
            <w:lang w:eastAsia="en-US"/>
          </w:rPr>
          <w:t>ΣΥΝΟΔΟΣ Α΄</w:t>
        </w:r>
      </w:ins>
    </w:p>
    <w:p w14:paraId="7996B13F" w14:textId="77777777" w:rsidR="00461EAD" w:rsidRPr="00461EAD" w:rsidRDefault="00461EAD" w:rsidP="00461EAD">
      <w:pPr>
        <w:spacing w:after="0" w:line="360" w:lineRule="auto"/>
        <w:rPr>
          <w:ins w:id="11" w:author="Φλούδα Χριστίνα" w:date="2016-05-16T10:40:00Z"/>
          <w:rFonts w:eastAsia="Times New Roman"/>
          <w:szCs w:val="24"/>
          <w:lang w:eastAsia="en-US"/>
        </w:rPr>
      </w:pPr>
    </w:p>
    <w:p w14:paraId="251AC2E3" w14:textId="77777777" w:rsidR="00461EAD" w:rsidRPr="00461EAD" w:rsidRDefault="00461EAD" w:rsidP="00461EAD">
      <w:pPr>
        <w:spacing w:after="0" w:line="360" w:lineRule="auto"/>
        <w:rPr>
          <w:ins w:id="12" w:author="Φλούδα Χριστίνα" w:date="2016-05-16T10:40:00Z"/>
          <w:rFonts w:eastAsia="Times New Roman"/>
          <w:szCs w:val="24"/>
          <w:lang w:eastAsia="en-US"/>
        </w:rPr>
      </w:pPr>
      <w:ins w:id="13" w:author="Φλούδα Χριστίνα" w:date="2016-05-16T10:40:00Z">
        <w:r w:rsidRPr="00461EAD">
          <w:rPr>
            <w:rFonts w:eastAsia="Times New Roman"/>
            <w:szCs w:val="24"/>
            <w:lang w:eastAsia="en-US"/>
          </w:rPr>
          <w:t>ΣΥΝΕΔΡΙΑΣΗ ΡΚΓ΄</w:t>
        </w:r>
      </w:ins>
    </w:p>
    <w:p w14:paraId="0EB341D4" w14:textId="77777777" w:rsidR="00461EAD" w:rsidRPr="00461EAD" w:rsidRDefault="00461EAD" w:rsidP="00461EAD">
      <w:pPr>
        <w:spacing w:after="0" w:line="360" w:lineRule="auto"/>
        <w:rPr>
          <w:ins w:id="14" w:author="Φλούδα Χριστίνα" w:date="2016-05-16T10:40:00Z"/>
          <w:rFonts w:eastAsia="Times New Roman"/>
          <w:szCs w:val="24"/>
          <w:lang w:eastAsia="en-US"/>
        </w:rPr>
      </w:pPr>
      <w:ins w:id="15" w:author="Φλούδα Χριστίνα" w:date="2016-05-16T10:40:00Z">
        <w:r w:rsidRPr="00461EAD">
          <w:rPr>
            <w:rFonts w:eastAsia="Times New Roman"/>
            <w:szCs w:val="24"/>
            <w:lang w:eastAsia="en-US"/>
          </w:rPr>
          <w:t>Τετάρτη  11 Μαΐου 2016</w:t>
        </w:r>
      </w:ins>
    </w:p>
    <w:p w14:paraId="0DF120CF" w14:textId="77777777" w:rsidR="00461EAD" w:rsidRPr="00461EAD" w:rsidRDefault="00461EAD" w:rsidP="00461EAD">
      <w:pPr>
        <w:spacing w:after="0" w:line="360" w:lineRule="auto"/>
        <w:rPr>
          <w:ins w:id="16" w:author="Φλούδα Χριστίνα" w:date="2016-05-16T10:40:00Z"/>
          <w:rFonts w:eastAsia="Times New Roman"/>
          <w:szCs w:val="24"/>
          <w:lang w:eastAsia="en-US"/>
        </w:rPr>
      </w:pPr>
    </w:p>
    <w:p w14:paraId="768460EA" w14:textId="77777777" w:rsidR="00461EAD" w:rsidRPr="00461EAD" w:rsidRDefault="00461EAD" w:rsidP="00461EAD">
      <w:pPr>
        <w:spacing w:after="0" w:line="360" w:lineRule="auto"/>
        <w:rPr>
          <w:ins w:id="17" w:author="Φλούδα Χριστίνα" w:date="2016-05-16T10:40:00Z"/>
          <w:rFonts w:eastAsia="Times New Roman"/>
          <w:szCs w:val="24"/>
          <w:lang w:eastAsia="en-US"/>
        </w:rPr>
      </w:pPr>
      <w:ins w:id="18" w:author="Φλούδα Χριστίνα" w:date="2016-05-16T10:40:00Z">
        <w:r w:rsidRPr="00461EAD">
          <w:rPr>
            <w:rFonts w:eastAsia="Times New Roman"/>
            <w:szCs w:val="24"/>
            <w:lang w:eastAsia="en-US"/>
          </w:rPr>
          <w:t>ΘΕΜΑΤΑ</w:t>
        </w:r>
      </w:ins>
    </w:p>
    <w:p w14:paraId="4F86E84B" w14:textId="77777777" w:rsidR="00461EAD" w:rsidRPr="00461EAD" w:rsidRDefault="00461EAD" w:rsidP="00461EAD">
      <w:pPr>
        <w:spacing w:after="0" w:line="360" w:lineRule="auto"/>
        <w:rPr>
          <w:ins w:id="19" w:author="Φλούδα Χριστίνα" w:date="2016-05-16T10:40:00Z"/>
          <w:rFonts w:eastAsia="Times New Roman"/>
          <w:szCs w:val="24"/>
          <w:lang w:eastAsia="en-US"/>
        </w:rPr>
      </w:pPr>
      <w:ins w:id="20" w:author="Φλούδα Χριστίνα" w:date="2016-05-16T10:40:00Z">
        <w:r w:rsidRPr="00461EAD">
          <w:rPr>
            <w:rFonts w:eastAsia="Times New Roman"/>
            <w:szCs w:val="24"/>
            <w:lang w:eastAsia="en-US"/>
          </w:rPr>
          <w:t xml:space="preserve"> </w:t>
        </w:r>
        <w:r w:rsidRPr="00461EAD">
          <w:rPr>
            <w:rFonts w:eastAsia="Times New Roman"/>
            <w:szCs w:val="24"/>
            <w:lang w:eastAsia="en-US"/>
          </w:rPr>
          <w:br/>
          <w:t xml:space="preserve">Α. ΕΙΔΙΚΑ ΘΕΜΑΤΑ </w:t>
        </w:r>
        <w:r w:rsidRPr="00461EAD">
          <w:rPr>
            <w:rFonts w:eastAsia="Times New Roman"/>
            <w:szCs w:val="24"/>
            <w:lang w:eastAsia="en-US"/>
          </w:rPr>
          <w:br/>
          <w:t xml:space="preserve">1.  Άδεια απουσίας του Βουλευτή κ. Θ. </w:t>
        </w:r>
        <w:proofErr w:type="spellStart"/>
        <w:r w:rsidRPr="00461EAD">
          <w:rPr>
            <w:rFonts w:eastAsia="Times New Roman"/>
            <w:szCs w:val="24"/>
            <w:lang w:eastAsia="en-US"/>
          </w:rPr>
          <w:t>Φορτσάκη</w:t>
        </w:r>
        <w:proofErr w:type="spellEnd"/>
        <w:r w:rsidRPr="00461EAD">
          <w:rPr>
            <w:rFonts w:eastAsia="Times New Roman"/>
            <w:szCs w:val="24"/>
            <w:lang w:eastAsia="en-US"/>
          </w:rPr>
          <w:t xml:space="preserve">, σελ. </w:t>
        </w:r>
        <w:r w:rsidRPr="00461EAD">
          <w:rPr>
            <w:rFonts w:eastAsia="Times New Roman"/>
            <w:szCs w:val="24"/>
            <w:lang w:eastAsia="en-US"/>
          </w:rPr>
          <w:br/>
          <w:t xml:space="preserve">2. Ανακοινώνεται ότι τη συνεδρίαση παρακολουθούν μαθητές από το 2ο Δημοτικό Σχολείο Ραφήνας, το 2ο Δημοτικό Σχολείο </w:t>
        </w:r>
        <w:proofErr w:type="spellStart"/>
        <w:r w:rsidRPr="00461EAD">
          <w:rPr>
            <w:rFonts w:eastAsia="Times New Roman"/>
            <w:szCs w:val="24"/>
            <w:lang w:eastAsia="en-US"/>
          </w:rPr>
          <w:t>Θεστιέων</w:t>
        </w:r>
        <w:proofErr w:type="spellEnd"/>
        <w:r w:rsidRPr="00461EAD">
          <w:rPr>
            <w:rFonts w:eastAsia="Times New Roman"/>
            <w:szCs w:val="24"/>
            <w:lang w:eastAsia="en-US"/>
          </w:rPr>
          <w:t xml:space="preserve"> Αιτωλοακαρνανίας και φοιτητές από το Διεθνές Κέντρο Ελληνικών και Μεσογειακών Σπουδών (ΔΙΚΕΜΕΣ), σελ. </w:t>
        </w:r>
        <w:r w:rsidRPr="00461EAD">
          <w:rPr>
            <w:rFonts w:eastAsia="Times New Roman"/>
            <w:szCs w:val="24"/>
            <w:lang w:eastAsia="en-US"/>
          </w:rPr>
          <w:br/>
          <w:t xml:space="preserve">3. Επί διαδικαστικού θέματος, σελ. </w:t>
        </w:r>
        <w:r w:rsidRPr="00461EAD">
          <w:rPr>
            <w:rFonts w:eastAsia="Times New Roman"/>
            <w:szCs w:val="24"/>
            <w:lang w:eastAsia="en-US"/>
          </w:rPr>
          <w:br/>
          <w:t>4. Ειδική Ημερήσια Διάταξη:</w:t>
        </w:r>
      </w:ins>
    </w:p>
    <w:p w14:paraId="058A65AF" w14:textId="77777777" w:rsidR="00461EAD" w:rsidRPr="00461EAD" w:rsidRDefault="00461EAD" w:rsidP="00461EAD">
      <w:pPr>
        <w:spacing w:after="0" w:line="360" w:lineRule="auto"/>
        <w:rPr>
          <w:ins w:id="21" w:author="Φλούδα Χριστίνα" w:date="2016-05-16T10:40:00Z"/>
          <w:rFonts w:eastAsia="Times New Roman"/>
          <w:szCs w:val="24"/>
          <w:lang w:eastAsia="en-US"/>
        </w:rPr>
      </w:pPr>
      <w:ins w:id="22" w:author="Φλούδα Χριστίνα" w:date="2016-05-16T10:40:00Z">
        <w:r w:rsidRPr="00461EAD">
          <w:rPr>
            <w:rFonts w:eastAsia="Times New Roman"/>
            <w:szCs w:val="24"/>
            <w:lang w:eastAsia="en-US"/>
          </w:rPr>
          <w:t xml:space="preserve">Συζήτηση και λήψη απόφασης, σύμφωνα με το άρθρο 62 του Συντάγματος και τα άρθρα 43Α και 83 του Κανονισμού της Βουλής, για αιτήσεις άρσης ασυλίας των Βουλευτών κ.κ. Κωνσταντίνου </w:t>
        </w:r>
        <w:proofErr w:type="spellStart"/>
        <w:r w:rsidRPr="00461EAD">
          <w:rPr>
            <w:rFonts w:eastAsia="Times New Roman"/>
            <w:szCs w:val="24"/>
            <w:lang w:eastAsia="en-US"/>
          </w:rPr>
          <w:t>Μπαρμπαρούση</w:t>
        </w:r>
        <w:proofErr w:type="spellEnd"/>
        <w:r w:rsidRPr="00461EAD">
          <w:rPr>
            <w:rFonts w:eastAsia="Times New Roman"/>
            <w:szCs w:val="24"/>
            <w:lang w:eastAsia="en-US"/>
          </w:rPr>
          <w:t xml:space="preserve">, Ηλία </w:t>
        </w:r>
        <w:proofErr w:type="spellStart"/>
        <w:r w:rsidRPr="00461EAD">
          <w:rPr>
            <w:rFonts w:eastAsia="Times New Roman"/>
            <w:szCs w:val="24"/>
            <w:lang w:eastAsia="en-US"/>
          </w:rPr>
          <w:t>Παναγιώταρου</w:t>
        </w:r>
        <w:proofErr w:type="spellEnd"/>
        <w:r w:rsidRPr="00461EAD">
          <w:rPr>
            <w:rFonts w:eastAsia="Times New Roman"/>
            <w:szCs w:val="24"/>
            <w:lang w:eastAsia="en-US"/>
          </w:rPr>
          <w:t xml:space="preserve"> και Ιωάννη Λαγού (μια δικογραφία), του κ. Χρήστου </w:t>
        </w:r>
        <w:proofErr w:type="spellStart"/>
        <w:r w:rsidRPr="00461EAD">
          <w:rPr>
            <w:rFonts w:eastAsia="Times New Roman"/>
            <w:szCs w:val="24"/>
            <w:lang w:eastAsia="en-US"/>
          </w:rPr>
          <w:t>Κέλλα</w:t>
        </w:r>
        <w:proofErr w:type="spellEnd"/>
        <w:r w:rsidRPr="00461EAD">
          <w:rPr>
            <w:rFonts w:eastAsia="Times New Roman"/>
            <w:szCs w:val="24"/>
            <w:lang w:eastAsia="en-US"/>
          </w:rPr>
          <w:t xml:space="preserve"> και του κ. Αναστασίου </w:t>
        </w:r>
        <w:proofErr w:type="spellStart"/>
        <w:r w:rsidRPr="00461EAD">
          <w:rPr>
            <w:rFonts w:eastAsia="Times New Roman"/>
            <w:szCs w:val="24"/>
            <w:lang w:eastAsia="en-US"/>
          </w:rPr>
          <w:t>Πρατσόλη</w:t>
        </w:r>
        <w:proofErr w:type="spellEnd"/>
        <w:r w:rsidRPr="00461EAD">
          <w:rPr>
            <w:rFonts w:eastAsia="Times New Roman"/>
            <w:szCs w:val="24"/>
            <w:lang w:eastAsia="en-US"/>
          </w:rPr>
          <w:t xml:space="preserve">, σελ. </w:t>
        </w:r>
        <w:r w:rsidRPr="00461EAD">
          <w:rPr>
            <w:rFonts w:eastAsia="Times New Roman"/>
            <w:szCs w:val="24"/>
            <w:lang w:eastAsia="en-US"/>
          </w:rPr>
          <w:br/>
          <w:t xml:space="preserve">5. Ονομαστική ψηφοφορία επί της Ειδικής Ημερήσιας Διάταξης, σελ. </w:t>
        </w:r>
        <w:r w:rsidRPr="00461EAD">
          <w:rPr>
            <w:rFonts w:eastAsia="Times New Roman"/>
            <w:szCs w:val="24"/>
            <w:lang w:eastAsia="en-US"/>
          </w:rPr>
          <w:br/>
          <w:t xml:space="preserve">6. Επιστολικές ψήφοι επί της ονομαστικής ψηφοφορίας, σελ. </w:t>
        </w:r>
        <w:r w:rsidRPr="00461EAD">
          <w:rPr>
            <w:rFonts w:eastAsia="Times New Roman"/>
            <w:szCs w:val="24"/>
            <w:lang w:eastAsia="en-US"/>
          </w:rPr>
          <w:br/>
          <w:t xml:space="preserve"> </w:t>
        </w:r>
        <w:r w:rsidRPr="00461EAD">
          <w:rPr>
            <w:rFonts w:eastAsia="Times New Roman"/>
            <w:szCs w:val="24"/>
            <w:lang w:eastAsia="en-US"/>
          </w:rPr>
          <w:br/>
          <w:t xml:space="preserve">Β. ΚΟΙΝΟΒΟΥΛΕΥΤΙΚΟΣ ΕΛΕΓΧΟΣ </w:t>
        </w:r>
        <w:r w:rsidRPr="00461EAD">
          <w:rPr>
            <w:rFonts w:eastAsia="Times New Roman"/>
            <w:szCs w:val="24"/>
            <w:lang w:eastAsia="en-US"/>
          </w:rPr>
          <w:br/>
          <w:t xml:space="preserve">Ανακοίνωση του δελτίου επικαίρων ερωτήσεων και αναφορών ερωτήσεων της Πέμπτης 12 Μαΐου 2016, σελ. </w:t>
        </w:r>
        <w:r w:rsidRPr="00461EAD">
          <w:rPr>
            <w:rFonts w:eastAsia="Times New Roman"/>
            <w:szCs w:val="24"/>
            <w:lang w:eastAsia="en-US"/>
          </w:rPr>
          <w:br/>
          <w:t xml:space="preserve"> </w:t>
        </w:r>
        <w:r w:rsidRPr="00461EAD">
          <w:rPr>
            <w:rFonts w:eastAsia="Times New Roman"/>
            <w:szCs w:val="24"/>
            <w:lang w:eastAsia="en-US"/>
          </w:rPr>
          <w:br/>
          <w:t xml:space="preserve">Γ. ΝΟΜΟΘΕΤΙΚΗ ΕΡΓΑΣΙΑ </w:t>
        </w:r>
        <w:r w:rsidRPr="00461EAD">
          <w:rPr>
            <w:rFonts w:eastAsia="Times New Roman"/>
            <w:szCs w:val="24"/>
            <w:lang w:eastAsia="en-US"/>
          </w:rPr>
          <w:br/>
          <w:t>Κατάθεση Εκθέσεων Διαρκούς Επιτροπής:</w:t>
        </w:r>
      </w:ins>
    </w:p>
    <w:p w14:paraId="296B9549" w14:textId="77777777" w:rsidR="00461EAD" w:rsidRPr="00461EAD" w:rsidRDefault="00461EAD" w:rsidP="00461EAD">
      <w:pPr>
        <w:spacing w:after="0" w:line="360" w:lineRule="auto"/>
        <w:rPr>
          <w:ins w:id="23" w:author="Φλούδα Χριστίνα" w:date="2016-05-16T10:40:00Z"/>
          <w:rFonts w:eastAsia="Times New Roman"/>
          <w:szCs w:val="24"/>
          <w:lang w:eastAsia="en-US"/>
        </w:rPr>
      </w:pPr>
      <w:ins w:id="24" w:author="Φλούδα Χριστίνα" w:date="2016-05-16T10:40:00Z">
        <w:r w:rsidRPr="00461EAD">
          <w:rPr>
            <w:rFonts w:eastAsia="Times New Roman"/>
            <w:szCs w:val="24"/>
            <w:lang w:eastAsia="en-US"/>
          </w:rPr>
          <w:t>Η Διαρκής Επιτροπή Εθνικής  Άμυνας και Εξωτερικών Υποθέσεων καταθέτει τις εκθέσεις της στα σχέδια νόμων του Υπουργείου Εξωτερικών:</w:t>
        </w:r>
      </w:ins>
    </w:p>
    <w:p w14:paraId="1F4AD987" w14:textId="77777777" w:rsidR="00461EAD" w:rsidRPr="00461EAD" w:rsidRDefault="00461EAD" w:rsidP="00461EAD">
      <w:pPr>
        <w:spacing w:after="0" w:line="360" w:lineRule="auto"/>
        <w:rPr>
          <w:ins w:id="25" w:author="Φλούδα Χριστίνα" w:date="2016-05-16T10:40:00Z"/>
          <w:rFonts w:eastAsia="Times New Roman"/>
          <w:szCs w:val="24"/>
          <w:lang w:eastAsia="en-US"/>
        </w:rPr>
      </w:pPr>
      <w:ins w:id="26" w:author="Φλούδα Χριστίνα" w:date="2016-05-16T10:40:00Z">
        <w:r w:rsidRPr="00461EAD">
          <w:rPr>
            <w:rFonts w:eastAsia="Times New Roman"/>
            <w:szCs w:val="24"/>
            <w:lang w:eastAsia="en-US"/>
          </w:rPr>
          <w:t>Α. «Κύρωση της Συμφωνίας Εταιρικής Σχέσης και Συνεργασίας μεταξύ της Ευρωπαϊκής  Ένωσης και των κρατών μελών της, αφενός, και της Δημοκρατίας του Ιράκ, αφετέρου, με τα αναπόσπαστα σε αυτήν Παραρτήματα 1 έως 4, Προσαρτήματα, Πρωτόκολλα, Σημειώσεις και τη Μονομερή Δήλωση της Ε.Ε. σχετικά με το άρθρο 96 της Συμφωνίας», σελ.</w:t>
        </w:r>
      </w:ins>
    </w:p>
    <w:p w14:paraId="1587D8E0" w14:textId="77777777" w:rsidR="00461EAD" w:rsidRPr="00461EAD" w:rsidRDefault="00461EAD" w:rsidP="00461EAD">
      <w:pPr>
        <w:spacing w:after="0" w:line="360" w:lineRule="auto"/>
        <w:rPr>
          <w:ins w:id="27" w:author="Φλούδα Χριστίνα" w:date="2016-05-16T10:40:00Z"/>
          <w:rFonts w:eastAsia="Times New Roman"/>
          <w:szCs w:val="24"/>
          <w:lang w:eastAsia="en-US"/>
        </w:rPr>
      </w:pPr>
      <w:ins w:id="28" w:author="Φλούδα Χριστίνα" w:date="2016-05-16T10:40:00Z">
        <w:r w:rsidRPr="00461EAD">
          <w:rPr>
            <w:rFonts w:eastAsia="Times New Roman"/>
            <w:szCs w:val="24"/>
            <w:lang w:eastAsia="en-US"/>
          </w:rPr>
          <w:t xml:space="preserve">Β. «Κύρωση της Συνολικής Συμφωνίας - Πλαίσιο Εταιρικής Σχέσης και Συνεργασίας μεταξύ της Ευρωπαϊκής  Ένωσης και των κρατών - μελών της, αφενός, και της Σοσιαλιστικής Δημοκρατίας του Βιετνάμ, αφετέρου, με τις αναπόσπαστες σ’ αυτήν Δηλώσεις», σελ. </w:t>
        </w:r>
        <w:r w:rsidRPr="00461EAD">
          <w:rPr>
            <w:rFonts w:eastAsia="Times New Roman"/>
            <w:szCs w:val="24"/>
            <w:lang w:eastAsia="en-US"/>
          </w:rPr>
          <w:br/>
          <w:t xml:space="preserve"> </w:t>
        </w:r>
      </w:ins>
    </w:p>
    <w:p w14:paraId="1797D222" w14:textId="77777777" w:rsidR="00461EAD" w:rsidRPr="00461EAD" w:rsidRDefault="00461EAD" w:rsidP="00461EAD">
      <w:pPr>
        <w:spacing w:after="0" w:line="360" w:lineRule="auto"/>
        <w:rPr>
          <w:ins w:id="29" w:author="Φλούδα Χριστίνα" w:date="2016-05-16T10:40:00Z"/>
          <w:rFonts w:eastAsia="Times New Roman"/>
          <w:szCs w:val="24"/>
          <w:lang w:eastAsia="en-US"/>
        </w:rPr>
      </w:pPr>
      <w:ins w:id="30" w:author="Φλούδα Χριστίνα" w:date="2016-05-16T10:40:00Z">
        <w:r w:rsidRPr="00461EAD">
          <w:rPr>
            <w:rFonts w:eastAsia="Times New Roman"/>
            <w:szCs w:val="24"/>
            <w:lang w:eastAsia="en-US"/>
          </w:rPr>
          <w:br/>
          <w:t>ΠΡΟΕΔΡΕΥΩΝ</w:t>
        </w:r>
      </w:ins>
    </w:p>
    <w:p w14:paraId="36652424" w14:textId="77777777" w:rsidR="00461EAD" w:rsidRPr="00461EAD" w:rsidRDefault="00461EAD" w:rsidP="00461EAD">
      <w:pPr>
        <w:spacing w:after="0" w:line="360" w:lineRule="auto"/>
        <w:rPr>
          <w:ins w:id="31" w:author="Φλούδα Χριστίνα" w:date="2016-05-16T10:40:00Z"/>
          <w:rFonts w:eastAsia="Times New Roman"/>
          <w:szCs w:val="24"/>
          <w:lang w:eastAsia="en-US"/>
        </w:rPr>
      </w:pPr>
    </w:p>
    <w:p w14:paraId="61283EFC" w14:textId="77777777" w:rsidR="00461EAD" w:rsidRPr="00461EAD" w:rsidRDefault="00461EAD" w:rsidP="00461EAD">
      <w:pPr>
        <w:spacing w:after="0" w:line="360" w:lineRule="auto"/>
        <w:rPr>
          <w:ins w:id="32" w:author="Φλούδα Χριστίνα" w:date="2016-05-16T10:40:00Z"/>
          <w:rFonts w:eastAsia="Times New Roman"/>
          <w:szCs w:val="24"/>
          <w:lang w:eastAsia="en-US"/>
        </w:rPr>
      </w:pPr>
      <w:ins w:id="33" w:author="Φλούδα Χριστίνα" w:date="2016-05-16T10:40:00Z">
        <w:r w:rsidRPr="00461EAD">
          <w:rPr>
            <w:rFonts w:eastAsia="Times New Roman"/>
            <w:szCs w:val="24"/>
            <w:lang w:eastAsia="en-US"/>
          </w:rPr>
          <w:t>ΚΟΥΡΑΚΗΣ Α. , σελ.</w:t>
        </w:r>
        <w:r w:rsidRPr="00461EAD">
          <w:rPr>
            <w:rFonts w:eastAsia="Times New Roman"/>
            <w:szCs w:val="24"/>
            <w:lang w:eastAsia="en-US"/>
          </w:rPr>
          <w:br/>
        </w:r>
      </w:ins>
    </w:p>
    <w:p w14:paraId="60053571" w14:textId="77777777" w:rsidR="00461EAD" w:rsidRPr="00461EAD" w:rsidRDefault="00461EAD" w:rsidP="00461EAD">
      <w:pPr>
        <w:spacing w:after="0" w:line="360" w:lineRule="auto"/>
        <w:rPr>
          <w:ins w:id="34" w:author="Φλούδα Χριστίνα" w:date="2016-05-16T10:40:00Z"/>
          <w:rFonts w:eastAsia="Times New Roman"/>
          <w:szCs w:val="24"/>
          <w:lang w:eastAsia="en-US"/>
        </w:rPr>
      </w:pPr>
    </w:p>
    <w:p w14:paraId="42E01F78" w14:textId="77777777" w:rsidR="00461EAD" w:rsidRPr="00461EAD" w:rsidRDefault="00461EAD" w:rsidP="00461EAD">
      <w:pPr>
        <w:spacing w:after="0" w:line="360" w:lineRule="auto"/>
        <w:rPr>
          <w:ins w:id="35" w:author="Φλούδα Χριστίνα" w:date="2016-05-16T10:40:00Z"/>
          <w:rFonts w:eastAsia="Times New Roman"/>
          <w:szCs w:val="24"/>
          <w:lang w:eastAsia="en-US"/>
        </w:rPr>
      </w:pPr>
      <w:ins w:id="36" w:author="Φλούδα Χριστίνα" w:date="2016-05-16T10:40:00Z">
        <w:r w:rsidRPr="00461EAD">
          <w:rPr>
            <w:rFonts w:eastAsia="Times New Roman"/>
            <w:szCs w:val="24"/>
            <w:lang w:eastAsia="en-US"/>
          </w:rPr>
          <w:t>ΟΜΙΛΗΤΕΣ</w:t>
        </w:r>
      </w:ins>
    </w:p>
    <w:p w14:paraId="2B241C41" w14:textId="77777777" w:rsidR="00461EAD" w:rsidRPr="00461EAD" w:rsidRDefault="00461EAD" w:rsidP="00461EAD">
      <w:pPr>
        <w:spacing w:after="0" w:line="360" w:lineRule="auto"/>
        <w:rPr>
          <w:ins w:id="37" w:author="Φλούδα Χριστίνα" w:date="2016-05-16T10:40:00Z"/>
          <w:rFonts w:eastAsia="Times New Roman"/>
          <w:szCs w:val="24"/>
          <w:lang w:eastAsia="en-US"/>
        </w:rPr>
      </w:pPr>
      <w:ins w:id="38" w:author="Φλούδα Χριστίνα" w:date="2016-05-16T10:40:00Z">
        <w:r w:rsidRPr="00461EAD">
          <w:rPr>
            <w:rFonts w:eastAsia="Times New Roman"/>
            <w:szCs w:val="24"/>
            <w:lang w:eastAsia="en-US"/>
          </w:rPr>
          <w:br/>
          <w:t>Α. Επί διαδικαστικού θέματος:</w:t>
        </w:r>
        <w:r w:rsidRPr="00461EAD">
          <w:rPr>
            <w:rFonts w:eastAsia="Times New Roman"/>
            <w:szCs w:val="24"/>
            <w:lang w:eastAsia="en-US"/>
          </w:rPr>
          <w:br/>
          <w:t>ΚΟΥΡΑΚΗΣ Α. , σελ.</w:t>
        </w:r>
        <w:r w:rsidRPr="00461EAD">
          <w:rPr>
            <w:rFonts w:eastAsia="Times New Roman"/>
            <w:szCs w:val="24"/>
            <w:lang w:eastAsia="en-US"/>
          </w:rPr>
          <w:br/>
          <w:t>ΛΑΓΟΣ Ι. , σελ.</w:t>
        </w:r>
        <w:r w:rsidRPr="00461EAD">
          <w:rPr>
            <w:rFonts w:eastAsia="Times New Roman"/>
            <w:szCs w:val="24"/>
            <w:lang w:eastAsia="en-US"/>
          </w:rPr>
          <w:br/>
          <w:t>ΜΠΑΡΜΠΑΡΟΥΣΗΣ Κ. , σελ.</w:t>
        </w:r>
        <w:r w:rsidRPr="00461EAD">
          <w:rPr>
            <w:rFonts w:eastAsia="Times New Roman"/>
            <w:szCs w:val="24"/>
            <w:lang w:eastAsia="en-US"/>
          </w:rPr>
          <w:br/>
          <w:t>ΠΑΝΑΓΙΩΤΑΡΟΣ Η. , σελ.</w:t>
        </w:r>
        <w:r w:rsidRPr="00461EAD">
          <w:rPr>
            <w:rFonts w:eastAsia="Times New Roman"/>
            <w:szCs w:val="24"/>
            <w:lang w:eastAsia="en-US"/>
          </w:rPr>
          <w:br/>
        </w:r>
        <w:r w:rsidRPr="00461EAD">
          <w:rPr>
            <w:rFonts w:eastAsia="Times New Roman"/>
            <w:szCs w:val="24"/>
            <w:lang w:eastAsia="en-US"/>
          </w:rPr>
          <w:br/>
          <w:t>Β. Επί της Ειδικής Ημερήσιας Διάταξης:</w:t>
        </w:r>
        <w:r w:rsidRPr="00461EAD">
          <w:rPr>
            <w:rFonts w:eastAsia="Times New Roman"/>
            <w:szCs w:val="24"/>
            <w:lang w:eastAsia="en-US"/>
          </w:rPr>
          <w:br/>
          <w:t>ΚΕΛΛΑΣ Χ. , σελ.</w:t>
        </w:r>
        <w:r w:rsidRPr="00461EAD">
          <w:rPr>
            <w:rFonts w:eastAsia="Times New Roman"/>
            <w:szCs w:val="24"/>
            <w:lang w:eastAsia="en-US"/>
          </w:rPr>
          <w:br/>
          <w:t>ΚΟΥΡΑΚΗΣ Α. , σελ.</w:t>
        </w:r>
        <w:r w:rsidRPr="00461EAD">
          <w:rPr>
            <w:rFonts w:eastAsia="Times New Roman"/>
            <w:szCs w:val="24"/>
            <w:lang w:eastAsia="en-US"/>
          </w:rPr>
          <w:br/>
          <w:t>ΛΑΓΟΣ Ι. , σελ.</w:t>
        </w:r>
        <w:r w:rsidRPr="00461EAD">
          <w:rPr>
            <w:rFonts w:eastAsia="Times New Roman"/>
            <w:szCs w:val="24"/>
            <w:lang w:eastAsia="en-US"/>
          </w:rPr>
          <w:br/>
          <w:t>ΜΠΑΡΜΠΑΡΟΥΣΗΣ Κ. , σελ.</w:t>
        </w:r>
        <w:r w:rsidRPr="00461EAD">
          <w:rPr>
            <w:rFonts w:eastAsia="Times New Roman"/>
            <w:szCs w:val="24"/>
            <w:lang w:eastAsia="en-US"/>
          </w:rPr>
          <w:br/>
          <w:t>ΠΑΝΑΓΙΩΤΑΡΟΣ Η. , σελ.</w:t>
        </w:r>
        <w:r w:rsidRPr="00461EAD">
          <w:rPr>
            <w:rFonts w:eastAsia="Times New Roman"/>
            <w:szCs w:val="24"/>
            <w:lang w:eastAsia="en-US"/>
          </w:rPr>
          <w:br/>
          <w:t>ΠΡΑΤΣΟΛΗΣ Α. , σελ.</w:t>
        </w:r>
        <w:r w:rsidRPr="00461EAD">
          <w:rPr>
            <w:rFonts w:eastAsia="Times New Roman"/>
            <w:szCs w:val="24"/>
            <w:lang w:eastAsia="en-US"/>
          </w:rPr>
          <w:br/>
        </w:r>
      </w:ins>
    </w:p>
    <w:p w14:paraId="5C622122" w14:textId="235CC567" w:rsidR="00461EAD" w:rsidRDefault="00461EAD" w:rsidP="00461EAD">
      <w:pPr>
        <w:spacing w:line="600" w:lineRule="auto"/>
        <w:jc w:val="both"/>
        <w:rPr>
          <w:ins w:id="39" w:author="Φλούδα Χριστίνα" w:date="2016-05-16T10:40:00Z"/>
          <w:rFonts w:eastAsia="Times New Roman" w:cs="Times New Roman"/>
          <w:bCs/>
          <w:szCs w:val="24"/>
        </w:rPr>
        <w:pPrChange w:id="40" w:author="Φλούδα Χριστίνα" w:date="2016-05-16T10:40:00Z">
          <w:pPr>
            <w:spacing w:line="600" w:lineRule="auto"/>
            <w:jc w:val="center"/>
          </w:pPr>
        </w:pPrChange>
      </w:pPr>
      <w:ins w:id="41" w:author="Φλούδα Χριστίνα" w:date="2016-05-16T10:40:00Z">
        <w:r w:rsidRPr="00461EAD">
          <w:rPr>
            <w:rFonts w:eastAsia="Times New Roman"/>
            <w:szCs w:val="24"/>
            <w:lang w:eastAsia="en-US"/>
          </w:rPr>
          <w:t>ΠΑΡΕΜΒΑΣΕΙΣ:</w:t>
        </w:r>
        <w:r w:rsidRPr="00461EAD">
          <w:rPr>
            <w:rFonts w:eastAsia="Times New Roman"/>
            <w:szCs w:val="24"/>
            <w:lang w:eastAsia="en-US"/>
          </w:rPr>
          <w:br/>
          <w:t>ΜΠΑΡΚΑΣ Κ. , σελ.</w:t>
        </w:r>
        <w:r w:rsidRPr="00461EAD">
          <w:rPr>
            <w:rFonts w:eastAsia="Times New Roman"/>
            <w:szCs w:val="24"/>
            <w:lang w:eastAsia="en-US"/>
          </w:rPr>
          <w:br/>
        </w:r>
        <w:bookmarkStart w:id="42" w:name="_GoBack"/>
        <w:bookmarkEnd w:id="42"/>
      </w:ins>
    </w:p>
    <w:p w14:paraId="6487BE9E" w14:textId="77777777" w:rsidR="00A84BAB" w:rsidRDefault="00461EAD">
      <w:pPr>
        <w:spacing w:line="600" w:lineRule="auto"/>
        <w:jc w:val="center"/>
        <w:rPr>
          <w:rFonts w:eastAsia="Times New Roman" w:cs="Times New Roman"/>
          <w:bCs/>
          <w:szCs w:val="24"/>
        </w:rPr>
      </w:pPr>
      <w:r>
        <w:rPr>
          <w:rFonts w:eastAsia="Times New Roman" w:cs="Times New Roman"/>
          <w:bCs/>
          <w:szCs w:val="24"/>
        </w:rPr>
        <w:t>ΠΡΑΚΤΙΚΑ ΒΟΥΛΗΣ</w:t>
      </w:r>
    </w:p>
    <w:p w14:paraId="6487BE9F" w14:textId="77777777" w:rsidR="00A84BAB" w:rsidRDefault="00461EAD">
      <w:pPr>
        <w:spacing w:line="600" w:lineRule="auto"/>
        <w:jc w:val="center"/>
        <w:rPr>
          <w:rFonts w:eastAsia="Times New Roman" w:cs="Times New Roman"/>
          <w:bCs/>
          <w:szCs w:val="24"/>
        </w:rPr>
      </w:pPr>
      <w:r>
        <w:rPr>
          <w:rFonts w:eastAsia="Times New Roman" w:cs="Times New Roman"/>
          <w:bCs/>
          <w:szCs w:val="24"/>
        </w:rPr>
        <w:t>ΙΣΤ΄ ΠΕΡΙΟΔΟΣ</w:t>
      </w:r>
    </w:p>
    <w:p w14:paraId="6487BEA0" w14:textId="77777777" w:rsidR="00A84BAB" w:rsidRDefault="00461EAD">
      <w:pPr>
        <w:spacing w:line="600" w:lineRule="auto"/>
        <w:jc w:val="center"/>
        <w:rPr>
          <w:rFonts w:eastAsia="Times New Roman" w:cs="Times New Roman"/>
          <w:bCs/>
          <w:szCs w:val="24"/>
        </w:rPr>
      </w:pPr>
      <w:r>
        <w:rPr>
          <w:rFonts w:eastAsia="Times New Roman" w:cs="Times New Roman"/>
          <w:bCs/>
          <w:szCs w:val="24"/>
        </w:rPr>
        <w:t>ΠΡΟΕΔΡΕΥΟΜΕΝΗΣ ΚΟΙΝΟΒΟΥΛΕΥΤΙΚΗΣ ΔΗΜΟΚΡΑΤΙΑΣ</w:t>
      </w:r>
    </w:p>
    <w:p w14:paraId="6487BEA1" w14:textId="77777777" w:rsidR="00A84BAB" w:rsidRDefault="00461EAD">
      <w:pPr>
        <w:spacing w:line="600" w:lineRule="auto"/>
        <w:jc w:val="center"/>
        <w:rPr>
          <w:rFonts w:eastAsia="Times New Roman" w:cs="Times New Roman"/>
          <w:bCs/>
          <w:szCs w:val="24"/>
        </w:rPr>
      </w:pPr>
      <w:r>
        <w:rPr>
          <w:rFonts w:eastAsia="Times New Roman" w:cs="Times New Roman"/>
          <w:bCs/>
          <w:szCs w:val="24"/>
        </w:rPr>
        <w:t>ΣΥΝΟΔΟΣ Α΄</w:t>
      </w:r>
    </w:p>
    <w:p w14:paraId="6487BEA2" w14:textId="77777777" w:rsidR="00A84BAB" w:rsidRDefault="00461EAD">
      <w:pPr>
        <w:spacing w:line="600" w:lineRule="auto"/>
        <w:jc w:val="center"/>
        <w:rPr>
          <w:rFonts w:eastAsia="Times New Roman" w:cs="Times New Roman"/>
          <w:bCs/>
          <w:szCs w:val="24"/>
        </w:rPr>
      </w:pPr>
      <w:r>
        <w:rPr>
          <w:rFonts w:eastAsia="Times New Roman" w:cs="Times New Roman"/>
          <w:bCs/>
          <w:szCs w:val="24"/>
        </w:rPr>
        <w:t>ΣΥΝΕΔΡΙΑΣΗ  ΡΚΓ΄</w:t>
      </w:r>
    </w:p>
    <w:p w14:paraId="6487BEA3" w14:textId="77777777" w:rsidR="00A84BAB" w:rsidRDefault="00461EAD">
      <w:pPr>
        <w:spacing w:line="600" w:lineRule="auto"/>
        <w:jc w:val="center"/>
        <w:rPr>
          <w:rFonts w:eastAsia="Times New Roman" w:cs="Times New Roman"/>
          <w:bCs/>
          <w:szCs w:val="24"/>
        </w:rPr>
      </w:pPr>
      <w:r>
        <w:rPr>
          <w:rFonts w:eastAsia="Times New Roman" w:cs="Times New Roman"/>
          <w:bCs/>
          <w:szCs w:val="24"/>
        </w:rPr>
        <w:t>Τετάρτη 11 Μαΐου 2016</w:t>
      </w:r>
    </w:p>
    <w:p w14:paraId="6487BEA4" w14:textId="77777777" w:rsidR="00A84BAB" w:rsidRDefault="00461EAD">
      <w:pPr>
        <w:spacing w:after="0" w:line="600" w:lineRule="auto"/>
        <w:ind w:firstLine="720"/>
        <w:jc w:val="both"/>
        <w:rPr>
          <w:rFonts w:eastAsia="Times New Roman" w:cs="Times New Roman"/>
          <w:bCs/>
          <w:szCs w:val="24"/>
        </w:rPr>
      </w:pPr>
      <w:r>
        <w:rPr>
          <w:rFonts w:eastAsia="Times New Roman" w:cs="Times New Roman"/>
          <w:bCs/>
          <w:szCs w:val="24"/>
        </w:rPr>
        <w:t xml:space="preserve">Αθήνα, σήμερα στις 11 Μαΐου 2016, ημέρα Τετάρτη και ώρα 12.22΄ συνήλθε στην Αίθουσα των συνεδριάσεων του Βουλευτηρίου η Βουλή σε </w:t>
      </w:r>
      <w:r>
        <w:rPr>
          <w:rFonts w:eastAsia="Times New Roman" w:cs="Times New Roman"/>
          <w:bCs/>
          <w:szCs w:val="24"/>
        </w:rPr>
        <w:t>ολομέλεια για να συνεδριάσει υπό την προεδρία της Α΄ Αντιπροέδρου αυτής κ</w:t>
      </w:r>
      <w:r w:rsidRPr="00A101A7">
        <w:rPr>
          <w:rFonts w:eastAsia="Times New Roman" w:cs="Times New Roman"/>
          <w:b/>
          <w:bCs/>
          <w:szCs w:val="24"/>
        </w:rPr>
        <w:t>. ΑΝΑΣΤΑΣΙΟΥ ΚΟΥΡΑΚΗ</w:t>
      </w:r>
      <w:r>
        <w:rPr>
          <w:rFonts w:eastAsia="Times New Roman" w:cs="Times New Roman"/>
          <w:bCs/>
          <w:szCs w:val="24"/>
        </w:rPr>
        <w:t>.</w:t>
      </w:r>
    </w:p>
    <w:p w14:paraId="6487BEA5" w14:textId="77777777" w:rsidR="00A84BAB" w:rsidRDefault="00461EAD">
      <w:pPr>
        <w:spacing w:after="0" w:line="600" w:lineRule="auto"/>
        <w:ind w:firstLine="720"/>
        <w:jc w:val="both"/>
        <w:rPr>
          <w:rFonts w:eastAsia="Times New Roman" w:cs="Times New Roman"/>
          <w:bCs/>
          <w:szCs w:val="24"/>
        </w:rPr>
      </w:pPr>
      <w:r>
        <w:rPr>
          <w:rFonts w:eastAsia="Times New Roman" w:cs="Times New Roman"/>
          <w:b/>
          <w:bCs/>
          <w:szCs w:val="24"/>
        </w:rPr>
        <w:t>ΠΡΟΕΔΡΕΥΩΝ (Αναστάσιος Κουράκης):</w:t>
      </w:r>
      <w:r>
        <w:rPr>
          <w:rFonts w:eastAsia="Times New Roman" w:cs="Times New Roman"/>
          <w:bCs/>
          <w:szCs w:val="24"/>
        </w:rPr>
        <w:t xml:space="preserve"> Κυρίες και κύριοι συνάδελφοι,  αρχίζει η συνεδρίαση.</w:t>
      </w:r>
    </w:p>
    <w:p w14:paraId="6487BEA6" w14:textId="77777777" w:rsidR="00A84BAB" w:rsidRDefault="00461EAD">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Εισερχόμαστε στην </w:t>
      </w:r>
    </w:p>
    <w:p w14:paraId="6487BEA7" w14:textId="77777777" w:rsidR="00A84BAB" w:rsidRDefault="00461EAD">
      <w:pPr>
        <w:widowControl w:val="0"/>
        <w:autoSpaceDE w:val="0"/>
        <w:autoSpaceDN w:val="0"/>
        <w:adjustRightInd w:val="0"/>
        <w:spacing w:line="600" w:lineRule="auto"/>
        <w:ind w:firstLine="720"/>
        <w:jc w:val="center"/>
        <w:rPr>
          <w:rFonts w:eastAsia="Times New Roman"/>
          <w:b/>
          <w:bCs/>
          <w:szCs w:val="24"/>
        </w:rPr>
      </w:pPr>
      <w:r>
        <w:rPr>
          <w:rFonts w:eastAsia="Times New Roman"/>
          <w:b/>
          <w:bCs/>
          <w:szCs w:val="24"/>
        </w:rPr>
        <w:lastRenderedPageBreak/>
        <w:t>ΕΙΔΙΚΗ ΗΜΕΡΗΣΙΑ ΔΙΑΤΑΞΗ</w:t>
      </w:r>
    </w:p>
    <w:p w14:paraId="6487BEA8" w14:textId="77777777" w:rsidR="00A84BAB" w:rsidRDefault="00461EAD">
      <w:pPr>
        <w:widowControl w:val="0"/>
        <w:autoSpaceDE w:val="0"/>
        <w:autoSpaceDN w:val="0"/>
        <w:adjustRightInd w:val="0"/>
        <w:spacing w:line="600" w:lineRule="auto"/>
        <w:ind w:firstLine="720"/>
        <w:jc w:val="center"/>
        <w:rPr>
          <w:rFonts w:eastAsia="Times New Roman"/>
          <w:b/>
          <w:bCs/>
          <w:szCs w:val="24"/>
        </w:rPr>
      </w:pPr>
      <w:r>
        <w:rPr>
          <w:rFonts w:eastAsia="Times New Roman"/>
          <w:b/>
          <w:bCs/>
          <w:szCs w:val="24"/>
        </w:rPr>
        <w:t>ΑΙΤΗΣΕΙΣ ΑΡΣΗΣ ΑΣΥΛΙΑΣ ΒΟΥΛΕΥΤΩ</w:t>
      </w:r>
      <w:r>
        <w:rPr>
          <w:rFonts w:eastAsia="Times New Roman"/>
          <w:b/>
          <w:bCs/>
          <w:szCs w:val="24"/>
        </w:rPr>
        <w:t>Ν</w:t>
      </w:r>
    </w:p>
    <w:p w14:paraId="6487BEA9" w14:textId="77777777" w:rsidR="00A84BAB" w:rsidRDefault="00461EAD">
      <w:pPr>
        <w:widowControl w:val="0"/>
        <w:autoSpaceDE w:val="0"/>
        <w:autoSpaceDN w:val="0"/>
        <w:adjustRightInd w:val="0"/>
        <w:spacing w:line="600" w:lineRule="auto"/>
        <w:ind w:firstLine="720"/>
        <w:jc w:val="both"/>
        <w:rPr>
          <w:rFonts w:eastAsia="Times New Roman" w:cs="Times New Roman"/>
          <w:szCs w:val="24"/>
        </w:rPr>
      </w:pPr>
      <w:r>
        <w:rPr>
          <w:rFonts w:eastAsia="Times New Roman"/>
          <w:szCs w:val="24"/>
        </w:rPr>
        <w:t xml:space="preserve">Συζήτηση και λήψη απόφασης, </w:t>
      </w:r>
      <w:r>
        <w:rPr>
          <w:rFonts w:eastAsia="Times New Roman" w:cs="Times New Roman"/>
          <w:szCs w:val="24"/>
        </w:rPr>
        <w:t>σύμφωνα με το άρθρο 62 του Συντάγματος και τ</w:t>
      </w:r>
      <w:r>
        <w:rPr>
          <w:rFonts w:eastAsia="Times New Roman" w:cs="Times New Roman"/>
          <w:szCs w:val="24"/>
        </w:rPr>
        <w:t>ο</w:t>
      </w:r>
      <w:r>
        <w:rPr>
          <w:rFonts w:eastAsia="Times New Roman" w:cs="Times New Roman"/>
          <w:szCs w:val="24"/>
        </w:rPr>
        <w:t xml:space="preserve"> άρθρ</w:t>
      </w:r>
      <w:r>
        <w:rPr>
          <w:rFonts w:eastAsia="Times New Roman" w:cs="Times New Roman"/>
          <w:szCs w:val="24"/>
        </w:rPr>
        <w:t>ο</w:t>
      </w:r>
      <w:r>
        <w:rPr>
          <w:rFonts w:eastAsia="Times New Roman" w:cs="Times New Roman"/>
          <w:szCs w:val="24"/>
        </w:rPr>
        <w:t xml:space="preserve"> 83 του Κανονισμού της Βουλής, για </w:t>
      </w:r>
      <w:r>
        <w:rPr>
          <w:rFonts w:eastAsia="Times New Roman" w:cs="Times New Roman"/>
          <w:szCs w:val="24"/>
        </w:rPr>
        <w:t xml:space="preserve">τις </w:t>
      </w:r>
      <w:r>
        <w:rPr>
          <w:rFonts w:eastAsia="Times New Roman" w:cs="Times New Roman"/>
          <w:szCs w:val="24"/>
        </w:rPr>
        <w:t>αιτήσεις άρσης ασυλίας των Βουλευτών κ</w:t>
      </w:r>
      <w:r>
        <w:rPr>
          <w:rFonts w:eastAsia="Times New Roman" w:cs="Times New Roman"/>
          <w:szCs w:val="24"/>
        </w:rPr>
        <w:t>υρίων</w:t>
      </w:r>
      <w:r>
        <w:rPr>
          <w:rFonts w:eastAsia="Times New Roman" w:cs="Times New Roman"/>
          <w:szCs w:val="24"/>
        </w:rPr>
        <w:t xml:space="preserve"> Κωνσταντίνου </w:t>
      </w:r>
      <w:proofErr w:type="spellStart"/>
      <w:r>
        <w:rPr>
          <w:rFonts w:eastAsia="Times New Roman" w:cs="Times New Roman"/>
          <w:szCs w:val="24"/>
        </w:rPr>
        <w:t>Μπαρμπαρούση</w:t>
      </w:r>
      <w:proofErr w:type="spellEnd"/>
      <w:r>
        <w:rPr>
          <w:rFonts w:eastAsia="Times New Roman" w:cs="Times New Roman"/>
          <w:szCs w:val="24"/>
        </w:rPr>
        <w:t xml:space="preserve">, Ηλία </w:t>
      </w:r>
      <w:proofErr w:type="spellStart"/>
      <w:r>
        <w:rPr>
          <w:rFonts w:eastAsia="Times New Roman" w:cs="Times New Roman"/>
          <w:szCs w:val="24"/>
        </w:rPr>
        <w:t>Παναγιώταρου</w:t>
      </w:r>
      <w:proofErr w:type="spellEnd"/>
      <w:r>
        <w:rPr>
          <w:rFonts w:eastAsia="Times New Roman" w:cs="Times New Roman"/>
          <w:szCs w:val="24"/>
        </w:rPr>
        <w:t xml:space="preserve"> και Ιωάννη Λαγού (μια δικογραφία), του κ. Χρήστ</w:t>
      </w:r>
      <w:r>
        <w:rPr>
          <w:rFonts w:eastAsia="Times New Roman" w:cs="Times New Roman"/>
          <w:szCs w:val="24"/>
        </w:rPr>
        <w:t xml:space="preserve">ου </w:t>
      </w:r>
      <w:proofErr w:type="spellStart"/>
      <w:r>
        <w:rPr>
          <w:rFonts w:eastAsia="Times New Roman" w:cs="Times New Roman"/>
          <w:szCs w:val="24"/>
        </w:rPr>
        <w:t>Κέλλα</w:t>
      </w:r>
      <w:proofErr w:type="spellEnd"/>
      <w:r>
        <w:rPr>
          <w:rFonts w:eastAsia="Times New Roman" w:cs="Times New Roman"/>
          <w:szCs w:val="24"/>
        </w:rPr>
        <w:t xml:space="preserve"> και του κ. Αναστασίου </w:t>
      </w:r>
      <w:proofErr w:type="spellStart"/>
      <w:r>
        <w:rPr>
          <w:rFonts w:eastAsia="Times New Roman" w:cs="Times New Roman"/>
          <w:szCs w:val="24"/>
        </w:rPr>
        <w:t>Πρατσόλη</w:t>
      </w:r>
      <w:proofErr w:type="spellEnd"/>
      <w:r>
        <w:rPr>
          <w:rFonts w:eastAsia="Times New Roman" w:cs="Times New Roman"/>
          <w:szCs w:val="24"/>
        </w:rPr>
        <w:t>.</w:t>
      </w:r>
    </w:p>
    <w:p w14:paraId="6487BEAA" w14:textId="77777777" w:rsidR="00A84BAB" w:rsidRDefault="00461EAD">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αρμόδια Ειδική Μόνιμη Επιτροπή Κοινοβουλευτικής Δεοντολογίας ανακο</w:t>
      </w:r>
      <w:r>
        <w:rPr>
          <w:rFonts w:eastAsia="Times New Roman" w:cs="Times New Roman"/>
          <w:szCs w:val="24"/>
        </w:rPr>
        <w:t>ί</w:t>
      </w:r>
      <w:r>
        <w:rPr>
          <w:rFonts w:eastAsia="Times New Roman" w:cs="Times New Roman"/>
          <w:szCs w:val="24"/>
        </w:rPr>
        <w:t>ν</w:t>
      </w:r>
      <w:r>
        <w:rPr>
          <w:rFonts w:eastAsia="Times New Roman" w:cs="Times New Roman"/>
          <w:szCs w:val="24"/>
        </w:rPr>
        <w:t>ωσ</w:t>
      </w:r>
      <w:r>
        <w:rPr>
          <w:rFonts w:eastAsia="Times New Roman" w:cs="Times New Roman"/>
          <w:szCs w:val="24"/>
        </w:rPr>
        <w:t xml:space="preserve">ε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έ</w:t>
      </w:r>
      <w:r>
        <w:rPr>
          <w:rFonts w:eastAsia="Times New Roman" w:cs="Times New Roman"/>
          <w:szCs w:val="24"/>
        </w:rPr>
        <w:t>κθεσή της στις 5</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2016, σύμφωνα με την οποία τα μέλη της </w:t>
      </w:r>
      <w:r>
        <w:rPr>
          <w:rFonts w:eastAsia="Times New Roman" w:cs="Times New Roman"/>
          <w:szCs w:val="24"/>
        </w:rPr>
        <w:t>ε</w:t>
      </w:r>
      <w:r>
        <w:rPr>
          <w:rFonts w:eastAsia="Times New Roman" w:cs="Times New Roman"/>
          <w:szCs w:val="24"/>
        </w:rPr>
        <w:t>πιτροπής πρότειναν κατά πλειοψηφία την άρση της ασυλίας των κ</w:t>
      </w:r>
      <w:r>
        <w:rPr>
          <w:rFonts w:eastAsia="Times New Roman" w:cs="Times New Roman"/>
          <w:szCs w:val="24"/>
        </w:rPr>
        <w:t>υρίων</w:t>
      </w:r>
      <w:r>
        <w:rPr>
          <w:rFonts w:eastAsia="Times New Roman" w:cs="Times New Roman"/>
          <w:szCs w:val="24"/>
        </w:rPr>
        <w:t xml:space="preserve"> Κωνσταντίνου </w:t>
      </w:r>
      <w:proofErr w:type="spellStart"/>
      <w:r>
        <w:rPr>
          <w:rFonts w:eastAsia="Times New Roman" w:cs="Times New Roman"/>
          <w:szCs w:val="24"/>
        </w:rPr>
        <w:t>Μπαρμπαρούση</w:t>
      </w:r>
      <w:proofErr w:type="spellEnd"/>
      <w:r>
        <w:rPr>
          <w:rFonts w:eastAsia="Times New Roman" w:cs="Times New Roman"/>
          <w:szCs w:val="24"/>
        </w:rPr>
        <w:t xml:space="preserve">, Ηλία </w:t>
      </w:r>
      <w:proofErr w:type="spellStart"/>
      <w:r>
        <w:rPr>
          <w:rFonts w:eastAsia="Times New Roman" w:cs="Times New Roman"/>
          <w:szCs w:val="24"/>
        </w:rPr>
        <w:t>Παναγιώταρου</w:t>
      </w:r>
      <w:proofErr w:type="spellEnd"/>
      <w:r>
        <w:rPr>
          <w:rFonts w:eastAsia="Times New Roman" w:cs="Times New Roman"/>
          <w:szCs w:val="24"/>
        </w:rPr>
        <w:t xml:space="preserve"> και Ιωάννη Λαγού.</w:t>
      </w:r>
    </w:p>
    <w:p w14:paraId="6487BEAB" w14:textId="77777777" w:rsidR="00A84BAB" w:rsidRDefault="00461EAD">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η</w:t>
      </w:r>
      <w:r>
        <w:rPr>
          <w:rFonts w:eastAsia="Times New Roman" w:cs="Times New Roman"/>
          <w:szCs w:val="24"/>
        </w:rPr>
        <w:t xml:space="preserve"> αρμόδια Ειδική Μόνιμη Επιτροπή Κοινοβουλευτικής Δεοντολογίας ανακο</w:t>
      </w:r>
      <w:r>
        <w:rPr>
          <w:rFonts w:eastAsia="Times New Roman" w:cs="Times New Roman"/>
          <w:szCs w:val="24"/>
        </w:rPr>
        <w:t>ίνωσ</w:t>
      </w:r>
      <w:r>
        <w:rPr>
          <w:rFonts w:eastAsia="Times New Roman" w:cs="Times New Roman"/>
          <w:szCs w:val="24"/>
        </w:rPr>
        <w:t xml:space="preserve">ε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έ</w:t>
      </w:r>
      <w:r>
        <w:rPr>
          <w:rFonts w:eastAsia="Times New Roman" w:cs="Times New Roman"/>
          <w:szCs w:val="24"/>
        </w:rPr>
        <w:t xml:space="preserve">κθεσή </w:t>
      </w:r>
      <w:r>
        <w:rPr>
          <w:rFonts w:eastAsia="Times New Roman" w:cs="Times New Roman"/>
          <w:szCs w:val="24"/>
        </w:rPr>
        <w:lastRenderedPageBreak/>
        <w:t>της στις 5</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2016, σύμφωνα με την οποία τα μέλη της </w:t>
      </w:r>
      <w:r>
        <w:rPr>
          <w:rFonts w:eastAsia="Times New Roman" w:cs="Times New Roman"/>
          <w:szCs w:val="24"/>
        </w:rPr>
        <w:t>ε</w:t>
      </w:r>
      <w:r>
        <w:rPr>
          <w:rFonts w:eastAsia="Times New Roman" w:cs="Times New Roman"/>
          <w:szCs w:val="24"/>
        </w:rPr>
        <w:t>πιτροπής πρότειναν ομόφωνα την άρση της ασυλία</w:t>
      </w:r>
      <w:r>
        <w:rPr>
          <w:rFonts w:eastAsia="Times New Roman" w:cs="Times New Roman"/>
          <w:szCs w:val="24"/>
        </w:rPr>
        <w:t xml:space="preserve">ς του κ. Χρήστου </w:t>
      </w:r>
      <w:proofErr w:type="spellStart"/>
      <w:r>
        <w:rPr>
          <w:rFonts w:eastAsia="Times New Roman" w:cs="Times New Roman"/>
          <w:szCs w:val="24"/>
        </w:rPr>
        <w:t>Κέλλα</w:t>
      </w:r>
      <w:proofErr w:type="spellEnd"/>
      <w:r>
        <w:rPr>
          <w:rFonts w:eastAsia="Times New Roman" w:cs="Times New Roman"/>
          <w:szCs w:val="24"/>
        </w:rPr>
        <w:t>.</w:t>
      </w:r>
    </w:p>
    <w:p w14:paraId="6487BEAC" w14:textId="77777777" w:rsidR="00A84BAB" w:rsidRDefault="00461EAD">
      <w:pPr>
        <w:widowControl w:val="0"/>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Η </w:t>
      </w:r>
      <w:r>
        <w:rPr>
          <w:rFonts w:eastAsia="Times New Roman" w:cs="Times New Roman"/>
          <w:szCs w:val="24"/>
        </w:rPr>
        <w:t>αρμόδια Ειδική Μόνιμη Επιτροπή Κοινοβουλευτικής Δεοντολογίας ανακο</w:t>
      </w:r>
      <w:r>
        <w:rPr>
          <w:rFonts w:eastAsia="Times New Roman" w:cs="Times New Roman"/>
          <w:szCs w:val="24"/>
        </w:rPr>
        <w:t>ίνωσε</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έ</w:t>
      </w:r>
      <w:r>
        <w:rPr>
          <w:rFonts w:eastAsia="Times New Roman" w:cs="Times New Roman"/>
          <w:szCs w:val="24"/>
        </w:rPr>
        <w:t>κθεσή της στις 5</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2016, σύμφωνα με την οποία τα μέλη της </w:t>
      </w:r>
      <w:r>
        <w:rPr>
          <w:rFonts w:eastAsia="Times New Roman" w:cs="Times New Roman"/>
          <w:szCs w:val="24"/>
        </w:rPr>
        <w:t>ε</w:t>
      </w:r>
      <w:r>
        <w:rPr>
          <w:rFonts w:eastAsia="Times New Roman" w:cs="Times New Roman"/>
          <w:szCs w:val="24"/>
        </w:rPr>
        <w:t xml:space="preserve">πιτροπής πρότειναν ομόφωνα την άρση της ασυλίας του κ. Αναστασίου </w:t>
      </w:r>
      <w:proofErr w:type="spellStart"/>
      <w:r>
        <w:rPr>
          <w:rFonts w:eastAsia="Times New Roman" w:cs="Times New Roman"/>
          <w:szCs w:val="24"/>
        </w:rPr>
        <w:t>Πρατσόλη</w:t>
      </w:r>
      <w:proofErr w:type="spellEnd"/>
      <w:r>
        <w:rPr>
          <w:rFonts w:eastAsia="Times New Roman" w:cs="Times New Roman"/>
          <w:szCs w:val="24"/>
        </w:rPr>
        <w:t>.</w:t>
      </w:r>
    </w:p>
    <w:p w14:paraId="6487BEAD" w14:textId="77777777" w:rsidR="00A84BAB" w:rsidRDefault="00461EAD">
      <w:pPr>
        <w:spacing w:line="600" w:lineRule="auto"/>
        <w:ind w:firstLine="720"/>
        <w:jc w:val="both"/>
        <w:rPr>
          <w:rFonts w:eastAsia="Times New Roman"/>
          <w:szCs w:val="24"/>
        </w:rPr>
      </w:pPr>
      <w:r>
        <w:rPr>
          <w:rFonts w:eastAsia="Times New Roman"/>
          <w:szCs w:val="24"/>
        </w:rPr>
        <w:t>Σύμφωνα με το άρθρ</w:t>
      </w:r>
      <w:r>
        <w:rPr>
          <w:rFonts w:eastAsia="Times New Roman"/>
          <w:szCs w:val="24"/>
        </w:rPr>
        <w:t>ο 83 του Κανονισμού η Βουλή δεν εισέρχεται στην ουσία των υποθέσεων, αλλά ερευνάται μόνο αν η πράξη</w:t>
      </w:r>
      <w:r>
        <w:rPr>
          <w:rFonts w:eastAsia="Times New Roman"/>
          <w:szCs w:val="24"/>
        </w:rPr>
        <w:t>,</w:t>
      </w:r>
      <w:r>
        <w:rPr>
          <w:rFonts w:eastAsia="Times New Roman"/>
          <w:szCs w:val="24"/>
        </w:rPr>
        <w:t xml:space="preserve"> για την οποία ζητείται η άρση της ασυλίας, συνδέεται με την πολιτική ή κοινοβουλευτική δραστηριότητα του Βουλευτή ή η δίωξη, η μήνυση ή η έγκληση υποκρύπτε</w:t>
      </w:r>
      <w:r>
        <w:rPr>
          <w:rFonts w:eastAsia="Times New Roman"/>
          <w:szCs w:val="24"/>
        </w:rPr>
        <w:t xml:space="preserve">ι πολιτική σκοπιμότητα. </w:t>
      </w:r>
    </w:p>
    <w:p w14:paraId="6487BEAE" w14:textId="77777777" w:rsidR="00A84BAB" w:rsidRDefault="00461EAD">
      <w:pPr>
        <w:spacing w:line="600" w:lineRule="auto"/>
        <w:ind w:firstLine="720"/>
        <w:jc w:val="both"/>
        <w:rPr>
          <w:rFonts w:eastAsia="Times New Roman"/>
          <w:szCs w:val="24"/>
        </w:rPr>
      </w:pPr>
      <w:r>
        <w:rPr>
          <w:rFonts w:eastAsia="Times New Roman"/>
          <w:szCs w:val="24"/>
        </w:rPr>
        <w:lastRenderedPageBreak/>
        <w:t>Επίσης, σύμφωνα με το άρθρο 83, παράγραφος 7, του Κανονισμού της Βουλής, η Βουλή αποφασίζει, με ανάταση του χεριού ή έγερση,</w:t>
      </w:r>
      <w:r>
        <w:rPr>
          <w:rFonts w:eastAsia="Times New Roman"/>
          <w:szCs w:val="24"/>
        </w:rPr>
        <w:t xml:space="preserve"> </w:t>
      </w:r>
      <w:r>
        <w:rPr>
          <w:rFonts w:eastAsia="Times New Roman"/>
          <w:szCs w:val="24"/>
        </w:rPr>
        <w:t xml:space="preserve">επί της αιτήσεως της </w:t>
      </w:r>
      <w:r>
        <w:rPr>
          <w:rFonts w:eastAsia="Times New Roman"/>
          <w:szCs w:val="24"/>
        </w:rPr>
        <w:t>ε</w:t>
      </w:r>
      <w:r>
        <w:rPr>
          <w:rFonts w:eastAsia="Times New Roman"/>
          <w:szCs w:val="24"/>
        </w:rPr>
        <w:t xml:space="preserve">ισαγγελικής </w:t>
      </w:r>
      <w:r>
        <w:rPr>
          <w:rFonts w:eastAsia="Times New Roman"/>
          <w:szCs w:val="24"/>
        </w:rPr>
        <w:t>α</w:t>
      </w:r>
      <w:r>
        <w:rPr>
          <w:rFonts w:eastAsia="Times New Roman"/>
          <w:szCs w:val="24"/>
        </w:rPr>
        <w:t xml:space="preserve">ρχής κατά τη διαδικασία του άρθρου 108, παράγραφος 1, εδάφιο </w:t>
      </w:r>
      <w:r>
        <w:rPr>
          <w:rFonts w:eastAsia="Times New Roman"/>
          <w:szCs w:val="24"/>
        </w:rPr>
        <w:t>β΄</w:t>
      </w:r>
      <w:r>
        <w:rPr>
          <w:rFonts w:eastAsia="Times New Roman"/>
          <w:szCs w:val="24"/>
        </w:rPr>
        <w:t xml:space="preserve">. </w:t>
      </w:r>
    </w:p>
    <w:p w14:paraId="6487BEAF" w14:textId="77777777" w:rsidR="00A84BAB" w:rsidRDefault="00461EAD">
      <w:pPr>
        <w:spacing w:line="600" w:lineRule="auto"/>
        <w:ind w:firstLine="720"/>
        <w:jc w:val="both"/>
        <w:rPr>
          <w:rFonts w:eastAsia="Times New Roman"/>
          <w:szCs w:val="24"/>
        </w:rPr>
      </w:pPr>
      <w:r>
        <w:rPr>
          <w:rFonts w:eastAsia="Times New Roman"/>
          <w:szCs w:val="24"/>
        </w:rPr>
        <w:t>O λόγ</w:t>
      </w:r>
      <w:r>
        <w:rPr>
          <w:rFonts w:eastAsia="Times New Roman"/>
          <w:szCs w:val="24"/>
        </w:rPr>
        <w:t>ος δίνεται πάντα, εφόσον ζητηθεί, στον Βουλευτή στον οποίο αφορά η αίτηση και στους Προέδρους των Κοινοβουλευτικών Ομάδων ή στους αναπληρωτές τους.</w:t>
      </w:r>
    </w:p>
    <w:p w14:paraId="6487BEB0" w14:textId="77777777" w:rsidR="00A84BAB" w:rsidRDefault="00461EAD">
      <w:pPr>
        <w:spacing w:line="600" w:lineRule="auto"/>
        <w:ind w:firstLine="720"/>
        <w:jc w:val="both"/>
        <w:rPr>
          <w:rFonts w:eastAsia="Times New Roman"/>
          <w:szCs w:val="24"/>
        </w:rPr>
      </w:pPr>
      <w:r>
        <w:rPr>
          <w:rFonts w:eastAsia="Times New Roman"/>
          <w:szCs w:val="24"/>
        </w:rPr>
        <w:t>Υπενθυμίζω ότι σύμφωνα με την απόφαση της Διάσκεψης των Προέδρων της 23</w:t>
      </w:r>
      <w:r>
        <w:rPr>
          <w:rFonts w:eastAsia="Times New Roman"/>
          <w:szCs w:val="24"/>
          <w:vertAlign w:val="superscript"/>
        </w:rPr>
        <w:t>ης</w:t>
      </w:r>
      <w:r>
        <w:rPr>
          <w:rFonts w:eastAsia="Times New Roman"/>
          <w:szCs w:val="24"/>
        </w:rPr>
        <w:t xml:space="preserve"> Μαρτίου 2005, έχουμε δεχθεί επί τω</w:t>
      </w:r>
      <w:r>
        <w:rPr>
          <w:rFonts w:eastAsia="Times New Roman"/>
          <w:szCs w:val="24"/>
        </w:rPr>
        <w:t xml:space="preserve">ν αιτήσεων άρσης ασυλίας η Βουλή να αποφασίζει με ονομαστική ψηφοφορία και με ψηφοδέλτιο. </w:t>
      </w:r>
    </w:p>
    <w:p w14:paraId="6487BEB1" w14:textId="77777777" w:rsidR="00A84BAB" w:rsidRDefault="00461EAD">
      <w:pPr>
        <w:spacing w:line="600" w:lineRule="auto"/>
        <w:ind w:firstLine="720"/>
        <w:jc w:val="both"/>
        <w:rPr>
          <w:rFonts w:eastAsia="Times New Roman"/>
          <w:szCs w:val="24"/>
        </w:rPr>
      </w:pPr>
      <w:r>
        <w:rPr>
          <w:rFonts w:eastAsia="Times New Roman"/>
          <w:szCs w:val="24"/>
        </w:rPr>
        <w:t>Το ψηφοδέλτιο</w:t>
      </w:r>
      <w:r>
        <w:rPr>
          <w:rFonts w:eastAsia="Times New Roman"/>
          <w:szCs w:val="24"/>
        </w:rPr>
        <w:t>,</w:t>
      </w:r>
      <w:r>
        <w:rPr>
          <w:rFonts w:eastAsia="Times New Roman"/>
          <w:szCs w:val="24"/>
        </w:rPr>
        <w:t xml:space="preserve"> στο οποίο κάθε συνάδελφος θα αναγράφει το όνομά του, την εκλογική του περιφέρεια και την Κοινοβουλευτική Ομάδα</w:t>
      </w:r>
      <w:r>
        <w:rPr>
          <w:rFonts w:eastAsia="Times New Roman"/>
          <w:szCs w:val="24"/>
        </w:rPr>
        <w:t>,</w:t>
      </w:r>
      <w:r>
        <w:rPr>
          <w:rFonts w:eastAsia="Times New Roman"/>
          <w:szCs w:val="24"/>
        </w:rPr>
        <w:t xml:space="preserve"> που ανήκει, θα καταχωρίζεται στα αντίστοιχα Πρακτικά. </w:t>
      </w:r>
    </w:p>
    <w:p w14:paraId="6487BEB2" w14:textId="77777777" w:rsidR="00A84BAB" w:rsidRDefault="00461EAD">
      <w:pPr>
        <w:spacing w:line="600" w:lineRule="auto"/>
        <w:ind w:firstLine="720"/>
        <w:jc w:val="both"/>
        <w:rPr>
          <w:rFonts w:eastAsia="Times New Roman"/>
          <w:szCs w:val="24"/>
        </w:rPr>
      </w:pPr>
      <w:r>
        <w:rPr>
          <w:rFonts w:eastAsia="Times New Roman"/>
          <w:szCs w:val="24"/>
        </w:rPr>
        <w:lastRenderedPageBreak/>
        <w:t xml:space="preserve">Με αυτόν τον τρόπο ανταποκρινόμαστε στις διατάξεις του άρθρου 83 του Κανονισμού της Βουλής, που απαιτεί φανερή ψηφοφορία. </w:t>
      </w:r>
    </w:p>
    <w:p w14:paraId="6487BEB3" w14:textId="77777777" w:rsidR="00A84BAB" w:rsidRDefault="00461EAD">
      <w:pPr>
        <w:spacing w:line="600" w:lineRule="auto"/>
        <w:ind w:firstLine="720"/>
        <w:jc w:val="both"/>
        <w:rPr>
          <w:rFonts w:eastAsia="Times New Roman"/>
          <w:szCs w:val="24"/>
        </w:rPr>
      </w:pPr>
      <w:r>
        <w:rPr>
          <w:rFonts w:eastAsia="Times New Roman"/>
          <w:szCs w:val="24"/>
        </w:rPr>
        <w:t xml:space="preserve">Αφού, λοιπόν, ολοκληρωθεί η συζήτηση επί των περιπτώσεων της σημερινής </w:t>
      </w:r>
      <w:r>
        <w:rPr>
          <w:rFonts w:eastAsia="Times New Roman"/>
          <w:szCs w:val="24"/>
        </w:rPr>
        <w:t>ε</w:t>
      </w:r>
      <w:r>
        <w:rPr>
          <w:rFonts w:eastAsia="Times New Roman"/>
          <w:szCs w:val="24"/>
        </w:rPr>
        <w:t xml:space="preserve">ιδικής </w:t>
      </w:r>
      <w:r>
        <w:rPr>
          <w:rFonts w:eastAsia="Times New Roman"/>
          <w:szCs w:val="24"/>
        </w:rPr>
        <w:t>η</w:t>
      </w:r>
      <w:r>
        <w:rPr>
          <w:rFonts w:eastAsia="Times New Roman"/>
          <w:szCs w:val="24"/>
        </w:rPr>
        <w:t xml:space="preserve">μερήσιας </w:t>
      </w:r>
      <w:r>
        <w:rPr>
          <w:rFonts w:eastAsia="Times New Roman"/>
          <w:szCs w:val="24"/>
        </w:rPr>
        <w:t>δ</w:t>
      </w:r>
      <w:r>
        <w:rPr>
          <w:rFonts w:eastAsia="Times New Roman"/>
          <w:szCs w:val="24"/>
        </w:rPr>
        <w:t xml:space="preserve">ιάταξης, θα προχωρήσουμε σε ονομαστική ψηφοφορία, όπως σας περιέγραψα. </w:t>
      </w:r>
    </w:p>
    <w:p w14:paraId="6487BEB4" w14:textId="77777777" w:rsidR="00A84BAB" w:rsidRDefault="00461EAD">
      <w:pPr>
        <w:spacing w:line="600" w:lineRule="auto"/>
        <w:ind w:firstLine="720"/>
        <w:jc w:val="both"/>
        <w:rPr>
          <w:rFonts w:eastAsia="Times New Roman"/>
          <w:szCs w:val="24"/>
        </w:rPr>
      </w:pPr>
      <w:r>
        <w:rPr>
          <w:rFonts w:eastAsia="Times New Roman"/>
          <w:szCs w:val="24"/>
        </w:rPr>
        <w:t>Η πρώτη υπόθεση αφορά τους συναδέλφους κ</w:t>
      </w:r>
      <w:r>
        <w:rPr>
          <w:rFonts w:eastAsia="Times New Roman"/>
          <w:szCs w:val="24"/>
        </w:rPr>
        <w:t>υρίους</w:t>
      </w:r>
      <w:r>
        <w:rPr>
          <w:rFonts w:eastAsia="Times New Roman"/>
          <w:szCs w:val="24"/>
        </w:rPr>
        <w:t xml:space="preserve"> Κωνσταντίνο </w:t>
      </w:r>
      <w:proofErr w:type="spellStart"/>
      <w:r>
        <w:rPr>
          <w:rFonts w:eastAsia="Times New Roman"/>
          <w:szCs w:val="24"/>
        </w:rPr>
        <w:t>Μπαρμπαρούση</w:t>
      </w:r>
      <w:proofErr w:type="spellEnd"/>
      <w:r>
        <w:rPr>
          <w:rFonts w:eastAsia="Times New Roman"/>
          <w:szCs w:val="24"/>
        </w:rPr>
        <w:t xml:space="preserve">, Ηλία </w:t>
      </w:r>
      <w:proofErr w:type="spellStart"/>
      <w:r>
        <w:rPr>
          <w:rFonts w:eastAsia="Times New Roman"/>
          <w:szCs w:val="24"/>
        </w:rPr>
        <w:t>Παναγιώταρο</w:t>
      </w:r>
      <w:proofErr w:type="spellEnd"/>
      <w:r>
        <w:rPr>
          <w:rFonts w:eastAsia="Times New Roman"/>
          <w:szCs w:val="24"/>
        </w:rPr>
        <w:t xml:space="preserve"> και Ιωάννη Λαγό. Η δεύτερη υπόθεση αφορά τον συνάδελφο κ. Χρήστο </w:t>
      </w:r>
      <w:proofErr w:type="spellStart"/>
      <w:r>
        <w:rPr>
          <w:rFonts w:eastAsia="Times New Roman"/>
          <w:szCs w:val="24"/>
        </w:rPr>
        <w:t>Κέλλα</w:t>
      </w:r>
      <w:proofErr w:type="spellEnd"/>
      <w:r>
        <w:rPr>
          <w:rFonts w:eastAsia="Times New Roman"/>
          <w:szCs w:val="24"/>
        </w:rPr>
        <w:t xml:space="preserve">. Και </w:t>
      </w:r>
      <w:r>
        <w:rPr>
          <w:rFonts w:eastAsia="Times New Roman"/>
          <w:szCs w:val="24"/>
        </w:rPr>
        <w:t xml:space="preserve">η τρίτη υπόθεση αποφορά τον συνάδελφο κ. Αναστάσιο </w:t>
      </w:r>
      <w:proofErr w:type="spellStart"/>
      <w:r>
        <w:rPr>
          <w:rFonts w:eastAsia="Times New Roman"/>
          <w:szCs w:val="24"/>
        </w:rPr>
        <w:t>Πρατσόλη</w:t>
      </w:r>
      <w:proofErr w:type="spellEnd"/>
      <w:r>
        <w:rPr>
          <w:rFonts w:eastAsia="Times New Roman"/>
          <w:szCs w:val="24"/>
        </w:rPr>
        <w:t>.</w:t>
      </w:r>
    </w:p>
    <w:p w14:paraId="6487BEB5" w14:textId="77777777" w:rsidR="00A84BAB" w:rsidRDefault="00461EAD">
      <w:pPr>
        <w:spacing w:line="600" w:lineRule="auto"/>
        <w:ind w:firstLine="720"/>
        <w:jc w:val="both"/>
        <w:rPr>
          <w:rFonts w:eastAsia="Times New Roman"/>
          <w:szCs w:val="24"/>
        </w:rPr>
      </w:pPr>
      <w:r>
        <w:rPr>
          <w:rFonts w:eastAsia="Times New Roman"/>
          <w:szCs w:val="24"/>
        </w:rPr>
        <w:t xml:space="preserve">Κυρίες και κύριοι συνάδελφοι, </w:t>
      </w:r>
      <w:proofErr w:type="spellStart"/>
      <w:r>
        <w:rPr>
          <w:rFonts w:eastAsia="Times New Roman"/>
          <w:szCs w:val="24"/>
        </w:rPr>
        <w:t>εισερχόμεθα</w:t>
      </w:r>
      <w:proofErr w:type="spellEnd"/>
      <w:r>
        <w:rPr>
          <w:rFonts w:eastAsia="Times New Roman"/>
          <w:szCs w:val="24"/>
        </w:rPr>
        <w:t xml:space="preserve"> στην ουσία της συζήτησης πριν από τη ψηφοφορία.  </w:t>
      </w:r>
    </w:p>
    <w:p w14:paraId="6487BEB6" w14:textId="77777777" w:rsidR="00A84BAB" w:rsidRDefault="00461EAD">
      <w:pPr>
        <w:spacing w:line="600" w:lineRule="auto"/>
        <w:ind w:firstLine="720"/>
        <w:jc w:val="both"/>
        <w:rPr>
          <w:rFonts w:eastAsia="Times New Roman"/>
          <w:szCs w:val="24"/>
        </w:rPr>
      </w:pPr>
      <w:r>
        <w:rPr>
          <w:rFonts w:eastAsia="Times New Roman"/>
          <w:szCs w:val="24"/>
        </w:rPr>
        <w:t>Επί της πρώτης αιτήσεως υπάρχει συνάδελφος</w:t>
      </w:r>
      <w:r>
        <w:rPr>
          <w:rFonts w:eastAsia="Times New Roman"/>
          <w:szCs w:val="24"/>
        </w:rPr>
        <w:t>,</w:t>
      </w:r>
      <w:r>
        <w:rPr>
          <w:rFonts w:eastAsia="Times New Roman"/>
          <w:szCs w:val="24"/>
        </w:rPr>
        <w:t xml:space="preserve"> που ζητάει τον λόγο κατά το άρθρο 108 του Κανονισμού; </w:t>
      </w:r>
    </w:p>
    <w:p w14:paraId="6487BEB7" w14:textId="77777777" w:rsidR="00A84BAB" w:rsidRDefault="00461EAD">
      <w:pPr>
        <w:spacing w:line="600" w:lineRule="auto"/>
        <w:ind w:firstLine="720"/>
        <w:jc w:val="both"/>
        <w:rPr>
          <w:rFonts w:eastAsia="Times New Roman"/>
          <w:szCs w:val="24"/>
        </w:rPr>
      </w:pPr>
      <w:r>
        <w:rPr>
          <w:rFonts w:eastAsia="Times New Roman"/>
          <w:b/>
          <w:szCs w:val="24"/>
        </w:rPr>
        <w:t>ΚΩΝΣ</w:t>
      </w:r>
      <w:r>
        <w:rPr>
          <w:rFonts w:eastAsia="Times New Roman"/>
          <w:b/>
          <w:szCs w:val="24"/>
        </w:rPr>
        <w:t>ΤΑΝΤΙΝΟΣ ΜΠΑΡΜΠΑΡΟΥΣΗΣ:</w:t>
      </w:r>
      <w:r>
        <w:rPr>
          <w:rFonts w:eastAsia="Times New Roman"/>
          <w:szCs w:val="24"/>
        </w:rPr>
        <w:t xml:space="preserve"> Θα ήθελα τον λόγο, κύριε Πρόεδρε.</w:t>
      </w:r>
    </w:p>
    <w:p w14:paraId="6487BEB8" w14:textId="77777777" w:rsidR="00A84BAB" w:rsidRDefault="00461EAD">
      <w:pPr>
        <w:spacing w:line="600" w:lineRule="auto"/>
        <w:ind w:firstLine="720"/>
        <w:jc w:val="both"/>
        <w:rPr>
          <w:rFonts w:eastAsia="Times New Roman"/>
          <w:szCs w:val="24"/>
        </w:rPr>
      </w:pPr>
      <w:r>
        <w:rPr>
          <w:rFonts w:eastAsia="Times New Roman"/>
          <w:b/>
          <w:szCs w:val="24"/>
        </w:rPr>
        <w:lastRenderedPageBreak/>
        <w:t>ΗΛΙΑΣ ΠΑΝΑΓΙΩΤΑΡΟΣ:</w:t>
      </w:r>
      <w:r>
        <w:rPr>
          <w:rFonts w:eastAsia="Times New Roman"/>
          <w:szCs w:val="24"/>
        </w:rPr>
        <w:t xml:space="preserve"> Κι εγώ θα ήθελα τον λόγο, κύριε Πρόεδρε.</w:t>
      </w:r>
    </w:p>
    <w:p w14:paraId="6487BEB9" w14:textId="77777777" w:rsidR="00A84BAB" w:rsidRDefault="00461EAD">
      <w:pPr>
        <w:spacing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Κι εγώ θα ήθελα τον λόγο, κύριε Πρόεδρε.</w:t>
      </w:r>
    </w:p>
    <w:p w14:paraId="6487BEBA" w14:textId="77777777" w:rsidR="00A84BAB" w:rsidRDefault="00461EAD">
      <w:pPr>
        <w:spacing w:line="600" w:lineRule="auto"/>
        <w:ind w:firstLine="720"/>
        <w:jc w:val="both"/>
        <w:rPr>
          <w:rFonts w:eastAsia="Times New Roman"/>
          <w:szCs w:val="24"/>
        </w:rPr>
      </w:pPr>
      <w:r>
        <w:rPr>
          <w:rFonts w:eastAsia="Times New Roman"/>
          <w:b/>
          <w:szCs w:val="24"/>
        </w:rPr>
        <w:t>ΠΡΟΕΔΡΕΩΝ (Αναστάσιος Κουράκης):</w:t>
      </w:r>
      <w:r>
        <w:rPr>
          <w:rFonts w:eastAsia="Times New Roman"/>
          <w:szCs w:val="24"/>
        </w:rPr>
        <w:t xml:space="preserve"> Ο κ. </w:t>
      </w:r>
      <w:proofErr w:type="spellStart"/>
      <w:r>
        <w:rPr>
          <w:rFonts w:eastAsia="Times New Roman"/>
          <w:szCs w:val="24"/>
        </w:rPr>
        <w:t>Μπαρμπαρούσης</w:t>
      </w:r>
      <w:proofErr w:type="spellEnd"/>
      <w:r>
        <w:rPr>
          <w:rFonts w:eastAsia="Times New Roman"/>
          <w:szCs w:val="24"/>
        </w:rPr>
        <w:t xml:space="preserve">, ο κ. Λαγός και ο κ. </w:t>
      </w:r>
      <w:proofErr w:type="spellStart"/>
      <w:r>
        <w:rPr>
          <w:rFonts w:eastAsia="Times New Roman"/>
          <w:szCs w:val="24"/>
        </w:rPr>
        <w:t>Παναγιώτ</w:t>
      </w:r>
      <w:r>
        <w:rPr>
          <w:rFonts w:eastAsia="Times New Roman"/>
          <w:szCs w:val="24"/>
        </w:rPr>
        <w:t>αρος</w:t>
      </w:r>
      <w:proofErr w:type="spellEnd"/>
      <w:r>
        <w:rPr>
          <w:rFonts w:eastAsia="Times New Roman"/>
          <w:szCs w:val="24"/>
        </w:rPr>
        <w:t>.</w:t>
      </w:r>
    </w:p>
    <w:p w14:paraId="6487BEBB" w14:textId="77777777" w:rsidR="00A84BAB" w:rsidRDefault="00461EAD">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Μπαρμπαρούση</w:t>
      </w:r>
      <w:proofErr w:type="spellEnd"/>
      <w:r>
        <w:rPr>
          <w:rFonts w:eastAsia="Times New Roman"/>
          <w:szCs w:val="24"/>
        </w:rPr>
        <w:t xml:space="preserve">, έχετε τον λόγο. </w:t>
      </w:r>
    </w:p>
    <w:p w14:paraId="6487BEBC" w14:textId="77777777" w:rsidR="00A84BAB" w:rsidRDefault="00461EAD">
      <w:pPr>
        <w:spacing w:line="600" w:lineRule="auto"/>
        <w:ind w:firstLine="720"/>
        <w:jc w:val="both"/>
        <w:rPr>
          <w:rFonts w:eastAsia="Times New Roman"/>
          <w:szCs w:val="24"/>
        </w:rPr>
      </w:pPr>
      <w:r>
        <w:rPr>
          <w:rFonts w:eastAsia="Times New Roman"/>
          <w:b/>
          <w:szCs w:val="24"/>
        </w:rPr>
        <w:t>ΚΩΝΣΤΑΝΤΙΝΟΣ ΜΠΑΡΜΠΑΡΟΥΣΗΣ:</w:t>
      </w:r>
      <w:r>
        <w:rPr>
          <w:rFonts w:eastAsia="Times New Roman"/>
          <w:szCs w:val="24"/>
        </w:rPr>
        <w:t xml:space="preserve"> Στην τελευταία άρση της ασυλίας μου είχα πει σε αυτήν εδώ την Αίθουσα ότι ποσώς με ενδιαφέρει τι θα ψηφίσετε και εάν να αρθεί η ασυλία μου ή όχι. </w:t>
      </w:r>
    </w:p>
    <w:p w14:paraId="6487BEBD" w14:textId="77777777" w:rsidR="00A84BAB" w:rsidRDefault="00461EAD">
      <w:pPr>
        <w:spacing w:line="600" w:lineRule="auto"/>
        <w:ind w:firstLine="720"/>
        <w:jc w:val="both"/>
        <w:rPr>
          <w:rFonts w:eastAsia="Times New Roman"/>
          <w:szCs w:val="24"/>
        </w:rPr>
      </w:pPr>
      <w:r>
        <w:rPr>
          <w:rFonts w:eastAsia="Times New Roman"/>
          <w:szCs w:val="24"/>
        </w:rPr>
        <w:t>Σήμερα, όμως, με ενδιαφέρει. Θέλω να μ</w:t>
      </w:r>
      <w:r>
        <w:rPr>
          <w:rFonts w:eastAsia="Times New Roman"/>
          <w:szCs w:val="24"/>
        </w:rPr>
        <w:t xml:space="preserve">ου δώσετε τη χαρά να μπορέσω να παρευρεθώ ενώπιον της </w:t>
      </w:r>
      <w:r>
        <w:rPr>
          <w:rFonts w:eastAsia="Times New Roman"/>
          <w:szCs w:val="24"/>
        </w:rPr>
        <w:t>ε</w:t>
      </w:r>
      <w:r>
        <w:rPr>
          <w:rFonts w:eastAsia="Times New Roman"/>
          <w:szCs w:val="24"/>
        </w:rPr>
        <w:t xml:space="preserve">λληνικής </w:t>
      </w:r>
      <w:r>
        <w:rPr>
          <w:rFonts w:eastAsia="Times New Roman"/>
          <w:szCs w:val="24"/>
        </w:rPr>
        <w:t>δ</w:t>
      </w:r>
      <w:r>
        <w:rPr>
          <w:rFonts w:eastAsia="Times New Roman"/>
          <w:szCs w:val="24"/>
        </w:rPr>
        <w:t xml:space="preserve">ικαιοσύνης, επειδή έκανα αυτό το μεγάλο έγκλημα να αναφέρω στην ομιλία μου ότι η Ελλάδα ανήκει στους Έλληνες. Πράγματι, αυτό είπα και αυτό πιστεύω. Η Ελλάδα ανήκει στους Έλληνες </w:t>
      </w:r>
      <w:r>
        <w:rPr>
          <w:rFonts w:eastAsia="Times New Roman"/>
          <w:szCs w:val="24"/>
        </w:rPr>
        <w:lastRenderedPageBreak/>
        <w:t>και σε κανένα</w:t>
      </w:r>
      <w:r>
        <w:rPr>
          <w:rFonts w:eastAsia="Times New Roman"/>
          <w:szCs w:val="24"/>
        </w:rPr>
        <w:t>ν άλλον. Δεν ανήκει ούτε στους τοκογλύφους, στους οποίους έχετε γίνει οι καλύτεροι υπηρέτες, αλλά ούτε και σε όλους αυτούς τους απρόσκλητους μουσαφίρηδες</w:t>
      </w:r>
      <w:r>
        <w:rPr>
          <w:rFonts w:eastAsia="Times New Roman"/>
          <w:szCs w:val="24"/>
        </w:rPr>
        <w:t>,</w:t>
      </w:r>
      <w:r>
        <w:rPr>
          <w:rFonts w:eastAsia="Times New Roman"/>
          <w:szCs w:val="24"/>
        </w:rPr>
        <w:t xml:space="preserve"> που ήρθαν εδώ, μας έχουν </w:t>
      </w:r>
      <w:proofErr w:type="spellStart"/>
      <w:r>
        <w:rPr>
          <w:rFonts w:eastAsia="Times New Roman"/>
          <w:szCs w:val="24"/>
        </w:rPr>
        <w:t>κατσικωθεί</w:t>
      </w:r>
      <w:proofErr w:type="spellEnd"/>
      <w:r>
        <w:rPr>
          <w:rFonts w:eastAsia="Times New Roman"/>
          <w:szCs w:val="24"/>
        </w:rPr>
        <w:t xml:space="preserve"> στον σβέρκο και νομίζουν ότι μπορούν να κάνουν ό,τι τους καπνίσει</w:t>
      </w:r>
      <w:r>
        <w:rPr>
          <w:rFonts w:eastAsia="Times New Roman"/>
          <w:szCs w:val="24"/>
        </w:rPr>
        <w:t>.</w:t>
      </w:r>
    </w:p>
    <w:p w14:paraId="6487BEBE" w14:textId="77777777" w:rsidR="00A84BAB" w:rsidRDefault="00461EAD">
      <w:pPr>
        <w:spacing w:line="600" w:lineRule="auto"/>
        <w:ind w:firstLine="720"/>
        <w:jc w:val="both"/>
        <w:rPr>
          <w:rFonts w:eastAsia="Times New Roman"/>
          <w:szCs w:val="24"/>
        </w:rPr>
      </w:pPr>
      <w:r>
        <w:rPr>
          <w:rFonts w:eastAsia="Times New Roman"/>
          <w:szCs w:val="24"/>
        </w:rPr>
        <w:t xml:space="preserve">Κάντε μου, λοιπόν, τη μεγάλη τιμή να μπορέσω να σταθώ απέναντι στη </w:t>
      </w:r>
      <w:r>
        <w:rPr>
          <w:rFonts w:eastAsia="Times New Roman"/>
          <w:szCs w:val="24"/>
        </w:rPr>
        <w:t>δ</w:t>
      </w:r>
      <w:r>
        <w:rPr>
          <w:rFonts w:eastAsia="Times New Roman"/>
          <w:szCs w:val="24"/>
        </w:rPr>
        <w:t xml:space="preserve">ικαιοσύνη και να φωνάξω και μέσα στην </w:t>
      </w:r>
      <w:r>
        <w:rPr>
          <w:rFonts w:eastAsia="Times New Roman"/>
          <w:szCs w:val="24"/>
        </w:rPr>
        <w:t>α</w:t>
      </w:r>
      <w:r>
        <w:rPr>
          <w:rFonts w:eastAsia="Times New Roman"/>
          <w:szCs w:val="24"/>
        </w:rPr>
        <w:t>ίθουσα του δικαστηρίου με όλη μου τη δύναμη πως η Ελλάδα ανήκει στους Έλληνες.</w:t>
      </w:r>
    </w:p>
    <w:p w14:paraId="6487BEBF" w14:textId="77777777" w:rsidR="00A84BAB" w:rsidRDefault="00461EAD">
      <w:pPr>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6487BEC0" w14:textId="77777777" w:rsidR="00A84BAB" w:rsidRDefault="00461EAD">
      <w:pPr>
        <w:spacing w:line="600" w:lineRule="auto"/>
        <w:ind w:firstLine="720"/>
        <w:jc w:val="both"/>
        <w:rPr>
          <w:rFonts w:eastAsia="Times New Roman"/>
          <w:bCs/>
          <w:szCs w:val="24"/>
        </w:rPr>
      </w:pPr>
      <w:r>
        <w:rPr>
          <w:rFonts w:eastAsia="Times New Roman"/>
          <w:b/>
          <w:bCs/>
          <w:szCs w:val="24"/>
        </w:rPr>
        <w:t>ΠΡΟΕΔΡΕΥΩΝ (Αναστά</w:t>
      </w:r>
      <w:r>
        <w:rPr>
          <w:rFonts w:eastAsia="Times New Roman"/>
          <w:b/>
          <w:bCs/>
          <w:szCs w:val="24"/>
        </w:rPr>
        <w:t xml:space="preserve">σιος Κουράκης): </w:t>
      </w:r>
      <w:r>
        <w:rPr>
          <w:rFonts w:eastAsia="Times New Roman"/>
          <w:bCs/>
          <w:szCs w:val="24"/>
        </w:rPr>
        <w:t xml:space="preserve">Προχωρούμε στον κ. Ηλία </w:t>
      </w:r>
      <w:proofErr w:type="spellStart"/>
      <w:r>
        <w:rPr>
          <w:rFonts w:eastAsia="Times New Roman"/>
          <w:bCs/>
          <w:szCs w:val="24"/>
        </w:rPr>
        <w:t>Παναγιώταρο</w:t>
      </w:r>
      <w:proofErr w:type="spellEnd"/>
      <w:r>
        <w:rPr>
          <w:rFonts w:eastAsia="Times New Roman"/>
          <w:bCs/>
          <w:szCs w:val="24"/>
        </w:rPr>
        <w:t>,</w:t>
      </w:r>
      <w:r>
        <w:rPr>
          <w:rFonts w:eastAsia="Times New Roman"/>
          <w:bCs/>
          <w:szCs w:val="24"/>
        </w:rPr>
        <w:t xml:space="preserve"> που έχει ζητήσει τον λόγο για να τοποθετηθεί.</w:t>
      </w:r>
    </w:p>
    <w:p w14:paraId="6487BEC1" w14:textId="77777777" w:rsidR="00A84BAB" w:rsidRDefault="00461EAD">
      <w:pPr>
        <w:spacing w:line="600" w:lineRule="auto"/>
        <w:ind w:firstLine="720"/>
        <w:jc w:val="both"/>
        <w:rPr>
          <w:rFonts w:eastAsia="Times New Roman"/>
          <w:bCs/>
          <w:szCs w:val="24"/>
        </w:rPr>
      </w:pPr>
      <w:r>
        <w:rPr>
          <w:rFonts w:eastAsia="Times New Roman"/>
          <w:bCs/>
          <w:szCs w:val="24"/>
        </w:rPr>
        <w:t xml:space="preserve">Ορίστε, κύριε </w:t>
      </w:r>
      <w:proofErr w:type="spellStart"/>
      <w:r>
        <w:rPr>
          <w:rFonts w:eastAsia="Times New Roman"/>
          <w:bCs/>
          <w:szCs w:val="24"/>
        </w:rPr>
        <w:t>Παναγιώταρε</w:t>
      </w:r>
      <w:proofErr w:type="spellEnd"/>
      <w:r>
        <w:rPr>
          <w:rFonts w:eastAsia="Times New Roman"/>
          <w:bCs/>
          <w:szCs w:val="24"/>
        </w:rPr>
        <w:t>, έχετε τον λόγο.</w:t>
      </w:r>
    </w:p>
    <w:p w14:paraId="6487BEC2" w14:textId="77777777" w:rsidR="00A84BAB" w:rsidRDefault="00461EAD">
      <w:pPr>
        <w:spacing w:line="600" w:lineRule="auto"/>
        <w:ind w:firstLine="720"/>
        <w:jc w:val="both"/>
        <w:rPr>
          <w:rFonts w:eastAsia="Times New Roman"/>
          <w:bCs/>
          <w:szCs w:val="24"/>
        </w:rPr>
      </w:pPr>
      <w:r>
        <w:rPr>
          <w:rFonts w:eastAsia="Times New Roman"/>
          <w:b/>
          <w:bCs/>
          <w:szCs w:val="24"/>
        </w:rPr>
        <w:t>ΗΛΙΑΣ ΠΑΝΑΓΙΩΤΑΡΟΣ:</w:t>
      </w:r>
      <w:r>
        <w:rPr>
          <w:rFonts w:eastAsia="Times New Roman"/>
          <w:bCs/>
          <w:szCs w:val="24"/>
        </w:rPr>
        <w:t xml:space="preserve"> Ευχαριστώ, κύριε Πρόεδρε.</w:t>
      </w:r>
    </w:p>
    <w:p w14:paraId="6487BEC3" w14:textId="77777777" w:rsidR="00A84BAB" w:rsidRDefault="00461EAD">
      <w:pPr>
        <w:spacing w:line="600" w:lineRule="auto"/>
        <w:ind w:firstLine="720"/>
        <w:jc w:val="both"/>
        <w:rPr>
          <w:rFonts w:eastAsia="Times New Roman"/>
          <w:bCs/>
          <w:szCs w:val="24"/>
        </w:rPr>
      </w:pPr>
      <w:r>
        <w:rPr>
          <w:rFonts w:eastAsia="Times New Roman"/>
          <w:bCs/>
          <w:szCs w:val="24"/>
        </w:rPr>
        <w:lastRenderedPageBreak/>
        <w:t xml:space="preserve">Εγώ από την προηγούμενη κιόλας </w:t>
      </w:r>
      <w:r>
        <w:rPr>
          <w:rFonts w:eastAsia="Times New Roman"/>
          <w:bCs/>
          <w:szCs w:val="24"/>
        </w:rPr>
        <w:t>κ</w:t>
      </w:r>
      <w:r>
        <w:rPr>
          <w:rFonts w:eastAsia="Times New Roman"/>
          <w:bCs/>
          <w:szCs w:val="24"/>
        </w:rPr>
        <w:t xml:space="preserve">οινοβουλευτική </w:t>
      </w:r>
      <w:r>
        <w:rPr>
          <w:rFonts w:eastAsia="Times New Roman"/>
          <w:bCs/>
          <w:szCs w:val="24"/>
        </w:rPr>
        <w:t>π</w:t>
      </w:r>
      <w:r>
        <w:rPr>
          <w:rFonts w:eastAsia="Times New Roman"/>
          <w:bCs/>
          <w:szCs w:val="24"/>
        </w:rPr>
        <w:t xml:space="preserve">ερίοδο με γραπτή μου δήλωση είχα πει πως όταν θα έρχεται άρση ασυλίας για το άτομό μου, αυτομάτως να γίνεται δεκτή, αφού ούτως ή άλλως είναι για γέλια όλος ο θεσμός των άρσεων ασυλίας. </w:t>
      </w:r>
    </w:p>
    <w:p w14:paraId="6487BEC4" w14:textId="77777777" w:rsidR="00A84BAB" w:rsidRDefault="00461EAD">
      <w:pPr>
        <w:spacing w:line="600" w:lineRule="auto"/>
        <w:ind w:firstLine="720"/>
        <w:jc w:val="both"/>
        <w:rPr>
          <w:rFonts w:eastAsia="Times New Roman"/>
          <w:bCs/>
          <w:szCs w:val="24"/>
        </w:rPr>
      </w:pPr>
      <w:r>
        <w:rPr>
          <w:rFonts w:eastAsia="Times New Roman"/>
          <w:bCs/>
          <w:szCs w:val="24"/>
        </w:rPr>
        <w:t>Όταν έχουμε το χαρακτηριστικό παράδειγμα εν ενεργεία Υπουργού</w:t>
      </w:r>
      <w:r>
        <w:rPr>
          <w:rFonts w:eastAsia="Times New Roman"/>
          <w:bCs/>
          <w:szCs w:val="24"/>
        </w:rPr>
        <w:t>,</w:t>
      </w:r>
      <w:r>
        <w:rPr>
          <w:rFonts w:eastAsia="Times New Roman"/>
          <w:bCs/>
          <w:szCs w:val="24"/>
        </w:rPr>
        <w:t xml:space="preserve"> που έχε</w:t>
      </w:r>
      <w:r>
        <w:rPr>
          <w:rFonts w:eastAsia="Times New Roman"/>
          <w:bCs/>
          <w:szCs w:val="24"/>
        </w:rPr>
        <w:t>ι έρθει τρεις φορές η άρση ασυλίας του για κακούργημα</w:t>
      </w:r>
      <w:r>
        <w:rPr>
          <w:rFonts w:eastAsia="Times New Roman"/>
          <w:bCs/>
          <w:szCs w:val="24"/>
        </w:rPr>
        <w:t>,</w:t>
      </w:r>
      <w:r>
        <w:rPr>
          <w:rFonts w:eastAsia="Times New Roman"/>
          <w:bCs/>
          <w:szCs w:val="24"/>
        </w:rPr>
        <w:t xml:space="preserve"> γιατί τα έπαιρνε, -έτσι λέει το κατηγορητήριο- έπαιρνε, δηλαδή, το δημόσιο χρήμα και το </w:t>
      </w:r>
      <w:proofErr w:type="spellStart"/>
      <w:r>
        <w:rPr>
          <w:rFonts w:eastAsia="Times New Roman"/>
          <w:bCs/>
          <w:szCs w:val="24"/>
        </w:rPr>
        <w:t>παντελόνιαζε</w:t>
      </w:r>
      <w:proofErr w:type="spellEnd"/>
      <w:r>
        <w:rPr>
          <w:rFonts w:eastAsia="Times New Roman"/>
          <w:bCs/>
          <w:szCs w:val="24"/>
        </w:rPr>
        <w:t xml:space="preserve"> μαζί με άλλους και το Κοινοβούλιο τον αθωώνει, </w:t>
      </w:r>
      <w:proofErr w:type="spellStart"/>
      <w:r>
        <w:rPr>
          <w:rFonts w:eastAsia="Times New Roman"/>
          <w:bCs/>
          <w:szCs w:val="24"/>
        </w:rPr>
        <w:t>περιποιεί</w:t>
      </w:r>
      <w:proofErr w:type="spellEnd"/>
      <w:r>
        <w:rPr>
          <w:rFonts w:eastAsia="Times New Roman"/>
          <w:bCs/>
          <w:szCs w:val="24"/>
        </w:rPr>
        <w:t xml:space="preserve"> τιμή για εμένα για 13</w:t>
      </w:r>
      <w:r w:rsidRPr="00105C68">
        <w:rPr>
          <w:rFonts w:eastAsia="Times New Roman"/>
          <w:szCs w:val="24"/>
          <w:vertAlign w:val="superscript"/>
        </w:rPr>
        <w:t>η</w:t>
      </w:r>
      <w:r>
        <w:rPr>
          <w:rFonts w:eastAsia="Times New Roman"/>
          <w:bCs/>
          <w:szCs w:val="24"/>
        </w:rPr>
        <w:t xml:space="preserve"> ή 14</w:t>
      </w:r>
      <w:r w:rsidRPr="00105C68">
        <w:rPr>
          <w:rFonts w:eastAsia="Times New Roman"/>
          <w:szCs w:val="24"/>
          <w:vertAlign w:val="superscript"/>
        </w:rPr>
        <w:t>η</w:t>
      </w:r>
      <w:r>
        <w:rPr>
          <w:rFonts w:eastAsia="Times New Roman"/>
          <w:bCs/>
          <w:szCs w:val="24"/>
        </w:rPr>
        <w:t xml:space="preserve"> φορά να έχω άρ</w:t>
      </w:r>
      <w:r>
        <w:rPr>
          <w:rFonts w:eastAsia="Times New Roman"/>
          <w:bCs/>
          <w:szCs w:val="24"/>
        </w:rPr>
        <w:t>ση ασυλίας αποκλειστικά και μόνο -όπως είπατε, κύριε Πρόεδρε- για υποθέσεις</w:t>
      </w:r>
      <w:r>
        <w:rPr>
          <w:rFonts w:eastAsia="Times New Roman"/>
          <w:bCs/>
          <w:szCs w:val="24"/>
        </w:rPr>
        <w:t>,</w:t>
      </w:r>
      <w:r>
        <w:rPr>
          <w:rFonts w:eastAsia="Times New Roman"/>
          <w:bCs/>
          <w:szCs w:val="24"/>
        </w:rPr>
        <w:t xml:space="preserve"> που υποκρύπτουν πολιτική σκοπιμότητα και τίποτα άλλο.</w:t>
      </w:r>
    </w:p>
    <w:p w14:paraId="6487BEC5" w14:textId="77777777" w:rsidR="00A84BAB" w:rsidRDefault="00461EAD">
      <w:pPr>
        <w:spacing w:line="600" w:lineRule="auto"/>
        <w:ind w:firstLine="720"/>
        <w:jc w:val="both"/>
        <w:rPr>
          <w:rFonts w:eastAsia="Times New Roman"/>
          <w:bCs/>
          <w:szCs w:val="24"/>
        </w:rPr>
      </w:pPr>
      <w:r>
        <w:rPr>
          <w:rFonts w:eastAsia="Times New Roman"/>
          <w:bCs/>
          <w:szCs w:val="24"/>
        </w:rPr>
        <w:t>Θα σας το διαβάσω -επειδή οι περισσότεροι δεν θα το έχετε διαβάσει και δεν σας ενδιαφέρει εξάλλου, όταν έχει να κάνει με εμάς</w:t>
      </w:r>
      <w:r>
        <w:rPr>
          <w:rFonts w:eastAsia="Times New Roman"/>
          <w:bCs/>
          <w:szCs w:val="24"/>
        </w:rPr>
        <w:t>, δεν χρειάζεται να διαβάσετε κάτι- για να δείτε για ποιους λόγους</w:t>
      </w:r>
      <w:r>
        <w:rPr>
          <w:rFonts w:eastAsia="Times New Roman"/>
          <w:bCs/>
          <w:szCs w:val="24"/>
        </w:rPr>
        <w:t>,</w:t>
      </w:r>
      <w:r>
        <w:rPr>
          <w:rFonts w:eastAsia="Times New Roman"/>
          <w:bCs/>
          <w:szCs w:val="24"/>
        </w:rPr>
        <w:t xml:space="preserve"> μας εγκαλούν </w:t>
      </w:r>
      <w:r>
        <w:rPr>
          <w:rFonts w:eastAsia="Times New Roman"/>
          <w:bCs/>
          <w:szCs w:val="24"/>
        </w:rPr>
        <w:lastRenderedPageBreak/>
        <w:t>να πάμε σε δικαστήριο. Βέβαια, τιμή μας θα είναι. Πολιτικούς πόντους θα πάρουμε, να σας το πω και έτσι. Δεν το καταλαβαίνετε αυτό, αλλά δεν πειράζει.</w:t>
      </w:r>
    </w:p>
    <w:p w14:paraId="6487BEC6" w14:textId="77777777" w:rsidR="00A84BAB" w:rsidRDefault="00461EAD">
      <w:pPr>
        <w:spacing w:line="600" w:lineRule="auto"/>
        <w:ind w:firstLine="720"/>
        <w:jc w:val="both"/>
        <w:rPr>
          <w:rFonts w:eastAsia="Times New Roman"/>
          <w:bCs/>
          <w:szCs w:val="24"/>
        </w:rPr>
      </w:pPr>
      <w:r>
        <w:rPr>
          <w:rFonts w:eastAsia="Times New Roman"/>
          <w:bCs/>
          <w:szCs w:val="24"/>
        </w:rPr>
        <w:t>Κατ’ αρχάς, αυτή την ημέρ</w:t>
      </w:r>
      <w:r>
        <w:rPr>
          <w:rFonts w:eastAsia="Times New Roman"/>
          <w:bCs/>
          <w:szCs w:val="24"/>
        </w:rPr>
        <w:t>α εμείς στη Χρυσή Αυγή τη στηρίζουμε και την επικροτούμε απόλυτα, διότι ο μόνος πραγματικός ρατσισμός</w:t>
      </w:r>
      <w:r>
        <w:rPr>
          <w:rFonts w:eastAsia="Times New Roman"/>
          <w:bCs/>
          <w:szCs w:val="24"/>
        </w:rPr>
        <w:t>,</w:t>
      </w:r>
      <w:r>
        <w:rPr>
          <w:rFonts w:eastAsia="Times New Roman"/>
          <w:bCs/>
          <w:szCs w:val="24"/>
        </w:rPr>
        <w:t xml:space="preserve"> που υφίσταται στην πατρίδα μας είναι εις βάρος των Ελλήνων πολιτών και κανενός άλλου. Άρα είμαστε υπέρ αυτής της ημέρας και θα αγωνιστούμε καθ’ οιονδήποτ</w:t>
      </w:r>
      <w:r>
        <w:rPr>
          <w:rFonts w:eastAsia="Times New Roman"/>
          <w:bCs/>
          <w:szCs w:val="24"/>
        </w:rPr>
        <w:t xml:space="preserve">ε τρόπο έτσι ώστε </w:t>
      </w:r>
      <w:r>
        <w:rPr>
          <w:rFonts w:eastAsia="Times New Roman"/>
          <w:bCs/>
          <w:szCs w:val="24"/>
        </w:rPr>
        <w:t xml:space="preserve">να </w:t>
      </w:r>
      <w:r>
        <w:rPr>
          <w:rFonts w:eastAsia="Times New Roman"/>
          <w:bCs/>
          <w:szCs w:val="24"/>
        </w:rPr>
        <w:t>εξαλειφθεί ο ρατσισμός εις βάρος των Ελλήνων.</w:t>
      </w:r>
    </w:p>
    <w:p w14:paraId="6487BEC7" w14:textId="77777777" w:rsidR="00A84BAB" w:rsidRDefault="00461EAD">
      <w:pPr>
        <w:spacing w:line="600" w:lineRule="auto"/>
        <w:ind w:firstLine="720"/>
        <w:jc w:val="both"/>
        <w:rPr>
          <w:rFonts w:eastAsia="Times New Roman"/>
          <w:bCs/>
          <w:szCs w:val="24"/>
        </w:rPr>
      </w:pPr>
      <w:r>
        <w:rPr>
          <w:rFonts w:eastAsia="Times New Roman"/>
          <w:bCs/>
          <w:szCs w:val="24"/>
        </w:rPr>
        <w:t>Κατ’ αρχάς, ο ρατσισμός</w:t>
      </w:r>
      <w:r>
        <w:rPr>
          <w:rFonts w:eastAsia="Times New Roman"/>
          <w:bCs/>
          <w:szCs w:val="24"/>
        </w:rPr>
        <w:t>,</w:t>
      </w:r>
      <w:r>
        <w:rPr>
          <w:rFonts w:eastAsia="Times New Roman"/>
          <w:bCs/>
          <w:szCs w:val="24"/>
        </w:rPr>
        <w:t xml:space="preserve"> που υφίστανται οι Έλληνες από το ίδιο το ελληνόφωνο κράτος</w:t>
      </w:r>
      <w:r>
        <w:rPr>
          <w:rFonts w:eastAsia="Times New Roman"/>
          <w:bCs/>
          <w:szCs w:val="24"/>
        </w:rPr>
        <w:t>,</w:t>
      </w:r>
      <w:r>
        <w:rPr>
          <w:rFonts w:eastAsia="Times New Roman"/>
          <w:bCs/>
          <w:szCs w:val="24"/>
        </w:rPr>
        <w:t xml:space="preserve"> που μέρα με την ημέρα, φακελώνοντας όλους εσάς όλο και περισσότερο, σας στραγγαλίζει οικονομικά, ενώ κάπ</w:t>
      </w:r>
      <w:r>
        <w:rPr>
          <w:rFonts w:eastAsia="Times New Roman"/>
          <w:bCs/>
          <w:szCs w:val="24"/>
        </w:rPr>
        <w:t>οιοι άλλοι</w:t>
      </w:r>
      <w:r>
        <w:rPr>
          <w:rFonts w:eastAsia="Times New Roman"/>
          <w:bCs/>
          <w:szCs w:val="24"/>
        </w:rPr>
        <w:t>,</w:t>
      </w:r>
      <w:r>
        <w:rPr>
          <w:rFonts w:eastAsia="Times New Roman"/>
          <w:bCs/>
          <w:szCs w:val="24"/>
        </w:rPr>
        <w:t xml:space="preserve"> που δεν έχουν κανένα χαρτί την περνάνε ζάχαρη και δεν έχουν κα</w:t>
      </w:r>
      <w:r>
        <w:rPr>
          <w:rFonts w:eastAsia="Times New Roman"/>
          <w:bCs/>
          <w:szCs w:val="24"/>
        </w:rPr>
        <w:t>μ</w:t>
      </w:r>
      <w:r>
        <w:rPr>
          <w:rFonts w:eastAsia="Times New Roman"/>
          <w:bCs/>
          <w:szCs w:val="24"/>
        </w:rPr>
        <w:t>μία υποχρέωση παρά μόνο δικαιώματα, ενώ εσείς μόνο υποχρεώσεις και κανένα δικαίωμα.</w:t>
      </w:r>
    </w:p>
    <w:p w14:paraId="6487BEC8" w14:textId="77777777" w:rsidR="00A84BAB" w:rsidRDefault="00461EAD">
      <w:pPr>
        <w:spacing w:line="600" w:lineRule="auto"/>
        <w:ind w:firstLine="720"/>
        <w:jc w:val="both"/>
        <w:rPr>
          <w:rFonts w:eastAsia="Times New Roman"/>
          <w:bCs/>
          <w:szCs w:val="24"/>
        </w:rPr>
      </w:pPr>
      <w:r>
        <w:rPr>
          <w:rFonts w:eastAsia="Times New Roman"/>
          <w:bCs/>
          <w:szCs w:val="24"/>
        </w:rPr>
        <w:lastRenderedPageBreak/>
        <w:t xml:space="preserve">Αυτά και πολλά άλλα θα πρέπει να τα βλέπει ο εισαγγελέας ρατσισμού, τον οποίο τον έπιασε μεγάλος </w:t>
      </w:r>
      <w:r>
        <w:rPr>
          <w:rFonts w:eastAsia="Times New Roman"/>
          <w:bCs/>
          <w:szCs w:val="24"/>
        </w:rPr>
        <w:t xml:space="preserve">πόνος για την Χρυσή Αυγή, γιατί -ας μην κρυβόμαστε πίσω από το δάχτυλό μας- γι’ αυτό υφίσταται και για τίποτε άλλο. </w:t>
      </w:r>
    </w:p>
    <w:p w14:paraId="6487BEC9" w14:textId="77777777" w:rsidR="00A84BAB" w:rsidRDefault="00461EAD">
      <w:pPr>
        <w:spacing w:line="600" w:lineRule="auto"/>
        <w:ind w:firstLine="720"/>
        <w:jc w:val="both"/>
        <w:rPr>
          <w:rFonts w:eastAsia="Times New Roman"/>
          <w:bCs/>
          <w:szCs w:val="24"/>
        </w:rPr>
      </w:pPr>
      <w:r>
        <w:rPr>
          <w:rFonts w:eastAsia="Times New Roman"/>
          <w:bCs/>
          <w:szCs w:val="24"/>
        </w:rPr>
        <w:t>Να του θυμίσουμε, όμως, ότι όποιος εθελοτυφλεί</w:t>
      </w:r>
      <w:r>
        <w:rPr>
          <w:rFonts w:eastAsia="Times New Roman"/>
          <w:bCs/>
          <w:szCs w:val="24"/>
        </w:rPr>
        <w:t>,</w:t>
      </w:r>
      <w:r>
        <w:rPr>
          <w:rFonts w:eastAsia="Times New Roman"/>
          <w:bCs/>
          <w:szCs w:val="24"/>
        </w:rPr>
        <w:t xml:space="preserve"> ότι αυτοί</w:t>
      </w:r>
      <w:r>
        <w:rPr>
          <w:rFonts w:eastAsia="Times New Roman"/>
          <w:bCs/>
          <w:szCs w:val="24"/>
        </w:rPr>
        <w:t>,</w:t>
      </w:r>
      <w:r>
        <w:rPr>
          <w:rFonts w:eastAsia="Times New Roman"/>
          <w:bCs/>
          <w:szCs w:val="24"/>
        </w:rPr>
        <w:t xml:space="preserve"> που παραβιάζουν</w:t>
      </w:r>
      <w:r>
        <w:rPr>
          <w:rFonts w:eastAsia="Times New Roman"/>
          <w:bCs/>
          <w:szCs w:val="24"/>
        </w:rPr>
        <w:t>,</w:t>
      </w:r>
      <w:r>
        <w:rPr>
          <w:rFonts w:eastAsia="Times New Roman"/>
          <w:bCs/>
          <w:szCs w:val="24"/>
        </w:rPr>
        <w:t xml:space="preserve"> κατά κύριο λόγο</w:t>
      </w:r>
      <w:r>
        <w:rPr>
          <w:rFonts w:eastAsia="Times New Roman"/>
          <w:bCs/>
          <w:szCs w:val="24"/>
        </w:rPr>
        <w:t>,</w:t>
      </w:r>
      <w:r>
        <w:rPr>
          <w:rFonts w:eastAsia="Times New Roman"/>
          <w:bCs/>
          <w:szCs w:val="24"/>
        </w:rPr>
        <w:t xml:space="preserve"> το άρθρο 1 του αντιρατσιστικού νόμου, το οποίο</w:t>
      </w:r>
      <w:r>
        <w:rPr>
          <w:rFonts w:eastAsia="Times New Roman"/>
          <w:bCs/>
          <w:szCs w:val="24"/>
        </w:rPr>
        <w:t xml:space="preserve"> μιλάει για δημόσια υποκίνηση βίας μέσα από ρητορική μίσους, είναι όλοι αυτοί οι </w:t>
      </w:r>
      <w:proofErr w:type="spellStart"/>
      <w:r>
        <w:rPr>
          <w:rFonts w:eastAsia="Times New Roman"/>
          <w:bCs/>
          <w:szCs w:val="24"/>
        </w:rPr>
        <w:t>τζιχαντιστές</w:t>
      </w:r>
      <w:proofErr w:type="spellEnd"/>
      <w:r>
        <w:rPr>
          <w:rFonts w:eastAsia="Times New Roman"/>
          <w:bCs/>
          <w:szCs w:val="24"/>
        </w:rPr>
        <w:t>,</w:t>
      </w:r>
      <w:r>
        <w:rPr>
          <w:rFonts w:eastAsia="Times New Roman"/>
          <w:bCs/>
          <w:szCs w:val="24"/>
        </w:rPr>
        <w:t xml:space="preserve"> οι οποίοι και εντός Ελλάδος προβαίνουν καθημερινά προς το παρόν σε λεκτικές απειλές και επιθέσεις σε βάρος όποιων δεν είναι μαζί τους, είτε είναι Έλληνες Χριστια</w:t>
      </w:r>
      <w:r>
        <w:rPr>
          <w:rFonts w:eastAsia="Times New Roman"/>
          <w:bCs/>
          <w:szCs w:val="24"/>
        </w:rPr>
        <w:t>νοί Ορθόδοξοι είτε Σύριοι Ορθόδοξοι είτε είναι Κόπτες Αιγύπτιοι είτε, είτε κ.λπ..</w:t>
      </w:r>
    </w:p>
    <w:p w14:paraId="6487BECA" w14:textId="77777777" w:rsidR="00A84BAB" w:rsidRDefault="00461EAD">
      <w:pPr>
        <w:spacing w:line="600" w:lineRule="auto"/>
        <w:ind w:firstLine="720"/>
        <w:jc w:val="both"/>
        <w:rPr>
          <w:rFonts w:eastAsia="Times New Roman"/>
          <w:bCs/>
          <w:szCs w:val="24"/>
        </w:rPr>
      </w:pPr>
      <w:r>
        <w:rPr>
          <w:rFonts w:eastAsia="Times New Roman"/>
          <w:bCs/>
          <w:szCs w:val="24"/>
        </w:rPr>
        <w:t>Και συνεχίζει πιο κάτω το κατηγορητήριο: «…ή τον ρατσισμό εις βάρος των περισσοτέρων απ’ εσάς</w:t>
      </w:r>
      <w:r>
        <w:rPr>
          <w:rFonts w:eastAsia="Times New Roman"/>
          <w:bCs/>
          <w:szCs w:val="24"/>
        </w:rPr>
        <w:t>,</w:t>
      </w:r>
      <w:r>
        <w:rPr>
          <w:rFonts w:eastAsia="Times New Roman"/>
          <w:bCs/>
          <w:szCs w:val="24"/>
        </w:rPr>
        <w:t xml:space="preserve"> που δεν είστε ασφαλιστικά ενήμεροι και δεν μπορείτε να πάτε σε ένα νοσοκομείο…»</w:t>
      </w:r>
      <w:r>
        <w:rPr>
          <w:rFonts w:eastAsia="Times New Roman"/>
          <w:bCs/>
          <w:szCs w:val="24"/>
        </w:rPr>
        <w:t xml:space="preserve"> -εάν σας θυμίζει κάτι αυτό, μιλάμε για τους ελεύθερους επαγγελματίες</w:t>
      </w:r>
      <w:r>
        <w:rPr>
          <w:rFonts w:eastAsia="Times New Roman"/>
          <w:bCs/>
          <w:szCs w:val="24"/>
        </w:rPr>
        <w:t>,</w:t>
      </w:r>
      <w:r>
        <w:rPr>
          <w:rFonts w:eastAsia="Times New Roman"/>
          <w:bCs/>
          <w:szCs w:val="24"/>
        </w:rPr>
        <w:t xml:space="preserve"> που με αυτά που ψηφίσατε προχθές, τους δώσατε το </w:t>
      </w:r>
      <w:r>
        <w:rPr>
          <w:rFonts w:eastAsia="Times New Roman"/>
          <w:bCs/>
          <w:szCs w:val="24"/>
        </w:rPr>
        <w:lastRenderedPageBreak/>
        <w:t>τελειωτικό χτύπημα- «…παρ’ ότι πληρώνετε φόρους, παρ’ ότι πληρώνετε τα πάντα και όταν θέλετε να πάτε, πρέπει να είστε ενήμεροι, αλλιώς δ</w:t>
      </w:r>
      <w:r>
        <w:rPr>
          <w:rFonts w:eastAsia="Times New Roman"/>
          <w:bCs/>
          <w:szCs w:val="24"/>
        </w:rPr>
        <w:t>εν μπορεί να υπάρχει περίθαλψη όπως και εάν την έχουν καταντήσει τώρα, την ίδια στιγμή</w:t>
      </w:r>
      <w:r>
        <w:rPr>
          <w:rFonts w:eastAsia="Times New Roman"/>
          <w:bCs/>
          <w:szCs w:val="24"/>
        </w:rPr>
        <w:t>,</w:t>
      </w:r>
      <w:r>
        <w:rPr>
          <w:rFonts w:eastAsia="Times New Roman"/>
          <w:bCs/>
          <w:szCs w:val="24"/>
        </w:rPr>
        <w:t xml:space="preserve"> που κάποιοι άλλοι μπαίνουν δωρεάν, νοσηλεύονται δωρεάν και τον λογαριασμό καλείστε να τον πληρώσετε όλοι εσείς.»</w:t>
      </w:r>
    </w:p>
    <w:p w14:paraId="6487BECB" w14:textId="77777777" w:rsidR="00A84BAB" w:rsidRDefault="00461EAD">
      <w:pPr>
        <w:spacing w:line="600" w:lineRule="auto"/>
        <w:ind w:firstLine="720"/>
        <w:jc w:val="both"/>
        <w:rPr>
          <w:rFonts w:eastAsia="Times New Roman" w:cs="Times New Roman"/>
          <w:szCs w:val="24"/>
        </w:rPr>
      </w:pPr>
      <w:r>
        <w:rPr>
          <w:rFonts w:eastAsia="Times New Roman"/>
          <w:bCs/>
          <w:szCs w:val="24"/>
        </w:rPr>
        <w:t>Όπως είπε ο Άδωνις Γεωργιάδης -δεν το είπαν αυτοί-</w:t>
      </w:r>
      <w:r>
        <w:rPr>
          <w:rFonts w:eastAsia="Times New Roman"/>
          <w:bCs/>
          <w:szCs w:val="24"/>
        </w:rPr>
        <w:t>,</w:t>
      </w:r>
      <w:r>
        <w:rPr>
          <w:rFonts w:eastAsia="Times New Roman"/>
          <w:bCs/>
          <w:szCs w:val="24"/>
        </w:rPr>
        <w:t xml:space="preserve"> ότα</w:t>
      </w:r>
      <w:r>
        <w:rPr>
          <w:rFonts w:eastAsia="Times New Roman"/>
          <w:bCs/>
          <w:szCs w:val="24"/>
        </w:rPr>
        <w:t>ν ήταν Υπουργός Υγείας, «150 εκατομμύρια ευρώ μας στοιχίζουν οι παράνομοι λαθρομετανάστες στον τομέα της Υγείας και ψάχνουμε να βρούμε έναν τρόπο να τα εισπράξουμε».</w:t>
      </w:r>
      <w:r>
        <w:rPr>
          <w:rFonts w:eastAsia="Times New Roman"/>
          <w:bCs/>
          <w:szCs w:val="24"/>
        </w:rPr>
        <w:t xml:space="preserve"> </w:t>
      </w:r>
      <w:r>
        <w:rPr>
          <w:rFonts w:eastAsia="Times New Roman"/>
          <w:bCs/>
          <w:szCs w:val="24"/>
        </w:rPr>
        <w:t>«Ή τον ρατσισμό που υφίστανται οι Έλληνες, όπως τον εργασιακό ρατσισμό.</w:t>
      </w:r>
      <w:r>
        <w:rPr>
          <w:rFonts w:eastAsia="Times New Roman"/>
          <w:bCs/>
          <w:szCs w:val="24"/>
        </w:rPr>
        <w:t xml:space="preserve"> </w:t>
      </w:r>
      <w:r>
        <w:rPr>
          <w:rFonts w:eastAsia="Times New Roman" w:cs="Times New Roman"/>
          <w:szCs w:val="24"/>
        </w:rPr>
        <w:t>Πάτε να πιάσετε κά</w:t>
      </w:r>
      <w:r>
        <w:rPr>
          <w:rFonts w:eastAsia="Times New Roman" w:cs="Times New Roman"/>
          <w:szCs w:val="24"/>
        </w:rPr>
        <w:t xml:space="preserve">που δουλειά σε κοιτάνε και σου λένε είσαι Έλληνας, είσαι ακριβός. Εγώ θα προτιμήσω έναν αλλοδαπό, που παίρνει και λιγότερα, γιατί έτσι έχει μάθει να ζει και δεν μου στοιχίζει και κάποια ασφάλιση.» κ.λπ.. Και συνήθως γίνεται από </w:t>
      </w:r>
      <w:proofErr w:type="spellStart"/>
      <w:r>
        <w:rPr>
          <w:rFonts w:eastAsia="Times New Roman" w:cs="Times New Roman"/>
          <w:szCs w:val="24"/>
        </w:rPr>
        <w:t>αντιρατσιστές</w:t>
      </w:r>
      <w:proofErr w:type="spellEnd"/>
      <w:r>
        <w:rPr>
          <w:rFonts w:eastAsia="Times New Roman" w:cs="Times New Roman"/>
          <w:szCs w:val="24"/>
        </w:rPr>
        <w:t xml:space="preserve"> αυτή η κουβέντ</w:t>
      </w:r>
      <w:r>
        <w:rPr>
          <w:rFonts w:eastAsia="Times New Roman" w:cs="Times New Roman"/>
          <w:szCs w:val="24"/>
        </w:rPr>
        <w:t xml:space="preserve">α, για να ξέρουμε τι λέμε. </w:t>
      </w:r>
    </w:p>
    <w:p w14:paraId="6487BECC"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lastRenderedPageBreak/>
        <w:t>Και λίγο πιο κάτω: «Ή τον ρατσισμό</w:t>
      </w:r>
      <w:r>
        <w:rPr>
          <w:rFonts w:eastAsia="Times New Roman" w:cs="Times New Roman"/>
          <w:szCs w:val="24"/>
        </w:rPr>
        <w:t>,</w:t>
      </w:r>
      <w:r>
        <w:rPr>
          <w:rFonts w:eastAsia="Times New Roman" w:cs="Times New Roman"/>
          <w:szCs w:val="24"/>
        </w:rPr>
        <w:t xml:space="preserve"> που υφίστανται καθημερινά οι επαγγελματίες, οι βιοτέχνες του κέντρου της Αθήνας. Σαν την επιστολή</w:t>
      </w:r>
      <w:r>
        <w:rPr>
          <w:rFonts w:eastAsia="Times New Roman" w:cs="Times New Roman"/>
          <w:szCs w:val="24"/>
        </w:rPr>
        <w:t>,</w:t>
      </w:r>
      <w:r>
        <w:rPr>
          <w:rFonts w:eastAsia="Times New Roman" w:cs="Times New Roman"/>
          <w:szCs w:val="24"/>
        </w:rPr>
        <w:t xml:space="preserve"> που έστειλαν οι κάτοικοι και επαγγελματίες του 6</w:t>
      </w:r>
      <w:r>
        <w:rPr>
          <w:rFonts w:eastAsia="Times New Roman" w:cs="Times New Roman"/>
          <w:szCs w:val="24"/>
          <w:vertAlign w:val="superscript"/>
        </w:rPr>
        <w:t>ου</w:t>
      </w:r>
      <w:r>
        <w:rPr>
          <w:rFonts w:eastAsia="Times New Roman" w:cs="Times New Roman"/>
          <w:szCs w:val="24"/>
        </w:rPr>
        <w:t xml:space="preserve"> Διαμερίσματος, όσοι έχουν απομείνει. Μα, αφήνοντας από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 xml:space="preserve">ράτησης, από την </w:t>
      </w:r>
      <w:proofErr w:type="spellStart"/>
      <w:r>
        <w:rPr>
          <w:rFonts w:eastAsia="Times New Roman" w:cs="Times New Roman"/>
          <w:szCs w:val="24"/>
        </w:rPr>
        <w:t>Αμυγδαλέζα</w:t>
      </w:r>
      <w:proofErr w:type="spellEnd"/>
      <w:r>
        <w:rPr>
          <w:rFonts w:eastAsia="Times New Roman" w:cs="Times New Roman"/>
          <w:szCs w:val="24"/>
        </w:rPr>
        <w:t xml:space="preserve"> και αλλού, όλους τους παράτυπους μετανάστες, για να είμαστε και τυπικά σωστοί, οι οποίοι έρχονται αποκλειστικά και μόνο εδώ, γιατί δεν τους πάτε στην Εκάλη, γιατ</w:t>
      </w:r>
      <w:r>
        <w:rPr>
          <w:rFonts w:eastAsia="Times New Roman" w:cs="Times New Roman"/>
          <w:szCs w:val="24"/>
        </w:rPr>
        <w:t>ί δεν τους πάτε στην Πολιτεία; Εκεί, όμως, μένουν τα αφεντικά</w:t>
      </w:r>
      <w:r>
        <w:rPr>
          <w:rFonts w:eastAsia="Times New Roman" w:cs="Times New Roman"/>
          <w:szCs w:val="24"/>
        </w:rPr>
        <w:t>,</w:t>
      </w:r>
      <w:r>
        <w:rPr>
          <w:rFonts w:eastAsia="Times New Roman" w:cs="Times New Roman"/>
          <w:szCs w:val="24"/>
        </w:rPr>
        <w:t xml:space="preserve"> που δίνουν τις εντολές. Εδώ έρχονται άλλοι. </w:t>
      </w:r>
    </w:p>
    <w:p w14:paraId="6487BECD"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Δεν μπορούμε να δουλέψουμε. Δεν μπορώ να έχω εγώ ένα μαγαζί να πληρώνω ΙΚΑ, ΤΕΒΕ, φόρους, εφορία και απ’ έξω κάποιος άλλος να πουλάει πραμάτεια παράνομη χωρίς να δίνει τίποτα». Αυτό είναι ρατσισμός εις βάρος των Ελλήνων -πάει και τελείωσε- και ας το πάρουν</w:t>
      </w:r>
      <w:r>
        <w:rPr>
          <w:rFonts w:eastAsia="Times New Roman" w:cs="Times New Roman"/>
          <w:szCs w:val="24"/>
        </w:rPr>
        <w:t xml:space="preserve"> χαμπάρι όλοι. Και ας μας κάνουν άρση ασυλίας και ό,τι άλλο θέλουν. </w:t>
      </w:r>
    </w:p>
    <w:p w14:paraId="6487BECE"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lastRenderedPageBreak/>
        <w:t>Π</w:t>
      </w:r>
      <w:r>
        <w:rPr>
          <w:rFonts w:eastAsia="Times New Roman" w:cs="Times New Roman"/>
          <w:szCs w:val="24"/>
        </w:rPr>
        <w:t xml:space="preserve">ολλοί αναρωτιέστε. Άλλοι το έχετε διαβάσει, τα έχετε δει και έχετε καταλάβει ποιοι είναι πίσω απ’ όλους </w:t>
      </w:r>
      <w:r>
        <w:rPr>
          <w:rFonts w:eastAsia="Times New Roman" w:cs="Times New Roman"/>
          <w:szCs w:val="24"/>
        </w:rPr>
        <w:t>αυτούς,</w:t>
      </w:r>
      <w:r>
        <w:rPr>
          <w:rFonts w:eastAsia="Times New Roman" w:cs="Times New Roman"/>
          <w:szCs w:val="24"/>
        </w:rPr>
        <w:t xml:space="preserve"> που κινούν τα νήματα. Θα διαβάσω -γιατί εμείς δεν μπορούμε να διαβάσουμε κ</w:t>
      </w:r>
      <w:r>
        <w:rPr>
          <w:rFonts w:eastAsia="Times New Roman" w:cs="Times New Roman"/>
          <w:szCs w:val="24"/>
        </w:rPr>
        <w:t xml:space="preserve">είμενο από τη Χρυσή Αυγή επειδή θα θεωρηθούμε ρατσιστές- από ένα έγκριτο περιοδικό του συνταγματικού </w:t>
      </w:r>
      <w:r>
        <w:rPr>
          <w:rFonts w:eastAsia="Times New Roman" w:cs="Times New Roman"/>
          <w:szCs w:val="24"/>
        </w:rPr>
        <w:t>Τ</w:t>
      </w:r>
      <w:r>
        <w:rPr>
          <w:rFonts w:eastAsia="Times New Roman" w:cs="Times New Roman"/>
          <w:szCs w:val="24"/>
        </w:rPr>
        <w:t>ύπου, από «</w:t>
      </w:r>
      <w:r>
        <w:rPr>
          <w:rFonts w:eastAsia="Times New Roman" w:cs="Times New Roman"/>
          <w:szCs w:val="24"/>
        </w:rPr>
        <w:t>ΤΑ ΕΠΙΚΑΙΡΑ</w:t>
      </w:r>
      <w:r>
        <w:rPr>
          <w:rFonts w:eastAsia="Times New Roman" w:cs="Times New Roman"/>
          <w:szCs w:val="24"/>
        </w:rPr>
        <w:t xml:space="preserve">», άρθρο με τίτλο «Το φιλανθρωπικό σχέδιό τους. Όρος για τους λαθρομετανάστες στην Ελλάδα». «Στόχος είναι η μόνιμη εγκατάστασή τους </w:t>
      </w:r>
      <w:r>
        <w:rPr>
          <w:rFonts w:eastAsia="Times New Roman" w:cs="Times New Roman"/>
          <w:szCs w:val="24"/>
        </w:rPr>
        <w:t xml:space="preserve">και η πολυπολιτισμική μετάλλαξη της χώρας. Και αυτό συμβαίνει σε ολόκληρη την Ευρώπη, σε ολόκληρη τη </w:t>
      </w:r>
      <w:r>
        <w:rPr>
          <w:rFonts w:eastAsia="Times New Roman" w:cs="Times New Roman"/>
          <w:szCs w:val="24"/>
        </w:rPr>
        <w:t>Γ</w:t>
      </w:r>
      <w:r>
        <w:rPr>
          <w:rFonts w:eastAsia="Times New Roman" w:cs="Times New Roman"/>
          <w:szCs w:val="24"/>
        </w:rPr>
        <w:t xml:space="preserve">η, όπου υπάρχουν κάποιοι συγκεκριμένοι και θέλουν να φέρουν κάποιους άλλους». </w:t>
      </w:r>
    </w:p>
    <w:p w14:paraId="6487BECF"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Εμείς, σαν Χρυσή Αυγή δεν ζητάμε τίποτα παραπάνω από την πιστή εφαρμογή του</w:t>
      </w:r>
      <w:r>
        <w:rPr>
          <w:rFonts w:eastAsia="Times New Roman" w:cs="Times New Roman"/>
          <w:szCs w:val="24"/>
        </w:rPr>
        <w:t xml:space="preserve"> νόμου. Δεν ζητάμε να γίνει τίποτα παραπάνω. Αυτό είναι και στο προεκλογικό μας πρόγραμμα</w:t>
      </w:r>
      <w:r>
        <w:rPr>
          <w:rFonts w:eastAsia="Times New Roman" w:cs="Times New Roman"/>
          <w:szCs w:val="24"/>
        </w:rPr>
        <w:t>,</w:t>
      </w:r>
      <w:r>
        <w:rPr>
          <w:rFonts w:eastAsia="Times New Roman" w:cs="Times New Roman"/>
          <w:szCs w:val="24"/>
        </w:rPr>
        <w:t xml:space="preserve"> σχετικά με τις θέσεις μας για τους λαθρομετανάστευση. Αυτό είναι και στις θέσεις μας που ακούτε εντός του </w:t>
      </w:r>
      <w:r>
        <w:rPr>
          <w:rFonts w:eastAsia="Times New Roman" w:cs="Times New Roman"/>
          <w:szCs w:val="24"/>
        </w:rPr>
        <w:t>ε</w:t>
      </w:r>
      <w:r>
        <w:rPr>
          <w:rFonts w:eastAsia="Times New Roman" w:cs="Times New Roman"/>
          <w:szCs w:val="24"/>
        </w:rPr>
        <w:t>λληνικού Κοινοβουλίου, δηλαδή, πιστή εφαρμογή των νόμων, τ</w:t>
      </w:r>
      <w:r>
        <w:rPr>
          <w:rFonts w:eastAsia="Times New Roman" w:cs="Times New Roman"/>
          <w:szCs w:val="24"/>
        </w:rPr>
        <w:t xml:space="preserve">ου </w:t>
      </w:r>
      <w:r>
        <w:rPr>
          <w:rFonts w:eastAsia="Times New Roman" w:cs="Times New Roman"/>
          <w:szCs w:val="24"/>
        </w:rPr>
        <w:t>ε</w:t>
      </w:r>
      <w:r>
        <w:rPr>
          <w:rFonts w:eastAsia="Times New Roman" w:cs="Times New Roman"/>
          <w:szCs w:val="24"/>
        </w:rPr>
        <w:t xml:space="preserve">λληνικού Συντάγματος και τίποτα άλλο. </w:t>
      </w:r>
    </w:p>
    <w:p w14:paraId="6487BED0"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αυτά εγκαλούμαι εγώ και κάποιοι άλλοι. Κοινώς είναι για γέλια. Μπορείτε να κάνετε ό,τι θέλετε, γιατί, επαναλαμβάνω, όταν αθωώνετε τον κ. Σταθάκη και όμοιους του, για εμάς </w:t>
      </w:r>
      <w:proofErr w:type="spellStart"/>
      <w:r>
        <w:rPr>
          <w:rFonts w:eastAsia="Times New Roman" w:cs="Times New Roman"/>
          <w:szCs w:val="24"/>
        </w:rPr>
        <w:t>περιποιεί</w:t>
      </w:r>
      <w:proofErr w:type="spellEnd"/>
      <w:r>
        <w:rPr>
          <w:rFonts w:eastAsia="Times New Roman" w:cs="Times New Roman"/>
          <w:szCs w:val="24"/>
        </w:rPr>
        <w:t xml:space="preserve"> τιμή να μας κάνετε άρση ασυλ</w:t>
      </w:r>
      <w:r>
        <w:rPr>
          <w:rFonts w:eastAsia="Times New Roman" w:cs="Times New Roman"/>
          <w:szCs w:val="24"/>
        </w:rPr>
        <w:t xml:space="preserve">ίας. </w:t>
      </w:r>
    </w:p>
    <w:p w14:paraId="6487BED1"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Ευχαριστώ πολύ.</w:t>
      </w:r>
    </w:p>
    <w:p w14:paraId="6487BED2" w14:textId="77777777" w:rsidR="00A84BAB" w:rsidRDefault="00461EAD">
      <w:pPr>
        <w:spacing w:line="600" w:lineRule="auto"/>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487BED3" w14:textId="77777777" w:rsidR="00A84BAB" w:rsidRDefault="00461EA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w:t>
      </w:r>
    </w:p>
    <w:p w14:paraId="6487BED4"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Προχωρούμε στην τοποθέτηση του κ. Ιωάννη Λαγού.</w:t>
      </w:r>
    </w:p>
    <w:p w14:paraId="6487BED5"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Κύριε Λαγέ, έχετε τον λόγο.</w:t>
      </w:r>
    </w:p>
    <w:p w14:paraId="6487BED6" w14:textId="77777777" w:rsidR="00A84BAB" w:rsidRDefault="00461EAD">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Ευχαριστώ, κύριε Πρόεδρε.</w:t>
      </w:r>
    </w:p>
    <w:p w14:paraId="6487BED7"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lastRenderedPageBreak/>
        <w:t>Να ξεκαθαρίσουμε ότ</w:t>
      </w:r>
      <w:r>
        <w:rPr>
          <w:rFonts w:eastAsia="Times New Roman" w:cs="Times New Roman"/>
          <w:szCs w:val="24"/>
        </w:rPr>
        <w:t>ι θα γίνει η άρση της ασυλίας μας, γιατί αυτό είναι δεδομένο και το θέλουμε και εμείς οι ίδιοι. Και θα γίνει άρση ασυλίας σε μια δικογραφία</w:t>
      </w:r>
      <w:r>
        <w:rPr>
          <w:rFonts w:eastAsia="Times New Roman" w:cs="Times New Roman"/>
          <w:szCs w:val="24"/>
        </w:rPr>
        <w:t>,</w:t>
      </w:r>
      <w:r>
        <w:rPr>
          <w:rFonts w:eastAsia="Times New Roman" w:cs="Times New Roman"/>
          <w:szCs w:val="24"/>
        </w:rPr>
        <w:t xml:space="preserve"> που υπάρχει εδώ και την οποία δικογραφία προκαλώ τον οποιονδήποτε θέλει να τη διαβάσει. Δεν είναι πολύ μεγάλη. Είνα</w:t>
      </w:r>
      <w:r>
        <w:rPr>
          <w:rFonts w:eastAsia="Times New Roman" w:cs="Times New Roman"/>
          <w:szCs w:val="24"/>
        </w:rPr>
        <w:t xml:space="preserve">ι μικρή, γιατί τα πειστήρια του εγκλήματος δεν είναι πάρα πολλά. </w:t>
      </w:r>
    </w:p>
    <w:p w14:paraId="6487BED8" w14:textId="77777777" w:rsidR="00A84BAB" w:rsidRDefault="00461EA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487BED9" w14:textId="77777777" w:rsidR="00A84BAB" w:rsidRDefault="00461EA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Σας παρακαλώ, λίγο ησυχία στην Αίθουσα, αν έχετε την καλοσύνη.</w:t>
      </w:r>
    </w:p>
    <w:p w14:paraId="6487BEDA"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Ευχαριστώ.</w:t>
      </w:r>
    </w:p>
    <w:p w14:paraId="6487BEDB"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Συνεχίστε, κύριε Λαγέ.</w:t>
      </w:r>
    </w:p>
    <w:p w14:paraId="6487BEDC" w14:textId="77777777" w:rsidR="00A84BAB" w:rsidRDefault="00461EAD">
      <w:pPr>
        <w:spacing w:line="600" w:lineRule="auto"/>
        <w:ind w:firstLine="720"/>
        <w:jc w:val="both"/>
        <w:rPr>
          <w:rFonts w:eastAsia="Times New Roman" w:cs="Times New Roman"/>
          <w:szCs w:val="24"/>
        </w:rPr>
      </w:pPr>
      <w:r>
        <w:rPr>
          <w:rFonts w:eastAsia="Times New Roman" w:cs="Times New Roman"/>
          <w:b/>
          <w:szCs w:val="24"/>
        </w:rPr>
        <w:lastRenderedPageBreak/>
        <w:t>ΙΩΑΝΝΗΣ ΛΑΓΟΣ:</w:t>
      </w:r>
      <w:r>
        <w:rPr>
          <w:rFonts w:eastAsia="Times New Roman" w:cs="Times New Roman"/>
          <w:szCs w:val="24"/>
        </w:rPr>
        <w:t xml:space="preserve"> Τα πειστήρια του εγκλήματος, λοιπόν, σε αυτήν τη δικογραφία έχουν να κάνουν, κύριε Πρόεδρε, με ρίψη φέιγ-βολάν, με πρωτοσέλιδο εφημερίδας και με ομιλίες. Εάν αυτές δεν είναι πολιτικές διώξεις, εάν εδώ δεν διώκεται το φρόνημα, πείτε </w:t>
      </w:r>
      <w:r>
        <w:rPr>
          <w:rFonts w:eastAsia="Times New Roman" w:cs="Times New Roman"/>
          <w:szCs w:val="24"/>
        </w:rPr>
        <w:t>μ</w:t>
      </w:r>
      <w:r>
        <w:rPr>
          <w:rFonts w:eastAsia="Times New Roman" w:cs="Times New Roman"/>
          <w:szCs w:val="24"/>
        </w:rPr>
        <w:t>ου τι διώκεται. Και εμ</w:t>
      </w:r>
      <w:r>
        <w:rPr>
          <w:rFonts w:eastAsia="Times New Roman" w:cs="Times New Roman"/>
          <w:szCs w:val="24"/>
        </w:rPr>
        <w:t>είς είμαστε εδώ αυτήν τη στιγμή κατηγορούμενοι -όχι από τον ελληνικό λαό- από κάποιους συγκεκριμένους, γιατί έχουμε το θάρρος και λέμε την άποψή μας.</w:t>
      </w:r>
    </w:p>
    <w:p w14:paraId="6487BEDD"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Και στο κάτω-κάτω, κύριε Πρόεδρε</w:t>
      </w:r>
      <w:r>
        <w:rPr>
          <w:rFonts w:eastAsia="Times New Roman" w:cs="Times New Roman"/>
          <w:szCs w:val="24"/>
        </w:rPr>
        <w:t>,</w:t>
      </w:r>
      <w:r>
        <w:rPr>
          <w:rFonts w:eastAsia="Times New Roman" w:cs="Times New Roman"/>
          <w:szCs w:val="24"/>
        </w:rPr>
        <w:t xml:space="preserve"> κυρίες και κύριοι, εμείς μπήκαμε στην </w:t>
      </w:r>
      <w:r>
        <w:rPr>
          <w:rFonts w:eastAsia="Times New Roman" w:cs="Times New Roman"/>
          <w:szCs w:val="24"/>
        </w:rPr>
        <w:t>ε</w:t>
      </w:r>
      <w:r>
        <w:rPr>
          <w:rFonts w:eastAsia="Times New Roman" w:cs="Times New Roman"/>
          <w:szCs w:val="24"/>
        </w:rPr>
        <w:t>λληνική Βουλή, λέγοντας ακριβώς α</w:t>
      </w:r>
      <w:r>
        <w:rPr>
          <w:rFonts w:eastAsia="Times New Roman" w:cs="Times New Roman"/>
          <w:szCs w:val="24"/>
        </w:rPr>
        <w:t xml:space="preserve">υτά τα πράγματα. Και ο ελληνικός λαός μας ψήφισε. Και μας ψήφισε για να έρθουμε και να εφαρμόσουμε, στο μέτρο των δυνατοτήτων μας, ακριβώς αυτά. </w:t>
      </w:r>
    </w:p>
    <w:p w14:paraId="6487BEDE"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 xml:space="preserve">Άρα εδώ υπάρχει μια φίμωση και υπάρχει και μία αστυνομία σκέψεως. </w:t>
      </w:r>
      <w:r>
        <w:rPr>
          <w:rFonts w:eastAsia="Times New Roman" w:cs="Times New Roman"/>
          <w:szCs w:val="24"/>
        </w:rPr>
        <w:t>Υ</w:t>
      </w:r>
      <w:r>
        <w:rPr>
          <w:rFonts w:eastAsia="Times New Roman" w:cs="Times New Roman"/>
          <w:szCs w:val="24"/>
        </w:rPr>
        <w:t xml:space="preserve">πάρχει μία αστυνομία σκέψεως, η οποία λέει </w:t>
      </w:r>
      <w:r>
        <w:rPr>
          <w:rFonts w:eastAsia="Times New Roman" w:cs="Times New Roman"/>
          <w:szCs w:val="24"/>
        </w:rPr>
        <w:t>ότι στη νέα τάξη πραγμάτων δεν επιτρέπεται να έχουμε τη δική μας άποψη. Στη νέα τάξη πραγμάτων, αυτή</w:t>
      </w:r>
      <w:r>
        <w:rPr>
          <w:rFonts w:eastAsia="Times New Roman" w:cs="Times New Roman"/>
          <w:szCs w:val="24"/>
        </w:rPr>
        <w:t>,</w:t>
      </w:r>
      <w:r>
        <w:rPr>
          <w:rFonts w:eastAsia="Times New Roman" w:cs="Times New Roman"/>
          <w:szCs w:val="24"/>
        </w:rPr>
        <w:t xml:space="preserve"> που ζούμε, και την οποία εσείς, δυστυχώς, -και δεν αναφέρομαι προσωπικά- </w:t>
      </w:r>
      <w:r>
        <w:rPr>
          <w:rFonts w:eastAsia="Times New Roman" w:cs="Times New Roman"/>
          <w:szCs w:val="24"/>
        </w:rPr>
        <w:lastRenderedPageBreak/>
        <w:t xml:space="preserve">εφαρμόζετε κατά γράμμα, πρέπει να δεχόμαστε και να αποδεχόμαστε ό,τι μας λένε οι </w:t>
      </w:r>
      <w:r>
        <w:rPr>
          <w:rFonts w:eastAsia="Times New Roman" w:cs="Times New Roman"/>
          <w:szCs w:val="24"/>
        </w:rPr>
        <w:t>ταγοί του συστήματος. Αυτή είναι η διαδικασία.</w:t>
      </w:r>
    </w:p>
    <w:p w14:paraId="6487BEDF"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Επαναλαμβάνω και πάλι και προκαλώ τον οποιονδήποτε έχει το σθένος να διαβάσει αυτή τη δικογραφία και να δει ποια είναι τα αδικήματά μας. Υπάρχουν μόνο ομιλίες.</w:t>
      </w:r>
    </w:p>
    <w:p w14:paraId="6487BEE0"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δώ θα αναφερθώ σε εμένα προσωπικά και θα σας πω </w:t>
      </w:r>
      <w:r>
        <w:rPr>
          <w:rFonts w:eastAsia="Times New Roman" w:cs="Times New Roman"/>
          <w:szCs w:val="24"/>
        </w:rPr>
        <w:t>το «επικίνδυνο» κομμάτι της ομιλίας.</w:t>
      </w:r>
    </w:p>
    <w:p w14:paraId="6487BEE1" w14:textId="77777777" w:rsidR="00A84BAB" w:rsidRDefault="00461EA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487BEE2" w14:textId="77777777" w:rsidR="00A84BAB" w:rsidRDefault="00461EA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Κύριοι συνάδελφοι, σας παρακαλώ. Είναι πολύ σοβαρή η διαδικασία</w:t>
      </w:r>
      <w:r>
        <w:rPr>
          <w:rFonts w:eastAsia="Times New Roman" w:cs="Times New Roman"/>
          <w:szCs w:val="24"/>
        </w:rPr>
        <w:t>,</w:t>
      </w:r>
      <w:r>
        <w:rPr>
          <w:rFonts w:eastAsia="Times New Roman" w:cs="Times New Roman"/>
          <w:szCs w:val="24"/>
        </w:rPr>
        <w:t xml:space="preserve"> που κάνουμε σήμερα. Λίγο ησυχία</w:t>
      </w:r>
      <w:r>
        <w:rPr>
          <w:rFonts w:eastAsia="Times New Roman" w:cs="Times New Roman"/>
          <w:szCs w:val="24"/>
        </w:rPr>
        <w:t>,</w:t>
      </w:r>
      <w:r>
        <w:rPr>
          <w:rFonts w:eastAsia="Times New Roman" w:cs="Times New Roman"/>
          <w:szCs w:val="24"/>
        </w:rPr>
        <w:t xml:space="preserve"> να ακούσουμε τον ομιλητή και μετά έχουμε τη δυνατότητα να ψηφίσο</w:t>
      </w:r>
      <w:r>
        <w:rPr>
          <w:rFonts w:eastAsia="Times New Roman" w:cs="Times New Roman"/>
          <w:szCs w:val="24"/>
        </w:rPr>
        <w:t>υμε. Σας παρακαλώ πολύ.</w:t>
      </w:r>
    </w:p>
    <w:p w14:paraId="6487BEE3"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Συνεχίστε, κύριε Λαγέ.</w:t>
      </w:r>
    </w:p>
    <w:p w14:paraId="6487BEE4" w14:textId="77777777" w:rsidR="00A84BAB" w:rsidRDefault="00461EAD">
      <w:pPr>
        <w:spacing w:line="600" w:lineRule="auto"/>
        <w:ind w:firstLine="720"/>
        <w:jc w:val="both"/>
        <w:rPr>
          <w:rFonts w:eastAsia="Times New Roman" w:cs="Times New Roman"/>
          <w:szCs w:val="24"/>
        </w:rPr>
      </w:pPr>
      <w:r>
        <w:rPr>
          <w:rFonts w:eastAsia="Times New Roman" w:cs="Times New Roman"/>
          <w:b/>
          <w:szCs w:val="24"/>
        </w:rPr>
        <w:lastRenderedPageBreak/>
        <w:t>ΙΩΑΝΝΗΣ ΛΑΓΟΣ:</w:t>
      </w:r>
      <w:r>
        <w:rPr>
          <w:rFonts w:eastAsia="Times New Roman" w:cs="Times New Roman"/>
          <w:szCs w:val="24"/>
        </w:rPr>
        <w:t xml:space="preserve"> Θα σας αναφέρω, λοιπόν, το κομμάτι της ομιλίας</w:t>
      </w:r>
      <w:r>
        <w:rPr>
          <w:rFonts w:eastAsia="Times New Roman" w:cs="Times New Roman"/>
          <w:szCs w:val="24"/>
        </w:rPr>
        <w:t>,</w:t>
      </w:r>
      <w:r>
        <w:rPr>
          <w:rFonts w:eastAsia="Times New Roman" w:cs="Times New Roman"/>
          <w:szCs w:val="24"/>
        </w:rPr>
        <w:t xml:space="preserve"> που είναι καταγεγραμμένο εδώ, που δείχνει ότι εγώ παρακινώ σε εγκλήματα και σε ρατσιστική βία, προτροπή στη βία.</w:t>
      </w:r>
    </w:p>
    <w:p w14:paraId="6487BEE5"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 xml:space="preserve">Ακούστε, λοιπόν, τι λέω σε αυτήν </w:t>
      </w:r>
      <w:r>
        <w:rPr>
          <w:rFonts w:eastAsia="Times New Roman" w:cs="Times New Roman"/>
          <w:szCs w:val="24"/>
        </w:rPr>
        <w:t>την ομιλία</w:t>
      </w:r>
      <w:r>
        <w:rPr>
          <w:rFonts w:eastAsia="Times New Roman" w:cs="Times New Roman"/>
          <w:szCs w:val="24"/>
        </w:rPr>
        <w:t>,</w:t>
      </w:r>
      <w:r>
        <w:rPr>
          <w:rFonts w:eastAsia="Times New Roman" w:cs="Times New Roman"/>
          <w:szCs w:val="24"/>
        </w:rPr>
        <w:t xml:space="preserve"> που είναι τηλεφωνική -στις 21 Μαρτίου 2015 είναι η εκδήλωση- και είναι μία ημέρα αφότου είχα αποφυλακιστεί την πρώτη φορά και βρισκόμουν σε κατ’ </w:t>
      </w:r>
      <w:proofErr w:type="spellStart"/>
      <w:r>
        <w:rPr>
          <w:rFonts w:eastAsia="Times New Roman" w:cs="Times New Roman"/>
          <w:szCs w:val="24"/>
        </w:rPr>
        <w:t>οίκον</w:t>
      </w:r>
      <w:proofErr w:type="spellEnd"/>
      <w:r>
        <w:rPr>
          <w:rFonts w:eastAsia="Times New Roman" w:cs="Times New Roman"/>
          <w:szCs w:val="24"/>
        </w:rPr>
        <w:t xml:space="preserve"> περιορισμό. Και η ομιλία αυτή δίνεται μέσω τηλεφώνου. Δημοκρατικά.</w:t>
      </w:r>
    </w:p>
    <w:p w14:paraId="6487BEE6"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Και λέω, λοιπόν: «Σήμερα β</w:t>
      </w:r>
      <w:r>
        <w:rPr>
          <w:rFonts w:eastAsia="Times New Roman" w:cs="Times New Roman"/>
          <w:szCs w:val="24"/>
        </w:rPr>
        <w:t>ρισκόμαστε εκεί…» -εννοώντας στην εκδήλωση- «…για να κάνουμε μια εκδήλωση η οποία μιλάει γι’ αυτό</w:t>
      </w:r>
      <w:r>
        <w:rPr>
          <w:rFonts w:eastAsia="Times New Roman" w:cs="Times New Roman"/>
          <w:szCs w:val="24"/>
        </w:rPr>
        <w:t>,</w:t>
      </w:r>
      <w:r>
        <w:rPr>
          <w:rFonts w:eastAsia="Times New Roman" w:cs="Times New Roman"/>
          <w:szCs w:val="24"/>
        </w:rPr>
        <w:t xml:space="preserve"> που πρέπει να συμβεί, δηλαδή, για το γεγονός ότι πρέπει να φύγουν όλοι οι λαθρομετανάστες από την πατρίδα μας. Θα φύγουν με νόμιμα μέσα και με τον τρόπο τον </w:t>
      </w:r>
      <w:r>
        <w:rPr>
          <w:rFonts w:eastAsia="Times New Roman" w:cs="Times New Roman"/>
          <w:szCs w:val="24"/>
        </w:rPr>
        <w:t xml:space="preserve">οποίο πρέπει. Το σημερινό, όμως, κράτος και παρακράτος αυτό το θεωρεί σαν κάτι παράλογο, το θεωρεί σαν κάτι που δεν πρέπει να συμβεί. </w:t>
      </w:r>
    </w:p>
    <w:p w14:paraId="6487BEE7"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lastRenderedPageBreak/>
        <w:t xml:space="preserve">Η Χρυσή Αυγή θα συνεχίσει να αγωνίζεται με νόμιμους τρόπους, με νόμιμα μέσα και θέλουμε, ναι, να φύγουν όλοι οι </w:t>
      </w:r>
      <w:r>
        <w:rPr>
          <w:rFonts w:eastAsia="Times New Roman" w:cs="Times New Roman"/>
          <w:szCs w:val="24"/>
        </w:rPr>
        <w:t>λαθρομετανάστες από την πατρίδα μας». Αυτό δεν σημαίνει φυσικά ότι θέλουμε να σκοτώσουμε ή ότι θέλουμε να κάνουμε κακό σε κανέναν.</w:t>
      </w:r>
    </w:p>
    <w:p w14:paraId="6487BEE8" w14:textId="77777777" w:rsidR="00A84BAB" w:rsidRDefault="00461EAD">
      <w:pPr>
        <w:spacing w:line="600" w:lineRule="auto"/>
        <w:jc w:val="both"/>
        <w:rPr>
          <w:rFonts w:eastAsia="Times New Roman" w:cs="Times New Roman"/>
          <w:szCs w:val="24"/>
        </w:rPr>
      </w:pPr>
      <w:r>
        <w:rPr>
          <w:rFonts w:eastAsia="Times New Roman" w:cs="Times New Roman"/>
          <w:szCs w:val="24"/>
        </w:rPr>
        <w:t>Θέλουμε με τους νόμιμους τρόπους –με τους νόμιμους τρόπους, επαναλαμβάνω- να κερδίσουμε, μέσα από τις εκλογές που γίνονται, τ</w:t>
      </w:r>
      <w:r>
        <w:rPr>
          <w:rFonts w:eastAsia="Times New Roman" w:cs="Times New Roman"/>
          <w:szCs w:val="24"/>
        </w:rPr>
        <w:t xml:space="preserve">ο δικαίωμα να εφαρμοστούν οι νόμοι και να φύγουν όλοι αυτοί και να πάνε στις πατρίδες τους». </w:t>
      </w:r>
    </w:p>
    <w:p w14:paraId="6487BEE9"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 xml:space="preserve">Αυτό, κυρίες και κύριοι, είναι το πειστήριο του εγκλήματος που με στέλνει εμένα να απολογηθώ στην </w:t>
      </w:r>
      <w:r>
        <w:rPr>
          <w:rFonts w:eastAsia="Times New Roman" w:cs="Times New Roman"/>
          <w:szCs w:val="24"/>
        </w:rPr>
        <w:t>ελληνική δικαιοσύνη</w:t>
      </w:r>
      <w:r>
        <w:rPr>
          <w:rFonts w:eastAsia="Times New Roman" w:cs="Times New Roman"/>
          <w:szCs w:val="24"/>
        </w:rPr>
        <w:t>. Ποσώς με ενδιαφέρει να πάω να απολογηθώ. Θα</w:t>
      </w:r>
      <w:r>
        <w:rPr>
          <w:rFonts w:eastAsia="Times New Roman" w:cs="Times New Roman"/>
          <w:szCs w:val="24"/>
        </w:rPr>
        <w:t xml:space="preserve"> βρω το δίκιο μου και το ξέρουμε όλοι, αλλά αυτό αποτελεί όνειδος και ντροπή για όλους εσάς. </w:t>
      </w:r>
    </w:p>
    <w:p w14:paraId="6487BEEA"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όλοι εφαρμόζετε -επαναλαμβάνω και πάλι- </w:t>
      </w:r>
      <w:r>
        <w:rPr>
          <w:rFonts w:eastAsia="Times New Roman" w:cs="Times New Roman"/>
          <w:szCs w:val="24"/>
        </w:rPr>
        <w:t xml:space="preserve">μία </w:t>
      </w:r>
      <w:r>
        <w:rPr>
          <w:rFonts w:eastAsia="Times New Roman" w:cs="Times New Roman"/>
          <w:szCs w:val="24"/>
        </w:rPr>
        <w:t>αστυνομία σκέψεως. Όταν δεν σας αρέσει θέλετε να μας πετάτε έξω από την Αίθουσα, που δεν έχετε κανένα τέτοιο δικ</w:t>
      </w:r>
      <w:r>
        <w:rPr>
          <w:rFonts w:eastAsia="Times New Roman" w:cs="Times New Roman"/>
          <w:szCs w:val="24"/>
        </w:rPr>
        <w:t xml:space="preserve">αίωμα και φυσικά δεν θα γινόταν κάτι τέτοιο. </w:t>
      </w:r>
    </w:p>
    <w:p w14:paraId="6487BEEB"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Να επαναλάβουμε</w:t>
      </w:r>
      <w:r>
        <w:rPr>
          <w:rFonts w:eastAsia="Times New Roman" w:cs="Times New Roman"/>
          <w:szCs w:val="24"/>
        </w:rPr>
        <w:t>,</w:t>
      </w:r>
      <w:r>
        <w:rPr>
          <w:rFonts w:eastAsia="Times New Roman" w:cs="Times New Roman"/>
          <w:szCs w:val="24"/>
        </w:rPr>
        <w:t xml:space="preserve"> για άλλη </w:t>
      </w:r>
      <w:r>
        <w:rPr>
          <w:rFonts w:eastAsia="Times New Roman" w:cs="Times New Roman"/>
          <w:szCs w:val="24"/>
        </w:rPr>
        <w:t xml:space="preserve">μία </w:t>
      </w:r>
      <w:r>
        <w:rPr>
          <w:rFonts w:eastAsia="Times New Roman" w:cs="Times New Roman"/>
          <w:szCs w:val="24"/>
        </w:rPr>
        <w:t>φορά</w:t>
      </w:r>
      <w:r>
        <w:rPr>
          <w:rFonts w:eastAsia="Times New Roman" w:cs="Times New Roman"/>
          <w:szCs w:val="24"/>
        </w:rPr>
        <w:t>,</w:t>
      </w:r>
      <w:r>
        <w:rPr>
          <w:rFonts w:eastAsia="Times New Roman" w:cs="Times New Roman"/>
          <w:szCs w:val="24"/>
        </w:rPr>
        <w:t xml:space="preserve"> σε όλους εδώ ότι εσείς δεν έχετε κανένα δικαίωμα να βγάλετε κανέναν από εμάς έξω από την Αίθουσα. Έξω από την Αίθουσα θα μας βγάλει, όταν θελήσει, ο ελληνικός λαός. Όταν ο ελ</w:t>
      </w:r>
      <w:r>
        <w:rPr>
          <w:rFonts w:eastAsia="Times New Roman" w:cs="Times New Roman"/>
          <w:szCs w:val="24"/>
        </w:rPr>
        <w:t xml:space="preserve">ληνικός λαός δεν μας ψηφίσει, δεν θα είμαστε </w:t>
      </w:r>
      <w:r>
        <w:rPr>
          <w:rFonts w:eastAsia="Times New Roman" w:cs="Times New Roman"/>
          <w:szCs w:val="24"/>
        </w:rPr>
        <w:t xml:space="preserve">σε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Αίθουσα. Όσο όμως ο Θεός μας έχει καλά και οι Έλληνες συμπολίτες μας μας ψηφίζουν, εμείς θα είμαστε εδώ για να υπερασπιζόμαστε τα δίκαιά τους.</w:t>
      </w:r>
    </w:p>
    <w:p w14:paraId="6487BEEC"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 xml:space="preserve">Να τονίσω κάτι προς τα ορφανά του Μαρξ, που είναι εδώ και νομίζουν ότι μπορούν να κάνουν ό,τι θέλουν, η Αίθουσα αυτή δεν είναι ούτε τσιφλίκι τους ούτε ανάκτορό τους. Είναι το </w:t>
      </w:r>
      <w:r>
        <w:rPr>
          <w:rFonts w:eastAsia="Times New Roman" w:cs="Times New Roman"/>
          <w:szCs w:val="24"/>
        </w:rPr>
        <w:t xml:space="preserve">ελληνικό </w:t>
      </w:r>
      <w:r>
        <w:rPr>
          <w:rFonts w:eastAsia="Times New Roman" w:cs="Times New Roman"/>
          <w:szCs w:val="24"/>
        </w:rPr>
        <w:t xml:space="preserve">Κοινοβούλιο </w:t>
      </w:r>
      <w:r>
        <w:rPr>
          <w:rFonts w:eastAsia="Times New Roman" w:cs="Times New Roman"/>
          <w:szCs w:val="24"/>
        </w:rPr>
        <w:lastRenderedPageBreak/>
        <w:t>εδώ, θέλετε ή δεν θέλετε, με τη Χρυσή Αυγή μέσα, θα τηρούντα</w:t>
      </w:r>
      <w:r>
        <w:rPr>
          <w:rFonts w:eastAsia="Times New Roman" w:cs="Times New Roman"/>
          <w:szCs w:val="24"/>
        </w:rPr>
        <w:t xml:space="preserve">ι οι νόμοι. Γιατί οι νόμοι είχαμε μάθει να μην τηρούνται ή να τηρούνται κατά το δοκούν για όσο μας «συμφέρει», γιατί αυτή ήταν η διαδικασία. </w:t>
      </w:r>
    </w:p>
    <w:p w14:paraId="6487BEED"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Επίσης, να επαναλάβω ότι εδώ μέσα, επειδή έχουν συμβεί σημεία και τέρατα, εμείς ήρθαμε -</w:t>
      </w:r>
      <w:r>
        <w:rPr>
          <w:rFonts w:eastAsia="Times New Roman" w:cs="Times New Roman"/>
          <w:szCs w:val="24"/>
        </w:rPr>
        <w:t xml:space="preserve">για </w:t>
      </w:r>
      <w:r>
        <w:rPr>
          <w:rFonts w:eastAsia="Times New Roman" w:cs="Times New Roman"/>
          <w:szCs w:val="24"/>
        </w:rPr>
        <w:t>αυτό ψηφιστήκαμε από τ</w:t>
      </w:r>
      <w:r>
        <w:rPr>
          <w:rFonts w:eastAsia="Times New Roman" w:cs="Times New Roman"/>
          <w:szCs w:val="24"/>
        </w:rPr>
        <w:t xml:space="preserve">ον ελληνικό λαό- όχι για να χαριεντιστούμε, δεν ήρθαμε για να χαμογελάσουμε, αλλά ήρθαμε για να προσπαθήσουμε να μεταφέρουμε τη φωνή του Έλληνα πολίτη. </w:t>
      </w:r>
    </w:p>
    <w:p w14:paraId="6487BEEE"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Και επειδή εμείς</w:t>
      </w:r>
      <w:r>
        <w:rPr>
          <w:rFonts w:eastAsia="Times New Roman" w:cs="Times New Roman"/>
          <w:szCs w:val="24"/>
        </w:rPr>
        <w:t>,</w:t>
      </w:r>
      <w:r>
        <w:rPr>
          <w:rFonts w:eastAsia="Times New Roman" w:cs="Times New Roman"/>
          <w:szCs w:val="24"/>
        </w:rPr>
        <w:t xml:space="preserve"> ξέρετε έχουμε ένα κακό, λέμε τα πράγματα με το όνομά τους και επειδή τον κλέφτη τον λ</w:t>
      </w:r>
      <w:r>
        <w:rPr>
          <w:rFonts w:eastAsia="Times New Roman" w:cs="Times New Roman"/>
          <w:szCs w:val="24"/>
        </w:rPr>
        <w:t xml:space="preserve">έμε κλέφτη, επειδή τον απατεώνα τον λέμε απατεώνα και επειδή τον λωποδύτη τον λέμε λωποδύτη, </w:t>
      </w:r>
      <w:r>
        <w:rPr>
          <w:rFonts w:eastAsia="Times New Roman" w:cs="Times New Roman"/>
          <w:szCs w:val="24"/>
        </w:rPr>
        <w:t xml:space="preserve">για </w:t>
      </w:r>
      <w:r>
        <w:rPr>
          <w:rFonts w:eastAsia="Times New Roman" w:cs="Times New Roman"/>
          <w:szCs w:val="24"/>
        </w:rPr>
        <w:t>αυτό</w:t>
      </w:r>
      <w:r>
        <w:rPr>
          <w:rFonts w:eastAsia="Times New Roman" w:cs="Times New Roman"/>
          <w:szCs w:val="24"/>
        </w:rPr>
        <w:t>ν</w:t>
      </w:r>
      <w:r>
        <w:rPr>
          <w:rFonts w:eastAsia="Times New Roman" w:cs="Times New Roman"/>
          <w:szCs w:val="24"/>
        </w:rPr>
        <w:t xml:space="preserve"> το λόγο υπάρχουν όλες αυτές οι διώξεις οι οποίες γίνονται. Είναι τιμή μας και θα συνεχίσουμε να αγωνιζόμαστε για τον Έλληνα πολίτη. Δεν πρόκειται να φοβη</w:t>
      </w:r>
      <w:r>
        <w:rPr>
          <w:rFonts w:eastAsia="Times New Roman" w:cs="Times New Roman"/>
          <w:szCs w:val="24"/>
        </w:rPr>
        <w:t>θούμε.</w:t>
      </w:r>
    </w:p>
    <w:p w14:paraId="6487BEEF"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Επαναλαμβάνω και πάλι ότι μέσα σε τρεις μέρες γίναμε μάρτυρες σημείων και τεράτων που συνέβησαν εδώ μέσα. Θέλατε να μας βγάλετε από την Αίθουσα με παράνομους τρόπους</w:t>
      </w:r>
      <w:r>
        <w:rPr>
          <w:rFonts w:eastAsia="Times New Roman" w:cs="Times New Roman"/>
          <w:szCs w:val="24"/>
        </w:rPr>
        <w:t xml:space="preserve"> -</w:t>
      </w:r>
      <w:r>
        <w:rPr>
          <w:rFonts w:eastAsia="Times New Roman" w:cs="Times New Roman"/>
          <w:szCs w:val="24"/>
        </w:rPr>
        <w:t xml:space="preserve">πράγμα το οποίο </w:t>
      </w:r>
      <w:r>
        <w:rPr>
          <w:rFonts w:eastAsia="Times New Roman" w:cs="Times New Roman"/>
          <w:szCs w:val="24"/>
        </w:rPr>
        <w:lastRenderedPageBreak/>
        <w:t>δεν πρόκειται να γίνει ούτε έγινε</w:t>
      </w:r>
      <w:r>
        <w:rPr>
          <w:rFonts w:eastAsia="Times New Roman" w:cs="Times New Roman"/>
          <w:szCs w:val="24"/>
        </w:rPr>
        <w:t>-</w:t>
      </w:r>
      <w:r>
        <w:rPr>
          <w:rFonts w:eastAsia="Times New Roman" w:cs="Times New Roman"/>
          <w:szCs w:val="24"/>
        </w:rPr>
        <w:t xml:space="preserve"> και θέλετε να μας σταματήσετε α</w:t>
      </w:r>
      <w:r>
        <w:rPr>
          <w:rFonts w:eastAsia="Times New Roman" w:cs="Times New Roman"/>
          <w:szCs w:val="24"/>
        </w:rPr>
        <w:t>πό το να λέμε την άποψή μας. Η άποψή μας είναι αυτή</w:t>
      </w:r>
      <w:r w:rsidRPr="00A27CD1">
        <w:rPr>
          <w:rFonts w:eastAsia="Times New Roman" w:cs="Times New Roman"/>
          <w:szCs w:val="24"/>
        </w:rPr>
        <w:t>,</w:t>
      </w:r>
      <w:r>
        <w:rPr>
          <w:rFonts w:eastAsia="Times New Roman" w:cs="Times New Roman"/>
          <w:szCs w:val="24"/>
        </w:rPr>
        <w:t xml:space="preserve"> που μας εκφράζει, η άποψή μας είναι αυτή</w:t>
      </w:r>
      <w:r w:rsidRPr="00A27CD1">
        <w:rPr>
          <w:rFonts w:eastAsia="Times New Roman" w:cs="Times New Roman"/>
          <w:szCs w:val="24"/>
        </w:rPr>
        <w:t>,</w:t>
      </w:r>
      <w:r>
        <w:rPr>
          <w:rFonts w:eastAsia="Times New Roman" w:cs="Times New Roman"/>
          <w:szCs w:val="24"/>
        </w:rPr>
        <w:t xml:space="preserve"> που μας έφερε στο </w:t>
      </w:r>
      <w:r>
        <w:rPr>
          <w:rFonts w:eastAsia="Times New Roman" w:cs="Times New Roman"/>
          <w:szCs w:val="24"/>
        </w:rPr>
        <w:t xml:space="preserve">ελληνικό </w:t>
      </w:r>
      <w:r>
        <w:rPr>
          <w:rFonts w:eastAsia="Times New Roman" w:cs="Times New Roman"/>
          <w:szCs w:val="24"/>
        </w:rPr>
        <w:t>Κοινοβούλιο και δεν πρόκειται να φοβηθούμε κανέναν. Να γίνει, λοιπόν, η άρση ασυλίας, αλλά επαναλαμβάνω, για να το ακούσει ο ελληνικός</w:t>
      </w:r>
      <w:r>
        <w:rPr>
          <w:rFonts w:eastAsia="Times New Roman" w:cs="Times New Roman"/>
          <w:szCs w:val="24"/>
        </w:rPr>
        <w:t xml:space="preserve"> λαός -όχι εσείς, αλλά κυρίως ο ελληνικός λαός- ότι εδώ πλέον φθάσαμε στο σημείο με την Αριστερά να διώκονται ιδέες, πολιτικές ομιλίες, φέιγ-βολάν και εφημερίδες. Αυτό είναι το κατάντημα!</w:t>
      </w:r>
    </w:p>
    <w:p w14:paraId="6487BEF0" w14:textId="77777777" w:rsidR="00A84BAB" w:rsidRDefault="00461EA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6487BEF1" w14:textId="77777777" w:rsidR="00A84BAB" w:rsidRDefault="00461EAD">
      <w:pPr>
        <w:spacing w:line="600" w:lineRule="auto"/>
        <w:ind w:firstLine="720"/>
        <w:jc w:val="both"/>
        <w:rPr>
          <w:rFonts w:eastAsia="Times New Roman" w:cs="Times New Roman"/>
          <w:szCs w:val="24"/>
        </w:rPr>
      </w:pPr>
      <w:r>
        <w:rPr>
          <w:rFonts w:eastAsia="Times New Roman" w:cs="Times New Roman"/>
          <w:b/>
          <w:szCs w:val="24"/>
        </w:rPr>
        <w:t>ΠΡΟΕΔΡΕΥΩΝ (Αναστά</w:t>
      </w:r>
      <w:r>
        <w:rPr>
          <w:rFonts w:eastAsia="Times New Roman" w:cs="Times New Roman"/>
          <w:b/>
          <w:szCs w:val="24"/>
        </w:rPr>
        <w:t xml:space="preserve">σιος Κουράκης): </w:t>
      </w:r>
      <w:r>
        <w:rPr>
          <w:rFonts w:eastAsia="Times New Roman" w:cs="Times New Roman"/>
          <w:szCs w:val="24"/>
        </w:rPr>
        <w:t xml:space="preserve">Κυρίες και κύριοι συνάδελφοι, εισερχόμαστε στη δεύτερη υπόθεση, που αφορά τον συνάδελφο κ. Χρήστο </w:t>
      </w:r>
      <w:proofErr w:type="spellStart"/>
      <w:r>
        <w:rPr>
          <w:rFonts w:eastAsia="Times New Roman" w:cs="Times New Roman"/>
          <w:szCs w:val="24"/>
        </w:rPr>
        <w:t>Κέλλα</w:t>
      </w:r>
      <w:proofErr w:type="spellEnd"/>
      <w:r>
        <w:rPr>
          <w:rFonts w:eastAsia="Times New Roman" w:cs="Times New Roman"/>
          <w:szCs w:val="24"/>
        </w:rPr>
        <w:t>.</w:t>
      </w:r>
    </w:p>
    <w:p w14:paraId="6487BEF2"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Κέλλα</w:t>
      </w:r>
      <w:proofErr w:type="spellEnd"/>
      <w:r>
        <w:rPr>
          <w:rFonts w:eastAsia="Times New Roman" w:cs="Times New Roman"/>
          <w:szCs w:val="24"/>
        </w:rPr>
        <w:t>, έχετε τον λόγο.</w:t>
      </w:r>
    </w:p>
    <w:p w14:paraId="6487BEF3" w14:textId="77777777" w:rsidR="00A84BAB" w:rsidRDefault="00461EAD">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Ευχαριστώ, κύριε Πρόεδρε.</w:t>
      </w:r>
    </w:p>
    <w:p w14:paraId="6487BEF4"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lastRenderedPageBreak/>
        <w:t xml:space="preserve">Η υπόθεση είναι αστεία. Πρόκειται για ένα </w:t>
      </w:r>
      <w:proofErr w:type="spellStart"/>
      <w:r>
        <w:rPr>
          <w:rFonts w:eastAsia="Times New Roman" w:cs="Times New Roman"/>
          <w:szCs w:val="24"/>
        </w:rPr>
        <w:t>μικροτρακάρισμα</w:t>
      </w:r>
      <w:proofErr w:type="spellEnd"/>
      <w:r>
        <w:rPr>
          <w:rFonts w:eastAsia="Times New Roman" w:cs="Times New Roman"/>
          <w:szCs w:val="24"/>
        </w:rPr>
        <w:t xml:space="preserve"> σε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διασταύρωση. Εγώ κάλεσα την Τροχαία. Έκανα δήλωση, ήταν ασφαλισμένο το αυτοκίνητο με μεικτή ασφάλιση. Η αποζημίωση προς αυτόν ο οποίος έκανε την αγωγή ήταν 850 ευρώ. Σας το λέω, για να καταλάβετε το μέγεθος του τρακαρίσματος. Ήταν λίγο στην πόρτα. </w:t>
      </w:r>
    </w:p>
    <w:p w14:paraId="6487BEF5"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Στη συ</w:t>
      </w:r>
      <w:r>
        <w:rPr>
          <w:rFonts w:eastAsia="Times New Roman" w:cs="Times New Roman"/>
          <w:szCs w:val="24"/>
        </w:rPr>
        <w:t>νέχεια, μετά από μήνες, βρήκε κάποιον δικηγόρο, ο οποίος του είπε «αυτός είναι Βουλευτής, να του πάρουμε». Μου τα είπε ο ίδιος αυτά, δεν τα λέω εγώ. Ζήτησαν στην αρχή 10.000, μετά 5.000 και μετά έκαναν αγωγή, λέγοντας ότι το παιδάκι που είχε μέσα φορούσε σ</w:t>
      </w:r>
      <w:r>
        <w:rPr>
          <w:rFonts w:eastAsia="Times New Roman" w:cs="Times New Roman"/>
          <w:szCs w:val="24"/>
        </w:rPr>
        <w:t>ιδεράκια στα δόντια τα οποία έπαθαν ζημιά. Έφερε ένα πιστοποιητικό από τον οδοντίατρο και ο ίδιος έχει ένα χαρτί από το νοσοκομείο που πήγε γιατί πονούσε δεξιά, αλλά έφυγε μόνος του. Δεν έχω τίποτα άλλο.</w:t>
      </w:r>
    </w:p>
    <w:p w14:paraId="6487BEF6"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Μάλιστα, με πήρε μετά από μήνες ένας δημοσιογράφος α</w:t>
      </w:r>
      <w:r>
        <w:rPr>
          <w:rFonts w:eastAsia="Times New Roman" w:cs="Times New Roman"/>
          <w:szCs w:val="24"/>
        </w:rPr>
        <w:t xml:space="preserve">πό ένα αθηναϊκό </w:t>
      </w:r>
      <w:r>
        <w:rPr>
          <w:rFonts w:eastAsia="Times New Roman" w:cs="Times New Roman"/>
          <w:szCs w:val="24"/>
          <w:lang w:val="en-US"/>
        </w:rPr>
        <w:t>site</w:t>
      </w:r>
      <w:r>
        <w:rPr>
          <w:rFonts w:eastAsia="Times New Roman" w:cs="Times New Roman"/>
          <w:szCs w:val="24"/>
        </w:rPr>
        <w:t xml:space="preserve"> –δεν θυμάμαι από ποιο- και με ρώτησε αν είμαι ο Βουλευτής, ο κ. </w:t>
      </w:r>
      <w:proofErr w:type="spellStart"/>
      <w:r>
        <w:rPr>
          <w:rFonts w:eastAsia="Times New Roman" w:cs="Times New Roman"/>
          <w:szCs w:val="24"/>
        </w:rPr>
        <w:t>Κέλλας</w:t>
      </w:r>
      <w:proofErr w:type="spellEnd"/>
      <w:r>
        <w:rPr>
          <w:rFonts w:eastAsia="Times New Roman" w:cs="Times New Roman"/>
          <w:szCs w:val="24"/>
        </w:rPr>
        <w:t xml:space="preserve">. Είπα ναι. Μου είπε, «έτσι κι έτσι, είχατε ένα τροχαίο </w:t>
      </w:r>
      <w:r>
        <w:rPr>
          <w:rFonts w:eastAsia="Times New Roman" w:cs="Times New Roman"/>
          <w:szCs w:val="24"/>
        </w:rPr>
        <w:lastRenderedPageBreak/>
        <w:t xml:space="preserve">και το εγκαταλείψατε επικαλούμενος την ασυλία». Του είπα,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αλλά έχω και το χαρτί της</w:t>
      </w:r>
      <w:r>
        <w:rPr>
          <w:rFonts w:eastAsia="Times New Roman" w:cs="Times New Roman"/>
          <w:szCs w:val="24"/>
        </w:rPr>
        <w:t xml:space="preserve"> Τροχαίας, η οποία εκλήθη επί τόπου και ο ίδιος έχει υπογράψει ότι δεν υπάρχουν σωματικές βλάβες». Δεν υπάρχει τίποτα άλλο να σας πω, αυτό είναι.</w:t>
      </w:r>
    </w:p>
    <w:p w14:paraId="6487BEF7" w14:textId="77777777" w:rsidR="00A84BAB" w:rsidRDefault="00461EAD">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Εσείς τι θέλετε; Να αρθεί η ασυλία; </w:t>
      </w:r>
    </w:p>
    <w:p w14:paraId="6487BEF8" w14:textId="77777777" w:rsidR="00A84BAB" w:rsidRDefault="00461EAD">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Εγώ τι θέλω; Βεβαίως, ναι. Μα, δεν </w:t>
      </w:r>
      <w:r>
        <w:rPr>
          <w:rFonts w:eastAsia="Times New Roman" w:cs="Times New Roman"/>
          <w:szCs w:val="24"/>
        </w:rPr>
        <w:t>θα πάει καν στο δικαστήριο κατά πάσα πιθανότητα. Εγώ την ζητώ προσωπικά, ναι.</w:t>
      </w:r>
    </w:p>
    <w:p w14:paraId="6487BEF9" w14:textId="77777777" w:rsidR="00A84BAB" w:rsidRDefault="00461EA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Στην </w:t>
      </w:r>
      <w:r>
        <w:rPr>
          <w:rFonts w:eastAsia="Times New Roman" w:cs="Times New Roman"/>
          <w:szCs w:val="24"/>
        </w:rPr>
        <w:t xml:space="preserve">επιτροπή </w:t>
      </w:r>
      <w:r>
        <w:rPr>
          <w:rFonts w:eastAsia="Times New Roman" w:cs="Times New Roman"/>
          <w:szCs w:val="24"/>
        </w:rPr>
        <w:t xml:space="preserve">μας ο κ. </w:t>
      </w:r>
      <w:proofErr w:type="spellStart"/>
      <w:r>
        <w:rPr>
          <w:rFonts w:eastAsia="Times New Roman" w:cs="Times New Roman"/>
          <w:szCs w:val="24"/>
        </w:rPr>
        <w:t>Κέλλας</w:t>
      </w:r>
      <w:proofErr w:type="spellEnd"/>
      <w:r>
        <w:rPr>
          <w:rFonts w:eastAsia="Times New Roman" w:cs="Times New Roman"/>
          <w:szCs w:val="24"/>
        </w:rPr>
        <w:t xml:space="preserve"> ζήτησε την άρση ασυλίας. Η απόφαση πάρθηκε ομόφωνα υπέρ της άρσης ασυλίας.</w:t>
      </w:r>
    </w:p>
    <w:p w14:paraId="6487BEFA"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Προχωρούμε στην τρίτη υπόθεση, που αφορ</w:t>
      </w:r>
      <w:r>
        <w:rPr>
          <w:rFonts w:eastAsia="Times New Roman" w:cs="Times New Roman"/>
          <w:szCs w:val="24"/>
        </w:rPr>
        <w:t xml:space="preserve">ά τον συνάδελφο κ. Αναστάσιο </w:t>
      </w:r>
      <w:proofErr w:type="spellStart"/>
      <w:r>
        <w:rPr>
          <w:rFonts w:eastAsia="Times New Roman" w:cs="Times New Roman"/>
          <w:szCs w:val="24"/>
        </w:rPr>
        <w:t>Πρατσόλη</w:t>
      </w:r>
      <w:proofErr w:type="spellEnd"/>
      <w:r>
        <w:rPr>
          <w:rFonts w:eastAsia="Times New Roman" w:cs="Times New Roman"/>
          <w:szCs w:val="24"/>
        </w:rPr>
        <w:t>.</w:t>
      </w:r>
    </w:p>
    <w:p w14:paraId="6487BEFB"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Πρατσόλη</w:t>
      </w:r>
      <w:proofErr w:type="spellEnd"/>
      <w:r>
        <w:rPr>
          <w:rFonts w:eastAsia="Times New Roman" w:cs="Times New Roman"/>
          <w:szCs w:val="24"/>
        </w:rPr>
        <w:t>, έχετε τον λόγο για πέντε λεπτά.</w:t>
      </w:r>
    </w:p>
    <w:p w14:paraId="6487BEFC" w14:textId="77777777" w:rsidR="00A84BAB" w:rsidRDefault="00461EAD">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ΠΡΑΤΣΟΛΗΣ: </w:t>
      </w:r>
      <w:r>
        <w:rPr>
          <w:rFonts w:eastAsia="Times New Roman" w:cs="Times New Roman"/>
          <w:szCs w:val="24"/>
        </w:rPr>
        <w:t>Κύριε Πρόεδρε, κατά τη διάρκεια της δημαρχιακής μου θητείας είχα αναθέσει καθήκοντα για το νομικό πρόσωπο του Εθνικού Σταδίου και για τον Οργανισμό</w:t>
      </w:r>
      <w:r>
        <w:rPr>
          <w:rFonts w:eastAsia="Times New Roman" w:cs="Times New Roman"/>
          <w:szCs w:val="24"/>
        </w:rPr>
        <w:t xml:space="preserve"> Νεολαίας και Άθλησης σε κάποια δημοτική σύμβουλο. Μετά από καταγγελίες πολλών για μεροληπτική διάθεση αυτών των αθλητικών εγκαταστάσεων και για δαπάνες, οι οποίες είχαν γίνει χωρίς να προηγηθούν αποφάσεις των αρμοδίων οργάνων, ζήτησα έλεγχο όλων αυτών των</w:t>
      </w:r>
      <w:r>
        <w:rPr>
          <w:rFonts w:eastAsia="Times New Roman" w:cs="Times New Roman"/>
          <w:szCs w:val="24"/>
        </w:rPr>
        <w:t xml:space="preserve"> πραγμάτων και αφού διαπιστώθηκαν αυτά, απάλλαξα τη συγκεκριμένη δημοτική σύμβουλο από τα καθήκοντά της. </w:t>
      </w:r>
    </w:p>
    <w:p w14:paraId="6487BEFD"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 xml:space="preserve">Μετά από αυτό, ακολούθησε η ανεξαρτητοποίησή της από τον συνδυασμό και κατ’ επέκταση η μήνυσή της για συκοφαντική δυσφήμηση. </w:t>
      </w:r>
    </w:p>
    <w:p w14:paraId="6487BEFE"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lastRenderedPageBreak/>
        <w:t xml:space="preserve">Για </w:t>
      </w:r>
      <w:r>
        <w:rPr>
          <w:rFonts w:eastAsia="Times New Roman" w:cs="Times New Roman"/>
          <w:szCs w:val="24"/>
        </w:rPr>
        <w:t>αυτό</w:t>
      </w:r>
      <w:r>
        <w:rPr>
          <w:rFonts w:eastAsia="Times New Roman" w:cs="Times New Roman"/>
          <w:szCs w:val="24"/>
        </w:rPr>
        <w:t>ν</w:t>
      </w:r>
      <w:r>
        <w:rPr>
          <w:rFonts w:eastAsia="Times New Roman" w:cs="Times New Roman"/>
          <w:szCs w:val="24"/>
        </w:rPr>
        <w:t xml:space="preserve"> τον λόγο και στην αρμόδια Επιτροπή Δεοντολογίας -βέβαια, το θέμα είναι καθαρά πολιτικού ρεβανσισμού- ζήτησα την άρση της ασυλίας μου. Είναι ένα πολύ ξεκάθαρο θέμα, για το οποίο δεν αισθάνομαι κατηγορούμενος και πιστεύω ότι έχει σχέση με την άσκηση των πολ</w:t>
      </w:r>
      <w:r>
        <w:rPr>
          <w:rFonts w:eastAsia="Times New Roman" w:cs="Times New Roman"/>
          <w:szCs w:val="24"/>
        </w:rPr>
        <w:t xml:space="preserve">ιτικών μου και των δημαρχιακών μου καθηκόντων. </w:t>
      </w:r>
    </w:p>
    <w:p w14:paraId="6487BEFF" w14:textId="77777777" w:rsidR="00A84BAB" w:rsidRDefault="00461EA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Πρατσόλη</w:t>
      </w:r>
      <w:proofErr w:type="spellEnd"/>
      <w:r>
        <w:rPr>
          <w:rFonts w:eastAsia="Times New Roman" w:cs="Times New Roman"/>
          <w:szCs w:val="24"/>
        </w:rPr>
        <w:t xml:space="preserve">. </w:t>
      </w:r>
    </w:p>
    <w:p w14:paraId="6487BF00" w14:textId="77777777" w:rsidR="00A84BAB" w:rsidRDefault="00461EAD">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w:t>
      </w:r>
      <w:r>
        <w:rPr>
          <w:rFonts w:eastAsia="Times New Roman" w:cs="Times New Roman"/>
        </w:rPr>
        <w:t>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τρεις μαθητές και μαθήτριες και δύο εκπαιδευτικοί συνοδοί τους από το 2ο Δημ</w:t>
      </w:r>
      <w:r>
        <w:rPr>
          <w:rFonts w:eastAsia="Times New Roman" w:cs="Times New Roman"/>
        </w:rPr>
        <w:t xml:space="preserve">οτικό Σχολείο Ραφήνας. </w:t>
      </w:r>
    </w:p>
    <w:p w14:paraId="6487BF01" w14:textId="77777777" w:rsidR="00A84BAB" w:rsidRDefault="00461EAD">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6487BF02" w14:textId="77777777" w:rsidR="00A84BAB" w:rsidRDefault="00461EAD">
      <w:pPr>
        <w:spacing w:line="600" w:lineRule="auto"/>
        <w:ind w:firstLine="720"/>
        <w:jc w:val="center"/>
        <w:rPr>
          <w:rFonts w:eastAsia="Times New Roman" w:cs="Times New Roman"/>
        </w:rPr>
      </w:pPr>
      <w:r>
        <w:rPr>
          <w:rFonts w:eastAsia="Times New Roman" w:cs="Times New Roman"/>
        </w:rPr>
        <w:lastRenderedPageBreak/>
        <w:t xml:space="preserve">(Χειροκροτήματα </w:t>
      </w:r>
      <w:r>
        <w:rPr>
          <w:rFonts w:eastAsia="Times New Roman" w:cs="Times New Roman"/>
        </w:rPr>
        <w:t>απ</w:t>
      </w:r>
      <w:r>
        <w:rPr>
          <w:rFonts w:eastAsia="Times New Roman" w:cs="Times New Roman"/>
        </w:rPr>
        <w:t>’</w:t>
      </w:r>
      <w:r>
        <w:rPr>
          <w:rFonts w:eastAsia="Times New Roman" w:cs="Times New Roman"/>
        </w:rPr>
        <w:t xml:space="preserve"> </w:t>
      </w:r>
      <w:r>
        <w:rPr>
          <w:rFonts w:eastAsia="Times New Roman" w:cs="Times New Roman"/>
        </w:rPr>
        <w:t>όλες τις πτέρυγες της Βουλής)</w:t>
      </w:r>
    </w:p>
    <w:p w14:paraId="6487BF03" w14:textId="77777777" w:rsidR="00A84BAB" w:rsidRDefault="00461EAD">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το δελτίο επικαίρων ερωτήσεων της Πέμπτης 12 Μαΐου 2016.</w:t>
      </w:r>
    </w:p>
    <w:p w14:paraId="6487BF04" w14:textId="77777777" w:rsidR="00A84BAB" w:rsidRDefault="00461EAD">
      <w:pPr>
        <w:spacing w:line="600" w:lineRule="auto"/>
        <w:ind w:firstLine="720"/>
        <w:jc w:val="both"/>
        <w:rPr>
          <w:rFonts w:eastAsia="Times New Roman" w:cs="Times New Roman"/>
        </w:rPr>
      </w:pPr>
      <w:r>
        <w:rPr>
          <w:rFonts w:eastAsia="Times New Roman" w:cs="Times New Roman"/>
        </w:rPr>
        <w:t xml:space="preserve">Α. </w:t>
      </w:r>
      <w:r>
        <w:rPr>
          <w:rFonts w:eastAsia="Times New Roman" w:cs="Times New Roman"/>
          <w:szCs w:val="24"/>
        </w:rPr>
        <w:t xml:space="preserve">ΕΠΙΚΑΙΡΕΣ ΕΡΩΤΗΣΕΙΣ Πρώτου </w:t>
      </w:r>
      <w:r>
        <w:rPr>
          <w:rFonts w:eastAsia="Times New Roman" w:cs="Times New Roman"/>
          <w:szCs w:val="24"/>
        </w:rPr>
        <w:t>Κύκλου (Άρθρο 130 παρ</w:t>
      </w:r>
      <w:r>
        <w:rPr>
          <w:rFonts w:eastAsia="Times New Roman" w:cs="Times New Roman"/>
          <w:szCs w:val="24"/>
        </w:rPr>
        <w:t xml:space="preserve">άγραφοι </w:t>
      </w:r>
      <w:r>
        <w:rPr>
          <w:rFonts w:eastAsia="Times New Roman" w:cs="Times New Roman"/>
          <w:szCs w:val="24"/>
        </w:rPr>
        <w:t xml:space="preserve">2 και 3 </w:t>
      </w:r>
      <w:r>
        <w:rPr>
          <w:rFonts w:eastAsia="Times New Roman" w:cs="Times New Roman"/>
          <w:szCs w:val="24"/>
        </w:rPr>
        <w:t xml:space="preserve">του Κανονισμού της </w:t>
      </w:r>
      <w:r>
        <w:rPr>
          <w:rFonts w:eastAsia="Times New Roman" w:cs="Times New Roman"/>
          <w:szCs w:val="24"/>
        </w:rPr>
        <w:t>Βουλής)</w:t>
      </w:r>
    </w:p>
    <w:p w14:paraId="6487BF05" w14:textId="77777777" w:rsidR="00A84BAB" w:rsidRDefault="00461EAD">
      <w:pPr>
        <w:spacing w:line="600" w:lineRule="auto"/>
        <w:ind w:firstLine="720"/>
        <w:jc w:val="both"/>
        <w:rPr>
          <w:rFonts w:eastAsia="Times New Roman" w:cs="Times New Roman"/>
        </w:rPr>
      </w:pPr>
      <w:r>
        <w:rPr>
          <w:rFonts w:eastAsia="Times New Roman" w:cs="Times New Roman"/>
        </w:rPr>
        <w:t xml:space="preserve">1. Η με αριθμό 839/9-5-2016 επίκαιρη ερώτηση του Βουλευτή </w:t>
      </w:r>
      <w:proofErr w:type="spellStart"/>
      <w:r>
        <w:rPr>
          <w:rFonts w:eastAsia="Times New Roman" w:cs="Times New Roman"/>
        </w:rPr>
        <w:t>Πέλλης</w:t>
      </w:r>
      <w:proofErr w:type="spellEnd"/>
      <w:r>
        <w:rPr>
          <w:rFonts w:eastAsia="Times New Roman" w:cs="Times New Roman"/>
        </w:rPr>
        <w:t xml:space="preserve"> </w:t>
      </w:r>
      <w:r>
        <w:rPr>
          <w:rFonts w:eastAsia="Times New Roman" w:cs="Times New Roman"/>
        </w:rPr>
        <w:t>του Συνασπισμού Ριζοσπαστικής Αριστεράς κ. Ιωάννη Σηφάκη προς τον Υπουργό Αγροτικής Ανάπτυξης και Τροφίμων, σχετικά με την αποζ</w:t>
      </w:r>
      <w:r>
        <w:rPr>
          <w:rFonts w:eastAsia="Times New Roman" w:cs="Times New Roman"/>
        </w:rPr>
        <w:t>ημίωση των αγροτών για τη μειωμένη παραγωγή σε όλες σχεδόν της δενδρώδεις καλλιέργειες Πέλλας και Ημαθίας.</w:t>
      </w:r>
    </w:p>
    <w:p w14:paraId="6487BF06" w14:textId="77777777" w:rsidR="00A84BAB" w:rsidRDefault="00461EAD">
      <w:pPr>
        <w:spacing w:line="600" w:lineRule="auto"/>
        <w:ind w:firstLine="720"/>
        <w:jc w:val="both"/>
        <w:rPr>
          <w:rFonts w:eastAsia="Times New Roman" w:cs="Times New Roman"/>
        </w:rPr>
      </w:pPr>
      <w:r>
        <w:rPr>
          <w:rFonts w:eastAsia="Times New Roman" w:cs="Times New Roman"/>
        </w:rPr>
        <w:lastRenderedPageBreak/>
        <w:t xml:space="preserve">2. Η με αριθμό 837/6-5-2016 επίκαιρη ερώτηση του Βουλευτή Λακωνίας της Νέας Δημοκρατίας κ. Αθανασίου Δαβάκη προς τον Υπουργό Εθνικής Άμυνας, σχετικά </w:t>
      </w:r>
      <w:r>
        <w:rPr>
          <w:rFonts w:eastAsia="Times New Roman" w:cs="Times New Roman"/>
        </w:rPr>
        <w:t>με τα «Ελληνικά Αμυντικά Συστήματα ΑΒΕΕ».</w:t>
      </w:r>
    </w:p>
    <w:p w14:paraId="6487BF07" w14:textId="77777777" w:rsidR="00A84BAB" w:rsidRDefault="00461EAD">
      <w:pPr>
        <w:spacing w:line="600" w:lineRule="auto"/>
        <w:ind w:firstLine="720"/>
        <w:jc w:val="both"/>
        <w:rPr>
          <w:rFonts w:eastAsia="Times New Roman" w:cs="Times New Roman"/>
        </w:rPr>
      </w:pPr>
      <w:r>
        <w:rPr>
          <w:rFonts w:eastAsia="Times New Roman" w:cs="Times New Roman"/>
        </w:rPr>
        <w:t>3. Η με αριθμό 835/28-4-2016 επίκαιρη ερώτηση του Βουλευτή Αργολίδας της Δημοκρατικής Συμπαράταξης ΠΑΣΟΚ-ΔΗΜΑΡ κ. Ιωάννη Μανιάτη προς τον Υπουργό Παιδείας, Έρευνας και Θρησκευμάτων, σχετικά με την ένταξη του Τμήματ</w:t>
      </w:r>
      <w:r>
        <w:rPr>
          <w:rFonts w:eastAsia="Times New Roman" w:cs="Times New Roman"/>
        </w:rPr>
        <w:t xml:space="preserve">ος Ψηφιακών Συστημάτων του Πανεπιστημίου Πειραιώς στο </w:t>
      </w:r>
      <w:r>
        <w:rPr>
          <w:rFonts w:eastAsia="Times New Roman" w:cs="Times New Roman"/>
        </w:rPr>
        <w:t>2</w:t>
      </w:r>
      <w:r w:rsidRPr="00D17FC4">
        <w:rPr>
          <w:rFonts w:eastAsia="Times New Roman" w:cs="Times New Roman"/>
          <w:vertAlign w:val="superscript"/>
        </w:rPr>
        <w:t>ο</w:t>
      </w:r>
      <w:r>
        <w:rPr>
          <w:rFonts w:eastAsia="Times New Roman" w:cs="Times New Roman"/>
        </w:rPr>
        <w:t xml:space="preserve"> </w:t>
      </w:r>
      <w:r>
        <w:rPr>
          <w:rFonts w:eastAsia="Times New Roman" w:cs="Times New Roman"/>
        </w:rPr>
        <w:t>Επιστημονικό Πεδίο (ΕΠ) - Επιστημονικό Πεδίο Θετικών και Τεχνολογικών Επιστημών.</w:t>
      </w:r>
    </w:p>
    <w:p w14:paraId="6487BF08" w14:textId="77777777" w:rsidR="00A84BAB" w:rsidRDefault="00461EAD">
      <w:pPr>
        <w:spacing w:line="600" w:lineRule="auto"/>
        <w:ind w:firstLine="720"/>
        <w:jc w:val="both"/>
        <w:rPr>
          <w:rFonts w:eastAsia="Times New Roman" w:cs="Times New Roman"/>
        </w:rPr>
      </w:pPr>
      <w:r>
        <w:rPr>
          <w:rFonts w:eastAsia="Times New Roman" w:cs="Times New Roman"/>
        </w:rPr>
        <w:t xml:space="preserve">4. Η με αριθμό 841/9-5-2016 επίκαιρη ερώτηση του Βουλευτή </w:t>
      </w:r>
      <w:r>
        <w:rPr>
          <w:rFonts w:eastAsia="Times New Roman" w:cs="Times New Roman"/>
        </w:rPr>
        <w:t xml:space="preserve">Λαρίσης </w:t>
      </w:r>
      <w:r>
        <w:rPr>
          <w:rFonts w:eastAsia="Times New Roman" w:cs="Times New Roman"/>
        </w:rPr>
        <w:t>των Ανεξαρτήτων Ελλήνων κ. Βασιλείου Κόκκαλη προς το</w:t>
      </w:r>
      <w:r>
        <w:rPr>
          <w:rFonts w:eastAsia="Times New Roman" w:cs="Times New Roman"/>
        </w:rPr>
        <w:t xml:space="preserve">ν Υπουργό Περιβάλλοντος και Ενέργειας, σχετικά με την καθυστέρηση της έκδοσης </w:t>
      </w:r>
      <w:r>
        <w:rPr>
          <w:rFonts w:eastAsia="Times New Roman" w:cs="Times New Roman"/>
        </w:rPr>
        <w:t>κ</w:t>
      </w:r>
      <w:r>
        <w:rPr>
          <w:rFonts w:eastAsia="Times New Roman" w:cs="Times New Roman"/>
        </w:rPr>
        <w:t xml:space="preserve">οινής </w:t>
      </w:r>
      <w:r>
        <w:rPr>
          <w:rFonts w:eastAsia="Times New Roman" w:cs="Times New Roman"/>
        </w:rPr>
        <w:t>υ</w:t>
      </w:r>
      <w:r>
        <w:rPr>
          <w:rFonts w:eastAsia="Times New Roman" w:cs="Times New Roman"/>
        </w:rPr>
        <w:t xml:space="preserve">πουργικής </w:t>
      </w:r>
      <w:r>
        <w:rPr>
          <w:rFonts w:eastAsia="Times New Roman" w:cs="Times New Roman"/>
        </w:rPr>
        <w:t>α</w:t>
      </w:r>
      <w:r>
        <w:rPr>
          <w:rFonts w:eastAsia="Times New Roman" w:cs="Times New Roman"/>
        </w:rPr>
        <w:t>πόφασης, σύμφωνα με τις διατάξεις της παρ</w:t>
      </w:r>
      <w:r>
        <w:rPr>
          <w:rFonts w:eastAsia="Times New Roman" w:cs="Times New Roman"/>
        </w:rPr>
        <w:t xml:space="preserve">αγράφου </w:t>
      </w:r>
      <w:r>
        <w:rPr>
          <w:rFonts w:eastAsia="Times New Roman" w:cs="Times New Roman"/>
        </w:rPr>
        <w:t xml:space="preserve">11 του άρθρου 42 </w:t>
      </w:r>
      <w:r>
        <w:rPr>
          <w:rFonts w:eastAsia="Times New Roman" w:cs="Times New Roman"/>
        </w:rPr>
        <w:lastRenderedPageBreak/>
        <w:t xml:space="preserve">του </w:t>
      </w:r>
      <w:r>
        <w:rPr>
          <w:rFonts w:eastAsia="Times New Roman" w:cs="Times New Roman"/>
        </w:rPr>
        <w:t>ν</w:t>
      </w:r>
      <w:r>
        <w:rPr>
          <w:rFonts w:eastAsia="Times New Roman" w:cs="Times New Roman"/>
        </w:rPr>
        <w:t>.4280/2014 (ΦΕΚ 159Α), με συνέπεια την πρόκληση σοβαρών προβλημάτων στους αγρότες που έχ</w:t>
      </w:r>
      <w:r>
        <w:rPr>
          <w:rFonts w:eastAsia="Times New Roman" w:cs="Times New Roman"/>
        </w:rPr>
        <w:t xml:space="preserve">ουν τη χρήση των </w:t>
      </w:r>
      <w:proofErr w:type="spellStart"/>
      <w:r>
        <w:rPr>
          <w:rFonts w:eastAsia="Times New Roman" w:cs="Times New Roman"/>
        </w:rPr>
        <w:t>καστανοτεμαχίων</w:t>
      </w:r>
      <w:proofErr w:type="spellEnd"/>
      <w:r>
        <w:rPr>
          <w:rFonts w:eastAsia="Times New Roman" w:cs="Times New Roman"/>
        </w:rPr>
        <w:t xml:space="preserve"> ή σε όσους επιθυμούν να ασκήσουν το σχετικό δικαίωμα.</w:t>
      </w:r>
    </w:p>
    <w:p w14:paraId="6487BF09" w14:textId="77777777" w:rsidR="00A84BAB" w:rsidRDefault="00461EAD">
      <w:pPr>
        <w:spacing w:line="600" w:lineRule="auto"/>
        <w:ind w:firstLine="720"/>
        <w:jc w:val="both"/>
        <w:rPr>
          <w:rFonts w:eastAsia="Times New Roman" w:cs="Times New Roman"/>
        </w:rPr>
      </w:pPr>
      <w:r>
        <w:rPr>
          <w:rFonts w:eastAsia="Times New Roman" w:cs="Times New Roman"/>
        </w:rPr>
        <w:t xml:space="preserve">5. Η με αριθμό 836/4-5-2016 επίκαιρη ερώτηση του Βουλευτή Α΄ Θεσσαλονίκης της Ένωσης Κεντρώων κ. Ιωάννη </w:t>
      </w:r>
      <w:proofErr w:type="spellStart"/>
      <w:r>
        <w:rPr>
          <w:rFonts w:eastAsia="Times New Roman" w:cs="Times New Roman"/>
        </w:rPr>
        <w:t>Σαρίδη</w:t>
      </w:r>
      <w:proofErr w:type="spellEnd"/>
      <w:r>
        <w:rPr>
          <w:rFonts w:eastAsia="Times New Roman" w:cs="Times New Roman"/>
        </w:rPr>
        <w:t xml:space="preserve"> προς τον Υπουργό Εθνικής Άμυνας, σχετικά με τα προβλήματα </w:t>
      </w:r>
      <w:r>
        <w:rPr>
          <w:rFonts w:eastAsia="Times New Roman" w:cs="Times New Roman"/>
        </w:rPr>
        <w:t>και τις προοπτικές της Ελληνικής Βιομηχανίας Οχημάτων (ΕΛΒΟ).</w:t>
      </w:r>
    </w:p>
    <w:p w14:paraId="6487BF0A" w14:textId="77777777" w:rsidR="00A84BAB" w:rsidRDefault="00461EAD">
      <w:pPr>
        <w:spacing w:line="600" w:lineRule="auto"/>
        <w:ind w:firstLine="720"/>
        <w:jc w:val="both"/>
        <w:rPr>
          <w:rFonts w:eastAsia="Times New Roman" w:cs="Times New Roman"/>
        </w:rPr>
      </w:pPr>
      <w:r>
        <w:rPr>
          <w:rFonts w:eastAsia="Times New Roman" w:cs="Times New Roman"/>
        </w:rPr>
        <w:t>Β. ΕΠΙΚΑΙΡΕΣ ΕΡΩΤΗΣΕΙΣ Δεύτερου Κύκλου (Άρθρο 130 παρ</w:t>
      </w:r>
      <w:r>
        <w:rPr>
          <w:rFonts w:eastAsia="Times New Roman" w:cs="Times New Roman"/>
        </w:rPr>
        <w:t xml:space="preserve">άγραφοι </w:t>
      </w:r>
      <w:r>
        <w:rPr>
          <w:rFonts w:eastAsia="Times New Roman" w:cs="Times New Roman"/>
        </w:rPr>
        <w:t xml:space="preserve">2 και 3 </w:t>
      </w:r>
      <w:r>
        <w:rPr>
          <w:rFonts w:eastAsia="Times New Roman" w:cs="Times New Roman"/>
        </w:rPr>
        <w:t>του Κανονισμού της</w:t>
      </w:r>
      <w:r>
        <w:rPr>
          <w:rFonts w:eastAsia="Times New Roman" w:cs="Times New Roman"/>
        </w:rPr>
        <w:t xml:space="preserve"> Βουλής)</w:t>
      </w:r>
    </w:p>
    <w:p w14:paraId="6487BF0B" w14:textId="77777777" w:rsidR="00A84BAB" w:rsidRDefault="00461EAD">
      <w:pPr>
        <w:spacing w:line="600" w:lineRule="auto"/>
        <w:ind w:firstLine="720"/>
        <w:jc w:val="both"/>
        <w:rPr>
          <w:rFonts w:eastAsia="Times New Roman" w:cs="Times New Roman"/>
        </w:rPr>
      </w:pPr>
      <w:r>
        <w:rPr>
          <w:rFonts w:eastAsia="Times New Roman" w:cs="Times New Roman"/>
        </w:rPr>
        <w:t xml:space="preserve">1. Η με αριθμό 840/9-5-2016 επίκαιρη ερώτηση του Βουλευτή Τρικάλων του Συνασπισμού Ριζοσπαστικής </w:t>
      </w:r>
      <w:r>
        <w:rPr>
          <w:rFonts w:eastAsia="Times New Roman" w:cs="Times New Roman"/>
        </w:rPr>
        <w:t xml:space="preserve">Αριστεράς κ. Αθανασίου Παπαδόπουλου προς τον Υπουργό Περιβάλλοντος και Ενέργειας, σχετικά με τη μη εμπρόθεσμη υποβολή υπεύθυνης δήλωσης ιδιότητας κατ’ επάγγελμα αγρότη, για τα αγροτικά </w:t>
      </w:r>
      <w:proofErr w:type="spellStart"/>
      <w:r>
        <w:rPr>
          <w:rFonts w:eastAsia="Times New Roman" w:cs="Times New Roman"/>
        </w:rPr>
        <w:t>φωτοβολταϊκά</w:t>
      </w:r>
      <w:proofErr w:type="spellEnd"/>
      <w:r>
        <w:rPr>
          <w:rFonts w:eastAsia="Times New Roman" w:cs="Times New Roman"/>
        </w:rPr>
        <w:t>.</w:t>
      </w:r>
    </w:p>
    <w:p w14:paraId="6487BF0C" w14:textId="77777777" w:rsidR="00A84BAB" w:rsidRDefault="00461EAD">
      <w:pPr>
        <w:spacing w:line="600" w:lineRule="auto"/>
        <w:ind w:firstLine="720"/>
        <w:jc w:val="both"/>
        <w:rPr>
          <w:rFonts w:eastAsia="Times New Roman" w:cs="Times New Roman"/>
        </w:rPr>
      </w:pPr>
      <w:r>
        <w:rPr>
          <w:rFonts w:eastAsia="Times New Roman" w:cs="Times New Roman"/>
        </w:rPr>
        <w:lastRenderedPageBreak/>
        <w:t>2. Η με αριθμό 838/6-5-2016 επίκαιρη ερώτηση του Βουλευτή</w:t>
      </w:r>
      <w:r>
        <w:rPr>
          <w:rFonts w:eastAsia="Times New Roman" w:cs="Times New Roman"/>
        </w:rPr>
        <w:t xml:space="preserve"> Β΄ Αθήνας της Νέας Δημοκρατίας κ. Κωνσταντίνου Χατζηδάκη προς τον Υπουργό Εσωτερικών και Διοικητικής Ανασυγκρότησης, σχετικά με τις συνθήκες διαβίωσης των προσφύγων-μεταναστών στο Ελληνικό.</w:t>
      </w:r>
    </w:p>
    <w:p w14:paraId="6487BF0D" w14:textId="77777777" w:rsidR="00A84BAB" w:rsidRDefault="00461EAD">
      <w:pPr>
        <w:spacing w:line="600" w:lineRule="auto"/>
        <w:ind w:firstLine="720"/>
        <w:jc w:val="both"/>
        <w:rPr>
          <w:rFonts w:eastAsia="Times New Roman" w:cs="Times New Roman"/>
        </w:rPr>
      </w:pPr>
      <w:r>
        <w:rPr>
          <w:rFonts w:eastAsia="Times New Roman" w:cs="Times New Roman"/>
        </w:rPr>
        <w:t>3. Η με αριθμό 842/9-5-2016 επίκαιρη ερώτηση του Βουλευτή Β΄ Πειρ</w:t>
      </w:r>
      <w:r>
        <w:rPr>
          <w:rFonts w:eastAsia="Times New Roman" w:cs="Times New Roman"/>
        </w:rPr>
        <w:t xml:space="preserve">αιά των Ανεξαρτήτων Ελλήνων κ. Δημητρίου Καμμένου προς τον Υπουργό Οικονομίας, Ανάπτυξης και Τουρισμού, σχετικά με το σκάνδαλο των αυτοκινήτων </w:t>
      </w:r>
      <w:r>
        <w:rPr>
          <w:rFonts w:eastAsia="Times New Roman" w:cs="Times New Roman"/>
        </w:rPr>
        <w:t>«</w:t>
      </w:r>
      <w:r>
        <w:rPr>
          <w:rFonts w:eastAsia="Times New Roman" w:cs="Times New Roman"/>
        </w:rPr>
        <w:t>VW</w:t>
      </w:r>
      <w:r>
        <w:rPr>
          <w:rFonts w:eastAsia="Times New Roman" w:cs="Times New Roman"/>
        </w:rPr>
        <w:t>»</w:t>
      </w:r>
      <w:r>
        <w:rPr>
          <w:rFonts w:eastAsia="Times New Roman" w:cs="Times New Roman"/>
        </w:rPr>
        <w:t>.</w:t>
      </w:r>
    </w:p>
    <w:p w14:paraId="6487BF0E" w14:textId="77777777" w:rsidR="00A84BAB" w:rsidRDefault="00461EAD">
      <w:pPr>
        <w:spacing w:line="600" w:lineRule="auto"/>
        <w:ind w:firstLine="720"/>
        <w:jc w:val="both"/>
        <w:rPr>
          <w:rFonts w:eastAsia="Times New Roman" w:cs="Times New Roman"/>
        </w:rPr>
      </w:pPr>
      <w:r>
        <w:rPr>
          <w:rFonts w:eastAsia="Times New Roman" w:cs="Times New Roman"/>
        </w:rPr>
        <w:t xml:space="preserve">4. Η με αριθμό 819/25-4-2016 επίκαιρη ερώτηση του Βουλευτή </w:t>
      </w:r>
      <w:r>
        <w:rPr>
          <w:rFonts w:eastAsia="Times New Roman" w:cs="Times New Roman"/>
        </w:rPr>
        <w:t xml:space="preserve">Λαρίσης </w:t>
      </w:r>
      <w:r>
        <w:rPr>
          <w:rFonts w:eastAsia="Times New Roman" w:cs="Times New Roman"/>
        </w:rPr>
        <w:t>των Ανεξαρτήτων Ελλήνων κ. Βασιλείου Κόκ</w:t>
      </w:r>
      <w:r>
        <w:rPr>
          <w:rFonts w:eastAsia="Times New Roman" w:cs="Times New Roman"/>
        </w:rPr>
        <w:t xml:space="preserve">καλη προς τον Υπουργό Αγροτικής Ανάπτυξης και Τροφίμων, σχετικά με τις εκπρόθεσμες </w:t>
      </w:r>
      <w:r>
        <w:rPr>
          <w:rFonts w:eastAsia="Times New Roman" w:cs="Times New Roman"/>
        </w:rPr>
        <w:t>ενιαίες αιτήσεις ενίσχυσης</w:t>
      </w:r>
      <w:r>
        <w:rPr>
          <w:rFonts w:eastAsia="Times New Roman" w:cs="Times New Roman"/>
        </w:rPr>
        <w:t xml:space="preserve"> γεωργών έτους 2015, την εσφαλμένη </w:t>
      </w:r>
      <w:proofErr w:type="spellStart"/>
      <w:r>
        <w:rPr>
          <w:rFonts w:eastAsia="Times New Roman" w:cs="Times New Roman"/>
        </w:rPr>
        <w:t>ψηφιοποίηση</w:t>
      </w:r>
      <w:proofErr w:type="spellEnd"/>
      <w:r>
        <w:rPr>
          <w:rFonts w:eastAsia="Times New Roman" w:cs="Times New Roman"/>
        </w:rPr>
        <w:t xml:space="preserve"> αγροτεμαχίων καλλιεργητών ενταγμένων σε </w:t>
      </w:r>
      <w:proofErr w:type="spellStart"/>
      <w:r>
        <w:rPr>
          <w:rFonts w:eastAsia="Times New Roman" w:cs="Times New Roman"/>
        </w:rPr>
        <w:t>γεωργοπεριβαλλοντικά</w:t>
      </w:r>
      <w:proofErr w:type="spellEnd"/>
      <w:r>
        <w:rPr>
          <w:rFonts w:eastAsia="Times New Roman" w:cs="Times New Roman"/>
        </w:rPr>
        <w:t xml:space="preserve"> προγράμματα και τα προβλήματα που δημιο</w:t>
      </w:r>
      <w:r>
        <w:rPr>
          <w:rFonts w:eastAsia="Times New Roman" w:cs="Times New Roman"/>
        </w:rPr>
        <w:t xml:space="preserve">ύργησε η </w:t>
      </w:r>
      <w:r>
        <w:rPr>
          <w:rFonts w:eastAsia="Times New Roman" w:cs="Times New Roman"/>
        </w:rPr>
        <w:lastRenderedPageBreak/>
        <w:t>τεχνική λύση που δόθηκε το 2014 για την κατανομή των δημόσιων επιλέξιμων εκτάσεων βοσκοτόπων, αρμοδιότητας του ΟΠΕΚΕΠΕ.</w:t>
      </w:r>
    </w:p>
    <w:p w14:paraId="6487BF0F" w14:textId="77777777" w:rsidR="00A84BAB" w:rsidRDefault="00461EAD">
      <w:pPr>
        <w:spacing w:line="600" w:lineRule="auto"/>
        <w:ind w:firstLine="720"/>
        <w:jc w:val="both"/>
        <w:rPr>
          <w:rFonts w:eastAsia="Times New Roman" w:cs="Times New Roman"/>
        </w:rPr>
      </w:pPr>
      <w:r>
        <w:rPr>
          <w:rFonts w:eastAsia="Times New Roman" w:cs="Times New Roman"/>
        </w:rPr>
        <w:t>5. Η με αριθμό 832/26-4-2016 επίκαιρη ερώτηση του Βουλευτή Ηρακλείου του Κομμουνιστικού Κόμματος Ελλάδ</w:t>
      </w:r>
      <w:r>
        <w:rPr>
          <w:rFonts w:eastAsia="Times New Roman" w:cs="Times New Roman"/>
        </w:rPr>
        <w:t>α</w:t>
      </w:r>
      <w:r>
        <w:rPr>
          <w:rFonts w:eastAsia="Times New Roman" w:cs="Times New Roman"/>
        </w:rPr>
        <w:t>ς κ. Εμμανουήλ Συντυχάκη</w:t>
      </w:r>
      <w:r>
        <w:rPr>
          <w:rFonts w:eastAsia="Times New Roman" w:cs="Times New Roman"/>
        </w:rPr>
        <w:t xml:space="preserve"> προς τους Υπουργούς Αγροτικής Ανάπτυξης και Τροφίμων και Οικονομικών, σχετικά με τα μέτρα αποζημίωσης αγροτών και αποκατάστασης καλλιεργειών και υποδομών από την πυρκαγιά που προκλήθηκε 21-4-2016 στις περιοχές Ανατολή και Μύρτο του Δήμου Ιεράπετρας Ε.Π. Λ</w:t>
      </w:r>
      <w:r>
        <w:rPr>
          <w:rFonts w:eastAsia="Times New Roman" w:cs="Times New Roman"/>
        </w:rPr>
        <w:t>ασιθίου Κρήτης.</w:t>
      </w:r>
    </w:p>
    <w:p w14:paraId="6487BF10" w14:textId="77777777" w:rsidR="00A84BAB" w:rsidRDefault="00461EAD">
      <w:pPr>
        <w:spacing w:line="600" w:lineRule="auto"/>
        <w:ind w:firstLine="720"/>
        <w:jc w:val="both"/>
        <w:rPr>
          <w:rFonts w:eastAsia="Times New Roman" w:cs="Times New Roman"/>
        </w:rPr>
      </w:pPr>
      <w:r>
        <w:rPr>
          <w:rFonts w:eastAsia="Times New Roman" w:cs="Times New Roman"/>
        </w:rPr>
        <w:t xml:space="preserve">6. Η με αριθμό 830/26-4-2016 επίκαιρη ερώτηση του Βουλευτή Ηρακλείου της Δημοκρατικής Συμπαράταξης ΠΑΣΟΚ - ΔΗΜΑΡ κ. Βασιλείου </w:t>
      </w:r>
      <w:proofErr w:type="spellStart"/>
      <w:r>
        <w:rPr>
          <w:rFonts w:eastAsia="Times New Roman" w:cs="Times New Roman"/>
        </w:rPr>
        <w:t>Κεγκέρογλου</w:t>
      </w:r>
      <w:proofErr w:type="spellEnd"/>
      <w:r>
        <w:rPr>
          <w:rFonts w:eastAsia="Times New Roman" w:cs="Times New Roman"/>
        </w:rPr>
        <w:t xml:space="preserve"> προς τον Υπουργό Αγροτικής Ανάπτυξης και Τροφίμων, σχετικά με τις αντικανονικές περικοπές ενισχύσεων, </w:t>
      </w:r>
      <w:r>
        <w:rPr>
          <w:rFonts w:eastAsia="Times New Roman" w:cs="Times New Roman"/>
        </w:rPr>
        <w:t xml:space="preserve">την αναγκαία παράταση της προθεσμίας </w:t>
      </w:r>
      <w:r>
        <w:rPr>
          <w:rFonts w:eastAsia="Times New Roman" w:cs="Times New Roman"/>
        </w:rPr>
        <w:lastRenderedPageBreak/>
        <w:t xml:space="preserve">εμπρόθεσμης υποβολής της </w:t>
      </w:r>
      <w:r>
        <w:rPr>
          <w:rFonts w:eastAsia="Times New Roman" w:cs="Times New Roman"/>
        </w:rPr>
        <w:t xml:space="preserve">ενιαίας αίτησης ενίσχυσης </w:t>
      </w:r>
      <w:r>
        <w:rPr>
          <w:rFonts w:eastAsia="Times New Roman" w:cs="Times New Roman"/>
        </w:rPr>
        <w:t>του έτους 2016 και επιβεβλημένο το δικαίωμα υποβολής ενστάσεων για τα οριστικά δικαιώματα.</w:t>
      </w:r>
    </w:p>
    <w:p w14:paraId="6487BF11" w14:textId="77777777" w:rsidR="00A84BAB" w:rsidRDefault="00461EAD">
      <w:pPr>
        <w:spacing w:line="600" w:lineRule="auto"/>
        <w:ind w:firstLine="720"/>
        <w:jc w:val="both"/>
        <w:rPr>
          <w:rFonts w:eastAsia="Times New Roman" w:cs="Times New Roman"/>
        </w:rPr>
      </w:pPr>
      <w:r>
        <w:rPr>
          <w:rFonts w:eastAsia="Times New Roman" w:cs="Times New Roman"/>
        </w:rPr>
        <w:t>7. Η με αριθμό 813/21-04-2016 επίκαιρη ερώτηση του Βουλευτή Β΄ Αθηνών της Νέα</w:t>
      </w:r>
      <w:r>
        <w:rPr>
          <w:rFonts w:eastAsia="Times New Roman" w:cs="Times New Roman"/>
        </w:rPr>
        <w:t>ς Δημοκρατίας κ. Σπυρίδωνος-</w:t>
      </w:r>
      <w:proofErr w:type="spellStart"/>
      <w:r>
        <w:rPr>
          <w:rFonts w:eastAsia="Times New Roman" w:cs="Times New Roman"/>
        </w:rPr>
        <w:t>Αδώνιδος</w:t>
      </w:r>
      <w:proofErr w:type="spellEnd"/>
      <w:r>
        <w:rPr>
          <w:rFonts w:eastAsia="Times New Roman" w:cs="Times New Roman"/>
        </w:rPr>
        <w:t xml:space="preserve"> Γεωργιάδη προς τον Υπουργό Υγείας, σχετικά με τη «διαφαινόμενη παρέμβαση του Υπουργείου στους διαγωνισμούς επιλογής 100 ιατρών και 400 νοσηλευτών».</w:t>
      </w:r>
    </w:p>
    <w:p w14:paraId="6487BF12" w14:textId="77777777" w:rsidR="00A84BAB" w:rsidRDefault="00461EAD">
      <w:pPr>
        <w:spacing w:line="600" w:lineRule="auto"/>
        <w:ind w:firstLine="720"/>
        <w:jc w:val="both"/>
        <w:rPr>
          <w:rFonts w:eastAsia="Times New Roman" w:cs="Times New Roman"/>
        </w:rPr>
      </w:pPr>
      <w:r>
        <w:rPr>
          <w:rFonts w:eastAsia="Times New Roman" w:cs="Times New Roman"/>
        </w:rPr>
        <w:t>8. Η με αριθμό 794/18-4-2016 επίκαιρη ερώτηση του Βουλευτή Μαγνησίας το</w:t>
      </w:r>
      <w:r>
        <w:rPr>
          <w:rFonts w:eastAsia="Times New Roman" w:cs="Times New Roman"/>
        </w:rPr>
        <w:t xml:space="preserve">υ Κομμουνιστικού Κόμματος </w:t>
      </w:r>
      <w:r>
        <w:rPr>
          <w:rFonts w:eastAsia="Times New Roman" w:cs="Times New Roman"/>
        </w:rPr>
        <w:t xml:space="preserve">Ελλάδας </w:t>
      </w:r>
      <w:r>
        <w:rPr>
          <w:rFonts w:eastAsia="Times New Roman" w:cs="Times New Roman"/>
        </w:rPr>
        <w:t>κ. Κωνσταντίνου Στεργίου προς τον Υπουργό Υγείας, σχετικά με την ανάγκη πρόληψης, θεραπείας και στήριξης των καρκινοπαθών Βόλου.</w:t>
      </w:r>
    </w:p>
    <w:p w14:paraId="6487BF13" w14:textId="77777777" w:rsidR="00A84BAB" w:rsidRDefault="00461EAD">
      <w:pPr>
        <w:spacing w:line="600" w:lineRule="auto"/>
        <w:ind w:firstLine="720"/>
        <w:jc w:val="both"/>
        <w:rPr>
          <w:rFonts w:eastAsia="Times New Roman" w:cs="Times New Roman"/>
        </w:rPr>
      </w:pPr>
      <w:r>
        <w:rPr>
          <w:rFonts w:eastAsia="Times New Roman" w:cs="Times New Roman"/>
        </w:rPr>
        <w:t xml:space="preserve">9. Η με αριθμό 545/15-2-2016 </w:t>
      </w:r>
      <w:r>
        <w:rPr>
          <w:rFonts w:eastAsia="Times New Roman" w:cs="Times New Roman"/>
        </w:rPr>
        <w:t xml:space="preserve">επίκαιρη ερώτηση </w:t>
      </w:r>
      <w:r>
        <w:rPr>
          <w:rFonts w:eastAsia="Times New Roman" w:cs="Times New Roman"/>
        </w:rPr>
        <w:t xml:space="preserve">της Βουλευτού Β΄ Αθηνών του Λαϊκού Συνδέσμου – </w:t>
      </w:r>
      <w:r>
        <w:rPr>
          <w:rFonts w:eastAsia="Times New Roman" w:cs="Times New Roman"/>
        </w:rPr>
        <w:t xml:space="preserve">Χρυσή Αυγή </w:t>
      </w:r>
      <w:r>
        <w:rPr>
          <w:rFonts w:eastAsia="Times New Roman" w:cs="Times New Roman"/>
        </w:rPr>
        <w:t xml:space="preserve">κ. </w:t>
      </w:r>
      <w:r>
        <w:rPr>
          <w:rFonts w:eastAsia="Times New Roman" w:cs="Times New Roman"/>
        </w:rPr>
        <w:t xml:space="preserve">Ελένης </w:t>
      </w:r>
      <w:proofErr w:type="spellStart"/>
      <w:r>
        <w:rPr>
          <w:rFonts w:eastAsia="Times New Roman" w:cs="Times New Roman"/>
        </w:rPr>
        <w:t>Ζαρούλια</w:t>
      </w:r>
      <w:proofErr w:type="spellEnd"/>
      <w:r>
        <w:rPr>
          <w:rFonts w:eastAsia="Times New Roman" w:cs="Times New Roman"/>
        </w:rPr>
        <w:t xml:space="preserve"> προς τον Υπουργό Υγείας, σχετικά με τα προβλήματα λειτουργίας στο ΕΚΑΒ.</w:t>
      </w:r>
    </w:p>
    <w:p w14:paraId="6487BF14" w14:textId="77777777" w:rsidR="00A84BAB" w:rsidRDefault="00461EAD">
      <w:pPr>
        <w:spacing w:line="600" w:lineRule="auto"/>
        <w:ind w:firstLine="720"/>
        <w:jc w:val="both"/>
        <w:rPr>
          <w:rFonts w:eastAsia="Times New Roman" w:cs="Times New Roman"/>
        </w:rPr>
      </w:pPr>
      <w:r>
        <w:rPr>
          <w:rFonts w:eastAsia="Times New Roman" w:cs="Times New Roman"/>
        </w:rPr>
        <w:lastRenderedPageBreak/>
        <w:t>ΑΝΑΦΟΡΕΣ-ΕΡΩΤΗΣΕΙΣ (Άρθρο 130 παρ</w:t>
      </w:r>
      <w:r>
        <w:rPr>
          <w:rFonts w:eastAsia="Times New Roman" w:cs="Times New Roman"/>
        </w:rPr>
        <w:t xml:space="preserve">άγραφος </w:t>
      </w:r>
      <w:r>
        <w:rPr>
          <w:rFonts w:eastAsia="Times New Roman" w:cs="Times New Roman"/>
        </w:rPr>
        <w:t xml:space="preserve">5 </w:t>
      </w:r>
      <w:r>
        <w:rPr>
          <w:rFonts w:eastAsia="Times New Roman" w:cs="Times New Roman"/>
        </w:rPr>
        <w:t>του Κανονισμού της</w:t>
      </w:r>
      <w:r>
        <w:rPr>
          <w:rFonts w:eastAsia="Times New Roman" w:cs="Times New Roman"/>
        </w:rPr>
        <w:t xml:space="preserve"> Βουλής)</w:t>
      </w:r>
    </w:p>
    <w:p w14:paraId="6487BF15" w14:textId="77777777" w:rsidR="00A84BAB" w:rsidRDefault="00461EAD">
      <w:pPr>
        <w:spacing w:line="600" w:lineRule="auto"/>
        <w:ind w:firstLine="720"/>
        <w:jc w:val="both"/>
        <w:rPr>
          <w:rFonts w:eastAsia="Times New Roman" w:cs="Times New Roman"/>
        </w:rPr>
      </w:pPr>
      <w:r>
        <w:rPr>
          <w:rFonts w:eastAsia="Times New Roman" w:cs="Times New Roman"/>
        </w:rPr>
        <w:t xml:space="preserve">1. Η με αριθμό 3999/16-3-2016 </w:t>
      </w:r>
      <w:r>
        <w:rPr>
          <w:rFonts w:eastAsia="Times New Roman" w:cs="Times New Roman"/>
        </w:rPr>
        <w:t xml:space="preserve">ερώτηση </w:t>
      </w:r>
      <w:r>
        <w:rPr>
          <w:rFonts w:eastAsia="Times New Roman" w:cs="Times New Roman"/>
        </w:rPr>
        <w:t xml:space="preserve">του Βουλευτή Λακωνίας της Νέας Δημοκρατίας κ. </w:t>
      </w:r>
      <w:r>
        <w:rPr>
          <w:rFonts w:eastAsia="Times New Roman" w:cs="Times New Roman"/>
        </w:rPr>
        <w:t xml:space="preserve">Αθανασίου Δαβάκη προς τον Υπουργό Παιδείας, Έρευνας και Θρησκευμάτων, σχετικά με την αποκατάσταση του </w:t>
      </w:r>
      <w:r>
        <w:rPr>
          <w:rFonts w:eastAsia="Times New Roman" w:cs="Times New Roman"/>
        </w:rPr>
        <w:t>π</w:t>
      </w:r>
      <w:r>
        <w:rPr>
          <w:rFonts w:eastAsia="Times New Roman" w:cs="Times New Roman"/>
        </w:rPr>
        <w:t xml:space="preserve">αλαιού </w:t>
      </w:r>
      <w:r>
        <w:rPr>
          <w:rFonts w:eastAsia="Times New Roman" w:cs="Times New Roman"/>
        </w:rPr>
        <w:t>π</w:t>
      </w:r>
      <w:r>
        <w:rPr>
          <w:rFonts w:eastAsia="Times New Roman" w:cs="Times New Roman"/>
        </w:rPr>
        <w:t>ρωτοδικείου Σπάρτης για τη στέγαση των Γενικών Αρχείων του Κράτους Λακωνίας.</w:t>
      </w:r>
    </w:p>
    <w:p w14:paraId="6487BF16" w14:textId="77777777" w:rsidR="00A84BAB" w:rsidRDefault="00461EAD">
      <w:pPr>
        <w:spacing w:line="600" w:lineRule="auto"/>
        <w:ind w:firstLine="720"/>
        <w:jc w:val="both"/>
        <w:rPr>
          <w:rFonts w:eastAsia="Times New Roman" w:cs="Times New Roman"/>
        </w:rPr>
      </w:pPr>
      <w:r>
        <w:rPr>
          <w:rFonts w:eastAsia="Times New Roman" w:cs="Times New Roman"/>
        </w:rPr>
        <w:t xml:space="preserve">2. Η με αριθμό 2808/193/1-2-2016 </w:t>
      </w:r>
      <w:r>
        <w:rPr>
          <w:rFonts w:eastAsia="Times New Roman" w:cs="Times New Roman"/>
        </w:rPr>
        <w:t xml:space="preserve">ερώτηση </w:t>
      </w:r>
      <w:r>
        <w:rPr>
          <w:rFonts w:eastAsia="Times New Roman" w:cs="Times New Roman"/>
        </w:rPr>
        <w:t xml:space="preserve">και </w:t>
      </w:r>
      <w:r>
        <w:rPr>
          <w:rFonts w:eastAsia="Times New Roman" w:cs="Times New Roman"/>
        </w:rPr>
        <w:t>αίτηση κατάθεσης εγγράφ</w:t>
      </w:r>
      <w:r>
        <w:rPr>
          <w:rFonts w:eastAsia="Times New Roman" w:cs="Times New Roman"/>
        </w:rPr>
        <w:t xml:space="preserve">ων </w:t>
      </w:r>
      <w:r>
        <w:rPr>
          <w:rFonts w:eastAsia="Times New Roman" w:cs="Times New Roman"/>
        </w:rPr>
        <w:t xml:space="preserve">του Βουλευτή Ηρακλείου της Δημοκρατικής Συμπαράταξης ΠΑΣΟΚ-ΔΗΜΑΡ κ. Βασιλείου </w:t>
      </w:r>
      <w:proofErr w:type="spellStart"/>
      <w:r>
        <w:rPr>
          <w:rFonts w:eastAsia="Times New Roman" w:cs="Times New Roman"/>
        </w:rPr>
        <w:t>Κεγκέρογλου</w:t>
      </w:r>
      <w:proofErr w:type="spellEnd"/>
      <w:r>
        <w:rPr>
          <w:rFonts w:eastAsia="Times New Roman" w:cs="Times New Roman"/>
        </w:rPr>
        <w:t xml:space="preserve"> προς τον Υπουργό Υγείας, σχετική με την υπόθεση της μικρής Μελίνας στο </w:t>
      </w:r>
      <w:proofErr w:type="spellStart"/>
      <w:r>
        <w:rPr>
          <w:rFonts w:eastAsia="Times New Roman" w:cs="Times New Roman"/>
        </w:rPr>
        <w:t>Βενιζέλειο</w:t>
      </w:r>
      <w:proofErr w:type="spellEnd"/>
      <w:r>
        <w:rPr>
          <w:rFonts w:eastAsia="Times New Roman" w:cs="Times New Roman"/>
        </w:rPr>
        <w:t xml:space="preserve"> Νοσοκομείο Ηρακλείου.</w:t>
      </w:r>
    </w:p>
    <w:p w14:paraId="6487BF17" w14:textId="77777777" w:rsidR="00A84BAB" w:rsidRDefault="00461EAD">
      <w:pPr>
        <w:spacing w:line="600" w:lineRule="auto"/>
        <w:ind w:firstLine="720"/>
        <w:jc w:val="both"/>
        <w:rPr>
          <w:rFonts w:eastAsia="Times New Roman" w:cs="Times New Roman"/>
        </w:rPr>
      </w:pPr>
      <w:r>
        <w:rPr>
          <w:rFonts w:eastAsia="Times New Roman" w:cs="Times New Roman"/>
        </w:rPr>
        <w:t>Επίσης, έχω την τιμή να ανακοινώσω προς το Σώμα ότι η Διαρκ</w:t>
      </w:r>
      <w:r>
        <w:rPr>
          <w:rFonts w:eastAsia="Times New Roman" w:cs="Times New Roman"/>
        </w:rPr>
        <w:t xml:space="preserve">ής Επιτροπή Εθνικής Άμυνας και Εξωτερικών Υποθέσεων καταθέτει τις </w:t>
      </w:r>
      <w:r>
        <w:rPr>
          <w:rFonts w:eastAsia="Times New Roman" w:cs="Times New Roman"/>
        </w:rPr>
        <w:t>ε</w:t>
      </w:r>
      <w:r>
        <w:rPr>
          <w:rFonts w:eastAsia="Times New Roman" w:cs="Times New Roman"/>
        </w:rPr>
        <w:t>κθέσεις της στα σχέδια νό</w:t>
      </w:r>
      <w:r>
        <w:rPr>
          <w:rFonts w:eastAsia="Times New Roman" w:cs="Times New Roman"/>
        </w:rPr>
        <w:t>μου</w:t>
      </w:r>
      <w:r>
        <w:rPr>
          <w:rFonts w:eastAsia="Times New Roman" w:cs="Times New Roman"/>
        </w:rPr>
        <w:t xml:space="preserve"> του Υπουργείου Εξωτερικών:</w:t>
      </w:r>
    </w:p>
    <w:p w14:paraId="6487BF18" w14:textId="77777777" w:rsidR="00A84BAB" w:rsidRDefault="00461EAD">
      <w:pPr>
        <w:spacing w:line="600" w:lineRule="auto"/>
        <w:ind w:firstLine="720"/>
        <w:jc w:val="both"/>
        <w:rPr>
          <w:rFonts w:eastAsia="Times New Roman" w:cs="Times New Roman"/>
        </w:rPr>
      </w:pPr>
      <w:r>
        <w:rPr>
          <w:rFonts w:eastAsia="Times New Roman" w:cs="Times New Roman"/>
        </w:rPr>
        <w:t>Α. «Κύρωση της Συμφωνίας Εταιρικής Σχέσης και Συνεργασίας μεταξύ της Ευρωπαϊκής Ένωσης και των κρατών μελών της, αφενός, και της Δημο</w:t>
      </w:r>
      <w:r>
        <w:rPr>
          <w:rFonts w:eastAsia="Times New Roman" w:cs="Times New Roman"/>
        </w:rPr>
        <w:t xml:space="preserve">κρατίας του Ιράκ, αφετέρου, με τα αναπόσπαστα σε </w:t>
      </w:r>
      <w:r>
        <w:rPr>
          <w:rFonts w:eastAsia="Times New Roman" w:cs="Times New Roman"/>
        </w:rPr>
        <w:lastRenderedPageBreak/>
        <w:t>αυτήν Παραρτήματα 1 έως 4, Προσαρτήματα, Πρωτόκολλα, Σημειώσεις και τη Μονομερή Δήλωση της Ε.Ε. σχετικά με το άρθρο 96 της Συμφωνίας».</w:t>
      </w:r>
    </w:p>
    <w:p w14:paraId="6487BF19" w14:textId="77777777" w:rsidR="00A84BAB" w:rsidRDefault="00461EAD">
      <w:pPr>
        <w:spacing w:line="600" w:lineRule="auto"/>
        <w:ind w:firstLine="720"/>
        <w:jc w:val="both"/>
        <w:rPr>
          <w:rFonts w:eastAsia="Times New Roman" w:cs="Times New Roman"/>
          <w:szCs w:val="24"/>
        </w:rPr>
      </w:pPr>
      <w:r>
        <w:rPr>
          <w:rFonts w:eastAsia="Times New Roman" w:cs="Times New Roman"/>
        </w:rPr>
        <w:t>Β. «Κύρωση της Συνολικής Συμφωνίας - Πλαίσιο Εταιρικής Σχέσης και Συνεργ</w:t>
      </w:r>
      <w:r>
        <w:rPr>
          <w:rFonts w:eastAsia="Times New Roman" w:cs="Times New Roman"/>
        </w:rPr>
        <w:t>ασίας μεταξύ της Ευρωπαϊκής Ένωσης και των κρατών - μελών της, αφενός, και της Σοσιαλιστικής Δημοκρατίας του Βιετνάμ, αφετέρου, με τις αναπόσπαστες σ’ αυτήν Δηλώσεις».</w:t>
      </w:r>
    </w:p>
    <w:p w14:paraId="6487BF1A"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σημείο αυτό θα διεξαχθεί η ονομαστική ψηφοφορία.</w:t>
      </w:r>
    </w:p>
    <w:p w14:paraId="6487BF1B"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 xml:space="preserve">Έχει </w:t>
      </w:r>
      <w:r>
        <w:rPr>
          <w:rFonts w:eastAsia="Times New Roman" w:cs="Times New Roman"/>
          <w:szCs w:val="24"/>
        </w:rPr>
        <w:t>καταρτιστεί ψηφοδέλτιο με τα ονόματα των συναδέλφων για τους οποίους ζητείται η άρση ασυλίας. Κάθε συνάδελφος θα σημειώνει την ψήφο του δίπλα στα ονόματα των συναδέλφων για τους οποίους ζητείται η άρση ασυλίας.</w:t>
      </w:r>
    </w:p>
    <w:p w14:paraId="6487BF1C"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lastRenderedPageBreak/>
        <w:t>Όποιος συνάδελφος ψηφίζει υπέρ της άρσης ασυλ</w:t>
      </w:r>
      <w:r>
        <w:rPr>
          <w:rFonts w:eastAsia="Times New Roman" w:cs="Times New Roman"/>
          <w:szCs w:val="24"/>
        </w:rPr>
        <w:t xml:space="preserve">ίας θα γράφει δίπλα από το όνομα του Βουλευτή του οποίου ζητείται να αρθεί η ασυλία τη λέξη «ΝΑΙ». Δηλαδή, λέει «ΝΑΙ» στην αίτηση του </w:t>
      </w:r>
      <w:r>
        <w:rPr>
          <w:rFonts w:eastAsia="Times New Roman" w:cs="Times New Roman"/>
          <w:szCs w:val="24"/>
        </w:rPr>
        <w:t>ε</w:t>
      </w:r>
      <w:r>
        <w:rPr>
          <w:rFonts w:eastAsia="Times New Roman" w:cs="Times New Roman"/>
          <w:szCs w:val="24"/>
        </w:rPr>
        <w:t xml:space="preserve">ισαγγελέως και ζητεί την άρση της ασυλίας. </w:t>
      </w:r>
    </w:p>
    <w:p w14:paraId="6487BF1D"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Όποιος συνάδελφος ψηφίζει κατά της άρσης ασυλίας θα γράφει δίπλα από το όνομα</w:t>
      </w:r>
      <w:r>
        <w:rPr>
          <w:rFonts w:eastAsia="Times New Roman" w:cs="Times New Roman"/>
          <w:szCs w:val="24"/>
        </w:rPr>
        <w:t xml:space="preserve"> του Βουλευτή του οποίου ζητείται να αρθεί η ασυλία τη λέξη «ΟΧΙ».</w:t>
      </w:r>
    </w:p>
    <w:p w14:paraId="6487BF1E"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Όποιος συνάδελφος αρνείται να ψηφίσει θα γράφει δίπλα από το όνομα του Βουλευτή του οποίου ζητείται να αρθεί η ασυλία τη λέξη «ΠΑΡΩΝ».</w:t>
      </w:r>
    </w:p>
    <w:p w14:paraId="6487BF1F"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Σας έχουν διανεμηθεί και λευκά ψηφοδέλτια.</w:t>
      </w:r>
    </w:p>
    <w:p w14:paraId="6487BF20"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Επίσης, στο</w:t>
      </w:r>
      <w:r>
        <w:rPr>
          <w:rFonts w:eastAsia="Times New Roman" w:cs="Times New Roman"/>
          <w:szCs w:val="24"/>
        </w:rPr>
        <w:t xml:space="preserve"> ψηφοδέλτιο θα αναγράφει κάθε συνάδελφος το όνομά του, την εκλογική του περιφέρεια και την Κοινοβουλευτική Ομάδα στην οποία ανήκει και θα το υπογράφει, διότι η ψηφοφορία είναι ονομαστική σύμφωνα με το άρθρο 72 του Κανονισμού της Βουλής.</w:t>
      </w:r>
    </w:p>
    <w:p w14:paraId="6487BF21"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lastRenderedPageBreak/>
        <w:t>Στη συνέχεια και με</w:t>
      </w:r>
      <w:r>
        <w:rPr>
          <w:rFonts w:eastAsia="Times New Roman" w:cs="Times New Roman"/>
          <w:szCs w:val="24"/>
        </w:rPr>
        <w:t xml:space="preserve"> την εκφώνηση του ονόματός του από τους επί του καταλόγου συναδέλφους, θα παραδίδει το ψηφοδέλτιο στους συναδέλφους κ. Ιωάννη Θεοφύλακτο από τον ΣΥΡΙΖΑ και κ. Απόστολο </w:t>
      </w:r>
      <w:proofErr w:type="spellStart"/>
      <w:r>
        <w:rPr>
          <w:rFonts w:eastAsia="Times New Roman" w:cs="Times New Roman"/>
          <w:szCs w:val="24"/>
        </w:rPr>
        <w:t>Βεσυρόπουλο</w:t>
      </w:r>
      <w:proofErr w:type="spellEnd"/>
      <w:r>
        <w:rPr>
          <w:rFonts w:eastAsia="Times New Roman" w:cs="Times New Roman"/>
          <w:szCs w:val="24"/>
        </w:rPr>
        <w:t xml:space="preserve"> από τη Νέα Δημοκρατία, οι οποίοι θα το μονογράφουν και θα ανακοινώνουν ότι ο</w:t>
      </w:r>
      <w:r>
        <w:rPr>
          <w:rFonts w:eastAsia="Times New Roman" w:cs="Times New Roman"/>
          <w:szCs w:val="24"/>
        </w:rPr>
        <w:t xml:space="preserve"> Βουλευτής ψήφισε.</w:t>
      </w:r>
    </w:p>
    <w:p w14:paraId="6487BF22"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Μετά το τέλος της ψηφοφορίας θα γίνει η καταμέτρηση των ψήφων από τους συναδέλφους, που προανέφερα, όπως θα προκύψουν από τα ψηφοδέλτια, τα οποία θα καταχωριστούν μαζί με το πρωτόκολλο της ψηφοφορίας στα Πρακτικά της σημερινής συνεδρίαση</w:t>
      </w:r>
      <w:r>
        <w:rPr>
          <w:rFonts w:eastAsia="Times New Roman" w:cs="Times New Roman"/>
          <w:szCs w:val="24"/>
        </w:rPr>
        <w:t xml:space="preserve">ς. </w:t>
      </w:r>
    </w:p>
    <w:p w14:paraId="6487BF23"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 xml:space="preserve">Συμφωνεί το Σώμα; </w:t>
      </w:r>
    </w:p>
    <w:p w14:paraId="6487BF24" w14:textId="77777777" w:rsidR="00A84BAB" w:rsidRDefault="00461EAD">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6487BF25" w14:textId="77777777" w:rsidR="00A84BAB" w:rsidRDefault="00461EA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Το Σώμα </w:t>
      </w:r>
      <w:proofErr w:type="spellStart"/>
      <w:r>
        <w:rPr>
          <w:rFonts w:eastAsia="Times New Roman" w:cs="Times New Roman"/>
          <w:szCs w:val="24"/>
        </w:rPr>
        <w:t>συνεφώνησε</w:t>
      </w:r>
      <w:proofErr w:type="spellEnd"/>
      <w:r>
        <w:rPr>
          <w:rFonts w:eastAsia="Times New Roman" w:cs="Times New Roman"/>
          <w:szCs w:val="24"/>
        </w:rPr>
        <w:t xml:space="preserve"> ομοφώνως. </w:t>
      </w:r>
    </w:p>
    <w:p w14:paraId="6487BF26"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lastRenderedPageBreak/>
        <w:t>Σας ενημερώνω, επίσης, ότι έχουν έρθει στο Προεδρείο επιστολές και τηλεομοιοτυπίες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φαξ</w:t>
      </w:r>
      <w:r>
        <w:rPr>
          <w:rFonts w:eastAsia="Times New Roman" w:cs="Times New Roman"/>
          <w:szCs w:val="24"/>
        </w:rPr>
        <w:t>)</w:t>
      </w:r>
      <w:r>
        <w:rPr>
          <w:rFonts w:eastAsia="Times New Roman" w:cs="Times New Roman"/>
          <w:szCs w:val="24"/>
        </w:rPr>
        <w:t xml:space="preserve"> συναδέλφων, σύμφωνα με το άρθρο 70Α του Καν</w:t>
      </w:r>
      <w:r>
        <w:rPr>
          <w:rFonts w:eastAsia="Times New Roman" w:cs="Times New Roman"/>
          <w:szCs w:val="24"/>
        </w:rPr>
        <w:t>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14:paraId="6487BF27" w14:textId="77777777" w:rsidR="00A84BAB" w:rsidRDefault="00461EAD">
      <w:pPr>
        <w:spacing w:line="600" w:lineRule="auto"/>
        <w:ind w:firstLine="720"/>
        <w:jc w:val="both"/>
        <w:rPr>
          <w:rFonts w:eastAsia="Times New Roman" w:cs="Times New Roman"/>
        </w:rPr>
      </w:pPr>
      <w:r>
        <w:rPr>
          <w:rFonts w:eastAsia="Times New Roman" w:cs="Times New Roman"/>
        </w:rPr>
        <w:t>Πριν προχωρήσουμε στη διαδικασία της ονομαστικής ψηφοφορίας έχω την τιμή να ανακοινώσω στο Σώμα ότ</w:t>
      </w:r>
      <w:r>
        <w:rPr>
          <w:rFonts w:eastAsia="Times New Roman" w:cs="Times New Roman"/>
        </w:rPr>
        <w:t>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δεκατέσσε</w:t>
      </w:r>
      <w:r>
        <w:rPr>
          <w:rFonts w:eastAsia="Times New Roman" w:cs="Times New Roman"/>
        </w:rPr>
        <w:t xml:space="preserve">ρις φοιτητές και φοιτήτριες από το Διεθνές Κέντρο Ελληνικών και Μεσογειακών Σπουδών (ΔΙΚΕΜΕΣ). </w:t>
      </w:r>
    </w:p>
    <w:p w14:paraId="6487BF28" w14:textId="77777777" w:rsidR="00A84BAB" w:rsidRDefault="00461EAD">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6487BF29" w14:textId="77777777" w:rsidR="00A84BAB" w:rsidRDefault="00461EAD">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487BF2A"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Αγαπητοί φοιτητές και φοιτήτριες, συζητούμε την άρση ασυλίας Βουλευτών και είμαστε </w:t>
      </w:r>
      <w:r>
        <w:rPr>
          <w:rFonts w:eastAsia="Times New Roman" w:cs="Times New Roman"/>
          <w:szCs w:val="24"/>
        </w:rPr>
        <w:t xml:space="preserve">στη διαδικασία ψηφοφορίας. </w:t>
      </w:r>
    </w:p>
    <w:p w14:paraId="6487BF2B"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 xml:space="preserve">Καλούνται οι επί του καταλόγου </w:t>
      </w:r>
      <w:r>
        <w:rPr>
          <w:rFonts w:eastAsia="Times New Roman" w:cs="Times New Roman"/>
          <w:szCs w:val="24"/>
        </w:rPr>
        <w:t xml:space="preserve">οι </w:t>
      </w:r>
      <w:r>
        <w:rPr>
          <w:rFonts w:eastAsia="Times New Roman" w:cs="Times New Roman"/>
          <w:szCs w:val="24"/>
        </w:rPr>
        <w:t xml:space="preserve">Βουλευτές κ. Αναστασία </w:t>
      </w:r>
      <w:proofErr w:type="spellStart"/>
      <w:r>
        <w:rPr>
          <w:rFonts w:eastAsia="Times New Roman" w:cs="Times New Roman"/>
          <w:szCs w:val="24"/>
        </w:rPr>
        <w:t>Γκαρά</w:t>
      </w:r>
      <w:proofErr w:type="spellEnd"/>
      <w:r>
        <w:rPr>
          <w:rFonts w:eastAsia="Times New Roman" w:cs="Times New Roman"/>
          <w:szCs w:val="24"/>
        </w:rPr>
        <w:t xml:space="preserve"> από τον ΣΥΡΙΖΑ και ο κ. Ιωάννης Κεφαλογιάννης από τη Νέα Δημοκρατία. Οι θέσεις έχουν ήδη καταληφθεί. </w:t>
      </w:r>
    </w:p>
    <w:p w14:paraId="6487BF2C"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 xml:space="preserve">Παρακαλώ να αρχίσει η ανάγνωση του καταλόγου. </w:t>
      </w:r>
    </w:p>
    <w:p w14:paraId="6487BF2D" w14:textId="77777777" w:rsidR="00A84BAB" w:rsidRDefault="00461EAD">
      <w:pPr>
        <w:spacing w:line="600" w:lineRule="auto"/>
        <w:ind w:firstLine="720"/>
        <w:jc w:val="center"/>
        <w:rPr>
          <w:rFonts w:eastAsia="Times New Roman" w:cs="Times New Roman"/>
          <w:szCs w:val="24"/>
        </w:rPr>
      </w:pPr>
      <w:r>
        <w:rPr>
          <w:rFonts w:eastAsia="Times New Roman" w:cs="Times New Roman"/>
          <w:szCs w:val="24"/>
        </w:rPr>
        <w:t>(ΨΗΦΟΦΟΡΙΑ)</w:t>
      </w:r>
    </w:p>
    <w:p w14:paraId="6487BF2E" w14:textId="77777777" w:rsidR="00A84BAB" w:rsidRDefault="00461EAD">
      <w:pPr>
        <w:spacing w:line="600" w:lineRule="auto"/>
        <w:ind w:firstLine="720"/>
        <w:jc w:val="center"/>
        <w:rPr>
          <w:rFonts w:eastAsia="Times New Roman"/>
          <w:szCs w:val="24"/>
        </w:rPr>
      </w:pPr>
      <w:r>
        <w:rPr>
          <w:rFonts w:eastAsia="Times New Roman"/>
          <w:szCs w:val="24"/>
        </w:rPr>
        <w:t>(ΜΕΤ</w:t>
      </w:r>
      <w:r>
        <w:rPr>
          <w:rFonts w:eastAsia="Times New Roman"/>
          <w:szCs w:val="24"/>
        </w:rPr>
        <w:t>Α ΚΑΙ ΤΗ ΔΕΥΤΕΡΗ ΑΝΑΓΝΩΣΗ ΤΟΥ ΚΑΤΑΛΟΓΟΥ)</w:t>
      </w:r>
    </w:p>
    <w:p w14:paraId="6487BF2F" w14:textId="77777777" w:rsidR="00A84BAB" w:rsidRDefault="00461EAD">
      <w:pPr>
        <w:spacing w:line="600" w:lineRule="auto"/>
        <w:ind w:firstLine="720"/>
        <w:jc w:val="both"/>
        <w:rPr>
          <w:rFonts w:eastAsia="Times New Roman"/>
          <w:szCs w:val="24"/>
        </w:rPr>
      </w:pPr>
      <w:r>
        <w:rPr>
          <w:rFonts w:eastAsia="Times New Roman"/>
          <w:b/>
          <w:bCs/>
          <w:szCs w:val="24"/>
        </w:rPr>
        <w:t>ΠΡΟΕΔΡΕΥΩΝ (Αναστάσιος Κουράκης)</w:t>
      </w:r>
      <w:r>
        <w:rPr>
          <w:rFonts w:eastAsia="Times New Roman"/>
          <w:b/>
          <w:szCs w:val="24"/>
        </w:rPr>
        <w:t xml:space="preserve">: </w:t>
      </w:r>
      <w:r>
        <w:rPr>
          <w:rFonts w:eastAsia="Times New Roman"/>
          <w:szCs w:val="24"/>
        </w:rPr>
        <w:t xml:space="preserve">Υπάρχει </w:t>
      </w:r>
      <w:r>
        <w:rPr>
          <w:rFonts w:eastAsia="Times New Roman"/>
          <w:szCs w:val="24"/>
        </w:rPr>
        <w:t xml:space="preserve">συνάδελφος, ο οποίος </w:t>
      </w:r>
      <w:r>
        <w:rPr>
          <w:rFonts w:eastAsia="Times New Roman"/>
          <w:szCs w:val="24"/>
        </w:rPr>
        <w:t xml:space="preserve">δεν άκουσε το όνομά του; Κανείς. </w:t>
      </w:r>
    </w:p>
    <w:p w14:paraId="6487BF30" w14:textId="77777777" w:rsidR="00A84BAB" w:rsidRDefault="00461EAD">
      <w:pPr>
        <w:spacing w:line="600" w:lineRule="auto"/>
        <w:ind w:firstLine="720"/>
        <w:jc w:val="both"/>
        <w:rPr>
          <w:rFonts w:eastAsia="Times New Roman"/>
          <w:szCs w:val="24"/>
        </w:rPr>
      </w:pPr>
      <w:r>
        <w:rPr>
          <w:rFonts w:eastAsia="Times New Roman"/>
          <w:szCs w:val="24"/>
        </w:rPr>
        <w:t xml:space="preserve">Οι επιστολές, οι οποίες απεστάλησαν στο Προεδρείο από τους συναδέλφους, σύμφωνα με το </w:t>
      </w:r>
      <w:r>
        <w:rPr>
          <w:rFonts w:eastAsia="Times New Roman"/>
          <w:szCs w:val="24"/>
        </w:rPr>
        <w:t xml:space="preserve">άρθρο </w:t>
      </w:r>
      <w:r>
        <w:rPr>
          <w:rFonts w:eastAsia="Times New Roman"/>
          <w:szCs w:val="24"/>
        </w:rPr>
        <w:t xml:space="preserve">70Α του Κανονισμού της Βουλής, </w:t>
      </w:r>
      <w:r>
        <w:rPr>
          <w:rFonts w:eastAsia="Times New Roman"/>
          <w:szCs w:val="24"/>
        </w:rPr>
        <w:t xml:space="preserve">θα καταχωριστούν </w:t>
      </w:r>
      <w:r>
        <w:rPr>
          <w:rFonts w:eastAsia="Times New Roman"/>
          <w:szCs w:val="24"/>
        </w:rPr>
        <w:t>στα Πρακτικά.</w:t>
      </w:r>
    </w:p>
    <w:p w14:paraId="6487BF31" w14:textId="77777777" w:rsidR="00A84BAB" w:rsidRDefault="00461EAD">
      <w:pPr>
        <w:spacing w:line="600" w:lineRule="auto"/>
        <w:ind w:firstLine="720"/>
        <w:jc w:val="both"/>
        <w:rPr>
          <w:rFonts w:eastAsia="Times New Roman"/>
          <w:szCs w:val="24"/>
        </w:rPr>
      </w:pPr>
      <w:r>
        <w:rPr>
          <w:rFonts w:eastAsia="Times New Roman"/>
          <w:szCs w:val="24"/>
        </w:rPr>
        <w:lastRenderedPageBreak/>
        <w:t>(Οι προαναφερθείσες επιστολές έχουν ως εξής:</w:t>
      </w:r>
      <w:r w:rsidRPr="00FC411F">
        <w:rPr>
          <w:rFonts w:eastAsia="Times New Roman"/>
          <w:szCs w:val="24"/>
        </w:rPr>
        <w:t xml:space="preserve"> </w:t>
      </w:r>
    </w:p>
    <w:p w14:paraId="6487BF32" w14:textId="77777777" w:rsidR="00A84BAB" w:rsidRDefault="00461EAD">
      <w:pPr>
        <w:spacing w:line="600" w:lineRule="auto"/>
        <w:ind w:firstLine="720"/>
        <w:jc w:val="center"/>
        <w:rPr>
          <w:rFonts w:eastAsia="Times New Roman"/>
          <w:szCs w:val="24"/>
        </w:rPr>
      </w:pPr>
      <w:r>
        <w:rPr>
          <w:rFonts w:eastAsia="Times New Roman"/>
          <w:szCs w:val="24"/>
        </w:rPr>
        <w:t>(αλλαγή σελ</w:t>
      </w:r>
      <w:r>
        <w:rPr>
          <w:rFonts w:eastAsia="Times New Roman"/>
          <w:szCs w:val="24"/>
        </w:rPr>
        <w:t>ίδας</w:t>
      </w:r>
      <w:r>
        <w:rPr>
          <w:rFonts w:eastAsia="Times New Roman"/>
          <w:szCs w:val="24"/>
        </w:rPr>
        <w:t>)</w:t>
      </w:r>
    </w:p>
    <w:p w14:paraId="6487BF33" w14:textId="77777777" w:rsidR="00A84BAB" w:rsidRDefault="00461EAD">
      <w:pPr>
        <w:ind w:firstLine="720"/>
        <w:jc w:val="center"/>
        <w:rPr>
          <w:rFonts w:eastAsia="Times New Roman"/>
          <w:szCs w:val="24"/>
        </w:rPr>
      </w:pPr>
      <w:r>
        <w:rPr>
          <w:rFonts w:eastAsia="Times New Roman"/>
          <w:szCs w:val="24"/>
        </w:rPr>
        <w:t xml:space="preserve">(να μπουν οι </w:t>
      </w:r>
      <w:proofErr w:type="spellStart"/>
      <w:r>
        <w:rPr>
          <w:rFonts w:eastAsia="Times New Roman"/>
          <w:szCs w:val="24"/>
        </w:rPr>
        <w:t>σελ</w:t>
      </w:r>
      <w:proofErr w:type="spellEnd"/>
      <w:r>
        <w:rPr>
          <w:rFonts w:eastAsia="Times New Roman"/>
          <w:szCs w:val="24"/>
        </w:rPr>
        <w:t xml:space="preserve"> 29- 35)</w:t>
      </w:r>
    </w:p>
    <w:p w14:paraId="6487BF34" w14:textId="77777777" w:rsidR="00A84BAB" w:rsidRDefault="00461EAD">
      <w:pPr>
        <w:jc w:val="center"/>
        <w:rPr>
          <w:rFonts w:eastAsia="Times New Roman"/>
          <w:szCs w:val="24"/>
        </w:rPr>
      </w:pPr>
      <w:r>
        <w:rPr>
          <w:rFonts w:eastAsia="Times New Roman"/>
          <w:szCs w:val="24"/>
        </w:rPr>
        <w:t>(αλλαγή σελ</w:t>
      </w:r>
      <w:r>
        <w:rPr>
          <w:rFonts w:eastAsia="Times New Roman"/>
          <w:szCs w:val="24"/>
        </w:rPr>
        <w:t>ίδας</w:t>
      </w:r>
      <w:r>
        <w:rPr>
          <w:rFonts w:eastAsia="Times New Roman"/>
          <w:szCs w:val="24"/>
        </w:rPr>
        <w:t>)</w:t>
      </w:r>
    </w:p>
    <w:p w14:paraId="6487BF35" w14:textId="77777777" w:rsidR="00A84BAB" w:rsidRDefault="00461EAD">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w:t>
      </w:r>
      <w:r>
        <w:rPr>
          <w:rFonts w:eastAsia="Times New Roman"/>
          <w:szCs w:val="24"/>
        </w:rPr>
        <w:t xml:space="preserve">Κυρίες και κύριοι συνάδελφοι, θα ήθελα να σας ενημερώσω ότι ο συνάδελφος Βουλευτής κ. Θεόδωρος </w:t>
      </w:r>
      <w:proofErr w:type="spellStart"/>
      <w:r>
        <w:rPr>
          <w:rFonts w:eastAsia="Times New Roman"/>
          <w:szCs w:val="24"/>
        </w:rPr>
        <w:t>Φορτσάκης</w:t>
      </w:r>
      <w:proofErr w:type="spellEnd"/>
      <w:r>
        <w:rPr>
          <w:rFonts w:eastAsia="Times New Roman"/>
          <w:szCs w:val="24"/>
        </w:rPr>
        <w:t xml:space="preserve"> δεν θα παραβρεθεί στη σημερινή ονομαστική ψηφοφορία και μας γνωρίζει με επιστολή του πως αν ήταν παρών θα ψήφιζε σύμφωνα με τη γνώμη της Επιτροπής Δεον</w:t>
      </w:r>
      <w:r>
        <w:rPr>
          <w:rFonts w:eastAsia="Times New Roman"/>
          <w:szCs w:val="24"/>
        </w:rPr>
        <w:t xml:space="preserve">τολογίας της </w:t>
      </w:r>
      <w:r>
        <w:rPr>
          <w:rFonts w:eastAsia="Times New Roman"/>
          <w:bCs/>
        </w:rPr>
        <w:t>Βουλή</w:t>
      </w:r>
      <w:r>
        <w:rPr>
          <w:rFonts w:eastAsia="Times New Roman"/>
          <w:szCs w:val="24"/>
        </w:rPr>
        <w:t xml:space="preserve">ς. </w:t>
      </w:r>
    </w:p>
    <w:p w14:paraId="6487BF36" w14:textId="77777777" w:rsidR="00A84BAB" w:rsidRDefault="00461EAD">
      <w:pPr>
        <w:spacing w:line="600" w:lineRule="auto"/>
        <w:ind w:firstLine="720"/>
        <w:jc w:val="both"/>
        <w:rPr>
          <w:rFonts w:eastAsia="Times New Roman"/>
          <w:szCs w:val="24"/>
        </w:rPr>
      </w:pPr>
      <w:r>
        <w:rPr>
          <w:rFonts w:eastAsia="Times New Roman"/>
          <w:szCs w:val="24"/>
        </w:rPr>
        <w:t xml:space="preserve">Η επιστολή του Βουλευτή αποτελεί πρόθεση ψήφου και δεν συνυπολογίζεται στην καταμέτρηση των ψήφων. </w:t>
      </w:r>
    </w:p>
    <w:p w14:paraId="6487BF37" w14:textId="77777777" w:rsidR="00A84BAB" w:rsidRDefault="00461EAD">
      <w:pPr>
        <w:spacing w:line="600" w:lineRule="auto"/>
        <w:ind w:firstLine="709"/>
        <w:jc w:val="both"/>
        <w:rPr>
          <w:rFonts w:eastAsia="Times New Roman"/>
          <w:szCs w:val="24"/>
        </w:rPr>
      </w:pPr>
      <w:r>
        <w:rPr>
          <w:rFonts w:eastAsia="Times New Roman"/>
          <w:szCs w:val="24"/>
        </w:rPr>
        <w:t>(Η προαναφερθείσα επιστολή έχει ως εξής:</w:t>
      </w:r>
    </w:p>
    <w:p w14:paraId="6487BF38" w14:textId="77777777" w:rsidR="00A84BAB" w:rsidRDefault="00461EAD">
      <w:pPr>
        <w:spacing w:line="600" w:lineRule="auto"/>
        <w:ind w:firstLine="720"/>
        <w:jc w:val="center"/>
        <w:rPr>
          <w:rFonts w:eastAsia="Times New Roman"/>
          <w:szCs w:val="24"/>
        </w:rPr>
      </w:pPr>
      <w:r>
        <w:rPr>
          <w:rFonts w:eastAsia="Times New Roman"/>
          <w:szCs w:val="24"/>
        </w:rPr>
        <w:t xml:space="preserve">(αλλαγή </w:t>
      </w:r>
      <w:proofErr w:type="spellStart"/>
      <w:r>
        <w:rPr>
          <w:rFonts w:eastAsia="Times New Roman"/>
          <w:szCs w:val="24"/>
        </w:rPr>
        <w:t>σελ</w:t>
      </w:r>
      <w:proofErr w:type="spellEnd"/>
      <w:r>
        <w:rPr>
          <w:rFonts w:eastAsia="Times New Roman"/>
          <w:szCs w:val="24"/>
        </w:rPr>
        <w:t>)</w:t>
      </w:r>
    </w:p>
    <w:p w14:paraId="6487BF39" w14:textId="77777777" w:rsidR="00A84BAB" w:rsidRDefault="00461EAD">
      <w:pPr>
        <w:spacing w:line="600" w:lineRule="auto"/>
        <w:ind w:firstLine="720"/>
        <w:jc w:val="center"/>
        <w:rPr>
          <w:rFonts w:eastAsia="Times New Roman"/>
          <w:szCs w:val="24"/>
        </w:rPr>
      </w:pPr>
      <w:r>
        <w:rPr>
          <w:rFonts w:eastAsia="Times New Roman"/>
          <w:szCs w:val="24"/>
        </w:rPr>
        <w:lastRenderedPageBreak/>
        <w:t>(να μπει η σελ37)</w:t>
      </w:r>
    </w:p>
    <w:p w14:paraId="6487BF3A" w14:textId="77777777" w:rsidR="00A84BAB" w:rsidRDefault="00461EAD">
      <w:pPr>
        <w:jc w:val="center"/>
        <w:rPr>
          <w:rFonts w:eastAsia="Times New Roman"/>
          <w:szCs w:val="24"/>
        </w:rPr>
      </w:pPr>
      <w:r>
        <w:rPr>
          <w:rFonts w:eastAsia="Times New Roman"/>
          <w:szCs w:val="24"/>
        </w:rPr>
        <w:t xml:space="preserve">(αλλαγή </w:t>
      </w:r>
      <w:proofErr w:type="spellStart"/>
      <w:r>
        <w:rPr>
          <w:rFonts w:eastAsia="Times New Roman"/>
          <w:szCs w:val="24"/>
        </w:rPr>
        <w:t>σελ</w:t>
      </w:r>
      <w:proofErr w:type="spellEnd"/>
      <w:r>
        <w:rPr>
          <w:rFonts w:eastAsia="Times New Roman"/>
          <w:szCs w:val="24"/>
        </w:rPr>
        <w:t>)</w:t>
      </w:r>
    </w:p>
    <w:p w14:paraId="6487BF3B" w14:textId="77777777" w:rsidR="00A84BAB" w:rsidRDefault="00461EAD">
      <w:pPr>
        <w:spacing w:line="600" w:lineRule="auto"/>
        <w:ind w:firstLine="720"/>
        <w:jc w:val="both"/>
        <w:rPr>
          <w:rFonts w:eastAsia="Times New Roman" w:cs="Times New Roman"/>
        </w:rPr>
      </w:pPr>
      <w:r>
        <w:rPr>
          <w:rFonts w:eastAsia="Times New Roman"/>
          <w:b/>
          <w:bCs/>
        </w:rPr>
        <w:t xml:space="preserve">ΠΡΟΕΔΡΕΥΩΝ (Αναστάσιος Κουράκης): </w:t>
      </w:r>
      <w:r>
        <w:rPr>
          <w:rFonts w:eastAsia="Times New Roman"/>
          <w:bCs/>
        </w:rPr>
        <w:t>Κυρίες και κύρι</w:t>
      </w:r>
      <w:r>
        <w:rPr>
          <w:rFonts w:eastAsia="Times New Roman"/>
          <w:bCs/>
        </w:rPr>
        <w:t>οι συνάδελφοι, κ</w:t>
      </w:r>
      <w:r>
        <w:rPr>
          <w:rFonts w:eastAsia="Times New Roman"/>
          <w:szCs w:val="24"/>
        </w:rPr>
        <w:t xml:space="preserve">ηρύσσεται περαιωμένη η ψηφοφορία και παρακαλούνται οι κύριοι ψηφολέκτες να προβούν στην καταμέτρηση των </w:t>
      </w:r>
      <w:r>
        <w:rPr>
          <w:rFonts w:eastAsia="Times New Roman"/>
          <w:szCs w:val="24"/>
        </w:rPr>
        <w:t xml:space="preserve">ψήφων </w:t>
      </w:r>
      <w:r>
        <w:rPr>
          <w:rFonts w:eastAsia="Times New Roman"/>
          <w:szCs w:val="24"/>
        </w:rPr>
        <w:t xml:space="preserve">και την εξαγωγή του αποτελέσματος. </w:t>
      </w:r>
    </w:p>
    <w:p w14:paraId="6487BF3C" w14:textId="77777777" w:rsidR="00A84BAB" w:rsidRDefault="00461EAD">
      <w:pPr>
        <w:spacing w:line="600" w:lineRule="auto"/>
        <w:ind w:firstLine="720"/>
        <w:jc w:val="center"/>
        <w:rPr>
          <w:rFonts w:eastAsia="Times New Roman"/>
          <w:szCs w:val="24"/>
        </w:rPr>
      </w:pPr>
      <w:r>
        <w:rPr>
          <w:rFonts w:eastAsia="Times New Roman"/>
          <w:szCs w:val="24"/>
        </w:rPr>
        <w:t>(ΚΑΤΑΜΕΤΡΗΣΗ)</w:t>
      </w:r>
    </w:p>
    <w:p w14:paraId="6487BF3D" w14:textId="77777777" w:rsidR="00A84BAB" w:rsidRDefault="00461EAD">
      <w:pPr>
        <w:spacing w:line="600" w:lineRule="auto"/>
        <w:ind w:firstLine="720"/>
        <w:jc w:val="center"/>
        <w:rPr>
          <w:rFonts w:eastAsia="Times New Roman" w:cs="Times New Roman"/>
          <w:szCs w:val="24"/>
        </w:rPr>
      </w:pPr>
      <w:r w:rsidRPr="009A50DA">
        <w:rPr>
          <w:rFonts w:eastAsia="Times New Roman" w:cs="Times New Roman"/>
          <w:szCs w:val="24"/>
        </w:rPr>
        <w:t>(</w:t>
      </w:r>
      <w:r>
        <w:rPr>
          <w:rFonts w:eastAsia="Times New Roman" w:cs="Times New Roman"/>
          <w:szCs w:val="24"/>
        </w:rPr>
        <w:t>ΜΕΤΑ ΤΗΝ ΚΑΤΑΜΕΤΡΗΣΗ)</w:t>
      </w:r>
    </w:p>
    <w:p w14:paraId="6487BF3E" w14:textId="77777777" w:rsidR="00A84BAB" w:rsidRDefault="00461EAD">
      <w:pPr>
        <w:spacing w:line="600" w:lineRule="auto"/>
        <w:ind w:firstLine="720"/>
        <w:jc w:val="both"/>
        <w:rPr>
          <w:rFonts w:eastAsia="Times New Roman" w:cs="Times New Roman"/>
          <w:szCs w:val="24"/>
        </w:rPr>
      </w:pPr>
      <w:r w:rsidRPr="001A2513">
        <w:rPr>
          <w:rFonts w:eastAsia="Times New Roman" w:cs="Times New Roman"/>
          <w:b/>
          <w:szCs w:val="24"/>
        </w:rPr>
        <w:t>ΠΡΟΕΔΡΕΥΩΝ</w:t>
      </w:r>
      <w:r>
        <w:rPr>
          <w:rFonts w:eastAsia="Times New Roman" w:cs="Times New Roman"/>
          <w:b/>
          <w:szCs w:val="24"/>
        </w:rPr>
        <w:t xml:space="preserve"> </w:t>
      </w:r>
      <w:r w:rsidRPr="001A2513">
        <w:rPr>
          <w:rFonts w:eastAsia="Times New Roman" w:cs="Times New Roman"/>
          <w:b/>
          <w:szCs w:val="24"/>
        </w:rPr>
        <w:t>(Αναστάσιος Κουράκης)</w:t>
      </w:r>
      <w:r>
        <w:rPr>
          <w:rFonts w:eastAsia="Times New Roman" w:cs="Times New Roman"/>
          <w:b/>
          <w:szCs w:val="24"/>
        </w:rPr>
        <w:t xml:space="preserve">: </w:t>
      </w:r>
      <w:r>
        <w:rPr>
          <w:rFonts w:eastAsia="Times New Roman" w:cs="Times New Roman"/>
          <w:szCs w:val="24"/>
        </w:rPr>
        <w:t>Κυρίες και κύριοι συνάδ</w:t>
      </w:r>
      <w:r>
        <w:rPr>
          <w:rFonts w:eastAsia="Times New Roman" w:cs="Times New Roman"/>
          <w:szCs w:val="24"/>
        </w:rPr>
        <w:t>ελφοι, έχω την τιμή να σας ανακοινώσω το αποτέλεσμα της διεξαχθείσας ονομαστικής ψηφοφορίας επί τ</w:t>
      </w:r>
      <w:r>
        <w:rPr>
          <w:rFonts w:eastAsia="Times New Roman" w:cs="Times New Roman"/>
          <w:szCs w:val="24"/>
        </w:rPr>
        <w:t>ων</w:t>
      </w:r>
      <w:r>
        <w:rPr>
          <w:rFonts w:eastAsia="Times New Roman" w:cs="Times New Roman"/>
          <w:szCs w:val="24"/>
        </w:rPr>
        <w:t xml:space="preserve"> α</w:t>
      </w:r>
      <w:r>
        <w:rPr>
          <w:rFonts w:eastAsia="Times New Roman" w:cs="Times New Roman"/>
          <w:szCs w:val="24"/>
        </w:rPr>
        <w:t xml:space="preserve">ιτήσεων </w:t>
      </w:r>
      <w:r>
        <w:rPr>
          <w:rFonts w:eastAsia="Times New Roman" w:cs="Times New Roman"/>
          <w:szCs w:val="24"/>
        </w:rPr>
        <w:t xml:space="preserve">άρσης ασυλίας των συναδέλφων Βουλευτών. </w:t>
      </w:r>
    </w:p>
    <w:p w14:paraId="6487BF3F"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 xml:space="preserve">Ψήφισαν συνολικά </w:t>
      </w:r>
      <w:r>
        <w:rPr>
          <w:rFonts w:eastAsia="Times New Roman" w:cs="Times New Roman"/>
          <w:szCs w:val="24"/>
        </w:rPr>
        <w:t>171</w:t>
      </w:r>
      <w:r>
        <w:rPr>
          <w:rFonts w:eastAsia="Times New Roman" w:cs="Times New Roman"/>
          <w:szCs w:val="24"/>
        </w:rPr>
        <w:t xml:space="preserve"> Βουλευτές. </w:t>
      </w:r>
    </w:p>
    <w:p w14:paraId="6487BF40"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υπόθεση των συναδέλφων κ. Κωνσταντίνου </w:t>
      </w:r>
      <w:proofErr w:type="spellStart"/>
      <w:r>
        <w:rPr>
          <w:rFonts w:eastAsia="Times New Roman" w:cs="Times New Roman"/>
          <w:szCs w:val="24"/>
        </w:rPr>
        <w:t>Μπαρμπαρούση</w:t>
      </w:r>
      <w:proofErr w:type="spellEnd"/>
      <w:r>
        <w:rPr>
          <w:rFonts w:eastAsia="Times New Roman" w:cs="Times New Roman"/>
          <w:szCs w:val="24"/>
        </w:rPr>
        <w:t xml:space="preserve">, Ηλία </w:t>
      </w:r>
      <w:proofErr w:type="spellStart"/>
      <w:r>
        <w:rPr>
          <w:rFonts w:eastAsia="Times New Roman" w:cs="Times New Roman"/>
          <w:szCs w:val="24"/>
        </w:rPr>
        <w:t>Παναγιώταρου</w:t>
      </w:r>
      <w:proofErr w:type="spellEnd"/>
      <w:r>
        <w:rPr>
          <w:rFonts w:eastAsia="Times New Roman" w:cs="Times New Roman"/>
          <w:szCs w:val="24"/>
        </w:rPr>
        <w:t xml:space="preserve"> και Ιωάννη Λαγού υπέρ της άρσης ασυλίας, δηλαδή «ΝΑΙ», ψήφισαν </w:t>
      </w:r>
      <w:r>
        <w:rPr>
          <w:rFonts w:eastAsia="Times New Roman" w:cs="Times New Roman"/>
          <w:szCs w:val="24"/>
        </w:rPr>
        <w:t>160</w:t>
      </w:r>
      <w:r>
        <w:rPr>
          <w:rFonts w:eastAsia="Times New Roman" w:cs="Times New Roman"/>
          <w:szCs w:val="24"/>
        </w:rPr>
        <w:t xml:space="preserve"> Βουλευτές. </w:t>
      </w:r>
    </w:p>
    <w:p w14:paraId="6487BF41"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Κατά της άρσ</w:t>
      </w:r>
      <w:r>
        <w:rPr>
          <w:rFonts w:eastAsia="Times New Roman" w:cs="Times New Roman"/>
          <w:szCs w:val="24"/>
        </w:rPr>
        <w:t>η</w:t>
      </w:r>
      <w:r>
        <w:rPr>
          <w:rFonts w:eastAsia="Times New Roman" w:cs="Times New Roman"/>
          <w:szCs w:val="24"/>
        </w:rPr>
        <w:t xml:space="preserve">ς ασυλίας, δηλαδή «ΟΧΙ», ψήφισαν </w:t>
      </w:r>
      <w:r>
        <w:rPr>
          <w:rFonts w:eastAsia="Times New Roman" w:cs="Times New Roman"/>
          <w:szCs w:val="24"/>
        </w:rPr>
        <w:t>8</w:t>
      </w:r>
      <w:r>
        <w:rPr>
          <w:rFonts w:eastAsia="Times New Roman" w:cs="Times New Roman"/>
          <w:szCs w:val="24"/>
        </w:rPr>
        <w:t xml:space="preserve"> Βουλευτές. </w:t>
      </w:r>
    </w:p>
    <w:p w14:paraId="6487BF42"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 xml:space="preserve">Ψήφισε «ΠΑΡΩΝ» </w:t>
      </w:r>
      <w:r>
        <w:rPr>
          <w:rFonts w:eastAsia="Times New Roman" w:cs="Times New Roman"/>
          <w:szCs w:val="24"/>
        </w:rPr>
        <w:t>1</w:t>
      </w:r>
      <w:r>
        <w:rPr>
          <w:rFonts w:eastAsia="Times New Roman" w:cs="Times New Roman"/>
          <w:szCs w:val="24"/>
        </w:rPr>
        <w:t xml:space="preserve"> Βουλευτής. </w:t>
      </w:r>
    </w:p>
    <w:p w14:paraId="6487BF43"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Ψήφισαν «ΛΕΥΚΟ» 2 Βουλευτές.</w:t>
      </w:r>
    </w:p>
    <w:p w14:paraId="6487BF44"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 xml:space="preserve">Συνεπώς η αίτηση της </w:t>
      </w:r>
      <w:r>
        <w:rPr>
          <w:rFonts w:eastAsia="Times New Roman" w:cs="Times New Roman"/>
          <w:szCs w:val="24"/>
        </w:rPr>
        <w:t>ε</w:t>
      </w:r>
      <w:r>
        <w:rPr>
          <w:rFonts w:eastAsia="Times New Roman" w:cs="Times New Roman"/>
          <w:szCs w:val="24"/>
        </w:rPr>
        <w:t xml:space="preserve">ισαγγελικής </w:t>
      </w:r>
      <w:r>
        <w:rPr>
          <w:rFonts w:eastAsia="Times New Roman" w:cs="Times New Roman"/>
          <w:szCs w:val="24"/>
        </w:rPr>
        <w:t>α</w:t>
      </w:r>
      <w:r>
        <w:rPr>
          <w:rFonts w:eastAsia="Times New Roman" w:cs="Times New Roman"/>
          <w:szCs w:val="24"/>
        </w:rPr>
        <w:t xml:space="preserve">ρχής έγινε </w:t>
      </w:r>
      <w:r>
        <w:rPr>
          <w:rFonts w:eastAsia="Times New Roman" w:cs="Times New Roman"/>
          <w:szCs w:val="24"/>
        </w:rPr>
        <w:t xml:space="preserve">δεκτή. </w:t>
      </w:r>
    </w:p>
    <w:p w14:paraId="6487BF45"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 xml:space="preserve">Για την υπόθεση του συναδέλφου κ. Χρήστου </w:t>
      </w:r>
      <w:proofErr w:type="spellStart"/>
      <w:r>
        <w:rPr>
          <w:rFonts w:eastAsia="Times New Roman" w:cs="Times New Roman"/>
          <w:szCs w:val="24"/>
        </w:rPr>
        <w:t>Κέλλα</w:t>
      </w:r>
      <w:proofErr w:type="spellEnd"/>
      <w:r>
        <w:rPr>
          <w:rFonts w:eastAsia="Times New Roman" w:cs="Times New Roman"/>
          <w:szCs w:val="24"/>
        </w:rPr>
        <w:t xml:space="preserve"> υπέρ της άρσης ασυλίας, δηλαδή «ΝΑΙ», ψήφισαν </w:t>
      </w:r>
      <w:r>
        <w:rPr>
          <w:rFonts w:eastAsia="Times New Roman" w:cs="Times New Roman"/>
          <w:szCs w:val="24"/>
        </w:rPr>
        <w:t>142</w:t>
      </w:r>
      <w:r>
        <w:rPr>
          <w:rFonts w:eastAsia="Times New Roman" w:cs="Times New Roman"/>
          <w:szCs w:val="24"/>
        </w:rPr>
        <w:t xml:space="preserve"> Βουλευτές. </w:t>
      </w:r>
    </w:p>
    <w:p w14:paraId="6487BF46"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Κατά της άρσ</w:t>
      </w:r>
      <w:r>
        <w:rPr>
          <w:rFonts w:eastAsia="Times New Roman" w:cs="Times New Roman"/>
          <w:szCs w:val="24"/>
        </w:rPr>
        <w:t>η</w:t>
      </w:r>
      <w:r>
        <w:rPr>
          <w:rFonts w:eastAsia="Times New Roman" w:cs="Times New Roman"/>
          <w:szCs w:val="24"/>
        </w:rPr>
        <w:t xml:space="preserve">ς ασυλίας, δηλαδή «ΟΧΙ», ψήφισαν </w:t>
      </w:r>
      <w:r>
        <w:rPr>
          <w:rFonts w:eastAsia="Times New Roman" w:cs="Times New Roman"/>
          <w:szCs w:val="24"/>
        </w:rPr>
        <w:t>24</w:t>
      </w:r>
      <w:r>
        <w:rPr>
          <w:rFonts w:eastAsia="Times New Roman" w:cs="Times New Roman"/>
          <w:szCs w:val="24"/>
        </w:rPr>
        <w:t xml:space="preserve"> Βουλευτές. </w:t>
      </w:r>
    </w:p>
    <w:p w14:paraId="6487BF47"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 xml:space="preserve">Ψήφισαν «ΠΑΡΩΝ» </w:t>
      </w:r>
      <w:r>
        <w:rPr>
          <w:rFonts w:eastAsia="Times New Roman" w:cs="Times New Roman"/>
          <w:szCs w:val="24"/>
        </w:rPr>
        <w:t>3</w:t>
      </w:r>
      <w:r>
        <w:rPr>
          <w:rFonts w:eastAsia="Times New Roman" w:cs="Times New Roman"/>
          <w:szCs w:val="24"/>
        </w:rPr>
        <w:t xml:space="preserve"> Βουλευτές. </w:t>
      </w:r>
    </w:p>
    <w:p w14:paraId="6487BF48"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lastRenderedPageBreak/>
        <w:t>Ψήφισαν</w:t>
      </w:r>
      <w:r>
        <w:rPr>
          <w:rFonts w:eastAsia="Times New Roman" w:cs="Times New Roman"/>
          <w:szCs w:val="24"/>
        </w:rPr>
        <w:t xml:space="preserve"> «ΛΕΥΚΟ» 2</w:t>
      </w:r>
      <w:r>
        <w:rPr>
          <w:rFonts w:eastAsia="Times New Roman" w:cs="Times New Roman"/>
          <w:szCs w:val="24"/>
        </w:rPr>
        <w:t xml:space="preserve"> </w:t>
      </w:r>
      <w:r>
        <w:rPr>
          <w:rFonts w:eastAsia="Times New Roman" w:cs="Times New Roman"/>
          <w:szCs w:val="24"/>
        </w:rPr>
        <w:t>Βουλευτές</w:t>
      </w:r>
      <w:r>
        <w:rPr>
          <w:rFonts w:eastAsia="Times New Roman" w:cs="Times New Roman"/>
          <w:szCs w:val="24"/>
        </w:rPr>
        <w:t xml:space="preserve">. </w:t>
      </w:r>
    </w:p>
    <w:p w14:paraId="6487BF49"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 xml:space="preserve">Συνεπώς η αίτηση </w:t>
      </w:r>
      <w:r>
        <w:rPr>
          <w:rFonts w:eastAsia="Times New Roman" w:cs="Times New Roman"/>
          <w:szCs w:val="24"/>
        </w:rPr>
        <w:t xml:space="preserve">της </w:t>
      </w:r>
      <w:r>
        <w:rPr>
          <w:rFonts w:eastAsia="Times New Roman" w:cs="Times New Roman"/>
          <w:szCs w:val="24"/>
        </w:rPr>
        <w:t>ε</w:t>
      </w:r>
      <w:r>
        <w:rPr>
          <w:rFonts w:eastAsia="Times New Roman" w:cs="Times New Roman"/>
          <w:szCs w:val="24"/>
        </w:rPr>
        <w:t xml:space="preserve">ισαγγελικής </w:t>
      </w:r>
      <w:r>
        <w:rPr>
          <w:rFonts w:eastAsia="Times New Roman" w:cs="Times New Roman"/>
          <w:szCs w:val="24"/>
        </w:rPr>
        <w:t>α</w:t>
      </w:r>
      <w:r>
        <w:rPr>
          <w:rFonts w:eastAsia="Times New Roman" w:cs="Times New Roman"/>
          <w:szCs w:val="24"/>
        </w:rPr>
        <w:t xml:space="preserve">ρχής έγινε δεκτή. </w:t>
      </w:r>
    </w:p>
    <w:p w14:paraId="6487BF4A"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 xml:space="preserve">Για την υπόθεση του συναδέλφου κ. Αναστασίου </w:t>
      </w:r>
      <w:proofErr w:type="spellStart"/>
      <w:r>
        <w:rPr>
          <w:rFonts w:eastAsia="Times New Roman" w:cs="Times New Roman"/>
          <w:szCs w:val="24"/>
        </w:rPr>
        <w:t>Πρατσόλη</w:t>
      </w:r>
      <w:proofErr w:type="spellEnd"/>
      <w:r>
        <w:rPr>
          <w:rFonts w:eastAsia="Times New Roman" w:cs="Times New Roman"/>
          <w:szCs w:val="24"/>
        </w:rPr>
        <w:t xml:space="preserve"> υπέρ της άρσης ασυλίας, δηλαδή «ΝΑΙ», ψήφισαν </w:t>
      </w:r>
      <w:r>
        <w:rPr>
          <w:rFonts w:eastAsia="Times New Roman" w:cs="Times New Roman"/>
          <w:szCs w:val="24"/>
        </w:rPr>
        <w:t>11</w:t>
      </w:r>
      <w:r>
        <w:rPr>
          <w:rFonts w:eastAsia="Times New Roman" w:cs="Times New Roman"/>
          <w:szCs w:val="24"/>
        </w:rPr>
        <w:t>3</w:t>
      </w:r>
      <w:r>
        <w:rPr>
          <w:rFonts w:eastAsia="Times New Roman" w:cs="Times New Roman"/>
          <w:szCs w:val="24"/>
        </w:rPr>
        <w:t xml:space="preserve"> Βουλευτές. </w:t>
      </w:r>
    </w:p>
    <w:p w14:paraId="6487BF4B"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Κατά της άρσ</w:t>
      </w:r>
      <w:r>
        <w:rPr>
          <w:rFonts w:eastAsia="Times New Roman" w:cs="Times New Roman"/>
          <w:szCs w:val="24"/>
        </w:rPr>
        <w:t>η</w:t>
      </w:r>
      <w:r>
        <w:rPr>
          <w:rFonts w:eastAsia="Times New Roman" w:cs="Times New Roman"/>
          <w:szCs w:val="24"/>
        </w:rPr>
        <w:t xml:space="preserve">ς ασυλίας, δηλαδή «ΟΧΙ», ψήφισαν </w:t>
      </w:r>
      <w:r>
        <w:rPr>
          <w:rFonts w:eastAsia="Times New Roman" w:cs="Times New Roman"/>
          <w:szCs w:val="24"/>
        </w:rPr>
        <w:t>53</w:t>
      </w:r>
      <w:r>
        <w:rPr>
          <w:rFonts w:eastAsia="Times New Roman" w:cs="Times New Roman"/>
          <w:szCs w:val="24"/>
        </w:rPr>
        <w:t xml:space="preserve"> Βουλευτές. </w:t>
      </w:r>
    </w:p>
    <w:p w14:paraId="6487BF4C"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Ψήφισ</w:t>
      </w:r>
      <w:r>
        <w:rPr>
          <w:rFonts w:eastAsia="Times New Roman" w:cs="Times New Roman"/>
          <w:szCs w:val="24"/>
        </w:rPr>
        <w:t>αν</w:t>
      </w:r>
      <w:r>
        <w:rPr>
          <w:rFonts w:eastAsia="Times New Roman" w:cs="Times New Roman"/>
          <w:szCs w:val="24"/>
        </w:rPr>
        <w:t xml:space="preserve"> «ΠΑΡΩΝ» </w:t>
      </w:r>
      <w:r>
        <w:rPr>
          <w:rFonts w:eastAsia="Times New Roman" w:cs="Times New Roman"/>
          <w:szCs w:val="24"/>
        </w:rPr>
        <w:t>2</w:t>
      </w:r>
      <w:r>
        <w:rPr>
          <w:rFonts w:eastAsia="Times New Roman" w:cs="Times New Roman"/>
          <w:szCs w:val="24"/>
        </w:rPr>
        <w:t xml:space="preserve"> Βουλευτ</w:t>
      </w:r>
      <w:r>
        <w:rPr>
          <w:rFonts w:eastAsia="Times New Roman" w:cs="Times New Roman"/>
          <w:szCs w:val="24"/>
        </w:rPr>
        <w:t>έ</w:t>
      </w:r>
      <w:r>
        <w:rPr>
          <w:rFonts w:eastAsia="Times New Roman" w:cs="Times New Roman"/>
          <w:szCs w:val="24"/>
        </w:rPr>
        <w:t xml:space="preserve">ς. </w:t>
      </w:r>
    </w:p>
    <w:p w14:paraId="6487BF4D" w14:textId="77777777" w:rsidR="00A84BAB" w:rsidRDefault="00461EAD">
      <w:pPr>
        <w:spacing w:line="600" w:lineRule="auto"/>
        <w:ind w:firstLine="720"/>
        <w:jc w:val="both"/>
        <w:rPr>
          <w:rFonts w:eastAsia="Times New Roman" w:cs="Times New Roman"/>
          <w:szCs w:val="24"/>
        </w:rPr>
      </w:pPr>
      <w:r w:rsidRPr="0093503A">
        <w:rPr>
          <w:rFonts w:eastAsia="Times New Roman" w:cs="Times New Roman"/>
          <w:szCs w:val="24"/>
        </w:rPr>
        <w:t>Ψήφισ</w:t>
      </w:r>
      <w:r w:rsidRPr="0093503A">
        <w:rPr>
          <w:rFonts w:eastAsia="Times New Roman" w:cs="Times New Roman"/>
          <w:szCs w:val="24"/>
        </w:rPr>
        <w:t>αν</w:t>
      </w:r>
      <w:r w:rsidRPr="0093503A">
        <w:rPr>
          <w:rFonts w:eastAsia="Times New Roman" w:cs="Times New Roman"/>
          <w:szCs w:val="24"/>
        </w:rPr>
        <w:t xml:space="preserve"> </w:t>
      </w:r>
      <w:r w:rsidRPr="0093503A">
        <w:rPr>
          <w:rFonts w:eastAsia="Times New Roman" w:cs="Times New Roman"/>
          <w:szCs w:val="24"/>
        </w:rPr>
        <w:t>«ΛΕΥΚΟ» 3 Βουλευτές.</w:t>
      </w:r>
    </w:p>
    <w:p w14:paraId="6487BF4E" w14:textId="77777777" w:rsidR="00A84BAB" w:rsidRDefault="00461EAD">
      <w:pPr>
        <w:spacing w:line="600" w:lineRule="auto"/>
        <w:ind w:firstLine="720"/>
        <w:jc w:val="both"/>
        <w:rPr>
          <w:rFonts w:eastAsia="Times New Roman" w:cs="Times New Roman"/>
          <w:szCs w:val="24"/>
        </w:rPr>
      </w:pPr>
      <w:r w:rsidRPr="0093503A">
        <w:rPr>
          <w:rFonts w:eastAsia="Times New Roman" w:cs="Times New Roman"/>
          <w:szCs w:val="24"/>
        </w:rPr>
        <w:t xml:space="preserve">Συνεπώς η αίτηση της </w:t>
      </w:r>
      <w:r w:rsidRPr="0093503A">
        <w:rPr>
          <w:rFonts w:eastAsia="Times New Roman" w:cs="Times New Roman"/>
          <w:szCs w:val="24"/>
        </w:rPr>
        <w:t>ε</w:t>
      </w:r>
      <w:r w:rsidRPr="0093503A">
        <w:rPr>
          <w:rFonts w:eastAsia="Times New Roman" w:cs="Times New Roman"/>
          <w:szCs w:val="24"/>
        </w:rPr>
        <w:t xml:space="preserve">ισαγγελικής </w:t>
      </w:r>
      <w:r w:rsidRPr="0093503A">
        <w:rPr>
          <w:rFonts w:eastAsia="Times New Roman" w:cs="Times New Roman"/>
          <w:szCs w:val="24"/>
        </w:rPr>
        <w:t>α</w:t>
      </w:r>
      <w:r w:rsidRPr="0093503A">
        <w:rPr>
          <w:rFonts w:eastAsia="Times New Roman" w:cs="Times New Roman"/>
          <w:szCs w:val="24"/>
        </w:rPr>
        <w:t xml:space="preserve">ρχής έγινε δεκτή. </w:t>
      </w:r>
    </w:p>
    <w:p w14:paraId="6487BF4F" w14:textId="77777777" w:rsidR="00A84BAB" w:rsidRDefault="00461EAD">
      <w:pPr>
        <w:spacing w:line="600" w:lineRule="auto"/>
        <w:ind w:firstLine="720"/>
        <w:jc w:val="both"/>
        <w:rPr>
          <w:rFonts w:eastAsia="Times New Roman" w:cs="Times New Roman"/>
          <w:szCs w:val="24"/>
        </w:rPr>
      </w:pPr>
      <w:r w:rsidRPr="0093503A">
        <w:rPr>
          <w:rFonts w:eastAsia="Times New Roman" w:cs="Times New Roman"/>
          <w:szCs w:val="24"/>
        </w:rPr>
        <w:t>(</w:t>
      </w:r>
      <w:r w:rsidRPr="0093503A">
        <w:rPr>
          <w:rFonts w:eastAsia="Times New Roman" w:cs="Times New Roman"/>
          <w:szCs w:val="24"/>
        </w:rPr>
        <w:t>Το πρωτόκολλο</w:t>
      </w:r>
      <w:r w:rsidRPr="0093503A">
        <w:rPr>
          <w:rFonts w:eastAsia="Times New Roman" w:cs="Times New Roman"/>
          <w:szCs w:val="24"/>
        </w:rPr>
        <w:t xml:space="preserve"> και τα ψηφοδέλτια </w:t>
      </w:r>
      <w:r w:rsidRPr="0093503A">
        <w:rPr>
          <w:rFonts w:eastAsia="Times New Roman" w:cs="Times New Roman"/>
          <w:szCs w:val="24"/>
        </w:rPr>
        <w:t>της διεξαχθείσης ονομαστικής ψηφοφορίας καταχωρίζονται στα Πρακτικά και έχουν ως εξής:</w:t>
      </w:r>
    </w:p>
    <w:p w14:paraId="6487BF50" w14:textId="77777777" w:rsidR="00A84BAB" w:rsidRDefault="00461EAD">
      <w:pPr>
        <w:spacing w:line="600" w:lineRule="auto"/>
        <w:ind w:firstLine="720"/>
        <w:jc w:val="center"/>
        <w:rPr>
          <w:rFonts w:eastAsia="Times New Roman" w:cs="Times New Roman"/>
          <w:szCs w:val="24"/>
        </w:rPr>
      </w:pPr>
      <w:r>
        <w:rPr>
          <w:rFonts w:eastAsia="Times New Roman" w:cs="Times New Roman"/>
          <w:szCs w:val="24"/>
        </w:rPr>
        <w:lastRenderedPageBreak/>
        <w:t xml:space="preserve">(αλλαγή </w:t>
      </w:r>
      <w:proofErr w:type="spellStart"/>
      <w:r>
        <w:rPr>
          <w:rFonts w:eastAsia="Times New Roman" w:cs="Times New Roman"/>
          <w:szCs w:val="24"/>
        </w:rPr>
        <w:t>σελ</w:t>
      </w:r>
      <w:proofErr w:type="spellEnd"/>
      <w:r>
        <w:rPr>
          <w:rFonts w:eastAsia="Times New Roman" w:cs="Times New Roman"/>
          <w:szCs w:val="24"/>
        </w:rPr>
        <w:t>)</w:t>
      </w:r>
    </w:p>
    <w:p w14:paraId="6487BF51" w14:textId="77777777" w:rsidR="00A84BAB" w:rsidRDefault="00461EAD">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 xml:space="preserve">Να μπουν οι </w:t>
      </w:r>
      <w:proofErr w:type="spellStart"/>
      <w:r>
        <w:rPr>
          <w:rFonts w:eastAsia="Times New Roman" w:cs="Times New Roman"/>
          <w:szCs w:val="24"/>
        </w:rPr>
        <w:t>σελ</w:t>
      </w:r>
      <w:proofErr w:type="spellEnd"/>
      <w:r>
        <w:rPr>
          <w:rFonts w:eastAsia="Times New Roman" w:cs="Times New Roman"/>
          <w:szCs w:val="24"/>
        </w:rPr>
        <w:t xml:space="preserve"> 40</w:t>
      </w:r>
      <w:r>
        <w:rPr>
          <w:rFonts w:eastAsia="Times New Roman" w:cs="Times New Roman"/>
          <w:szCs w:val="24"/>
          <w:vertAlign w:val="superscript"/>
        </w:rPr>
        <w:t xml:space="preserve"> </w:t>
      </w:r>
      <w:r>
        <w:rPr>
          <w:rFonts w:eastAsia="Times New Roman" w:cs="Times New Roman"/>
          <w:szCs w:val="24"/>
        </w:rPr>
        <w:t>α και40 β)</w:t>
      </w:r>
    </w:p>
    <w:p w14:paraId="6487BF52" w14:textId="77777777" w:rsidR="00A84BAB" w:rsidRDefault="00461EAD">
      <w:pPr>
        <w:spacing w:line="600" w:lineRule="auto"/>
        <w:ind w:firstLine="720"/>
        <w:jc w:val="center"/>
        <w:rPr>
          <w:rFonts w:eastAsia="Times New Roman" w:cs="Times New Roman"/>
          <w:szCs w:val="24"/>
        </w:rPr>
      </w:pPr>
      <w:r>
        <w:rPr>
          <w:rFonts w:eastAsia="Times New Roman" w:cs="Times New Roman"/>
          <w:szCs w:val="24"/>
        </w:rPr>
        <w:t xml:space="preserve">(αλλαγή </w:t>
      </w:r>
      <w:proofErr w:type="spellStart"/>
      <w:r>
        <w:rPr>
          <w:rFonts w:eastAsia="Times New Roman" w:cs="Times New Roman"/>
          <w:szCs w:val="24"/>
        </w:rPr>
        <w:t>σελ</w:t>
      </w:r>
      <w:proofErr w:type="spellEnd"/>
      <w:r>
        <w:rPr>
          <w:rFonts w:eastAsia="Times New Roman" w:cs="Times New Roman"/>
          <w:szCs w:val="24"/>
        </w:rPr>
        <w:t>)</w:t>
      </w:r>
    </w:p>
    <w:p w14:paraId="6487BF53" w14:textId="77777777" w:rsidR="00A84BAB" w:rsidRDefault="00461EAD">
      <w:pPr>
        <w:spacing w:line="600" w:lineRule="auto"/>
        <w:ind w:firstLine="720"/>
        <w:jc w:val="both"/>
        <w:rPr>
          <w:rFonts w:eastAsia="Times New Roman" w:cs="Times New Roman"/>
        </w:rPr>
      </w:pPr>
      <w:r>
        <w:rPr>
          <w:rFonts w:eastAsia="Times New Roman"/>
          <w:b/>
          <w:bCs/>
        </w:rPr>
        <w:t>ΠΡΟΕ</w:t>
      </w:r>
      <w:r>
        <w:rPr>
          <w:rFonts w:eastAsia="Times New Roman"/>
          <w:b/>
          <w:bCs/>
        </w:rPr>
        <w:t>ΔΡΕΥΩΝ (Αναστάσιος Κουράκης):</w:t>
      </w:r>
      <w:r>
        <w:rPr>
          <w:rFonts w:eastAsia="Times New Roman" w:cs="Times New Roman"/>
        </w:rPr>
        <w:t xml:space="preserve"> </w:t>
      </w:r>
      <w:r>
        <w:rPr>
          <w:rFonts w:eastAsia="Times New Roman"/>
          <w:szCs w:val="24"/>
        </w:rPr>
        <w:t xml:space="preserve">Ο Βουλευτής κ. Θεόδωρος </w:t>
      </w:r>
      <w:proofErr w:type="spellStart"/>
      <w:r>
        <w:rPr>
          <w:rFonts w:eastAsia="Times New Roman"/>
          <w:szCs w:val="24"/>
        </w:rPr>
        <w:t>Φορτσάκης</w:t>
      </w:r>
      <w:proofErr w:type="spellEnd"/>
      <w:r>
        <w:rPr>
          <w:rFonts w:eastAsia="Times New Roman"/>
          <w:szCs w:val="24"/>
        </w:rPr>
        <w:t>,</w:t>
      </w:r>
      <w:r>
        <w:rPr>
          <w:rFonts w:eastAsia="Times New Roman"/>
          <w:szCs w:val="24"/>
        </w:rPr>
        <w:t xml:space="preserve"> λόγω αιφνίδιου οικογενειακού προβλήματος</w:t>
      </w:r>
      <w:r>
        <w:rPr>
          <w:rFonts w:eastAsia="Times New Roman"/>
          <w:szCs w:val="24"/>
        </w:rPr>
        <w:t>,</w:t>
      </w:r>
      <w:r>
        <w:rPr>
          <w:rFonts w:eastAsia="Times New Roman"/>
          <w:szCs w:val="24"/>
        </w:rPr>
        <w:t xml:space="preserve"> χρειάζεται να μεταβεί στην Κρήτη για μία ημέρα και παρακαλεί να του χορηγήσουμε άδεια απουσίας για την Τετάρτη 11 Μαΐου 2016. Η Βουλή εγκρίνει;</w:t>
      </w:r>
    </w:p>
    <w:p w14:paraId="6487BF54" w14:textId="77777777" w:rsidR="00A84BAB" w:rsidRDefault="00461EAD">
      <w:pPr>
        <w:tabs>
          <w:tab w:val="left" w:pos="2820"/>
        </w:tabs>
        <w:spacing w:line="600" w:lineRule="auto"/>
        <w:ind w:firstLine="720"/>
        <w:jc w:val="both"/>
        <w:rPr>
          <w:rFonts w:eastAsia="Times New Roman"/>
          <w:szCs w:val="24"/>
        </w:rPr>
      </w:pPr>
      <w:r>
        <w:rPr>
          <w:rFonts w:eastAsia="Times New Roman"/>
          <w:b/>
          <w:szCs w:val="24"/>
        </w:rPr>
        <w:t xml:space="preserve">ΟΛΟΙ ΟΙ </w:t>
      </w:r>
      <w:r>
        <w:rPr>
          <w:rFonts w:eastAsia="Times New Roman"/>
          <w:b/>
          <w:szCs w:val="24"/>
        </w:rPr>
        <w:t xml:space="preserve">ΒΟΥΛΕΥΤΕΣ: </w:t>
      </w:r>
      <w:r>
        <w:rPr>
          <w:rFonts w:eastAsia="Times New Roman"/>
          <w:szCs w:val="24"/>
        </w:rPr>
        <w:t>Μάλιστα, μάλιστα.</w:t>
      </w:r>
    </w:p>
    <w:p w14:paraId="6487BF55" w14:textId="77777777" w:rsidR="00A84BAB" w:rsidRDefault="00461EAD">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szCs w:val="24"/>
        </w:rPr>
        <w:t>Συνεπώς η</w:t>
      </w:r>
      <w:r>
        <w:rPr>
          <w:rFonts w:eastAsia="Times New Roman"/>
          <w:szCs w:val="24"/>
        </w:rPr>
        <w:t xml:space="preserve"> Βουλή ενέκρινε τη ζητηθείσα άδεια.</w:t>
      </w:r>
    </w:p>
    <w:p w14:paraId="6487BF56" w14:textId="77777777" w:rsidR="00A84BAB" w:rsidRDefault="00461EAD">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της Βουλής, </w:t>
      </w:r>
      <w:r>
        <w:rPr>
          <w:rFonts w:eastAsia="Times New Roman"/>
          <w:szCs w:val="24"/>
        </w:rPr>
        <w:t>αφού προηγουμένως ξεναγήθηκαν στην έκθεση της αίθουσας «ΕΛΕΥΘΕΡΙΟΣ ΒΕΝΙΖΕΛΟΣ» και ενημερώθηκαν για την ιστορία του κτ</w:t>
      </w:r>
      <w:r>
        <w:rPr>
          <w:rFonts w:eastAsia="Times New Roman"/>
          <w:szCs w:val="24"/>
        </w:rPr>
        <w:t>η</w:t>
      </w:r>
      <w:r>
        <w:rPr>
          <w:rFonts w:eastAsia="Times New Roman"/>
          <w:szCs w:val="24"/>
        </w:rPr>
        <w:t xml:space="preserve">ρίου και τον τρόπο </w:t>
      </w:r>
      <w:r>
        <w:rPr>
          <w:rFonts w:eastAsia="Times New Roman"/>
          <w:szCs w:val="24"/>
        </w:rPr>
        <w:lastRenderedPageBreak/>
        <w:t>οργάνωσης και λειτουργίας της Βουλής, είκοσι έξι μαθητές και μαθήτριες και πέντε συνοδοί εκπαιδευτικοί από το 2</w:t>
      </w:r>
      <w:r>
        <w:rPr>
          <w:rFonts w:eastAsia="Times New Roman"/>
          <w:szCs w:val="24"/>
          <w:vertAlign w:val="superscript"/>
        </w:rPr>
        <w:t>ο</w:t>
      </w:r>
      <w:r>
        <w:rPr>
          <w:rFonts w:eastAsia="Times New Roman"/>
          <w:szCs w:val="24"/>
        </w:rPr>
        <w:t xml:space="preserve"> Δημοτι</w:t>
      </w:r>
      <w:r>
        <w:rPr>
          <w:rFonts w:eastAsia="Times New Roman"/>
          <w:szCs w:val="24"/>
        </w:rPr>
        <w:t xml:space="preserve">κό Σχολείο </w:t>
      </w:r>
      <w:proofErr w:type="spellStart"/>
      <w:r>
        <w:rPr>
          <w:rFonts w:eastAsia="Times New Roman"/>
          <w:szCs w:val="24"/>
        </w:rPr>
        <w:t>Θεστιέων</w:t>
      </w:r>
      <w:proofErr w:type="spellEnd"/>
      <w:r>
        <w:rPr>
          <w:rFonts w:eastAsia="Times New Roman"/>
          <w:szCs w:val="24"/>
        </w:rPr>
        <w:t xml:space="preserve"> Αιτωλοακαρνανίας. </w:t>
      </w:r>
    </w:p>
    <w:p w14:paraId="6487BF57"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6487BF58" w14:textId="77777777" w:rsidR="00A84BAB" w:rsidRDefault="00461EAD">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6487BF59" w14:textId="77777777" w:rsidR="00A84BAB" w:rsidRDefault="00461EAD">
      <w:pPr>
        <w:tabs>
          <w:tab w:val="left" w:pos="2820"/>
        </w:tabs>
        <w:spacing w:line="600" w:lineRule="auto"/>
        <w:ind w:firstLine="720"/>
        <w:jc w:val="both"/>
        <w:rPr>
          <w:rFonts w:eastAsia="Times New Roman"/>
          <w:szCs w:val="24"/>
        </w:rPr>
      </w:pPr>
      <w:r>
        <w:rPr>
          <w:rFonts w:eastAsia="Times New Roman"/>
          <w:szCs w:val="24"/>
        </w:rPr>
        <w:t>Θα ήθελα να ενημερώσω τους μαθητές και τις μαθήτριες ότι ήρθαν στο τέλος μιας διαδικασίας που αφορά τις άρσεις ασυλίας Βουλευτών. Τι θα πει α</w:t>
      </w:r>
      <w:r>
        <w:rPr>
          <w:rFonts w:eastAsia="Times New Roman"/>
          <w:szCs w:val="24"/>
        </w:rPr>
        <w:t>υτό; Θα πει ότι όταν ένας Βουλευτής κατηγορείται για μια πράξη και πρόκειται να πάει στο δικαστήριο, για να πάει στο δικαστήριο πρέπει να του δώσει άδεια η Βουλή. Σε άλλες περιπτώσεις δίνει άδεια η Βουλή, σε άλλες όχι. Είναι ένα προνόμιο που δίνει η πολιτε</w:t>
      </w:r>
      <w:r>
        <w:rPr>
          <w:rFonts w:eastAsia="Times New Roman"/>
          <w:szCs w:val="24"/>
        </w:rPr>
        <w:t>ία και το Σύνταγμα στους Βουλευτές, ώστε να τους προφυλάξει από κάποιους που θέλουν να χρησιμοποιήσουν το δικαστήριο για να τους ασκήσουν μια πολιτική δίωξη η οποία σχετίζεται με τη βουλευτική τους δράση, να είναι δηλαδή πιο ανεξάρτητοι και ελεύθεροι στο ν</w:t>
      </w:r>
      <w:r>
        <w:rPr>
          <w:rFonts w:eastAsia="Times New Roman"/>
          <w:szCs w:val="24"/>
        </w:rPr>
        <w:t xml:space="preserve">α ασκούν τα βουλευτικά τους καθήκοντα. </w:t>
      </w:r>
    </w:p>
    <w:p w14:paraId="6487BF5A" w14:textId="77777777" w:rsidR="00A84BAB" w:rsidRDefault="00461EAD">
      <w:pPr>
        <w:tabs>
          <w:tab w:val="left" w:pos="2820"/>
        </w:tabs>
        <w:spacing w:line="600" w:lineRule="auto"/>
        <w:ind w:firstLine="720"/>
        <w:jc w:val="both"/>
        <w:rPr>
          <w:rFonts w:eastAsia="Times New Roman"/>
          <w:szCs w:val="24"/>
        </w:rPr>
      </w:pPr>
      <w:r>
        <w:rPr>
          <w:rFonts w:eastAsia="Times New Roman"/>
          <w:szCs w:val="24"/>
        </w:rPr>
        <w:lastRenderedPageBreak/>
        <w:t xml:space="preserve">Η άδεια αυτή, επαναλαμβάνω, δίνεται μόνο για αδικήματα που έχουν σχέση με τη βουλευτική τους δραστηριότητα. Σήμερα ψηφίσαμε για την αίτηση του </w:t>
      </w:r>
      <w:r>
        <w:rPr>
          <w:rFonts w:eastAsia="Times New Roman"/>
          <w:szCs w:val="24"/>
        </w:rPr>
        <w:t>ε</w:t>
      </w:r>
      <w:r>
        <w:rPr>
          <w:rFonts w:eastAsia="Times New Roman"/>
          <w:szCs w:val="24"/>
        </w:rPr>
        <w:t xml:space="preserve">ισαγγελέα να γίνει η άρση αυτού του δικαιώματος, δηλαδή να γίνει η άρση </w:t>
      </w:r>
      <w:r>
        <w:rPr>
          <w:rFonts w:eastAsia="Times New Roman"/>
          <w:szCs w:val="24"/>
        </w:rPr>
        <w:t xml:space="preserve">της ασυλίας. </w:t>
      </w:r>
    </w:p>
    <w:p w14:paraId="6487BF5B" w14:textId="77777777" w:rsidR="00A84BAB" w:rsidRDefault="00461EA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συνάδελφοι, δέχεστε στο σημείο αυτό να λύσουμε τη συνεδρίαση;</w:t>
      </w:r>
    </w:p>
    <w:p w14:paraId="6487BF5C" w14:textId="77777777" w:rsidR="00A84BAB" w:rsidRDefault="00461EAD">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487BF5D" w14:textId="77777777" w:rsidR="00A84BAB" w:rsidRDefault="00461EAD">
      <w:pPr>
        <w:spacing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Με τη συναίνεση του Σώματος και ώρα 13.44</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Πέμπτη 12 Μ</w:t>
      </w:r>
      <w:r>
        <w:rPr>
          <w:rFonts w:eastAsia="Times New Roman" w:cs="Times New Roman"/>
          <w:szCs w:val="24"/>
        </w:rPr>
        <w:t>αΐου 2016 και ώρα 9.30΄, με αντικείμενο εργασιών του Σώματος</w:t>
      </w:r>
      <w:r>
        <w:rPr>
          <w:rFonts w:eastAsia="Times New Roman" w:cs="Times New Roman"/>
          <w:szCs w:val="24"/>
        </w:rPr>
        <w:t>:</w:t>
      </w:r>
      <w:r>
        <w:rPr>
          <w:rFonts w:eastAsia="Times New Roman" w:cs="Times New Roman"/>
          <w:szCs w:val="24"/>
        </w:rPr>
        <w:t xml:space="preserve"> α) κοινοβουλευτικό έλεγχο, συζήτηση επικαίρων ερωτήσεων και β) νομοθετική εργασία, σύμφωνα με την ημερήσια διάταξη που έχει διανεμηθεί.</w:t>
      </w:r>
    </w:p>
    <w:p w14:paraId="6487BF5E" w14:textId="77777777" w:rsidR="00A84BAB" w:rsidRDefault="00461EAD">
      <w:pPr>
        <w:spacing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p w14:paraId="6487BF5F" w14:textId="77777777" w:rsidR="00A84BAB" w:rsidRDefault="00A84BAB">
      <w:pPr>
        <w:tabs>
          <w:tab w:val="left" w:pos="2820"/>
        </w:tabs>
        <w:spacing w:line="600" w:lineRule="auto"/>
        <w:ind w:firstLine="720"/>
        <w:jc w:val="both"/>
        <w:rPr>
          <w:rFonts w:eastAsia="Times New Roman"/>
          <w:szCs w:val="24"/>
        </w:rPr>
      </w:pPr>
    </w:p>
    <w:sectPr w:rsidR="00A84B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TohGz+vawkz+gu9axHh/mB0uBn8=" w:salt="9xt3BYZRW6ImcLE3jB4Yd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BAB"/>
    <w:rsid w:val="00461EAD"/>
    <w:rsid w:val="006A1AC2"/>
    <w:rsid w:val="00A84BA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BE9E"/>
  <w15:docId w15:val="{27BB6DF5-DE1F-4E09-80F4-35500DECB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73BA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73BA9"/>
    <w:rPr>
      <w:rFonts w:ascii="Segoe UI" w:hAnsi="Segoe UI" w:cs="Segoe UI"/>
      <w:sz w:val="18"/>
      <w:szCs w:val="18"/>
    </w:rPr>
  </w:style>
  <w:style w:type="paragraph" w:styleId="a4">
    <w:name w:val="Revision"/>
    <w:hidden/>
    <w:uiPriority w:val="99"/>
    <w:semiHidden/>
    <w:rsid w:val="006F62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239</MetadataID>
    <Session xmlns="641f345b-441b-4b81-9152-adc2e73ba5e1">Α´</Session>
    <Date xmlns="641f345b-441b-4b81-9152-adc2e73ba5e1">2016-05-10T21:00:00+00:00</Date>
    <Status xmlns="641f345b-441b-4b81-9152-adc2e73ba5e1">
      <Url>http://srv-sp1/praktika/Lists/Incoming_Metadata/EditForm.aspx?ID=239&amp;Source=/praktika/Recordings_Library/Forms/AllItems.aspx</Url>
      <Description>Δημοσιεύτηκε</Description>
    </Status>
    <Meeting xmlns="641f345b-441b-4b81-9152-adc2e73ba5e1">ΡΚΓ´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B466CE-877A-4A58-B82F-FD88218D4AA2}">
  <ds:schemaRefs>
    <ds:schemaRef ds:uri="http://schemas.microsoft.com/office/2006/documentManagement/types"/>
    <ds:schemaRef ds:uri="http://purl.org/dc/elements/1.1/"/>
    <ds:schemaRef ds:uri="http://purl.org/dc/terms/"/>
    <ds:schemaRef ds:uri="641f345b-441b-4b81-9152-adc2e73ba5e1"/>
    <ds:schemaRef ds:uri="http://www.w3.org/XML/1998/namespace"/>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59F34865-3CDC-41E6-83FE-ADFBDCBB1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222447-0DDF-4AA8-8376-0D6F69F847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5655</Words>
  <Characters>30538</Characters>
  <Application>Microsoft Office Word</Application>
  <DocSecurity>0</DocSecurity>
  <Lines>254</Lines>
  <Paragraphs>72</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2016-05-16T07:41:00Z</dcterms:created>
  <dcterms:modified xsi:type="dcterms:W3CDTF">2016-05-16T07:41:00Z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