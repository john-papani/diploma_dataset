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CEEC8" w14:textId="77777777" w:rsidR="0062705F" w:rsidRPr="0062705F" w:rsidRDefault="0062705F" w:rsidP="0062705F">
      <w:pPr>
        <w:spacing w:after="0" w:line="360" w:lineRule="auto"/>
        <w:rPr>
          <w:ins w:id="0" w:author="Φλούδα Χριστίνα" w:date="2017-04-10T13:51:00Z"/>
          <w:rFonts w:eastAsia="Times New Roman"/>
          <w:szCs w:val="24"/>
          <w:lang w:eastAsia="en-US"/>
        </w:rPr>
      </w:pPr>
      <w:ins w:id="1" w:author="Φλούδα Χριστίνα" w:date="2017-04-10T13:51:00Z">
        <w:r w:rsidRPr="0062705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713131" w14:textId="77777777" w:rsidR="0062705F" w:rsidRPr="0062705F" w:rsidRDefault="0062705F" w:rsidP="0062705F">
      <w:pPr>
        <w:spacing w:after="0" w:line="360" w:lineRule="auto"/>
        <w:rPr>
          <w:ins w:id="2" w:author="Φλούδα Χριστίνα" w:date="2017-04-10T13:51:00Z"/>
          <w:rFonts w:eastAsia="Times New Roman"/>
          <w:szCs w:val="24"/>
          <w:lang w:eastAsia="en-US"/>
        </w:rPr>
      </w:pPr>
    </w:p>
    <w:p w14:paraId="21790A08" w14:textId="77777777" w:rsidR="0062705F" w:rsidRPr="0062705F" w:rsidRDefault="0062705F" w:rsidP="0062705F">
      <w:pPr>
        <w:spacing w:after="0" w:line="360" w:lineRule="auto"/>
        <w:rPr>
          <w:ins w:id="3" w:author="Φλούδα Χριστίνα" w:date="2017-04-10T13:51:00Z"/>
          <w:rFonts w:eastAsia="Times New Roman"/>
          <w:szCs w:val="24"/>
          <w:lang w:eastAsia="en-US"/>
        </w:rPr>
      </w:pPr>
      <w:ins w:id="4" w:author="Φλούδα Χριστίνα" w:date="2017-04-10T13:51:00Z">
        <w:r w:rsidRPr="0062705F">
          <w:rPr>
            <w:rFonts w:eastAsia="Times New Roman"/>
            <w:szCs w:val="24"/>
            <w:lang w:eastAsia="en-US"/>
          </w:rPr>
          <w:t>ΠΙΝΑΚΑΣ ΠΕΡΙΕΧΟΜΕΝΩΝ</w:t>
        </w:r>
      </w:ins>
    </w:p>
    <w:p w14:paraId="3B829798" w14:textId="77777777" w:rsidR="0062705F" w:rsidRPr="0062705F" w:rsidRDefault="0062705F" w:rsidP="0062705F">
      <w:pPr>
        <w:spacing w:after="0" w:line="360" w:lineRule="auto"/>
        <w:rPr>
          <w:ins w:id="5" w:author="Φλούδα Χριστίνα" w:date="2017-04-10T13:51:00Z"/>
          <w:rFonts w:eastAsia="Times New Roman"/>
          <w:szCs w:val="24"/>
          <w:lang w:eastAsia="en-US"/>
        </w:rPr>
      </w:pPr>
      <w:ins w:id="6" w:author="Φλούδα Χριστίνα" w:date="2017-04-10T13:51:00Z">
        <w:r w:rsidRPr="0062705F">
          <w:rPr>
            <w:rFonts w:eastAsia="Times New Roman"/>
            <w:szCs w:val="24"/>
            <w:lang w:eastAsia="en-US"/>
          </w:rPr>
          <w:t xml:space="preserve">ΙΖ΄ ΠΕΡΙΟΔΟΣ </w:t>
        </w:r>
      </w:ins>
    </w:p>
    <w:p w14:paraId="1BFE6F06" w14:textId="77777777" w:rsidR="0062705F" w:rsidRPr="0062705F" w:rsidRDefault="0062705F" w:rsidP="0062705F">
      <w:pPr>
        <w:spacing w:after="0" w:line="360" w:lineRule="auto"/>
        <w:rPr>
          <w:ins w:id="7" w:author="Φλούδα Χριστίνα" w:date="2017-04-10T13:51:00Z"/>
          <w:rFonts w:eastAsia="Times New Roman"/>
          <w:szCs w:val="24"/>
          <w:lang w:eastAsia="en-US"/>
        </w:rPr>
      </w:pPr>
      <w:ins w:id="8" w:author="Φλούδα Χριστίνα" w:date="2017-04-10T13:51:00Z">
        <w:r w:rsidRPr="0062705F">
          <w:rPr>
            <w:rFonts w:eastAsia="Times New Roman"/>
            <w:szCs w:val="24"/>
            <w:lang w:eastAsia="en-US"/>
          </w:rPr>
          <w:t>ΠΡΟΕΔΡΕΥΟΜΕΝΗΣ ΚΟΙΝΟΒΟΥΛΕΥΤΙΚΗΣ ΔΗΜΟΚΡΑΤΙΑΣ</w:t>
        </w:r>
      </w:ins>
    </w:p>
    <w:p w14:paraId="0AF5F3A1" w14:textId="77777777" w:rsidR="0062705F" w:rsidRPr="0062705F" w:rsidRDefault="0062705F" w:rsidP="0062705F">
      <w:pPr>
        <w:spacing w:after="0" w:line="360" w:lineRule="auto"/>
        <w:rPr>
          <w:ins w:id="9" w:author="Φλούδα Χριστίνα" w:date="2017-04-10T13:51:00Z"/>
          <w:rFonts w:eastAsia="Times New Roman"/>
          <w:szCs w:val="24"/>
          <w:lang w:eastAsia="en-US"/>
        </w:rPr>
      </w:pPr>
      <w:ins w:id="10" w:author="Φλούδα Χριστίνα" w:date="2017-04-10T13:51:00Z">
        <w:r w:rsidRPr="0062705F">
          <w:rPr>
            <w:rFonts w:eastAsia="Times New Roman"/>
            <w:szCs w:val="24"/>
            <w:lang w:eastAsia="en-US"/>
          </w:rPr>
          <w:t>ΣΥΝΟΔΟΣ Β΄</w:t>
        </w:r>
      </w:ins>
    </w:p>
    <w:p w14:paraId="18900EAE" w14:textId="77777777" w:rsidR="0062705F" w:rsidRPr="0062705F" w:rsidRDefault="0062705F" w:rsidP="0062705F">
      <w:pPr>
        <w:spacing w:after="0" w:line="360" w:lineRule="auto"/>
        <w:rPr>
          <w:ins w:id="11" w:author="Φλούδα Χριστίνα" w:date="2017-04-10T13:51:00Z"/>
          <w:rFonts w:eastAsia="Times New Roman"/>
          <w:szCs w:val="24"/>
          <w:lang w:eastAsia="en-US"/>
        </w:rPr>
      </w:pPr>
    </w:p>
    <w:p w14:paraId="698FDC9C" w14:textId="77777777" w:rsidR="0062705F" w:rsidRPr="0062705F" w:rsidRDefault="0062705F" w:rsidP="0062705F">
      <w:pPr>
        <w:spacing w:after="0" w:line="360" w:lineRule="auto"/>
        <w:rPr>
          <w:ins w:id="12" w:author="Φλούδα Χριστίνα" w:date="2017-04-10T13:51:00Z"/>
          <w:rFonts w:eastAsia="Times New Roman"/>
          <w:szCs w:val="24"/>
          <w:lang w:eastAsia="en-US"/>
        </w:rPr>
      </w:pPr>
      <w:ins w:id="13" w:author="Φλούδα Χριστίνα" w:date="2017-04-10T13:51:00Z">
        <w:r w:rsidRPr="0062705F">
          <w:rPr>
            <w:rFonts w:eastAsia="Times New Roman"/>
            <w:szCs w:val="24"/>
            <w:lang w:eastAsia="en-US"/>
          </w:rPr>
          <w:t>ΣΥΝΕΔΡΙΑΣΗ ΡΒ΄</w:t>
        </w:r>
      </w:ins>
    </w:p>
    <w:p w14:paraId="4F0F3DBD" w14:textId="77777777" w:rsidR="0062705F" w:rsidRPr="0062705F" w:rsidRDefault="0062705F" w:rsidP="0062705F">
      <w:pPr>
        <w:spacing w:after="0" w:line="360" w:lineRule="auto"/>
        <w:rPr>
          <w:ins w:id="14" w:author="Φλούδα Χριστίνα" w:date="2017-04-10T13:51:00Z"/>
          <w:rFonts w:eastAsia="Times New Roman"/>
          <w:szCs w:val="24"/>
          <w:lang w:eastAsia="en-US"/>
        </w:rPr>
      </w:pPr>
      <w:ins w:id="15" w:author="Φλούδα Χριστίνα" w:date="2017-04-10T13:51:00Z">
        <w:r w:rsidRPr="0062705F">
          <w:rPr>
            <w:rFonts w:eastAsia="Times New Roman"/>
            <w:szCs w:val="24"/>
            <w:lang w:eastAsia="en-US"/>
          </w:rPr>
          <w:t>Δευτέρα  3 Απριλίου 2017</w:t>
        </w:r>
      </w:ins>
    </w:p>
    <w:p w14:paraId="16C0592C" w14:textId="77777777" w:rsidR="0062705F" w:rsidRPr="0062705F" w:rsidRDefault="0062705F" w:rsidP="0062705F">
      <w:pPr>
        <w:spacing w:after="0" w:line="360" w:lineRule="auto"/>
        <w:rPr>
          <w:ins w:id="16" w:author="Φλούδα Χριστίνα" w:date="2017-04-10T13:51:00Z"/>
          <w:rFonts w:eastAsia="Times New Roman"/>
          <w:szCs w:val="24"/>
          <w:lang w:eastAsia="en-US"/>
        </w:rPr>
      </w:pPr>
    </w:p>
    <w:p w14:paraId="6C29BAD5" w14:textId="77777777" w:rsidR="0062705F" w:rsidRPr="0062705F" w:rsidRDefault="0062705F" w:rsidP="0062705F">
      <w:pPr>
        <w:spacing w:after="0" w:line="360" w:lineRule="auto"/>
        <w:rPr>
          <w:ins w:id="17" w:author="Φλούδα Χριστίνα" w:date="2017-04-10T13:51:00Z"/>
          <w:rFonts w:eastAsia="Times New Roman"/>
          <w:szCs w:val="24"/>
          <w:lang w:eastAsia="en-US"/>
        </w:rPr>
      </w:pPr>
      <w:ins w:id="18" w:author="Φλούδα Χριστίνα" w:date="2017-04-10T13:51:00Z">
        <w:r w:rsidRPr="0062705F">
          <w:rPr>
            <w:rFonts w:eastAsia="Times New Roman"/>
            <w:szCs w:val="24"/>
            <w:lang w:eastAsia="en-US"/>
          </w:rPr>
          <w:t>ΘΕΜΑΤΑ</w:t>
        </w:r>
      </w:ins>
    </w:p>
    <w:p w14:paraId="17F17305" w14:textId="77777777" w:rsidR="0062705F" w:rsidRPr="0062705F" w:rsidRDefault="0062705F" w:rsidP="0062705F">
      <w:pPr>
        <w:spacing w:after="0" w:line="360" w:lineRule="auto"/>
        <w:rPr>
          <w:ins w:id="19" w:author="Φλούδα Χριστίνα" w:date="2017-04-10T13:51:00Z"/>
          <w:rFonts w:eastAsia="Times New Roman"/>
          <w:szCs w:val="24"/>
          <w:lang w:eastAsia="en-US"/>
        </w:rPr>
      </w:pPr>
      <w:ins w:id="20" w:author="Φλούδα Χριστίνα" w:date="2017-04-10T13:51:00Z">
        <w:r w:rsidRPr="0062705F">
          <w:rPr>
            <w:rFonts w:eastAsia="Times New Roman"/>
            <w:szCs w:val="24"/>
            <w:lang w:eastAsia="en-US"/>
          </w:rPr>
          <w:t xml:space="preserve"> </w:t>
        </w:r>
        <w:r w:rsidRPr="0062705F">
          <w:rPr>
            <w:rFonts w:eastAsia="Times New Roman"/>
            <w:szCs w:val="24"/>
            <w:lang w:eastAsia="en-US"/>
          </w:rPr>
          <w:br/>
          <w:t xml:space="preserve">Α. ΕΙΔΙΚΑ ΘΕΜΑΤΑ </w:t>
        </w:r>
        <w:r w:rsidRPr="0062705F">
          <w:rPr>
            <w:rFonts w:eastAsia="Times New Roman"/>
            <w:szCs w:val="24"/>
            <w:lang w:eastAsia="en-US"/>
          </w:rPr>
          <w:br/>
          <w:t xml:space="preserve">1. Ανακοινώνεται ότι τη συνεδρίαση παρακολουθούν μαθητές από το 3ο Γυμνάσιο Ιεράπετρας, σελ. </w:t>
        </w:r>
        <w:r w:rsidRPr="0062705F">
          <w:rPr>
            <w:rFonts w:eastAsia="Times New Roman"/>
            <w:szCs w:val="24"/>
            <w:lang w:eastAsia="en-US"/>
          </w:rPr>
          <w:br/>
          <w:t xml:space="preserve">2. Ανακοινώνεται ότι ο Πρωθυπουργός και Πρόεδρος της Κοινοβουλευτικής Ομάδας του ΣΥΡΙΖΑ κ. Αλέξης Τσίπρας και 143 Βουλευτές του κόμματός του και ο Πρόεδρος της Κοινοβουλευτικής Ομάδας των ΑΝΕΛ κ. Παναγιώτης (Πάνος) Καμμένος και 8 Βουλευτές του κόμματός του κατέθεσαν πρόταση για σύσταση Εξεταστικής Επιτροπής για τη διερεύνηση σκανδάλων στον χώρο της Υγείας κατά τα έτη 1997-2014, σύμφωνα με το άρθρο 68 παράγραφος 2 του Συντάγματος και 144 </w:t>
        </w:r>
        <w:proofErr w:type="spellStart"/>
        <w:r w:rsidRPr="0062705F">
          <w:rPr>
            <w:rFonts w:eastAsia="Times New Roman"/>
            <w:szCs w:val="24"/>
            <w:lang w:eastAsia="en-US"/>
          </w:rPr>
          <w:t>επ</w:t>
        </w:r>
        <w:proofErr w:type="spellEnd"/>
        <w:r w:rsidRPr="0062705F">
          <w:rPr>
            <w:rFonts w:eastAsia="Times New Roman"/>
            <w:szCs w:val="24"/>
            <w:lang w:eastAsia="en-US"/>
          </w:rPr>
          <w:t xml:space="preserve">. του Κανονισμού της Βουλής, σελ. </w:t>
        </w:r>
        <w:r w:rsidRPr="0062705F">
          <w:rPr>
            <w:rFonts w:eastAsia="Times New Roman"/>
            <w:szCs w:val="24"/>
            <w:lang w:eastAsia="en-US"/>
          </w:rPr>
          <w:br/>
          <w:t xml:space="preserve">3. Επί διαδικαστικού θέματος, σελ. </w:t>
        </w:r>
        <w:r w:rsidRPr="0062705F">
          <w:rPr>
            <w:rFonts w:eastAsia="Times New Roman"/>
            <w:szCs w:val="24"/>
            <w:lang w:eastAsia="en-US"/>
          </w:rPr>
          <w:br/>
          <w:t xml:space="preserve"> </w:t>
        </w:r>
        <w:r w:rsidRPr="0062705F">
          <w:rPr>
            <w:rFonts w:eastAsia="Times New Roman"/>
            <w:szCs w:val="24"/>
            <w:lang w:eastAsia="en-US"/>
          </w:rPr>
          <w:br/>
          <w:t xml:space="preserve">Β. ΚΟΙΝΟΒΟΥΛΕΥΤΙΚΟΣ ΕΛΕΓΧΟΣ </w:t>
        </w:r>
        <w:r w:rsidRPr="0062705F">
          <w:rPr>
            <w:rFonts w:eastAsia="Times New Roman"/>
            <w:szCs w:val="24"/>
            <w:lang w:eastAsia="en-US"/>
          </w:rPr>
          <w:br/>
          <w:t>Συζήτηση επικαίρων ερωτήσεων:</w:t>
        </w:r>
        <w:r w:rsidRPr="0062705F">
          <w:rPr>
            <w:rFonts w:eastAsia="Times New Roman"/>
            <w:szCs w:val="24"/>
            <w:lang w:eastAsia="en-US"/>
          </w:rPr>
          <w:br/>
          <w:t xml:space="preserve">   α) Προς την Υπουργό Διοικητικής Ανασυγκρότησης, σχετικά με τις προσλήψεις στον κλάδο φύλαξης αρχαιολογικών χώρων και μουσείων, σελ. </w:t>
        </w:r>
        <w:r w:rsidRPr="0062705F">
          <w:rPr>
            <w:rFonts w:eastAsia="Times New Roman"/>
            <w:szCs w:val="24"/>
            <w:lang w:eastAsia="en-US"/>
          </w:rPr>
          <w:br/>
          <w:t xml:space="preserve">   β) Προς τον Υπουργό Εσωτερικών, σχετικά με την καταβολή των δεδουλευμένων και την αποτροπή απολύσεων των συμβασιούχων στους Δήμους, σελ. </w:t>
        </w:r>
        <w:r w:rsidRPr="0062705F">
          <w:rPr>
            <w:rFonts w:eastAsia="Times New Roman"/>
            <w:szCs w:val="24"/>
            <w:lang w:eastAsia="en-US"/>
          </w:rPr>
          <w:br/>
          <w:t xml:space="preserve">   γ) Προς τον Υπουργό Οικονομίας και Ανάπτυξης, σχετικά με την αντικατάσταση - επέκταση του υπάρχοντος φθαρμένου δικτύου ύδρευσης της πόλης του Ηρακλείου Κρήτης, σελ. </w:t>
        </w:r>
        <w:r w:rsidRPr="0062705F">
          <w:rPr>
            <w:rFonts w:eastAsia="Times New Roman"/>
            <w:szCs w:val="24"/>
            <w:lang w:eastAsia="en-US"/>
          </w:rPr>
          <w:br/>
          <w:t xml:space="preserve">   δ) Προς τον Υπουργό Δικαιοσύνης, Διαφάνειας και Ανθρωπίνων Δικαιωμάτων, σχετικά με την αποσυμφόρηση των φυλακών και την αύξηση της εγκληματικότητας, σελ. </w:t>
        </w:r>
        <w:r w:rsidRPr="0062705F">
          <w:rPr>
            <w:rFonts w:eastAsia="Times New Roman"/>
            <w:szCs w:val="24"/>
            <w:lang w:eastAsia="en-US"/>
          </w:rPr>
          <w:br/>
          <w:t xml:space="preserve">   ε) Προς τον Υπουργό Υποδομών και Μεταφορών, σχετικά με την επικινδυνότητα του εθνικού δικτύου Αμφιλοχίας - Λευκάδας - Πρέβεζας - Ηγουμενίτσας, σελ. </w:t>
        </w:r>
        <w:r w:rsidRPr="0062705F">
          <w:rPr>
            <w:rFonts w:eastAsia="Times New Roman"/>
            <w:szCs w:val="24"/>
            <w:lang w:eastAsia="en-US"/>
          </w:rPr>
          <w:br/>
          <w:t xml:space="preserve"> </w:t>
        </w:r>
      </w:ins>
    </w:p>
    <w:p w14:paraId="24D64130" w14:textId="77777777" w:rsidR="0062705F" w:rsidRPr="0062705F" w:rsidRDefault="0062705F" w:rsidP="0062705F">
      <w:pPr>
        <w:spacing w:after="0" w:line="360" w:lineRule="auto"/>
        <w:rPr>
          <w:ins w:id="21" w:author="Φλούδα Χριστίνα" w:date="2017-04-10T13:51:00Z"/>
          <w:rFonts w:eastAsia="Times New Roman"/>
          <w:szCs w:val="24"/>
          <w:lang w:eastAsia="en-US"/>
        </w:rPr>
      </w:pPr>
      <w:ins w:id="22" w:author="Φλούδα Χριστίνα" w:date="2017-04-10T13:51:00Z">
        <w:r w:rsidRPr="0062705F">
          <w:rPr>
            <w:rFonts w:eastAsia="Times New Roman"/>
            <w:szCs w:val="24"/>
            <w:lang w:eastAsia="en-US"/>
          </w:rPr>
          <w:br/>
          <w:t>ΠΡΟΕΔΡΕΥΩΝ</w:t>
        </w:r>
      </w:ins>
    </w:p>
    <w:p w14:paraId="4A8F9505" w14:textId="77777777" w:rsidR="0062705F" w:rsidRPr="0062705F" w:rsidRDefault="0062705F" w:rsidP="0062705F">
      <w:pPr>
        <w:spacing w:after="0" w:line="360" w:lineRule="auto"/>
        <w:rPr>
          <w:ins w:id="23" w:author="Φλούδα Χριστίνα" w:date="2017-04-10T13:51:00Z"/>
          <w:rFonts w:eastAsia="Times New Roman"/>
          <w:szCs w:val="24"/>
          <w:lang w:eastAsia="en-US"/>
        </w:rPr>
      </w:pPr>
      <w:ins w:id="24" w:author="Φλούδα Χριστίνα" w:date="2017-04-10T13:51:00Z">
        <w:r w:rsidRPr="0062705F">
          <w:rPr>
            <w:rFonts w:eastAsia="Times New Roman"/>
            <w:szCs w:val="24"/>
            <w:lang w:eastAsia="en-US"/>
          </w:rPr>
          <w:t>ΒΑΡΕΜΕΝΟΣ Γ. , σελ.</w:t>
        </w:r>
        <w:r w:rsidRPr="0062705F">
          <w:rPr>
            <w:rFonts w:eastAsia="Times New Roman"/>
            <w:szCs w:val="24"/>
            <w:lang w:eastAsia="en-US"/>
          </w:rPr>
          <w:br/>
        </w:r>
        <w:r w:rsidRPr="0062705F">
          <w:rPr>
            <w:rFonts w:eastAsia="Times New Roman"/>
            <w:szCs w:val="24"/>
            <w:lang w:eastAsia="en-US"/>
          </w:rPr>
          <w:br/>
        </w:r>
      </w:ins>
    </w:p>
    <w:p w14:paraId="0154BEB5" w14:textId="77777777" w:rsidR="0062705F" w:rsidRPr="0062705F" w:rsidRDefault="0062705F" w:rsidP="0062705F">
      <w:pPr>
        <w:spacing w:after="0" w:line="360" w:lineRule="auto"/>
        <w:rPr>
          <w:ins w:id="25" w:author="Φλούδα Χριστίνα" w:date="2017-04-10T13:51:00Z"/>
          <w:rFonts w:eastAsia="Times New Roman"/>
          <w:szCs w:val="24"/>
          <w:lang w:eastAsia="en-US"/>
        </w:rPr>
      </w:pPr>
      <w:ins w:id="26" w:author="Φλούδα Χριστίνα" w:date="2017-04-10T13:51:00Z">
        <w:r w:rsidRPr="0062705F">
          <w:rPr>
            <w:rFonts w:eastAsia="Times New Roman"/>
            <w:szCs w:val="24"/>
            <w:lang w:eastAsia="en-US"/>
          </w:rPr>
          <w:t>ΟΜΙΛΗΤΕΣ</w:t>
        </w:r>
      </w:ins>
    </w:p>
    <w:p w14:paraId="2B24C9B9" w14:textId="77777777" w:rsidR="0062705F" w:rsidRPr="0062705F" w:rsidRDefault="0062705F" w:rsidP="0062705F">
      <w:pPr>
        <w:spacing w:after="0" w:line="360" w:lineRule="auto"/>
        <w:rPr>
          <w:ins w:id="27" w:author="Φλούδα Χριστίνα" w:date="2017-04-10T13:51:00Z"/>
          <w:rFonts w:eastAsia="Times New Roman"/>
          <w:szCs w:val="24"/>
          <w:lang w:eastAsia="en-US"/>
        </w:rPr>
      </w:pPr>
      <w:ins w:id="28" w:author="Φλούδα Χριστίνα" w:date="2017-04-10T13:51:00Z">
        <w:r w:rsidRPr="0062705F">
          <w:rPr>
            <w:rFonts w:eastAsia="Times New Roman"/>
            <w:szCs w:val="24"/>
            <w:lang w:eastAsia="en-US"/>
          </w:rPr>
          <w:br/>
          <w:t>Α. Επί διαδικαστικού θέματος:</w:t>
        </w:r>
        <w:r w:rsidRPr="0062705F">
          <w:rPr>
            <w:rFonts w:eastAsia="Times New Roman"/>
            <w:szCs w:val="24"/>
            <w:lang w:eastAsia="en-US"/>
          </w:rPr>
          <w:br/>
          <w:t>ΒΑΡΕΜΕΝΟΣ Γ. , σελ.</w:t>
        </w:r>
        <w:r w:rsidRPr="0062705F">
          <w:rPr>
            <w:rFonts w:eastAsia="Times New Roman"/>
            <w:szCs w:val="24"/>
            <w:lang w:eastAsia="en-US"/>
          </w:rPr>
          <w:br/>
          <w:t>ΖΑΡΟΥΛΙΑ Ε. , σελ.</w:t>
        </w:r>
        <w:r w:rsidRPr="0062705F">
          <w:rPr>
            <w:rFonts w:eastAsia="Times New Roman"/>
            <w:szCs w:val="24"/>
            <w:lang w:eastAsia="en-US"/>
          </w:rPr>
          <w:br/>
        </w:r>
        <w:r w:rsidRPr="0062705F">
          <w:rPr>
            <w:rFonts w:eastAsia="Times New Roman"/>
            <w:szCs w:val="24"/>
            <w:lang w:eastAsia="en-US"/>
          </w:rPr>
          <w:br/>
          <w:t>Β. Επί των επικαίρων ερωτήσεων:</w:t>
        </w:r>
        <w:r w:rsidRPr="0062705F">
          <w:rPr>
            <w:rFonts w:eastAsia="Times New Roman"/>
            <w:szCs w:val="24"/>
            <w:lang w:eastAsia="en-US"/>
          </w:rPr>
          <w:br/>
          <w:t>ΓΕΡΟΒΑΣΙΛΗ  Ό. , σελ.</w:t>
        </w:r>
        <w:r w:rsidRPr="0062705F">
          <w:rPr>
            <w:rFonts w:eastAsia="Times New Roman"/>
            <w:szCs w:val="24"/>
            <w:lang w:eastAsia="en-US"/>
          </w:rPr>
          <w:br/>
          <w:t>ΗΓΟΥΜΕΝΙΔΗΣ Ν. , σελ.</w:t>
        </w:r>
        <w:r w:rsidRPr="0062705F">
          <w:rPr>
            <w:rFonts w:eastAsia="Times New Roman"/>
            <w:szCs w:val="24"/>
            <w:lang w:eastAsia="en-US"/>
          </w:rPr>
          <w:br/>
          <w:t>ΚΑΡΑΓΚΟΥΝΗΣ Κ. , σελ.</w:t>
        </w:r>
        <w:r w:rsidRPr="0062705F">
          <w:rPr>
            <w:rFonts w:eastAsia="Times New Roman"/>
            <w:szCs w:val="24"/>
            <w:lang w:eastAsia="en-US"/>
          </w:rPr>
          <w:br/>
          <w:t>ΚΟΝΤΟΝΗΣ Χ. , σελ.</w:t>
        </w:r>
        <w:r w:rsidRPr="0062705F">
          <w:rPr>
            <w:rFonts w:eastAsia="Times New Roman"/>
            <w:szCs w:val="24"/>
            <w:lang w:eastAsia="en-US"/>
          </w:rPr>
          <w:br/>
          <w:t>ΜΩΡΑΪΤΗΣ Ν. , σελ.</w:t>
        </w:r>
        <w:r w:rsidRPr="0062705F">
          <w:rPr>
            <w:rFonts w:eastAsia="Times New Roman"/>
            <w:szCs w:val="24"/>
            <w:lang w:eastAsia="en-US"/>
          </w:rPr>
          <w:br/>
          <w:t>ΣΚΟΥΡΛΕΤΗΣ Π. , σελ.</w:t>
        </w:r>
        <w:r w:rsidRPr="0062705F">
          <w:rPr>
            <w:rFonts w:eastAsia="Times New Roman"/>
            <w:szCs w:val="24"/>
            <w:lang w:eastAsia="en-US"/>
          </w:rPr>
          <w:br/>
          <w:t>ΣΠΙΡΤΖΗΣ Χ. , σελ.</w:t>
        </w:r>
        <w:r w:rsidRPr="0062705F">
          <w:rPr>
            <w:rFonts w:eastAsia="Times New Roman"/>
            <w:szCs w:val="24"/>
            <w:lang w:eastAsia="en-US"/>
          </w:rPr>
          <w:br/>
          <w:t>ΣΥΝΤΥΧΑΚΗΣ Ε. , σελ.</w:t>
        </w:r>
        <w:r w:rsidRPr="0062705F">
          <w:rPr>
            <w:rFonts w:eastAsia="Times New Roman"/>
            <w:szCs w:val="24"/>
            <w:lang w:eastAsia="en-US"/>
          </w:rPr>
          <w:br/>
          <w:t>ΦΩΤΗΛΑΣ Ι. , σελ.</w:t>
        </w:r>
        <w:r w:rsidRPr="0062705F">
          <w:rPr>
            <w:rFonts w:eastAsia="Times New Roman"/>
            <w:szCs w:val="24"/>
            <w:lang w:eastAsia="en-US"/>
          </w:rPr>
          <w:br/>
          <w:t>ΧΑΡΙΤΣΗΣ Α. , σελ.</w:t>
        </w:r>
        <w:r w:rsidRPr="0062705F">
          <w:rPr>
            <w:rFonts w:eastAsia="Times New Roman"/>
            <w:szCs w:val="24"/>
            <w:lang w:eastAsia="en-US"/>
          </w:rPr>
          <w:br/>
        </w:r>
      </w:ins>
    </w:p>
    <w:p w14:paraId="3D5B78E1" w14:textId="77777777" w:rsidR="0062705F" w:rsidRPr="0062705F" w:rsidRDefault="0062705F" w:rsidP="0062705F">
      <w:pPr>
        <w:spacing w:after="0" w:line="360" w:lineRule="auto"/>
        <w:rPr>
          <w:ins w:id="29" w:author="Φλούδα Χριστίνα" w:date="2017-04-10T13:51:00Z"/>
          <w:rFonts w:eastAsia="Times New Roman"/>
          <w:szCs w:val="24"/>
          <w:lang w:eastAsia="en-US"/>
        </w:rPr>
      </w:pPr>
      <w:ins w:id="30" w:author="Φλούδα Χριστίνα" w:date="2017-04-10T13:51:00Z">
        <w:r w:rsidRPr="0062705F">
          <w:rPr>
            <w:rFonts w:eastAsia="Times New Roman"/>
            <w:szCs w:val="24"/>
            <w:lang w:eastAsia="en-US"/>
          </w:rPr>
          <w:t>ΠΑΡΕΜΒΑΣΕΙΣ:</w:t>
        </w:r>
        <w:r w:rsidRPr="0062705F">
          <w:rPr>
            <w:rFonts w:eastAsia="Times New Roman"/>
            <w:szCs w:val="24"/>
            <w:lang w:eastAsia="en-US"/>
          </w:rPr>
          <w:br/>
          <w:t>ΒΑΡΕΜΕΝΟΣ Γ. , σελ.</w:t>
        </w:r>
      </w:ins>
    </w:p>
    <w:p w14:paraId="4220FB13" w14:textId="77777777" w:rsidR="0062705F" w:rsidRDefault="0062705F" w:rsidP="0062705F">
      <w:pPr>
        <w:spacing w:line="600" w:lineRule="auto"/>
        <w:ind w:firstLine="720"/>
        <w:jc w:val="both"/>
        <w:rPr>
          <w:ins w:id="31" w:author="Φλούδα Χριστίνα" w:date="2017-04-10T13:51:00Z"/>
          <w:rFonts w:eastAsia="Times New Roman"/>
          <w:szCs w:val="24"/>
        </w:rPr>
        <w:pPrChange w:id="32" w:author="Φλούδα Χριστίνα" w:date="2017-04-10T13:51:00Z">
          <w:pPr>
            <w:spacing w:line="600" w:lineRule="auto"/>
            <w:ind w:firstLine="720"/>
            <w:jc w:val="center"/>
          </w:pPr>
        </w:pPrChange>
      </w:pPr>
      <w:bookmarkStart w:id="33" w:name="_GoBack"/>
      <w:bookmarkEnd w:id="33"/>
    </w:p>
    <w:p w14:paraId="396D62E4" w14:textId="77777777" w:rsidR="007768B5" w:rsidRDefault="0062705F">
      <w:pPr>
        <w:spacing w:line="600" w:lineRule="auto"/>
        <w:ind w:firstLine="720"/>
        <w:jc w:val="center"/>
        <w:rPr>
          <w:rFonts w:eastAsia="Times New Roman"/>
          <w:szCs w:val="24"/>
        </w:rPr>
      </w:pPr>
      <w:r>
        <w:rPr>
          <w:rFonts w:eastAsia="Times New Roman"/>
          <w:szCs w:val="24"/>
        </w:rPr>
        <w:t>ΠΡΑΚΤΙΚΑ ΒΟΥΛΗΣ</w:t>
      </w:r>
    </w:p>
    <w:p w14:paraId="396D62E5" w14:textId="77777777" w:rsidR="007768B5" w:rsidRDefault="0062705F">
      <w:pPr>
        <w:spacing w:line="600" w:lineRule="auto"/>
        <w:ind w:firstLine="720"/>
        <w:jc w:val="center"/>
        <w:rPr>
          <w:rFonts w:eastAsia="Times New Roman"/>
          <w:szCs w:val="24"/>
        </w:rPr>
      </w:pPr>
      <w:r>
        <w:rPr>
          <w:rFonts w:eastAsia="Times New Roman"/>
          <w:szCs w:val="24"/>
        </w:rPr>
        <w:t xml:space="preserve">ΙΖ΄ ΠΕΡΙΟΔΟΣ </w:t>
      </w:r>
    </w:p>
    <w:p w14:paraId="396D62E6" w14:textId="77777777" w:rsidR="007768B5" w:rsidRDefault="0062705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96D62E7" w14:textId="77777777" w:rsidR="007768B5" w:rsidRDefault="0062705F">
      <w:pPr>
        <w:spacing w:line="600" w:lineRule="auto"/>
        <w:ind w:firstLine="720"/>
        <w:jc w:val="center"/>
        <w:rPr>
          <w:rFonts w:eastAsia="Times New Roman"/>
          <w:szCs w:val="24"/>
        </w:rPr>
      </w:pPr>
      <w:r>
        <w:rPr>
          <w:rFonts w:eastAsia="Times New Roman"/>
          <w:szCs w:val="24"/>
        </w:rPr>
        <w:t>ΣΥΝΟΔΟΣ Β΄</w:t>
      </w:r>
    </w:p>
    <w:p w14:paraId="396D62E8" w14:textId="77777777" w:rsidR="007768B5" w:rsidRDefault="0062705F">
      <w:pPr>
        <w:spacing w:line="600" w:lineRule="auto"/>
        <w:ind w:firstLine="720"/>
        <w:jc w:val="center"/>
        <w:rPr>
          <w:rFonts w:eastAsia="Times New Roman"/>
          <w:szCs w:val="24"/>
        </w:rPr>
      </w:pPr>
      <w:r>
        <w:rPr>
          <w:rFonts w:eastAsia="Times New Roman"/>
          <w:szCs w:val="24"/>
        </w:rPr>
        <w:t>ΣΥΝΕΔΡΙΑΣΗ  ΡΒ΄</w:t>
      </w:r>
    </w:p>
    <w:p w14:paraId="396D62E9" w14:textId="77777777" w:rsidR="007768B5" w:rsidRDefault="0062705F">
      <w:pPr>
        <w:spacing w:line="600" w:lineRule="auto"/>
        <w:ind w:firstLine="720"/>
        <w:jc w:val="center"/>
        <w:rPr>
          <w:rFonts w:eastAsia="Times New Roman"/>
          <w:szCs w:val="24"/>
        </w:rPr>
      </w:pPr>
      <w:r>
        <w:rPr>
          <w:rFonts w:eastAsia="Times New Roman"/>
          <w:szCs w:val="24"/>
        </w:rPr>
        <w:t>Δευτέρα 3 Απριλίου 2017</w:t>
      </w:r>
    </w:p>
    <w:p w14:paraId="396D62EA" w14:textId="77777777" w:rsidR="007768B5" w:rsidRDefault="0062705F">
      <w:pPr>
        <w:spacing w:line="600" w:lineRule="auto"/>
        <w:ind w:firstLine="720"/>
        <w:jc w:val="both"/>
        <w:rPr>
          <w:rFonts w:eastAsia="Times New Roman"/>
          <w:szCs w:val="24"/>
        </w:rPr>
      </w:pPr>
      <w:r>
        <w:rPr>
          <w:rFonts w:eastAsia="Times New Roman"/>
          <w:szCs w:val="24"/>
        </w:rPr>
        <w:t>Αθήνα, σήμερα στις 3 Απριλίου 2017, ημέρα Δευτέρα και ώρα 18.03΄</w:t>
      </w:r>
      <w:r w:rsidRPr="00B86BDA">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97160E">
        <w:rPr>
          <w:rFonts w:eastAsia="Times New Roman"/>
          <w:b/>
          <w:szCs w:val="24"/>
        </w:rPr>
        <w:t>ΓΕΩΡΓΙΟΥ ΒΑΡΕΜΕΝΟΥ</w:t>
      </w:r>
      <w:r>
        <w:rPr>
          <w:rFonts w:eastAsia="Times New Roman"/>
          <w:szCs w:val="24"/>
        </w:rPr>
        <w:t>.</w:t>
      </w:r>
    </w:p>
    <w:p w14:paraId="396D62EB" w14:textId="77777777" w:rsidR="007768B5" w:rsidRDefault="0062705F">
      <w:pPr>
        <w:spacing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396D62EC" w14:textId="77777777" w:rsidR="007768B5" w:rsidRDefault="0062705F">
      <w:pPr>
        <w:spacing w:line="600" w:lineRule="auto"/>
        <w:ind w:firstLine="720"/>
        <w:jc w:val="both"/>
        <w:rPr>
          <w:rFonts w:eastAsia="Times New Roman"/>
          <w:szCs w:val="24"/>
        </w:rPr>
      </w:pPr>
      <w:r>
        <w:rPr>
          <w:rFonts w:eastAsia="Times New Roman"/>
          <w:szCs w:val="24"/>
        </w:rPr>
        <w:t>Έ</w:t>
      </w:r>
      <w:r>
        <w:rPr>
          <w:rFonts w:eastAsia="Times New Roman"/>
          <w:szCs w:val="24"/>
        </w:rPr>
        <w:t>χω την τ</w:t>
      </w:r>
      <w:r>
        <w:rPr>
          <w:rFonts w:eastAsia="Times New Roman"/>
          <w:szCs w:val="24"/>
        </w:rPr>
        <w:t xml:space="preserve">ιμή να ανακοινώσω στο Σώμα ότι ο Πρωθυπουργός και Πρόεδρος της Κοινοβουλευτικής Ομάδας του ΣΥΡΙΖΑ κ. Αλέξης Τσίπρας και </w:t>
      </w:r>
      <w:proofErr w:type="spellStart"/>
      <w:r>
        <w:rPr>
          <w:rFonts w:eastAsia="Times New Roman"/>
          <w:szCs w:val="24"/>
        </w:rPr>
        <w:t>εκατόν</w:t>
      </w:r>
      <w:proofErr w:type="spellEnd"/>
      <w:r>
        <w:rPr>
          <w:rFonts w:eastAsia="Times New Roman"/>
          <w:szCs w:val="24"/>
        </w:rPr>
        <w:t xml:space="preserve"> σαράντα τρεις</w:t>
      </w:r>
      <w:r>
        <w:rPr>
          <w:rFonts w:eastAsia="Times New Roman"/>
          <w:szCs w:val="24"/>
        </w:rPr>
        <w:t xml:space="preserve"> Βουλευτές του κόμματός του και ο Πρόεδρος της Κοινοβουλευτικής Ομάδας των </w:t>
      </w:r>
      <w:r>
        <w:rPr>
          <w:rFonts w:eastAsia="Times New Roman"/>
          <w:szCs w:val="24"/>
        </w:rPr>
        <w:lastRenderedPageBreak/>
        <w:t xml:space="preserve">ΑΝΕΛ κ. Πάνος Καμμένος και </w:t>
      </w:r>
      <w:r>
        <w:rPr>
          <w:rFonts w:eastAsia="Times New Roman"/>
          <w:szCs w:val="24"/>
        </w:rPr>
        <w:t>οκτώ</w:t>
      </w:r>
      <w:r>
        <w:rPr>
          <w:rFonts w:eastAsia="Times New Roman"/>
          <w:szCs w:val="24"/>
        </w:rPr>
        <w:t xml:space="preserve"> Βουλευτές</w:t>
      </w:r>
      <w:r>
        <w:rPr>
          <w:rFonts w:eastAsia="Times New Roman"/>
          <w:szCs w:val="24"/>
        </w:rPr>
        <w:t xml:space="preserve"> του κόμματός του κατέθεσαν πρόταση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τη διερεύνηση σκανδάλων στον χώρο της </w:t>
      </w:r>
      <w:r>
        <w:rPr>
          <w:rFonts w:eastAsia="Times New Roman"/>
          <w:szCs w:val="24"/>
        </w:rPr>
        <w:t>υ</w:t>
      </w:r>
      <w:r>
        <w:rPr>
          <w:rFonts w:eastAsia="Times New Roman"/>
          <w:szCs w:val="24"/>
        </w:rPr>
        <w:t xml:space="preserve">γείας κατά τα έτη 1997-2014, </w:t>
      </w:r>
      <w:r w:rsidRPr="000A4538">
        <w:rPr>
          <w:rFonts w:eastAsia="Times New Roman"/>
          <w:szCs w:val="24"/>
        </w:rPr>
        <w:t xml:space="preserve">κατά </w:t>
      </w:r>
      <w:r w:rsidRPr="000A4538">
        <w:rPr>
          <w:rFonts w:eastAsia="Times New Roman"/>
          <w:szCs w:val="24"/>
        </w:rPr>
        <w:t>το άρθρο 68 παράγραφος 2 του Συντάγματος</w:t>
      </w:r>
      <w:r w:rsidRPr="000A4538">
        <w:rPr>
          <w:rFonts w:eastAsia="Times New Roman"/>
          <w:szCs w:val="24"/>
        </w:rPr>
        <w:t xml:space="preserve"> και τα άρθρα</w:t>
      </w:r>
      <w:r w:rsidRPr="000A4538">
        <w:rPr>
          <w:rFonts w:eastAsia="Times New Roman"/>
          <w:szCs w:val="24"/>
        </w:rPr>
        <w:t xml:space="preserve"> 144</w:t>
      </w:r>
      <w:r w:rsidRPr="000A4538">
        <w:rPr>
          <w:rFonts w:eastAsia="Times New Roman"/>
          <w:szCs w:val="24"/>
        </w:rPr>
        <w:t xml:space="preserve"> και</w:t>
      </w:r>
      <w:r w:rsidRPr="00E04B26">
        <w:rPr>
          <w:rFonts w:eastAsia="Times New Roman"/>
          <w:szCs w:val="24"/>
        </w:rPr>
        <w:t xml:space="preserve"> </w:t>
      </w:r>
      <w:proofErr w:type="spellStart"/>
      <w:r w:rsidRPr="00E04B26">
        <w:rPr>
          <w:rFonts w:eastAsia="Times New Roman"/>
          <w:szCs w:val="24"/>
        </w:rPr>
        <w:t>επ</w:t>
      </w:r>
      <w:proofErr w:type="spellEnd"/>
      <w:r w:rsidRPr="00E04B26">
        <w:rPr>
          <w:rFonts w:eastAsia="Times New Roman"/>
          <w:szCs w:val="24"/>
        </w:rPr>
        <w:t>. του Κανονισμού της Βουλής.</w:t>
      </w:r>
    </w:p>
    <w:p w14:paraId="396D62ED" w14:textId="77777777" w:rsidR="007768B5" w:rsidRDefault="0062705F">
      <w:pPr>
        <w:spacing w:line="600" w:lineRule="auto"/>
        <w:ind w:firstLine="720"/>
        <w:jc w:val="both"/>
        <w:rPr>
          <w:rFonts w:eastAsia="Times New Roman"/>
          <w:szCs w:val="24"/>
        </w:rPr>
      </w:pPr>
      <w:r>
        <w:rPr>
          <w:rFonts w:eastAsia="Times New Roman"/>
          <w:szCs w:val="24"/>
        </w:rPr>
        <w:t>Η πρόταση αυτή θ</w:t>
      </w:r>
      <w:r>
        <w:rPr>
          <w:rFonts w:eastAsia="Times New Roman"/>
          <w:szCs w:val="24"/>
        </w:rPr>
        <w:t xml:space="preserve">α καταχωριστεί στα Πρακτικά της σημερινής συνεδρίασης, θα τυπωθεί και θα διανεμηθεί στους κ.κ. Βουλευτές, όπως προβλέπει ο Κανονισμός. </w:t>
      </w:r>
    </w:p>
    <w:p w14:paraId="396D62EE" w14:textId="44CF8B32" w:rsidR="007768B5" w:rsidDel="00941278" w:rsidRDefault="007768B5">
      <w:pPr>
        <w:spacing w:line="600" w:lineRule="auto"/>
        <w:ind w:firstLine="720"/>
        <w:jc w:val="center"/>
        <w:rPr>
          <w:del w:id="34" w:author="Φλούδα Χριστίνα" w:date="2017-04-10T13:44:00Z"/>
          <w:rFonts w:eastAsia="Times New Roman"/>
          <w:szCs w:val="24"/>
        </w:rPr>
      </w:pPr>
    </w:p>
    <w:p w14:paraId="396D62EF" w14:textId="77777777" w:rsidR="007768B5" w:rsidRDefault="0062705F">
      <w:pPr>
        <w:spacing w:line="600" w:lineRule="auto"/>
        <w:ind w:firstLine="720"/>
        <w:jc w:val="both"/>
        <w:rPr>
          <w:rFonts w:eastAsia="Times New Roman"/>
          <w:szCs w:val="24"/>
        </w:rPr>
      </w:pPr>
      <w:r>
        <w:rPr>
          <w:rFonts w:eastAsia="Times New Roman"/>
          <w:szCs w:val="24"/>
        </w:rPr>
        <w:t>(</w:t>
      </w:r>
      <w:r>
        <w:rPr>
          <w:rFonts w:eastAsia="Times New Roman"/>
          <w:szCs w:val="24"/>
        </w:rPr>
        <w:t>Η προαναφερθείσα πρόταση καταχωρίζεται στα Πρακτικά και έχει ως εξής:</w:t>
      </w:r>
    </w:p>
    <w:p w14:paraId="396D62F0" w14:textId="77777777" w:rsidR="007768B5" w:rsidRDefault="0062705F">
      <w:pPr>
        <w:spacing w:line="600" w:lineRule="auto"/>
        <w:ind w:firstLine="720"/>
        <w:jc w:val="center"/>
        <w:rPr>
          <w:rFonts w:eastAsia="Times New Roman"/>
          <w:szCs w:val="24"/>
        </w:rPr>
      </w:pPr>
      <w:r>
        <w:rPr>
          <w:rFonts w:eastAsia="Times New Roman"/>
          <w:szCs w:val="24"/>
        </w:rPr>
        <w:t>ΑΛΛΑΓΗ ΣΕΛΙΔΑΣ</w:t>
      </w:r>
    </w:p>
    <w:p w14:paraId="396D62F1" w14:textId="77777777" w:rsidR="007768B5" w:rsidRDefault="0062705F">
      <w:pPr>
        <w:spacing w:line="600" w:lineRule="auto"/>
        <w:ind w:firstLine="720"/>
        <w:jc w:val="center"/>
        <w:rPr>
          <w:rFonts w:eastAsia="Times New Roman"/>
          <w:szCs w:val="24"/>
        </w:rPr>
      </w:pPr>
      <w:r>
        <w:rPr>
          <w:rFonts w:eastAsia="Times New Roman"/>
          <w:szCs w:val="24"/>
        </w:rPr>
        <w:t>(Να μπουν οι σελίδες 3-20)</w:t>
      </w:r>
    </w:p>
    <w:p w14:paraId="396D62F2" w14:textId="77777777" w:rsidR="007768B5" w:rsidRDefault="0062705F">
      <w:pPr>
        <w:spacing w:line="600" w:lineRule="auto"/>
        <w:ind w:firstLine="720"/>
        <w:jc w:val="center"/>
        <w:rPr>
          <w:rFonts w:eastAsia="Times New Roman"/>
          <w:szCs w:val="24"/>
        </w:rPr>
      </w:pPr>
      <w:r>
        <w:rPr>
          <w:rFonts w:eastAsia="Times New Roman"/>
          <w:szCs w:val="24"/>
        </w:rPr>
        <w:t>ΑΛΛΑΓΗ</w:t>
      </w:r>
      <w:r>
        <w:rPr>
          <w:rFonts w:eastAsia="Times New Roman"/>
          <w:szCs w:val="24"/>
        </w:rPr>
        <w:t xml:space="preserve"> ΣΕΛΙΔΑΣ</w:t>
      </w:r>
    </w:p>
    <w:p w14:paraId="396D62F3" w14:textId="77777777" w:rsidR="007768B5" w:rsidRDefault="0062705F">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εισερχόμαστε στη συζήτηση των </w:t>
      </w:r>
    </w:p>
    <w:p w14:paraId="396D62F4" w14:textId="77777777" w:rsidR="007768B5" w:rsidRDefault="0062705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96D62F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πρώτη με αριθμό 656/27-3-2017 επίκαιρη ερώτηση δεύτερου κύκλου του Βουλευτή Αχαΐας της Νέας Δημοκρατίας κ. </w:t>
      </w:r>
      <w:proofErr w:type="spellStart"/>
      <w:r>
        <w:rPr>
          <w:rFonts w:eastAsia="Times New Roman" w:cs="Times New Roman"/>
          <w:bCs/>
          <w:szCs w:val="24"/>
        </w:rPr>
        <w:t>Ιάσονα</w:t>
      </w:r>
      <w:proofErr w:type="spellEnd"/>
      <w:r>
        <w:rPr>
          <w:rFonts w:eastAsia="Times New Roman" w:cs="Times New Roman"/>
          <w:bCs/>
          <w:szCs w:val="24"/>
        </w:rPr>
        <w:t xml:space="preserve"> </w:t>
      </w:r>
      <w:r>
        <w:rPr>
          <w:rFonts w:eastAsia="Times New Roman" w:cs="Times New Roman"/>
          <w:bCs/>
          <w:szCs w:val="24"/>
        </w:rPr>
        <w:t>Φωτήλα</w:t>
      </w:r>
      <w:r>
        <w:rPr>
          <w:rFonts w:eastAsia="Times New Roman" w:cs="Times New Roman"/>
          <w:szCs w:val="24"/>
        </w:rPr>
        <w:t xml:space="preserve"> προς την Υπουργό </w:t>
      </w:r>
      <w:r>
        <w:rPr>
          <w:rFonts w:eastAsia="Times New Roman" w:cs="Times New Roman"/>
          <w:bCs/>
          <w:szCs w:val="24"/>
        </w:rPr>
        <w:t>Διοικητικής Ανασυγκρότησης,</w:t>
      </w:r>
      <w:r>
        <w:rPr>
          <w:rFonts w:eastAsia="Times New Roman" w:cs="Times New Roman"/>
          <w:szCs w:val="24"/>
        </w:rPr>
        <w:t xml:space="preserve"> σχετικά με τις προσλήψεις στον κλάδο φύλαξης αρχαιολογικών χώρων και μουσείων.  </w:t>
      </w:r>
    </w:p>
    <w:p w14:paraId="396D62F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Κύριε Φωτήλα, έχετε τον λόγο για δύο λεπτά.</w:t>
      </w:r>
    </w:p>
    <w:p w14:paraId="396D62F7" w14:textId="77777777" w:rsidR="007768B5" w:rsidRDefault="0062705F">
      <w:pPr>
        <w:spacing w:line="600" w:lineRule="auto"/>
        <w:ind w:firstLine="709"/>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Ευχαριστώ, κύριε Πρόεδρε.</w:t>
      </w:r>
    </w:p>
    <w:p w14:paraId="396D62F8"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Κυρία Υπουργέ, πριν από τρεις μήνες,</w:t>
      </w:r>
      <w:r>
        <w:rPr>
          <w:rFonts w:eastAsia="Times New Roman" w:cs="Times New Roman"/>
          <w:szCs w:val="24"/>
        </w:rPr>
        <w:t xml:space="preserve"> και συγκεκριμένα στις 13 Δεκεμβρίου 2017, ο Πρωθυπουργός, ο κ. Τσίπρας, εξήγγειλε από το ακριτικό νησί της Νισύρου μεταξύ άλλων και τη διενέργεια προσλήψεων μόνιμου προσωπικού μέσω ΑΣΕΠ για την πλήρωση διακοσίων θέσεων πιστοποιημένων αρχαιοφυλάκων στα μου</w:t>
      </w:r>
      <w:r>
        <w:rPr>
          <w:rFonts w:eastAsia="Times New Roman" w:cs="Times New Roman"/>
          <w:szCs w:val="24"/>
        </w:rPr>
        <w:t xml:space="preserve">σεία και στους αρχαιολογικούς χώρους της χώρας μας. </w:t>
      </w:r>
    </w:p>
    <w:p w14:paraId="396D62F9"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 xml:space="preserve">Οφείλω, βέβαια, να δηλώσω πως δεν έχω ιδιαίτερη εμπιστοσύνη στις υποσχέσεις του κυρίου Πρωθυπουργού. Αν κρίνω μάλιστα και από την κατάληξη ανάλογων υποσχέσεων, όπως αυτή που έχει να κάνει με το κλείσιμο </w:t>
      </w:r>
      <w:r>
        <w:rPr>
          <w:rFonts w:eastAsia="Times New Roman" w:cs="Times New Roman"/>
          <w:szCs w:val="24"/>
        </w:rPr>
        <w:t xml:space="preserve">της αξιολόγησης, μάλλον ανήσυχος πρέπει να είμαι. Όμως, για τις συγκεκριμένες προσλήψεις έχει αποφανθεί θετικά το Γενικό Λογιστήριο του Κράτους και </w:t>
      </w:r>
      <w:r>
        <w:rPr>
          <w:rFonts w:eastAsia="Times New Roman" w:cs="Times New Roman"/>
          <w:szCs w:val="24"/>
        </w:rPr>
        <w:lastRenderedPageBreak/>
        <w:t>επίσης είναι σύμφωνη και η Υπουργός Πολιτισμού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αλλά παρά την έγκρισή τους μέχρι σήμερα δεν έχε</w:t>
      </w:r>
      <w:r>
        <w:rPr>
          <w:rFonts w:eastAsia="Times New Roman" w:cs="Times New Roman"/>
          <w:szCs w:val="24"/>
        </w:rPr>
        <w:t xml:space="preserve">ι ξεκινήσει η διαδικασία προκήρυξής τους από το αρμόδιο Υπουργείο και γι’ αυτό απευθύνω σε εσάς το ερώτημα. </w:t>
      </w:r>
    </w:p>
    <w:p w14:paraId="396D62FA"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Η καθυστέρηση αυτή οδήγησε τους αρχαιοφύλακες σε διαμαρτυρία και αναγκαστική, θα έλεγα, υιοθέτηση ενός ακραίου μέτρου, κλείνοντας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μια </w:t>
      </w:r>
      <w:r>
        <w:rPr>
          <w:rFonts w:eastAsia="Times New Roman" w:cs="Times New Roman"/>
          <w:szCs w:val="24"/>
        </w:rPr>
        <w:t xml:space="preserve">μέρα στις 20 Φεβρουαρίου τα μουσεία και τους αρχαιολογικούς χώρους. </w:t>
      </w:r>
    </w:p>
    <w:p w14:paraId="396D62FB"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Επιπλέον, οι αρχαιοφύλακες διαμαρτύρονται γιατί προωθήθηκαν συγκεκριμένες νομοθετικές ρυθμίσεις από την Κυβέρνησή σας, με τις οποίες προσπαθείτε να μονιμοποιήσετε συμβασιούχους φύλακες, ο</w:t>
      </w:r>
      <w:r>
        <w:rPr>
          <w:rFonts w:eastAsia="Times New Roman" w:cs="Times New Roman"/>
          <w:szCs w:val="24"/>
        </w:rPr>
        <w:t>ι οποίοι δεν κατέχουν σε μερικές περιπτώσεις ούτε καν τα τυπικά προσόντα, δηλαδή</w:t>
      </w:r>
      <w:r>
        <w:rPr>
          <w:rFonts w:eastAsia="Times New Roman" w:cs="Times New Roman"/>
          <w:szCs w:val="24"/>
        </w:rPr>
        <w:t>,</w:t>
      </w:r>
      <w:r>
        <w:rPr>
          <w:rFonts w:eastAsia="Times New Roman" w:cs="Times New Roman"/>
          <w:szCs w:val="24"/>
        </w:rPr>
        <w:t xml:space="preserve"> Αγγλικά ή Απολυτήριο Λυκείου και έχουν προσληφθεί εκτός διαδικασίας ΑΣΕΠ και εργάζονται ή εργάζονταν με προσωρινές δικαστικές αποφάσεις. Πρόκειται, βέβαια, για μη τελεσίδικες</w:t>
      </w:r>
      <w:r>
        <w:rPr>
          <w:rFonts w:eastAsia="Times New Roman" w:cs="Times New Roman"/>
          <w:szCs w:val="24"/>
        </w:rPr>
        <w:t xml:space="preserve"> αποφάσεις, που ανοίγουν, όμως, τον δρόμο σε προσλήψεις, θα έλεγα, από το </w:t>
      </w:r>
      <w:r>
        <w:rPr>
          <w:rFonts w:eastAsia="Times New Roman" w:cs="Times New Roman"/>
          <w:szCs w:val="24"/>
        </w:rPr>
        <w:t>δ</w:t>
      </w:r>
      <w:r>
        <w:rPr>
          <w:rFonts w:eastAsia="Times New Roman" w:cs="Times New Roman"/>
          <w:szCs w:val="24"/>
        </w:rPr>
        <w:t xml:space="preserve">ημόσιο. </w:t>
      </w:r>
    </w:p>
    <w:p w14:paraId="396D62FC"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 xml:space="preserve">Κυρία Υπουργέ, νομίζω ότι συμφωνείτε μαζί μου πως δεν είναι δυνατόν οι τουρίστες να αντικρίζουν κλειστούς τους αρχαιολογικούς χώρους και τα μουσεία, όταν επισκέπτονται την </w:t>
      </w:r>
      <w:r>
        <w:rPr>
          <w:rFonts w:eastAsia="Times New Roman" w:cs="Times New Roman"/>
          <w:szCs w:val="24"/>
        </w:rPr>
        <w:t xml:space="preserve">χώρα </w:t>
      </w:r>
      <w:r>
        <w:rPr>
          <w:rFonts w:eastAsia="Times New Roman" w:cs="Times New Roman"/>
          <w:szCs w:val="24"/>
        </w:rPr>
        <w:lastRenderedPageBreak/>
        <w:t>μας. Έχουμε ανάγκη από τα έσοδα των είκοσι οκτώ εκατομμυρίων τουριστών που όπως προβλέπουν οι επίσημοι φορείς φέτος θα επισκεφθούν την χώρα μας. Και επειδή οι αρχαιολογικοί χώροι και τα μουσεία είναι  βασικές πηγές εσόδων για τον τουρισμό, αλλά και μέ</w:t>
      </w:r>
      <w:r>
        <w:rPr>
          <w:rFonts w:eastAsia="Times New Roman" w:cs="Times New Roman"/>
          <w:szCs w:val="24"/>
        </w:rPr>
        <w:t xml:space="preserve">σα προβολής της χώρας μας στο εξωτερικό, θέλω να μου απαντήσετε συγκεκριμένα: </w:t>
      </w:r>
    </w:p>
    <w:p w14:paraId="396D62FD"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 xml:space="preserve">Σκοπεύετε και με ποιο σχετικό χρονοδιάγραμμα να προχωρήσετε στην προκήρυξη των διακοσίων θέσεων μόνιμου προσωπικού στον κλάδο της φύλαξης αρχαιολογικών χώρων και μουσείων μέσω </w:t>
      </w:r>
      <w:r>
        <w:rPr>
          <w:rFonts w:eastAsia="Times New Roman" w:cs="Times New Roman"/>
          <w:szCs w:val="24"/>
        </w:rPr>
        <w:t>ΑΣΕΠ;</w:t>
      </w:r>
    </w:p>
    <w:p w14:paraId="396D62FE"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Και δεύτερον, σε ποιες ενέργειες θα προβείτε, ώστε οι συμβασιούχοι υπάλληλοι να διορίζονται κατά νόμιμο τρόπο και σύμφωνα με τα τυπικά τους προσόντα στις αντίστοιχες θέσεις, που προκηρύσσονται;</w:t>
      </w:r>
    </w:p>
    <w:p w14:paraId="396D62FF"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 xml:space="preserve">Ευχαριστώ. </w:t>
      </w:r>
    </w:p>
    <w:p w14:paraId="396D6300" w14:textId="77777777" w:rsidR="007768B5" w:rsidRDefault="0062705F">
      <w:pPr>
        <w:spacing w:line="600" w:lineRule="auto"/>
        <w:ind w:firstLine="709"/>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w:t>
      </w:r>
      <w:r>
        <w:rPr>
          <w:rFonts w:eastAsia="Times New Roman" w:cs="Times New Roman"/>
          <w:szCs w:val="24"/>
        </w:rPr>
        <w:t>ε κι εμείς.</w:t>
      </w:r>
    </w:p>
    <w:p w14:paraId="396D6301"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Γεροβασίλη</w:t>
      </w:r>
      <w:proofErr w:type="spellEnd"/>
      <w:r>
        <w:rPr>
          <w:rFonts w:eastAsia="Times New Roman" w:cs="Times New Roman"/>
          <w:szCs w:val="24"/>
        </w:rPr>
        <w:t>, έχετε τον λόγο για τρία λεπτά.</w:t>
      </w:r>
    </w:p>
    <w:p w14:paraId="396D6302" w14:textId="77777777" w:rsidR="007768B5" w:rsidRDefault="0062705F">
      <w:pPr>
        <w:spacing w:line="600" w:lineRule="auto"/>
        <w:ind w:firstLine="709"/>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Ανασυγκρότησης):</w:t>
      </w:r>
      <w:r>
        <w:rPr>
          <w:rFonts w:eastAsia="Times New Roman" w:cs="Times New Roman"/>
          <w:szCs w:val="24"/>
        </w:rPr>
        <w:t xml:space="preserve"> Κύριε Φωτήλα, πραγματικά</w:t>
      </w:r>
      <w:r>
        <w:rPr>
          <w:rFonts w:eastAsia="Times New Roman" w:cs="Times New Roman"/>
          <w:szCs w:val="24"/>
        </w:rPr>
        <w:t>,</w:t>
      </w:r>
      <w:r>
        <w:rPr>
          <w:rFonts w:eastAsia="Times New Roman" w:cs="Times New Roman"/>
          <w:szCs w:val="24"/>
        </w:rPr>
        <w:t xml:space="preserve"> είναι ένα σπουδαίο κεφάλαιο για την χώρα ο πολιτισμός και ιδιαίτερα η αρχαία πολιτιστική κληρονομιά. </w:t>
      </w:r>
    </w:p>
    <w:p w14:paraId="396D6303"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Η ανάδειξη κ</w:t>
      </w:r>
      <w:r>
        <w:rPr>
          <w:rFonts w:eastAsia="Times New Roman" w:cs="Times New Roman"/>
          <w:szCs w:val="24"/>
        </w:rPr>
        <w:t xml:space="preserve">αι η αξιοποίησή της, βεβαίως, είναι και προτεραιότητα της Κυβέρνησής μας και είναι αναγκαίο, όπως κι εσείς είπατε, οι αρχαιολογικοί χώροι και τα μουσεία να μπορούν να λειτουργούν σε όλη την διάρκεια του έτους και φυσικά, ιδιαίτερα, όπως τονίσατε, κατά την </w:t>
      </w:r>
      <w:r>
        <w:rPr>
          <w:rFonts w:eastAsia="Times New Roman" w:cs="Times New Roman"/>
          <w:szCs w:val="24"/>
        </w:rPr>
        <w:t xml:space="preserve">τουριστική περίοδο, όταν αυξάνεται και η </w:t>
      </w:r>
      <w:proofErr w:type="spellStart"/>
      <w:r>
        <w:rPr>
          <w:rFonts w:eastAsia="Times New Roman" w:cs="Times New Roman"/>
          <w:szCs w:val="24"/>
        </w:rPr>
        <w:t>επισκεψιμότητά</w:t>
      </w:r>
      <w:proofErr w:type="spellEnd"/>
      <w:r>
        <w:rPr>
          <w:rFonts w:eastAsia="Times New Roman" w:cs="Times New Roman"/>
          <w:szCs w:val="24"/>
        </w:rPr>
        <w:t xml:space="preserve"> τους. Αυτό, όπως ξέρετε κι εσείς, δεν έχει γίνει εφικτό μέχρι σήμερα. Η αιτία είναι γνωστή, είναι η έλλειψη προσωπικού, η οποία ταλανίζει χρόνια τώρα τις περισσότερες δημόσιες υπηρεσίες και είναι ευχά</w:t>
      </w:r>
      <w:r>
        <w:rPr>
          <w:rFonts w:eastAsia="Times New Roman" w:cs="Times New Roman"/>
          <w:szCs w:val="24"/>
        </w:rPr>
        <w:t>ριστο που κι εσείς σήμερα και άλλοι Βουλευτές τον τελευταίο καιρό και από τη Νέα Δημοκρατία και από το ΠΑΣΟΚ δεν ακολουθούν τη συνήθη αντιπολιτευτική ρητορική, δηλαδή</w:t>
      </w:r>
      <w:r>
        <w:rPr>
          <w:rFonts w:eastAsia="Times New Roman" w:cs="Times New Roman"/>
          <w:szCs w:val="24"/>
        </w:rPr>
        <w:t>,</w:t>
      </w:r>
      <w:r>
        <w:rPr>
          <w:rFonts w:eastAsia="Times New Roman" w:cs="Times New Roman"/>
          <w:szCs w:val="24"/>
        </w:rPr>
        <w:t xml:space="preserve"> αντί να κατηγορούν συνεχώς για προσλήψεις και για αύξηση των προσλήψεων, βάζουν και το ζ</w:t>
      </w:r>
      <w:r>
        <w:rPr>
          <w:rFonts w:eastAsia="Times New Roman" w:cs="Times New Roman"/>
          <w:szCs w:val="24"/>
        </w:rPr>
        <w:t xml:space="preserve">ήτημα ότι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αναγνωρίζουν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και φαντάζομαι να αντιληφθούν και την προσπάθεια</w:t>
      </w:r>
      <w:r>
        <w:rPr>
          <w:rFonts w:eastAsia="Times New Roman" w:cs="Times New Roman"/>
          <w:szCs w:val="24"/>
        </w:rPr>
        <w:t>,</w:t>
      </w:r>
      <w:r>
        <w:rPr>
          <w:rFonts w:eastAsia="Times New Roman" w:cs="Times New Roman"/>
          <w:szCs w:val="24"/>
        </w:rPr>
        <w:t xml:space="preserve"> που κάνουμε για να λύσουμε αυτό το πρόβλημα -και το είδα σε πολλές </w:t>
      </w:r>
      <w:r>
        <w:rPr>
          <w:rFonts w:eastAsia="Times New Roman" w:cs="Times New Roman"/>
          <w:szCs w:val="24"/>
        </w:rPr>
        <w:lastRenderedPageBreak/>
        <w:t>ερωτήσεις τελευταία στον κοινοβουλευτικό έλεγχο-, για να αντιμετ</w:t>
      </w:r>
      <w:r>
        <w:rPr>
          <w:rFonts w:eastAsia="Times New Roman" w:cs="Times New Roman"/>
          <w:szCs w:val="24"/>
        </w:rPr>
        <w:t xml:space="preserve">ωπιστεί άμεσα η </w:t>
      </w:r>
      <w:proofErr w:type="spellStart"/>
      <w:r>
        <w:rPr>
          <w:rFonts w:eastAsia="Times New Roman" w:cs="Times New Roman"/>
          <w:szCs w:val="24"/>
        </w:rPr>
        <w:t>υποστελέχωση</w:t>
      </w:r>
      <w:proofErr w:type="spellEnd"/>
      <w:r>
        <w:rPr>
          <w:rFonts w:eastAsia="Times New Roman" w:cs="Times New Roman"/>
          <w:szCs w:val="24"/>
        </w:rPr>
        <w:t xml:space="preserve"> σε  πολλούς φορείς, όπως κι εδώ, η σημερινή ερώτηση για τους αρχαιολογικούς χώρους και τα μουσεία. </w:t>
      </w:r>
    </w:p>
    <w:p w14:paraId="396D6304"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Σε αυτήν την κατεύθυνση κινούμαστε ήδη και αφού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περιορισμούς που υπάρχουν και τα στενά δημοσιονομικά όρια. Στο πλαίσιο αυτό, να σας θυμίσω ότι το 2015-2016 είχαν προσληφθεί εξήντα επτά άτομα διαφόρων ειδικοτήτων για να στελεχώσουν αρχαιολογικούς χώρους και μουσεία, όταν αντίστοιχα από το 2010 έως </w:t>
      </w:r>
      <w:r>
        <w:rPr>
          <w:rFonts w:eastAsia="Times New Roman" w:cs="Times New Roman"/>
          <w:szCs w:val="24"/>
        </w:rPr>
        <w:t xml:space="preserve">το 2014 είχαν γίνει μόνο δέκα ανάλογες προσλήψεις. </w:t>
      </w:r>
    </w:p>
    <w:p w14:paraId="396D6305"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Όπως είπατε, ο Πρωθυπουργός τον Δεκέμβριο εξήγγειλε τις διακόσιες θέσεις μονίμων φυλάκων σε όλη την Ελλάδα με προτεραιότητα και κυρίως για τις νησιωτικές περιοχές. Επομένως, έτσι θα καλυφθούν διακόσιες κε</w:t>
      </w:r>
      <w:r>
        <w:rPr>
          <w:rFonts w:eastAsia="Times New Roman" w:cs="Times New Roman"/>
          <w:szCs w:val="24"/>
        </w:rPr>
        <w:t xml:space="preserve">νές οργανικές θέσεις κλάδου ΔΕ, φύλαξης και πληροφόρησης. Δεν είναι διακόσιοι, είναι διακόσιοι δεκαπέντε, διότι υπήρχε και ένα αίτημα για δεκαπέντε κενές οργανικές θέσεις του </w:t>
      </w:r>
      <w:r>
        <w:rPr>
          <w:rFonts w:eastAsia="Times New Roman" w:cs="Times New Roman"/>
          <w:szCs w:val="24"/>
        </w:rPr>
        <w:t>κ</w:t>
      </w:r>
      <w:r>
        <w:rPr>
          <w:rFonts w:eastAsia="Times New Roman" w:cs="Times New Roman"/>
          <w:szCs w:val="24"/>
        </w:rPr>
        <w:t xml:space="preserve">λάδου ΠΕ </w:t>
      </w:r>
      <w:r>
        <w:rPr>
          <w:rFonts w:eastAsia="Times New Roman" w:cs="Times New Roman"/>
          <w:szCs w:val="24"/>
        </w:rPr>
        <w:t>π</w:t>
      </w:r>
      <w:r>
        <w:rPr>
          <w:rFonts w:eastAsia="Times New Roman" w:cs="Times New Roman"/>
          <w:szCs w:val="24"/>
        </w:rPr>
        <w:t xml:space="preserve">ολιτιστικής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lastRenderedPageBreak/>
        <w:t>Επομένως, δεν πρόκειται για εξαγγελία. Ήδη έχ</w:t>
      </w:r>
      <w:r>
        <w:rPr>
          <w:rFonts w:eastAsia="Times New Roman" w:cs="Times New Roman"/>
          <w:szCs w:val="24"/>
        </w:rPr>
        <w:t>ει ξεκινήσει η υλοποίηση για τους διακόσιους φύλακες συν τους δεκαπέντε επιστήμονες.</w:t>
      </w:r>
    </w:p>
    <w:p w14:paraId="396D6306"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Σας ενημερώνω ότι εγκρίθηκε, όπως είπατε, και από το Γενικό Λογιστήριο, αλλά και από το δικό μας Υπουργείο και ήδη έχει συμπεριληφθεί και στον προγραμματισμό προσλήψεων γι</w:t>
      </w:r>
      <w:r>
        <w:rPr>
          <w:rFonts w:eastAsia="Times New Roman" w:cs="Times New Roman"/>
          <w:szCs w:val="24"/>
        </w:rPr>
        <w:t>α το 2017-2018 και αναμένεται άμεσα η σχετική προκήρυξη. Έχει τελειώσει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φάση της έγκρισης των Υπουργείων και από το Υπουργείο Πολιτισμού και από το Γενικό Λογιστήριο και από το δικό μας Υπουργείο και αναμένονται οι διαδικασίες έναρξης από πλευρά</w:t>
      </w:r>
      <w:r>
        <w:rPr>
          <w:rFonts w:eastAsia="Times New Roman" w:cs="Times New Roman"/>
          <w:szCs w:val="24"/>
        </w:rPr>
        <w:t xml:space="preserve">ς του ΑΣΕΠ. Εννοείται –όπως αναφέρει και το άλλο σκέλος της ερώτησής σας- ότι θα γίνουν μέσω ΑΣΕΠ κι όπως νομίμως προβλέπεται. </w:t>
      </w:r>
    </w:p>
    <w:p w14:paraId="396D6307"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396D6308"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t>Επομένως, θα ήθελα να σας θυμίσω ότι η πάγια</w:t>
      </w:r>
      <w:r>
        <w:rPr>
          <w:rFonts w:eastAsia="Times New Roman" w:cs="Times New Roman"/>
          <w:szCs w:val="24"/>
        </w:rPr>
        <w:t xml:space="preserve"> επιδίωξή μας είναι αφ</w:t>
      </w:r>
      <w:r>
        <w:rPr>
          <w:rFonts w:eastAsia="Times New Roman" w:cs="Times New Roman"/>
          <w:szCs w:val="24"/>
        </w:rPr>
        <w:t xml:space="preserve">’ </w:t>
      </w:r>
      <w:r>
        <w:rPr>
          <w:rFonts w:eastAsia="Times New Roman" w:cs="Times New Roman"/>
          <w:szCs w:val="24"/>
        </w:rPr>
        <w:t xml:space="preserve">ενός μεν η αντιμετώπιση όλων αυτών των προβλημάτων </w:t>
      </w:r>
      <w:proofErr w:type="spellStart"/>
      <w:r>
        <w:rPr>
          <w:rFonts w:eastAsia="Times New Roman" w:cs="Times New Roman"/>
          <w:szCs w:val="24"/>
        </w:rPr>
        <w:t>υποστελέχωσης</w:t>
      </w:r>
      <w:proofErr w:type="spellEnd"/>
      <w:r>
        <w:rPr>
          <w:rFonts w:eastAsia="Times New Roman" w:cs="Times New Roman"/>
          <w:szCs w:val="24"/>
        </w:rPr>
        <w:t xml:space="preserve"> που κληρονομήσαμε, αλλά και η οριστική και νόμιμη επίλυσή τους. </w:t>
      </w:r>
    </w:p>
    <w:p w14:paraId="396D6309" w14:textId="77777777" w:rsidR="007768B5" w:rsidRDefault="0062705F">
      <w:pPr>
        <w:spacing w:line="600" w:lineRule="auto"/>
        <w:ind w:firstLine="709"/>
        <w:jc w:val="both"/>
        <w:rPr>
          <w:rFonts w:eastAsia="Times New Roman" w:cs="Times New Roman"/>
          <w:szCs w:val="24"/>
        </w:rPr>
      </w:pPr>
      <w:r>
        <w:rPr>
          <w:rFonts w:eastAsia="Times New Roman" w:cs="Times New Roman"/>
          <w:szCs w:val="24"/>
        </w:rPr>
        <w:lastRenderedPageBreak/>
        <w:t>Επίσης, να αναφέρω ότι μέχρι και τώρα για να αντιμετωπιστούν οι άμεσες ανάγκες στους αρχαιολογικούς χώ</w:t>
      </w:r>
      <w:r>
        <w:rPr>
          <w:rFonts w:eastAsia="Times New Roman" w:cs="Times New Roman"/>
          <w:szCs w:val="24"/>
        </w:rPr>
        <w:t>ρους και μουσεία εγκρίθηκε η πρόσληψη χιλίων τριακοσίων δεκατεσσάρων ατόμων με σχέση εργασίας ορισμένου χρόνου ιδιωτικού δικαίου διάρκειας επτά μηνών, η οποία αφορά ειδικότητες ημερήσιων φυλάκων και νυχτοφυλάκων, ούτως ώστε να καλύψουμε τις αυξημένες ανάγκ</w:t>
      </w:r>
      <w:r>
        <w:rPr>
          <w:rFonts w:eastAsia="Times New Roman" w:cs="Times New Roman"/>
          <w:szCs w:val="24"/>
        </w:rPr>
        <w:t xml:space="preserve">ες, οι οποίες προκύπτουν ιδιαίτερα τώρα στην τουριστική περίοδο. </w:t>
      </w:r>
    </w:p>
    <w:p w14:paraId="396D630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Όσον αφορά το θέμα των αρχαιοφυλάκων του άρθρου 47 του ν.4440 που θίξατε, οι άνθρωποι αυτοί, κύριε Φωτήλα, είναι άνθρωποι που δικαιώθηκαν σε δικαστήρια της χώρας. Μάλιστα, διατάχθηκε και η π</w:t>
      </w:r>
      <w:r>
        <w:rPr>
          <w:rFonts w:eastAsia="Times New Roman" w:cs="Times New Roman"/>
          <w:szCs w:val="24"/>
        </w:rPr>
        <w:t xml:space="preserve">αραμονή και η επάνοδος στις υπηρεσίες. Σε κάθε περίπτωση, βεβαίως, το αντιμετωπίζουμε σύννομα και αξιοκρατικά. </w:t>
      </w:r>
    </w:p>
    <w:p w14:paraId="396D630B"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Υπουργέ, έχετε και δευτερολογία. </w:t>
      </w:r>
    </w:p>
    <w:p w14:paraId="396D630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Κύριε Φωτήλα, έχετε τον λόγο. </w:t>
      </w:r>
    </w:p>
    <w:p w14:paraId="396D630D"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Κυρία Υπουργέ,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 xml:space="preserve">άς, είναι θετικό ότι δηλώνετε ότι θέλετε να προκηρυχθούν οι θέσεις αυτές </w:t>
      </w:r>
      <w:r>
        <w:rPr>
          <w:rFonts w:eastAsia="Times New Roman" w:cs="Times New Roman"/>
          <w:szCs w:val="24"/>
        </w:rPr>
        <w:lastRenderedPageBreak/>
        <w:t xml:space="preserve">μέσω ΑΣΕΠ, του εγγυητή της νομιμότητας στο </w:t>
      </w:r>
      <w:r>
        <w:rPr>
          <w:rFonts w:eastAsia="Times New Roman" w:cs="Times New Roman"/>
          <w:szCs w:val="24"/>
        </w:rPr>
        <w:t>δ</w:t>
      </w:r>
      <w:r>
        <w:rPr>
          <w:rFonts w:eastAsia="Times New Roman" w:cs="Times New Roman"/>
          <w:szCs w:val="24"/>
        </w:rPr>
        <w:t xml:space="preserve">ημόσιο, ώστε να διορισθούν στις αντίστοιχες θέσεις αρχαιοφύλακες αυξημένων προσόντων, που θα ανταποκρίνονται στις απαιτήσεις της δουλειάς. </w:t>
      </w:r>
      <w:r>
        <w:rPr>
          <w:rFonts w:eastAsia="Times New Roman" w:cs="Times New Roman"/>
          <w:szCs w:val="24"/>
        </w:rPr>
        <w:t xml:space="preserve">Και λέω ότι είναι θετικό, διότι δυστυχώς ο προκάτοχός σας, ο κ. </w:t>
      </w:r>
      <w:proofErr w:type="spellStart"/>
      <w:r>
        <w:rPr>
          <w:rFonts w:eastAsia="Times New Roman" w:cs="Times New Roman"/>
          <w:szCs w:val="24"/>
        </w:rPr>
        <w:t>Κουρουμπλής</w:t>
      </w:r>
      <w:proofErr w:type="spellEnd"/>
      <w:r>
        <w:rPr>
          <w:rFonts w:eastAsia="Times New Roman" w:cs="Times New Roman"/>
          <w:szCs w:val="24"/>
        </w:rPr>
        <w:t xml:space="preserve">, δεν ήταν θετικός. Μάλλον ήταν της αντίθετης άποψης, ότι πρέπει να μονιμοποιηθούν όλοι οι συμβασιούχοι, ασχέτως του αν έχουν ή δεν έχουν τα τυπικά προσόντα. </w:t>
      </w:r>
    </w:p>
    <w:p w14:paraId="396D630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Δεν απαντήσατε όμως ή</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δεν γίνατε συγκεκριμένη σχετικά με το πότε πρέπει να περιμένουμε αυτήν την προκήρυξη. Όντως έχει περάσει από το Γενικό Λογιστήριο του Κράτους, αλλά αυτό έχει γίνει αρκετό καιρό τώρα και περιμένουμε την προκήρυξη. Μήπως θα μπορούσαμε να ακούσο</w:t>
      </w:r>
      <w:r>
        <w:rPr>
          <w:rFonts w:eastAsia="Times New Roman" w:cs="Times New Roman"/>
          <w:szCs w:val="24"/>
        </w:rPr>
        <w:t>υμε κάτι πιο συγκεκριμένο; Από εκεί και πέρα, επειδή δεν ήσασταν ξεκάθαρη, θα ήθελα μια ξεκάθαρη απάντηση: Πρέπει οι άνθρωποι, οι οποίοι θα πηγαίνουν σε αυτές τις δουλειές να έχουν τα τυπικά προσόντα ή δεν χρειάζεται να τα έχουν; Πρέπει ο άνθρωπος ο οποίος</w:t>
      </w:r>
      <w:r>
        <w:rPr>
          <w:rFonts w:eastAsia="Times New Roman" w:cs="Times New Roman"/>
          <w:szCs w:val="24"/>
        </w:rPr>
        <w:t xml:space="preserve"> θα πάει να βρεις τους ξένους και να τους πει δυο πράγματα να ξέρει αγγλικά ή δεν χρειάζεται να ξέρει αγγλικά; Πρέπει να έχει απολυτήριο λυκείου ή δεν χρειάζεται να έχει απολυτήριο λυκείου; Εμείς </w:t>
      </w:r>
      <w:r>
        <w:rPr>
          <w:rFonts w:eastAsia="Times New Roman" w:cs="Times New Roman"/>
          <w:szCs w:val="24"/>
        </w:rPr>
        <w:lastRenderedPageBreak/>
        <w:t>δεν είπαμε ότι πρέπει να απολυθεί κανείς ούτε ότι η προϋπηρε</w:t>
      </w:r>
      <w:r>
        <w:rPr>
          <w:rFonts w:eastAsia="Times New Roman" w:cs="Times New Roman"/>
          <w:szCs w:val="24"/>
        </w:rPr>
        <w:t>σία δεν πρέπει να παίζει ρόλο. Αλλά τα τυπικά προσόντα, όμως, θα πρέπει σε κάθε περίπτωση να υπάρχουν;</w:t>
      </w:r>
    </w:p>
    <w:p w14:paraId="396D630F"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96D6310"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σας ευχαριστούμε. </w:t>
      </w:r>
    </w:p>
    <w:p w14:paraId="396D631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w:t>
      </w:r>
    </w:p>
    <w:p w14:paraId="396D6312"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w:t>
      </w:r>
      <w:r>
        <w:rPr>
          <w:rFonts w:eastAsia="Times New Roman" w:cs="Times New Roman"/>
          <w:b/>
          <w:szCs w:val="24"/>
        </w:rPr>
        <w:t xml:space="preserve">υγκρότησης): </w:t>
      </w:r>
      <w:r>
        <w:rPr>
          <w:rFonts w:eastAsia="Times New Roman" w:cs="Times New Roman"/>
          <w:szCs w:val="24"/>
        </w:rPr>
        <w:t>Φυσικά και θα υπάρχουν τυπικά προσόντα, κύριε Φωτήλα, μόνο που τα προσόντα αυτά θα καθοριστούν από το Υπουργείο Πολιτισμού με βάση τις ανάγκες και σε συνεργασία με το ΑΣΕΠ. Έτσι θα γίνει η προκήρυξη προφανώς, εάν αυτό εννοείτε για τους διακόσι</w:t>
      </w:r>
      <w:r>
        <w:rPr>
          <w:rFonts w:eastAsia="Times New Roman" w:cs="Times New Roman"/>
          <w:szCs w:val="24"/>
        </w:rPr>
        <w:t>ους.</w:t>
      </w:r>
    </w:p>
    <w:p w14:paraId="396D6313"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Γιατί υπάρχουν και πολλοί συμβασιούχοι</w:t>
      </w:r>
      <w:r>
        <w:rPr>
          <w:rFonts w:eastAsia="Times New Roman" w:cs="Times New Roman"/>
          <w:szCs w:val="24"/>
        </w:rPr>
        <w:t>,</w:t>
      </w:r>
      <w:r>
        <w:rPr>
          <w:rFonts w:eastAsia="Times New Roman" w:cs="Times New Roman"/>
          <w:szCs w:val="24"/>
        </w:rPr>
        <w:t xml:space="preserve"> που δεν τα έχουν και δεν έχουν δικαιωθεί οριστικά. </w:t>
      </w:r>
    </w:p>
    <w:p w14:paraId="396D6314"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Θα σας απαντήσω και γι’ αυτό. </w:t>
      </w:r>
    </w:p>
    <w:p w14:paraId="396D631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λοιπόν με αυτούς που αναφέρεστε, τους αρχαιοφύλακες, η Κυβέρνησή μας όντως έδωσε τη δυνατότητα παραίτησης του </w:t>
      </w:r>
      <w:r>
        <w:rPr>
          <w:rFonts w:eastAsia="Times New Roman" w:cs="Times New Roman"/>
          <w:szCs w:val="24"/>
        </w:rPr>
        <w:t>δ</w:t>
      </w:r>
      <w:r>
        <w:rPr>
          <w:rFonts w:eastAsia="Times New Roman" w:cs="Times New Roman"/>
          <w:szCs w:val="24"/>
        </w:rPr>
        <w:t xml:space="preserve">ημοσίου από ένδικα μέσα και συγκεκριμένα με εχέγγυα τα εξής: </w:t>
      </w:r>
    </w:p>
    <w:p w14:paraId="396D631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Πρώτον, να έχουν ήδη δικαιωθεί. Ήταν άνθρωποι που είχαν ήδη δικαιωθεί σε π</w:t>
      </w:r>
      <w:r>
        <w:rPr>
          <w:rFonts w:eastAsia="Times New Roman" w:cs="Times New Roman"/>
          <w:szCs w:val="24"/>
        </w:rPr>
        <w:t xml:space="preserve">ρώτο βαθμό. Αυτό έγινε για να αποφευχθούν οι χρόνιες δικαστικές διαμάχες. </w:t>
      </w:r>
    </w:p>
    <w:p w14:paraId="396D631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Δεύτερον, εκτιμήσαμε ότι αυτό εξυπηρετεί το δημόσιο συμφέρον, διότι έτσι </w:t>
      </w:r>
      <w:r>
        <w:rPr>
          <w:rFonts w:eastAsia="Times New Roman" w:cs="Times New Roman"/>
          <w:szCs w:val="24"/>
        </w:rPr>
        <w:t>διασφαλίστ</w:t>
      </w:r>
      <w:r>
        <w:rPr>
          <w:rFonts w:eastAsia="Times New Roman" w:cs="Times New Roman"/>
          <w:szCs w:val="24"/>
        </w:rPr>
        <w:t>ηκε η διαρκής φύλαξη. Θα θυμάστε και το κενό</w:t>
      </w:r>
      <w:r>
        <w:rPr>
          <w:rFonts w:eastAsia="Times New Roman" w:cs="Times New Roman"/>
          <w:szCs w:val="24"/>
        </w:rPr>
        <w:t>,</w:t>
      </w:r>
      <w:r>
        <w:rPr>
          <w:rFonts w:eastAsia="Times New Roman" w:cs="Times New Roman"/>
          <w:szCs w:val="24"/>
        </w:rPr>
        <w:t xml:space="preserve"> που υπήρχε και </w:t>
      </w:r>
      <w:r>
        <w:rPr>
          <w:rFonts w:eastAsia="Times New Roman" w:cs="Times New Roman"/>
          <w:szCs w:val="24"/>
        </w:rPr>
        <w:t>διευθετήθηκε</w:t>
      </w:r>
      <w:r>
        <w:rPr>
          <w:rFonts w:eastAsia="Times New Roman" w:cs="Times New Roman"/>
          <w:szCs w:val="24"/>
        </w:rPr>
        <w:t xml:space="preserve"> με τη διαδικασία </w:t>
      </w:r>
      <w:r>
        <w:rPr>
          <w:rFonts w:eastAsia="Times New Roman" w:cs="Times New Roman"/>
          <w:szCs w:val="24"/>
        </w:rPr>
        <w:t>επείγουσας ρύθμισης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Κι αυτό</w:t>
      </w:r>
      <w:r>
        <w:rPr>
          <w:rFonts w:eastAsia="Times New Roman" w:cs="Times New Roman"/>
          <w:szCs w:val="24"/>
        </w:rPr>
        <w:t xml:space="preserve"> διότι ήταν σε κίνδυνο εκείνη την εποχή να μείνουν χωρίς φύλαξη και </w:t>
      </w:r>
      <w:r>
        <w:rPr>
          <w:rFonts w:eastAsia="Times New Roman" w:cs="Times New Roman"/>
          <w:szCs w:val="24"/>
        </w:rPr>
        <w:t>οι χώροι στους οποίους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λ</w:t>
      </w:r>
      <w:r>
        <w:rPr>
          <w:rFonts w:eastAsia="Times New Roman" w:cs="Times New Roman"/>
          <w:szCs w:val="24"/>
        </w:rPr>
        <w:t>ηγ</w:t>
      </w:r>
      <w:r>
        <w:rPr>
          <w:rFonts w:eastAsia="Times New Roman" w:cs="Times New Roman"/>
          <w:szCs w:val="24"/>
        </w:rPr>
        <w:t xml:space="preserve">αν </w:t>
      </w:r>
      <w:r>
        <w:rPr>
          <w:rFonts w:eastAsia="Times New Roman" w:cs="Times New Roman"/>
          <w:szCs w:val="24"/>
        </w:rPr>
        <w:t>προηγούμεν</w:t>
      </w:r>
      <w:r>
        <w:rPr>
          <w:rFonts w:eastAsia="Times New Roman" w:cs="Times New Roman"/>
          <w:szCs w:val="24"/>
        </w:rPr>
        <w:t>ες</w:t>
      </w:r>
      <w:r>
        <w:rPr>
          <w:rFonts w:eastAsia="Times New Roman" w:cs="Times New Roman"/>
          <w:szCs w:val="24"/>
        </w:rPr>
        <w:t xml:space="preserve"> συμβάσε</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 xml:space="preserve">όπως </w:t>
      </w:r>
      <w:r>
        <w:rPr>
          <w:rFonts w:eastAsia="Times New Roman" w:cs="Times New Roman"/>
          <w:szCs w:val="24"/>
        </w:rPr>
        <w:t xml:space="preserve"> ο χώρος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Ακρόπολη</w:t>
      </w:r>
      <w:r>
        <w:rPr>
          <w:rFonts w:eastAsia="Times New Roman" w:cs="Times New Roman"/>
          <w:szCs w:val="24"/>
        </w:rPr>
        <w:t>ς</w:t>
      </w:r>
      <w:r>
        <w:rPr>
          <w:rFonts w:eastAsia="Times New Roman" w:cs="Times New Roman"/>
          <w:szCs w:val="24"/>
        </w:rPr>
        <w:t xml:space="preserve">. Θα θυμάστε τη συζήτηση που έγινε εδώ. </w:t>
      </w:r>
    </w:p>
    <w:p w14:paraId="396D631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Τρίτον, αυτό θα γίνεται με </w:t>
      </w:r>
      <w:r>
        <w:rPr>
          <w:rFonts w:eastAsia="Times New Roman" w:cs="Times New Roman"/>
          <w:szCs w:val="24"/>
        </w:rPr>
        <w:t>την</w:t>
      </w:r>
      <w:r>
        <w:rPr>
          <w:rFonts w:eastAsia="Times New Roman" w:cs="Times New Roman"/>
          <w:szCs w:val="24"/>
        </w:rPr>
        <w:t xml:space="preserve"> προϋπόθ</w:t>
      </w:r>
      <w:r>
        <w:rPr>
          <w:rFonts w:eastAsia="Times New Roman" w:cs="Times New Roman"/>
          <w:szCs w:val="24"/>
        </w:rPr>
        <w:t xml:space="preserve">εση ότι αιτιολογείται ειδικά η αναγκαιότητα στελέχωσης για τη λειτουργία και ασφάλεια των αρχαιολογικών χώρων και μουσείων. </w:t>
      </w:r>
      <w:r>
        <w:rPr>
          <w:rFonts w:eastAsia="Times New Roman" w:cs="Times New Roman"/>
          <w:szCs w:val="24"/>
        </w:rPr>
        <w:t>Συγχρόνως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όθηκε</w:t>
      </w:r>
      <w:r>
        <w:rPr>
          <w:rFonts w:eastAsia="Times New Roman" w:cs="Times New Roman"/>
          <w:szCs w:val="24"/>
        </w:rPr>
        <w:t xml:space="preserve"> τέλος, </w:t>
      </w:r>
      <w:r>
        <w:rPr>
          <w:rFonts w:eastAsia="Times New Roman" w:cs="Times New Roman"/>
          <w:szCs w:val="24"/>
        </w:rPr>
        <w:t xml:space="preserve">με αυξημένες εγγυήσεις στην ταλαιπωρία αυτών των εργαζομένων, που όπως ξέρετε </w:t>
      </w:r>
      <w:r>
        <w:rPr>
          <w:rFonts w:eastAsia="Times New Roman" w:cs="Times New Roman"/>
          <w:szCs w:val="24"/>
        </w:rPr>
        <w:t>έχουν</w:t>
      </w:r>
      <w:r>
        <w:rPr>
          <w:rFonts w:eastAsia="Times New Roman" w:cs="Times New Roman"/>
          <w:szCs w:val="24"/>
        </w:rPr>
        <w:t xml:space="preserve"> και εμπειρία  κ</w:t>
      </w:r>
      <w:r>
        <w:rPr>
          <w:rFonts w:eastAsia="Times New Roman" w:cs="Times New Roman"/>
          <w:szCs w:val="24"/>
        </w:rPr>
        <w:t xml:space="preserve">αι εξειδικευμένη προϋπηρεσία. </w:t>
      </w:r>
    </w:p>
    <w:p w14:paraId="396D631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ότι αυτοί οι εργαζόμενοι είχαν συμμετάσχει σε προκηρύξεις  πρόσληψης με συμβάσεις ορισμένου χρόνου, που είχαν γίνει στο παρελθόν με κριτήρια ΑΣΕΠ. Δεν προσλήφθηκαν χωρίς ΑΣΕΠ. </w:t>
      </w:r>
    </w:p>
    <w:p w14:paraId="396D631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Άρα, τα </w:t>
      </w:r>
      <w:proofErr w:type="spellStart"/>
      <w:r>
        <w:rPr>
          <w:rFonts w:eastAsia="Times New Roman" w:cs="Times New Roman"/>
          <w:szCs w:val="24"/>
        </w:rPr>
        <w:t>προαπαιτούμενα</w:t>
      </w:r>
      <w:proofErr w:type="spellEnd"/>
      <w:r>
        <w:rPr>
          <w:rFonts w:eastAsia="Times New Roman" w:cs="Times New Roman"/>
          <w:szCs w:val="24"/>
        </w:rPr>
        <w:t xml:space="preserve"> είχαν ήδη κ</w:t>
      </w:r>
      <w:r>
        <w:rPr>
          <w:rFonts w:eastAsia="Times New Roman" w:cs="Times New Roman"/>
          <w:szCs w:val="24"/>
        </w:rPr>
        <w:t xml:space="preserve">αλυφθεί. Και βεβαίως είχαν αξιολογηθεί θετικά και είχαν δικαιωθεί και σε έναν βαθμό από τα δικαστήρια. </w:t>
      </w:r>
    </w:p>
    <w:p w14:paraId="396D631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Επιπλέον, η συνέχιση απασχόλησής τους, για να μην υπάρξει και το κενό, συνεκτιμήθηκε ότι εξυπηρετούσε και την αύξηση των εσόδων του Υπουργείου Πολιτισμού, μέσω της διευρυμένης λειτουργίας των μουσείων και αρχαιολογικών χώρων, το οποίο εξασφαλιζόταν αυτομάτ</w:t>
      </w:r>
      <w:r>
        <w:rPr>
          <w:rFonts w:eastAsia="Times New Roman" w:cs="Times New Roman"/>
          <w:szCs w:val="24"/>
        </w:rPr>
        <w:t xml:space="preserve">ως με αυτή τη ρύθμιση. </w:t>
      </w:r>
    </w:p>
    <w:p w14:paraId="396D631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Να σας ενημερώσω εδώ ότι μέχρι και σήμερα κανείς από αυτούς δεν έχει ακόμη προσληφθεί, δεν έχει καταταγεί σε θέση εργασίας αορίστου χρόνου. Ούτε ένας! Εκτιμώ ότι η διαδικασία βρίσκεται σε εξέλιξη, γιατί είναι μια διαδικασία</w:t>
      </w:r>
      <w:r>
        <w:rPr>
          <w:rFonts w:eastAsia="Times New Roman" w:cs="Times New Roman"/>
          <w:szCs w:val="24"/>
        </w:rPr>
        <w:t>,</w:t>
      </w:r>
      <w:r>
        <w:rPr>
          <w:rFonts w:eastAsia="Times New Roman" w:cs="Times New Roman"/>
          <w:szCs w:val="24"/>
        </w:rPr>
        <w:t xml:space="preserve"> που πια</w:t>
      </w:r>
      <w:r>
        <w:rPr>
          <w:rFonts w:eastAsia="Times New Roman" w:cs="Times New Roman"/>
          <w:szCs w:val="24"/>
        </w:rPr>
        <w:t xml:space="preserve"> δεν τρέχει από το δικό μας Υπουργείο, αλλά από το Υπουργείο Πολιτισμού και βεβαίως θα γίνει σύμφωνα με τις ανάγκες του Υπουργείου Πολιτισμού. </w:t>
      </w:r>
    </w:p>
    <w:p w14:paraId="396D631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Για τους διακόσιους μόνιμους αρχειοφύλακες θα γίνει η προκήρυξη άμεσα. Το άμεσα εξαρτάται από τις διαδικασίες το</w:t>
      </w:r>
      <w:r>
        <w:rPr>
          <w:rFonts w:eastAsia="Times New Roman" w:cs="Times New Roman"/>
          <w:szCs w:val="24"/>
        </w:rPr>
        <w:t xml:space="preserve">υ ΑΣΕΠ, γι’ αυτό δεν σας απάντησα πότε. Όμως, είναι όλα έτοιμα για να ξεκινήσει η διαδικασία. </w:t>
      </w:r>
    </w:p>
    <w:p w14:paraId="396D631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Αυτοί, λοιπόν, θα έρθουν με αυτόν τον τρόπο</w:t>
      </w:r>
      <w:r>
        <w:rPr>
          <w:rFonts w:eastAsia="Times New Roman" w:cs="Times New Roman"/>
          <w:szCs w:val="24"/>
        </w:rPr>
        <w:t>, όπως</w:t>
      </w:r>
      <w:r>
        <w:rPr>
          <w:rFonts w:eastAsia="Times New Roman" w:cs="Times New Roman"/>
          <w:szCs w:val="24"/>
        </w:rPr>
        <w:t xml:space="preserve"> και οι διακόσιοι της καινούριας προκήρυξης. </w:t>
      </w:r>
    </w:p>
    <w:p w14:paraId="396D631F"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Σας είπα ότι είχαμε φέτος χίλιους τριακόσιους δεκαέξι συμβασιούχου</w:t>
      </w:r>
      <w:r>
        <w:rPr>
          <w:rFonts w:eastAsia="Times New Roman" w:cs="Times New Roman"/>
          <w:szCs w:val="24"/>
        </w:rPr>
        <w:t>ς, εάν θυμάμαι καλά. Εννοείται ότι από τους επόμενους συμβασιούχους θα αφαιρεθεί ο αριθμός των ανθρώπων</w:t>
      </w:r>
      <w:r>
        <w:rPr>
          <w:rFonts w:eastAsia="Times New Roman" w:cs="Times New Roman"/>
          <w:szCs w:val="24"/>
        </w:rPr>
        <w:t>,</w:t>
      </w:r>
      <w:r>
        <w:rPr>
          <w:rFonts w:eastAsia="Times New Roman" w:cs="Times New Roman"/>
          <w:szCs w:val="24"/>
        </w:rPr>
        <w:t xml:space="preserve"> που θα μπουν σε μόνιμες θέσεις ή σε αορίστου χρόνου, είτε με την καινούρια προκήρυξη, με βάση την καινούρια διαδικασία. </w:t>
      </w:r>
    </w:p>
    <w:p w14:paraId="396D6320"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Επομένως, κύριε Φωτήλα, και γι</w:t>
      </w:r>
      <w:r>
        <w:rPr>
          <w:rFonts w:eastAsia="Times New Roman" w:cs="Times New Roman"/>
          <w:szCs w:val="24"/>
        </w:rPr>
        <w:t>α να κλείσω εδώ, σας θυμίζω ότι αυτό</w:t>
      </w:r>
      <w:r>
        <w:rPr>
          <w:rFonts w:eastAsia="Times New Roman" w:cs="Times New Roman"/>
          <w:szCs w:val="24"/>
        </w:rPr>
        <w:t>,</w:t>
      </w:r>
      <w:r>
        <w:rPr>
          <w:rFonts w:eastAsia="Times New Roman" w:cs="Times New Roman"/>
          <w:szCs w:val="24"/>
        </w:rPr>
        <w:t xml:space="preserve"> που είπε ο Πρωθυπουργός όταν </w:t>
      </w:r>
      <w:r>
        <w:rPr>
          <w:rFonts w:eastAsia="Times New Roman" w:cs="Times New Roman"/>
          <w:szCs w:val="24"/>
        </w:rPr>
        <w:t xml:space="preserve">το </w:t>
      </w:r>
      <w:r>
        <w:rPr>
          <w:rFonts w:eastAsia="Times New Roman" w:cs="Times New Roman"/>
          <w:szCs w:val="24"/>
        </w:rPr>
        <w:t>εξήγγειλε</w:t>
      </w:r>
      <w:r>
        <w:rPr>
          <w:rFonts w:eastAsia="Times New Roman" w:cs="Times New Roman"/>
          <w:szCs w:val="24"/>
        </w:rPr>
        <w:t>,</w:t>
      </w:r>
      <w:r>
        <w:rPr>
          <w:rFonts w:eastAsia="Times New Roman" w:cs="Times New Roman"/>
          <w:szCs w:val="24"/>
        </w:rPr>
        <w:t xml:space="preserve"> ήταν έτσι και το εννοούσε και υλοποιείται</w:t>
      </w:r>
      <w:r>
        <w:rPr>
          <w:rFonts w:eastAsia="Times New Roman" w:cs="Times New Roman"/>
          <w:szCs w:val="24"/>
        </w:rPr>
        <w:t>. Η</w:t>
      </w:r>
      <w:r>
        <w:rPr>
          <w:rFonts w:eastAsia="Times New Roman" w:cs="Times New Roman"/>
          <w:szCs w:val="24"/>
        </w:rPr>
        <w:t xml:space="preserve"> καχυποψία καλό θα ήταν να αναιρεθεί αυτομάτως. </w:t>
      </w:r>
    </w:p>
    <w:p w14:paraId="396D632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96D6322"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396D6323" w14:textId="77777777" w:rsidR="007768B5" w:rsidRDefault="0062705F">
      <w:pPr>
        <w:spacing w:line="600" w:lineRule="auto"/>
        <w:ind w:firstLine="720"/>
        <w:jc w:val="both"/>
        <w:rPr>
          <w:rFonts w:eastAsia="Times New Roman"/>
          <w:szCs w:val="24"/>
        </w:rPr>
      </w:pPr>
      <w:r>
        <w:rPr>
          <w:rFonts w:eastAsia="Times New Roman"/>
          <w:szCs w:val="24"/>
        </w:rPr>
        <w:lastRenderedPageBreak/>
        <w:t>Συνεχίζου</w:t>
      </w:r>
      <w:r>
        <w:rPr>
          <w:rFonts w:eastAsia="Times New Roman"/>
          <w:szCs w:val="24"/>
        </w:rPr>
        <w:t xml:space="preserve">με με τη δεύτερη </w:t>
      </w:r>
      <w:r>
        <w:rPr>
          <w:rFonts w:eastAsia="Times New Roman"/>
          <w:szCs w:val="24"/>
        </w:rPr>
        <w:t xml:space="preserve">με αριθμό </w:t>
      </w:r>
      <w:r>
        <w:rPr>
          <w:rFonts w:eastAsia="Times New Roman"/>
          <w:color w:val="000000"/>
          <w:szCs w:val="24"/>
          <w:shd w:val="clear" w:color="auto" w:fill="FFFFFF"/>
        </w:rPr>
        <w:t>668/28-3-2017 επίκαιρη ερώτηση δεύτερου κύκλου του Βουλευτή Ηρακλείου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ς κ.</w:t>
      </w:r>
      <w:r>
        <w:rPr>
          <w:rFonts w:eastAsia="Times New Roman"/>
          <w:color w:val="000000"/>
          <w:szCs w:val="24"/>
          <w:shd w:val="clear" w:color="auto" w:fill="FFFFFF"/>
        </w:rPr>
        <w:t xml:space="preserve"> </w:t>
      </w:r>
      <w:r>
        <w:rPr>
          <w:rFonts w:eastAsia="Times New Roman"/>
          <w:bCs/>
          <w:color w:val="000000"/>
          <w:szCs w:val="24"/>
          <w:shd w:val="clear" w:color="auto" w:fill="FFFFFF"/>
        </w:rPr>
        <w:t>Εμμανουήλ Συντυχάκη</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Εσωτερικών,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την καταβολή των δεδουλευμένων και την αποτροπή απολύσεων των συμβασιούχων στους </w:t>
      </w:r>
      <w:r>
        <w:rPr>
          <w:rFonts w:eastAsia="Times New Roman"/>
          <w:color w:val="000000"/>
          <w:szCs w:val="24"/>
          <w:shd w:val="clear" w:color="auto" w:fill="FFFFFF"/>
        </w:rPr>
        <w:t>δ</w:t>
      </w:r>
      <w:r>
        <w:rPr>
          <w:rFonts w:eastAsia="Times New Roman"/>
          <w:color w:val="000000"/>
          <w:szCs w:val="24"/>
          <w:shd w:val="clear" w:color="auto" w:fill="FFFFFF"/>
        </w:rPr>
        <w:t>ήμους.</w:t>
      </w:r>
      <w:r>
        <w:rPr>
          <w:rFonts w:eastAsia="Times New Roman"/>
          <w:szCs w:val="24"/>
        </w:rPr>
        <w:t xml:space="preserve"> </w:t>
      </w:r>
    </w:p>
    <w:p w14:paraId="396D6324" w14:textId="77777777" w:rsidR="007768B5" w:rsidRDefault="0062705F">
      <w:pPr>
        <w:spacing w:line="600" w:lineRule="auto"/>
        <w:ind w:firstLine="720"/>
        <w:jc w:val="both"/>
        <w:rPr>
          <w:rFonts w:eastAsia="Times New Roman"/>
          <w:szCs w:val="24"/>
        </w:rPr>
      </w:pPr>
      <w:r>
        <w:rPr>
          <w:rFonts w:eastAsia="Times New Roman"/>
          <w:szCs w:val="24"/>
        </w:rPr>
        <w:t xml:space="preserve">Κύριε Συντυχάκη, έχετε τον λόγο για δύο λεπτά. </w:t>
      </w:r>
    </w:p>
    <w:p w14:paraId="396D6325" w14:textId="77777777" w:rsidR="007768B5" w:rsidRDefault="0062705F">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 </w:t>
      </w:r>
    </w:p>
    <w:p w14:paraId="396D6326" w14:textId="77777777" w:rsidR="007768B5" w:rsidRDefault="0062705F">
      <w:pPr>
        <w:spacing w:line="600" w:lineRule="auto"/>
        <w:ind w:firstLine="720"/>
        <w:jc w:val="both"/>
        <w:rPr>
          <w:rFonts w:eastAsia="Times New Roman"/>
          <w:szCs w:val="24"/>
        </w:rPr>
      </w:pPr>
      <w:r>
        <w:rPr>
          <w:rFonts w:eastAsia="Times New Roman"/>
          <w:szCs w:val="24"/>
        </w:rPr>
        <w:t>Κύριε Υπουργέ, οι συμβασιούχοι σε πολλούς δήμους της χώρας</w:t>
      </w:r>
      <w:r>
        <w:rPr>
          <w:rFonts w:eastAsia="Times New Roman"/>
          <w:szCs w:val="24"/>
        </w:rPr>
        <w:t xml:space="preserve">, σε όλο το δημόσιο, βρίσκονται σε αναστάτωση και σε μια διαρκή ομηρία. </w:t>
      </w:r>
    </w:p>
    <w:p w14:paraId="396D6327" w14:textId="77777777" w:rsidR="007768B5" w:rsidRDefault="0062705F">
      <w:pPr>
        <w:spacing w:line="600" w:lineRule="auto"/>
        <w:ind w:firstLine="720"/>
        <w:jc w:val="both"/>
        <w:rPr>
          <w:rFonts w:eastAsia="Times New Roman"/>
          <w:szCs w:val="24"/>
        </w:rPr>
      </w:pPr>
      <w:r>
        <w:rPr>
          <w:rFonts w:eastAsia="Times New Roman"/>
          <w:szCs w:val="24"/>
        </w:rPr>
        <w:t>Η αιτία βρίσκεται στην αντεργατική πολιτική της Κυβέρνησης, σε όλο αυτό το νομοθετικό θεσμικό πλαίσιο, με το οποίο υλοποιείτε τον διακηρυγμένο στόχο της Ευρωπαϊκής Ένωσης για τη διεύρ</w:t>
      </w:r>
      <w:r>
        <w:rPr>
          <w:rFonts w:eastAsia="Times New Roman"/>
          <w:szCs w:val="24"/>
        </w:rPr>
        <w:t xml:space="preserve">υνση των ελαστικών εργασιακών σχέσεων, με παραπέρα μείωση του μισθολογικού κόστους. </w:t>
      </w:r>
    </w:p>
    <w:p w14:paraId="396D6328" w14:textId="77777777" w:rsidR="007768B5" w:rsidRDefault="0062705F">
      <w:pPr>
        <w:spacing w:line="600" w:lineRule="auto"/>
        <w:ind w:firstLine="720"/>
        <w:jc w:val="both"/>
        <w:rPr>
          <w:rFonts w:eastAsia="Times New Roman"/>
          <w:szCs w:val="24"/>
        </w:rPr>
      </w:pPr>
      <w:r>
        <w:rPr>
          <w:rFonts w:eastAsia="Times New Roman"/>
          <w:szCs w:val="24"/>
        </w:rPr>
        <w:lastRenderedPageBreak/>
        <w:t>Το πρόσχημα είναι οι Επίτροποι, που δεν υπογράφουν τα σχετικά χρηματικά εντάλματα για την πληρωμή των συμβασιούχων στις υπηρεσίες καθαριότητας, ενώ παράλληλα απειλούνται κ</w:t>
      </w:r>
      <w:r>
        <w:rPr>
          <w:rFonts w:eastAsia="Times New Roman"/>
          <w:szCs w:val="24"/>
        </w:rPr>
        <w:t xml:space="preserve">αι με απόλυση, παρά την παράταση της εργασίας τους έως 31-12-2017. </w:t>
      </w:r>
    </w:p>
    <w:p w14:paraId="396D6329" w14:textId="77777777" w:rsidR="007768B5" w:rsidRDefault="0062705F">
      <w:pPr>
        <w:spacing w:line="600" w:lineRule="auto"/>
        <w:ind w:firstLine="720"/>
        <w:jc w:val="both"/>
        <w:rPr>
          <w:rFonts w:eastAsia="Times New Roman"/>
          <w:szCs w:val="24"/>
        </w:rPr>
      </w:pPr>
      <w:r>
        <w:rPr>
          <w:rFonts w:eastAsia="Times New Roman"/>
          <w:szCs w:val="24"/>
        </w:rPr>
        <w:t>Ενδεικτικά αναφέρω ότι στον Δήμο Θεσσαλονίκης υπάρχουν επτακόσιοι τριάντα συμβασιούχοι. Επίσης, στους Δήμους Δυτικής Θεσσαλονίκης, Ευόσμου, Δέλτα, Ωραιοκάστρου, Αμπελακίων-Μενεμένης, στους</w:t>
      </w:r>
      <w:r>
        <w:rPr>
          <w:rFonts w:eastAsia="Times New Roman"/>
          <w:szCs w:val="24"/>
        </w:rPr>
        <w:t xml:space="preserve"> Δήμους των Νομών Πιερίας, Καβάλας, Ροδόπης, Δράμας, στον ΦΟΣΔΑ Κεντρικής Μακεδονίας και Δήμου Κασσάνδρας, στην Κρήτη στον Δήμο Ηρακλείου και Αγίου Νικολάου, στην Κόρινθο, στο Αίγιο και αλλού. </w:t>
      </w:r>
    </w:p>
    <w:p w14:paraId="396D632A" w14:textId="77777777" w:rsidR="007768B5" w:rsidRDefault="0062705F">
      <w:pPr>
        <w:spacing w:line="600" w:lineRule="auto"/>
        <w:ind w:firstLine="720"/>
        <w:jc w:val="both"/>
        <w:rPr>
          <w:rFonts w:eastAsia="Times New Roman"/>
          <w:szCs w:val="24"/>
        </w:rPr>
      </w:pPr>
      <w:r>
        <w:rPr>
          <w:rFonts w:eastAsia="Times New Roman"/>
          <w:szCs w:val="24"/>
        </w:rPr>
        <w:t>Οι διατάξεις του άρθρου 16 του ν.4429/2016, που έφερε η Κυβέρν</w:t>
      </w:r>
      <w:r>
        <w:rPr>
          <w:rFonts w:eastAsia="Times New Roman"/>
          <w:szCs w:val="24"/>
        </w:rPr>
        <w:t xml:space="preserve">ηση και παρατείνει τις συμβάσεις μέχρι 31-12-2017, αλλά και ο πρόσφατος ν.4456/2017 για τα δεδουλευμένα των συμβασιούχων δεν έλυσε το πρόβλημα. Αντίθετα, το επέτεινε. </w:t>
      </w:r>
    </w:p>
    <w:p w14:paraId="396D632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Μάλιστα, το ΚΚΕ σας είχε προειδοποιήσει ότι η παράταση των συμβάσεων από μόνη της δεν απ</w:t>
      </w:r>
      <w:r>
        <w:rPr>
          <w:rFonts w:eastAsia="Times New Roman" w:cs="Times New Roman"/>
          <w:szCs w:val="24"/>
        </w:rPr>
        <w:t xml:space="preserve">αντά στο πρόβλημα των μεγάλων ελλείψεων σε μόνιμο προσωπικό σε κρίσιμες υπηρεσίες των δήμων, όπως η καθαριότητα. </w:t>
      </w:r>
    </w:p>
    <w:p w14:paraId="396D632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Η Κοινοβουλευτική Ομάδα του κόμματός μας είχε έγκαιρα καταθέσει σχετική τροπολογία σε διάφορα νομοσχέδια από το 2015 μέχρι και πρόσφατα, τον Φ</w:t>
      </w:r>
      <w:r>
        <w:rPr>
          <w:rFonts w:eastAsia="Times New Roman" w:cs="Times New Roman"/>
          <w:szCs w:val="24"/>
        </w:rPr>
        <w:t>εβρουάριο του 2017, για τη μετατροπή αυτών των συμβάσεων αυτοδικαίως σε συμβάσεις αορίστου χρόνου. Κάτι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εσείς δεν κάνατε δεκτό, γιατί θέλατε απλά να κερδίσετε χρόνο, να καθησυχαστούν οι εργαζόμενοι, να μη διεκδικήσουν το δικαίωμα στη μόνιμη κα</w:t>
      </w:r>
      <w:r>
        <w:rPr>
          <w:rFonts w:eastAsia="Times New Roman" w:cs="Times New Roman"/>
          <w:szCs w:val="24"/>
        </w:rPr>
        <w:t>ι σταθερή εργασία. Δεν υπάρχει άλλη εξήγηση.</w:t>
      </w:r>
    </w:p>
    <w:p w14:paraId="396D632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Και η Κυβέρνηση είναι η αποκλειστικά υπεύθυνη γι’ αυτή την εξέλιξη, έτσι ώστε σήμερα εκατοντάδες εργαζόμενοι να είναι είτε απλήρωτοι είτε απολυμένοι είτε σε διαδικασία απόλυσης. </w:t>
      </w:r>
    </w:p>
    <w:p w14:paraId="396D632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Και φυσικά η Κυβέρνηση έχει δείξ</w:t>
      </w:r>
      <w:r>
        <w:rPr>
          <w:rFonts w:eastAsia="Times New Roman" w:cs="Times New Roman"/>
          <w:szCs w:val="24"/>
        </w:rPr>
        <w:t>ει τέτοια δείγματα αντεργατικής πολιτικής και γραφής</w:t>
      </w:r>
      <w:r>
        <w:rPr>
          <w:rFonts w:eastAsia="Times New Roman" w:cs="Times New Roman"/>
          <w:szCs w:val="24"/>
        </w:rPr>
        <w:t>,</w:t>
      </w:r>
      <w:r>
        <w:rPr>
          <w:rFonts w:eastAsia="Times New Roman" w:cs="Times New Roman"/>
          <w:szCs w:val="24"/>
        </w:rPr>
        <w:t xml:space="preserve"> βέβαια, όσο χρονικό διάστημα κυβερνά. </w:t>
      </w:r>
    </w:p>
    <w:p w14:paraId="396D632F"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 xml:space="preserve">Από αυτή την άποψη νομίζουμε ότι αυτή η επίκληση της απόφασης του Ελεγκτικού Συνεδρίου ή το συνταγματικό κώλυμα του </w:t>
      </w:r>
      <w:proofErr w:type="spellStart"/>
      <w:r>
        <w:rPr>
          <w:rFonts w:eastAsia="Times New Roman"/>
          <w:szCs w:val="24"/>
        </w:rPr>
        <w:t>εικοσιτετρ</w:t>
      </w:r>
      <w:r>
        <w:rPr>
          <w:rFonts w:eastAsia="Times New Roman"/>
          <w:szCs w:val="24"/>
        </w:rPr>
        <w:t>α</w:t>
      </w:r>
      <w:r>
        <w:rPr>
          <w:rFonts w:eastAsia="Times New Roman"/>
          <w:szCs w:val="24"/>
        </w:rPr>
        <w:t>μ</w:t>
      </w:r>
      <w:r>
        <w:rPr>
          <w:rFonts w:eastAsia="Times New Roman"/>
          <w:szCs w:val="24"/>
        </w:rPr>
        <w:t>ή</w:t>
      </w:r>
      <w:r>
        <w:rPr>
          <w:rFonts w:eastAsia="Times New Roman"/>
          <w:szCs w:val="24"/>
        </w:rPr>
        <w:t>νου</w:t>
      </w:r>
      <w:proofErr w:type="spellEnd"/>
      <w:r>
        <w:rPr>
          <w:rFonts w:eastAsia="Times New Roman"/>
          <w:szCs w:val="24"/>
        </w:rPr>
        <w:t xml:space="preserve"> δεν μπορεί παρά να αποτελεί μι</w:t>
      </w:r>
      <w:r>
        <w:rPr>
          <w:rFonts w:eastAsia="Times New Roman"/>
          <w:szCs w:val="24"/>
        </w:rPr>
        <w:t xml:space="preserve">α πρόκληση για τους εργαζόμενους, όταν την ίδια στιγμή δίνετε αφειδώς χρήμα ζεστό στους μονοπωλιακούς ομίλους. </w:t>
      </w:r>
    </w:p>
    <w:p w14:paraId="396D6330" w14:textId="77777777" w:rsidR="007768B5" w:rsidRDefault="0062705F">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Έχετε και δευτερολογία, κύριε Συντυχάκη.</w:t>
      </w:r>
    </w:p>
    <w:p w14:paraId="396D6331" w14:textId="77777777" w:rsidR="007768B5" w:rsidRDefault="0062705F">
      <w:pPr>
        <w:tabs>
          <w:tab w:val="left" w:pos="2820"/>
        </w:tabs>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Ολοκληρώνω, κύριε Πρόεδρε.</w:t>
      </w:r>
    </w:p>
    <w:p w14:paraId="396D6332"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 xml:space="preserve">Τα ερωτήματα που </w:t>
      </w:r>
      <w:r>
        <w:rPr>
          <w:rFonts w:eastAsia="Times New Roman"/>
          <w:szCs w:val="24"/>
        </w:rPr>
        <w:t>θέτουμε είναι πολύ συγκεκριμένα. Τι μέτρα θα πάρετε έτσι ώστε: Να μην απολυθεί κανένας συμβασιούχος και όσες απολύσεις έγιναν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να ανακληθούν; Να καταβληθούν άμεσα τα δεδουλευμένα των συμβασιούχων; Να μετατραπούν όλες οι συμβάσεις σε αορίστου χρόνου</w:t>
      </w:r>
      <w:r>
        <w:rPr>
          <w:rFonts w:eastAsia="Times New Roman"/>
          <w:szCs w:val="24"/>
        </w:rPr>
        <w:t xml:space="preserve"> και να γίνουν με κρατική χρηματοδότηση όλες οι απαιτούμενες νέες προσλήψεις; Και φυσικά να μην γίνει καμιά ιδιωτικοποίηση υπηρεσιών των δήμων, διότι η εξέλιξη αυτή θα οδηγήσει στην ιδιωτικοποίηση των υπηρεσιών καθαριότητας.</w:t>
      </w:r>
    </w:p>
    <w:p w14:paraId="396D6333" w14:textId="77777777" w:rsidR="007768B5" w:rsidRDefault="0062705F">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w:t>
      </w:r>
      <w:r>
        <w:rPr>
          <w:rFonts w:eastAsia="Times New Roman"/>
          <w:szCs w:val="24"/>
        </w:rPr>
        <w:t xml:space="preserve"> Έχετε τον λόγο κύριε Υπουργέ για τρία λεπτά.</w:t>
      </w:r>
    </w:p>
    <w:p w14:paraId="396D6334" w14:textId="77777777" w:rsidR="007768B5" w:rsidRDefault="0062705F">
      <w:pPr>
        <w:tabs>
          <w:tab w:val="left" w:pos="2820"/>
        </w:tabs>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w:t>
      </w:r>
      <w:r>
        <w:rPr>
          <w:rFonts w:eastAsia="Times New Roman"/>
          <w:szCs w:val="24"/>
        </w:rPr>
        <w:t xml:space="preserve"> Ευχαριστώ, κύριε Πρόεδρε.</w:t>
      </w:r>
    </w:p>
    <w:p w14:paraId="396D6335"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lastRenderedPageBreak/>
        <w:t xml:space="preserve">Κύριε Συντυχάκη, τον έχω ακούσει τον προβληματισμό κι άλλες φορές και κατανοώ την ευαισθησία απέναντι σε ένα υπαρκτό πρόβλημα, εκείνων των λίγων ευτυχώς περιπτώσεων που αρνούνται είτε οι δήμαρχοι να παρατείνουν συμβάσεις που είναι υποχρεωμένοι με βάση τον </w:t>
      </w:r>
      <w:r>
        <w:rPr>
          <w:rFonts w:eastAsia="Times New Roman"/>
          <w:szCs w:val="24"/>
        </w:rPr>
        <w:t xml:space="preserve">νόμο, είτε κάποιοι άλλοι να πληρώσουν επειδή υπάρχουν αποφάσεις των επιτρόπων, οι οποίοι δεν κάνουν αποδεκτές τις συγκεκριμένες δαπάνες. </w:t>
      </w:r>
    </w:p>
    <w:p w14:paraId="396D6336"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Εκείνο που δεν κατανοώ είναι ότι το πρόβλημα οφείλεται στην αντεργατική πολιτική της Κυβέρνησης. Το είπατε αυτό, το άκ</w:t>
      </w:r>
      <w:r>
        <w:rPr>
          <w:rFonts w:eastAsia="Times New Roman"/>
          <w:szCs w:val="24"/>
        </w:rPr>
        <w:t>ουσα καλά; Λέτε στην Κυβέρνηση η οποία αποφάσισε την παράταση των συμβάσεων μέχρι τις 31-12-2017, έτσι ώστε να υπάρχει μ</w:t>
      </w:r>
      <w:r>
        <w:rPr>
          <w:rFonts w:eastAsia="Times New Roman"/>
          <w:szCs w:val="24"/>
        </w:rPr>
        <w:t>ί</w:t>
      </w:r>
      <w:r>
        <w:rPr>
          <w:rFonts w:eastAsia="Times New Roman"/>
          <w:szCs w:val="24"/>
        </w:rPr>
        <w:t xml:space="preserve">α απρόσκοπτη παροχή της συγκεκριμένης υπηρεσίας καθαριότητας προς τους δήμους, η οποία έχει προβεί σε συγκεκριμένη νομοθετική ρύθμιση, </w:t>
      </w:r>
      <w:r>
        <w:rPr>
          <w:rFonts w:eastAsia="Times New Roman"/>
          <w:szCs w:val="24"/>
        </w:rPr>
        <w:t xml:space="preserve">όπου ακριβώς εγκαλεί όσους δημάρχους αρνούνται να συμμορφωθούν με τον νόμο, ότι ασκεί αντεργατική πολιτική. Αυτό απ’ ό,τι καταλαβαίνετε στερείται σοβαρότητας. </w:t>
      </w:r>
    </w:p>
    <w:p w14:paraId="396D6337"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Αλλά προσέξτε να δείτε, δεν καταλαβαίνω, υιοθετείτε εσείς αυτή τη στιγμή τα επιχειρήματα εκείνων</w:t>
      </w:r>
      <w:r>
        <w:rPr>
          <w:rFonts w:eastAsia="Times New Roman"/>
          <w:szCs w:val="24"/>
        </w:rPr>
        <w:t xml:space="preserve"> που μιλούν για αντισυνταγματικότητα της συγκεκριμένης ρύθμισης, όταν η πλειοψηφία </w:t>
      </w:r>
      <w:r>
        <w:rPr>
          <w:rFonts w:eastAsia="Times New Roman"/>
          <w:szCs w:val="24"/>
        </w:rPr>
        <w:lastRenderedPageBreak/>
        <w:t>των επιτρόπων κάνει ακριβώς το αντίθετο; Από πού κι ως πού λοιπόν, προέκυψε αυτό το πράγμα;</w:t>
      </w:r>
    </w:p>
    <w:p w14:paraId="396D6338"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Π</w:t>
      </w:r>
      <w:r>
        <w:rPr>
          <w:rFonts w:eastAsia="Times New Roman"/>
          <w:szCs w:val="24"/>
        </w:rPr>
        <w:t xml:space="preserve">ροσέξτε και κάτι άλλο. </w:t>
      </w:r>
      <w:r>
        <w:rPr>
          <w:rFonts w:eastAsia="Times New Roman"/>
          <w:szCs w:val="24"/>
        </w:rPr>
        <w:t>Η</w:t>
      </w:r>
      <w:r>
        <w:rPr>
          <w:rFonts w:eastAsia="Times New Roman"/>
          <w:szCs w:val="24"/>
        </w:rPr>
        <w:t xml:space="preserve"> αναφορά στο </w:t>
      </w:r>
      <w:proofErr w:type="spellStart"/>
      <w:r>
        <w:rPr>
          <w:rFonts w:eastAsia="Times New Roman"/>
          <w:szCs w:val="24"/>
        </w:rPr>
        <w:t>εικοσιτετράμηνο</w:t>
      </w:r>
      <w:proofErr w:type="spellEnd"/>
      <w:r>
        <w:rPr>
          <w:rFonts w:eastAsia="Times New Roman"/>
          <w:szCs w:val="24"/>
        </w:rPr>
        <w:t xml:space="preserve"> που λέτε, η οποία δεν υπάρχ</w:t>
      </w:r>
      <w:r>
        <w:rPr>
          <w:rFonts w:eastAsia="Times New Roman"/>
          <w:szCs w:val="24"/>
        </w:rPr>
        <w:t>ει στο Σύνταγμα -το Σύνταγμα δεν αναφέρει ότι υπάρχει ανώτατο όριο συμβάσεων για είκοσι τέσσερις μήνες, προεδρικό διάταγμα υπάρχει που το αναφέρει και ήταν ένα συγκεκριμένο προεδρικό διάταγμα που δεν αφορούσε τη βούληση τότε του νομοθέτη στις τότε συνθήκες</w:t>
      </w:r>
      <w:r>
        <w:rPr>
          <w:rFonts w:eastAsia="Times New Roman"/>
          <w:szCs w:val="24"/>
        </w:rPr>
        <w:t xml:space="preserve"> -σε κα</w:t>
      </w:r>
      <w:r>
        <w:rPr>
          <w:rFonts w:eastAsia="Times New Roman"/>
          <w:szCs w:val="24"/>
        </w:rPr>
        <w:t>μ</w:t>
      </w:r>
      <w:r>
        <w:rPr>
          <w:rFonts w:eastAsia="Times New Roman"/>
          <w:szCs w:val="24"/>
        </w:rPr>
        <w:t xml:space="preserve">μιά περίπτωση δεν αφορά συμβάσεις που έχουν εγκριθεί πριν την ολοκλήρωση του </w:t>
      </w:r>
      <w:proofErr w:type="spellStart"/>
      <w:r>
        <w:rPr>
          <w:rFonts w:eastAsia="Times New Roman"/>
          <w:szCs w:val="24"/>
        </w:rPr>
        <w:t>εικοσιτετραμήνου</w:t>
      </w:r>
      <w:proofErr w:type="spellEnd"/>
      <w:r>
        <w:rPr>
          <w:rFonts w:eastAsia="Times New Roman"/>
          <w:szCs w:val="24"/>
        </w:rPr>
        <w:t xml:space="preserve"> και είναι σε εξέλιξη. Άρα δεν υπάρχει κα</w:t>
      </w:r>
      <w:r>
        <w:rPr>
          <w:rFonts w:eastAsia="Times New Roman"/>
          <w:szCs w:val="24"/>
        </w:rPr>
        <w:t>μ</w:t>
      </w:r>
      <w:r>
        <w:rPr>
          <w:rFonts w:eastAsia="Times New Roman"/>
          <w:szCs w:val="24"/>
        </w:rPr>
        <w:t>μιά δικαιολογία στο να μην εφαρμόζεται ο νόμος.</w:t>
      </w:r>
    </w:p>
    <w:p w14:paraId="396D6339"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Εμείς αυτό το έχουμε πει σε όλους τους τόνους και συγκεκριμένα το</w:t>
      </w:r>
      <w:r>
        <w:rPr>
          <w:rFonts w:eastAsia="Times New Roman"/>
          <w:szCs w:val="24"/>
        </w:rPr>
        <w:t xml:space="preserve"> Υπουργείο Εσωτερικών έχει αποστείλει εγκύκλιο προς την αποκεντρωμένη αυτοδιοίκηση που ακριβώς την καλεί να προβεί σε όλες τις νόμιμες ενέργειες και να ελέγξει εκείνους τους δημάρχους που αρνούνται να παρατείνουν τις συμβάσεις ή να πληρώσουν τους εργαζομέν</w:t>
      </w:r>
      <w:r>
        <w:rPr>
          <w:rFonts w:eastAsia="Times New Roman"/>
          <w:szCs w:val="24"/>
        </w:rPr>
        <w:t>ους.</w:t>
      </w:r>
    </w:p>
    <w:p w14:paraId="396D633A"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Καταθέτω τη συγκεκριμένη εγκύκλιο και στα Πρακτικά.</w:t>
      </w:r>
    </w:p>
    <w:p w14:paraId="396D633B" w14:textId="77777777" w:rsidR="007768B5" w:rsidRDefault="0062705F">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Υπουργός κ. Παναγιώτης</w:t>
      </w:r>
      <w:r>
        <w:rPr>
          <w:rFonts w:eastAsia="Times New Roman" w:cs="Times New Roman"/>
          <w:szCs w:val="24"/>
        </w:rPr>
        <w:t xml:space="preserve"> (Πάνος)</w:t>
      </w:r>
      <w:r>
        <w:rPr>
          <w:rFonts w:eastAsia="Times New Roman" w:cs="Times New Roman"/>
          <w:szCs w:val="24"/>
        </w:rPr>
        <w:t xml:space="preserve"> Σκουρλέτης καταθέτει για τα Πρακτικά την προαναφερθείσα εγκύκλιο, η οποία βρίσκεται στο αρχείο του Τμήματος Γραμματείας της Διεύθυνσης Στενογραφίας κ</w:t>
      </w:r>
      <w:r>
        <w:rPr>
          <w:rFonts w:eastAsia="Times New Roman" w:cs="Times New Roman"/>
          <w:szCs w:val="24"/>
        </w:rPr>
        <w:t>αι Πρακτικών της Βουλής)</w:t>
      </w:r>
    </w:p>
    <w:p w14:paraId="396D633C"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 xml:space="preserve">Όμως, εδώ μιλάμε για ένα υπαρκτό κοινωνικό πρόβλημα δεκαετιών, αυτό των συμβασιούχων και δεν αφορά μόνο αυτούς στην καθαριότητα που έχουν παραταθεί οι συμβάσεις τους μέχρι 31-12-2017. Αφορά χιλιάδες κόσμο και το γνωρίζετε. </w:t>
      </w:r>
      <w:r>
        <w:rPr>
          <w:rFonts w:eastAsia="Times New Roman"/>
          <w:szCs w:val="24"/>
        </w:rPr>
        <w:t>Έ</w:t>
      </w:r>
      <w:r>
        <w:rPr>
          <w:rFonts w:eastAsia="Times New Roman"/>
          <w:szCs w:val="24"/>
        </w:rPr>
        <w:t xml:space="preserve">ρχεστε </w:t>
      </w:r>
      <w:r>
        <w:rPr>
          <w:rFonts w:eastAsia="Times New Roman"/>
          <w:szCs w:val="24"/>
        </w:rPr>
        <w:t xml:space="preserve">εδώ πέρα και προτείνετε κάτι το οποίο γνωρίζετε ότι είναι εξόφθαλμα αντισυνταγματικό. </w:t>
      </w:r>
    </w:p>
    <w:p w14:paraId="396D633D"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Λοιπόν, να φέρουμε εμείς αύριο νόμο και να πούμε ότι αυτομάτως μετατρέπονται οι συμβάσεις ορισμένου χρόνου σε αορίστου. Θα είναι αντισυνταγματικό, ναι ή όχι; Θα είναι κα</w:t>
      </w:r>
      <w:r>
        <w:rPr>
          <w:rFonts w:eastAsia="Times New Roman"/>
          <w:szCs w:val="24"/>
        </w:rPr>
        <w:t xml:space="preserve">ι το γνωρίζετε. </w:t>
      </w:r>
    </w:p>
    <w:p w14:paraId="396D633E"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Γιατί, λοιπόν, αυτή</w:t>
      </w:r>
      <w:r>
        <w:rPr>
          <w:rFonts w:eastAsia="Times New Roman"/>
          <w:szCs w:val="24"/>
        </w:rPr>
        <w:t>ν</w:t>
      </w:r>
      <w:r>
        <w:rPr>
          <w:rFonts w:eastAsia="Times New Roman"/>
          <w:szCs w:val="24"/>
        </w:rPr>
        <w:t xml:space="preserve"> την στιγμή εμπαίζετε τους εργαζόμενους και αρνείστε να συμμετάσχετε σε μ</w:t>
      </w:r>
      <w:r>
        <w:rPr>
          <w:rFonts w:eastAsia="Times New Roman"/>
          <w:szCs w:val="24"/>
        </w:rPr>
        <w:t>ί</w:t>
      </w:r>
      <w:r>
        <w:rPr>
          <w:rFonts w:eastAsia="Times New Roman"/>
          <w:szCs w:val="24"/>
        </w:rPr>
        <w:t>α άλλη πρωτοβουλία, η οποία ξέρετε ότι είναι σε εξέλιξη κι έχουν υπάρξει δηλώσεις και δικές μου και της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την οποία έχω εκ δεξιών μο</w:t>
      </w:r>
      <w:r>
        <w:rPr>
          <w:rFonts w:eastAsia="Times New Roman"/>
          <w:szCs w:val="24"/>
        </w:rPr>
        <w:t xml:space="preserve">υ αυτή τη στιγμή, ότι πραγματικά η Κυβέρνηση προτίθεται να αναλάβει πρωτοβουλία; </w:t>
      </w:r>
    </w:p>
    <w:p w14:paraId="396D633F"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lastRenderedPageBreak/>
        <w:t>Κι εδώ σας καλούμε να σταθείτε θετική απέναντι σε αυτή την πρωτοβουλία για να δούμε ποιες από τις κατηγορίες των συμβασιούχων τελικά υποκρύπτουν μ</w:t>
      </w:r>
      <w:r>
        <w:rPr>
          <w:rFonts w:eastAsia="Times New Roman"/>
          <w:szCs w:val="24"/>
        </w:rPr>
        <w:t>ί</w:t>
      </w:r>
      <w:r>
        <w:rPr>
          <w:rFonts w:eastAsia="Times New Roman"/>
          <w:szCs w:val="24"/>
        </w:rPr>
        <w:t>α άλλη σχέση από αυτή που ο</w:t>
      </w:r>
      <w:r>
        <w:rPr>
          <w:rFonts w:eastAsia="Times New Roman"/>
          <w:szCs w:val="24"/>
        </w:rPr>
        <w:t xml:space="preserve">νομάζετε ως «σύμβαση εργασίας»; Σε ποιες περιπτώσεις έχει υπάρξει κατάχρηση με βάση την ευρωπαϊκή οδηγία της έννοιας της σύμβασης ορισμένου χρόνου; Κι εκεί πέρα πραγματικά να αποκαλύψουμε τις πραγματικές σχέσεις εργασίας. </w:t>
      </w:r>
    </w:p>
    <w:p w14:paraId="396D6340"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α πολιτική πρωτοβουλία τη</w:t>
      </w:r>
      <w:r>
        <w:rPr>
          <w:rFonts w:eastAsia="Times New Roman"/>
          <w:szCs w:val="24"/>
        </w:rPr>
        <w:t>ν οποία έχουμε εξαγγείλει. Θα είμαστε σε ένα εύλογο χρονικό διάστημα έτοιμοι να την παρουσιάσουμε. Κι εκεί πλέον θα πρέπει να τοποθετηθείτε. Διότι το να λέτε γενικώς και αόριστα ότι πρέπει να κάνουμε κάτι το οποίο το απαγορεύει το Σύνταγμα, ειλικρινά δεν ε</w:t>
      </w:r>
      <w:r>
        <w:rPr>
          <w:rFonts w:eastAsia="Times New Roman"/>
          <w:szCs w:val="24"/>
        </w:rPr>
        <w:t>ίναι καθόλου πειστικό.</w:t>
      </w:r>
    </w:p>
    <w:p w14:paraId="396D6341" w14:textId="77777777" w:rsidR="007768B5" w:rsidRDefault="0062705F">
      <w:pPr>
        <w:tabs>
          <w:tab w:val="left" w:pos="2820"/>
        </w:tabs>
        <w:spacing w:line="600" w:lineRule="auto"/>
        <w:ind w:firstLine="720"/>
        <w:jc w:val="both"/>
        <w:rPr>
          <w:rFonts w:eastAsia="Times New Roman"/>
          <w:szCs w:val="24"/>
        </w:rPr>
      </w:pPr>
      <w:r>
        <w:rPr>
          <w:rFonts w:eastAsia="Times New Roman"/>
          <w:szCs w:val="24"/>
        </w:rPr>
        <w:t>Ευχαριστώ.</w:t>
      </w:r>
    </w:p>
    <w:p w14:paraId="396D6342"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Συντυχάκη, έχετε τον λόγο για τρία λεπτά.</w:t>
      </w:r>
    </w:p>
    <w:p w14:paraId="396D6343"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Έχουμε επίγνωση, κύριε Πρόεδρε, όταν λέμε ότι η Κυβέρνηση έχει δείξει δείγματα αντεργατικής γραφής.</w:t>
      </w:r>
    </w:p>
    <w:p w14:paraId="396D634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Πρώτον, δεν έχει δώ</w:t>
      </w:r>
      <w:r>
        <w:rPr>
          <w:rFonts w:eastAsia="Times New Roman" w:cs="Times New Roman"/>
          <w:szCs w:val="24"/>
        </w:rPr>
        <w:t xml:space="preserve">σει ούτε ένα ευρώ από τον </w:t>
      </w:r>
      <w:r>
        <w:rPr>
          <w:rFonts w:eastAsia="Times New Roman" w:cs="Times New Roman"/>
          <w:szCs w:val="24"/>
        </w:rPr>
        <w:t>π</w:t>
      </w:r>
      <w:r>
        <w:rPr>
          <w:rFonts w:eastAsia="Times New Roman" w:cs="Times New Roman"/>
          <w:szCs w:val="24"/>
        </w:rPr>
        <w:t xml:space="preserve">ροϋπολογισμό για την παράταση των συμβάσεων των εργαζομένων στην καθαριότητα, που καλύπτουν πάγιες ανάγκες των δήμων. Έπρεπε αυτό να είναι αποκλειστική ευθύνη του κράτους. Αντίθετα, τι κάνουν; Μεταθέτουν την ευθύνη στους δήμους, </w:t>
      </w:r>
      <w:r>
        <w:rPr>
          <w:rFonts w:eastAsia="Times New Roman" w:cs="Times New Roman"/>
          <w:szCs w:val="24"/>
        </w:rPr>
        <w:t xml:space="preserve">το μπαλάκι, δηλαδή, εκεί. Μετακυλούν το κόστος στους δημότες μέσω των ανταποδοτικών τελών. Εάν αυτό δεν είναι αντεργατικό, τι είναι; Φιλολαϊκό; Φιλεργατική πολιτική είναι αυτή; </w:t>
      </w:r>
    </w:p>
    <w:p w14:paraId="396D634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Μάλιστα, θα σας φέρω και ένα παράδειγμα, την απόφαση του Δήμου Ηρακλείου, η οπ</w:t>
      </w:r>
      <w:r>
        <w:rPr>
          <w:rFonts w:eastAsia="Times New Roman" w:cs="Times New Roman"/>
          <w:szCs w:val="24"/>
        </w:rPr>
        <w:t xml:space="preserve">οία αναφέρει ότι ο </w:t>
      </w:r>
      <w:r>
        <w:rPr>
          <w:rFonts w:eastAsia="Times New Roman" w:cs="Times New Roman"/>
          <w:szCs w:val="24"/>
        </w:rPr>
        <w:t>δ</w:t>
      </w:r>
      <w:r>
        <w:rPr>
          <w:rFonts w:eastAsia="Times New Roman" w:cs="Times New Roman"/>
          <w:szCs w:val="24"/>
        </w:rPr>
        <w:t xml:space="preserve">ήμος θα πληρώσει τους συμβασιούχους μέχρι τις 7 του Απρίλη, αν και εφόσον. Εκτός του ότι είναι μια επίφοβη απόφαση –μακάρι να πληρωθούν οι άνθρωποι- εκτός του ότι δεν τους εξασφαλίζει θέσεις εργασίας, δίνει την ευκαιρία και στην </w:t>
      </w:r>
      <w:r>
        <w:rPr>
          <w:rFonts w:eastAsia="Times New Roman" w:cs="Times New Roman"/>
          <w:szCs w:val="24"/>
        </w:rPr>
        <w:t>Κυβέρνηση και σ’ εκείνους τους δημάρχους που ανήκουν στα κόμματα τα δικά σας, που ασπάζονται αυτήν την πολιτική, να περάσουν στη συνείδηση των δημοτών ότι πρέπει να βάζουν βαθύτερα το χέρι στην τσέπη, εάν θέλουν να έχουν ένα έργο και μ</w:t>
      </w:r>
      <w:r>
        <w:rPr>
          <w:rFonts w:eastAsia="Times New Roman" w:cs="Times New Roman"/>
          <w:szCs w:val="24"/>
        </w:rPr>
        <w:t>ί</w:t>
      </w:r>
      <w:r>
        <w:rPr>
          <w:rFonts w:eastAsia="Times New Roman" w:cs="Times New Roman"/>
          <w:szCs w:val="24"/>
        </w:rPr>
        <w:t>α υπηρεσία. Σε τελικ</w:t>
      </w:r>
      <w:r>
        <w:rPr>
          <w:rFonts w:eastAsia="Times New Roman" w:cs="Times New Roman"/>
          <w:szCs w:val="24"/>
        </w:rPr>
        <w:t xml:space="preserve">ή ανάλυση, για να μη βρωμίσει η πόλη τους, «ε, ας το δώσουμε και στους ιδιώτες, ας δώσουμε την υπηρεσία καθαριότητας στους ιδιώτες». </w:t>
      </w:r>
    </w:p>
    <w:p w14:paraId="396D634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 xml:space="preserve">Αν αυτό είναι, λοιπόν, φιλεργατική πολιτική, με </w:t>
      </w:r>
      <w:proofErr w:type="spellStart"/>
      <w:r>
        <w:rPr>
          <w:rFonts w:eastAsia="Times New Roman" w:cs="Times New Roman"/>
          <w:szCs w:val="24"/>
        </w:rPr>
        <w:t>συγχωρείτε</w:t>
      </w:r>
      <w:proofErr w:type="spellEnd"/>
      <w:r>
        <w:rPr>
          <w:rFonts w:eastAsia="Times New Roman" w:cs="Times New Roman"/>
          <w:szCs w:val="24"/>
        </w:rPr>
        <w:t>, έχουν χάσει το νόημα οι λέξεις.</w:t>
      </w:r>
    </w:p>
    <w:p w14:paraId="396D634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Από εκεί και μετά, η Κυβέρνηση</w:t>
      </w:r>
      <w:r>
        <w:rPr>
          <w:rFonts w:eastAsia="Times New Roman" w:cs="Times New Roman"/>
          <w:szCs w:val="24"/>
        </w:rPr>
        <w:t xml:space="preserve"> κάνει και την εξής ταχυδακτυλουργία: Βγάζει την ουρά της απ’ έξω. Τι είπατε; Εσείς το είπατε. Λέτε: «Εξαντλήσαμε τις θεσμικές δυνατότητες». Επικαλείστε Σύνταγμα, νόμους, ευρωπαϊκές οδηγίες και τι λέτε; Από τη μια -εσείς το έχετε πει αυτό- υπάρχει το Σύντα</w:t>
      </w:r>
      <w:r>
        <w:rPr>
          <w:rFonts w:eastAsia="Times New Roman" w:cs="Times New Roman"/>
          <w:szCs w:val="24"/>
        </w:rPr>
        <w:t xml:space="preserve">γμα, που σωστά απαγορεύει τη μετατροπή των συμβασιούχων σε αορίστου χρόνου και από την άλλη -πάλι εσείς το είπατε- η ευρωπαϊκή νομοθεσία και η </w:t>
      </w:r>
      <w:r>
        <w:rPr>
          <w:rFonts w:eastAsia="Times New Roman" w:cs="Times New Roman"/>
          <w:szCs w:val="24"/>
        </w:rPr>
        <w:t>ο</w:t>
      </w:r>
      <w:r>
        <w:rPr>
          <w:rFonts w:eastAsia="Times New Roman" w:cs="Times New Roman"/>
          <w:szCs w:val="24"/>
        </w:rPr>
        <w:t xml:space="preserve">δηγία 1999/70 μιλάει για μη κατάχρηση των συμβάσεων. Όταν, λοιπόν, λέει αυτό το πράγμα η κοινοτική οδηγία, στην </w:t>
      </w:r>
      <w:r>
        <w:rPr>
          <w:rFonts w:eastAsia="Times New Roman" w:cs="Times New Roman"/>
          <w:szCs w:val="24"/>
        </w:rPr>
        <w:t xml:space="preserve">πραγματικότητα αυτό οδηγεί στη διακοπή των συμβάσεων. </w:t>
      </w:r>
    </w:p>
    <w:p w14:paraId="396D634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Να, λοιπόν, πώς με νομικίστικα τερτίπια προσπαθεί η Κυβέρνηση κι εσείς, κύριε Υπουργέ, να πετάξετε από πάνω σας την ευθύνη για να κερδίσετε χρόνο με μεθοδεύσεις, στις οποίες συμμετέχουν τόσο το Ελεγκτι</w:t>
      </w:r>
      <w:r>
        <w:rPr>
          <w:rFonts w:eastAsia="Times New Roman" w:cs="Times New Roman"/>
          <w:szCs w:val="24"/>
        </w:rPr>
        <w:t>κό Συνέδριο όσο και οι δήμαρχοι. Να, λοιπόν, πώς τους έχετε κάνει μπαλάκι τους εργαζόμενους ανάμεσα στην Κυβέρνηση, στο Ελεγκτικό Συνέδριο και σε δημάρχους, που ασπάζονται αυτήν την πολιτική.</w:t>
      </w:r>
    </w:p>
    <w:p w14:paraId="396D634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Για την αντεργατική σας πολιτική θα σας υπενθυμίσω, επίσης, το ε</w:t>
      </w:r>
      <w:r>
        <w:rPr>
          <w:rFonts w:eastAsia="Times New Roman" w:cs="Times New Roman"/>
          <w:szCs w:val="24"/>
        </w:rPr>
        <w:t xml:space="preserve">ξής: Η απαγόρευση της νομιμοποίησης των συμβασιούχων, που προβλέπεται στο άρθρο 103 του Συντάγματος, είχε ψηφιστεί το 2001 από τη Νέα Δημοκρατία, το ΠΑΣΟΚ και τον Συνασπισμό τότε, πλην του Κομμουνιστικού Κόμματος Ελλάδας. </w:t>
      </w:r>
    </w:p>
    <w:p w14:paraId="396D634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Να, λοιπόν, πώς αποκαλύπτεται περ</w:t>
      </w:r>
      <w:r>
        <w:rPr>
          <w:rFonts w:eastAsia="Times New Roman" w:cs="Times New Roman"/>
          <w:szCs w:val="24"/>
        </w:rPr>
        <w:t>ίτρανα αυτή η αντιλαϊκή, αντεργατική συμπαιγνία σε βάρος των εργαζομένων, που τους πετάει χρόνια ολόκληρα σε μια διαρκή ομηρία. Ταυτόχρονα, αποκαλύπτει και τη στρατηγική σύγκλιση τη δική σας με τα άλλα κόμματα, με τον Σύνδεσμο Ελλήνων Βιομηχάνων, με την Ευ</w:t>
      </w:r>
      <w:r>
        <w:rPr>
          <w:rFonts w:eastAsia="Times New Roman" w:cs="Times New Roman"/>
          <w:szCs w:val="24"/>
        </w:rPr>
        <w:t>ρωπαϊκή Ένωση, με το Διεθνές Νομισματικό Ταμείο σε κρίσιμα ζητήματα, όπως είναι η απελευθέρωση της αγοράς εργασίας, κάτι που συζητάτε με τους εταίρους αυτό το χρονικό διάστημα για το κλείσιμο της δεύτερης αξιολόγησης.</w:t>
      </w:r>
    </w:p>
    <w:p w14:paraId="396D634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 Βουλευτή)</w:t>
      </w:r>
    </w:p>
    <w:p w14:paraId="396D634C"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Συντυχάκη.</w:t>
      </w:r>
    </w:p>
    <w:p w14:paraId="396D634D"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Ολοκληρώνω, κύριε Πρόεδρε.</w:t>
      </w:r>
    </w:p>
    <w:p w14:paraId="396D634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Οι εργαζόμενοι δεν πρέπει να πέσουν σ’ αυτές τις παγίδες της Κυβέρνησης, η οποία </w:t>
      </w:r>
      <w:proofErr w:type="spellStart"/>
      <w:r>
        <w:rPr>
          <w:rFonts w:eastAsia="Times New Roman" w:cs="Times New Roman"/>
          <w:szCs w:val="24"/>
        </w:rPr>
        <w:t>στρίβειν</w:t>
      </w:r>
      <w:proofErr w:type="spellEnd"/>
      <w:r>
        <w:rPr>
          <w:rFonts w:eastAsia="Times New Roman" w:cs="Times New Roman"/>
          <w:szCs w:val="24"/>
        </w:rPr>
        <w:t xml:space="preserve"> διά του</w:t>
      </w:r>
      <w:r>
        <w:rPr>
          <w:rFonts w:eastAsia="Times New Roman" w:cs="Times New Roman"/>
          <w:szCs w:val="24"/>
        </w:rPr>
        <w:t xml:space="preserve"> αρραβώνος τώρα. Όμως, στην πράξη μεθοδεύει την ανατροπή του συνόλου των εργασιακών σχέσεων –ό,τι έχει απομείνει- για να περάσουμε στην πλήρη απελευθέρωση της αγοράς εργασίας.</w:t>
      </w:r>
    </w:p>
    <w:p w14:paraId="396D634F"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396D6350"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w:t>
      </w:r>
      <w:r>
        <w:rPr>
          <w:rFonts w:eastAsia="Times New Roman" w:cs="Times New Roman"/>
          <w:b/>
          <w:szCs w:val="24"/>
        </w:rPr>
        <w:t>Σ)</w:t>
      </w:r>
      <w:r>
        <w:rPr>
          <w:rFonts w:eastAsia="Times New Roman" w:cs="Times New Roman"/>
          <w:b/>
          <w:szCs w:val="24"/>
        </w:rPr>
        <w:t xml:space="preserve"> ΣΚΟΥΡΛΕΤΗΣ (Υπουργός Εσωτερικών):</w:t>
      </w:r>
      <w:r>
        <w:rPr>
          <w:rFonts w:eastAsia="Times New Roman" w:cs="Times New Roman"/>
          <w:szCs w:val="24"/>
        </w:rPr>
        <w:t xml:space="preserve"> Κύριε Συντυχάκη, είστε συνεπής με μ</w:t>
      </w:r>
      <w:r>
        <w:rPr>
          <w:rFonts w:eastAsia="Times New Roman" w:cs="Times New Roman"/>
          <w:szCs w:val="24"/>
        </w:rPr>
        <w:t>ί</w:t>
      </w:r>
      <w:r>
        <w:rPr>
          <w:rFonts w:eastAsia="Times New Roman" w:cs="Times New Roman"/>
          <w:szCs w:val="24"/>
        </w:rPr>
        <w:t>α πολύ γνωστή αντίληψη, η οποία τελικά δεν αντιλαμβάνεται ούτε την έννοια της αυτοτέλειας των δήλων. Εδώ ακούσαμε ότι θέλετε ξαφνικά όλοι οι δήμοι και οι εργαζόμενοι να γίνουν κρατικέ</w:t>
      </w:r>
      <w:r>
        <w:rPr>
          <w:rFonts w:eastAsia="Times New Roman" w:cs="Times New Roman"/>
          <w:szCs w:val="24"/>
        </w:rPr>
        <w:t xml:space="preserve">ς υπηρεσίες. Αυτό δεν έχει καμμία σχέση με τη δική μας αντίληψη για την αυτοδιοίκηση. Απορώ πώς το λέτε. Δεν το λένε ούτε οι δικοί σας άνθρωποι στον χώρο της αυτοδιοίκησης, οι εκλεγμένοι με στήριξη του ΚΚΕ. </w:t>
      </w:r>
    </w:p>
    <w:p w14:paraId="396D635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Γνωρίζετε ότι οι άνθρωποι που εργάζονται στην κα</w:t>
      </w:r>
      <w:r>
        <w:rPr>
          <w:rFonts w:eastAsia="Times New Roman" w:cs="Times New Roman"/>
          <w:szCs w:val="24"/>
        </w:rPr>
        <w:t xml:space="preserve">θαριότητα πληρώνονται από τα ανταποδοτικά τέλη. Εσείς τι αρνείστε; Την έννοια της ανταποδοτικότητας σ’ αυτά τα τέλη; Θέλετε να πληρώνονται από τον κρατικό </w:t>
      </w:r>
      <w:r>
        <w:rPr>
          <w:rFonts w:eastAsia="Times New Roman" w:cs="Times New Roman"/>
          <w:szCs w:val="24"/>
        </w:rPr>
        <w:t>π</w:t>
      </w:r>
      <w:r>
        <w:rPr>
          <w:rFonts w:eastAsia="Times New Roman" w:cs="Times New Roman"/>
          <w:szCs w:val="24"/>
        </w:rPr>
        <w:t>ροϋπολογισμό;</w:t>
      </w:r>
    </w:p>
    <w:p w14:paraId="396D635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Γνωρίζετε, επίσης -και αυτό θα πρέπει να μας το αναγνωρίσετε- ότι έχουμε δώσει μάχες ν</w:t>
      </w:r>
      <w:r>
        <w:rPr>
          <w:rFonts w:eastAsia="Times New Roman" w:cs="Times New Roman"/>
          <w:szCs w:val="24"/>
        </w:rPr>
        <w:t>α μη δοθεί η υπόθεση της καθαριότητας σε ιδιωτικές επιχειρηματικές δυνάμεις. Το γνωρίζετε πάρα πολύ καλά. Εδώ υπάρχουν περιθώρια σύμπτωσης και συνεργασίας ακριβώς για να μη γίνει αντικείμενο κερδοσκοπίας, κάτι που είναι υποχρέωση της ίδιας της αυτοδιοίκηση</w:t>
      </w:r>
      <w:r>
        <w:rPr>
          <w:rFonts w:eastAsia="Times New Roman" w:cs="Times New Roman"/>
          <w:szCs w:val="24"/>
        </w:rPr>
        <w:t>ς.</w:t>
      </w:r>
    </w:p>
    <w:p w14:paraId="396D635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Ένα από τα πρώτα πράγματα –όχι βέβαια μόνο με αυτό- με τα οποία πρέπει να ασχολείται η αυτοδιοίκηση είναι τα θέματα καθαριότητας.</w:t>
      </w:r>
    </w:p>
    <w:p w14:paraId="396D635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Βέβαια μου δίνετε την ευκαιρία να πω και το εξής: Τα ζητήματα της καθαριότητας και των συγκεκριμένων συμβασιούχων είναι από</w:t>
      </w:r>
      <w:r>
        <w:rPr>
          <w:rFonts w:eastAsia="Times New Roman" w:cs="Times New Roman"/>
          <w:szCs w:val="24"/>
        </w:rPr>
        <w:t xml:space="preserve"> τα θέματα για τα οποία η λαλίστατη ΚΕΔΕ δεν έχει τοποθετηθεί, προφανώς γιατί υπάρχουν μέσα εκεί δυνάμεις, οι οποίες είναι σε απευθείας συνεννόηση με το κόμμα της Αξιωματικής Αντιπολίτευσης, που πράγματι βλέπουν το θέμα των απορριμμάτων ως πεδίο μιας νέας </w:t>
      </w:r>
      <w:r>
        <w:rPr>
          <w:rFonts w:eastAsia="Times New Roman" w:cs="Times New Roman"/>
          <w:szCs w:val="24"/>
        </w:rPr>
        <w:t>κερδοσκοπικής δράσης.</w:t>
      </w:r>
    </w:p>
    <w:p w14:paraId="396D635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Αυτή η αντίληψη είναι εντελώς αντίθετη και έξω από τις δικές μας προσπάθειες και απόψεις για το πώς πρέπει να αντιμετωπίζονται αυτά τα ζητήματα.</w:t>
      </w:r>
    </w:p>
    <w:p w14:paraId="396D635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Είπατε για την ευρωπαϊκή οδηγία. Μα ακριβώς η ευρωπαϊκή οδηγία είναι αυτή η οποία θέλει ν</w:t>
      </w:r>
      <w:r>
        <w:rPr>
          <w:rFonts w:eastAsia="Times New Roman" w:cs="Times New Roman"/>
          <w:szCs w:val="24"/>
        </w:rPr>
        <w:t xml:space="preserve">α θέσει τέρμα σε ανθρώπους, όπως η γυναίκα που είδα εγώ, όταν βρέθηκα πριν από έναν μήνα στο </w:t>
      </w:r>
      <w:proofErr w:type="spellStart"/>
      <w:r>
        <w:rPr>
          <w:rFonts w:eastAsia="Times New Roman" w:cs="Times New Roman"/>
          <w:szCs w:val="24"/>
        </w:rPr>
        <w:t>Παρανέστι</w:t>
      </w:r>
      <w:proofErr w:type="spellEnd"/>
      <w:r>
        <w:rPr>
          <w:rFonts w:eastAsia="Times New Roman" w:cs="Times New Roman"/>
          <w:szCs w:val="24"/>
        </w:rPr>
        <w:t xml:space="preserve">, εργαζόμενη επί δεκατέσσερα χρόνια στο πρόγραμμα «Βοήθεια στο Σπίτι» με </w:t>
      </w:r>
      <w:proofErr w:type="spellStart"/>
      <w:r>
        <w:rPr>
          <w:rFonts w:eastAsia="Times New Roman" w:cs="Times New Roman"/>
          <w:szCs w:val="24"/>
        </w:rPr>
        <w:t>ανανεούμενες</w:t>
      </w:r>
      <w:proofErr w:type="spellEnd"/>
      <w:r>
        <w:rPr>
          <w:rFonts w:eastAsia="Times New Roman" w:cs="Times New Roman"/>
          <w:szCs w:val="24"/>
        </w:rPr>
        <w:t xml:space="preserve"> συμβάσεις. </w:t>
      </w:r>
    </w:p>
    <w:p w14:paraId="396D635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ερωτώ λοιπόν: Αυτοί είναι συμβασιούχος ή είναι κάτι </w:t>
      </w:r>
      <w:r>
        <w:rPr>
          <w:rFonts w:eastAsia="Times New Roman" w:cs="Times New Roman"/>
          <w:szCs w:val="24"/>
        </w:rPr>
        <w:t>άλλο; Πρέπει να αποκαλύψουμε και να αποκαταστήσουμε την πραγματική σχέση εργασίας που έχει αυτή η γυναίκα και δεκάδες άλλοι εργαζόμενοι, στο «Βοήθεια στο Σπίτι», στους παιδικούς σταθμούς κ.λπ.; Υπάρχουν πολλές χιλιάδες τέτοιων περιπτώσεων.</w:t>
      </w:r>
    </w:p>
    <w:p w14:paraId="396D635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 Σε αυτές, λοιπό</w:t>
      </w:r>
      <w:r>
        <w:rPr>
          <w:rFonts w:eastAsia="Times New Roman" w:cs="Times New Roman"/>
          <w:szCs w:val="24"/>
        </w:rPr>
        <w:t xml:space="preserve">ν, τις περιπτώσεις δεν μπορούμε να τους λέμε «ελάτε να μετατρέψουμε με έναν νόμο τη σύμβασή σας σε αορίστου χρόνου», όταν ξέρουμε ότι μας εμποδίζει το Σύνταγμα. Μπορούμε, όμως, να πούμε ότι αυτή η σχέση εργασίας που είχαν </w:t>
      </w:r>
      <w:r>
        <w:rPr>
          <w:rFonts w:eastAsia="Times New Roman" w:cs="Times New Roman"/>
          <w:szCs w:val="24"/>
        </w:rPr>
        <w:lastRenderedPageBreak/>
        <w:t>μέχρι τώρα ήταν κατ’ όνομα σύμβαση</w:t>
      </w:r>
      <w:r>
        <w:rPr>
          <w:rFonts w:eastAsia="Times New Roman" w:cs="Times New Roman"/>
          <w:szCs w:val="24"/>
        </w:rPr>
        <w:t>, με βάση και την ευρωπαϊκή νομοθεσία, που βλέπω ότι δεν την έχετε κατανοήσει. Αν την είχατε κατανοήσει, δεν θα λέγατε αυτά που λέτε τώρα.</w:t>
      </w:r>
    </w:p>
    <w:p w14:paraId="396D635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Κρατήστε, λοιπόν, τις απόψεις σας και την καθαρότητά σας και ελάτε να μπορέσουμε να αξιοποιήσουμε όποιες δυνατότητες </w:t>
      </w:r>
      <w:r>
        <w:rPr>
          <w:rFonts w:eastAsia="Times New Roman" w:cs="Times New Roman"/>
          <w:szCs w:val="24"/>
        </w:rPr>
        <w:t>υπάρχουν και να δημιουργήσουμε ένα μέτωπο, το οποίο πράγματι θα έρθει να σπάσει αυτήν την επί δεκαετία ομηρία των εργαζομένων. Εδώ, λοιπόν, πολύ σύντομα θα κληθείτε να πάρετε και εσείς θέση. Αφήστε, λοιπόν, τους γενικούς τόνους, με μεγάλα λόγια και υψηλή έ</w:t>
      </w:r>
      <w:r>
        <w:rPr>
          <w:rFonts w:eastAsia="Times New Roman" w:cs="Times New Roman"/>
          <w:szCs w:val="24"/>
        </w:rPr>
        <w:t>νταση, οι οποίοι, όμως, δεν απαντούν στα ζητήματα της ίδιας της ζωής αυτών των ανθρώπων, οι οποίοι δεν μπορούν να είναι σε ομηρία.</w:t>
      </w:r>
    </w:p>
    <w:p w14:paraId="396D635A"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396D635B" w14:textId="77777777" w:rsidR="007768B5" w:rsidRDefault="0062705F">
      <w:pPr>
        <w:spacing w:line="600" w:lineRule="auto"/>
        <w:ind w:firstLine="720"/>
        <w:jc w:val="both"/>
        <w:rPr>
          <w:rFonts w:eastAsia="Times New Roman"/>
          <w:szCs w:val="24"/>
        </w:rPr>
      </w:pPr>
      <w:r>
        <w:rPr>
          <w:rFonts w:eastAsia="Times New Roman" w:cs="Times New Roman"/>
          <w:szCs w:val="24"/>
        </w:rPr>
        <w:t xml:space="preserve">Τώρα θα συζητηθεί η έβδομη </w:t>
      </w:r>
      <w:r>
        <w:rPr>
          <w:rFonts w:eastAsia="Times New Roman"/>
          <w:color w:val="000000"/>
          <w:szCs w:val="24"/>
          <w:shd w:val="clear" w:color="auto" w:fill="FFFFFF"/>
        </w:rPr>
        <w:t>με αριθμό 631/21-3-2017 επίκαιρη ερώτηση δεύτερου κ</w:t>
      </w:r>
      <w:r>
        <w:rPr>
          <w:rFonts w:eastAsia="Times New Roman"/>
          <w:color w:val="000000"/>
          <w:szCs w:val="24"/>
          <w:shd w:val="clear" w:color="auto" w:fill="FFFFFF"/>
        </w:rPr>
        <w:t xml:space="preserve">ύκλου του Βουλευτή Ηρακλείου του Συνασπισμού Ριζοσπαστικής Αριστεράς κ. </w:t>
      </w:r>
      <w:r>
        <w:rPr>
          <w:rFonts w:eastAsia="Times New Roman"/>
          <w:bCs/>
          <w:color w:val="000000"/>
          <w:szCs w:val="24"/>
          <w:shd w:val="clear" w:color="auto" w:fill="FFFFFF"/>
        </w:rPr>
        <w:t>Νικολάου</w:t>
      </w:r>
      <w:r>
        <w:rPr>
          <w:rFonts w:eastAsia="Times New Roman"/>
          <w:b/>
          <w:bCs/>
          <w:color w:val="000000"/>
          <w:szCs w:val="24"/>
          <w:shd w:val="clear" w:color="auto" w:fill="FFFFFF"/>
        </w:rPr>
        <w:t xml:space="preserve"> </w:t>
      </w:r>
      <w:proofErr w:type="spellStart"/>
      <w:r>
        <w:rPr>
          <w:rFonts w:eastAsia="Times New Roman"/>
          <w:bCs/>
          <w:color w:val="000000"/>
          <w:szCs w:val="24"/>
          <w:shd w:val="clear" w:color="auto" w:fill="FFFFFF"/>
        </w:rPr>
        <w:t>Ηγουμενίδη</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Οικονομίας και Ανάπτυξης,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αντικατάσταση – επέκταση του υπάρχοντος φθαρμένου δικτύου ύδρευσης της πόλης του Ηρακλείου Κρήτης.</w:t>
      </w:r>
      <w:r>
        <w:rPr>
          <w:rFonts w:eastAsia="Times New Roman"/>
          <w:szCs w:val="24"/>
        </w:rPr>
        <w:t xml:space="preserve"> </w:t>
      </w:r>
    </w:p>
    <w:p w14:paraId="396D635C" w14:textId="77777777" w:rsidR="007768B5" w:rsidRDefault="0062705F">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Ηγουμενίδη</w:t>
      </w:r>
      <w:proofErr w:type="spellEnd"/>
      <w:r>
        <w:rPr>
          <w:rFonts w:eastAsia="Times New Roman"/>
          <w:szCs w:val="24"/>
        </w:rPr>
        <w:t>, έχετε τον λόγο για δύο λεπτά.</w:t>
      </w:r>
    </w:p>
    <w:p w14:paraId="396D635D" w14:textId="77777777" w:rsidR="007768B5" w:rsidRDefault="0062705F">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κύριε Πρόεδρε.</w:t>
      </w:r>
    </w:p>
    <w:p w14:paraId="396D635E"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szCs w:val="24"/>
        </w:rPr>
        <w:t>Κύριε Υπουργέ, από το περασμένο καλοκαίρι, έπειτα από συνεννοήσεις με όλους τους εμπλεκόμενους φορείς, έχει μπει αποφασιστικά και για πρώτη φορά στο τραπέζι το έργο τ</w:t>
      </w:r>
      <w:r>
        <w:rPr>
          <w:rFonts w:eastAsia="Times New Roman"/>
          <w:szCs w:val="24"/>
        </w:rPr>
        <w:t xml:space="preserve">ης </w:t>
      </w:r>
      <w:r>
        <w:rPr>
          <w:rFonts w:eastAsia="Times New Roman"/>
          <w:color w:val="000000"/>
          <w:szCs w:val="24"/>
          <w:shd w:val="clear" w:color="auto" w:fill="FFFFFF"/>
        </w:rPr>
        <w:t>αντικατάστασης-επέκτασης του δικτύου ύδρευσης του Ηρακλείου.</w:t>
      </w:r>
    </w:p>
    <w:p w14:paraId="396D635F"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ένα έργο που θα έπρεπε να είχε προηγηθεί έναντι πολλών άλλων, αλλά οι προηγούμενες κυβερνήσεις, όπως ξέρετε και εσείς πολύ καλά, έδωσαν προτεραιότητα σε άλλα προγράμματα, ορισμένα από αυ</w:t>
      </w:r>
      <w:r>
        <w:rPr>
          <w:rFonts w:eastAsia="Times New Roman"/>
          <w:color w:val="000000"/>
          <w:szCs w:val="24"/>
          <w:shd w:val="clear" w:color="auto" w:fill="FFFFFF"/>
        </w:rPr>
        <w:t>τά μάλιστα χωρίς κοινωνικό αποτέλεσμα.</w:t>
      </w:r>
    </w:p>
    <w:p w14:paraId="396D6360"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σημερινή Κυβέρνηση έχει βάλει στην ατζέντα ένα τέτοιο κοινωνικής σημασία έργο. Τον περασμένο Δεκέμβριο ο ίδιος ο Πρωθυπουργός από το Ηράκλειο ανακοίνωσε και επίσημα το έργο, με την επισήμανση ότι είναι ένα εξαιρετικ</w:t>
      </w:r>
      <w:r>
        <w:rPr>
          <w:rFonts w:eastAsia="Times New Roman"/>
          <w:color w:val="000000"/>
          <w:szCs w:val="24"/>
          <w:shd w:val="clear" w:color="auto" w:fill="FFFFFF"/>
        </w:rPr>
        <w:t>ά σημαντικό έργο υποδομών για την πόλη του Ηρακλείου, αλλά και ότι στο μεγαλύτερο μέρος του είναι υπερώριμο για υλοποίηση.</w:t>
      </w:r>
    </w:p>
    <w:p w14:paraId="396D6361"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Επιπλέον, τονίστηκε από τον ίδιο τον Πρωθυπουργό ότι το έργο αξιολογείται, ώστε να προχωρήσει η ένταξή του στο ΕΣΠΑ, καθώς και ότι το</w:t>
      </w:r>
      <w:r>
        <w:rPr>
          <w:rFonts w:eastAsia="Times New Roman"/>
          <w:color w:val="000000"/>
          <w:szCs w:val="24"/>
          <w:shd w:val="clear" w:color="auto" w:fill="FFFFFF"/>
        </w:rPr>
        <w:t xml:space="preserve"> δικό σας Υπουργείο επεξεργάζεται το συνολικό χρηματοδοτικό σχήμα, που, εκτός από το ΕΣΠΑ, θα περιλαμβάνει πόρους από το Πρόγραμμα Δημοσίων Επενδύσεων και </w:t>
      </w:r>
      <w:proofErr w:type="spellStart"/>
      <w:r>
        <w:rPr>
          <w:rFonts w:eastAsia="Times New Roman"/>
          <w:color w:val="000000"/>
          <w:szCs w:val="24"/>
          <w:shd w:val="clear" w:color="auto" w:fill="FFFFFF"/>
        </w:rPr>
        <w:t>μόχλευση</w:t>
      </w:r>
      <w:proofErr w:type="spellEnd"/>
      <w:r>
        <w:rPr>
          <w:rFonts w:eastAsia="Times New Roman"/>
          <w:color w:val="000000"/>
          <w:szCs w:val="24"/>
          <w:shd w:val="clear" w:color="auto" w:fill="FFFFFF"/>
        </w:rPr>
        <w:t xml:space="preserve"> από άλλες χρηματοδοτικές πηγές.</w:t>
      </w:r>
    </w:p>
    <w:p w14:paraId="396D6362"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Είναι ένα έργο τριακοσίων χιλιομέτρων συνολικά δικτύου ύδρε</w:t>
      </w:r>
      <w:r>
        <w:rPr>
          <w:rFonts w:eastAsia="Times New Roman"/>
          <w:color w:val="000000"/>
          <w:szCs w:val="24"/>
          <w:shd w:val="clear" w:color="auto" w:fill="FFFFFF"/>
        </w:rPr>
        <w:t>υσης και 25 εκατομμυρίων ευρώ προϋπολογισμού. Σας έχουν υποβληθεί ήδη από τη Δημόσια Επιχείρηση Ύδρευσης – Αποχέτευσης Ηρακλείου οι σχετικές μελέτες για την αντικατάσταση ενός μέρους, την επέκταση, δηλαδή, του δικτύου ύδρευσης που αφορά την αντικατάσταση σ</w:t>
      </w:r>
      <w:r>
        <w:rPr>
          <w:rFonts w:eastAsia="Times New Roman"/>
          <w:color w:val="000000"/>
          <w:szCs w:val="24"/>
          <w:shd w:val="clear" w:color="auto" w:fill="FFFFFF"/>
        </w:rPr>
        <w:t>ε δύο τμήματα, στην περιοχή Ηλιούπολη και τις περιοχές Δειλινά – Ακαδημία - Αλικαρνασσός, έργα συνολικού προϋπολογισμού 4,5 εκατομμυρίων ευρώ και εξήντα χιλιομέτρων δικτύου ύδρευσης.</w:t>
      </w:r>
    </w:p>
    <w:p w14:paraId="396D6363"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Παράλληλα, υπάρχουν ήδη τα τεύχη δημοπράτησης για την κατασκευή των δικτύ</w:t>
      </w:r>
      <w:r>
        <w:rPr>
          <w:rFonts w:eastAsia="Times New Roman"/>
          <w:color w:val="000000"/>
          <w:szCs w:val="24"/>
          <w:shd w:val="clear" w:color="auto" w:fill="FFFFFF"/>
        </w:rPr>
        <w:t xml:space="preserve">ων ύδρευσης και αποχέτευσης. Είναι το μοναδικό κομμάτι που λόγω της ρυμοτομίας της περιοχής –στενοί δρόμοι- είναι ασύμφορο να μην γίνουν ταυτόχρονα η ύδρευση και η αποχέτευση στην περιοχή Χρυσοπηγή, μήκους πεντέμισι </w:t>
      </w:r>
      <w:r>
        <w:rPr>
          <w:rFonts w:eastAsia="Times New Roman"/>
          <w:color w:val="000000"/>
          <w:szCs w:val="24"/>
          <w:shd w:val="clear" w:color="auto" w:fill="FFFFFF"/>
        </w:rPr>
        <w:lastRenderedPageBreak/>
        <w:t>χιλιομέτρων δικτύου και προϋπολογισμού 2</w:t>
      </w:r>
      <w:r>
        <w:rPr>
          <w:rFonts w:eastAsia="Times New Roman"/>
          <w:color w:val="000000"/>
          <w:szCs w:val="24"/>
          <w:shd w:val="clear" w:color="auto" w:fill="FFFFFF"/>
        </w:rPr>
        <w:t xml:space="preserve"> εκατομμυρίων ευρώ. </w:t>
      </w:r>
    </w:p>
    <w:p w14:paraId="396D6364" w14:textId="77777777" w:rsidR="007768B5" w:rsidRDefault="0062705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Επισημαίνω –και ολοκληρώνω, κύριε Πρόεδρε- ότι στη συγκεκριμένη περιοχή επίσης χρειάζεται η αλλαγή των </w:t>
      </w:r>
      <w:proofErr w:type="spellStart"/>
      <w:r>
        <w:rPr>
          <w:rFonts w:eastAsia="Times New Roman"/>
          <w:color w:val="000000"/>
          <w:szCs w:val="24"/>
          <w:shd w:val="clear" w:color="auto" w:fill="FFFFFF"/>
        </w:rPr>
        <w:t>υδρομέτρων</w:t>
      </w:r>
      <w:proofErr w:type="spellEnd"/>
      <w:r>
        <w:rPr>
          <w:rFonts w:eastAsia="Times New Roman"/>
          <w:color w:val="000000"/>
          <w:szCs w:val="24"/>
          <w:shd w:val="clear" w:color="auto" w:fill="FFFFFF"/>
        </w:rPr>
        <w:t xml:space="preserve">, έργο προϋπολογισμού 1 εκατομμυρίου στο σύνολό του. </w:t>
      </w:r>
    </w:p>
    <w:p w14:paraId="396D636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Η ευθύνη αυτής της πραγματικότητας βαραίνει τις προηγούμενες κυβερνή</w:t>
      </w:r>
      <w:r>
        <w:rPr>
          <w:rFonts w:eastAsia="Times New Roman" w:cs="Times New Roman"/>
          <w:szCs w:val="24"/>
        </w:rPr>
        <w:t xml:space="preserve">σεις, ωστόσο είναι πράγματι ανεπίτρεπτο στη δεύτερη δεκαετία του 21ου αιώνα, σε μία από τις πιο </w:t>
      </w:r>
      <w:proofErr w:type="spellStart"/>
      <w:r>
        <w:rPr>
          <w:rFonts w:eastAsia="Times New Roman" w:cs="Times New Roman"/>
          <w:szCs w:val="24"/>
        </w:rPr>
        <w:t>πυκνοκατοικημένες</w:t>
      </w:r>
      <w:proofErr w:type="spellEnd"/>
      <w:r>
        <w:rPr>
          <w:rFonts w:eastAsia="Times New Roman" w:cs="Times New Roman"/>
          <w:szCs w:val="24"/>
        </w:rPr>
        <w:t xml:space="preserve"> και τουριστικές πόλεις της Ελλάδας με βαρύνουσα συμβολή στο ΑΕΠ της χώρας, στον Δήμο Ηρακλείου, οι κάτοικοι να γεμίζουν σπιτικές δεξαμενές ή ν</w:t>
      </w:r>
      <w:r>
        <w:rPr>
          <w:rFonts w:eastAsia="Times New Roman" w:cs="Times New Roman"/>
          <w:szCs w:val="24"/>
        </w:rPr>
        <w:t>α μένουν επί ώρες μέσα στο κατακαλόκαιρο χωρίς νερό.</w:t>
      </w:r>
    </w:p>
    <w:p w14:paraId="396D636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ρωτήσω πρώτον, σε ποιο ακριβώς στάδιο βρίσκεται η πορεία υλοποίησης του έργου που για πρώτη φορά φέρνει σε ράγες υλοποίησης η σημερινή Κυβέρνηση. </w:t>
      </w:r>
    </w:p>
    <w:p w14:paraId="396D636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Δεύτερον, θα ήθελα να μου πείτε, αν</w:t>
      </w:r>
      <w:r>
        <w:rPr>
          <w:rFonts w:eastAsia="Times New Roman" w:cs="Times New Roman"/>
          <w:szCs w:val="24"/>
        </w:rPr>
        <w:t xml:space="preserve"> μπορείτε, το ακριβές χρηματοδοτικό σχήμα, δηλαδή πόσοι πόροι θα προέλθουν από το ΕΣΠΑ, πόσοι από το Πρόγραμμα Δημοσίων Επενδύσεων και ποια η </w:t>
      </w:r>
      <w:proofErr w:type="spellStart"/>
      <w:r>
        <w:rPr>
          <w:rFonts w:eastAsia="Times New Roman" w:cs="Times New Roman"/>
          <w:szCs w:val="24"/>
        </w:rPr>
        <w:t>μόχλευση</w:t>
      </w:r>
      <w:proofErr w:type="spellEnd"/>
      <w:r>
        <w:rPr>
          <w:rFonts w:eastAsia="Times New Roman" w:cs="Times New Roman"/>
          <w:szCs w:val="24"/>
        </w:rPr>
        <w:t xml:space="preserve"> από άλλες χρηματοδοτικές πηγές.</w:t>
      </w:r>
    </w:p>
    <w:p w14:paraId="396D636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96D6369"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396D636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Χαρίτσης</w:t>
      </w:r>
      <w:proofErr w:type="spellEnd"/>
      <w:r>
        <w:rPr>
          <w:rFonts w:eastAsia="Times New Roman" w:cs="Times New Roman"/>
          <w:szCs w:val="24"/>
        </w:rPr>
        <w:t xml:space="preserve"> έχει τον λόγο.</w:t>
      </w:r>
    </w:p>
    <w:p w14:paraId="396D636B" w14:textId="77777777" w:rsidR="007768B5" w:rsidRDefault="0062705F">
      <w:pPr>
        <w:spacing w:line="600" w:lineRule="auto"/>
        <w:ind w:firstLine="720"/>
        <w:jc w:val="both"/>
        <w:rPr>
          <w:rFonts w:eastAsia="Times New Roman" w:cs="Times New Roman"/>
          <w:szCs w:val="24"/>
        </w:rPr>
      </w:pPr>
      <w:r>
        <w:rPr>
          <w:rFonts w:eastAsia="Times New Roman" w:cs="Times New Roman"/>
          <w:b/>
        </w:rPr>
        <w:t>ΑΛΕΞ</w:t>
      </w:r>
      <w:r>
        <w:rPr>
          <w:rFonts w:eastAsia="Times New Roman" w:cs="Times New Roman"/>
          <w:b/>
        </w:rPr>
        <w:t>ΑΝΔΡΟ</w:t>
      </w:r>
      <w:r>
        <w:rPr>
          <w:rFonts w:eastAsia="Times New Roman" w:cs="Times New Roman"/>
          <w:b/>
        </w:rPr>
        <w:t>Σ ΧΑΡΙΤΣΗΣ (Αναπληρωτής Υπουργός Οικονομίας και Ανάπτυξης):</w:t>
      </w:r>
      <w:r>
        <w:rPr>
          <w:rFonts w:eastAsia="Times New Roman" w:cs="Times New Roman"/>
          <w:b/>
          <w:szCs w:val="24"/>
        </w:rPr>
        <w:t xml:space="preserve"> </w:t>
      </w:r>
      <w:r>
        <w:rPr>
          <w:rFonts w:eastAsia="Times New Roman" w:cs="Times New Roman"/>
          <w:szCs w:val="24"/>
        </w:rPr>
        <w:t>Ευχαριστώ, κύριε Πρόεδρε.</w:t>
      </w:r>
    </w:p>
    <w:p w14:paraId="396D636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ξεκινώ από μία αποστροφή του λόγου σας προς το τέλος της παρέμβασής σας. Πραγματικά είναι ανεπίτρεπτο το ό,τι συζητ</w:t>
      </w:r>
      <w:r>
        <w:rPr>
          <w:rFonts w:eastAsia="Times New Roman" w:cs="Times New Roman"/>
          <w:szCs w:val="24"/>
        </w:rPr>
        <w:t xml:space="preserve">άμε σήμερα, το 2017, για πολύ σημαντικά έργα υποδομών, όπως είναι το συγκεκριμένο έργο, αυτό της ύδρευσης του Ηρακλείου, έργα που θα έπρεπε να έχουν υλοποιηθεί εδώ και δεκαετίες. </w:t>
      </w:r>
    </w:p>
    <w:p w14:paraId="396D636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όταν συζητάμε περί ανάπτυξης, δεν μπορούμε να </w:t>
      </w:r>
      <w:r>
        <w:rPr>
          <w:rFonts w:eastAsia="Times New Roman" w:cs="Times New Roman"/>
          <w:szCs w:val="24"/>
        </w:rPr>
        <w:t>μην λάβουμε υπόψη μας το γεγονός ότι η ανάπτυξη δεν μπορεί παρά να έχει και αποκεντρωμένο χαρακτήρα, δεν μπορεί να μην αποκαταστήσει και αδικίες που έχουν γίνει διαχρονικά όλα τα προηγούμενα χρόνια με έργα που είναι πολύ σημαντικά και για την αναπτυξιακή π</w:t>
      </w:r>
      <w:r>
        <w:rPr>
          <w:rFonts w:eastAsia="Times New Roman" w:cs="Times New Roman"/>
          <w:szCs w:val="24"/>
        </w:rPr>
        <w:t xml:space="preserve">ροοπτική των τοπικών </w:t>
      </w:r>
      <w:r>
        <w:rPr>
          <w:rFonts w:eastAsia="Times New Roman" w:cs="Times New Roman"/>
          <w:szCs w:val="24"/>
        </w:rPr>
        <w:lastRenderedPageBreak/>
        <w:t>κοινωνιών, αλλά και για την ποιότητα ζωής των κατοίκων σε ολόκληρη τη χώρα. Σε αυτά τα έργα βεβαίως εντάσσεται και το συγκεκριμένο.</w:t>
      </w:r>
    </w:p>
    <w:p w14:paraId="396D636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Η Κυβέρνησή μας από την πρώτη στιγμή αναγνώρισε τη σημασία αυτού του έργου με τον πιο επίσημο τρόπο, απ</w:t>
      </w:r>
      <w:r>
        <w:rPr>
          <w:rFonts w:eastAsia="Times New Roman" w:cs="Times New Roman"/>
          <w:szCs w:val="24"/>
        </w:rPr>
        <w:t>ό τον ίδιο τον Πρωθυπουργό, όπως είπατε και εσείς. Θα σας πω συγκεκριμένα ποιες είναι οι ενέργειες που έχουμε κάνει για την αντιμετώπιση αυτού του προβλήματος το οποίο, όπως και τόσα άλλα, μας κληροδοτήθηκε.</w:t>
      </w:r>
    </w:p>
    <w:p w14:paraId="396D636F"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Από τον Σεπτέμβριο του 2016 ολοκληρώθηκε και απο</w:t>
      </w:r>
      <w:r>
        <w:rPr>
          <w:rFonts w:eastAsia="Times New Roman" w:cs="Times New Roman"/>
          <w:szCs w:val="24"/>
        </w:rPr>
        <w:t>πληρώθηκε η κατασκευή των δικτύων ύδρευσης στην περιοχή Αγίου Ιωάννη Ηρακλείου, κόστους 1,4 εκατομμυρί</w:t>
      </w:r>
      <w:r>
        <w:rPr>
          <w:rFonts w:eastAsia="Times New Roman" w:cs="Times New Roman"/>
          <w:szCs w:val="24"/>
        </w:rPr>
        <w:t>ου</w:t>
      </w:r>
      <w:r>
        <w:rPr>
          <w:rFonts w:eastAsia="Times New Roman" w:cs="Times New Roman"/>
          <w:szCs w:val="24"/>
        </w:rPr>
        <w:t xml:space="preserve"> ευρώ, ενώ πριν από λίγον καιρό, δηλαδή τον Φεβρουάριο, ολοκληρώθηκε και αποπληρώθηκε ένα σημαντικό μέρος του νέου δικτύου ύδρευσης στην πόλη του Ηρακλε</w:t>
      </w:r>
      <w:r>
        <w:rPr>
          <w:rFonts w:eastAsia="Times New Roman" w:cs="Times New Roman"/>
          <w:szCs w:val="24"/>
        </w:rPr>
        <w:t>ίου, με κόστος 2,4 εκατομμύρια ευρώ.</w:t>
      </w:r>
    </w:p>
    <w:p w14:paraId="396D6370"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Ταυτόχρονα, επειδή βεβαίως ένα τόσο σημαντικό και σύνθετο έργο με πολύ μεγάλο προϋπολογισμό, όπως αναφέρατε και εσείς, που ξεπερνάει τα 20 εκατομμύρια ευρώ, θα πρέπει να το δούμε αν θέλουμε να κάνουμε έναν ολοκληρωμένο </w:t>
      </w:r>
      <w:r>
        <w:rPr>
          <w:rFonts w:eastAsia="Times New Roman" w:cs="Times New Roman"/>
          <w:szCs w:val="24"/>
        </w:rPr>
        <w:t xml:space="preserve">σχεδιασμό </w:t>
      </w:r>
      <w:r>
        <w:rPr>
          <w:rFonts w:eastAsia="Times New Roman" w:cs="Times New Roman"/>
          <w:szCs w:val="24"/>
        </w:rPr>
        <w:lastRenderedPageBreak/>
        <w:t>για την υλοποίησή του, συνδυάζοντας διαφορετικές χρηματοδοτικές πηγές, θέλω να σας πω ότι αυτό το διάστημα «τρέχει» η αξιολόγηση από το πρόγραμμα του ΕΣΠΑ, το ΥΜΕΠΕΡΑΑ, για τις τρεις προτάσεις που έχουν κατατεθεί από την ΔΕΥΑ Ηρακλείου για αντικα</w:t>
      </w:r>
      <w:r>
        <w:rPr>
          <w:rFonts w:eastAsia="Times New Roman" w:cs="Times New Roman"/>
          <w:szCs w:val="24"/>
        </w:rPr>
        <w:t>τάσταση και επέκταση του δικτύου ύδρευσης στις περιοχές Ηλιούπολη και Δειλινά, Ακαδημία και Αλικαρνασσός, με συνολικό προϋπολογισμό περίπου 6 εκατομμύρια ευρώ. Αυτό το κομμάτι του έργου θα υλοποιηθεί αποκλειστικά και εξ ολοκλήρου με δημόσια δαπάνη.</w:t>
      </w:r>
    </w:p>
    <w:p w14:paraId="396D637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Υπονοήσ</w:t>
      </w:r>
      <w:r>
        <w:rPr>
          <w:rFonts w:eastAsia="Times New Roman" w:cs="Times New Roman"/>
          <w:szCs w:val="24"/>
        </w:rPr>
        <w:t>ατε και εσείς στην ερώτησή σας –και αυτό είναι κάτι σημαντικό-ότι θα πρέπει να εξευρεθούν επιπλέον πόροι για την πλήρη υλοποίηση του έργου. Γι’ αυτό προχωρούμε και διασφαλίζουμε τη χρηματοδότηση και της περιφέρειας Κρήτης, έτσι ώστε και μέσα από το περιφερ</w:t>
      </w:r>
      <w:r>
        <w:rPr>
          <w:rFonts w:eastAsia="Times New Roman" w:cs="Times New Roman"/>
          <w:szCs w:val="24"/>
        </w:rPr>
        <w:t>ειακό πρόγραμμα να μπορεί να υλοποιηθεί ένα σκέλος αυτού του έργου. Θα δοθούν, λοιπόν, 2 εκατομμύρια ευρώ από το εθνικό σκέλος του Προγράμματος Δημοσίων Επενδύσεων στην περιφέρεια Κρήτης μέσα στην τρέχουσα χρονιά, στο 2017, για τη χρηματοδότηση των νέων έρ</w:t>
      </w:r>
      <w:r>
        <w:rPr>
          <w:rFonts w:eastAsia="Times New Roman" w:cs="Times New Roman"/>
          <w:szCs w:val="24"/>
        </w:rPr>
        <w:t>γων αντικατάστασης και επέκτασης του δικτύου ύδρευσης στην πόλη του Ηρακλείου.</w:t>
      </w:r>
    </w:p>
    <w:p w14:paraId="396D637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Παράλληλα, έχουμε ξεκινήσει ένα σημαντικό πρόγραμμα με το Ταμείο Παρακαταθηκών και Δανείων, ένα ολοκληρωμένο πρόγραμμα χρηματοδότησης έργων υποδομής στους δήμους. Το πρόγραμμα α</w:t>
      </w:r>
      <w:r>
        <w:rPr>
          <w:rFonts w:eastAsia="Times New Roman" w:cs="Times New Roman"/>
          <w:szCs w:val="24"/>
        </w:rPr>
        <w:t>υτό περιλαμβάνει πέρα από το σκέλος της χρηματοδότησης και μία διαδικασία προτυ</w:t>
      </w:r>
      <w:r>
        <w:rPr>
          <w:rFonts w:eastAsia="Times New Roman" w:cs="Times New Roman"/>
          <w:szCs w:val="24"/>
        </w:rPr>
        <w:t>πο</w:t>
      </w:r>
      <w:r>
        <w:rPr>
          <w:rFonts w:eastAsia="Times New Roman" w:cs="Times New Roman"/>
          <w:szCs w:val="24"/>
        </w:rPr>
        <w:t xml:space="preserve">ποίησης των μελετών. </w:t>
      </w:r>
    </w:p>
    <w:p w14:paraId="396D637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Αυτά, ξέρετε, τα έργα πολλές φορές έχουν επαναλαμβανόμενα χαρακτηριστικά. Το ό,τι έχουμε, λοιπόν, τη δυνατότητα να </w:t>
      </w:r>
      <w:proofErr w:type="spellStart"/>
      <w:r>
        <w:rPr>
          <w:rFonts w:eastAsia="Times New Roman" w:cs="Times New Roman"/>
          <w:szCs w:val="24"/>
        </w:rPr>
        <w:t>προτυποποιήσουμε</w:t>
      </w:r>
      <w:proofErr w:type="spellEnd"/>
      <w:r>
        <w:rPr>
          <w:rFonts w:eastAsia="Times New Roman" w:cs="Times New Roman"/>
          <w:szCs w:val="24"/>
        </w:rPr>
        <w:t xml:space="preserve"> τις μελέτες, ώστε να </w:t>
      </w:r>
      <w:r>
        <w:rPr>
          <w:rFonts w:eastAsia="Times New Roman" w:cs="Times New Roman"/>
          <w:szCs w:val="24"/>
        </w:rPr>
        <w:t>μπορούν οι δήμοι να απευθυνθούν στο Ταμείο για να αποκτήσουν και τεχνογνωσία και ευνοϊκή χρηματοδότηση μέσα από δανεισμό, είναι μία πάρα πολύ σημαντική εξέλιξη κατά τη γνώμη μας.</w:t>
      </w:r>
    </w:p>
    <w:p w14:paraId="396D637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Για να μη μακρηγορώ –θα τα πούμε και στη δευτερολογία- νομίζω ότι αξιοποιώντα</w:t>
      </w:r>
      <w:r>
        <w:rPr>
          <w:rFonts w:eastAsia="Times New Roman" w:cs="Times New Roman"/>
          <w:szCs w:val="24"/>
        </w:rPr>
        <w:t xml:space="preserve">ς όλες αυτές τις χρηματοδοτικές πηγές, σε συνεργασία βεβαίως και με τους φορείς των δύο βαθμών της </w:t>
      </w:r>
      <w:r>
        <w:rPr>
          <w:rFonts w:eastAsia="Times New Roman" w:cs="Times New Roman"/>
          <w:szCs w:val="24"/>
        </w:rPr>
        <w:t>α</w:t>
      </w:r>
      <w:r>
        <w:rPr>
          <w:rFonts w:eastAsia="Times New Roman" w:cs="Times New Roman"/>
          <w:szCs w:val="24"/>
        </w:rPr>
        <w:t>υτοδιοίκησης, θα προχωρήσουμε πάρα πολύ γρήγορα στην υλοποίηση αυτού του πολύ σημαντικού έργου, που εδώ και δεκαετίες έχει μείνει σε εκκρεμότητα για τον πέμ</w:t>
      </w:r>
      <w:r>
        <w:rPr>
          <w:rFonts w:eastAsia="Times New Roman" w:cs="Times New Roman"/>
          <w:szCs w:val="24"/>
        </w:rPr>
        <w:t>πτο μεγαλύτερο δήμο της χώρας, το Ηράκλειο της Κρήτης.</w:t>
      </w:r>
    </w:p>
    <w:p w14:paraId="396D637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Ευχαριστώ.</w:t>
      </w:r>
    </w:p>
    <w:p w14:paraId="396D6376" w14:textId="77777777" w:rsidR="007768B5" w:rsidRDefault="0062705F">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Ηγουμενίδη</w:t>
      </w:r>
      <w:proofErr w:type="spellEnd"/>
      <w:r>
        <w:rPr>
          <w:rFonts w:eastAsia="Times New Roman" w:cs="Times New Roman"/>
          <w:szCs w:val="24"/>
        </w:rPr>
        <w:t xml:space="preserve">, έχετε τον λόγο για τη δευτερολογία σας. </w:t>
      </w:r>
    </w:p>
    <w:p w14:paraId="396D6377"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Κύριε Υπουργέ, σας ευχαριστώ για τις απαντήσεις σας. Είναι γεγονός ότι η Κυβ</w:t>
      </w:r>
      <w:r>
        <w:rPr>
          <w:rFonts w:eastAsia="Times New Roman" w:cs="Times New Roman"/>
          <w:szCs w:val="24"/>
        </w:rPr>
        <w:t xml:space="preserve">έρνηση βλέπει σοβαρά –τουλάχιστον φαίνεται και από την απάντησή </w:t>
      </w:r>
      <w:r>
        <w:rPr>
          <w:rFonts w:eastAsia="Times New Roman" w:cs="Times New Roman"/>
          <w:szCs w:val="24"/>
        </w:rPr>
        <w:t xml:space="preserve">σας </w:t>
      </w:r>
      <w:r>
        <w:rPr>
          <w:rFonts w:eastAsia="Times New Roman" w:cs="Times New Roman"/>
          <w:szCs w:val="24"/>
        </w:rPr>
        <w:t xml:space="preserve">-και το θέμα της χρηματοδότησης, έτσι ώστε το έργο να προχωρήσει.  </w:t>
      </w:r>
    </w:p>
    <w:p w14:paraId="396D6378" w14:textId="77777777" w:rsidR="007768B5" w:rsidRDefault="0062705F">
      <w:pPr>
        <w:tabs>
          <w:tab w:val="left" w:pos="2738"/>
          <w:tab w:val="center" w:pos="4753"/>
          <w:tab w:val="left" w:pos="5719"/>
        </w:tabs>
        <w:spacing w:line="600" w:lineRule="auto"/>
        <w:ind w:firstLine="720"/>
        <w:jc w:val="both"/>
        <w:rPr>
          <w:rFonts w:eastAsia="Times New Roman" w:cs="Times New Roman"/>
          <w:szCs w:val="24"/>
        </w:rPr>
      </w:pPr>
      <w:r>
        <w:rPr>
          <w:rFonts w:eastAsia="Times New Roman" w:cs="Times New Roman"/>
          <w:szCs w:val="24"/>
        </w:rPr>
        <w:t xml:space="preserve">Αν θέλετε, επιτρέψτε μου να πω ακόμα και μια τελευταία εξέλιξη για τον κόσμο που μας παρακολουθεί σήμερα. Αφορά τη ΔΕΥΑ </w:t>
      </w:r>
      <w:r>
        <w:rPr>
          <w:rFonts w:eastAsia="Times New Roman" w:cs="Times New Roman"/>
          <w:szCs w:val="24"/>
        </w:rPr>
        <w:t>Ηρακλείου, αν και δεν αφορά άμεσα το Υπουργείο σας. Παρά τις σχετικές υπουργικές αποφάσεις και τη σχετική ρύθμιση για τις οφειλές των ΔΕΥΑΗ, από τη ΔΟΥ Ηρακλείου έχουν καταλογιστεί πρόσθετες προσαυξήσεις αρκετών εκατομμυρίων ευρώ που κατέστησαν ληξιπρόθεσμ</w:t>
      </w:r>
      <w:r>
        <w:rPr>
          <w:rFonts w:eastAsia="Times New Roman" w:cs="Times New Roman"/>
          <w:szCs w:val="24"/>
        </w:rPr>
        <w:t>ες. Αν ρωτήσετε τους αρμόδιους, θα σας πουν ότι προέρχονται από χρέη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φαντάσματα, από τις αμαρτωλές δεκαετίες του 1990 και του 2000, αμαρτίες που δυστυχώς βρίσκουμε και σήμερα μπροστά μας. </w:t>
      </w:r>
    </w:p>
    <w:p w14:paraId="396D6379" w14:textId="77777777" w:rsidR="007768B5" w:rsidRDefault="0062705F">
      <w:pPr>
        <w:tabs>
          <w:tab w:val="left" w:pos="2738"/>
          <w:tab w:val="center" w:pos="4753"/>
          <w:tab w:val="left" w:pos="5719"/>
        </w:tabs>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σε επικοινωνία με το Υπουργείο Οικονομικών –σας είπα ότι </w:t>
      </w:r>
      <w:r>
        <w:rPr>
          <w:rFonts w:eastAsia="Times New Roman" w:cs="Times New Roman"/>
          <w:szCs w:val="24"/>
        </w:rPr>
        <w:t xml:space="preserve">δεν αφορά το Υπουργείο </w:t>
      </w:r>
      <w:r>
        <w:rPr>
          <w:rFonts w:eastAsia="Times New Roman" w:cs="Times New Roman"/>
          <w:szCs w:val="24"/>
        </w:rPr>
        <w:t>σας</w:t>
      </w:r>
      <w:r>
        <w:rPr>
          <w:rFonts w:eastAsia="Times New Roman" w:cs="Times New Roman"/>
          <w:szCs w:val="24"/>
        </w:rPr>
        <w:t>- και το Υπουργείο Εσωτερικών, ώστε να βρεθεί μια λύση και να γίνει σεβαστό τόσο το γράμμα όσο και το πνεύμα του νομοθέτη. Το αναφέρω αυτό και από ό,τι φαίνεται θα έχουμε άμεσα και καλά νέα και γι’ αυτό για το Ηράκλειο. Το αναφέρω</w:t>
      </w:r>
      <w:r>
        <w:rPr>
          <w:rFonts w:eastAsia="Times New Roman" w:cs="Times New Roman"/>
          <w:szCs w:val="24"/>
        </w:rPr>
        <w:t xml:space="preserve"> για να πω ότι πράγματι βρισκόμαστε ενώπιον ευθυνών του παρελθόντος, ενάντια στις οποίες δίνουμε καθημερινή μάχη. </w:t>
      </w:r>
    </w:p>
    <w:p w14:paraId="396D637A" w14:textId="77777777" w:rsidR="007768B5" w:rsidRDefault="0062705F">
      <w:pPr>
        <w:tabs>
          <w:tab w:val="left" w:pos="2738"/>
          <w:tab w:val="center" w:pos="4753"/>
          <w:tab w:val="left" w:pos="5719"/>
        </w:tabs>
        <w:spacing w:line="600" w:lineRule="auto"/>
        <w:ind w:firstLine="720"/>
        <w:jc w:val="both"/>
        <w:rPr>
          <w:rFonts w:eastAsia="Times New Roman" w:cs="Times New Roman"/>
          <w:szCs w:val="24"/>
        </w:rPr>
      </w:pPr>
      <w:r>
        <w:rPr>
          <w:rFonts w:eastAsia="Times New Roman" w:cs="Times New Roman"/>
          <w:szCs w:val="24"/>
        </w:rPr>
        <w:t>Πράγματι, πιστεύω ότι με τη χρηματοδότηση του έργου που συζητάμε κάνουμε την αναγκαία υπέρβαση, για να περάσουμε σε μια νέα εποχή για το Ηράκ</w:t>
      </w:r>
      <w:r>
        <w:rPr>
          <w:rFonts w:eastAsia="Times New Roman" w:cs="Times New Roman"/>
          <w:szCs w:val="24"/>
        </w:rPr>
        <w:t xml:space="preserve">λειο και τους πολίτες του. </w:t>
      </w:r>
    </w:p>
    <w:p w14:paraId="396D637B" w14:textId="77777777" w:rsidR="007768B5" w:rsidRDefault="0062705F">
      <w:pPr>
        <w:tabs>
          <w:tab w:val="left" w:pos="2738"/>
          <w:tab w:val="center" w:pos="4753"/>
          <w:tab w:val="left" w:pos="5719"/>
        </w:tabs>
        <w:spacing w:line="600" w:lineRule="auto"/>
        <w:ind w:firstLine="720"/>
        <w:jc w:val="both"/>
        <w:rPr>
          <w:rFonts w:eastAsia="Times New Roman" w:cs="Times New Roman"/>
          <w:szCs w:val="24"/>
        </w:rPr>
      </w:pPr>
      <w:r>
        <w:rPr>
          <w:rFonts w:eastAsia="Times New Roman" w:cs="Times New Roman"/>
          <w:szCs w:val="24"/>
        </w:rPr>
        <w:t>Σε ό,τι σας αφορά, είμαστε σε μια διαρκή επικοινωνία με την αρμόδια Γενική Γραμματεία Επενδύσεων και ΕΣΠΑ -από την πρώτη στιγμή ενδιαφέρθηκαν ουσιαστικά για το θέμα της ύδρευσης του Ηρακλείου- αλλά και με τους εμπλεκόμενους φορε</w:t>
      </w:r>
      <w:r>
        <w:rPr>
          <w:rFonts w:eastAsia="Times New Roman" w:cs="Times New Roman"/>
          <w:szCs w:val="24"/>
        </w:rPr>
        <w:t>ίς στον νομό, παρακολουθώντας βήμα</w:t>
      </w:r>
      <w:r>
        <w:rPr>
          <w:rFonts w:eastAsia="Times New Roman" w:cs="Times New Roman"/>
          <w:szCs w:val="24"/>
        </w:rPr>
        <w:t>-</w:t>
      </w:r>
      <w:r>
        <w:rPr>
          <w:rFonts w:eastAsia="Times New Roman" w:cs="Times New Roman"/>
          <w:szCs w:val="24"/>
        </w:rPr>
        <w:t xml:space="preserve">βήμα το έργο. </w:t>
      </w:r>
    </w:p>
    <w:p w14:paraId="396D637C" w14:textId="77777777" w:rsidR="007768B5" w:rsidRDefault="0062705F">
      <w:pPr>
        <w:tabs>
          <w:tab w:val="left" w:pos="2738"/>
          <w:tab w:val="center" w:pos="4753"/>
          <w:tab w:val="left" w:pos="5719"/>
        </w:tabs>
        <w:spacing w:line="600" w:lineRule="auto"/>
        <w:ind w:firstLine="720"/>
        <w:jc w:val="both"/>
        <w:rPr>
          <w:rFonts w:eastAsia="Times New Roman" w:cs="Times New Roman"/>
          <w:szCs w:val="24"/>
        </w:rPr>
      </w:pPr>
      <w:r>
        <w:rPr>
          <w:rFonts w:eastAsia="Times New Roman" w:cs="Times New Roman"/>
          <w:szCs w:val="24"/>
        </w:rPr>
        <w:t>Επειδή πράγματι πιστεύω ότι η σημερινή συζήτησή μας έχει σημασία και την παρακολουθούν με ένα ενδιαφέρον οι πολίτες και οι φορείς του Ηρακλείου, με βάση τις απαντήσεις σας δεν ξέρω αν αντιλαμβάνομαι καλά, α</w:t>
      </w:r>
      <w:r>
        <w:rPr>
          <w:rFonts w:eastAsia="Times New Roman" w:cs="Times New Roman"/>
          <w:szCs w:val="24"/>
        </w:rPr>
        <w:t xml:space="preserve">λλά φαντάζομαι ότι τα πρώτα, τα </w:t>
      </w:r>
      <w:r>
        <w:rPr>
          <w:rFonts w:eastAsia="Times New Roman" w:cs="Times New Roman"/>
          <w:szCs w:val="24"/>
        </w:rPr>
        <w:lastRenderedPageBreak/>
        <w:t xml:space="preserve">υπερώριμα έργα που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έτοιμα να ξεκινήσουν. </w:t>
      </w:r>
    </w:p>
    <w:p w14:paraId="396D637D" w14:textId="77777777" w:rsidR="007768B5" w:rsidRDefault="0062705F">
      <w:pPr>
        <w:tabs>
          <w:tab w:val="left" w:pos="2738"/>
          <w:tab w:val="center" w:pos="4753"/>
          <w:tab w:val="left" w:pos="5719"/>
        </w:tabs>
        <w:spacing w:line="600" w:lineRule="auto"/>
        <w:ind w:firstLine="720"/>
        <w:jc w:val="both"/>
        <w:rPr>
          <w:rFonts w:eastAsia="Times New Roman" w:cs="Times New Roman"/>
          <w:szCs w:val="24"/>
        </w:rPr>
      </w:pPr>
      <w:r>
        <w:rPr>
          <w:rFonts w:eastAsia="Times New Roman" w:cs="Times New Roman"/>
          <w:szCs w:val="24"/>
        </w:rPr>
        <w:t>Θα ήθελα, κύριε Υπουργέ, αν μπορείτε, να μας απαντήσετε τι βήματα πρέπει να κάνουν από εδώ και πέρα ο δήμος και η περιφέρεια -για να το δούμε δη</w:t>
      </w:r>
      <w:r>
        <w:rPr>
          <w:rFonts w:eastAsia="Times New Roman" w:cs="Times New Roman"/>
          <w:szCs w:val="24"/>
        </w:rPr>
        <w:t xml:space="preserve">λαδή- και να μας πείτε πότε βλέπετε πραγματικά το ξεκίνημα των έργων, δηλαδή αν αυτά τα πρώτα έργα και η χρηματοδότηση που αναφέρατε μπορούμε να πούμε ότι από τον επόμενο μήνα ξεκινούν, για να μην πω από αυτόν κιόλας. </w:t>
      </w:r>
    </w:p>
    <w:p w14:paraId="396D637E" w14:textId="77777777" w:rsidR="007768B5" w:rsidRDefault="0062705F">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w:t>
      </w:r>
      <w:r>
        <w:rPr>
          <w:rFonts w:eastAsia="Times New Roman"/>
          <w:szCs w:val="24"/>
        </w:rPr>
        <w:t xml:space="preserve">τε, κύριε Υπουργέ, έχετε τον λόγο. </w:t>
      </w:r>
    </w:p>
    <w:p w14:paraId="396D637F" w14:textId="77777777" w:rsidR="007768B5" w:rsidRDefault="0062705F">
      <w:pPr>
        <w:spacing w:line="600" w:lineRule="auto"/>
        <w:ind w:firstLine="720"/>
        <w:jc w:val="both"/>
        <w:rPr>
          <w:rFonts w:eastAsia="Times New Roman"/>
          <w:szCs w:val="24"/>
        </w:rPr>
      </w:pPr>
      <w:r>
        <w:rPr>
          <w:rFonts w:eastAsia="Times New Roman"/>
          <w:b/>
          <w:szCs w:val="24"/>
        </w:rPr>
        <w:t xml:space="preserve">ΑΛΕΞΑΝΔΡΟΣ ΧΑΡΙΤΣΗΣ (Αναπληρωτής Υπουργός Οικονομίας και Ανάπτυξης): </w:t>
      </w:r>
      <w:r>
        <w:rPr>
          <w:rFonts w:eastAsia="Times New Roman"/>
          <w:szCs w:val="24"/>
        </w:rPr>
        <w:t xml:space="preserve">Ευχαριστώ, κύριε Πρόεδρε. </w:t>
      </w:r>
    </w:p>
    <w:p w14:paraId="396D6380" w14:textId="77777777" w:rsidR="007768B5" w:rsidRDefault="0062705F">
      <w:pPr>
        <w:spacing w:line="600" w:lineRule="auto"/>
        <w:ind w:firstLine="720"/>
        <w:jc w:val="both"/>
        <w:rPr>
          <w:rFonts w:eastAsia="Times New Roman"/>
          <w:szCs w:val="24"/>
        </w:rPr>
      </w:pPr>
      <w:r>
        <w:rPr>
          <w:rFonts w:eastAsia="Times New Roman"/>
          <w:szCs w:val="24"/>
        </w:rPr>
        <w:t>Θα μου επιτρέψετε να ξεκινήσω κάνοντας ένα γενικότερο σχόλιο. Ένα πρόβλημα το οποίο παρουσιάστηκε κατά κόρον στο παρελθόν εί</w:t>
      </w:r>
      <w:r>
        <w:rPr>
          <w:rFonts w:eastAsia="Times New Roman"/>
          <w:szCs w:val="24"/>
        </w:rPr>
        <w:t xml:space="preserve">ναι το γεγονός ότι πάρα πολλά έργα, ενώ όλοι μπορούμε να συμφωνήσουμε για τη σκοπιμότητά τους και λοιπά, παρουσίασαν πάρα πολύ χαμηλούς βαθμούς ωριμότητας. Γι’ αυτό αναγκαστήκαμε και εμείς τόσο στα προγράμματα του ΕΣΠΑ να </w:t>
      </w:r>
      <w:r>
        <w:rPr>
          <w:rFonts w:eastAsia="Times New Roman"/>
          <w:szCs w:val="24"/>
        </w:rPr>
        <w:lastRenderedPageBreak/>
        <w:t xml:space="preserve">προχωρήσουμε σε εξυγίανση, άρα σε </w:t>
      </w:r>
      <w:proofErr w:type="spellStart"/>
      <w:r>
        <w:rPr>
          <w:rFonts w:eastAsia="Times New Roman"/>
          <w:szCs w:val="24"/>
        </w:rPr>
        <w:t>απένταξη</w:t>
      </w:r>
      <w:proofErr w:type="spellEnd"/>
      <w:r>
        <w:rPr>
          <w:rFonts w:eastAsia="Times New Roman"/>
          <w:szCs w:val="24"/>
        </w:rPr>
        <w:t xml:space="preserve"> πολλών έργων, τα οποία δεν μπορούσαν να υλοποιηθούν στην προηγούμενη προγραμματική περίοδο, όσο και στο εθνικό σκέλος του Προγράμματος Δημοσίων Επενδύσεων στο τέλος του 2016 να προχωρήσουμε σε ανακατανομή πόρων μεταξύ Υπουργείων και περιφερειών, έ</w:t>
      </w:r>
      <w:r>
        <w:rPr>
          <w:rFonts w:eastAsia="Times New Roman"/>
          <w:szCs w:val="24"/>
        </w:rPr>
        <w:t xml:space="preserve">τσι ώστε να μπορέσουμε να απορροφήσουμε όλα τα χρήματα που είχαμε διαθέσιμα από το Εθνικό Πρόγραμμα Δημοσίων Επενδύσεων. </w:t>
      </w:r>
    </w:p>
    <w:p w14:paraId="396D6381" w14:textId="77777777" w:rsidR="007768B5" w:rsidRDefault="0062705F">
      <w:pPr>
        <w:spacing w:line="600" w:lineRule="auto"/>
        <w:ind w:firstLine="720"/>
        <w:jc w:val="both"/>
        <w:rPr>
          <w:rFonts w:eastAsia="Times New Roman"/>
          <w:szCs w:val="24"/>
        </w:rPr>
      </w:pPr>
      <w:r>
        <w:rPr>
          <w:rFonts w:eastAsia="Times New Roman"/>
          <w:szCs w:val="24"/>
        </w:rPr>
        <w:t xml:space="preserve">Υπενθυμίζω ότι στο τέλος της χρονιάς δόθηκαν στις περιφέρειες 300 εκατομμύρια συνολικά το 2016, χρήματα τα οποία έχουν να κάνουν ακριβώς με αυτή την προσπάθεια ανακατανομής, για να υλοποιηθούν ώριμα έργα. </w:t>
      </w:r>
    </w:p>
    <w:p w14:paraId="396D6382" w14:textId="77777777" w:rsidR="007768B5" w:rsidRDefault="0062705F">
      <w:pPr>
        <w:spacing w:line="600" w:lineRule="auto"/>
        <w:ind w:firstLine="720"/>
        <w:jc w:val="both"/>
        <w:rPr>
          <w:rFonts w:eastAsia="Times New Roman"/>
          <w:szCs w:val="24"/>
        </w:rPr>
      </w:pPr>
      <w:r>
        <w:rPr>
          <w:rFonts w:eastAsia="Times New Roman"/>
          <w:szCs w:val="24"/>
        </w:rPr>
        <w:t>Έρχομαι λοιπόν τώρα, με αφορμή αυτό που μόλις τώρα</w:t>
      </w:r>
      <w:r>
        <w:rPr>
          <w:rFonts w:eastAsia="Times New Roman"/>
          <w:szCs w:val="24"/>
        </w:rPr>
        <w:t xml:space="preserve"> είπα, στο συγκεκριμένο. Οι ώριμες λοιπόν μελέτες, τα κομμάτια του έργου –γιατί προφανώς είναι ένα έργο το οποίο απαιτεί έναν συνολικό σχεδιασμό με διάφορες τμηματικές, αν θέλετε, φάσεις υλοποίησης- μπορούν να υλοποιηθούν από τα χρήματα τα οποία θα δοθούν </w:t>
      </w:r>
      <w:r>
        <w:rPr>
          <w:rFonts w:eastAsia="Times New Roman"/>
          <w:szCs w:val="24"/>
        </w:rPr>
        <w:t xml:space="preserve">από εμάς. Από το εθνικό σκέλος του Προγράμματος Δημοσίων Επενδύσεων έχουν δεσμευθεί οι συγκεκριμένοι πόροι. Άρα μπορεί να ξεκινήσει η περιφέρεια άμεσα την υλοποίηση </w:t>
      </w:r>
      <w:r>
        <w:rPr>
          <w:rFonts w:eastAsia="Times New Roman"/>
          <w:szCs w:val="24"/>
        </w:rPr>
        <w:lastRenderedPageBreak/>
        <w:t>αυτών των τμημάτων, όπως, βεβαίως, μπορεί και ο δήμος, απευθυνόμενος στο Ταμείο Παρακαταθηκ</w:t>
      </w:r>
      <w:r>
        <w:rPr>
          <w:rFonts w:eastAsia="Times New Roman"/>
          <w:szCs w:val="24"/>
        </w:rPr>
        <w:t xml:space="preserve">ών και Δανείων, να πάρει τη χρηματοδότηση που χρειάζεται για να ξεκινήσει την υλοποίηση εκείνου του κομματιού των μελετών που του αναλογεί. </w:t>
      </w:r>
    </w:p>
    <w:p w14:paraId="396D6383" w14:textId="77777777" w:rsidR="007768B5" w:rsidRDefault="0062705F">
      <w:pPr>
        <w:spacing w:line="600" w:lineRule="auto"/>
        <w:ind w:firstLine="720"/>
        <w:jc w:val="both"/>
        <w:rPr>
          <w:rFonts w:eastAsia="Times New Roman"/>
          <w:szCs w:val="24"/>
        </w:rPr>
      </w:pPr>
      <w:r>
        <w:rPr>
          <w:rFonts w:eastAsia="Times New Roman"/>
          <w:szCs w:val="24"/>
        </w:rPr>
        <w:t>Αυτό το οποίο, βεβαίως, είναι σημαντικό είναι ότι μέρος αυτού του έργου θα υλοποιηθεί και από το ΕΣΠΑ. Σας είπα ότι</w:t>
      </w:r>
      <w:r>
        <w:rPr>
          <w:rFonts w:eastAsia="Times New Roman"/>
          <w:szCs w:val="24"/>
        </w:rPr>
        <w:t xml:space="preserve"> ολοκληρώνεται αυτό το διάστημα η διαδικασία αξιολόγησης των τριών προτάσεων που έχουν κατατεθεί από τη ΔΕΥΑ Ηρακλείου, για να υλοποιηθούν τα έργα και από εκείνο το σκέλος.</w:t>
      </w:r>
    </w:p>
    <w:p w14:paraId="396D6384" w14:textId="77777777" w:rsidR="007768B5" w:rsidRDefault="0062705F">
      <w:pPr>
        <w:spacing w:line="600" w:lineRule="auto"/>
        <w:ind w:firstLine="720"/>
        <w:jc w:val="both"/>
        <w:rPr>
          <w:rFonts w:eastAsia="Times New Roman"/>
          <w:szCs w:val="24"/>
        </w:rPr>
      </w:pPr>
      <w:r>
        <w:rPr>
          <w:rFonts w:eastAsia="Times New Roman"/>
          <w:szCs w:val="24"/>
        </w:rPr>
        <w:t>Έχουμε, λοιπόν, ένα πλήρες χρηματοδοτικό σχήμα στα χέρια μας. Αυτό είναι το σημαντι</w:t>
      </w:r>
      <w:r>
        <w:rPr>
          <w:rFonts w:eastAsia="Times New Roman"/>
          <w:szCs w:val="24"/>
        </w:rPr>
        <w:t>κό, ότι για πρώτη φορά για ένα τόσο μεγάλο και σύνθετο έργο έχουμε ένα πλήρες χρηματοδοτικό σχήμα, το οποίο εμπλέκει όλους τους βαθμούς</w:t>
      </w:r>
      <w:r>
        <w:rPr>
          <w:rFonts w:eastAsia="Times New Roman"/>
          <w:szCs w:val="24"/>
        </w:rPr>
        <w:t xml:space="preserve">, </w:t>
      </w:r>
      <w:r>
        <w:rPr>
          <w:rFonts w:eastAsia="Times New Roman"/>
          <w:szCs w:val="24"/>
        </w:rPr>
        <w:t>αν θέλετε</w:t>
      </w:r>
      <w:r>
        <w:rPr>
          <w:rFonts w:eastAsia="Times New Roman"/>
          <w:szCs w:val="24"/>
        </w:rPr>
        <w:t>,</w:t>
      </w:r>
      <w:r>
        <w:rPr>
          <w:rFonts w:eastAsia="Times New Roman"/>
          <w:szCs w:val="24"/>
        </w:rPr>
        <w:t xml:space="preserve"> </w:t>
      </w:r>
      <w:r>
        <w:rPr>
          <w:rFonts w:eastAsia="Times New Roman"/>
          <w:szCs w:val="24"/>
        </w:rPr>
        <w:t xml:space="preserve">της </w:t>
      </w:r>
      <w:r>
        <w:rPr>
          <w:rFonts w:eastAsia="Times New Roman"/>
          <w:szCs w:val="24"/>
        </w:rPr>
        <w:t>δ</w:t>
      </w:r>
      <w:r>
        <w:rPr>
          <w:rFonts w:eastAsia="Times New Roman"/>
          <w:szCs w:val="24"/>
        </w:rPr>
        <w:t>ιοίκησης</w:t>
      </w:r>
      <w:r>
        <w:rPr>
          <w:rFonts w:eastAsia="Times New Roman"/>
          <w:szCs w:val="24"/>
        </w:rPr>
        <w:t>,</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 xml:space="preserve">Α΄ βαθμού </w:t>
      </w:r>
      <w:r>
        <w:rPr>
          <w:rFonts w:eastAsia="Times New Roman"/>
          <w:szCs w:val="24"/>
        </w:rPr>
        <w:t>αυτοδιοίκησης</w:t>
      </w:r>
      <w:r>
        <w:rPr>
          <w:rFonts w:eastAsia="Times New Roman"/>
          <w:szCs w:val="24"/>
        </w:rPr>
        <w:t xml:space="preserve">, Β΄ βαθμού </w:t>
      </w:r>
      <w:r>
        <w:rPr>
          <w:rFonts w:eastAsia="Times New Roman"/>
          <w:szCs w:val="24"/>
        </w:rPr>
        <w:t>α</w:t>
      </w:r>
      <w:r>
        <w:rPr>
          <w:rFonts w:eastAsia="Times New Roman"/>
          <w:szCs w:val="24"/>
        </w:rPr>
        <w:t xml:space="preserve">υτοδιοίκησης, </w:t>
      </w:r>
      <w:r>
        <w:rPr>
          <w:rFonts w:eastAsia="Times New Roman"/>
          <w:szCs w:val="24"/>
        </w:rPr>
        <w:t>κεντρικό κ</w:t>
      </w:r>
      <w:r>
        <w:rPr>
          <w:rFonts w:eastAsia="Times New Roman"/>
          <w:szCs w:val="24"/>
        </w:rPr>
        <w:t>ράτος</w:t>
      </w:r>
      <w:r>
        <w:rPr>
          <w:rFonts w:eastAsia="Times New Roman"/>
          <w:szCs w:val="24"/>
        </w:rPr>
        <w:t>,</w:t>
      </w:r>
      <w:r>
        <w:rPr>
          <w:rFonts w:eastAsia="Times New Roman"/>
          <w:szCs w:val="24"/>
        </w:rPr>
        <w:t xml:space="preserve"> τόσο στον σχεδιασμό ό</w:t>
      </w:r>
      <w:r>
        <w:rPr>
          <w:rFonts w:eastAsia="Times New Roman"/>
          <w:szCs w:val="24"/>
        </w:rPr>
        <w:t xml:space="preserve">σο και στη χρηματοδότηση αυτού του έργου. Αυτό, κατά τη γνώμη μας, είναι το σημαντικό. Σε αυτή τη λογική θα συνεχίσουμε. </w:t>
      </w:r>
    </w:p>
    <w:p w14:paraId="396D6385" w14:textId="77777777" w:rsidR="007768B5" w:rsidRDefault="0062705F">
      <w:pPr>
        <w:spacing w:line="600" w:lineRule="auto"/>
        <w:ind w:firstLine="720"/>
        <w:jc w:val="both"/>
        <w:rPr>
          <w:rFonts w:eastAsia="Times New Roman" w:cs="Times New Roman"/>
          <w:szCs w:val="24"/>
        </w:rPr>
      </w:pPr>
      <w:r>
        <w:rPr>
          <w:rFonts w:eastAsia="Times New Roman"/>
          <w:szCs w:val="24"/>
        </w:rPr>
        <w:t>Υπενθυμίζω ότι από τα προγράμματα του ΕΣΠΑ</w:t>
      </w:r>
      <w:r w:rsidRPr="00E356B0">
        <w:rPr>
          <w:rFonts w:eastAsia="Times New Roman"/>
          <w:szCs w:val="24"/>
        </w:rPr>
        <w:t>,</w:t>
      </w:r>
      <w:r>
        <w:rPr>
          <w:rFonts w:eastAsia="Times New Roman"/>
          <w:szCs w:val="24"/>
        </w:rPr>
        <w:t xml:space="preserve"> για το ΥΜΕΠΕΡΑΑ, το πρόγραμμα για τις υποδομές, μεταφορές και πε</w:t>
      </w:r>
      <w:r>
        <w:rPr>
          <w:rFonts w:eastAsia="Times New Roman"/>
          <w:szCs w:val="24"/>
        </w:rPr>
        <w:lastRenderedPageBreak/>
        <w:t>ριβάλλον, ήδη έχουν εκδοθε</w:t>
      </w:r>
      <w:r>
        <w:rPr>
          <w:rFonts w:eastAsia="Times New Roman"/>
          <w:szCs w:val="24"/>
        </w:rPr>
        <w:t xml:space="preserve">ί προσκλήσεις με αποκλειστικούς δικαιούχους τους δήμους που ξεπερνούν τα 500 εκατομμύρια ευρώ ακριβώς για την υλοποίηση τέτοιου τύπου έργων υποδομών σε όλη τη χώρα. Θα συνεχίσουμε σε αυτή την κατεύθυνση. </w:t>
      </w:r>
    </w:p>
    <w:p w14:paraId="396D638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Και για να σας πω, αν θέλετε, κάτι το οποίο είναι α</w:t>
      </w:r>
      <w:r>
        <w:rPr>
          <w:rFonts w:eastAsia="Times New Roman" w:cs="Times New Roman"/>
          <w:szCs w:val="24"/>
        </w:rPr>
        <w:t>ποτέλεσμα των συζητήσεων των τελευταίων ημερών, επειδή ακριβώς βλέπουμε ότι οι ανάγκες είναι πάρα πολύ σημαντικές και στο Ηράκλειο, αλλά και στους δήμους σε όλη τη χώρα, προχωρούμε και στη δέσμευση, σε συνεργασία με τις αρμόδιες υπηρεσίες της της Ευρωπαϊκή</w:t>
      </w:r>
      <w:r>
        <w:rPr>
          <w:rFonts w:eastAsia="Times New Roman" w:cs="Times New Roman"/>
          <w:szCs w:val="24"/>
        </w:rPr>
        <w:t>ς Επιτροπής, σημαντικού μέρους των χρημάτων της ρήτρας αναθεώρησης του ΕΣΠΑ που θα λάβουμε στο δεύτερο εξάμηνο του 2017, ύψους 100 εκατομμυρίων ευρώ, ακριβώς για την υλοποίηση μέσω του ΥΜΕΠΕΡΑΑ τέτοιου τύπου έργων.</w:t>
      </w:r>
    </w:p>
    <w:p w14:paraId="396D638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το συγκεκριμένο έργο </w:t>
      </w:r>
      <w:r>
        <w:rPr>
          <w:rFonts w:eastAsia="Times New Roman" w:cs="Times New Roman"/>
          <w:szCs w:val="24"/>
        </w:rPr>
        <w:t xml:space="preserve">αποτελεί ένα καλό παράδειγμα του πώς ο σωστός σχεδιασμός, η συνεργασία μεταξύ των εμπλεκόμενων φορέων, ο καθένας στον βαθμό και το κομμάτι που του αναλογεί, μπορεί να οδηγήσει στην υλοποίηση τόσο σημαντικών έργων για τις τοπικές κοινωνίες. </w:t>
      </w:r>
    </w:p>
    <w:p w14:paraId="396D638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Το επόμενο διάσ</w:t>
      </w:r>
      <w:r>
        <w:rPr>
          <w:rFonts w:eastAsia="Times New Roman" w:cs="Times New Roman"/>
          <w:szCs w:val="24"/>
        </w:rPr>
        <w:t>τημα, λοιπόν, ήδη από τους επόμενους μήνες, θα ξεκινήσει η υλοποίηση αυτού του σημαντικού έργου και θα υλοποιηθεί η δέσμευση την οποία είχαμε αναλάβει ενώπιον του λαού.</w:t>
      </w:r>
    </w:p>
    <w:p w14:paraId="396D638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Ευχαριστώ.</w:t>
      </w:r>
    </w:p>
    <w:p w14:paraId="396D638A" w14:textId="77777777" w:rsidR="007768B5" w:rsidRDefault="0062705F">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Ευχαριστούμε.</w:t>
      </w:r>
    </w:p>
    <w:p w14:paraId="396D638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Λόγω αναρμοδιότητας δεν θα συ</w:t>
      </w:r>
      <w:r>
        <w:rPr>
          <w:rFonts w:eastAsia="Times New Roman" w:cs="Times New Roman"/>
          <w:szCs w:val="24"/>
        </w:rPr>
        <w:t xml:space="preserve">ζητηθεί η πρώτη με αριθμό 655/27-3-2017 επίκαιρη ερώτηση πρώτου κύκλου της Βουλευτού Β΄ Αθηνών της Νέας Δημοκρατίας κ. </w:t>
      </w:r>
      <w:r>
        <w:rPr>
          <w:rFonts w:eastAsia="Times New Roman" w:cs="Times New Roman"/>
          <w:bCs/>
          <w:szCs w:val="24"/>
        </w:rPr>
        <w:t>Αικατερίνης Παπακώστα</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Σιδηροπούλου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την ασφάλεια στην αποστολή δεμάτων.</w:t>
      </w:r>
    </w:p>
    <w:p w14:paraId="396D638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Λόγω απουσία</w:t>
      </w:r>
      <w:r>
        <w:rPr>
          <w:rFonts w:eastAsia="Times New Roman" w:cs="Times New Roman"/>
          <w:szCs w:val="24"/>
        </w:rPr>
        <w:t>ς των αρμοδίων Υπουργών στο εξωτερικό, δεν θα συζητηθεί η δέκατη έκτη με αριθμό 569/7-3-2017 επίκαιρη ερώτηση δεύτερου κύκλου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σχετικά με την ενεργοποίηση της απόφασης για την πιλοτική μελέτη της Ζώνης Οικιστικού Ελέγχου (ΖΟΕ) του Άργους. Η ερώτηση απευθύνεται στον κ. Σταθάκη, ο οποίος απουσιάζει στο εξωτερικό.</w:t>
      </w:r>
    </w:p>
    <w:p w14:paraId="396D638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Η απουσία αυτή είναι ο λόγος που, επίσης,</w:t>
      </w:r>
      <w:r>
        <w:rPr>
          <w:rFonts w:eastAsia="Times New Roman" w:cs="Times New Roman"/>
          <w:szCs w:val="24"/>
        </w:rPr>
        <w:t xml:space="preserve"> δεν θα συζητηθεί η δέκατη ένατη με αριθμό 576/7-3-2017 επίκαιρη ερώτηση δεύτερου κύκλου</w:t>
      </w:r>
      <w:r>
        <w:rPr>
          <w:rFonts w:eastAsia="Times New Roman" w:cs="Times New Roman"/>
          <w:szCs w:val="24"/>
        </w:rPr>
        <w:t xml:space="preserve"> του</w:t>
      </w:r>
      <w:r>
        <w:rPr>
          <w:rFonts w:eastAsia="Times New Roman" w:cs="Times New Roman"/>
          <w:szCs w:val="24"/>
        </w:rPr>
        <w:t xml:space="preserve">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στήριξη της απασχόλησης και της π</w:t>
      </w:r>
      <w:r>
        <w:rPr>
          <w:rFonts w:eastAsia="Times New Roman" w:cs="Times New Roman"/>
          <w:szCs w:val="24"/>
        </w:rPr>
        <w:t xml:space="preserve">αραγωγής </w:t>
      </w:r>
      <w:r>
        <w:rPr>
          <w:rFonts w:eastAsia="Times New Roman" w:cs="Times New Roman"/>
          <w:szCs w:val="24"/>
        </w:rPr>
        <w:t>ελληνικών βιομηχανιών</w:t>
      </w:r>
      <w:r>
        <w:rPr>
          <w:rFonts w:eastAsia="Times New Roman" w:cs="Times New Roman"/>
          <w:szCs w:val="24"/>
        </w:rPr>
        <w:t xml:space="preserve"> της </w:t>
      </w:r>
      <w:r>
        <w:rPr>
          <w:rFonts w:eastAsia="Times New Roman" w:cs="Times New Roman"/>
          <w:szCs w:val="24"/>
        </w:rPr>
        <w:t>χώρας</w:t>
      </w:r>
      <w:r>
        <w:rPr>
          <w:rFonts w:eastAsia="Times New Roman" w:cs="Times New Roman"/>
          <w:szCs w:val="24"/>
        </w:rPr>
        <w:t>.</w:t>
      </w:r>
    </w:p>
    <w:p w14:paraId="396D638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Η απουσία του κ. Αποστόλου στο εξωτερικό είναι ο λόγος που δεν συζητείται η πέμπτη με αριθμό 530/24-2-2017 επίκαιρη ερώτηση δεύτερου κύκλου του Βουλευτή Ευβοίας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w:t>
      </w:r>
      <w:r>
        <w:rPr>
          <w:rFonts w:eastAsia="Times New Roman" w:cs="Times New Roman"/>
          <w:szCs w:val="24"/>
        </w:rPr>
        <w:t xml:space="preserve">ρος τον Υπουργό </w:t>
      </w:r>
      <w:r>
        <w:rPr>
          <w:rFonts w:eastAsia="Times New Roman" w:cs="Times New Roman"/>
          <w:bCs/>
          <w:szCs w:val="24"/>
        </w:rPr>
        <w:t>Αγροτικής Ανάπτυξης</w:t>
      </w:r>
      <w:r>
        <w:rPr>
          <w:rFonts w:eastAsia="Times New Roman" w:cs="Times New Roman"/>
          <w:b/>
          <w:szCs w:val="24"/>
        </w:rPr>
        <w:t xml:space="preserve"> </w:t>
      </w:r>
      <w:r>
        <w:rPr>
          <w:rFonts w:eastAsia="Times New Roman" w:cs="Times New Roman"/>
          <w:bCs/>
          <w:szCs w:val="24"/>
        </w:rPr>
        <w:t>και Τροφίμων,</w:t>
      </w:r>
      <w:r>
        <w:rPr>
          <w:rFonts w:eastAsia="Times New Roman" w:cs="Times New Roman"/>
          <w:b/>
          <w:bCs/>
          <w:szCs w:val="24"/>
        </w:rPr>
        <w:t xml:space="preserve"> </w:t>
      </w:r>
      <w:r>
        <w:rPr>
          <w:rFonts w:eastAsia="Times New Roman" w:cs="Times New Roman"/>
          <w:szCs w:val="24"/>
        </w:rPr>
        <w:t>σχετικά με την κατακράτηση μέρους των επιδοτήσεων του ΟΠΕΚΕΠΕ λόγω αδυναμίας καταβολής εισφοράς στο ΓΟΕΒ</w:t>
      </w:r>
      <w:r>
        <w:rPr>
          <w:rFonts w:eastAsia="Times New Roman" w:cs="Times New Roman"/>
          <w:szCs w:val="24"/>
        </w:rPr>
        <w:t xml:space="preserve"> </w:t>
      </w:r>
      <w:r>
        <w:rPr>
          <w:rFonts w:eastAsia="Times New Roman" w:cs="Times New Roman"/>
          <w:szCs w:val="24"/>
        </w:rPr>
        <w:t>.</w:t>
      </w:r>
    </w:p>
    <w:p w14:paraId="396D638F"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Λόγω κωλύματος του ερωτώντος Βουλευτή, δεν θα συζητηθεί η εικοστή με αριθμό 601/14-3-2017 επίκαιρη </w:t>
      </w:r>
      <w:r>
        <w:rPr>
          <w:rFonts w:eastAsia="Times New Roman" w:cs="Times New Roman"/>
          <w:szCs w:val="24"/>
        </w:rPr>
        <w:t>ερώτηση δεύτερου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 xml:space="preserve">σχετικά με την αναγνώριση προϋπηρεσίας στην ΕΡΤ ΑΕ για τους υπαλλήλους του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εδρικού </w:t>
      </w:r>
      <w:r>
        <w:rPr>
          <w:rFonts w:eastAsia="Times New Roman" w:cs="Times New Roman"/>
          <w:szCs w:val="24"/>
        </w:rPr>
        <w:t>δ</w:t>
      </w:r>
      <w:r>
        <w:rPr>
          <w:rFonts w:eastAsia="Times New Roman" w:cs="Times New Roman"/>
          <w:szCs w:val="24"/>
        </w:rPr>
        <w:t>ιατάγματος 164/2006.</w:t>
      </w:r>
    </w:p>
    <w:p w14:paraId="396D6390"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Λόγω κωλύματος αρμοδίων Υπουργών, δεν θα συζητηθεί η δεύτερη με αριθμό 643/21-3-2017 επίκαιρη ερώτηση πρώτου κύκλου, του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Δημητρίου Κωνσταντόπουλου</w:t>
      </w:r>
      <w:r>
        <w:rPr>
          <w:rFonts w:eastAsia="Times New Roman" w:cs="Times New Roman"/>
          <w:szCs w:val="24"/>
        </w:rPr>
        <w:t xml:space="preserve"> προς τ</w:t>
      </w:r>
      <w:r>
        <w:rPr>
          <w:rFonts w:eastAsia="Times New Roman" w:cs="Times New Roman"/>
          <w:szCs w:val="24"/>
        </w:rPr>
        <w:t xml:space="preserve">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στήριξη και την αναβάθμιση του ΤΕΙ Μεσολογγίου.</w:t>
      </w:r>
    </w:p>
    <w:p w14:paraId="396D639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Επίσης, για τον ίδιο λόγο, δεν συζητείται η τέταρτη με αριθμό 504/20-2-2017 επίκαιρη ερώτηση δεύτερου κύκλου του Βουλευτή Επικρατείας του Λαϊκού Συ</w:t>
      </w:r>
      <w:r>
        <w:rPr>
          <w:rFonts w:eastAsia="Times New Roman" w:cs="Times New Roman"/>
          <w:szCs w:val="24"/>
        </w:rPr>
        <w:t>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Χρήστου Παππά</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εκπλήρωση του Τάματος του Έθνους».</w:t>
      </w:r>
    </w:p>
    <w:p w14:paraId="396D639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Ο ίδιος λόγος είναι για τη ματαίωση της ενδέκατης με αριθμό 602/14-3-2017 επίκαιρης ερώτησης δεύτερου κύκλου</w:t>
      </w:r>
      <w:r>
        <w:rPr>
          <w:rFonts w:eastAsia="Times New Roman" w:cs="Times New Roman"/>
          <w:szCs w:val="24"/>
        </w:rPr>
        <w:t xml:space="preserve">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τις άδειες των αναπληρωτών εκπαιδευτικών, όπως, επίσης και της δωδέκατης με αριθμό 572/7-3-2017 επίκαιρης ερώτη</w:t>
      </w:r>
      <w:r>
        <w:rPr>
          <w:rFonts w:eastAsia="Times New Roman" w:cs="Times New Roman"/>
          <w:szCs w:val="24"/>
        </w:rPr>
        <w:t>σης δεύτερου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lastRenderedPageBreak/>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έκδοση προεδρικών διαταγμάτων για την αναγνώριση των επαγγελματικών δικαιωμά</w:t>
      </w:r>
      <w:r>
        <w:rPr>
          <w:rFonts w:eastAsia="Times New Roman" w:cs="Times New Roman"/>
          <w:szCs w:val="24"/>
        </w:rPr>
        <w:t>των των πτυχιούχων ΤΕΙ.</w:t>
      </w:r>
    </w:p>
    <w:p w14:paraId="396D639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Κώλυμα του Αναπληρωτή Υπουργού Εσωτερικών κ. Νικολάου </w:t>
      </w:r>
      <w:proofErr w:type="spellStart"/>
      <w:r>
        <w:rPr>
          <w:rFonts w:eastAsia="Times New Roman" w:cs="Times New Roman"/>
          <w:szCs w:val="24"/>
        </w:rPr>
        <w:t>Τόσκα</w:t>
      </w:r>
      <w:proofErr w:type="spellEnd"/>
      <w:r>
        <w:rPr>
          <w:rFonts w:eastAsia="Times New Roman" w:cs="Times New Roman"/>
          <w:szCs w:val="24"/>
        </w:rPr>
        <w:t xml:space="preserve"> είναι η αιτία της μη συζήτησης της τρίτης με αριθμό 659/27-3-2017 επίκαιρης ερώτησης πρώτου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Ηλία </w:t>
      </w:r>
      <w:proofErr w:type="spellStart"/>
      <w:r>
        <w:rPr>
          <w:rFonts w:eastAsia="Times New Roman" w:cs="Times New Roman"/>
          <w:bCs/>
          <w:szCs w:val="24"/>
        </w:rPr>
        <w:t>Παναγιώτ</w:t>
      </w:r>
      <w:r>
        <w:rPr>
          <w:rFonts w:eastAsia="Times New Roman" w:cs="Times New Roman"/>
          <w:bCs/>
          <w:szCs w:val="24"/>
        </w:rPr>
        <w:t>αρου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ανθελληνική δράση Τούρκων πρακτόρων και εκπροσώπων τους στη Θράκη.</w:t>
      </w:r>
    </w:p>
    <w:p w14:paraId="396D639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Τώρα θα συζητηθεί η τρίτη με αριθμό 579/10-3-2017 επίκαιρη ερώτηση δεύτερου κύκλου του Βουλευτή Αιτωλοακαρνανίας της Νέας Δημοκρατίας κ. </w:t>
      </w:r>
      <w:r>
        <w:rPr>
          <w:rFonts w:eastAsia="Times New Roman" w:cs="Times New Roman"/>
          <w:bCs/>
          <w:szCs w:val="24"/>
        </w:rPr>
        <w:t>Κων</w:t>
      </w:r>
      <w:r>
        <w:rPr>
          <w:rFonts w:eastAsia="Times New Roman" w:cs="Times New Roman"/>
          <w:bCs/>
          <w:szCs w:val="24"/>
        </w:rPr>
        <w:t>σταντίνου Καραγκούνη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σχετικά με την αποσυμφόρηση των φυλακών και την αύξηση της εγκληματικότητας.</w:t>
      </w:r>
    </w:p>
    <w:p w14:paraId="396D639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Κύριε Καραγκούνη, έχετε τον λόγο για δύο λεπτά.</w:t>
      </w:r>
    </w:p>
    <w:p w14:paraId="396D6396" w14:textId="77777777" w:rsidR="007768B5" w:rsidRDefault="0062705F">
      <w:pPr>
        <w:spacing w:line="600" w:lineRule="auto"/>
        <w:ind w:firstLine="720"/>
        <w:jc w:val="both"/>
        <w:rPr>
          <w:rFonts w:eastAsia="Times New Roman"/>
          <w:bCs/>
        </w:rPr>
      </w:pPr>
      <w:r>
        <w:rPr>
          <w:rFonts w:eastAsia="Times New Roman" w:cs="Times New Roman"/>
          <w:b/>
          <w:szCs w:val="24"/>
        </w:rPr>
        <w:lastRenderedPageBreak/>
        <w:t xml:space="preserve">ΚΩΝΣΤΑΝΤΙΝΟΣ ΚΑΡΑΓΚΟΥΝΗΣ: </w:t>
      </w:r>
      <w:r>
        <w:rPr>
          <w:rFonts w:eastAsia="Times New Roman" w:cs="Times New Roman"/>
          <w:szCs w:val="24"/>
        </w:rPr>
        <w:t>Ευχαριστώ πολύ,</w:t>
      </w:r>
      <w:r>
        <w:rPr>
          <w:rFonts w:eastAsia="Times New Roman" w:cs="Times New Roman"/>
          <w:szCs w:val="24"/>
        </w:rPr>
        <w:t xml:space="preserve"> </w:t>
      </w:r>
      <w:r>
        <w:rPr>
          <w:rFonts w:eastAsia="Times New Roman"/>
          <w:bCs/>
        </w:rPr>
        <w:t>κύριε Πρόεδρε.</w:t>
      </w:r>
    </w:p>
    <w:p w14:paraId="396D6397" w14:textId="77777777" w:rsidR="007768B5" w:rsidRDefault="0062705F">
      <w:pPr>
        <w:spacing w:line="600" w:lineRule="auto"/>
        <w:ind w:firstLine="720"/>
        <w:jc w:val="both"/>
        <w:rPr>
          <w:rFonts w:eastAsia="Times New Roman"/>
          <w:bCs/>
        </w:rPr>
      </w:pPr>
      <w:r>
        <w:rPr>
          <w:rFonts w:eastAsia="Times New Roman"/>
          <w:bCs/>
        </w:rPr>
        <w:t>Κύριε Υπουργέ, όσοι έχουμε περάσει από το Υπουργείο Δικαιοσύνης και ειδικά από τον πολύ ευαίσθητο τομέα του σωφρονιστικού συστήματος και των φυλακών, γνωρίζουμε πολύ καλά και τις δυσκολίες, αλλά βεβαίως, και τις προκλήσεις που έχει το σύστη</w:t>
      </w:r>
      <w:r>
        <w:rPr>
          <w:rFonts w:eastAsia="Times New Roman"/>
          <w:bCs/>
        </w:rPr>
        <w:t>μα. Το βλέπετε κι εσείς καθημερινά, όπως και ο Γενικός Γραμματέας που είναι εδώ μαζί σας.</w:t>
      </w:r>
    </w:p>
    <w:p w14:paraId="396D6398" w14:textId="77777777" w:rsidR="007768B5" w:rsidRDefault="0062705F">
      <w:pPr>
        <w:spacing w:line="600" w:lineRule="auto"/>
        <w:ind w:firstLine="720"/>
        <w:jc w:val="both"/>
        <w:rPr>
          <w:rFonts w:eastAsia="Times New Roman"/>
          <w:bCs/>
        </w:rPr>
      </w:pPr>
      <w:r>
        <w:rPr>
          <w:rFonts w:eastAsia="Times New Roman"/>
          <w:bCs/>
        </w:rPr>
        <w:t>Το ζήτημα του υπερπληθυσμού των φυλακών δεν είναι ένα ζήτημα τωρινό. Το έχουν αντιμετωπίσει όλες οι κυβερνήσεις κι έχουν γίνει, οφείλω να πω, πολλές προσπάθειες και γ</w:t>
      </w:r>
      <w:r>
        <w:rPr>
          <w:rFonts w:eastAsia="Times New Roman"/>
          <w:bCs/>
        </w:rPr>
        <w:t>ια τον εκσυγχρονισμό, αλλά βεβαίως, και για τη βελτίωση των ανθρώπινων συνθηκών στις φυλακές.</w:t>
      </w:r>
    </w:p>
    <w:p w14:paraId="396D6399" w14:textId="77777777" w:rsidR="007768B5" w:rsidRDefault="0062705F">
      <w:pPr>
        <w:spacing w:line="600" w:lineRule="auto"/>
        <w:ind w:firstLine="720"/>
        <w:jc w:val="both"/>
        <w:rPr>
          <w:rFonts w:eastAsia="Times New Roman"/>
          <w:bCs/>
        </w:rPr>
      </w:pPr>
      <w:r>
        <w:rPr>
          <w:rFonts w:eastAsia="Times New Roman"/>
          <w:bCs/>
        </w:rPr>
        <w:t>Το ζήτημα είναι να έχεις μια συνολική εικόνα και ένα συνολικό σχέδιο αντιμετώπισης του προβλήματος αυτού. Διότι να θυμίσω ότι, τουλάχιστον το 2012 που εγώ υπηρέτη</w:t>
      </w:r>
      <w:r>
        <w:rPr>
          <w:rFonts w:eastAsia="Times New Roman"/>
          <w:bCs/>
        </w:rPr>
        <w:t>σα στο Υπουργείο Δικαιοσύνης, είχαμε εισάγει πολύ συγκεκριμένες πρωτοβουλίες προς αυτή την κατεύθυνση.</w:t>
      </w:r>
    </w:p>
    <w:p w14:paraId="396D639A" w14:textId="77777777" w:rsidR="007768B5" w:rsidRDefault="0062705F">
      <w:pPr>
        <w:spacing w:line="600" w:lineRule="auto"/>
        <w:ind w:firstLine="720"/>
        <w:jc w:val="both"/>
        <w:rPr>
          <w:rFonts w:eastAsia="Times New Roman"/>
          <w:bCs/>
        </w:rPr>
      </w:pPr>
      <w:r>
        <w:rPr>
          <w:rFonts w:eastAsia="Times New Roman"/>
          <w:bCs/>
        </w:rPr>
        <w:lastRenderedPageBreak/>
        <w:t>Ενδεικτικά, θα αναφέρω ότι είχαμε ανοίξει τότε τις αγροτικές φυλακές, όπου είχαμε στείλει πάνω από οκτακόσιους κρατουμένους, κάνοντας μια πρώτη αποσυμφόρ</w:t>
      </w:r>
      <w:r>
        <w:rPr>
          <w:rFonts w:eastAsia="Times New Roman"/>
          <w:bCs/>
        </w:rPr>
        <w:t>ηση στις φυλακές, κατεβάζοντας, βεβαίως, τα όρια. Είχαμε φέρει τον θεσμό των ηλεκτρονικών βραχιολιών κι έχουν περάσει δύο χρόνια και δυστυχώς, δεν έχετε κάνει τίποτα προς αυτή την κατεύθυνση. Είχαμε ανοίξει τα σωφρονιστικά καταστήματα στα Χανιά και πτέρυγε</w:t>
      </w:r>
      <w:r>
        <w:rPr>
          <w:rFonts w:eastAsia="Times New Roman"/>
          <w:bCs/>
        </w:rPr>
        <w:t>ς στη Νιγρίτα, στη λογική να κάνεις μιας συνολική αντιμετώπιση του προβλήματος. Είχαμε προωθήσει την κοινωνική εργασία.</w:t>
      </w:r>
    </w:p>
    <w:p w14:paraId="396D639B" w14:textId="77777777" w:rsidR="007768B5" w:rsidRDefault="0062705F">
      <w:pPr>
        <w:spacing w:line="600" w:lineRule="auto"/>
        <w:ind w:firstLine="720"/>
        <w:jc w:val="both"/>
        <w:rPr>
          <w:rFonts w:eastAsia="Times New Roman"/>
          <w:bCs/>
          <w:shd w:val="clear" w:color="auto" w:fill="FFFFFF"/>
        </w:rPr>
      </w:pPr>
      <w:r>
        <w:rPr>
          <w:rFonts w:eastAsia="Times New Roman"/>
          <w:szCs w:val="24"/>
        </w:rPr>
        <w:t xml:space="preserve">Τι βλέπουμε ότι έχετε κάνει τα τελευταία δύο χρόνια, κύριε Υπουργέ; Όχι προσωπικά εσείς, αλλά η </w:t>
      </w:r>
      <w:r>
        <w:rPr>
          <w:rFonts w:eastAsia="Times New Roman"/>
          <w:bCs/>
        </w:rPr>
        <w:t>Κυβέρνησ</w:t>
      </w:r>
      <w:r>
        <w:rPr>
          <w:rFonts w:eastAsia="Times New Roman"/>
          <w:bCs/>
        </w:rPr>
        <w:t>ή</w:t>
      </w:r>
      <w:r>
        <w:rPr>
          <w:rFonts w:eastAsia="Times New Roman"/>
          <w:szCs w:val="24"/>
        </w:rPr>
        <w:t xml:space="preserve"> σας, </w:t>
      </w:r>
      <w:r>
        <w:rPr>
          <w:rFonts w:eastAsia="Times New Roman"/>
          <w:bCs/>
          <w:shd w:val="clear" w:color="auto" w:fill="FFFFFF"/>
        </w:rPr>
        <w:t xml:space="preserve">βεβαίως. Σε αυτό δεν μπορεί να έχουμε μια λογική «πονάει το χέρι και κόβουμε το χέρι». Γιατί έχω την αίσθηση ότι με τον νόμο Παρασκευόπουλου αυτό ισχύει. Διότι, σε κάθε περίπτωση, εμείς ποτέ δεν παίξαμε με την ασφάλεια των πολιτών, κύριε Υπουργέ. </w:t>
      </w:r>
    </w:p>
    <w:p w14:paraId="396D639C"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t>Η αφορμή</w:t>
      </w:r>
      <w:r>
        <w:rPr>
          <w:rFonts w:eastAsia="Times New Roman"/>
          <w:bCs/>
          <w:shd w:val="clear" w:color="auto" w:fill="FFFFFF"/>
        </w:rPr>
        <w:t xml:space="preserve"> για την ερώτηση ξέρετε ποια είναι. Είναι ένα πρόσφατο περιστατικό ενός κακοποιού, που αφέθηκε ελεύθερος</w:t>
      </w:r>
      <w:r>
        <w:rPr>
          <w:rFonts w:eastAsia="Times New Roman"/>
          <w:bCs/>
          <w:shd w:val="clear" w:color="auto" w:fill="FFFFFF"/>
        </w:rPr>
        <w:t>,</w:t>
      </w:r>
      <w:r>
        <w:rPr>
          <w:rFonts w:eastAsia="Times New Roman"/>
          <w:bCs/>
          <w:shd w:val="clear" w:color="auto" w:fill="FFFFFF"/>
        </w:rPr>
        <w:t xml:space="preserve"> με βάση τις ευεργετικές διατάξεις του νόμου Παρασκευόπουλου, διαπράττοντας στη συνέχεια τη δολοφονία του άτυχου συνταξιού</w:t>
      </w:r>
      <w:r>
        <w:rPr>
          <w:rFonts w:eastAsia="Times New Roman"/>
          <w:bCs/>
          <w:shd w:val="clear" w:color="auto" w:fill="FFFFFF"/>
        </w:rPr>
        <w:lastRenderedPageBreak/>
        <w:t>χου στη Βόρειο Ελλάδα. Και οφ</w:t>
      </w:r>
      <w:r>
        <w:rPr>
          <w:rFonts w:eastAsia="Times New Roman"/>
          <w:bCs/>
          <w:shd w:val="clear" w:color="auto" w:fill="FFFFFF"/>
        </w:rPr>
        <w:t xml:space="preserve">είλω να πω ότι δεν είναι η μοναδική περίπτωση. Είναι πολλά τα παραδείγματα. Θα τα αναφέρω και στη συνέχεια. </w:t>
      </w:r>
    </w:p>
    <w:p w14:paraId="396D639D" w14:textId="77777777" w:rsidR="007768B5" w:rsidRDefault="0062705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96D639E"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t xml:space="preserve">Τα στοιχεία, όμως, κύριε Υπουργέ, είναι αποκαλυπτικά. Με τον </w:t>
      </w:r>
      <w:r>
        <w:rPr>
          <w:rFonts w:eastAsia="Times New Roman"/>
          <w:bCs/>
          <w:shd w:val="clear" w:color="auto" w:fill="FFFFFF"/>
        </w:rPr>
        <w:t>ν.4322/2015, δηλαδή τον νόμο Παρασκευόπουλου, και τον ν.4411/2016, με τον οποίον δόθηκε παράταση, ο αριθμός των κρατουμένων έχει φτάσει αυτή τη στιγμή –θα μας πείτε και τα σημερινά στοιχεία– γύρω στ</w:t>
      </w:r>
      <w:r>
        <w:rPr>
          <w:rFonts w:eastAsia="Times New Roman"/>
          <w:bCs/>
          <w:shd w:val="clear" w:color="auto" w:fill="FFFFFF"/>
        </w:rPr>
        <w:t>ι</w:t>
      </w:r>
      <w:r>
        <w:rPr>
          <w:rFonts w:eastAsia="Times New Roman"/>
          <w:bCs/>
          <w:shd w:val="clear" w:color="auto" w:fill="FFFFFF"/>
        </w:rPr>
        <w:t>ς εννιά χιλιάδες τριακόσιους πενήντα εννιά. Ούτε λίγο ούτ</w:t>
      </w:r>
      <w:r>
        <w:rPr>
          <w:rFonts w:eastAsia="Times New Roman"/>
          <w:bCs/>
          <w:shd w:val="clear" w:color="auto" w:fill="FFFFFF"/>
        </w:rPr>
        <w:t xml:space="preserve">ε πολύ, σύμφωνα με τα επίσημα στοιχεία του Υπουργείου σας, που έχετε δώσει όχι εσείς, αλλά ο κ. Παρασκευόπουλος σε πρόσφατη ερώτηση του κ. </w:t>
      </w:r>
      <w:proofErr w:type="spellStart"/>
      <w:r>
        <w:rPr>
          <w:rFonts w:eastAsia="Times New Roman"/>
          <w:bCs/>
          <w:shd w:val="clear" w:color="auto" w:fill="FFFFFF"/>
        </w:rPr>
        <w:t>Δένδια</w:t>
      </w:r>
      <w:proofErr w:type="spellEnd"/>
      <w:r>
        <w:rPr>
          <w:rFonts w:eastAsia="Times New Roman"/>
          <w:bCs/>
          <w:shd w:val="clear" w:color="auto" w:fill="FFFFFF"/>
        </w:rPr>
        <w:t>, έχουν γίνει εφτά χιλιάδες εξακόσιες εβδομήντα τέσσερις αποφυλακίσεις. Εδώ έχω και τον σχετικό πίνακα, τον οπο</w:t>
      </w:r>
      <w:r>
        <w:rPr>
          <w:rFonts w:eastAsia="Times New Roman"/>
          <w:bCs/>
          <w:shd w:val="clear" w:color="auto" w:fill="FFFFFF"/>
        </w:rPr>
        <w:t xml:space="preserve">ίο καταθέτω στα Πρακτικά. </w:t>
      </w:r>
    </w:p>
    <w:p w14:paraId="396D639F" w14:textId="77777777" w:rsidR="007768B5" w:rsidRDefault="0062705F">
      <w:pPr>
        <w:spacing w:line="600" w:lineRule="auto"/>
        <w:ind w:firstLine="720"/>
        <w:jc w:val="both"/>
        <w:rPr>
          <w:rFonts w:eastAsia="Times New Roman" w:cs="Times New Roman"/>
        </w:rPr>
      </w:pPr>
      <w:r>
        <w:rPr>
          <w:rFonts w:eastAsia="Times New Roman" w:cs="Times New Roman"/>
        </w:rPr>
        <w:t>(Στο σημείο αυτό ο Βουλευτής κ. Κωνσταντίνος Καραγκούνης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396D63A0"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lastRenderedPageBreak/>
        <w:t>Στην απάν</w:t>
      </w:r>
      <w:r>
        <w:rPr>
          <w:rFonts w:eastAsia="Times New Roman"/>
          <w:bCs/>
          <w:shd w:val="clear" w:color="auto" w:fill="FFFFFF"/>
        </w:rPr>
        <w:t>τηση που έδωσε…</w:t>
      </w:r>
    </w:p>
    <w:p w14:paraId="396D63A1" w14:textId="77777777" w:rsidR="007768B5" w:rsidRDefault="0062705F">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Έχετε και τη δευτερολογία σας. </w:t>
      </w:r>
    </w:p>
    <w:p w14:paraId="396D63A2" w14:textId="77777777" w:rsidR="007768B5" w:rsidRDefault="0062705F">
      <w:pPr>
        <w:spacing w:line="600" w:lineRule="auto"/>
        <w:ind w:firstLine="720"/>
        <w:jc w:val="both"/>
        <w:rPr>
          <w:rFonts w:eastAsia="Times New Roman"/>
          <w:bCs/>
          <w:shd w:val="clear" w:color="auto" w:fill="FFFFFF"/>
        </w:rPr>
      </w:pPr>
      <w:r>
        <w:rPr>
          <w:rFonts w:eastAsia="Times New Roman"/>
          <w:b/>
          <w:bCs/>
          <w:shd w:val="clear" w:color="auto" w:fill="FFFFFF"/>
        </w:rPr>
        <w:t>ΚΩΝΣΤΑΝΤΙΝΟΣ ΚΑΡΑΓΚΟΥΝΗΣ:</w:t>
      </w:r>
      <w:r>
        <w:rPr>
          <w:rFonts w:eastAsia="Times New Roman"/>
          <w:bCs/>
          <w:shd w:val="clear" w:color="auto" w:fill="FFFFFF"/>
        </w:rPr>
        <w:t xml:space="preserve"> Τελειώνω, κύριε Πρόεδρε.</w:t>
      </w:r>
    </w:p>
    <w:p w14:paraId="396D63A3"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t>Στην απάντηση που έδωσε το Υπουργείο Δικαιοσύνης, ο κ. Παρασκευόπουλος μίλησε για σημαντική εκτόνωση</w:t>
      </w:r>
      <w:r>
        <w:rPr>
          <w:rFonts w:eastAsia="Times New Roman"/>
          <w:bCs/>
          <w:shd w:val="clear" w:color="auto" w:fill="FFFFFF"/>
        </w:rPr>
        <w:t>,</w:t>
      </w:r>
      <w:r>
        <w:rPr>
          <w:rFonts w:eastAsia="Times New Roman"/>
          <w:bCs/>
          <w:shd w:val="clear" w:color="auto" w:fill="FFFFFF"/>
        </w:rPr>
        <w:t xml:space="preserve"> που επέφερε στο σωφρον</w:t>
      </w:r>
      <w:r>
        <w:rPr>
          <w:rFonts w:eastAsia="Times New Roman"/>
          <w:bCs/>
          <w:shd w:val="clear" w:color="auto" w:fill="FFFFFF"/>
        </w:rPr>
        <w:t xml:space="preserve">ιστικό σύστημα. Αυτή ήταν η απάντηση. </w:t>
      </w:r>
    </w:p>
    <w:p w14:paraId="396D63A4"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t xml:space="preserve">Το ερώτημα, λοιπόν, είναι το εξής: Τι πρόκειται να κάνετε με τον νόμο Παρασκευόπουλου; Να μας πείτε συγκεκριμένα. Και να μας πείτε αν έχετε και κάποιο συνολικό σχέδιο αντιμετώπισης του προβλήματος αυτού. </w:t>
      </w:r>
    </w:p>
    <w:p w14:paraId="396D63A5" w14:textId="77777777" w:rsidR="007768B5" w:rsidRDefault="0062705F">
      <w:pPr>
        <w:spacing w:line="600" w:lineRule="auto"/>
        <w:ind w:firstLine="720"/>
        <w:jc w:val="both"/>
        <w:rPr>
          <w:rFonts w:eastAsia="Times New Roman"/>
          <w:bCs/>
          <w:shd w:val="clear" w:color="auto" w:fill="FFFFFF"/>
        </w:rPr>
      </w:pPr>
      <w:r>
        <w:rPr>
          <w:rFonts w:eastAsia="Times New Roman"/>
          <w:b/>
          <w:bCs/>
          <w:shd w:val="clear" w:color="auto" w:fill="FFFFFF"/>
        </w:rPr>
        <w:t>ΠΡΟΕΔΡΕΥΩΝ (</w:t>
      </w:r>
      <w:r>
        <w:rPr>
          <w:rFonts w:eastAsia="Times New Roman"/>
          <w:b/>
          <w:bCs/>
          <w:shd w:val="clear" w:color="auto" w:fill="FFFFFF"/>
        </w:rPr>
        <w:t>Γεώργιος Βαρεμένος):</w:t>
      </w:r>
      <w:r>
        <w:rPr>
          <w:rFonts w:eastAsia="Times New Roman"/>
          <w:bCs/>
          <w:shd w:val="clear" w:color="auto" w:fill="FFFFFF"/>
        </w:rPr>
        <w:t xml:space="preserve"> Ο Υπουργός Δικαιοσύνης, Διαφάνειας και Ανθρωπίνων Δικαιωμάτων κ. Κοντονής έχει τον λόγο για τρία λεπτά. </w:t>
      </w:r>
    </w:p>
    <w:p w14:paraId="396D63A6" w14:textId="77777777" w:rsidR="007768B5" w:rsidRDefault="0062705F">
      <w:pPr>
        <w:spacing w:line="600" w:lineRule="auto"/>
        <w:ind w:firstLine="720"/>
        <w:jc w:val="both"/>
        <w:rPr>
          <w:rFonts w:eastAsia="Times New Roman"/>
          <w:bCs/>
          <w:shd w:val="clear" w:color="auto" w:fill="FFFFFF"/>
        </w:rPr>
      </w:pPr>
      <w:r>
        <w:rPr>
          <w:rFonts w:eastAsia="Times New Roman"/>
          <w:b/>
          <w:bCs/>
          <w:shd w:val="clear" w:color="auto" w:fill="FFFFFF"/>
        </w:rPr>
        <w:t>ΣΤΑΥΡΟΣ ΚΟΝΤΟΝΗΣ (Υπουργός Δικαιοσύνης, Διαφάνειας και Ανθρωπίνων Δικαιωμάτων):</w:t>
      </w:r>
      <w:r>
        <w:rPr>
          <w:rFonts w:eastAsia="Times New Roman"/>
          <w:bCs/>
          <w:shd w:val="clear" w:color="auto" w:fill="FFFFFF"/>
        </w:rPr>
        <w:t xml:space="preserve"> Ευχαριστώ, κύριε Πρόεδρε.  </w:t>
      </w:r>
    </w:p>
    <w:p w14:paraId="396D63A7"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lastRenderedPageBreak/>
        <w:t>Κύριε συνάδελφε, καταθ</w:t>
      </w:r>
      <w:r>
        <w:rPr>
          <w:rFonts w:eastAsia="Times New Roman"/>
          <w:bCs/>
          <w:shd w:val="clear" w:color="auto" w:fill="FFFFFF"/>
        </w:rPr>
        <w:t xml:space="preserve">έσατε μια ερώτηση και δεν διευκρινίζετε ούτε καν στο κείμενο της ερώτησης, για να μπορέσουμε να σας απαντήσουμε με την πληρότητα που απαιτείται, εάν αυτός ο κακοποιός, όπως αναφέρετε, </w:t>
      </w:r>
      <w:proofErr w:type="spellStart"/>
      <w:r>
        <w:rPr>
          <w:rFonts w:eastAsia="Times New Roman"/>
          <w:bCs/>
          <w:shd w:val="clear" w:color="auto" w:fill="FFFFFF"/>
        </w:rPr>
        <w:t>αφέθη</w:t>
      </w:r>
      <w:proofErr w:type="spellEnd"/>
      <w:r>
        <w:rPr>
          <w:rFonts w:eastAsia="Times New Roman"/>
          <w:bCs/>
          <w:shd w:val="clear" w:color="auto" w:fill="FFFFFF"/>
        </w:rPr>
        <w:t xml:space="preserve"> ελεύθερος</w:t>
      </w:r>
      <w:r>
        <w:rPr>
          <w:rFonts w:eastAsia="Times New Roman"/>
          <w:bCs/>
          <w:shd w:val="clear" w:color="auto" w:fill="FFFFFF"/>
        </w:rPr>
        <w:t>,</w:t>
      </w:r>
      <w:r>
        <w:rPr>
          <w:rFonts w:eastAsia="Times New Roman"/>
          <w:bCs/>
          <w:shd w:val="clear" w:color="auto" w:fill="FFFFFF"/>
        </w:rPr>
        <w:t xml:space="preserve"> αφού είχε καταδικαστεί από δικαστήριο ή αν έπρεπε να κρ</w:t>
      </w:r>
      <w:r>
        <w:rPr>
          <w:rFonts w:eastAsia="Times New Roman"/>
          <w:bCs/>
          <w:shd w:val="clear" w:color="auto" w:fill="FFFFFF"/>
        </w:rPr>
        <w:t xml:space="preserve">ατηθεί προσωρινά. Δεν μας τα διευκρινίζετε αυτά τα ζητήματα. </w:t>
      </w:r>
    </w:p>
    <w:p w14:paraId="396D63A8"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t>Θέλω να σας πω ότι</w:t>
      </w:r>
      <w:r>
        <w:rPr>
          <w:rFonts w:eastAsia="Times New Roman"/>
          <w:bCs/>
          <w:shd w:val="clear" w:color="auto" w:fill="FFFFFF"/>
        </w:rPr>
        <w:t>,</w:t>
      </w:r>
      <w:r>
        <w:rPr>
          <w:rFonts w:eastAsia="Times New Roman"/>
          <w:bCs/>
          <w:shd w:val="clear" w:color="auto" w:fill="FFFFFF"/>
        </w:rPr>
        <w:t xml:space="preserve"> όχι μόνο δεν αντιμετωπίσατε και δεν λύσατε το πρόβλημα επί των ημερών σας, αλλά το πρόβλημα επί των ημερών σας διογκώθηκε σε τέτοιο σημείο</w:t>
      </w:r>
      <w:r>
        <w:rPr>
          <w:rFonts w:eastAsia="Times New Roman"/>
          <w:bCs/>
          <w:shd w:val="clear" w:color="auto" w:fill="FFFFFF"/>
        </w:rPr>
        <w:t>,</w:t>
      </w:r>
      <w:r>
        <w:rPr>
          <w:rFonts w:eastAsia="Times New Roman"/>
          <w:bCs/>
          <w:shd w:val="clear" w:color="auto" w:fill="FFFFFF"/>
        </w:rPr>
        <w:t xml:space="preserve"> που η χώρα έχει τιμωρηθεί κατ’ επα</w:t>
      </w:r>
      <w:r>
        <w:rPr>
          <w:rFonts w:eastAsia="Times New Roman"/>
          <w:bCs/>
          <w:shd w:val="clear" w:color="auto" w:fill="FFFFFF"/>
        </w:rPr>
        <w:t>νάληψη από το Ευρωπαϊκό Δικαστήριο</w:t>
      </w:r>
      <w:r>
        <w:rPr>
          <w:rFonts w:eastAsia="Times New Roman"/>
          <w:bCs/>
          <w:shd w:val="clear" w:color="auto" w:fill="FFFFFF"/>
        </w:rPr>
        <w:t>,</w:t>
      </w:r>
      <w:r>
        <w:rPr>
          <w:rFonts w:eastAsia="Times New Roman"/>
          <w:bCs/>
          <w:shd w:val="clear" w:color="auto" w:fill="FFFFFF"/>
        </w:rPr>
        <w:t xml:space="preserve"> με πρόστιμα που φτάνουν και ξεπερνούν τα 2 εκατομμύρια ευρώ. Αν αυτή είναι η συνεισφορά σας και με αυτόν τον τρόπο αντιμετωπίσατε το πρόβλημα, δεν ξέρω τι άλλο μπορούμε να φανταστούμε. </w:t>
      </w:r>
    </w:p>
    <w:p w14:paraId="396D63A9"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t>Εκείνο που θέλω να σας πω είναι το</w:t>
      </w:r>
      <w:r>
        <w:rPr>
          <w:rFonts w:eastAsia="Times New Roman"/>
          <w:bCs/>
          <w:shd w:val="clear" w:color="auto" w:fill="FFFFFF"/>
        </w:rPr>
        <w:t xml:space="preserve"> εξής, ότι ο νόμος, τον οποίον </w:t>
      </w:r>
      <w:proofErr w:type="spellStart"/>
      <w:r>
        <w:rPr>
          <w:rFonts w:eastAsia="Times New Roman"/>
          <w:bCs/>
          <w:shd w:val="clear" w:color="auto" w:fill="FFFFFF"/>
        </w:rPr>
        <w:t>επικαλείσθε</w:t>
      </w:r>
      <w:proofErr w:type="spellEnd"/>
      <w:r>
        <w:rPr>
          <w:rFonts w:eastAsia="Times New Roman"/>
          <w:bCs/>
          <w:shd w:val="clear" w:color="auto" w:fill="FFFFFF"/>
        </w:rPr>
        <w:t xml:space="preserve">, έδωσε τη δυνατότητα σε κρατούμενους να αφεθούν ελεύθεροι σε συγκεκριμένες κατηγορίες. Αυτοί ήταν οι ανήλικοι, οι ανάπηροι και οι φιλοξενούμενοι αλλοδαποί, οι οποίοι σε κάθε περίπτωση, μετά από την παρέλευση ενός </w:t>
      </w:r>
      <w:r>
        <w:rPr>
          <w:rFonts w:eastAsia="Times New Roman"/>
          <w:bCs/>
          <w:shd w:val="clear" w:color="auto" w:fill="FFFFFF"/>
        </w:rPr>
        <w:t xml:space="preserve">χρονικού διαστήματος έκτισης ποινής, ούτως ή άλλως θα ήταν ελεύθεροι. </w:t>
      </w:r>
    </w:p>
    <w:p w14:paraId="396D63AA" w14:textId="77777777" w:rsidR="007768B5" w:rsidRDefault="0062705F">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Θέλω, λοιπόν, να σας πω ότι είναι στοιχείο λαϊκισμού το να έρχεστε σήμερα στη Βουλή, να </w:t>
      </w:r>
      <w:proofErr w:type="spellStart"/>
      <w:r>
        <w:rPr>
          <w:rFonts w:eastAsia="Times New Roman"/>
          <w:bCs/>
          <w:shd w:val="clear" w:color="auto" w:fill="FFFFFF"/>
        </w:rPr>
        <w:t>επικαλείσθε</w:t>
      </w:r>
      <w:proofErr w:type="spellEnd"/>
      <w:r>
        <w:rPr>
          <w:rFonts w:eastAsia="Times New Roman"/>
          <w:bCs/>
          <w:shd w:val="clear" w:color="auto" w:fill="FFFFFF"/>
        </w:rPr>
        <w:t xml:space="preserve"> ένα περιστατικό, για να πείτε ότι, τέλος πάντων, υπάρχει πρόβλημα με τη δημόσια ασφάλ</w:t>
      </w:r>
      <w:r>
        <w:rPr>
          <w:rFonts w:eastAsia="Times New Roman"/>
          <w:bCs/>
          <w:shd w:val="clear" w:color="auto" w:fill="FFFFFF"/>
        </w:rPr>
        <w:t xml:space="preserve">εια. Και είναι στοιχείο λαϊκισμού, κύριε συνάδελφε, και για έναν λόγο παραπάνω. Διότι </w:t>
      </w:r>
      <w:r>
        <w:rPr>
          <w:rFonts w:eastAsia="Times New Roman"/>
          <w:bCs/>
          <w:shd w:val="clear" w:color="auto" w:fill="FFFFFF"/>
        </w:rPr>
        <w:t>εσείς,</w:t>
      </w:r>
      <w:r>
        <w:rPr>
          <w:rFonts w:eastAsia="Times New Roman"/>
          <w:bCs/>
          <w:shd w:val="clear" w:color="auto" w:fill="FFFFFF"/>
        </w:rPr>
        <w:t xml:space="preserve"> το 2014 είχατε ψηφίσει νόμο με το ίδιο σκεπτικό, δυνάμει του οποίου μπορούσαν να αφεθούν ελεύθεροι καταδικασθέντες για υποθέσεις ναρκωτικών</w:t>
      </w:r>
      <w:r>
        <w:rPr>
          <w:rFonts w:eastAsia="Times New Roman"/>
          <w:bCs/>
          <w:shd w:val="clear" w:color="auto" w:fill="FFFFFF"/>
        </w:rPr>
        <w:t>,</w:t>
      </w:r>
      <w:r>
        <w:rPr>
          <w:rFonts w:eastAsia="Times New Roman"/>
          <w:bCs/>
          <w:shd w:val="clear" w:color="auto" w:fill="FFFFFF"/>
        </w:rPr>
        <w:t xml:space="preserve"> με ποινή πάνω από δέκα χρόνια, δηλαδή για εμπορία ναρκωτικών. Εγώ, λοιπόν, δεν πέφτω σε αυτή την παγίδα του λαϊκισμού. </w:t>
      </w:r>
    </w:p>
    <w:p w14:paraId="396D63AB" w14:textId="77777777" w:rsidR="007768B5" w:rsidRDefault="0062705F">
      <w:pPr>
        <w:spacing w:line="600" w:lineRule="auto"/>
        <w:ind w:firstLine="720"/>
        <w:jc w:val="both"/>
        <w:rPr>
          <w:rFonts w:eastAsia="Times New Roman"/>
          <w:szCs w:val="24"/>
        </w:rPr>
      </w:pPr>
      <w:r>
        <w:rPr>
          <w:rFonts w:eastAsia="Times New Roman"/>
          <w:bCs/>
          <w:shd w:val="clear" w:color="auto" w:fill="FFFFFF"/>
        </w:rPr>
        <w:t>Λέω, λοιπόν, ότι με αυτόν τον τρόπο</w:t>
      </w:r>
      <w:r>
        <w:rPr>
          <w:rFonts w:eastAsia="Times New Roman"/>
          <w:bCs/>
          <w:shd w:val="clear" w:color="auto" w:fill="FFFFFF"/>
        </w:rPr>
        <w:t>,</w:t>
      </w:r>
      <w:r>
        <w:rPr>
          <w:rFonts w:eastAsia="Times New Roman"/>
          <w:bCs/>
          <w:shd w:val="clear" w:color="auto" w:fill="FFFFFF"/>
        </w:rPr>
        <w:t xml:space="preserve"> επήλθε μια αποσυμφόρηση στις φυλακές. Έχετε ερμηνεύσει λάθος -το έχω πει κατ’ επανάληψη στη Βουλή,</w:t>
      </w:r>
      <w:r>
        <w:rPr>
          <w:rFonts w:eastAsia="Times New Roman"/>
          <w:bCs/>
          <w:shd w:val="clear" w:color="auto" w:fill="FFFFFF"/>
        </w:rPr>
        <w:t xml:space="preserve"> αλλά δεν με παρακολουθείτε- τους αριθμούς</w:t>
      </w:r>
      <w:r>
        <w:rPr>
          <w:rFonts w:eastAsia="Times New Roman"/>
          <w:bCs/>
          <w:shd w:val="clear" w:color="auto" w:fill="FFFFFF"/>
        </w:rPr>
        <w:t>,</w:t>
      </w:r>
      <w:r>
        <w:rPr>
          <w:rFonts w:eastAsia="Times New Roman"/>
          <w:bCs/>
          <w:shd w:val="clear" w:color="auto" w:fill="FFFFFF"/>
        </w:rPr>
        <w:t xml:space="preserve"> τους οποίους αναφέρετε. Εμείς παραλάβαμε από εσάς, από την Κυβέρνηση Σαμαρά, περίπου </w:t>
      </w:r>
      <w:proofErr w:type="spellStart"/>
      <w:r>
        <w:rPr>
          <w:rFonts w:eastAsia="Times New Roman"/>
          <w:bCs/>
          <w:shd w:val="clear" w:color="auto" w:fill="FFFFFF"/>
        </w:rPr>
        <w:t>ενδεκάμισι</w:t>
      </w:r>
      <w:proofErr w:type="spellEnd"/>
      <w:r>
        <w:rPr>
          <w:rFonts w:eastAsia="Times New Roman"/>
          <w:bCs/>
          <w:shd w:val="clear" w:color="auto" w:fill="FFFFFF"/>
        </w:rPr>
        <w:t xml:space="preserve"> χιλιάδες κρατουμένους και αυτή την ώρα είναι περίπου εννιά χιλιάδες πεντακόσιοι. </w:t>
      </w:r>
    </w:p>
    <w:p w14:paraId="396D63A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Επομένως, μη μπερδεύετε αυτούς που</w:t>
      </w:r>
      <w:r>
        <w:rPr>
          <w:rFonts w:eastAsia="Times New Roman" w:cs="Times New Roman"/>
          <w:szCs w:val="24"/>
        </w:rPr>
        <w:t xml:space="preserve"> σε κάθε περίπτωση θα είχαν αφεθεί ελεύθεροι, διότι είχαν εκτίσει ένα μεγάλο μέρος της ποινής τους δυνάμει των διατάξεων του Κώδικα Ποι</w:t>
      </w:r>
      <w:r>
        <w:rPr>
          <w:rFonts w:eastAsia="Times New Roman" w:cs="Times New Roman"/>
          <w:szCs w:val="24"/>
        </w:rPr>
        <w:lastRenderedPageBreak/>
        <w:t xml:space="preserve">νικής Δικονομίας. Μάλιστα, είχα πει και στον κ. </w:t>
      </w:r>
      <w:proofErr w:type="spellStart"/>
      <w:r>
        <w:rPr>
          <w:rFonts w:eastAsia="Times New Roman" w:cs="Times New Roman"/>
          <w:szCs w:val="24"/>
        </w:rPr>
        <w:t>Δένδια</w:t>
      </w:r>
      <w:proofErr w:type="spellEnd"/>
      <w:r>
        <w:rPr>
          <w:rFonts w:eastAsia="Times New Roman" w:cs="Times New Roman"/>
          <w:szCs w:val="24"/>
        </w:rPr>
        <w:t xml:space="preserve"> ότι, ανεξάρτητα από το αν ήταν ο ΣΥΡΙΖΑ Κυβέρνηση, αυτοί θα είχαν </w:t>
      </w:r>
      <w:r>
        <w:rPr>
          <w:rFonts w:eastAsia="Times New Roman" w:cs="Times New Roman"/>
          <w:szCs w:val="24"/>
        </w:rPr>
        <w:t>απολυθεί σε κάθε περίπτωση, και εσείς να ήσασταν κυβέρνηση.</w:t>
      </w:r>
    </w:p>
    <w:p w14:paraId="396D63A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Επομένως, μην τα αθροίζετε αυτά και μην εμφανίζετε έναν αριθμό κρατουμένων δεκαπέντε χιλιάδες, όπως αναφέρατε στην ερώτησή σας. Το ακριβές νούμερο έπρεπε να το γνωρίζετε, γιατί έχετε θητεύσει στο </w:t>
      </w:r>
      <w:r>
        <w:rPr>
          <w:rFonts w:eastAsia="Times New Roman" w:cs="Times New Roman"/>
          <w:szCs w:val="24"/>
        </w:rPr>
        <w:t xml:space="preserve">Υπουργείο Δικαιοσύνης. Ήταν </w:t>
      </w:r>
      <w:proofErr w:type="spellStart"/>
      <w:r>
        <w:rPr>
          <w:rFonts w:eastAsia="Times New Roman" w:cs="Times New Roman"/>
          <w:szCs w:val="24"/>
        </w:rPr>
        <w:t>εντεκάμισι</w:t>
      </w:r>
      <w:proofErr w:type="spellEnd"/>
      <w:r>
        <w:rPr>
          <w:rFonts w:eastAsia="Times New Roman" w:cs="Times New Roman"/>
          <w:szCs w:val="24"/>
        </w:rPr>
        <w:t xml:space="preserve"> χιλιάδες.</w:t>
      </w:r>
    </w:p>
    <w:p w14:paraId="396D63AE" w14:textId="77777777" w:rsidR="007768B5" w:rsidRDefault="0062705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396D63AF"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και δευτερολογία.</w:t>
      </w:r>
    </w:p>
    <w:p w14:paraId="396D63B0"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w:t>
      </w:r>
      <w:r>
        <w:rPr>
          <w:rFonts w:eastAsia="Times New Roman" w:cs="Times New Roman"/>
          <w:b/>
          <w:szCs w:val="24"/>
        </w:rPr>
        <w:t>Δικαιωμάτων):</w:t>
      </w:r>
      <w:r>
        <w:rPr>
          <w:rFonts w:eastAsia="Times New Roman" w:cs="Times New Roman"/>
          <w:szCs w:val="24"/>
        </w:rPr>
        <w:t xml:space="preserve"> Το ζήτημα, λοιπόν, εδώ είναι ότι, πέρα από το γεγονός ότι έχει επέλθει μια εξισορρόπηση και μια διαχείριση αυτής της κατάστασης, η οποία έχει ξεπεράσει κάθε όριο, πλέον η χώρα</w:t>
      </w:r>
      <w:r>
        <w:rPr>
          <w:rFonts w:eastAsia="Times New Roman" w:cs="Times New Roman"/>
          <w:szCs w:val="24"/>
        </w:rPr>
        <w:t>,</w:t>
      </w:r>
      <w:r>
        <w:rPr>
          <w:rFonts w:eastAsia="Times New Roman" w:cs="Times New Roman"/>
          <w:szCs w:val="24"/>
        </w:rPr>
        <w:t xml:space="preserve"> όχι μόνο έχει δημιουργήσει δομές στα καταστήματα κράτησης, αλλά π</w:t>
      </w:r>
      <w:r>
        <w:rPr>
          <w:rFonts w:eastAsia="Times New Roman" w:cs="Times New Roman"/>
          <w:szCs w:val="24"/>
        </w:rPr>
        <w:t xml:space="preserve">λέον δεν κινδυνεύει και </w:t>
      </w:r>
      <w:r>
        <w:rPr>
          <w:rFonts w:eastAsia="Times New Roman" w:cs="Times New Roman"/>
          <w:szCs w:val="24"/>
        </w:rPr>
        <w:lastRenderedPageBreak/>
        <w:t xml:space="preserve">από καταδίκες από το Ευρωπαϊκό Δικαστήριο, που επί των ημερών σας ερχόταν η μια μετά την άλλη και αντί να δίνουμε αυτά τα χρήματα εκεί που τελικά υποχρεωνόμαστε από τις αποφάσεις των </w:t>
      </w:r>
      <w:proofErr w:type="spellStart"/>
      <w:r>
        <w:rPr>
          <w:rFonts w:eastAsia="Times New Roman" w:cs="Times New Roman"/>
          <w:szCs w:val="24"/>
        </w:rPr>
        <w:t>ευρωπαικών</w:t>
      </w:r>
      <w:proofErr w:type="spellEnd"/>
      <w:r>
        <w:rPr>
          <w:rFonts w:eastAsia="Times New Roman" w:cs="Times New Roman"/>
          <w:szCs w:val="24"/>
        </w:rPr>
        <w:t xml:space="preserve"> δικαστηρίων, καλύτερα θα ήταν να τα αξ</w:t>
      </w:r>
      <w:r>
        <w:rPr>
          <w:rFonts w:eastAsia="Times New Roman" w:cs="Times New Roman"/>
          <w:szCs w:val="24"/>
        </w:rPr>
        <w:t>ιοποιούμε σε δομές</w:t>
      </w:r>
      <w:r>
        <w:rPr>
          <w:rFonts w:eastAsia="Times New Roman" w:cs="Times New Roman"/>
          <w:szCs w:val="24"/>
        </w:rPr>
        <w:t>,</w:t>
      </w:r>
      <w:r>
        <w:rPr>
          <w:rFonts w:eastAsia="Times New Roman" w:cs="Times New Roman"/>
          <w:szCs w:val="24"/>
        </w:rPr>
        <w:t xml:space="preserve"> για να γίνουν τα καταστήματα κράτησης πραγματικά σωφρονιστικά ιδρύματα.</w:t>
      </w:r>
    </w:p>
    <w:p w14:paraId="396D63B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Θα συνεχίσω και στη δευτερολογία μου, κύριε Πρόεδρε.</w:t>
      </w:r>
    </w:p>
    <w:p w14:paraId="396D63B2"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Καραγκούνης έχει τον λόγο για τη δευτερολογία του.</w:t>
      </w:r>
    </w:p>
    <w:p w14:paraId="396D63B3"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ΚΩΝΣΤΑΝΤΙΝΟΣ ΚΑΡΑΓΚΟΥΝ</w:t>
      </w:r>
      <w:r>
        <w:rPr>
          <w:rFonts w:eastAsia="Times New Roman" w:cs="Times New Roman"/>
          <w:b/>
          <w:szCs w:val="24"/>
        </w:rPr>
        <w:t>ΗΣ:</w:t>
      </w:r>
      <w:r>
        <w:rPr>
          <w:rFonts w:eastAsia="Times New Roman" w:cs="Times New Roman"/>
          <w:szCs w:val="24"/>
        </w:rPr>
        <w:t xml:space="preserve"> Κύριε Υπουργέ, πραγματικά δεν πιστεύω στα αυτιά μου! Εκπλήσσομαι με την απάντηση που δίνετε. Όχι απλώς δεν μετανοείτε για τον νόμο Παρασκευόπουλου, αλλά προφανώς υπονοείτε ότι θα τον συνεχίσετε ως ισχύει. Να το διευκρινίσετε στη δευτερολογία </w:t>
      </w:r>
      <w:r>
        <w:rPr>
          <w:rFonts w:eastAsia="Times New Roman" w:cs="Times New Roman"/>
          <w:szCs w:val="24"/>
        </w:rPr>
        <w:t>σας,</w:t>
      </w:r>
      <w:r>
        <w:rPr>
          <w:rFonts w:eastAsia="Times New Roman" w:cs="Times New Roman"/>
          <w:szCs w:val="24"/>
        </w:rPr>
        <w:t xml:space="preserve"> για ν</w:t>
      </w:r>
      <w:r>
        <w:rPr>
          <w:rFonts w:eastAsia="Times New Roman" w:cs="Times New Roman"/>
          <w:szCs w:val="24"/>
        </w:rPr>
        <w:t>α καταλάβουμε και τι λέτε.</w:t>
      </w:r>
    </w:p>
    <w:p w14:paraId="396D63B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Στοιχείο λαϊκισμού, λέει, η ερώτησή μου.</w:t>
      </w:r>
    </w:p>
    <w:p w14:paraId="396D63B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Κύριε Υπουργέ, ακούστε μερικά παραδείγματα και περιστατικά. Γεωργιανός </w:t>
      </w:r>
      <w:proofErr w:type="spellStart"/>
      <w:r>
        <w:rPr>
          <w:rFonts w:eastAsia="Times New Roman" w:cs="Times New Roman"/>
          <w:szCs w:val="24"/>
        </w:rPr>
        <w:t>Ρομπέρτο</w:t>
      </w:r>
      <w:proofErr w:type="spellEnd"/>
      <w:r>
        <w:rPr>
          <w:rFonts w:eastAsia="Times New Roman" w:cs="Times New Roman"/>
          <w:szCs w:val="24"/>
        </w:rPr>
        <w:t xml:space="preserve"> </w:t>
      </w:r>
      <w:proofErr w:type="spellStart"/>
      <w:r>
        <w:rPr>
          <w:rFonts w:eastAsia="Times New Roman" w:cs="Times New Roman"/>
          <w:szCs w:val="24"/>
        </w:rPr>
        <w:t>Σοχακιάν</w:t>
      </w:r>
      <w:proofErr w:type="spellEnd"/>
      <w:r>
        <w:rPr>
          <w:rFonts w:eastAsia="Times New Roman" w:cs="Times New Roman"/>
          <w:szCs w:val="24"/>
        </w:rPr>
        <w:t>, εξέτιε ποινή πολυε</w:t>
      </w:r>
      <w:r>
        <w:rPr>
          <w:rFonts w:eastAsia="Times New Roman" w:cs="Times New Roman"/>
          <w:szCs w:val="24"/>
        </w:rPr>
        <w:lastRenderedPageBreak/>
        <w:t>τούς κάθειρξης για αδικήματα κατά της ιδιοκτησίας και ναρκωτικά. Χρησιμοποίησε τ</w:t>
      </w:r>
      <w:r>
        <w:rPr>
          <w:rFonts w:eastAsia="Times New Roman" w:cs="Times New Roman"/>
          <w:szCs w:val="24"/>
        </w:rPr>
        <w:t xml:space="preserve">ις ευεργετικές διατάξεις Παρασκευόπουλου, βγήκε εκτός φυλακής και σκότωσε τον </w:t>
      </w:r>
      <w:proofErr w:type="spellStart"/>
      <w:r>
        <w:rPr>
          <w:rFonts w:eastAsia="Times New Roman" w:cs="Times New Roman"/>
          <w:szCs w:val="24"/>
        </w:rPr>
        <w:t>εικοσιεπτάχρονο</w:t>
      </w:r>
      <w:proofErr w:type="spellEnd"/>
      <w:r>
        <w:rPr>
          <w:rFonts w:eastAsia="Times New Roman" w:cs="Times New Roman"/>
          <w:szCs w:val="24"/>
        </w:rPr>
        <w:t xml:space="preserve"> κοσμηματοπώλη στη Θεσσαλονίκη.</w:t>
      </w:r>
    </w:p>
    <w:p w14:paraId="396D63B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Δεύτερο παράδειγμα: Γεωργιανοί ληστές εξέτιαν ποινή κάθειρξης δέκα ετών για ληστείες και για παράνομη οπλοφορία, βγήκαν με τον νόμο</w:t>
      </w:r>
      <w:r>
        <w:rPr>
          <w:rFonts w:eastAsia="Times New Roman" w:cs="Times New Roman"/>
          <w:szCs w:val="24"/>
        </w:rPr>
        <w:t xml:space="preserve"> Παρασκευόπουλου και δολοφόνησαν τον εστιάτορα στην Ύδρα.</w:t>
      </w:r>
    </w:p>
    <w:p w14:paraId="396D63B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Δεν τα ξέρετε αυτά τα στοιχεία, κύριε Υπουργέ; Να ενημερωθείτε.</w:t>
      </w:r>
    </w:p>
    <w:p w14:paraId="396D63B8"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Μα, τι λέτε κύριε συνάδελφε; Αυτοί βγήκαν με </w:t>
      </w:r>
      <w:r>
        <w:rPr>
          <w:rFonts w:eastAsia="Times New Roman" w:cs="Times New Roman"/>
          <w:szCs w:val="24"/>
        </w:rPr>
        <w:t xml:space="preserve">βάση </w:t>
      </w:r>
      <w:r>
        <w:rPr>
          <w:rFonts w:eastAsia="Times New Roman" w:cs="Times New Roman"/>
          <w:szCs w:val="24"/>
        </w:rPr>
        <w:t>ευερ</w:t>
      </w:r>
      <w:r>
        <w:rPr>
          <w:rFonts w:eastAsia="Times New Roman" w:cs="Times New Roman"/>
          <w:szCs w:val="24"/>
        </w:rPr>
        <w:t>γετικές διατάξεις;</w:t>
      </w:r>
    </w:p>
    <w:p w14:paraId="396D63B9"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Το περιστατικό με τον Αφγανό το ξέρετε, κύριε Κοντονή, που επίσης εξέτιε ποινή φυλάκισης δέκα ετών για απόπειρα ανθρωποκτονίας και ληστεία και σκότωσε τη </w:t>
      </w:r>
      <w:proofErr w:type="spellStart"/>
      <w:r>
        <w:rPr>
          <w:rFonts w:eastAsia="Times New Roman" w:cs="Times New Roman"/>
          <w:szCs w:val="24"/>
        </w:rPr>
        <w:t>δεκαεννιάχρονη</w:t>
      </w:r>
      <w:proofErr w:type="spellEnd"/>
      <w:r>
        <w:rPr>
          <w:rFonts w:eastAsia="Times New Roman" w:cs="Times New Roman"/>
          <w:szCs w:val="24"/>
        </w:rPr>
        <w:t xml:space="preserve"> στη Γερμανία και δημιουργήθηκε και διπλωματικό επεισόδιο ανάμεσα στις δύο χώρες; Το γν</w:t>
      </w:r>
      <w:r>
        <w:rPr>
          <w:rFonts w:eastAsia="Times New Roman" w:cs="Times New Roman"/>
          <w:szCs w:val="24"/>
        </w:rPr>
        <w:t>ωρίζετε; Είναι στοιχεία λαϊκισμού αυτά;</w:t>
      </w:r>
    </w:p>
    <w:p w14:paraId="396D63B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Το περιστατικό με τον Νιγηριανό</w:t>
      </w:r>
      <w:r>
        <w:rPr>
          <w:rFonts w:eastAsia="Times New Roman" w:cs="Times New Roman"/>
          <w:szCs w:val="24"/>
        </w:rPr>
        <w:t>,</w:t>
      </w:r>
      <w:r>
        <w:rPr>
          <w:rFonts w:eastAsia="Times New Roman" w:cs="Times New Roman"/>
          <w:szCs w:val="24"/>
        </w:rPr>
        <w:t xml:space="preserve"> που πρόσφατα βγήκε -επίσης με δεκαετή κάθειρξη για ληστεία- και τρομοκρατούσε περιοχές στην Κυψέλη, στον Άγιο Παντελεήμονα, στους Αμπελοκήπους, το γνωρίζετε; Και λέτε ότι είναι στοιχε</w:t>
      </w:r>
      <w:r>
        <w:rPr>
          <w:rFonts w:eastAsia="Times New Roman" w:cs="Times New Roman"/>
          <w:szCs w:val="24"/>
        </w:rPr>
        <w:t>ίο λαϊκισμού; Να πάτε να πείτε στους οικείους τους, που έχασαν τους ανθρώπους τους, αν είναι στοιχείο λαϊκισμού αυτό που σας ρωτώ.</w:t>
      </w:r>
    </w:p>
    <w:p w14:paraId="396D63B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Είναι πολύ σοβαρό αυτό που σας λέω, κύριε Κοντονή, αλλά βλέπω ότι δεν έχετε καμμία διάθεση να κάνετε την οποιαδήποτε αναπροσα</w:t>
      </w:r>
      <w:r>
        <w:rPr>
          <w:rFonts w:eastAsia="Times New Roman" w:cs="Times New Roman"/>
          <w:szCs w:val="24"/>
        </w:rPr>
        <w:t>ρμογή τουλάχιστον, να πείτε ότι κάτι δεν πήγε καλά. Αυτό είναι το σχέδιο αντιμετώπισης του προβλήματος; Το αν από δεκαπέντε χιλιάδες πήγαν στους εννιά χιλιάδες;</w:t>
      </w:r>
    </w:p>
    <w:p w14:paraId="396D63B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Υπάρχει συγκεκριμένος τρόπος, κύριε Κοντονή, να το κάνετε αυτό. Να προωθήσετε, όπως είπα, το ηλ</w:t>
      </w:r>
      <w:r>
        <w:rPr>
          <w:rFonts w:eastAsia="Times New Roman" w:cs="Times New Roman"/>
          <w:szCs w:val="24"/>
        </w:rPr>
        <w:t xml:space="preserve">εκτρονικό </w:t>
      </w:r>
      <w:proofErr w:type="spellStart"/>
      <w:r>
        <w:rPr>
          <w:rFonts w:eastAsia="Times New Roman" w:cs="Times New Roman"/>
          <w:szCs w:val="24"/>
        </w:rPr>
        <w:t>βραχιολάκι</w:t>
      </w:r>
      <w:proofErr w:type="spellEnd"/>
      <w:r>
        <w:rPr>
          <w:rFonts w:eastAsia="Times New Roman" w:cs="Times New Roman"/>
          <w:szCs w:val="24"/>
        </w:rPr>
        <w:t xml:space="preserve">, να κάνετε την κοινωνική εργασία, να </w:t>
      </w:r>
      <w:proofErr w:type="spellStart"/>
      <w:r>
        <w:rPr>
          <w:rFonts w:eastAsia="Times New Roman" w:cs="Times New Roman"/>
          <w:szCs w:val="24"/>
        </w:rPr>
        <w:t>αποσυμφορήσετε</w:t>
      </w:r>
      <w:proofErr w:type="spellEnd"/>
      <w:r>
        <w:rPr>
          <w:rFonts w:eastAsia="Times New Roman" w:cs="Times New Roman"/>
          <w:szCs w:val="24"/>
        </w:rPr>
        <w:t xml:space="preserve"> διαφορετικά τις φυλακές, να ανοίξετε τα καταστήματα.</w:t>
      </w:r>
    </w:p>
    <w:p w14:paraId="396D63B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Σας το είπα και πριν: Πονάει χέρι, κόβει χέρι; Πραγματικά</w:t>
      </w:r>
      <w:r>
        <w:rPr>
          <w:rFonts w:eastAsia="Times New Roman" w:cs="Times New Roman"/>
          <w:szCs w:val="24"/>
        </w:rPr>
        <w:t>,</w:t>
      </w:r>
      <w:r>
        <w:rPr>
          <w:rFonts w:eastAsia="Times New Roman" w:cs="Times New Roman"/>
          <w:szCs w:val="24"/>
        </w:rPr>
        <w:t xml:space="preserve"> εκπλήσσομαι με την απάντησή σας. Περιμένω περισσότερες διευκρινίσεις.</w:t>
      </w:r>
    </w:p>
    <w:p w14:paraId="396D63B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Ευχαριστώ.</w:t>
      </w:r>
    </w:p>
    <w:p w14:paraId="396D63BF"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Έχετε τον λόγο, κύριε Κοντονή.</w:t>
      </w:r>
    </w:p>
    <w:p w14:paraId="396D63C0"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αντί να εκπλήσσεται ο ερωτών συνάδελφος</w:t>
      </w:r>
      <w:r>
        <w:rPr>
          <w:rFonts w:eastAsia="Times New Roman" w:cs="Times New Roman"/>
          <w:szCs w:val="24"/>
        </w:rPr>
        <w:t>,</w:t>
      </w:r>
      <w:r>
        <w:rPr>
          <w:rFonts w:eastAsia="Times New Roman" w:cs="Times New Roman"/>
          <w:szCs w:val="24"/>
        </w:rPr>
        <w:t xml:space="preserve"> καλό θα είναι να αντιληφθεί τι κατάσταση παρέ</w:t>
      </w:r>
      <w:r>
        <w:rPr>
          <w:rFonts w:eastAsia="Times New Roman" w:cs="Times New Roman"/>
          <w:szCs w:val="24"/>
        </w:rPr>
        <w:t>δωσε η κυβέρνηση</w:t>
      </w:r>
      <w:r>
        <w:rPr>
          <w:rFonts w:eastAsia="Times New Roman" w:cs="Times New Roman"/>
          <w:szCs w:val="24"/>
        </w:rPr>
        <w:t>,</w:t>
      </w:r>
      <w:r>
        <w:rPr>
          <w:rFonts w:eastAsia="Times New Roman" w:cs="Times New Roman"/>
          <w:szCs w:val="24"/>
        </w:rPr>
        <w:t xml:space="preserve"> στην οποία συμμετείχε</w:t>
      </w:r>
      <w:r>
        <w:rPr>
          <w:rFonts w:eastAsia="Times New Roman" w:cs="Times New Roman"/>
          <w:szCs w:val="24"/>
        </w:rPr>
        <w:t>,</w:t>
      </w:r>
      <w:r>
        <w:rPr>
          <w:rFonts w:eastAsia="Times New Roman" w:cs="Times New Roman"/>
          <w:szCs w:val="24"/>
        </w:rPr>
        <w:t xml:space="preserve"> όσον αφορά στις φυλακές.</w:t>
      </w:r>
    </w:p>
    <w:p w14:paraId="396D63C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Παρέδωσε μια κατάσταση που -επαναλαμβάνω- βρισκόμαστε μπροστά σε συνεχείς καταδίκες της χώρας, εκτός και αν θεωρεί τιμή αυτό που γινόταν, το να σέρνεται δηλαδή η χώρα στο Ευρωπαϊκό Δικαστήρι</w:t>
      </w:r>
      <w:r>
        <w:rPr>
          <w:rFonts w:eastAsia="Times New Roman" w:cs="Times New Roman"/>
          <w:szCs w:val="24"/>
        </w:rPr>
        <w:t>ο και να καταδικάζεται με κατηγορίες</w:t>
      </w:r>
      <w:r>
        <w:rPr>
          <w:rFonts w:eastAsia="Times New Roman" w:cs="Times New Roman"/>
          <w:szCs w:val="24"/>
        </w:rPr>
        <w:t>,</w:t>
      </w:r>
      <w:r>
        <w:rPr>
          <w:rFonts w:eastAsia="Times New Roman" w:cs="Times New Roman"/>
          <w:szCs w:val="24"/>
        </w:rPr>
        <w:t xml:space="preserve"> οι οποίες ξεπερνούν οποιοδήποτε κράτος δικαίου.</w:t>
      </w:r>
    </w:p>
    <w:p w14:paraId="396D63C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Θέλω, λοιπόν, να σας πω, κύριε συνάδελφε, ότι από αυτά τα παραδείγματα που αναφέρατε</w:t>
      </w:r>
      <w:r>
        <w:rPr>
          <w:rFonts w:eastAsia="Times New Roman" w:cs="Times New Roman"/>
          <w:szCs w:val="24"/>
        </w:rPr>
        <w:t>,</w:t>
      </w:r>
      <w:r>
        <w:rPr>
          <w:rFonts w:eastAsia="Times New Roman" w:cs="Times New Roman"/>
          <w:szCs w:val="24"/>
        </w:rPr>
        <w:t xml:space="preserve"> τα μισά και παραπάνω δεν είναι ο νόμος Παρασκευόπουλου</w:t>
      </w:r>
      <w:r>
        <w:rPr>
          <w:rFonts w:eastAsia="Times New Roman" w:cs="Times New Roman"/>
          <w:szCs w:val="24"/>
        </w:rPr>
        <w:t>,</w:t>
      </w:r>
      <w:r>
        <w:rPr>
          <w:rFonts w:eastAsia="Times New Roman" w:cs="Times New Roman"/>
          <w:szCs w:val="24"/>
        </w:rPr>
        <w:t xml:space="preserve"> όσον αφορά τις ευεργετικές δ</w:t>
      </w:r>
      <w:r>
        <w:rPr>
          <w:rFonts w:eastAsia="Times New Roman" w:cs="Times New Roman"/>
          <w:szCs w:val="24"/>
        </w:rPr>
        <w:t>ιατάξεις</w:t>
      </w:r>
      <w:r>
        <w:rPr>
          <w:rFonts w:eastAsia="Times New Roman" w:cs="Times New Roman"/>
          <w:szCs w:val="24"/>
        </w:rPr>
        <w:t>,</w:t>
      </w:r>
      <w:r>
        <w:rPr>
          <w:rFonts w:eastAsia="Times New Roman" w:cs="Times New Roman"/>
          <w:szCs w:val="24"/>
        </w:rPr>
        <w:t xml:space="preserve"> που επιπλέον εισήγαγε η Κυβέρνηση σε αυτά που είχατε ήδη νομοθετήσει εσείς. Ήταν οι δύο περιπτώσεις</w:t>
      </w:r>
      <w:r>
        <w:rPr>
          <w:rFonts w:eastAsia="Times New Roman" w:cs="Times New Roman"/>
          <w:szCs w:val="24"/>
        </w:rPr>
        <w:t>,</w:t>
      </w:r>
      <w:r>
        <w:rPr>
          <w:rFonts w:eastAsia="Times New Roman" w:cs="Times New Roman"/>
          <w:szCs w:val="24"/>
        </w:rPr>
        <w:t xml:space="preserve"> εκ των οποίων εγώ γνωρίζω τη μια. Για την άλλη</w:t>
      </w:r>
      <w:r>
        <w:rPr>
          <w:rFonts w:eastAsia="Times New Roman" w:cs="Times New Roman"/>
          <w:szCs w:val="24"/>
        </w:rPr>
        <w:t>,</w:t>
      </w:r>
      <w:r>
        <w:rPr>
          <w:rFonts w:eastAsia="Times New Roman" w:cs="Times New Roman"/>
          <w:szCs w:val="24"/>
        </w:rPr>
        <w:t xml:space="preserve"> δεν μας διευκρινίζετε ποια περίπτωση είναι, αν ήταν καταδικασθ</w:t>
      </w:r>
      <w:r>
        <w:rPr>
          <w:rFonts w:eastAsia="Times New Roman" w:cs="Times New Roman"/>
          <w:szCs w:val="24"/>
        </w:rPr>
        <w:t>είς</w:t>
      </w:r>
      <w:r>
        <w:rPr>
          <w:rFonts w:eastAsia="Times New Roman" w:cs="Times New Roman"/>
          <w:szCs w:val="24"/>
        </w:rPr>
        <w:t xml:space="preserve">. Παραμένει ακόμα αυτή η </w:t>
      </w:r>
      <w:r>
        <w:rPr>
          <w:rFonts w:eastAsia="Times New Roman" w:cs="Times New Roman"/>
          <w:szCs w:val="24"/>
        </w:rPr>
        <w:lastRenderedPageBreak/>
        <w:t xml:space="preserve">ομίχλη </w:t>
      </w:r>
      <w:r>
        <w:rPr>
          <w:rFonts w:eastAsia="Times New Roman" w:cs="Times New Roman"/>
          <w:szCs w:val="24"/>
        </w:rPr>
        <w:t>στην ερώτησή σας. Αν θέλετε, πείτε μας κάποια στιγμή αν ήταν καταδικασθείς, αν έπρεπε να είναι προσωρινά κρατούμενος, εκτός και αν δεν ξέρετε και κάνετε ερωτήσεις γενικώς, «στον αέρα».</w:t>
      </w:r>
    </w:p>
    <w:p w14:paraId="396D63C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Εκείνο που έχει σημασία -και σας το λέω για πολλοστή φορά- είναι ότι υπ</w:t>
      </w:r>
      <w:r>
        <w:rPr>
          <w:rFonts w:eastAsia="Times New Roman" w:cs="Times New Roman"/>
          <w:szCs w:val="24"/>
        </w:rPr>
        <w:t>άρχουν κρατούμενοι, οι οποίοι ανεξαρτήτως των επιπλέον διατάξεων του νόμου Παρασκευόπουλου, θα είχαν αφεθεί ελεύθεροι</w:t>
      </w:r>
      <w:r>
        <w:rPr>
          <w:rFonts w:eastAsia="Times New Roman" w:cs="Times New Roman"/>
          <w:szCs w:val="24"/>
        </w:rPr>
        <w:t>,</w:t>
      </w:r>
      <w:r>
        <w:rPr>
          <w:rFonts w:eastAsia="Times New Roman" w:cs="Times New Roman"/>
          <w:szCs w:val="24"/>
        </w:rPr>
        <w:t xml:space="preserve"> δυνάμει των διατάξεων του Κώδικα Ποινικής Δικονομίας, όπως ισχύουν. Δεν θέλετε να το καταλάβετε. Όλα αυτά τα αθροίζετε και ανεβάζετε τον </w:t>
      </w:r>
      <w:r>
        <w:rPr>
          <w:rFonts w:eastAsia="Times New Roman" w:cs="Times New Roman"/>
          <w:szCs w:val="24"/>
        </w:rPr>
        <w:t>αριθμό των κρατουμένων στις δεκαπέντε χιλιάδες, ενώ σας λέω ότι η κατάσταση που μας παραδώσατε δεν ήταν τόσο χάλια όσο περιγράφετε. Ήταν στις έντεκα χιλιάδες πεντακόσιες. Καταλάβετέ το. Για καλό δικό σας το λέω, αν θέλετε να το καταλάβετε, γιατί αν σ’ αυτέ</w:t>
      </w:r>
      <w:r>
        <w:rPr>
          <w:rFonts w:eastAsia="Times New Roman" w:cs="Times New Roman"/>
          <w:szCs w:val="24"/>
        </w:rPr>
        <w:t>ς τις φυλακές είχατε δεκαπέντε χιλιάδες κρατούμενους, τότε μιλάμε για κολαστήρια, κύριε συνάδελφε, κατά κυριολεξία.</w:t>
      </w:r>
    </w:p>
    <w:p w14:paraId="396D63C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Εκείνο που θέλω, λοιπόν, να σας πω είναι να μη λέτε σε εμάς να μετανοήσουμε. Δεν ξέρω αν είστε επηρεασμένοι από το κλίμα της Μεγάλης </w:t>
      </w:r>
      <w:r>
        <w:rPr>
          <w:rFonts w:eastAsia="Times New Roman" w:cs="Times New Roman"/>
          <w:szCs w:val="24"/>
        </w:rPr>
        <w:t>Εβδομάδ</w:t>
      </w:r>
      <w:r>
        <w:rPr>
          <w:rFonts w:eastAsia="Times New Roman" w:cs="Times New Roman"/>
          <w:szCs w:val="24"/>
        </w:rPr>
        <w:t xml:space="preserve">ας, </w:t>
      </w:r>
      <w:r>
        <w:rPr>
          <w:rFonts w:eastAsia="Times New Roman" w:cs="Times New Roman"/>
          <w:szCs w:val="24"/>
        </w:rPr>
        <w:t xml:space="preserve">που έρχεται! Αν κάποιος πρέπει </w:t>
      </w:r>
      <w:r>
        <w:rPr>
          <w:rFonts w:eastAsia="Times New Roman" w:cs="Times New Roman"/>
          <w:szCs w:val="24"/>
        </w:rPr>
        <w:lastRenderedPageBreak/>
        <w:t>να μετανοήσει</w:t>
      </w:r>
      <w:r>
        <w:rPr>
          <w:rFonts w:eastAsia="Times New Roman" w:cs="Times New Roman"/>
          <w:szCs w:val="24"/>
        </w:rPr>
        <w:t>,</w:t>
      </w:r>
      <w:r>
        <w:rPr>
          <w:rFonts w:eastAsia="Times New Roman" w:cs="Times New Roman"/>
          <w:szCs w:val="24"/>
        </w:rPr>
        <w:t xml:space="preserve"> είστε εσείς για τις απάνθρωπες συνθήκες στις φυλακές</w:t>
      </w:r>
      <w:r>
        <w:rPr>
          <w:rFonts w:eastAsia="Times New Roman" w:cs="Times New Roman"/>
          <w:szCs w:val="24"/>
        </w:rPr>
        <w:t>,</w:t>
      </w:r>
      <w:r>
        <w:rPr>
          <w:rFonts w:eastAsia="Times New Roman" w:cs="Times New Roman"/>
          <w:szCs w:val="24"/>
        </w:rPr>
        <w:t xml:space="preserve"> που επικρατούσαν επί τόσα χρόνια και για την παντελή αδυναμία να θεσπίσετε ένα πλαίσιο και μία στρατηγική για τις φυλακές.</w:t>
      </w:r>
    </w:p>
    <w:p w14:paraId="396D63C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Για παράδειγμα, κύριε συνάδελ</w:t>
      </w:r>
      <w:r>
        <w:rPr>
          <w:rFonts w:eastAsia="Times New Roman" w:cs="Times New Roman"/>
          <w:szCs w:val="24"/>
        </w:rPr>
        <w:t xml:space="preserve">φε, τι είχατε κάνει με το Σωφρονιστικό Κώδικα; Τίποτα! Τι είχατε κάνει σχετικά με ένα σχέδιο στρατηγικής αντιμετώπισης των προβλημάτων; Τίποτα! </w:t>
      </w:r>
    </w:p>
    <w:p w14:paraId="396D63C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Λέτε εδώ για το σύστημα </w:t>
      </w:r>
      <w:proofErr w:type="spellStart"/>
      <w:r>
        <w:rPr>
          <w:rFonts w:eastAsia="Times New Roman" w:cs="Times New Roman"/>
          <w:szCs w:val="24"/>
        </w:rPr>
        <w:t>γεωεντοπισμού</w:t>
      </w:r>
      <w:proofErr w:type="spellEnd"/>
      <w:r>
        <w:rPr>
          <w:rFonts w:eastAsia="Times New Roman" w:cs="Times New Roman"/>
          <w:szCs w:val="24"/>
        </w:rPr>
        <w:t xml:space="preserve">, το </w:t>
      </w:r>
      <w:proofErr w:type="spellStart"/>
      <w:r>
        <w:rPr>
          <w:rFonts w:eastAsia="Times New Roman" w:cs="Times New Roman"/>
          <w:szCs w:val="24"/>
        </w:rPr>
        <w:t>βραχιολάκι</w:t>
      </w:r>
      <w:proofErr w:type="spellEnd"/>
      <w:r>
        <w:rPr>
          <w:rFonts w:eastAsia="Times New Roman" w:cs="Times New Roman"/>
          <w:szCs w:val="24"/>
        </w:rPr>
        <w:t xml:space="preserve">. Το </w:t>
      </w:r>
      <w:proofErr w:type="spellStart"/>
      <w:r>
        <w:rPr>
          <w:rFonts w:eastAsia="Times New Roman" w:cs="Times New Roman"/>
          <w:szCs w:val="24"/>
        </w:rPr>
        <w:t>βραχιολάκι</w:t>
      </w:r>
      <w:proofErr w:type="spellEnd"/>
      <w:r>
        <w:rPr>
          <w:rFonts w:eastAsia="Times New Roman" w:cs="Times New Roman"/>
          <w:szCs w:val="24"/>
        </w:rPr>
        <w:t xml:space="preserve"> ισχύει. Όποιοι θέλουν να κάνουν χρήση, κάνο</w:t>
      </w:r>
      <w:r>
        <w:rPr>
          <w:rFonts w:eastAsia="Times New Roman" w:cs="Times New Roman"/>
          <w:szCs w:val="24"/>
        </w:rPr>
        <w:t xml:space="preserve">υν χρήση και οι δικαστικές </w:t>
      </w:r>
      <w:r>
        <w:rPr>
          <w:rFonts w:eastAsia="Times New Roman" w:cs="Times New Roman"/>
          <w:szCs w:val="24"/>
        </w:rPr>
        <w:t xml:space="preserve">αρχές </w:t>
      </w:r>
      <w:r>
        <w:rPr>
          <w:rFonts w:eastAsia="Times New Roman" w:cs="Times New Roman"/>
          <w:szCs w:val="24"/>
        </w:rPr>
        <w:t xml:space="preserve">το προωθούν. </w:t>
      </w:r>
    </w:p>
    <w:p w14:paraId="396D63C7"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Όσον αφορά δε</w:t>
      </w:r>
      <w:r>
        <w:rPr>
          <w:rFonts w:eastAsia="Times New Roman" w:cs="Times New Roman"/>
          <w:szCs w:val="24"/>
        </w:rPr>
        <w:t>,</w:t>
      </w:r>
      <w:r>
        <w:rPr>
          <w:rFonts w:eastAsia="Times New Roman" w:cs="Times New Roman"/>
          <w:szCs w:val="24"/>
        </w:rPr>
        <w:t xml:space="preserve"> το θέμα των αγροτικών φυλακών, αυτά που παραλάβαμε εμείς, τα επεκτείνουμε. Έχουμε πει ότι άμεσα θα λειτουργήσουν και γυναικείες αγροτικές φυλακές. </w:t>
      </w:r>
    </w:p>
    <w:p w14:paraId="396D63C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Όλα αυτά για εσάς είναι άγνωστα; Δεν τα ξέρετε</w:t>
      </w:r>
      <w:r>
        <w:rPr>
          <w:rFonts w:eastAsia="Times New Roman" w:cs="Times New Roman"/>
          <w:szCs w:val="24"/>
        </w:rPr>
        <w:t xml:space="preserve">; Και καλά, δεν ξέρετε την πολιτική της Κυβέρνησης που την έχουμε παραθέσει κατ’ επανάληψη. Το τι κάνετε εσείς δεν το γνωρίζετε; Δεν γνωρίζετε σε τι σημείο είχατε φέρει τα σωφρονιστικά καταστήματα; </w:t>
      </w:r>
    </w:p>
    <w:p w14:paraId="396D63C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σας πω για άλλη μία φορά</w:t>
      </w:r>
      <w:r>
        <w:rPr>
          <w:rFonts w:eastAsia="Times New Roman" w:cs="Times New Roman"/>
          <w:szCs w:val="24"/>
        </w:rPr>
        <w:t>,</w:t>
      </w:r>
      <w:r>
        <w:rPr>
          <w:rFonts w:eastAsia="Times New Roman" w:cs="Times New Roman"/>
          <w:szCs w:val="24"/>
        </w:rPr>
        <w:t xml:space="preserve"> ότι η αποσυμφό</w:t>
      </w:r>
      <w:r>
        <w:rPr>
          <w:rFonts w:eastAsia="Times New Roman" w:cs="Times New Roman"/>
          <w:szCs w:val="24"/>
        </w:rPr>
        <w:t>ρηση για μας δεν είναι σκοπός, αλλά το μέσο</w:t>
      </w:r>
      <w:r>
        <w:rPr>
          <w:rFonts w:eastAsia="Times New Roman" w:cs="Times New Roman"/>
          <w:szCs w:val="24"/>
        </w:rPr>
        <w:t>,</w:t>
      </w:r>
      <w:r>
        <w:rPr>
          <w:rFonts w:eastAsia="Times New Roman" w:cs="Times New Roman"/>
          <w:szCs w:val="24"/>
        </w:rPr>
        <w:t xml:space="preserve"> για να επιτύχουμε καλύτερες συνθήκες διαβίωσης των κρατουμένων στη φυλακή, αλλά και δυνατότητες δράσεων.</w:t>
      </w:r>
    </w:p>
    <w:p w14:paraId="396D63C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Αυτήν την ώρα, κύριε συνάδελφε -μια και δεν το γνωρίζετε ούτε αυτό- γίνεται προσπάθεια να υπάρξουν σε όλα </w:t>
      </w:r>
      <w:r>
        <w:rPr>
          <w:rFonts w:eastAsia="Times New Roman" w:cs="Times New Roman"/>
          <w:szCs w:val="24"/>
        </w:rPr>
        <w:t>τα σωφρονιστικά καταστήματα σχολεία δεύτερης ευκαιρίας. Μάλιστα, έλαβα σήμερα -γι’ αυτό το έχω μαζί μου- ένα βιβλίο με ποιήματα κρατουμένων, με μία πάρα πολύ θερμή αφιέρωση, ακριβώς γιατί δίνεται η δυνατότητα να υπάρχουν και τέτοιες δράσεις μέσα στις φυλακ</w:t>
      </w:r>
      <w:r>
        <w:rPr>
          <w:rFonts w:eastAsia="Times New Roman" w:cs="Times New Roman"/>
          <w:szCs w:val="24"/>
        </w:rPr>
        <w:t xml:space="preserve">ές, διότι για </w:t>
      </w:r>
      <w:r>
        <w:rPr>
          <w:rFonts w:eastAsia="Times New Roman" w:cs="Times New Roman"/>
          <w:szCs w:val="24"/>
        </w:rPr>
        <w:t>μας,</w:t>
      </w:r>
      <w:r>
        <w:rPr>
          <w:rFonts w:eastAsia="Times New Roman" w:cs="Times New Roman"/>
          <w:szCs w:val="24"/>
        </w:rPr>
        <w:t xml:space="preserve"> ο χώρος των φυλακών πρέπει να είναι ένας χώρος σωφρονισμού και αποκατάστασης ορισμένων αξιών</w:t>
      </w:r>
      <w:r>
        <w:rPr>
          <w:rFonts w:eastAsia="Times New Roman" w:cs="Times New Roman"/>
          <w:szCs w:val="24"/>
        </w:rPr>
        <w:t>,</w:t>
      </w:r>
      <w:r>
        <w:rPr>
          <w:rFonts w:eastAsia="Times New Roman" w:cs="Times New Roman"/>
          <w:szCs w:val="24"/>
        </w:rPr>
        <w:t xml:space="preserve"> που για ορισμένους ανθρώπους έχουν χαθεί προσωρινά.</w:t>
      </w:r>
    </w:p>
    <w:p w14:paraId="396D63C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τελειώνοντας θέλω να πω μεταξύ των άλλων, επειδή ερωτήθηκα σχετικά με την </w:t>
      </w:r>
      <w:r>
        <w:rPr>
          <w:rFonts w:eastAsia="Times New Roman" w:cs="Times New Roman"/>
          <w:szCs w:val="24"/>
        </w:rPr>
        <w:t>επέκταση του νόμου Παρασκευόπουλου, ότι βεβαίως και θα συνεχίσει η ισχύς του νόμου. Θέλω να τονίσω ότι</w:t>
      </w:r>
      <w:r>
        <w:rPr>
          <w:rFonts w:eastAsia="Times New Roman" w:cs="Times New Roman"/>
          <w:szCs w:val="24"/>
        </w:rPr>
        <w:t>,</w:t>
      </w:r>
      <w:r>
        <w:rPr>
          <w:rFonts w:eastAsia="Times New Roman" w:cs="Times New Roman"/>
          <w:szCs w:val="24"/>
        </w:rPr>
        <w:t xml:space="preserve"> εκτός από τις εξαιρέσεις</w:t>
      </w:r>
      <w:r>
        <w:rPr>
          <w:rFonts w:eastAsia="Times New Roman" w:cs="Times New Roman"/>
          <w:szCs w:val="24"/>
        </w:rPr>
        <w:t>,</w:t>
      </w:r>
      <w:r>
        <w:rPr>
          <w:rFonts w:eastAsia="Times New Roman" w:cs="Times New Roman"/>
          <w:szCs w:val="24"/>
        </w:rPr>
        <w:t xml:space="preserve"> τις οποίες ήδη προβλέπει για τις περιπτώσεις των ανθρώπων που έχουν υποπέσει σε κακούργημα σεξουαλικής κακοποίησης ανηλίκων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ήδη το </w:t>
      </w:r>
      <w:r>
        <w:rPr>
          <w:rFonts w:eastAsia="Times New Roman" w:cs="Times New Roman"/>
          <w:szCs w:val="24"/>
        </w:rPr>
        <w:lastRenderedPageBreak/>
        <w:t>προβλέπει ο νόμος και δεν μπορούν να κάνουν χρήση των ευεργετικών διατάξεων, μελετούμε να επεκταθεί αυτό και στις περιπτώσεις των ανθρωποκτονιών</w:t>
      </w:r>
      <w:r>
        <w:rPr>
          <w:rFonts w:eastAsia="Times New Roman" w:cs="Times New Roman"/>
          <w:szCs w:val="24"/>
        </w:rPr>
        <w:t>,</w:t>
      </w:r>
      <w:r>
        <w:rPr>
          <w:rFonts w:eastAsia="Times New Roman" w:cs="Times New Roman"/>
          <w:szCs w:val="24"/>
        </w:rPr>
        <w:t xml:space="preserve"> που θα έχουν ορισμένα χαρακτηριστικά, όπως και αυτό του βιασμού.</w:t>
      </w:r>
    </w:p>
    <w:p w14:paraId="396D63C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Επομένως, θέλω να σας πω ότι η Κυβέ</w:t>
      </w:r>
      <w:r>
        <w:rPr>
          <w:rFonts w:eastAsia="Times New Roman" w:cs="Times New Roman"/>
          <w:szCs w:val="24"/>
        </w:rPr>
        <w:t xml:space="preserve">ρνηση παίρνει όλα εκείνα τα μέτρα που πρέπει. Υπάρχει απόλυτη θεσμική θωράκιση στο νομοθετικό πλαίσιο. Σε κάθε περίπτωση, αν μιλάμε γι’ αυτό που ρωτάτε -που ακόμα δεν μας το έχετε διευκρινίσει- αν δηλαδή ήταν ανάπηρος ο συγκεκριμένος τον οποίο περιγράφετε </w:t>
      </w:r>
      <w:r>
        <w:rPr>
          <w:rFonts w:eastAsia="Times New Roman" w:cs="Times New Roman"/>
          <w:szCs w:val="24"/>
        </w:rPr>
        <w:t>στην ερώτησή σας, η πιστοποίηση το</w:t>
      </w:r>
      <w:r>
        <w:rPr>
          <w:rFonts w:eastAsia="Times New Roman" w:cs="Times New Roman"/>
          <w:szCs w:val="24"/>
        </w:rPr>
        <w:t>ύ</w:t>
      </w:r>
      <w:r>
        <w:rPr>
          <w:rFonts w:eastAsia="Times New Roman" w:cs="Times New Roman"/>
          <w:szCs w:val="24"/>
        </w:rPr>
        <w:t xml:space="preserve"> ότι υπήρχε αναπηρία έγινε από κρατικό ίδρυμα. Ως εκ τούτου, αν υπέπεσε σε δεύτερο αδίκημα, τότε γνωρίζετε πολύ καλά ότι δεν μπορεί να κάνει χρήση πλέον ευεργετικών διατάξεων.</w:t>
      </w:r>
    </w:p>
    <w:p w14:paraId="396D63C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Εκείνο που θέλω να σας πω είναι ότι αυτή την </w:t>
      </w:r>
      <w:r>
        <w:rPr>
          <w:rFonts w:eastAsia="Times New Roman" w:cs="Times New Roman"/>
          <w:szCs w:val="24"/>
        </w:rPr>
        <w:t>ώρα στα σωφρονιστικά καταστήματα στην Ελλάδα υπάρχει ένα εκτεταμένο δίκτυο δράσεων και πολιτικών</w:t>
      </w:r>
      <w:r>
        <w:rPr>
          <w:rFonts w:eastAsia="Times New Roman" w:cs="Times New Roman"/>
          <w:szCs w:val="24"/>
        </w:rPr>
        <w:t>,</w:t>
      </w:r>
      <w:r>
        <w:rPr>
          <w:rFonts w:eastAsia="Times New Roman" w:cs="Times New Roman"/>
          <w:szCs w:val="24"/>
        </w:rPr>
        <w:t xml:space="preserve"> όχι για την αποσυμφόρηση, αλλά για την αποκατάσταση αυτών των ιδρυμάτων σε σωφρονιστικά καταστήματα, ούτως ώστε αυτοί οι άνθρωποι</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κρατούνται</w:t>
      </w:r>
      <w:r>
        <w:rPr>
          <w:rFonts w:eastAsia="Times New Roman" w:cs="Times New Roman"/>
          <w:szCs w:val="24"/>
        </w:rPr>
        <w:t>,</w:t>
      </w:r>
      <w:r>
        <w:rPr>
          <w:rFonts w:eastAsia="Times New Roman" w:cs="Times New Roman"/>
          <w:szCs w:val="24"/>
        </w:rPr>
        <w:t xml:space="preserve"> να απ</w:t>
      </w:r>
      <w:r>
        <w:rPr>
          <w:rFonts w:eastAsia="Times New Roman" w:cs="Times New Roman"/>
          <w:szCs w:val="24"/>
        </w:rPr>
        <w:t>οδίδονται στην κοινωνία</w:t>
      </w:r>
      <w:r>
        <w:rPr>
          <w:rFonts w:eastAsia="Times New Roman" w:cs="Times New Roman"/>
          <w:szCs w:val="24"/>
        </w:rPr>
        <w:t>,</w:t>
      </w:r>
      <w:r>
        <w:rPr>
          <w:rFonts w:eastAsia="Times New Roman" w:cs="Times New Roman"/>
          <w:szCs w:val="24"/>
        </w:rPr>
        <w:t xml:space="preserve"> χωρίς την πιθανότητα </w:t>
      </w:r>
      <w:r>
        <w:rPr>
          <w:rFonts w:eastAsia="Times New Roman" w:cs="Times New Roman"/>
          <w:szCs w:val="24"/>
        </w:rPr>
        <w:lastRenderedPageBreak/>
        <w:t xml:space="preserve">να επανέλθουν, δηλαδή χωρίς την πιθανότητα να υποπέσουν σε νέα αδικήματα. </w:t>
      </w:r>
    </w:p>
    <w:p w14:paraId="396D63C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Έχουμε επίγνωση ότι ορισμένοι από αυτούς -διεθνώς ισχύει- θα υποπέσουν σε αδικήματα. Αυτό, όμως, δεν σημαίνει ότι θα πρέπει να ανασταλε</w:t>
      </w:r>
      <w:r>
        <w:rPr>
          <w:rFonts w:eastAsia="Times New Roman" w:cs="Times New Roman"/>
          <w:szCs w:val="24"/>
        </w:rPr>
        <w:t>ί μια σωφρονιστική πολιτική</w:t>
      </w:r>
      <w:r>
        <w:rPr>
          <w:rFonts w:eastAsia="Times New Roman" w:cs="Times New Roman"/>
          <w:szCs w:val="24"/>
        </w:rPr>
        <w:t>,</w:t>
      </w:r>
      <w:r>
        <w:rPr>
          <w:rFonts w:eastAsia="Times New Roman" w:cs="Times New Roman"/>
          <w:szCs w:val="24"/>
        </w:rPr>
        <w:t xml:space="preserve"> η οποία ήδη, κύριε συνάδελφε, έχει αποδώσει καρπούς. Μπορείτε, λοιπόν, να κάνετε μια επίσκεψη εσείς στα σωφρονιστικά καταστήματα και να δείτε σε τι χάλια τα παραδώσατε και σε τι κατάσταση είναι σήμερα.</w:t>
      </w:r>
    </w:p>
    <w:p w14:paraId="396D63CF" w14:textId="77777777" w:rsidR="007768B5" w:rsidRDefault="0062705F">
      <w:pPr>
        <w:spacing w:line="600" w:lineRule="auto"/>
        <w:ind w:firstLine="720"/>
        <w:jc w:val="both"/>
        <w:rPr>
          <w:rFonts w:eastAsia="Times New Roman"/>
          <w:szCs w:val="24"/>
        </w:rPr>
      </w:pPr>
      <w:r>
        <w:rPr>
          <w:rFonts w:eastAsia="Times New Roman"/>
          <w:szCs w:val="24"/>
        </w:rPr>
        <w:t>Ευχαριστώ πολύ, κύριε Πρό</w:t>
      </w:r>
      <w:r>
        <w:rPr>
          <w:rFonts w:eastAsia="Times New Roman"/>
          <w:szCs w:val="24"/>
        </w:rPr>
        <w:t>εδρε.</w:t>
      </w:r>
    </w:p>
    <w:p w14:paraId="396D63D0" w14:textId="77777777" w:rsidR="007768B5" w:rsidRDefault="0062705F">
      <w:pPr>
        <w:spacing w:line="600" w:lineRule="auto"/>
        <w:ind w:firstLine="720"/>
        <w:jc w:val="both"/>
        <w:rPr>
          <w:rFonts w:eastAsia="Times New Roman" w:cs="Times New Roman"/>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 xml:space="preserve">αίθουσας </w:t>
      </w:r>
      <w:r>
        <w:rPr>
          <w:rFonts w:eastAsia="Times New Roman" w:cs="Times New Roman"/>
        </w:rPr>
        <w:t>«ΕΛΕΥΘΕΡΙΟΣ ΒΕΝΙΖΕΛΟΣ» και ενημερ</w:t>
      </w:r>
      <w:r>
        <w:rPr>
          <w:rFonts w:eastAsia="Times New Roman" w:cs="Times New Roman"/>
        </w:rPr>
        <w:t>ώθηκαν για την ιστορία του κτηρίου και τον τρόπο οργάνωσης και λειτουργίας της Βουλής, τριάντα τέσσερις μαθήτριες και μαθητές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Ιεράπετρας. </w:t>
      </w:r>
    </w:p>
    <w:p w14:paraId="396D63D1" w14:textId="77777777" w:rsidR="007768B5" w:rsidRDefault="0062705F">
      <w:pPr>
        <w:spacing w:line="600" w:lineRule="auto"/>
        <w:ind w:firstLine="720"/>
        <w:jc w:val="both"/>
        <w:rPr>
          <w:rFonts w:eastAsia="Times New Roman" w:cs="Times New Roman"/>
        </w:rPr>
      </w:pPr>
      <w:r>
        <w:rPr>
          <w:rFonts w:eastAsia="Times New Roman" w:cs="Times New Roman"/>
        </w:rPr>
        <w:t xml:space="preserve">Καλωσορίζουμε τα κοπέλια! </w:t>
      </w:r>
    </w:p>
    <w:p w14:paraId="396D63D2" w14:textId="77777777" w:rsidR="007768B5" w:rsidRDefault="0062705F">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w:t>
      </w:r>
      <w:r>
        <w:rPr>
          <w:rFonts w:eastAsia="Times New Roman" w:cs="Times New Roman"/>
        </w:rPr>
        <w:t>ς της Βουλής)</w:t>
      </w:r>
    </w:p>
    <w:p w14:paraId="396D63D3" w14:textId="77777777" w:rsidR="007768B5" w:rsidRDefault="0062705F">
      <w:pPr>
        <w:spacing w:line="600" w:lineRule="auto"/>
        <w:ind w:firstLine="720"/>
        <w:jc w:val="both"/>
        <w:rPr>
          <w:rFonts w:eastAsia="Times New Roman"/>
          <w:szCs w:val="24"/>
        </w:rPr>
      </w:pPr>
      <w:r>
        <w:rPr>
          <w:rFonts w:eastAsia="Times New Roman"/>
          <w:szCs w:val="24"/>
        </w:rPr>
        <w:lastRenderedPageBreak/>
        <w:t xml:space="preserve">Η έκτη με αριθμό 552/3-3-2017 επίκαιρη ερώτηση δεύτερου κύκλου του Ζ΄ Αντιπροέδρου της Βουλής και Βουλευτή Α΄ Αθηνών του Ποταμιού κ. Σπυρίδωνος Λυκούδη προς τον Υπουργό Υγείας, σχετικά με την έκρυθμη κατάσταση που βρίσκεται ο χώρος της </w:t>
      </w:r>
      <w:r>
        <w:rPr>
          <w:rFonts w:eastAsia="Times New Roman"/>
          <w:szCs w:val="24"/>
        </w:rPr>
        <w:t>υγείας</w:t>
      </w:r>
      <w:r>
        <w:rPr>
          <w:rFonts w:eastAsia="Times New Roman"/>
          <w:szCs w:val="24"/>
        </w:rPr>
        <w:t xml:space="preserve">,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396D63D4" w14:textId="77777777" w:rsidR="007768B5" w:rsidRDefault="0062705F">
      <w:pPr>
        <w:spacing w:line="600" w:lineRule="auto"/>
        <w:ind w:firstLine="720"/>
        <w:jc w:val="both"/>
        <w:rPr>
          <w:rFonts w:eastAsia="Times New Roman"/>
          <w:szCs w:val="24"/>
        </w:rPr>
      </w:pPr>
      <w:r>
        <w:rPr>
          <w:rFonts w:eastAsia="Times New Roman" w:cs="Times New Roman"/>
          <w:szCs w:val="24"/>
        </w:rPr>
        <w:t>Για τον ίδιο λόγο δεν θα συζητηθ</w:t>
      </w:r>
      <w:r>
        <w:rPr>
          <w:rFonts w:eastAsia="Times New Roman" w:cs="Times New Roman"/>
          <w:szCs w:val="24"/>
        </w:rPr>
        <w:t>ούν</w:t>
      </w:r>
      <w:r>
        <w:rPr>
          <w:rFonts w:eastAsia="Times New Roman" w:cs="Times New Roman"/>
          <w:szCs w:val="24"/>
        </w:rPr>
        <w:t xml:space="preserve"> η ένατη με αριθμό 623/20-3-2017 επίκαιρη ερώτηση</w:t>
      </w:r>
      <w:r>
        <w:rPr>
          <w:rFonts w:eastAsia="Times New Roman"/>
          <w:szCs w:val="24"/>
        </w:rPr>
        <w:t xml:space="preserve"> δεύτερου κύκλου</w:t>
      </w:r>
      <w:r>
        <w:rPr>
          <w:rFonts w:eastAsia="Times New Roman" w:cs="Times New Roman"/>
          <w:szCs w:val="24"/>
        </w:rPr>
        <w:t xml:space="preserve">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Υγείας, σχετικά με τις τραγικές ελλείψεις στο Νοσοκομείο Διδυμοτείχου που οδηγείται σε συρρίκνωση, απαξίωση και υποβάθμιση, καθώς και η δέκατη με αριθμό 642/21-3-2017 επίκαιρ</w:t>
      </w:r>
      <w:r>
        <w:rPr>
          <w:rFonts w:eastAsia="Times New Roman" w:cs="Times New Roman"/>
          <w:szCs w:val="24"/>
        </w:rPr>
        <w:t xml:space="preserve">η ερώτηση </w:t>
      </w:r>
      <w:r>
        <w:rPr>
          <w:rFonts w:eastAsia="Times New Roman"/>
          <w:szCs w:val="24"/>
        </w:rPr>
        <w:t xml:space="preserve">δεύτερου κύκλου </w:t>
      </w:r>
      <w:r>
        <w:rPr>
          <w:rFonts w:eastAsia="Times New Roman" w:cs="Times New Roman"/>
          <w:szCs w:val="24"/>
        </w:rPr>
        <w:t xml:space="preserve">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 Εμμανουήλ Συντυχάκη προς τον Υπουργό Υγείας, σχετικά με τα προβλήματα της Ψυχιατρικής Κλινικής του Γενικού Νοσοκομείου Χανίων «Ο ΑΓΙΟΣ ΓΕΩΡΓΙΟΣ»</w:t>
      </w:r>
      <w:r>
        <w:rPr>
          <w:rFonts w:eastAsia="Times New Roman"/>
          <w:szCs w:val="24"/>
        </w:rPr>
        <w:t>.</w:t>
      </w:r>
    </w:p>
    <w:p w14:paraId="396D63D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Η όγδοη με αριθμό 641/</w:t>
      </w:r>
      <w:r>
        <w:rPr>
          <w:rFonts w:eastAsia="Times New Roman" w:cs="Times New Roman"/>
          <w:szCs w:val="24"/>
        </w:rPr>
        <w:t xml:space="preserve">21-3-2017 επίκαιρη ερώτηση </w:t>
      </w:r>
      <w:r>
        <w:rPr>
          <w:rFonts w:eastAsia="Times New Roman"/>
          <w:szCs w:val="24"/>
        </w:rPr>
        <w:t xml:space="preserve">δεύτερου κύκλου </w:t>
      </w:r>
      <w:r>
        <w:rPr>
          <w:rFonts w:eastAsia="Times New Roman" w:cs="Times New Roman"/>
          <w:szCs w:val="24"/>
        </w:rPr>
        <w:t xml:space="preserve">του Βουλευτή Β΄ Αθηνών του Κομμουνιστικού </w:t>
      </w:r>
      <w:r>
        <w:rPr>
          <w:rFonts w:eastAsia="Times New Roman" w:cs="Times New Roman"/>
          <w:szCs w:val="24"/>
        </w:rPr>
        <w:lastRenderedPageBreak/>
        <w:t xml:space="preserve">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σχετικά με την πώληση της «Εθνικής Ασφαλιστικής»,</w:t>
      </w:r>
      <w:r>
        <w:rPr>
          <w:rFonts w:eastAsia="Times New Roman"/>
          <w:szCs w:val="24"/>
        </w:rPr>
        <w:t xml:space="preserve"> δεν θα συζητηθεί λόγω κωλύματος -ο λόγος είναι προφανής</w:t>
      </w:r>
      <w:r>
        <w:rPr>
          <w:rFonts w:eastAsia="Times New Roman"/>
          <w:szCs w:val="24"/>
        </w:rPr>
        <w:t xml:space="preserve">- του Υπουργού Οικονομικών κ. Ευκλείδη </w:t>
      </w:r>
      <w:proofErr w:type="spellStart"/>
      <w:r>
        <w:rPr>
          <w:rFonts w:eastAsia="Times New Roman"/>
          <w:szCs w:val="24"/>
        </w:rPr>
        <w:t>Τσακαλώτου</w:t>
      </w:r>
      <w:proofErr w:type="spellEnd"/>
      <w:r>
        <w:rPr>
          <w:rFonts w:eastAsia="Times New Roman"/>
          <w:szCs w:val="24"/>
        </w:rPr>
        <w:t xml:space="preserve">. </w:t>
      </w:r>
    </w:p>
    <w:p w14:paraId="396D63D6"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Για τον ίδιο λόγο δεν θα συζητηθεί και η δέκατη όγδοη με αριθμό 584/13-3-2017 επίκαιρη ερώτηση </w:t>
      </w:r>
      <w:r>
        <w:rPr>
          <w:rFonts w:eastAsia="Times New Roman"/>
          <w:szCs w:val="24"/>
        </w:rPr>
        <w:t xml:space="preserve">δεύτερου κύκλου </w:t>
      </w:r>
      <w:r>
        <w:rPr>
          <w:rFonts w:eastAsia="Times New Roman" w:cs="Times New Roman"/>
          <w:szCs w:val="24"/>
        </w:rPr>
        <w:t>του Βουλευτή Κιλκίς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Χρήστου Χατζησάββα προς τον Υπουργό </w:t>
      </w:r>
      <w:r>
        <w:rPr>
          <w:rFonts w:eastAsia="Times New Roman" w:cs="Times New Roman"/>
          <w:szCs w:val="24"/>
        </w:rPr>
        <w:t>Οικονομικών, σχετικά με την παράλογη εκποίηση της κερδοφόρας Εγνατίας Οδού Α.Ε..</w:t>
      </w:r>
    </w:p>
    <w:p w14:paraId="396D63D7" w14:textId="77777777" w:rsidR="007768B5" w:rsidRDefault="0062705F">
      <w:pPr>
        <w:spacing w:line="600" w:lineRule="auto"/>
        <w:ind w:firstLine="720"/>
        <w:jc w:val="both"/>
        <w:rPr>
          <w:rFonts w:eastAsia="Times New Roman"/>
          <w:szCs w:val="24"/>
        </w:rPr>
      </w:pPr>
      <w:r>
        <w:rPr>
          <w:rFonts w:eastAsia="Times New Roman" w:cs="Times New Roman"/>
          <w:szCs w:val="24"/>
        </w:rPr>
        <w:t xml:space="preserve">Η δέκατη τέταρτη με αριθμό 479/14-2-2017 επίκαιρη ερώτηση </w:t>
      </w:r>
      <w:r>
        <w:rPr>
          <w:rFonts w:eastAsia="Times New Roman"/>
          <w:szCs w:val="24"/>
        </w:rPr>
        <w:t xml:space="preserve">δεύτερου κύκλου </w:t>
      </w:r>
      <w:r>
        <w:rPr>
          <w:rFonts w:eastAsia="Times New Roman" w:cs="Times New Roman"/>
          <w:szCs w:val="24"/>
        </w:rPr>
        <w:t>του Βουλευτή Ευβοίας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Νικολάου Μίχου προς τον Υπουργό Περιβάλλοντ</w:t>
      </w:r>
      <w:r>
        <w:rPr>
          <w:rFonts w:eastAsia="Times New Roman" w:cs="Times New Roman"/>
          <w:szCs w:val="24"/>
        </w:rPr>
        <w:t xml:space="preserve">ος και Ενέργειας, σχετικά με την επιβάρυνση θαλάσσιων οικοσυστημάτων της Μεσογείου με ραδιενεργά απόβλητα, </w:t>
      </w:r>
      <w:r>
        <w:rPr>
          <w:rFonts w:eastAsia="Times New Roman"/>
          <w:szCs w:val="24"/>
        </w:rPr>
        <w:t xml:space="preserve">δεν θα συζητηθεί λόγω κωλύματος του Αναπληρωτή Υπουργού </w:t>
      </w:r>
      <w:r>
        <w:rPr>
          <w:rFonts w:eastAsia="Times New Roman" w:cs="Times New Roman"/>
          <w:szCs w:val="24"/>
        </w:rPr>
        <w:t>Περιβάλλοντος και Ενέργειας</w:t>
      </w:r>
      <w:r>
        <w:rPr>
          <w:rFonts w:eastAsia="Times New Roman"/>
          <w:szCs w:val="24"/>
        </w:rPr>
        <w:t xml:space="preserve"> κ. Σωκράτη </w:t>
      </w:r>
      <w:proofErr w:type="spellStart"/>
      <w:r>
        <w:rPr>
          <w:rFonts w:eastAsia="Times New Roman"/>
          <w:szCs w:val="24"/>
        </w:rPr>
        <w:t>Φάμελλου</w:t>
      </w:r>
      <w:proofErr w:type="spellEnd"/>
      <w:r>
        <w:rPr>
          <w:rFonts w:eastAsia="Times New Roman"/>
          <w:szCs w:val="24"/>
        </w:rPr>
        <w:t>.</w:t>
      </w:r>
    </w:p>
    <w:p w14:paraId="396D63D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Η δέκατη έβδομη με αριθμό 571/7-3-2017 επίκα</w:t>
      </w:r>
      <w:r>
        <w:rPr>
          <w:rFonts w:eastAsia="Times New Roman" w:cs="Times New Roman"/>
          <w:szCs w:val="24"/>
        </w:rPr>
        <w:t xml:space="preserve">ιρη ερώτηση </w:t>
      </w:r>
      <w:r>
        <w:rPr>
          <w:rFonts w:eastAsia="Times New Roman"/>
          <w:szCs w:val="24"/>
        </w:rPr>
        <w:t xml:space="preserve">δεύτερου κύκλου </w:t>
      </w:r>
      <w:r>
        <w:rPr>
          <w:rFonts w:eastAsia="Times New Roman" w:cs="Times New Roman"/>
          <w:szCs w:val="24"/>
        </w:rPr>
        <w:t xml:space="preserve">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Οικονομίας και Ανάπτυξης, </w:t>
      </w:r>
      <w:r>
        <w:rPr>
          <w:rFonts w:eastAsia="Times New Roman" w:cs="Times New Roman"/>
          <w:szCs w:val="24"/>
        </w:rPr>
        <w:t>σχετικά με</w:t>
      </w:r>
      <w:r>
        <w:rPr>
          <w:rFonts w:eastAsia="Times New Roman" w:cs="Times New Roman"/>
          <w:szCs w:val="24"/>
        </w:rPr>
        <w:t xml:space="preserve"> </w:t>
      </w:r>
      <w:r>
        <w:rPr>
          <w:rFonts w:eastAsia="Times New Roman" w:cs="Times New Roman"/>
          <w:szCs w:val="24"/>
        </w:rPr>
        <w:t xml:space="preserve">«την υπόθεση της μπύρας και το αν υπάρχουν </w:t>
      </w:r>
      <w:r>
        <w:rPr>
          <w:rFonts w:eastAsia="Times New Roman" w:cs="Times New Roman"/>
          <w:szCs w:val="24"/>
        </w:rPr>
        <w:lastRenderedPageBreak/>
        <w:t xml:space="preserve">επίορκοι στην Επιτροπή Ανταγωνισμού», δεν θα συζητηθεί λόγω κωλύματος του </w:t>
      </w:r>
      <w:r>
        <w:rPr>
          <w:rFonts w:eastAsia="Times New Roman" w:cs="Times New Roman"/>
          <w:szCs w:val="24"/>
        </w:rPr>
        <w:t xml:space="preserve">Υπουργού </w:t>
      </w:r>
      <w:r>
        <w:rPr>
          <w:rFonts w:eastAsia="Times New Roman" w:cs="Times New Roman"/>
          <w:bCs/>
          <w:szCs w:val="24"/>
        </w:rPr>
        <w:t xml:space="preserve">Οικονομίας και Ανάπτυξης </w:t>
      </w:r>
      <w:r>
        <w:rPr>
          <w:rFonts w:eastAsia="Times New Roman" w:cs="Times New Roman"/>
          <w:szCs w:val="24"/>
        </w:rPr>
        <w:t>κ. Παπαδημητρίου.</w:t>
      </w:r>
    </w:p>
    <w:p w14:paraId="396D63D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Η δέκατη πέμπτη με αριθμό 568/6-3-2017 επίκαιρη ερώτηση δεύτερου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Εσωτερικών, με θέμα «Ο Δήμος Καβάλας ν</w:t>
      </w:r>
      <w:r>
        <w:rPr>
          <w:rFonts w:eastAsia="Times New Roman" w:cs="Times New Roman"/>
          <w:szCs w:val="24"/>
        </w:rPr>
        <w:t>ομιμοποιεί το ψευδοκράτος σε τουριστική έκθεση στην Κωνσταντινούπολη»,</w:t>
      </w:r>
      <w:r>
        <w:rPr>
          <w:rFonts w:eastAsia="Times New Roman"/>
          <w:szCs w:val="24"/>
        </w:rPr>
        <w:t xml:space="preserve"> επίσης δεν θα συζητηθεί.</w:t>
      </w:r>
    </w:p>
    <w:p w14:paraId="396D63DA" w14:textId="77777777" w:rsidR="007768B5" w:rsidRDefault="0062705F">
      <w:pPr>
        <w:spacing w:line="600" w:lineRule="auto"/>
        <w:ind w:firstLine="720"/>
        <w:jc w:val="both"/>
        <w:rPr>
          <w:rFonts w:eastAsia="Times New Roman"/>
          <w:szCs w:val="24"/>
        </w:rPr>
      </w:pPr>
      <w:r>
        <w:rPr>
          <w:rFonts w:eastAsia="Times New Roman" w:cs="Times New Roman"/>
          <w:szCs w:val="24"/>
        </w:rPr>
        <w:t xml:space="preserve">Η δέκατη τρίτη με αριθμό 596/13-3-2017 επίκαιρη ερώτηση </w:t>
      </w:r>
      <w:r>
        <w:rPr>
          <w:rFonts w:eastAsia="Times New Roman"/>
          <w:szCs w:val="24"/>
        </w:rPr>
        <w:t xml:space="preserve">δεύτερου κύκλου </w:t>
      </w:r>
      <w:r>
        <w:rPr>
          <w:rFonts w:eastAsia="Times New Roman" w:cs="Times New Roman"/>
          <w:szCs w:val="24"/>
        </w:rPr>
        <w:t>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w:t>
      </w:r>
      <w:r>
        <w:rPr>
          <w:rFonts w:eastAsia="Times New Roman" w:cs="Times New Roman"/>
          <w:szCs w:val="24"/>
        </w:rPr>
        <w:t xml:space="preserve">ουργό Εξωτερικών, με θέμα «η Παγκόσμια Τράπεζα “χαρίζει” το Αιγαίο στην Τουρκία», </w:t>
      </w:r>
      <w:r>
        <w:rPr>
          <w:rFonts w:eastAsia="Times New Roman"/>
          <w:szCs w:val="24"/>
        </w:rPr>
        <w:t>δεν θα συζητηθεί λόγω κωλύματος του Υφυπουργού Εξωτερικών κ. Ιωάννη Αμανατίδη, ο οποίος θα συμμετέχει σε Διάσκεψη στη Θεσσαλονίκη.</w:t>
      </w:r>
    </w:p>
    <w:p w14:paraId="396D63DB" w14:textId="77777777" w:rsidR="007768B5" w:rsidRDefault="0062705F">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Κύριε Πρόεδρε, θα ήθελα τον</w:t>
      </w:r>
      <w:r>
        <w:rPr>
          <w:rFonts w:eastAsia="Times New Roman"/>
          <w:szCs w:val="24"/>
        </w:rPr>
        <w:t xml:space="preserve"> λόγο.</w:t>
      </w:r>
    </w:p>
    <w:p w14:paraId="396D63DC"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 ποιο θέμα;</w:t>
      </w:r>
    </w:p>
    <w:p w14:paraId="396D63DD" w14:textId="77777777" w:rsidR="007768B5" w:rsidRDefault="0062705F">
      <w:pPr>
        <w:spacing w:line="600" w:lineRule="auto"/>
        <w:ind w:firstLine="720"/>
        <w:jc w:val="both"/>
        <w:rPr>
          <w:rFonts w:eastAsia="Times New Roman"/>
          <w:szCs w:val="24"/>
        </w:rPr>
      </w:pPr>
      <w:r>
        <w:rPr>
          <w:rFonts w:eastAsia="Times New Roman"/>
          <w:b/>
          <w:szCs w:val="24"/>
        </w:rPr>
        <w:lastRenderedPageBreak/>
        <w:t xml:space="preserve">ΕΛΕΝΗ ΖΑΡΟΥΛΙΑ: </w:t>
      </w:r>
      <w:r>
        <w:rPr>
          <w:rFonts w:eastAsia="Times New Roman"/>
          <w:szCs w:val="24"/>
        </w:rPr>
        <w:t xml:space="preserve">Σας παρακαλώ, επειδή είναι δύο οι επίκαιρες ερωτήσεις που έχω καταθέσει και έχουν αναβληθεί και είναι η τρίτη και η τέταρτη φορά που αναβάλλονται, θα ήθελα να πω δύο λόγια. </w:t>
      </w:r>
    </w:p>
    <w:p w14:paraId="396D63DE" w14:textId="77777777" w:rsidR="007768B5" w:rsidRDefault="0062705F">
      <w:pPr>
        <w:spacing w:line="600" w:lineRule="auto"/>
        <w:ind w:firstLine="720"/>
        <w:jc w:val="both"/>
        <w:rPr>
          <w:rFonts w:eastAsia="Times New Roman"/>
          <w:szCs w:val="24"/>
        </w:rPr>
      </w:pPr>
      <w:r>
        <w:rPr>
          <w:rFonts w:eastAsia="Times New Roman"/>
          <w:szCs w:val="24"/>
        </w:rPr>
        <w:t>Πριν από αυ</w:t>
      </w:r>
      <w:r>
        <w:rPr>
          <w:rFonts w:eastAsia="Times New Roman"/>
          <w:szCs w:val="24"/>
        </w:rPr>
        <w:t xml:space="preserve">τό, όμως, θέλω να καταστεί σαφές ένα πράγμα. Κάθε φορά που δέχεται δολοφονική επίθεση η Χρυσή Αυγή με τσεκούρια και βόμβες μολότοφ, παίρνουμε μαθήματα </w:t>
      </w:r>
      <w:proofErr w:type="spellStart"/>
      <w:r>
        <w:rPr>
          <w:rFonts w:eastAsia="Times New Roman"/>
          <w:szCs w:val="24"/>
        </w:rPr>
        <w:t>δημοκρατικότητος</w:t>
      </w:r>
      <w:proofErr w:type="spellEnd"/>
      <w:r>
        <w:rPr>
          <w:rFonts w:eastAsia="Times New Roman"/>
          <w:szCs w:val="24"/>
        </w:rPr>
        <w:t xml:space="preserve"> από όλο το συνταγματικό τόξο.</w:t>
      </w:r>
    </w:p>
    <w:p w14:paraId="396D63DF"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έχει σχέση αυτό που λ</w:t>
      </w:r>
      <w:r>
        <w:rPr>
          <w:rFonts w:eastAsia="Times New Roman"/>
          <w:szCs w:val="24"/>
        </w:rPr>
        <w:t xml:space="preserve">έτε με τη ματαίωση της συζήτησης της ερώτησής σας. Δεν έχετε τον λόγο. </w:t>
      </w:r>
    </w:p>
    <w:p w14:paraId="396D63E0" w14:textId="77777777" w:rsidR="007768B5" w:rsidRDefault="0062705F">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Γιατί δεν τον έχω τον λόγο; Μου αφαιρείτε τον λόγο; Μην εξάπτεστε! Έχω δικαίωμα να αναφερθώ.</w:t>
      </w:r>
    </w:p>
    <w:p w14:paraId="396D63E1" w14:textId="77777777" w:rsidR="007768B5" w:rsidRDefault="0062705F">
      <w:pPr>
        <w:spacing w:line="600" w:lineRule="auto"/>
        <w:ind w:firstLine="709"/>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Τώρα θα συζητηθεί η </w:t>
      </w:r>
      <w:r>
        <w:rPr>
          <w:rFonts w:eastAsia="Times New Roman" w:cs="Times New Roman"/>
          <w:szCs w:val="24"/>
        </w:rPr>
        <w:t xml:space="preserve">τέταρτη με αριθμό 669/28-3-2017 επίκαιρη ερώτηση πρώτου κύκλου του Βουλευτή Αιτωλοακαρνανίας του Κομμουνιστικού Κόμματος Ελλάδας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Pr>
          <w:rFonts w:eastAsia="Times New Roman" w:cs="Times New Roman"/>
          <w:szCs w:val="24"/>
        </w:rPr>
        <w:t xml:space="preserve">σχετικά με την επικινδυνότητα του </w:t>
      </w:r>
      <w:r>
        <w:rPr>
          <w:rFonts w:eastAsia="Times New Roman" w:cs="Times New Roman"/>
          <w:szCs w:val="24"/>
        </w:rPr>
        <w:lastRenderedPageBreak/>
        <w:t>εθνικού δικτύου Αμφιλοχίας–Λευκά</w:t>
      </w:r>
      <w:r>
        <w:rPr>
          <w:rFonts w:eastAsia="Times New Roman" w:cs="Times New Roman"/>
          <w:szCs w:val="24"/>
        </w:rPr>
        <w:t>δας–Πρέβεζας-Ηγουμενίτσας.</w:t>
      </w:r>
    </w:p>
    <w:p w14:paraId="396D63E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 για δύο λεπτά.</w:t>
      </w:r>
    </w:p>
    <w:p w14:paraId="396D63E3"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olor w:val="000000"/>
          <w:szCs w:val="24"/>
        </w:rPr>
        <w:t>Ευχαριστώ, κύριε Πρόεδρε.</w:t>
      </w:r>
      <w:r>
        <w:rPr>
          <w:rFonts w:eastAsia="Times New Roman" w:cs="Times New Roman"/>
          <w:szCs w:val="24"/>
        </w:rPr>
        <w:t xml:space="preserve"> </w:t>
      </w:r>
    </w:p>
    <w:p w14:paraId="396D63E4" w14:textId="77777777" w:rsidR="007768B5" w:rsidRDefault="0062705F">
      <w:pPr>
        <w:spacing w:line="600" w:lineRule="auto"/>
        <w:ind w:firstLine="720"/>
        <w:jc w:val="both"/>
        <w:rPr>
          <w:rFonts w:eastAsia="Times New Roman"/>
          <w:szCs w:val="24"/>
        </w:rPr>
      </w:pPr>
      <w:r>
        <w:rPr>
          <w:rFonts w:eastAsia="Times New Roman" w:cs="Times New Roman"/>
          <w:szCs w:val="24"/>
        </w:rPr>
        <w:t>Κύριε Υπουργέ, το ΚΚΕ για μια φορά ακόμη φέρνει στη Βουλή τα μεγάλα προβλήματα που έχει το υφιστάμενο οδικό δίκτυο που ενώνει την Αμφιλοχί</w:t>
      </w:r>
      <w:r>
        <w:rPr>
          <w:rFonts w:eastAsia="Times New Roman" w:cs="Times New Roman"/>
          <w:szCs w:val="24"/>
        </w:rPr>
        <w:t>α, τη Λευκάδα, την Κέρκυρα, την Ηγουμενίτσα και την Πρέβεζα. Μιλάμε για ένα οδικό δίκτυο το οποίο είναι κατασκευασμένο εδώ και σαράντα χρόνια και σήμερα δεν πληροί καμία προδιαγραφή για τις σύγχρονες ανάγκες των διερχόμενων από αυτό οδηγών και επιβατών.</w:t>
      </w:r>
      <w:r>
        <w:rPr>
          <w:rFonts w:eastAsia="Times New Roman"/>
          <w:szCs w:val="24"/>
        </w:rPr>
        <w:t xml:space="preserve"> </w:t>
      </w:r>
      <w:r>
        <w:rPr>
          <w:rFonts w:eastAsia="Times New Roman"/>
          <w:szCs w:val="24"/>
        </w:rPr>
        <w:t>Κα</w:t>
      </w:r>
      <w:r>
        <w:rPr>
          <w:rFonts w:eastAsia="Times New Roman"/>
          <w:szCs w:val="24"/>
        </w:rPr>
        <w:t>ι δικαιολογημένα το παραπάνω δίκτυο ονομάζεται από τους κατοίκους της περιοχής σαν νέο «πέταλο του Μαλιακού». Και θα εξηγήσω γιατί. Τα τελευταία δέκα χρόνια σε αυτό το οδικό δίκτυο έχουν γίνει χίλια εξακόσια τροχαία ατυχήματα, από τα οποία πολλά θανατηφόρα</w:t>
      </w:r>
      <w:r>
        <w:rPr>
          <w:rFonts w:eastAsia="Times New Roman"/>
          <w:szCs w:val="24"/>
        </w:rPr>
        <w:t>, πάνω από τριάντα. Μάλιστα, δεν ξέρω αν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και σήμερα πριν από λίγες ώρες είχαμε θανατηφόρο ατύχημα. </w:t>
      </w:r>
    </w:p>
    <w:p w14:paraId="396D63E5" w14:textId="77777777" w:rsidR="007768B5" w:rsidRDefault="0062705F">
      <w:pPr>
        <w:spacing w:line="600" w:lineRule="auto"/>
        <w:ind w:firstLine="720"/>
        <w:jc w:val="both"/>
        <w:rPr>
          <w:rFonts w:eastAsia="Times New Roman"/>
          <w:szCs w:val="24"/>
        </w:rPr>
      </w:pPr>
      <w:r>
        <w:rPr>
          <w:rFonts w:eastAsia="Times New Roman"/>
          <w:szCs w:val="24"/>
        </w:rPr>
        <w:t xml:space="preserve">Όπως είπα, οι νεκροί ξεπερνούν τους τριάντα και οι τραυματίες τους διακόσιους. Κύριε Υπουργέ, σήμερα έγιναν πέντε </w:t>
      </w:r>
      <w:r>
        <w:rPr>
          <w:rFonts w:eastAsia="Times New Roman"/>
          <w:szCs w:val="24"/>
        </w:rPr>
        <w:lastRenderedPageBreak/>
        <w:t>τροχαία ατυχήματα σ</w:t>
      </w:r>
      <w:r>
        <w:rPr>
          <w:rFonts w:eastAsia="Times New Roman"/>
          <w:szCs w:val="24"/>
        </w:rPr>
        <w:t xml:space="preserve">την περιοχή και ένα θανατηφόρο. Ήδη στο Νοσοκομείο του Αγρινίου υπάρχει ένας νεκρός, ο οδηγός της νταλίκας ο οποίος, δυστυχώς, εξαιτίας των δικών σας εγκληματικών ευθυνών, αλλά και των προηγούμενων προστέθηκε στον μακρύ κατάλογο των νεκρών. </w:t>
      </w:r>
    </w:p>
    <w:p w14:paraId="396D63E6" w14:textId="77777777" w:rsidR="007768B5" w:rsidRDefault="0062705F">
      <w:pPr>
        <w:spacing w:line="600" w:lineRule="auto"/>
        <w:ind w:firstLine="720"/>
        <w:jc w:val="both"/>
        <w:rPr>
          <w:rFonts w:eastAsia="Times New Roman"/>
          <w:szCs w:val="24"/>
        </w:rPr>
      </w:pPr>
      <w:r>
        <w:rPr>
          <w:rFonts w:eastAsia="Times New Roman"/>
          <w:szCs w:val="24"/>
        </w:rPr>
        <w:t>Κύριε Υπουργέ,</w:t>
      </w:r>
      <w:r>
        <w:rPr>
          <w:rFonts w:eastAsia="Times New Roman"/>
          <w:szCs w:val="24"/>
        </w:rPr>
        <w:t xml:space="preserve"> όπως είπα, αυτό το οδικό δίκτυο είναι κατασκευής εξήντα ετών. Σε κανένα σημείο του δεν έχει διαχωριστικό διάζωμα, ενώ δεν υπάρχει πουθενά φωτισμός, ακόμα και στα πιο επικίνδυνα σημεία. Τέλος, δεν υπάρχει διαγράμμιση που να διακρίνεται σε κανένα του σημείο</w:t>
      </w:r>
      <w:r>
        <w:rPr>
          <w:rFonts w:eastAsia="Times New Roman"/>
          <w:szCs w:val="24"/>
        </w:rPr>
        <w:t xml:space="preserve">. </w:t>
      </w:r>
    </w:p>
    <w:p w14:paraId="396D63E7" w14:textId="77777777" w:rsidR="007768B5" w:rsidRDefault="0062705F">
      <w:pPr>
        <w:spacing w:line="600" w:lineRule="auto"/>
        <w:ind w:firstLine="720"/>
        <w:jc w:val="both"/>
        <w:rPr>
          <w:rFonts w:eastAsia="Times New Roman"/>
          <w:szCs w:val="24"/>
        </w:rPr>
      </w:pPr>
      <w:r>
        <w:rPr>
          <w:rFonts w:eastAsia="Times New Roman"/>
          <w:szCs w:val="24"/>
        </w:rPr>
        <w:t xml:space="preserve">Κύριε Υπουργέ, μην επικαλεστείτε και εσείς, όπως και οι προηγούμενοι -και το λέω για να σας προλάβω- ότι δίπλα κατασκευάζεται ένας νέος οδικός άξονας, ο άξονας Αμβρακία-Άκτιο ο οποίος και θα </w:t>
      </w:r>
      <w:proofErr w:type="spellStart"/>
      <w:r>
        <w:rPr>
          <w:rFonts w:eastAsia="Times New Roman"/>
          <w:szCs w:val="24"/>
        </w:rPr>
        <w:t>αποσυμφορήσει</w:t>
      </w:r>
      <w:proofErr w:type="spellEnd"/>
      <w:r>
        <w:rPr>
          <w:rFonts w:eastAsia="Times New Roman"/>
          <w:szCs w:val="24"/>
        </w:rPr>
        <w:t xml:space="preserve"> το υφιστάμενο οδικό δίκτυο.</w:t>
      </w:r>
    </w:p>
    <w:p w14:paraId="396D63E8" w14:textId="77777777" w:rsidR="007768B5" w:rsidRDefault="0062705F">
      <w:pPr>
        <w:spacing w:line="600" w:lineRule="auto"/>
        <w:ind w:firstLine="720"/>
        <w:jc w:val="both"/>
        <w:rPr>
          <w:rFonts w:eastAsia="Times New Roman"/>
          <w:szCs w:val="24"/>
        </w:rPr>
      </w:pPr>
      <w:r>
        <w:rPr>
          <w:rFonts w:eastAsia="Times New Roman"/>
          <w:szCs w:val="24"/>
        </w:rPr>
        <w:t xml:space="preserve">Κατ’ αρχάς, θέλω να </w:t>
      </w:r>
      <w:r>
        <w:rPr>
          <w:rFonts w:eastAsia="Times New Roman"/>
          <w:szCs w:val="24"/>
        </w:rPr>
        <w:t>σας πω ότι αυτός ο οδικός άξονας έχει γίνει «γεφύρι της Άρτας». Ήταν να κατασκευαστεί με χρονικό ορίζοντα το 2013, αλλά έχουν σταματήσει εδώ και αρκετό χρονικό διάστημα όλες οι εργολαβίες. Θα πάει σε δημοπράτηση-«σκούπα», ενώ από πληροφορίες που έχουμε, θα</w:t>
      </w:r>
      <w:r>
        <w:rPr>
          <w:rFonts w:eastAsia="Times New Roman"/>
          <w:szCs w:val="24"/>
        </w:rPr>
        <w:t xml:space="preserve"> φτάσει το 2020 και βλέπουμε. </w:t>
      </w:r>
    </w:p>
    <w:p w14:paraId="396D63E9" w14:textId="77777777" w:rsidR="007768B5" w:rsidRDefault="0062705F">
      <w:pPr>
        <w:spacing w:line="600" w:lineRule="auto"/>
        <w:ind w:firstLine="720"/>
        <w:jc w:val="both"/>
        <w:rPr>
          <w:rFonts w:eastAsia="Times New Roman"/>
          <w:szCs w:val="24"/>
        </w:rPr>
      </w:pPr>
      <w:r>
        <w:rPr>
          <w:rFonts w:eastAsia="Times New Roman"/>
          <w:szCs w:val="24"/>
        </w:rPr>
        <w:lastRenderedPageBreak/>
        <w:t>(Στο σημείο αυτό χτυπάει το κουδούνι λήξεως του χρόνου ομιλίας του κυρίου Βουλευτή)</w:t>
      </w:r>
    </w:p>
    <w:p w14:paraId="396D63EA" w14:textId="77777777" w:rsidR="007768B5" w:rsidRDefault="0062705F">
      <w:pPr>
        <w:spacing w:line="600" w:lineRule="auto"/>
        <w:ind w:firstLine="720"/>
        <w:jc w:val="both"/>
        <w:rPr>
          <w:rFonts w:eastAsia="Times New Roman"/>
          <w:szCs w:val="24"/>
        </w:rPr>
      </w:pPr>
      <w:r>
        <w:rPr>
          <w:rFonts w:eastAsia="Times New Roman"/>
          <w:szCs w:val="24"/>
        </w:rPr>
        <w:t>Όμως κύριε Υπουργέ, θέλουμε να επισημάνουμε ότι ακόμα κι αν κατασκευαστεί ο οδικός άξονας Αμβρακίας-</w:t>
      </w:r>
      <w:proofErr w:type="spellStart"/>
      <w:r>
        <w:rPr>
          <w:rFonts w:eastAsia="Times New Roman"/>
          <w:szCs w:val="24"/>
        </w:rPr>
        <w:t>Ακτίου</w:t>
      </w:r>
      <w:proofErr w:type="spellEnd"/>
      <w:r>
        <w:rPr>
          <w:rFonts w:eastAsia="Times New Roman"/>
          <w:szCs w:val="24"/>
        </w:rPr>
        <w:t>, πρέπει να συντηρηθεί το υπάρχον δ</w:t>
      </w:r>
      <w:r>
        <w:rPr>
          <w:rFonts w:eastAsia="Times New Roman"/>
          <w:szCs w:val="24"/>
        </w:rPr>
        <w:t>ίκτυο, γιατί θα το χρησιμοποιούν ολόκληρες περιοχές, ολόκληρα χωριά, δεδομένου ότι είναι έξω από τον οδικό άξονα Αμβρακίας-</w:t>
      </w:r>
      <w:proofErr w:type="spellStart"/>
      <w:r>
        <w:rPr>
          <w:rFonts w:eastAsia="Times New Roman"/>
          <w:szCs w:val="24"/>
        </w:rPr>
        <w:t>Ακτίου</w:t>
      </w:r>
      <w:proofErr w:type="spellEnd"/>
      <w:r>
        <w:rPr>
          <w:rFonts w:eastAsia="Times New Roman"/>
          <w:szCs w:val="24"/>
        </w:rPr>
        <w:t xml:space="preserve">. Δεν ξέρω αν γνωρίζετε την περιοχή, αλλά το Σπάρτο είναι έξω από την Αμφιλοχία, όπως και τα Παλιάμπελα έξω από τη Βόνιτσα. </w:t>
      </w:r>
    </w:p>
    <w:p w14:paraId="396D63EB" w14:textId="77777777" w:rsidR="007768B5" w:rsidRDefault="0062705F">
      <w:pPr>
        <w:spacing w:line="600" w:lineRule="auto"/>
        <w:ind w:firstLine="720"/>
        <w:jc w:val="both"/>
        <w:rPr>
          <w:rFonts w:eastAsia="Times New Roman"/>
          <w:szCs w:val="24"/>
        </w:rPr>
      </w:pPr>
      <w:r>
        <w:rPr>
          <w:rFonts w:eastAsia="Times New Roman"/>
          <w:szCs w:val="24"/>
        </w:rPr>
        <w:t>Επ</w:t>
      </w:r>
      <w:r>
        <w:rPr>
          <w:rFonts w:eastAsia="Times New Roman"/>
          <w:szCs w:val="24"/>
        </w:rPr>
        <w:t>ομένως, εμείς θεωρούμε ότι είναι επιτακτική ανάγκη να συντηρηθεί αυτό το οδικό δίκτυο. Βέβαια, δεν έχουμε αυταπάτες, γιατί η κατάσταση στην οποία είναι σήμερα απορρέει από την αντιλαϊκή σας πολιτική που έγκειται στο ότι ο κρατικός προϋπολογισμός δεν φτιάχν</w:t>
      </w:r>
      <w:r>
        <w:rPr>
          <w:rFonts w:eastAsia="Times New Roman"/>
          <w:szCs w:val="24"/>
        </w:rPr>
        <w:t xml:space="preserve">ει δίκτυα για τις λαϊκές ανάγκες. Απεναντίας δίνετε -όπως κάνατε πρόσφατα, την περασμένη Τετάρτη, με μια τροπολογία- μποναμάδες, όπως και οι προηγούμενοι που έκαναν επέκταση των συμβάσεων παραχώρησης, στους </w:t>
      </w:r>
      <w:proofErr w:type="spellStart"/>
      <w:r>
        <w:rPr>
          <w:rFonts w:eastAsia="Times New Roman"/>
          <w:szCs w:val="24"/>
        </w:rPr>
        <w:t>μεγαλοκατασκευαστές</w:t>
      </w:r>
      <w:proofErr w:type="spellEnd"/>
      <w:r>
        <w:rPr>
          <w:rFonts w:eastAsia="Times New Roman"/>
          <w:szCs w:val="24"/>
        </w:rPr>
        <w:t xml:space="preserve"> γιατί, όπως λέτε, δεν εισέπρα</w:t>
      </w:r>
      <w:r>
        <w:rPr>
          <w:rFonts w:eastAsia="Times New Roman"/>
          <w:szCs w:val="24"/>
        </w:rPr>
        <w:t xml:space="preserve">ξαν τα διόδια που ήθελαν. Και τους λέτε ότι μέσα από τον κρατικό προϋπολογισμό, </w:t>
      </w:r>
      <w:r>
        <w:rPr>
          <w:rFonts w:eastAsia="Times New Roman"/>
          <w:szCs w:val="24"/>
        </w:rPr>
        <w:lastRenderedPageBreak/>
        <w:t xml:space="preserve">μέσα από το Πρόγραμμα Δημοσίων Επενδύσεων θα δοθούν χρήματα στους </w:t>
      </w:r>
      <w:proofErr w:type="spellStart"/>
      <w:r>
        <w:rPr>
          <w:rFonts w:eastAsia="Times New Roman"/>
          <w:szCs w:val="24"/>
        </w:rPr>
        <w:t>παραχωρησιούχους</w:t>
      </w:r>
      <w:proofErr w:type="spellEnd"/>
      <w:r>
        <w:rPr>
          <w:rFonts w:eastAsia="Times New Roman"/>
          <w:szCs w:val="24"/>
        </w:rPr>
        <w:t xml:space="preserve">. </w:t>
      </w:r>
    </w:p>
    <w:p w14:paraId="396D63EC" w14:textId="77777777" w:rsidR="007768B5" w:rsidRDefault="0062705F">
      <w:pPr>
        <w:spacing w:line="600" w:lineRule="auto"/>
        <w:ind w:firstLine="720"/>
        <w:jc w:val="both"/>
        <w:rPr>
          <w:rFonts w:eastAsia="Times New Roman"/>
          <w:szCs w:val="24"/>
        </w:rPr>
      </w:pPr>
      <w:r>
        <w:rPr>
          <w:rFonts w:eastAsia="Times New Roman"/>
          <w:szCs w:val="24"/>
        </w:rPr>
        <w:t>Εμείς πιστεύουμε ότι πρέπει να γίνει υπόθεση των ίδιων των κατοίκων, ώστε να παλέψουν για μ</w:t>
      </w:r>
      <w:r>
        <w:rPr>
          <w:rFonts w:eastAsia="Times New Roman"/>
          <w:szCs w:val="24"/>
        </w:rPr>
        <w:t xml:space="preserve">ια άλλη πολιτική, όπου θα υπάρξει εθνικός κατασκευαστικός τομέας που θα κάνει έργα όχι με βάση το κέρδος, αλλά με στόχο την ικανοποίηση των λαϊκών αναγκών. </w:t>
      </w:r>
    </w:p>
    <w:p w14:paraId="396D63ED"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συνάδελφε.</w:t>
      </w:r>
    </w:p>
    <w:p w14:paraId="396D63EE" w14:textId="77777777" w:rsidR="007768B5" w:rsidRDefault="0062705F">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396D63EF" w14:textId="77777777" w:rsidR="007768B5" w:rsidRDefault="0062705F">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Τελειώνω, κύριε Πρόεδρε, σε μισό λεπτό. </w:t>
      </w:r>
    </w:p>
    <w:p w14:paraId="396D63F0" w14:textId="77777777" w:rsidR="007768B5" w:rsidRDefault="0062705F">
      <w:pPr>
        <w:spacing w:line="600" w:lineRule="auto"/>
        <w:ind w:firstLine="720"/>
        <w:jc w:val="both"/>
        <w:rPr>
          <w:rFonts w:eastAsia="Times New Roman"/>
          <w:szCs w:val="24"/>
        </w:rPr>
      </w:pPr>
      <w:r>
        <w:rPr>
          <w:rFonts w:eastAsia="Times New Roman"/>
          <w:szCs w:val="24"/>
        </w:rPr>
        <w:t xml:space="preserve">Και, δυστυχώς, κύριε Υπουργέ, με την πολιτική σας και εσείς και οι προηγούμενοι γεμίζετε διόδια και κάνετε τις μεταφορές πανάκριβο δικαίωμα. </w:t>
      </w:r>
    </w:p>
    <w:p w14:paraId="396D63F1" w14:textId="77777777" w:rsidR="007768B5" w:rsidRDefault="0062705F">
      <w:pPr>
        <w:spacing w:line="600" w:lineRule="auto"/>
        <w:ind w:firstLine="720"/>
        <w:jc w:val="both"/>
        <w:rPr>
          <w:rFonts w:eastAsia="Times New Roman"/>
          <w:szCs w:val="24"/>
        </w:rPr>
      </w:pPr>
      <w:r>
        <w:rPr>
          <w:rFonts w:eastAsia="Times New Roman"/>
          <w:szCs w:val="24"/>
        </w:rPr>
        <w:t>Σας ρωτάμε, λοιπόν, συγκεκριμένα αν θα προχωρήσετε στη</w:t>
      </w:r>
      <w:r>
        <w:rPr>
          <w:rFonts w:eastAsia="Times New Roman"/>
          <w:szCs w:val="24"/>
        </w:rPr>
        <w:t xml:space="preserve"> χρηματοδότηση για την επισκευή αυτού του δρόμου. </w:t>
      </w:r>
    </w:p>
    <w:p w14:paraId="396D63F2" w14:textId="77777777" w:rsidR="007768B5" w:rsidRDefault="0062705F">
      <w:pPr>
        <w:spacing w:line="600" w:lineRule="auto"/>
        <w:ind w:firstLine="720"/>
        <w:jc w:val="both"/>
        <w:rPr>
          <w:rFonts w:eastAsia="Times New Roman"/>
          <w:szCs w:val="24"/>
        </w:rPr>
      </w:pPr>
      <w:r>
        <w:rPr>
          <w:rFonts w:eastAsia="Times New Roman"/>
          <w:szCs w:val="24"/>
        </w:rPr>
        <w:lastRenderedPageBreak/>
        <w:t>Και έρχομαι και σε κάτι τελευταίο, κύριε Υπουργέ, δεδομένου ότι επισκεφθήκατε πρόσφατα την περιοχή και ξέρουμε ότι πήγατε στον οδικό άξονα Αμβρακίας-</w:t>
      </w:r>
      <w:proofErr w:type="spellStart"/>
      <w:r>
        <w:rPr>
          <w:rFonts w:eastAsia="Times New Roman"/>
          <w:szCs w:val="24"/>
        </w:rPr>
        <w:t>Ακτίου</w:t>
      </w:r>
      <w:proofErr w:type="spellEnd"/>
      <w:r>
        <w:rPr>
          <w:rFonts w:eastAsia="Times New Roman"/>
          <w:szCs w:val="24"/>
        </w:rPr>
        <w:t xml:space="preserve"> και συγκεκριμένα στο σημείο που ενώνει την Ιόνια </w:t>
      </w:r>
      <w:r>
        <w:rPr>
          <w:rFonts w:eastAsia="Times New Roman"/>
          <w:szCs w:val="24"/>
        </w:rPr>
        <w:t>Οδό με τον οδικό άξονα Αμβρακίας-</w:t>
      </w:r>
      <w:proofErr w:type="spellStart"/>
      <w:r>
        <w:rPr>
          <w:rFonts w:eastAsia="Times New Roman"/>
          <w:szCs w:val="24"/>
        </w:rPr>
        <w:t>Ακτίου</w:t>
      </w:r>
      <w:proofErr w:type="spellEnd"/>
      <w:r>
        <w:rPr>
          <w:rFonts w:eastAsia="Times New Roman"/>
          <w:szCs w:val="24"/>
        </w:rPr>
        <w:t>. Σας ζητάμε να γίνει η παραχώρηση του τμήματος που θα γίνει η παράκαμψη της Αμφιλοχίας -που είναι το πιο επικίνδυνο σημείο όπου σήμερα γίνονται τα θανατηφόρα ατυχήματα-, ώστε από τη ζεύξη που θα είναι η Ιόνια Οδός να</w:t>
      </w:r>
      <w:r>
        <w:rPr>
          <w:rFonts w:eastAsia="Times New Roman"/>
          <w:szCs w:val="24"/>
        </w:rPr>
        <w:t xml:space="preserve"> φτάσει στο Λουτράκι. </w:t>
      </w:r>
    </w:p>
    <w:p w14:paraId="396D63F3" w14:textId="77777777" w:rsidR="007768B5" w:rsidRDefault="0062705F">
      <w:pPr>
        <w:spacing w:line="600" w:lineRule="auto"/>
        <w:ind w:firstLine="720"/>
        <w:jc w:val="both"/>
        <w:rPr>
          <w:rFonts w:eastAsia="Times New Roman"/>
          <w:szCs w:val="24"/>
        </w:rPr>
      </w:pPr>
      <w:r>
        <w:rPr>
          <w:rFonts w:eastAsia="Times New Roman"/>
          <w:szCs w:val="24"/>
        </w:rPr>
        <w:t>Κύριε Υπουργέ, πρέπει άμεσα να γίνει η παράδοση αυτού του κομματιού του οδικού άξονα Αμβρακίας-</w:t>
      </w:r>
      <w:proofErr w:type="spellStart"/>
      <w:r>
        <w:rPr>
          <w:rFonts w:eastAsia="Times New Roman"/>
          <w:szCs w:val="24"/>
        </w:rPr>
        <w:t>Ακτίου</w:t>
      </w:r>
      <w:proofErr w:type="spellEnd"/>
      <w:r>
        <w:rPr>
          <w:rFonts w:eastAsia="Times New Roman"/>
          <w:szCs w:val="24"/>
        </w:rPr>
        <w:t xml:space="preserve">. Όμως πρέπει να δεσμευθείτε σήμερα εδώ, γιατί ο τόπος δεν μπορεί να αντέξει άλλους νεκρούς. Πρέπει να δεσμευθείτε για την επισκευή </w:t>
      </w:r>
      <w:r>
        <w:rPr>
          <w:rFonts w:eastAsia="Times New Roman"/>
          <w:szCs w:val="24"/>
        </w:rPr>
        <w:t>του υπάρχοντος οδικού δικτύου.</w:t>
      </w:r>
    </w:p>
    <w:p w14:paraId="396D63F4"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Συνηγορώ και εγώ σ’ αυτό το τελευταίο.</w:t>
      </w:r>
    </w:p>
    <w:p w14:paraId="396D63F5" w14:textId="77777777" w:rsidR="007768B5" w:rsidRDefault="0062705F">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396D63F6" w14:textId="77777777" w:rsidR="007768B5" w:rsidRDefault="0062705F">
      <w:pPr>
        <w:spacing w:line="600" w:lineRule="auto"/>
        <w:ind w:firstLine="720"/>
        <w:jc w:val="both"/>
        <w:rPr>
          <w:rFonts w:eastAsia="Times New Roman"/>
          <w:szCs w:val="24"/>
        </w:rPr>
      </w:pPr>
      <w:r>
        <w:rPr>
          <w:rFonts w:eastAsia="Times New Roman"/>
          <w:b/>
          <w:szCs w:val="24"/>
        </w:rPr>
        <w:lastRenderedPageBreak/>
        <w:t>ΧΡΗΣΤΟΣ ΣΠΙΡΤΖΗΣ (Υπουργός Υποδομών και Μεταφορών):</w:t>
      </w:r>
      <w:r>
        <w:rPr>
          <w:rFonts w:eastAsia="Times New Roman"/>
          <w:szCs w:val="24"/>
        </w:rPr>
        <w:t xml:space="preserve"> Αγαπητέ συνάδελφε, πριν προχωρήσω στην ερώτησή σας που περιλα</w:t>
      </w:r>
      <w:r>
        <w:rPr>
          <w:rFonts w:eastAsia="Times New Roman"/>
          <w:szCs w:val="24"/>
        </w:rPr>
        <w:t>μβάνει δύο ερωτήματα, θα ήθελα να κάνω μερικές παρατηρήσεις σε σχέση με το γενικό πλαίσιο που θέσατε.</w:t>
      </w:r>
    </w:p>
    <w:p w14:paraId="396D63F7" w14:textId="77777777" w:rsidR="007768B5" w:rsidRDefault="0062705F">
      <w:pPr>
        <w:spacing w:line="600" w:lineRule="auto"/>
        <w:ind w:firstLine="720"/>
        <w:jc w:val="both"/>
        <w:rPr>
          <w:rFonts w:eastAsia="Times New Roman"/>
          <w:szCs w:val="24"/>
        </w:rPr>
      </w:pPr>
      <w:r>
        <w:rPr>
          <w:rFonts w:eastAsia="Times New Roman"/>
          <w:szCs w:val="24"/>
        </w:rPr>
        <w:t>Μιλήσατε για εγκληματικές ευθύνες, τις δικές μας αλλά και των προηγούμενων, και είπατε ότι γεμίζουμε και εμείς και οι προηγούμενοι τον τόπο διόδια, αλλά κ</w:t>
      </w:r>
      <w:r>
        <w:rPr>
          <w:rFonts w:eastAsia="Times New Roman"/>
          <w:szCs w:val="24"/>
        </w:rPr>
        <w:t>αι γενικά εμείς και οι προηγούμενοι και όλα αυτά που ζήσαμε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96D63F8"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Μπορώ να καταλάβω τη γραμμή που θέλει το Κομμουνιστικό Κόμμα Ελλάδ</w:t>
      </w:r>
      <w:r>
        <w:rPr>
          <w:rFonts w:eastAsia="Times New Roman" w:cs="Times New Roman"/>
          <w:szCs w:val="24"/>
        </w:rPr>
        <w:t>α</w:t>
      </w:r>
      <w:r>
        <w:rPr>
          <w:rFonts w:eastAsia="Times New Roman" w:cs="Times New Roman"/>
          <w:szCs w:val="24"/>
        </w:rPr>
        <w:t xml:space="preserve">ς να βάλει σε σχέση με τη διαφοροποίησή του, αλλά επειδή το ΚΚΕ δεν είναι ένα λαϊκίστικο κόμμα της αντιπολίτευσης, αλλά </w:t>
      </w:r>
      <w:r>
        <w:rPr>
          <w:rFonts w:eastAsia="Times New Roman" w:cs="Times New Roman"/>
          <w:szCs w:val="24"/>
        </w:rPr>
        <w:t>είναι το Κομμουνιστικό Κόμμα Ελλάδ</w:t>
      </w:r>
      <w:r>
        <w:rPr>
          <w:rFonts w:eastAsia="Times New Roman" w:cs="Times New Roman"/>
          <w:szCs w:val="24"/>
        </w:rPr>
        <w:t>α</w:t>
      </w:r>
      <w:r>
        <w:rPr>
          <w:rFonts w:eastAsia="Times New Roman" w:cs="Times New Roman"/>
          <w:szCs w:val="24"/>
        </w:rPr>
        <w:t xml:space="preserve">ς, θα σας παρακαλούσα -αν μη τι άλλο- να μην ισοπεδώνετε, εάν θέλετε, στην κριτική σας το τι γίνεται στα έργα, αλλά γενικότερα το τι γίνεται στην χώρα. </w:t>
      </w:r>
    </w:p>
    <w:p w14:paraId="396D63F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Θα ξεκινήσω με ένα-ένα από αυτά που είπατε: </w:t>
      </w:r>
    </w:p>
    <w:p w14:paraId="396D63FA"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Πρώτον, δεν δώσαμε κανέ</w:t>
      </w:r>
      <w:r>
        <w:rPr>
          <w:rFonts w:eastAsia="Times New Roman" w:cs="Times New Roman"/>
          <w:szCs w:val="24"/>
        </w:rPr>
        <w:t>ναν μποναμά σε κανέναν. Κόψαμε μποναμάδες που είχαν προβλεφθεί με τις συμβάσεις.</w:t>
      </w:r>
    </w:p>
    <w:p w14:paraId="396D63FB"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Δεύτερον, δεν γεμίζουμε τον τόπο διόδια, διότι αυτά είναι μέσα στις συμβάσεις που βρήκαμε. Εάν πηγαίναμε μονομερώς να τα καταργήσουμε, θα χρειαζόταν η χώρα ένα μνημόνιο μόνο γ</w:t>
      </w:r>
      <w:r>
        <w:rPr>
          <w:rFonts w:eastAsia="Times New Roman" w:cs="Times New Roman"/>
          <w:szCs w:val="24"/>
        </w:rPr>
        <w:t xml:space="preserve">ια τους αυτοκινητόδρομους. Δεν είναι ούτε νέοι σταθμοί διοδίων ούτε έχουν να κάνουν με αυτά που λέτε σε σχέση με τις αποζημιώσεις. Θα σας έλεγα ότι είναι ακριβώς το ανάποδο. </w:t>
      </w:r>
    </w:p>
    <w:p w14:paraId="396D63F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Βρήκαμε αποζημιώσεις 1.250.000.000, </w:t>
      </w:r>
      <w:proofErr w:type="spellStart"/>
      <w:r>
        <w:rPr>
          <w:rFonts w:eastAsia="Times New Roman" w:cs="Times New Roman"/>
          <w:szCs w:val="24"/>
        </w:rPr>
        <w:t>περικόπηκαν</w:t>
      </w:r>
      <w:proofErr w:type="spellEnd"/>
      <w:r>
        <w:rPr>
          <w:rFonts w:eastAsia="Times New Roman" w:cs="Times New Roman"/>
          <w:szCs w:val="24"/>
        </w:rPr>
        <w:t xml:space="preserve"> 764.000.000 αυτές οι αποζημιώσεις</w:t>
      </w:r>
      <w:r>
        <w:rPr>
          <w:rFonts w:eastAsia="Times New Roman" w:cs="Times New Roman"/>
          <w:szCs w:val="24"/>
        </w:rPr>
        <w:t>. Εάν δεν ολοκληρωνόντουσαν τα έργα και δεν πιέζαμε για να αμβλυνθούν διάφορες αντικοινωνικές δράσεις που υπήρχαν και πηγαίναμε στη λογική τη δική σας, τότε θα χρειαζόμασταν 4.000.000.000 επιστροφή στην Ευρωπαϊκή Επιτροπή, 2.500.000.000 αποζημιώσεις που θα</w:t>
      </w:r>
      <w:r>
        <w:rPr>
          <w:rFonts w:eastAsia="Times New Roman" w:cs="Times New Roman"/>
          <w:szCs w:val="24"/>
        </w:rPr>
        <w:t xml:space="preserve"> έφταναν στους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και 2.000.000.000 σε ρήτρες. Σύνολο 8.500.000.000 ευρώ. Είναι λίγο παραπάνω από ένα μνημόνιο. Ε, φαντάζομαι ότι ούτε και εσείς θα το επιθυμούσατε.</w:t>
      </w:r>
    </w:p>
    <w:p w14:paraId="396D63F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Δεύτερον, προφανώς ιδεολογικά μπορούμε να συμφωνήσουμε ότι τα δημόσια έργα </w:t>
      </w:r>
      <w:r>
        <w:rPr>
          <w:rFonts w:eastAsia="Times New Roman" w:cs="Times New Roman"/>
          <w:szCs w:val="24"/>
        </w:rPr>
        <w:t>δε</w:t>
      </w:r>
      <w:r>
        <w:rPr>
          <w:rFonts w:eastAsia="Times New Roman" w:cs="Times New Roman"/>
          <w:szCs w:val="24"/>
        </w:rPr>
        <w:t xml:space="preserve">ν </w:t>
      </w:r>
      <w:r>
        <w:rPr>
          <w:rFonts w:eastAsia="Times New Roman" w:cs="Times New Roman"/>
          <w:szCs w:val="24"/>
        </w:rPr>
        <w:t xml:space="preserve">πρέπει να γίνονται για το κέρδος των εταιριών και την κερδοφορία τους, αλλά χάριν των λαϊκών αναγκών. Όμως αυτό σε ένα άλλο σύστημα. Δεν μπορείς να λειτουργείς μέσα σε ένα καπιταλιστικό σύστημα στην εφαρμοσμένη </w:t>
      </w:r>
      <w:r>
        <w:rPr>
          <w:rFonts w:eastAsia="Times New Roman" w:cs="Times New Roman"/>
          <w:szCs w:val="24"/>
        </w:rPr>
        <w:lastRenderedPageBreak/>
        <w:t>πολιτική και να έχεις μόνο αυτή την αρχή. Δ</w:t>
      </w:r>
      <w:r>
        <w:rPr>
          <w:rFonts w:eastAsia="Times New Roman" w:cs="Times New Roman"/>
          <w:szCs w:val="24"/>
        </w:rPr>
        <w:t>υστυχώς, έχεις και άλλες.</w:t>
      </w:r>
    </w:p>
    <w:p w14:paraId="396D63F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 xml:space="preserve">θα απαντήσω </w:t>
      </w:r>
      <w:r>
        <w:rPr>
          <w:rFonts w:eastAsia="Times New Roman" w:cs="Times New Roman"/>
          <w:szCs w:val="24"/>
        </w:rPr>
        <w:t>στο ερώτημα που θέσατε, για να δείτε πόσο άδικος είστε</w:t>
      </w:r>
      <w:r>
        <w:rPr>
          <w:rFonts w:eastAsia="Times New Roman" w:cs="Times New Roman"/>
          <w:szCs w:val="24"/>
        </w:rPr>
        <w:t>.</w:t>
      </w:r>
      <w:r>
        <w:rPr>
          <w:rFonts w:eastAsia="Times New Roman" w:cs="Times New Roman"/>
          <w:szCs w:val="24"/>
        </w:rPr>
        <w:t xml:space="preserve"> </w:t>
      </w:r>
    </w:p>
    <w:p w14:paraId="396D63FF"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Πρώτον, δεν έχουμε αρμοδιότητες ως Υπουργείο για τη συντήρηση στις συγκεκριμένες οδούς που μας ρωτάτε</w:t>
      </w:r>
      <w:r>
        <w:rPr>
          <w:rFonts w:eastAsia="Times New Roman" w:cs="Times New Roman"/>
          <w:szCs w:val="24"/>
        </w:rPr>
        <w:t>, δ</w:t>
      </w:r>
      <w:r>
        <w:rPr>
          <w:rFonts w:eastAsia="Times New Roman" w:cs="Times New Roman"/>
          <w:szCs w:val="24"/>
        </w:rPr>
        <w:t>ηλαδή στην Αμφιλοχία-Βόνιτσα-Λευκάδα, στην Πρέβεζα-Η</w:t>
      </w:r>
      <w:r>
        <w:rPr>
          <w:rFonts w:eastAsia="Times New Roman" w:cs="Times New Roman"/>
          <w:szCs w:val="24"/>
        </w:rPr>
        <w:t xml:space="preserve">γουμενίτσα και στη Βόνιτσα-Πρέβεζα. Σας καταθέτω και τα αντίστοιχα ΦΕΚ, </w:t>
      </w:r>
      <w:r>
        <w:rPr>
          <w:rFonts w:eastAsia="Times New Roman" w:cs="Times New Roman"/>
          <w:szCs w:val="24"/>
        </w:rPr>
        <w:t>σύμφωνα με τα οποία</w:t>
      </w:r>
      <w:r>
        <w:rPr>
          <w:rFonts w:eastAsia="Times New Roman" w:cs="Times New Roman"/>
          <w:szCs w:val="24"/>
        </w:rPr>
        <w:t xml:space="preserve"> αυτοί οι δρόμοι ανήκουν στις </w:t>
      </w:r>
      <w:r>
        <w:rPr>
          <w:rFonts w:eastAsia="Times New Roman" w:cs="Times New Roman"/>
          <w:szCs w:val="24"/>
        </w:rPr>
        <w:t>π</w:t>
      </w:r>
      <w:r>
        <w:rPr>
          <w:rFonts w:eastAsia="Times New Roman" w:cs="Times New Roman"/>
          <w:szCs w:val="24"/>
        </w:rPr>
        <w:t xml:space="preserve">εριφέρειες και είναι αρμοδιότητες των </w:t>
      </w:r>
      <w:r>
        <w:rPr>
          <w:rFonts w:eastAsia="Times New Roman" w:cs="Times New Roman"/>
          <w:szCs w:val="24"/>
        </w:rPr>
        <w:t>π</w:t>
      </w:r>
      <w:r>
        <w:rPr>
          <w:rFonts w:eastAsia="Times New Roman" w:cs="Times New Roman"/>
          <w:szCs w:val="24"/>
        </w:rPr>
        <w:t xml:space="preserve">εριφερειών. </w:t>
      </w:r>
    </w:p>
    <w:p w14:paraId="396D6400"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w:t>
      </w:r>
      <w:r>
        <w:rPr>
          <w:rFonts w:eastAsia="Times New Roman" w:cs="Times New Roman"/>
          <w:szCs w:val="24"/>
        </w:rPr>
        <w:t>αφερθέντα έγγραφα, τα οποία βρίσκονται στο αρχείο του Τμήματος Γραμματείας της Διεύθυνσης Στενογραφίας και  Πρακτικών της Βουλής)</w:t>
      </w:r>
    </w:p>
    <w:p w14:paraId="396D6401" w14:textId="77777777" w:rsidR="007768B5" w:rsidRDefault="0062705F">
      <w:pPr>
        <w:spacing w:line="600" w:lineRule="auto"/>
        <w:ind w:firstLine="539"/>
        <w:jc w:val="both"/>
        <w:rPr>
          <w:rFonts w:eastAsia="Times New Roman" w:cs="Times New Roman"/>
          <w:szCs w:val="24"/>
        </w:rPr>
      </w:pPr>
      <w:r>
        <w:rPr>
          <w:rFonts w:eastAsia="Times New Roman" w:cs="Times New Roman"/>
          <w:szCs w:val="24"/>
        </w:rPr>
        <w:t xml:space="preserve">Παρ’ όλα αυτά επειδή σκύβουμε πάνω στις ανάγκες και έχουμε μία στενή συνεργασία με τους φορείς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το Υπουρ</w:t>
      </w:r>
      <w:r>
        <w:rPr>
          <w:rFonts w:eastAsia="Times New Roman" w:cs="Times New Roman"/>
          <w:szCs w:val="24"/>
        </w:rPr>
        <w:t xml:space="preserve">γείο μας κατέθεσε στα τέλη Μαρτίου αίτηση για την ένταξη του έργου: Κατασκευή-αναβάθμιση οδικής σύνδεσης της πόλης Λευκάδας με τον οδικό </w:t>
      </w:r>
      <w:r>
        <w:rPr>
          <w:rFonts w:eastAsia="Times New Roman" w:cs="Times New Roman"/>
          <w:szCs w:val="24"/>
        </w:rPr>
        <w:t>ά</w:t>
      </w:r>
      <w:r>
        <w:rPr>
          <w:rFonts w:eastAsia="Times New Roman" w:cs="Times New Roman"/>
          <w:szCs w:val="24"/>
        </w:rPr>
        <w:t xml:space="preserve">ξονα Άκτιο-Δυτικός άξονας στο </w:t>
      </w:r>
      <w:r>
        <w:rPr>
          <w:rFonts w:eastAsia="Times New Roman" w:cs="Times New Roman"/>
          <w:szCs w:val="24"/>
        </w:rPr>
        <w:lastRenderedPageBreak/>
        <w:t>Επιχειρησιακό Πρόγραμμα Δυτική Ελλάδα, της Περιφέρειας Δυτικής Ελλάδος, προκειμένου αυτό</w:t>
      </w:r>
      <w:r>
        <w:rPr>
          <w:rFonts w:eastAsia="Times New Roman" w:cs="Times New Roman"/>
          <w:szCs w:val="24"/>
        </w:rPr>
        <w:t xml:space="preserve"> να τύχει χρηματοδότησης στην προγραμματική περίοδο 2014-2020, προϋπολογισμού 55.000.000 ευρώ, που περιλαμβάνει και όλα τα </w:t>
      </w:r>
      <w:proofErr w:type="spellStart"/>
      <w:r>
        <w:rPr>
          <w:rFonts w:eastAsia="Times New Roman" w:cs="Times New Roman"/>
          <w:szCs w:val="24"/>
        </w:rPr>
        <w:t>υποέργα</w:t>
      </w:r>
      <w:proofErr w:type="spellEnd"/>
      <w:r>
        <w:rPr>
          <w:rFonts w:eastAsia="Times New Roman" w:cs="Times New Roman"/>
          <w:szCs w:val="24"/>
        </w:rPr>
        <w:t>, δηλαδή τις απαλλοτριώσεις -δεν θα κάνουν μόνο την συντήρηση, αλλά και τις απαλλοτριώσεις- την αρχαιολογία, τη μεταφορά δικτύ</w:t>
      </w:r>
      <w:r>
        <w:rPr>
          <w:rFonts w:eastAsia="Times New Roman" w:cs="Times New Roman"/>
          <w:szCs w:val="24"/>
        </w:rPr>
        <w:t xml:space="preserve">ων. Υπάρχει η ωριμότητα των έργων, δηλαδή εγκεκριμένο </w:t>
      </w:r>
      <w:r>
        <w:rPr>
          <w:rFonts w:eastAsia="Times New Roman" w:cs="Times New Roman"/>
          <w:szCs w:val="24"/>
        </w:rPr>
        <w:t>Κ</w:t>
      </w:r>
      <w:r>
        <w:rPr>
          <w:rFonts w:eastAsia="Times New Roman" w:cs="Times New Roman"/>
          <w:szCs w:val="24"/>
        </w:rPr>
        <w:t>τηματολόγιο, εγκρίσεις που έχει κάνει, οι περιβαλλοντικοί όροι και τα τεύχη δημοπράτησης, για να μπορεί αυτό το έργο άμεσα, με την έγκριση του τεχνικού δελτίου, να δημοπρατηθεί. Δεν είναι στις αρμοδιότ</w:t>
      </w:r>
      <w:r>
        <w:rPr>
          <w:rFonts w:eastAsia="Times New Roman" w:cs="Times New Roman"/>
          <w:szCs w:val="24"/>
        </w:rPr>
        <w:t xml:space="preserve">ητές μας, όμως. Άρα μη μας λέτε για εγκληματικές ευθύνες και εσάς και των προηγούμενων. </w:t>
      </w:r>
    </w:p>
    <w:p w14:paraId="396D640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Κατ’ αρχάς, να σας δώσω και το τεχνικό δελτίο για να το έχετε στο αρχείο σας και να σας δώσω και την απόφαση έγκρισης των περιβαλλοντικών όρων που έγινε στις 8 Νοεμβρί</w:t>
      </w:r>
      <w:r>
        <w:rPr>
          <w:rFonts w:eastAsia="Times New Roman" w:cs="Times New Roman"/>
          <w:szCs w:val="24"/>
        </w:rPr>
        <w:t xml:space="preserve">ου 2016. </w:t>
      </w:r>
    </w:p>
    <w:p w14:paraId="396D640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96D640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Τώρα, η σύνδεση της Λευκάδας θα πρα</w:t>
      </w:r>
      <w:r>
        <w:rPr>
          <w:rFonts w:eastAsia="Times New Roman" w:cs="Times New Roman"/>
          <w:szCs w:val="24"/>
        </w:rPr>
        <w:t>γματοποιείται και θα γίνεται σε δύο τμήματα</w:t>
      </w:r>
      <w:r>
        <w:rPr>
          <w:rFonts w:eastAsia="Times New Roman" w:cs="Times New Roman"/>
          <w:szCs w:val="24"/>
        </w:rPr>
        <w:t>. Τ</w:t>
      </w:r>
      <w:r>
        <w:rPr>
          <w:rFonts w:eastAsia="Times New Roman" w:cs="Times New Roman"/>
          <w:szCs w:val="24"/>
        </w:rPr>
        <w:t xml:space="preserve">ο ένα είναι το τμήμα Βόνιτσα-Λευκάδα, μήκους 16 χιλιομέτρων περίπου, και το άλλο με την περιοχή του </w:t>
      </w:r>
      <w:proofErr w:type="spellStart"/>
      <w:r>
        <w:rPr>
          <w:rFonts w:eastAsia="Times New Roman" w:cs="Times New Roman"/>
          <w:szCs w:val="24"/>
        </w:rPr>
        <w:t>Ακτίου</w:t>
      </w:r>
      <w:proofErr w:type="spellEnd"/>
      <w:r>
        <w:rPr>
          <w:rFonts w:eastAsia="Times New Roman" w:cs="Times New Roman"/>
          <w:szCs w:val="24"/>
        </w:rPr>
        <w:t xml:space="preserve"> θα είναι το τμήμα Άκτιο-Άγιος Νικόλαος, μήκους 5 χιλιομέτρων. Θα σας δώσω, εάν θέλετε, να ρίξετε μία μα</w:t>
      </w:r>
      <w:r>
        <w:rPr>
          <w:rFonts w:eastAsia="Times New Roman" w:cs="Times New Roman"/>
          <w:szCs w:val="24"/>
        </w:rPr>
        <w:t xml:space="preserve">τιά και στον αντίστοιχο χάρτη. Δηλαδή, ο δρόμος σε ένα σημείο διακλαδίζεται, ο ένας πηγαίνει προς Βόνιτσα, μέσω της περιοχής, και ο άλλος προς Άκτιο. </w:t>
      </w:r>
    </w:p>
    <w:p w14:paraId="396D6405"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Περιλαμβάνεται το πλάτος του ασφαλτικού να είναι 11 μέτρα. Περιλαμβάνεται για το πρώτο τμήμα που σας είπα</w:t>
      </w:r>
      <w:r>
        <w:rPr>
          <w:rFonts w:eastAsia="Times New Roman" w:cs="Times New Roman"/>
          <w:szCs w:val="24"/>
        </w:rPr>
        <w:t xml:space="preserve"> η κατασκευή πέντε κόμβων και για το δεύτερο τμήμα δύο κόμβων. </w:t>
      </w:r>
    </w:p>
    <w:p w14:paraId="396D6406"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Επίσης, κάτι που είναι αρκετά σημαντικό με βάση την εκπονούμενη μελέτη για την υδροδότηση της πόλης της Λευκάδας, είναι η κατασκευή ενός νέου αγωγού ύδρευσης που ξεκινά από τις Πηγές Αγίου Γεω</w:t>
      </w:r>
      <w:r>
        <w:rPr>
          <w:rFonts w:eastAsia="Times New Roman"/>
          <w:color w:val="000000" w:themeColor="text1"/>
          <w:szCs w:val="24"/>
        </w:rPr>
        <w:t xml:space="preserve">ργίου και καταλήγει στη Λευκάδα. Στα τμήματα που εμπλέκονται αλληλοεπιδρούν μεταξύ των δύο έργων -είναι περίπου μήκους </w:t>
      </w:r>
      <w:proofErr w:type="spellStart"/>
      <w:r>
        <w:rPr>
          <w:rFonts w:eastAsia="Times New Roman"/>
          <w:color w:val="000000" w:themeColor="text1"/>
          <w:szCs w:val="24"/>
        </w:rPr>
        <w:t>επτάμισι</w:t>
      </w:r>
      <w:proofErr w:type="spellEnd"/>
      <w:r>
        <w:rPr>
          <w:rFonts w:eastAsia="Times New Roman"/>
          <w:color w:val="000000" w:themeColor="text1"/>
          <w:szCs w:val="24"/>
        </w:rPr>
        <w:t xml:space="preserve"> χιλιομέτρων αυτή η αλληλεπίδραση- θα γίνει ταυτόχρονη δημοπράτηση και κατασκευή, ώστε να αποφευχθούν μελλοντικές καθυστερήσεις κ</w:t>
      </w:r>
      <w:r>
        <w:rPr>
          <w:rFonts w:eastAsia="Times New Roman"/>
          <w:color w:val="000000" w:themeColor="text1"/>
          <w:szCs w:val="24"/>
        </w:rPr>
        <w:t xml:space="preserve">αι ανακατασκευές. </w:t>
      </w:r>
      <w:r>
        <w:rPr>
          <w:rFonts w:eastAsia="Times New Roman"/>
          <w:color w:val="000000" w:themeColor="text1"/>
          <w:szCs w:val="24"/>
        </w:rPr>
        <w:lastRenderedPageBreak/>
        <w:t>Αυτά όσον αφορά αυτά που δεν είναι αρμοδιότητα του Υπουργείου.</w:t>
      </w:r>
    </w:p>
    <w:p w14:paraId="396D6407"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Πάμε τώρα στη δεύτερη ερώτηση που κάνατε για τον οδικό άξονα Αμβρακίας-</w:t>
      </w:r>
      <w:proofErr w:type="spellStart"/>
      <w:r>
        <w:rPr>
          <w:rFonts w:eastAsia="Times New Roman"/>
          <w:color w:val="000000" w:themeColor="text1"/>
          <w:szCs w:val="24"/>
        </w:rPr>
        <w:t>Ακτίου</w:t>
      </w:r>
      <w:proofErr w:type="spellEnd"/>
      <w:r>
        <w:rPr>
          <w:rFonts w:eastAsia="Times New Roman"/>
          <w:color w:val="000000" w:themeColor="text1"/>
          <w:szCs w:val="24"/>
        </w:rPr>
        <w:t>.</w:t>
      </w:r>
    </w:p>
    <w:p w14:paraId="396D6408"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Για το τέταρτο τμήμα, για την τέταρτη εργολαβία.</w:t>
      </w:r>
    </w:p>
    <w:p w14:paraId="396D6409"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ΧΡΗΣΤΟΣ </w:t>
      </w:r>
      <w:r>
        <w:rPr>
          <w:rFonts w:eastAsia="Times New Roman"/>
          <w:b/>
          <w:color w:val="000000" w:themeColor="text1"/>
          <w:szCs w:val="24"/>
        </w:rPr>
        <w:t>ΣΠΙΡΤΖΗΣ (Υπουργός Υποδομών και Μεταφορών):</w:t>
      </w:r>
      <w:r>
        <w:rPr>
          <w:rFonts w:eastAsia="Times New Roman"/>
          <w:color w:val="000000" w:themeColor="text1"/>
          <w:szCs w:val="24"/>
        </w:rPr>
        <w:t xml:space="preserve"> Και για τα τέσσερα, ναι. Εκεί βρήκαμε μια κατάσταση, κύριε Πρόεδρε -μια που είστε κι εσείς της περιοχής και έχετε ενδιαφερθεί και ο κ. Μωραΐτης το ίδιο- πραγματικά δραματική. Είχαμε σε εξέλιξη τέσσερα έργα, μεγάλ</w:t>
      </w:r>
      <w:r>
        <w:rPr>
          <w:rFonts w:eastAsia="Times New Roman"/>
          <w:color w:val="000000" w:themeColor="text1"/>
          <w:szCs w:val="24"/>
        </w:rPr>
        <w:t>α έργα. Είχαμε προβλήματα και αστοχίες στις μελέτες, είχαμε προβλήματα στις απαλλοτριώσεις, στην αρχαιολογία, είχαμε κατολισθήσεις στην περιοχή.</w:t>
      </w:r>
    </w:p>
    <w:p w14:paraId="396D640A"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Βαρεμένος):</w:t>
      </w:r>
      <w:r>
        <w:rPr>
          <w:rFonts w:eastAsia="Times New Roman"/>
          <w:color w:val="000000" w:themeColor="text1"/>
          <w:szCs w:val="24"/>
        </w:rPr>
        <w:t xml:space="preserve"> Τα οποία έχουν κοστίσει μέχρι στιγμής 110 εκατομμύρια.</w:t>
      </w:r>
    </w:p>
    <w:p w14:paraId="396D640B"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ΣΠΙΡΤΖΗΣ (Υπουρ</w:t>
      </w:r>
      <w:r>
        <w:rPr>
          <w:rFonts w:eastAsia="Times New Roman"/>
          <w:b/>
          <w:color w:val="000000" w:themeColor="text1"/>
          <w:szCs w:val="24"/>
        </w:rPr>
        <w:t>γός Υποδομών και Μεταφορών):</w:t>
      </w:r>
      <w:r>
        <w:rPr>
          <w:rFonts w:eastAsia="Times New Roman"/>
          <w:color w:val="000000" w:themeColor="text1"/>
          <w:szCs w:val="24"/>
        </w:rPr>
        <w:t xml:space="preserve"> Τώρα θα σας τα πω όλα.</w:t>
      </w:r>
    </w:p>
    <w:p w14:paraId="396D640C"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ΠΡΟΕΔΡΕΥΩΝ (Γεώργιος Βαρεμένος):</w:t>
      </w:r>
      <w:r>
        <w:rPr>
          <w:rFonts w:eastAsia="Times New Roman"/>
          <w:color w:val="000000" w:themeColor="text1"/>
          <w:szCs w:val="24"/>
        </w:rPr>
        <w:t xml:space="preserve"> Αν δεν ολοκληρωθούν, πάνε τα 110 εκατομμύρια.</w:t>
      </w:r>
    </w:p>
    <w:p w14:paraId="396D640D"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ΣΠΙΡΤΖΗΣ (Υπουργός Υποδομών και Μεταφορών):</w:t>
      </w:r>
      <w:r>
        <w:rPr>
          <w:rFonts w:eastAsia="Times New Roman"/>
          <w:color w:val="000000" w:themeColor="text1"/>
          <w:szCs w:val="24"/>
        </w:rPr>
        <w:t xml:space="preserve"> Είχαμε κατολισθήσεις στην περιοχή. Δεν ήταν έκτακτες κατολισθήσεις. Δεν ε</w:t>
      </w:r>
      <w:r>
        <w:rPr>
          <w:rFonts w:eastAsia="Times New Roman"/>
          <w:color w:val="000000" w:themeColor="text1"/>
          <w:szCs w:val="24"/>
        </w:rPr>
        <w:t>ίχαν γίνει η απαραίτητες μελέτες για να προβλεφθούν. Και βέβαια, είχαμε αλλαγές προδιαγραφών, αλλά είχαμε και οικονομικά προβλήματα των αναδόχων εταιρειών.</w:t>
      </w:r>
    </w:p>
    <w:p w14:paraId="396D640E"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Αυτό είναι ένα έργο πραγματικά που μπορεί να δείξει τον κακό τρόπο που γινόντουσαν τα έργα. Και επει</w:t>
      </w:r>
      <w:r>
        <w:rPr>
          <w:rFonts w:eastAsia="Times New Roman"/>
          <w:color w:val="000000" w:themeColor="text1"/>
          <w:szCs w:val="24"/>
        </w:rPr>
        <w:t>δή μας κατηγορούν για τμηματική δημοπράτηση έργων, να πω το εξής: Το έργο Πάτρα-Πύργος είναι μια χαρακτηριστική περίπτωση που οι προηγούμενες κυβερνήσεις έκαναν τμηματική δημοπράτηση ενός έργου και έκαναν τέσσερις διαγωνισμούς.</w:t>
      </w:r>
    </w:p>
    <w:p w14:paraId="396D640F"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Είναι ένα έργο πνοής, κατά τ</w:t>
      </w:r>
      <w:r>
        <w:rPr>
          <w:rFonts w:eastAsia="Times New Roman"/>
          <w:color w:val="000000" w:themeColor="text1"/>
          <w:szCs w:val="24"/>
        </w:rPr>
        <w:t>η γνώμη μου, για την ευρύτερη περιοχή. Θα έχει ολοκληρωθεί μέχρι το 2020, σύμφωνα με το χρονοδιάγραμμα που έχουμε βάλει. Αναλυτικά, θέλω να σας πω ότι στις 16 Μαρτίου του 2010 ανατέθηκε η κατασκευή του έρ</w:t>
      </w:r>
      <w:r>
        <w:rPr>
          <w:rFonts w:eastAsia="Times New Roman"/>
          <w:color w:val="000000" w:themeColor="text1"/>
          <w:szCs w:val="24"/>
        </w:rPr>
        <w:lastRenderedPageBreak/>
        <w:t xml:space="preserve">γου μήκους σαράντα </w:t>
      </w:r>
      <w:proofErr w:type="spellStart"/>
      <w:r>
        <w:rPr>
          <w:rFonts w:eastAsia="Times New Roman"/>
          <w:color w:val="000000" w:themeColor="text1"/>
          <w:szCs w:val="24"/>
        </w:rPr>
        <w:t>οκτώμισι</w:t>
      </w:r>
      <w:proofErr w:type="spellEnd"/>
      <w:r>
        <w:rPr>
          <w:rFonts w:eastAsia="Times New Roman"/>
          <w:color w:val="000000" w:themeColor="text1"/>
          <w:szCs w:val="24"/>
        </w:rPr>
        <w:t xml:space="preserve"> χιλιομέτρων. Ο δρόμος πε</w:t>
      </w:r>
      <w:r>
        <w:rPr>
          <w:rFonts w:eastAsia="Times New Roman"/>
          <w:color w:val="000000" w:themeColor="text1"/>
          <w:szCs w:val="24"/>
        </w:rPr>
        <w:t xml:space="preserve">ριλαμβάνει δύο λωρίδες κυκλοφορίας και ΛΕΑ. Η κατασκευή γίνεται σε τέσσερις, όπως είπα και πριν, εργολαβίες. </w:t>
      </w:r>
    </w:p>
    <w:p w14:paraId="396D6410"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Το πρώτο τμήμα, που είναι το «</w:t>
      </w:r>
      <w:r>
        <w:rPr>
          <w:rFonts w:eastAsia="Times New Roman"/>
          <w:color w:val="000000" w:themeColor="text1"/>
          <w:szCs w:val="24"/>
        </w:rPr>
        <w:t>Ά</w:t>
      </w:r>
      <w:r>
        <w:rPr>
          <w:rFonts w:eastAsia="Times New Roman"/>
          <w:color w:val="000000" w:themeColor="text1"/>
          <w:szCs w:val="24"/>
        </w:rPr>
        <w:t xml:space="preserve">κτιο-Δρυμός, είχε προϋπολογισμό μελέτης 142.800 ευρώ. Ανάδοχος του έργου είναι η </w:t>
      </w:r>
      <w:r>
        <w:rPr>
          <w:rFonts w:eastAsia="Times New Roman"/>
          <w:color w:val="000000" w:themeColor="text1"/>
          <w:szCs w:val="24"/>
        </w:rPr>
        <w:t>«</w:t>
      </w:r>
      <w:r>
        <w:rPr>
          <w:rFonts w:eastAsia="Times New Roman"/>
          <w:color w:val="000000" w:themeColor="text1"/>
          <w:szCs w:val="24"/>
        </w:rPr>
        <w:t>ΑΕΓΕΚ ΚΑΤΑΣΚΕΥΑΣΤΙΚΗ</w:t>
      </w:r>
      <w:r>
        <w:rPr>
          <w:rFonts w:eastAsia="Times New Roman"/>
          <w:color w:val="000000" w:themeColor="text1"/>
          <w:szCs w:val="24"/>
        </w:rPr>
        <w:t>»</w:t>
      </w:r>
      <w:r>
        <w:rPr>
          <w:rFonts w:eastAsia="Times New Roman"/>
          <w:color w:val="000000" w:themeColor="text1"/>
          <w:szCs w:val="24"/>
        </w:rPr>
        <w:t xml:space="preserve">. </w:t>
      </w:r>
    </w:p>
    <w:p w14:paraId="396D6411"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Το δεύτερ</w:t>
      </w:r>
      <w:r>
        <w:rPr>
          <w:rFonts w:eastAsia="Times New Roman"/>
          <w:color w:val="000000" w:themeColor="text1"/>
          <w:szCs w:val="24"/>
        </w:rPr>
        <w:t xml:space="preserve">ο τμήμα, που είναι στον Δρυμό, ο προϋπολογισμός είναι 39.270.000 ευρώ. Ανάδοχος του έργου είναι η κοινοπραξία </w:t>
      </w:r>
      <w:r>
        <w:rPr>
          <w:rFonts w:eastAsia="Times New Roman"/>
          <w:color w:val="000000" w:themeColor="text1"/>
          <w:szCs w:val="24"/>
        </w:rPr>
        <w:t>«</w:t>
      </w:r>
      <w:r>
        <w:rPr>
          <w:rFonts w:eastAsia="Times New Roman"/>
          <w:color w:val="000000" w:themeColor="text1"/>
          <w:szCs w:val="24"/>
        </w:rPr>
        <w:t>ΙΟΝΙΟΣ</w:t>
      </w:r>
      <w:r>
        <w:rPr>
          <w:rFonts w:eastAsia="Times New Roman"/>
          <w:color w:val="000000" w:themeColor="text1"/>
          <w:szCs w:val="24"/>
        </w:rPr>
        <w:t>»</w:t>
      </w:r>
      <w:r>
        <w:rPr>
          <w:rFonts w:eastAsia="Times New Roman"/>
          <w:color w:val="000000" w:themeColor="text1"/>
          <w:szCs w:val="24"/>
        </w:rPr>
        <w:t xml:space="preserve"> και </w:t>
      </w:r>
      <w:r>
        <w:rPr>
          <w:rFonts w:eastAsia="Times New Roman"/>
          <w:color w:val="000000" w:themeColor="text1"/>
          <w:szCs w:val="24"/>
        </w:rPr>
        <w:t>«</w:t>
      </w:r>
      <w:r>
        <w:rPr>
          <w:rFonts w:eastAsia="Times New Roman"/>
          <w:color w:val="000000" w:themeColor="text1"/>
          <w:szCs w:val="24"/>
        </w:rPr>
        <w:t>ΤΟΜΗ</w:t>
      </w:r>
      <w:r>
        <w:rPr>
          <w:rFonts w:eastAsia="Times New Roman"/>
          <w:color w:val="000000" w:themeColor="text1"/>
          <w:szCs w:val="24"/>
        </w:rPr>
        <w:t>»</w:t>
      </w:r>
      <w:r>
        <w:rPr>
          <w:rFonts w:eastAsia="Times New Roman"/>
          <w:color w:val="000000" w:themeColor="text1"/>
          <w:szCs w:val="24"/>
        </w:rPr>
        <w:t xml:space="preserve">. </w:t>
      </w:r>
    </w:p>
    <w:p w14:paraId="396D6412"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Στο τρίτο τμήμα, δηλαδή Δρυμός-Λουτράκι, ο προϋπολογισμός είναι 46.886.000 ευρώ και είναι κοινοπραξία </w:t>
      </w:r>
      <w:r>
        <w:rPr>
          <w:rFonts w:eastAsia="Times New Roman"/>
          <w:color w:val="000000" w:themeColor="text1"/>
          <w:szCs w:val="24"/>
        </w:rPr>
        <w:t>«</w:t>
      </w:r>
      <w:r>
        <w:rPr>
          <w:rFonts w:eastAsia="Times New Roman"/>
          <w:color w:val="000000" w:themeColor="text1"/>
          <w:szCs w:val="24"/>
        </w:rPr>
        <w:t>ΙΟΝΙΟΣ</w:t>
      </w:r>
      <w:r>
        <w:rPr>
          <w:rFonts w:eastAsia="Times New Roman"/>
          <w:color w:val="000000" w:themeColor="text1"/>
          <w:szCs w:val="24"/>
        </w:rPr>
        <w:t>»</w:t>
      </w:r>
      <w:r>
        <w:rPr>
          <w:rFonts w:eastAsia="Times New Roman"/>
          <w:color w:val="000000" w:themeColor="text1"/>
          <w:szCs w:val="24"/>
        </w:rPr>
        <w:t xml:space="preserve"> και </w:t>
      </w:r>
      <w:r>
        <w:rPr>
          <w:rFonts w:eastAsia="Times New Roman"/>
          <w:color w:val="000000" w:themeColor="text1"/>
          <w:szCs w:val="24"/>
        </w:rPr>
        <w:t>«</w:t>
      </w:r>
      <w:r>
        <w:rPr>
          <w:rFonts w:eastAsia="Times New Roman"/>
          <w:color w:val="000000" w:themeColor="text1"/>
          <w:szCs w:val="24"/>
        </w:rPr>
        <w:t>ΑΚΤΩΡ</w:t>
      </w:r>
      <w:r>
        <w:rPr>
          <w:rFonts w:eastAsia="Times New Roman"/>
          <w:color w:val="000000" w:themeColor="text1"/>
          <w:szCs w:val="24"/>
        </w:rPr>
        <w:t>»</w:t>
      </w:r>
      <w:r>
        <w:rPr>
          <w:rFonts w:eastAsia="Times New Roman"/>
          <w:color w:val="000000" w:themeColor="text1"/>
          <w:szCs w:val="24"/>
        </w:rPr>
        <w:t xml:space="preserve">. </w:t>
      </w:r>
    </w:p>
    <w:p w14:paraId="396D6413"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Το τέταρτο τμήμα αυτού του δρόμου, που είναι η παράκαμψη της Αμφιλοχίας -όχι της Ιόνιας Οδού, για να μην μπερδεύουμε τον κόσμο- ο προϋπολογισμός είναι 62.237.000 ευρώ και είναι μια κοινοπραξία ιταλικών εταιρειών.</w:t>
      </w:r>
    </w:p>
    <w:p w14:paraId="396D6414"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Τι έχουμε κάνει για αυτά: Προσπαθήσαμε να </w:t>
      </w:r>
      <w:r>
        <w:rPr>
          <w:rFonts w:eastAsia="Times New Roman"/>
          <w:color w:val="000000" w:themeColor="text1"/>
          <w:szCs w:val="24"/>
        </w:rPr>
        <w:t xml:space="preserve">ξεμπερδέψουμε όλη αυτήν τη χαοτική κατάσταση που βρήκαμε και έχουμε </w:t>
      </w:r>
      <w:r>
        <w:rPr>
          <w:rFonts w:eastAsia="Times New Roman"/>
          <w:color w:val="000000" w:themeColor="text1"/>
          <w:szCs w:val="24"/>
        </w:rPr>
        <w:lastRenderedPageBreak/>
        <w:t xml:space="preserve">προγραμματίσει δύο φάσεις για την ολοκλήρωση του έργου, γιατί δεν γίνεται αλλιώς. </w:t>
      </w:r>
    </w:p>
    <w:p w14:paraId="396D6415" w14:textId="77777777" w:rsidR="007768B5" w:rsidRDefault="0062705F">
      <w:pPr>
        <w:spacing w:line="600" w:lineRule="auto"/>
        <w:ind w:firstLine="720"/>
        <w:jc w:val="both"/>
        <w:rPr>
          <w:rFonts w:eastAsia="Times New Roman"/>
          <w:color w:val="000000" w:themeColor="text1"/>
          <w:szCs w:val="24"/>
        </w:rPr>
      </w:pPr>
      <w:r>
        <w:rPr>
          <w:rFonts w:eastAsia="Times New Roman"/>
          <w:color w:val="000000" w:themeColor="text1"/>
          <w:szCs w:val="24"/>
        </w:rPr>
        <w:t>Η πρώτη φάση είναι η εξέλιξη των συγκεκριμένων έργων που έχουν ανατεθεί και η ολοκλήρωση αυτοτελών λειτου</w:t>
      </w:r>
      <w:r>
        <w:rPr>
          <w:rFonts w:eastAsia="Times New Roman"/>
          <w:color w:val="000000" w:themeColor="text1"/>
          <w:szCs w:val="24"/>
        </w:rPr>
        <w:t>ργικών τμημάτων, σύμφωνα με τις ισχύουσες συμβάσεις και με τους εγκατεστημένους αναδόχους, υπό την προϋπόθεση έγκρισης από τα αρμόδια όργανα και από το Ελεγκτικό Συνέδριο των συμπληρωματικών συμβάσεων που απαιτούνται για να γίνουν.</w:t>
      </w:r>
    </w:p>
    <w:p w14:paraId="396D6416"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(Γεώργιος Βαρ</w:t>
      </w:r>
      <w:r>
        <w:rPr>
          <w:rFonts w:eastAsia="Times New Roman"/>
          <w:b/>
          <w:color w:val="000000" w:themeColor="text1"/>
          <w:szCs w:val="24"/>
        </w:rPr>
        <w:t>εμένος):</w:t>
      </w:r>
      <w:r>
        <w:rPr>
          <w:rFonts w:eastAsia="Times New Roman"/>
          <w:color w:val="000000" w:themeColor="text1"/>
          <w:szCs w:val="24"/>
        </w:rPr>
        <w:t xml:space="preserve"> Για την πρώτη έχει ήδη εγκριθεί από το Ελεγκτικό Συνέδριο.</w:t>
      </w:r>
    </w:p>
    <w:p w14:paraId="396D6417" w14:textId="77777777" w:rsidR="007768B5" w:rsidRDefault="0062705F">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ΣΠΙΡΤΖΗΣ (Υπουργός Υποδομών και Μεταφορών):</w:t>
      </w:r>
      <w:r>
        <w:rPr>
          <w:rFonts w:eastAsia="Times New Roman"/>
          <w:color w:val="000000" w:themeColor="text1"/>
          <w:szCs w:val="24"/>
        </w:rPr>
        <w:t xml:space="preserve"> Για την πρώτη θα τα πω τώρα, κύριε Πρόεδρε. Εγκρίθηκε πριν από λίγες μέρες.</w:t>
      </w:r>
    </w:p>
    <w:p w14:paraId="396D6418" w14:textId="77777777" w:rsidR="007768B5" w:rsidRDefault="0062705F">
      <w:pPr>
        <w:spacing w:line="600" w:lineRule="auto"/>
        <w:ind w:firstLine="720"/>
        <w:jc w:val="both"/>
        <w:rPr>
          <w:rFonts w:eastAsia="Times New Roman"/>
          <w:szCs w:val="24"/>
        </w:rPr>
      </w:pPr>
      <w:r>
        <w:rPr>
          <w:rFonts w:eastAsia="Times New Roman"/>
          <w:color w:val="000000" w:themeColor="text1"/>
          <w:szCs w:val="24"/>
        </w:rPr>
        <w:t>Στη δεύτερη φάση είναι η ένταξη των υπολειπόμενων εργασιών π</w:t>
      </w:r>
      <w:r>
        <w:rPr>
          <w:rFonts w:eastAsia="Times New Roman"/>
          <w:color w:val="000000" w:themeColor="text1"/>
          <w:szCs w:val="24"/>
        </w:rPr>
        <w:t>ου προέκυψαν από όλα τα προηγούμενα νοσηρά φαινόμενα σε νέα δημοπράτηση με μια σύμβαση «σκούπα», για να ολοκληρωθεί όλο το έργο.</w:t>
      </w:r>
      <w:r>
        <w:rPr>
          <w:rFonts w:eastAsia="Times New Roman"/>
          <w:szCs w:val="24"/>
        </w:rPr>
        <w:t xml:space="preserve"> </w:t>
      </w:r>
      <w:r>
        <w:rPr>
          <w:rFonts w:eastAsia="Times New Roman"/>
          <w:szCs w:val="24"/>
        </w:rPr>
        <w:t xml:space="preserve">Οι εργασίες που θα πάνε στο έργο «σκούπα» δεν μπορούν να ολοκληρωθούν στην πρώτη φάση, </w:t>
      </w:r>
      <w:r>
        <w:rPr>
          <w:rFonts w:eastAsia="Times New Roman"/>
          <w:szCs w:val="24"/>
        </w:rPr>
        <w:lastRenderedPageBreak/>
        <w:t>γιατί έχουμε μεγάλο χρόνο εκπόνησης μελε</w:t>
      </w:r>
      <w:r>
        <w:rPr>
          <w:rFonts w:eastAsia="Times New Roman"/>
          <w:szCs w:val="24"/>
        </w:rPr>
        <w:t>τών, έχουμε περιορισμό στη διαχείριση των επί έλασσον δαπανών, έχουμε νέες τιμές και υπερβάσεις, λόγω της αλλαγής των προδιαγραφών και γιατί ανήκουν σε μεμονωμένα τμήματα που δεν είναι λειτουργικά.</w:t>
      </w:r>
    </w:p>
    <w:p w14:paraId="396D6419" w14:textId="77777777" w:rsidR="007768B5" w:rsidRDefault="0062705F">
      <w:pPr>
        <w:spacing w:line="600" w:lineRule="auto"/>
        <w:ind w:firstLine="720"/>
        <w:jc w:val="both"/>
        <w:rPr>
          <w:rFonts w:eastAsia="Times New Roman"/>
          <w:szCs w:val="24"/>
        </w:rPr>
      </w:pPr>
      <w:r>
        <w:rPr>
          <w:rFonts w:eastAsia="Times New Roman"/>
          <w:szCs w:val="24"/>
        </w:rPr>
        <w:t>Κύριε Μωραΐτη, αυτό που ρωτήσατε στο τέλος, αγαπητέ συνάδε</w:t>
      </w:r>
      <w:r>
        <w:rPr>
          <w:rFonts w:eastAsia="Times New Roman"/>
          <w:szCs w:val="24"/>
        </w:rPr>
        <w:t>λφε, το ξέρετε καλύτερα από μένα και από εκεί φαίνεται πόσο πρόχειρα και όχι σύμφωνα με τις ανάγκες των τοπικών κοινωνιών σχεδιάζονταν τα έργα. Αυτό το έργο θέλει πεντακόσια μέτρα, ίσως και λιγότερα, για να συνδεθεί με την Ιόνια Οδό. Και αυτά τα πεντακόσια</w:t>
      </w:r>
      <w:r>
        <w:rPr>
          <w:rFonts w:eastAsia="Times New Roman"/>
          <w:szCs w:val="24"/>
        </w:rPr>
        <w:t xml:space="preserve"> μέτρα ήταν εκτός και αυτών των τεσσάρων εργολαβιών και της παραχώρησης της </w:t>
      </w:r>
      <w:proofErr w:type="spellStart"/>
      <w:r>
        <w:rPr>
          <w:rFonts w:eastAsia="Times New Roman"/>
          <w:szCs w:val="24"/>
        </w:rPr>
        <w:t>Ιονίας</w:t>
      </w:r>
      <w:proofErr w:type="spellEnd"/>
      <w:r>
        <w:rPr>
          <w:rFonts w:eastAsia="Times New Roman"/>
          <w:szCs w:val="24"/>
        </w:rPr>
        <w:t xml:space="preserve"> Οδού. Είναι τρέλα. Δηλαδή, ακόμα και ο δρόμος να ήταν ολοκληρωμένος και οι μελέτες να ήταν σωστές και πλήρεις και οι απαλλοτριώσεις να είχαν γίνει, θα έλειπε ένα κομμάτι τετ</w:t>
      </w:r>
      <w:r>
        <w:rPr>
          <w:rFonts w:eastAsia="Times New Roman"/>
          <w:szCs w:val="24"/>
        </w:rPr>
        <w:t xml:space="preserve">ρακοσίων-πεντακοσίων μέτρων, για να συνδεθεί αυτός ο αυτοκινητόδρομος με την Ιόνια Οδό. </w:t>
      </w:r>
    </w:p>
    <w:p w14:paraId="396D641A" w14:textId="77777777" w:rsidR="007768B5" w:rsidRDefault="0062705F">
      <w:pPr>
        <w:spacing w:line="600" w:lineRule="auto"/>
        <w:ind w:firstLine="720"/>
        <w:jc w:val="both"/>
        <w:rPr>
          <w:rFonts w:eastAsia="Times New Roman"/>
          <w:szCs w:val="24"/>
        </w:rPr>
      </w:pPr>
      <w:r>
        <w:rPr>
          <w:rFonts w:eastAsia="Times New Roman"/>
          <w:szCs w:val="24"/>
        </w:rPr>
        <w:t>Από εκεί να καταλάβετε -και γι’ αυτό σας παρακαλώ στην κριτική σας να μη μας βάζετε στο ίδιο τσουβάλι με τους προηγούμενους-, τον τρόπο με τον οποίον σχεδιάζονταν τα έ</w:t>
      </w:r>
      <w:r>
        <w:rPr>
          <w:rFonts w:eastAsia="Times New Roman"/>
          <w:szCs w:val="24"/>
        </w:rPr>
        <w:t xml:space="preserve">ργα. Πιστεύω ότι οι νομοθετικές παρεμβάσεις που κάναμε τον Αύγουστο με τον </w:t>
      </w:r>
      <w:r>
        <w:rPr>
          <w:rFonts w:eastAsia="Times New Roman"/>
          <w:szCs w:val="24"/>
        </w:rPr>
        <w:lastRenderedPageBreak/>
        <w:t>νόμο περί δημοσίων συμβάσεων, αλλά και αυτό που θα φέρουμε για τον προγραμματισμό των έργων μάς δικαιώνει απόλυτα.</w:t>
      </w:r>
    </w:p>
    <w:p w14:paraId="396D641B" w14:textId="77777777" w:rsidR="007768B5" w:rsidRDefault="0062705F">
      <w:pPr>
        <w:spacing w:line="600" w:lineRule="auto"/>
        <w:ind w:firstLine="720"/>
        <w:jc w:val="both"/>
        <w:rPr>
          <w:rFonts w:eastAsia="Times New Roman"/>
          <w:szCs w:val="24"/>
        </w:rPr>
      </w:pPr>
      <w:r>
        <w:rPr>
          <w:rFonts w:eastAsia="Times New Roman"/>
          <w:szCs w:val="24"/>
        </w:rPr>
        <w:t>Θέλω να πω, για να συμπληρώσω, ότι το Ελεγκτικό Συνέδριο ήδη διατύ</w:t>
      </w:r>
      <w:r>
        <w:rPr>
          <w:rFonts w:eastAsia="Times New Roman"/>
          <w:szCs w:val="24"/>
        </w:rPr>
        <w:t>πωσε τη σύμφωνη γνώμη του για…</w:t>
      </w:r>
    </w:p>
    <w:p w14:paraId="396D641C"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 την πρώτη εργολαβία.</w:t>
      </w:r>
    </w:p>
    <w:p w14:paraId="396D641D" w14:textId="77777777" w:rsidR="007768B5" w:rsidRDefault="0062705F">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sidRPr="00AA16CB">
        <w:rPr>
          <w:rFonts w:eastAsia="Times New Roman"/>
          <w:szCs w:val="24"/>
        </w:rPr>
        <w:t>…</w:t>
      </w:r>
      <w:r>
        <w:rPr>
          <w:rFonts w:eastAsia="Times New Roman"/>
          <w:szCs w:val="24"/>
        </w:rPr>
        <w:t xml:space="preserve">το «Άκτιο-Δρυμός». Στις 13 Μαρτίου, πρόσφατα δηλαδή πριν από τρεις εβδομάδες περίπου, και οι υπολειπόμενες και συμπληρωματικές εργασίες θα ενταχθούν στην α΄ και στη </w:t>
      </w:r>
      <w:r>
        <w:rPr>
          <w:rFonts w:eastAsia="Times New Roman"/>
          <w:szCs w:val="24"/>
        </w:rPr>
        <w:t xml:space="preserve">β΄ </w:t>
      </w:r>
      <w:r>
        <w:rPr>
          <w:rFonts w:eastAsia="Times New Roman"/>
          <w:szCs w:val="24"/>
        </w:rPr>
        <w:t>φάση, όπως σας προανέφερα. Μένουν στη δεύτερη εργολαβία οι εργασίες που είναι απαραίτητε</w:t>
      </w:r>
      <w:r>
        <w:rPr>
          <w:rFonts w:eastAsia="Times New Roman"/>
          <w:szCs w:val="24"/>
        </w:rPr>
        <w:t xml:space="preserve">ς για την ασφάλεια του έργου και για την προστασία των ήδη κατασκευασμένων έργων, γιατί σε πολλά τμήματα από αυτά τα έργα οι εργασίες είναι προχωρημένες. Αυτό πήγα και είδα, όταν </w:t>
      </w:r>
      <w:r>
        <w:rPr>
          <w:rFonts w:eastAsia="Times New Roman"/>
          <w:szCs w:val="24"/>
        </w:rPr>
        <w:t xml:space="preserve">ήρθα </w:t>
      </w:r>
      <w:r>
        <w:rPr>
          <w:rFonts w:eastAsia="Times New Roman"/>
          <w:szCs w:val="24"/>
        </w:rPr>
        <w:t xml:space="preserve">στην περιοχή. </w:t>
      </w:r>
    </w:p>
    <w:p w14:paraId="396D641E" w14:textId="77777777" w:rsidR="007768B5" w:rsidRDefault="0062705F">
      <w:pPr>
        <w:spacing w:line="600" w:lineRule="auto"/>
        <w:ind w:firstLine="720"/>
        <w:jc w:val="both"/>
        <w:rPr>
          <w:rFonts w:eastAsia="Times New Roman"/>
          <w:szCs w:val="24"/>
        </w:rPr>
      </w:pPr>
      <w:r>
        <w:rPr>
          <w:rFonts w:eastAsia="Times New Roman"/>
          <w:szCs w:val="24"/>
        </w:rPr>
        <w:t>Στην τρίτη εργολαβία κρίθηκε ότι η προσφερόμενη για το ελ</w:t>
      </w:r>
      <w:r>
        <w:rPr>
          <w:rFonts w:eastAsia="Times New Roman"/>
          <w:szCs w:val="24"/>
        </w:rPr>
        <w:t xml:space="preserve">ληνικό δημόσιο λύση είναι το κλείσιμο της λεγόμενης εργολαβίας στο στάδιο που βρίσκεται σήμερα, στην πρώτη φάση και η ένταξη των υπολοίπων εργασιών στην εργολαβία «σκούπα». </w:t>
      </w:r>
    </w:p>
    <w:p w14:paraId="396D641F" w14:textId="77777777" w:rsidR="007768B5" w:rsidRDefault="0062705F">
      <w:pPr>
        <w:spacing w:line="600" w:lineRule="auto"/>
        <w:ind w:firstLine="720"/>
        <w:jc w:val="both"/>
        <w:rPr>
          <w:rFonts w:eastAsia="Times New Roman"/>
          <w:szCs w:val="24"/>
        </w:rPr>
      </w:pPr>
      <w:r>
        <w:rPr>
          <w:rFonts w:eastAsia="Times New Roman"/>
          <w:szCs w:val="24"/>
        </w:rPr>
        <w:lastRenderedPageBreak/>
        <w:t>Και στην τέταρτη εργολαβία, που είναι το τμήμα της παράκαμψης για την Αμφιλοχία, ε</w:t>
      </w:r>
      <w:r>
        <w:rPr>
          <w:rFonts w:eastAsia="Times New Roman"/>
          <w:szCs w:val="24"/>
        </w:rPr>
        <w:t>ίναι το ίδιο με την τρίτη εργολαβία. Δηλαδή, το κλείσιμο στο στάδιο που βρίσκεται σήμερα και η ένταξη των υπολειπόμενων εργασιών στη νέα σύμβαση, στον νέο διαγωνισμό «σκούπα» που θα γίνει.</w:t>
      </w:r>
    </w:p>
    <w:p w14:paraId="396D6420" w14:textId="77777777" w:rsidR="007768B5" w:rsidRDefault="0062705F">
      <w:pPr>
        <w:spacing w:line="600" w:lineRule="auto"/>
        <w:ind w:firstLine="720"/>
        <w:jc w:val="both"/>
        <w:rPr>
          <w:rFonts w:eastAsia="Times New Roman"/>
          <w:szCs w:val="24"/>
        </w:rPr>
      </w:pPr>
      <w:r>
        <w:rPr>
          <w:rFonts w:eastAsia="Times New Roman"/>
          <w:szCs w:val="24"/>
        </w:rPr>
        <w:t xml:space="preserve">Η εκτίμηση -και αυτό είναι υπόσχεση- είναι ότι θα προσπαθήσουμε να </w:t>
      </w:r>
      <w:r>
        <w:rPr>
          <w:rFonts w:eastAsia="Times New Roman"/>
          <w:szCs w:val="24"/>
        </w:rPr>
        <w:t>ολοκληρωθεί το έργο σύμφωνα με το χρονοδιάγραμμα και πιο σύντομα ακόμη, ώστε οι άνθρωποι που μετακινούνται μέσα από αυτόν τον δρόμο, η Λευκάδα, οι αναπτυξιακές και τουριστικές δυνατότητες, αλλά και οι παραγωγικές δραστηριότητες της περιοχής να μπορούν να ε</w:t>
      </w:r>
      <w:r>
        <w:rPr>
          <w:rFonts w:eastAsia="Times New Roman"/>
          <w:szCs w:val="24"/>
        </w:rPr>
        <w:t>ξυπηρετηθούν από αυτόν τον δρόμο. Είναι αναγκαιότητα. Είναι σοβαρό έργο.</w:t>
      </w:r>
    </w:p>
    <w:p w14:paraId="396D6421" w14:textId="77777777" w:rsidR="007768B5" w:rsidRDefault="0062705F">
      <w:pPr>
        <w:spacing w:line="600" w:lineRule="auto"/>
        <w:ind w:firstLine="720"/>
        <w:jc w:val="both"/>
        <w:rPr>
          <w:rFonts w:eastAsia="Times New Roman"/>
          <w:szCs w:val="24"/>
        </w:rPr>
      </w:pPr>
      <w:r>
        <w:rPr>
          <w:rFonts w:eastAsia="Times New Roman"/>
          <w:szCs w:val="24"/>
        </w:rPr>
        <w:t>Ευχαριστώ πολύ.</w:t>
      </w:r>
    </w:p>
    <w:p w14:paraId="396D6422" w14:textId="77777777" w:rsidR="007768B5" w:rsidRDefault="0062705F">
      <w:pPr>
        <w:spacing w:line="600" w:lineRule="auto"/>
        <w:ind w:firstLine="720"/>
        <w:jc w:val="both"/>
        <w:rPr>
          <w:rFonts w:eastAsia="Times New Roman"/>
        </w:rPr>
      </w:pPr>
      <w:r>
        <w:rPr>
          <w:rFonts w:eastAsia="Times New Roman"/>
          <w:b/>
          <w:szCs w:val="24"/>
        </w:rPr>
        <w:t>ΠΡΟΕΔΡΕΥΩΝ (Γεώργιος Βαρεμένος):</w:t>
      </w:r>
      <w:r>
        <w:rPr>
          <w:rFonts w:eastAsia="Times New Roman"/>
          <w:szCs w:val="24"/>
        </w:rPr>
        <w:t xml:space="preserve"> </w:t>
      </w:r>
      <w:r>
        <w:rPr>
          <w:rFonts w:eastAsia="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rPr>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μαθητές και μαθήτριες και δύο εκπαιδευτικοί </w:t>
      </w:r>
      <w:r>
        <w:rPr>
          <w:rFonts w:eastAsia="Times New Roman"/>
        </w:rPr>
        <w:lastRenderedPageBreak/>
        <w:t>συνοδοί από το 3</w:t>
      </w:r>
      <w:r>
        <w:rPr>
          <w:rFonts w:eastAsia="Times New Roman"/>
          <w:vertAlign w:val="superscript"/>
        </w:rPr>
        <w:t>ο</w:t>
      </w:r>
      <w:r>
        <w:rPr>
          <w:rFonts w:eastAsia="Times New Roman"/>
        </w:rPr>
        <w:t xml:space="preserve"> Γυμνάσιο Ι</w:t>
      </w:r>
      <w:r>
        <w:rPr>
          <w:rFonts w:eastAsia="Times New Roman"/>
        </w:rPr>
        <w:t xml:space="preserve">εράπετρας. Η Ιεράπετρα έχει την τιμητική της σήμερα στο Κοινοβούλιο. </w:t>
      </w:r>
    </w:p>
    <w:p w14:paraId="396D6423" w14:textId="77777777" w:rsidR="007768B5" w:rsidRDefault="0062705F">
      <w:pPr>
        <w:spacing w:line="600" w:lineRule="auto"/>
        <w:ind w:left="360" w:firstLine="360"/>
        <w:jc w:val="both"/>
        <w:rPr>
          <w:rFonts w:eastAsia="Times New Roman"/>
        </w:rPr>
      </w:pPr>
      <w:r>
        <w:rPr>
          <w:rFonts w:eastAsia="Times New Roman"/>
        </w:rPr>
        <w:t xml:space="preserve">Η Βουλή τούς καλωσορίζει. </w:t>
      </w:r>
    </w:p>
    <w:p w14:paraId="396D6424" w14:textId="77777777" w:rsidR="007768B5" w:rsidRDefault="0062705F">
      <w:pPr>
        <w:spacing w:line="600" w:lineRule="auto"/>
        <w:ind w:left="360"/>
        <w:jc w:val="center"/>
        <w:rPr>
          <w:rFonts w:eastAsia="Times New Roman"/>
        </w:rPr>
      </w:pPr>
      <w:r>
        <w:rPr>
          <w:rFonts w:eastAsia="Times New Roman"/>
        </w:rPr>
        <w:t>(Χειροκροτήματα απ’ όλες τις πτέρυγες της Βουλής)</w:t>
      </w:r>
    </w:p>
    <w:p w14:paraId="396D6425" w14:textId="77777777" w:rsidR="007768B5" w:rsidRDefault="0062705F">
      <w:pPr>
        <w:spacing w:line="600" w:lineRule="auto"/>
        <w:ind w:firstLine="720"/>
        <w:jc w:val="both"/>
        <w:rPr>
          <w:rFonts w:eastAsia="Times New Roman"/>
          <w:szCs w:val="24"/>
        </w:rPr>
      </w:pPr>
      <w:r>
        <w:rPr>
          <w:rFonts w:eastAsia="Times New Roman"/>
          <w:szCs w:val="24"/>
        </w:rPr>
        <w:t>Κύριε Μωραΐτη έχετε τον λόγο.</w:t>
      </w:r>
    </w:p>
    <w:p w14:paraId="396D6426" w14:textId="77777777" w:rsidR="007768B5" w:rsidRDefault="0062705F">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Κύριε Υπουργέ, δεν ξέρω πως αντιλαμβάνεστε τον λαϊκισμό. </w:t>
      </w:r>
      <w:r>
        <w:rPr>
          <w:rFonts w:eastAsia="Times New Roman"/>
          <w:szCs w:val="24"/>
        </w:rPr>
        <w:t>Είναι λαϊκισμός οι δεκάδες νεκροί και οι εκατοντάδες τραυματίες; Τι παραπάνω είπαμε στην ερώτησή μας;</w:t>
      </w:r>
    </w:p>
    <w:p w14:paraId="396D6427" w14:textId="77777777" w:rsidR="007768B5" w:rsidRDefault="0062705F">
      <w:pPr>
        <w:spacing w:line="600" w:lineRule="auto"/>
        <w:ind w:firstLine="720"/>
        <w:jc w:val="both"/>
        <w:rPr>
          <w:rFonts w:eastAsia="Times New Roman"/>
          <w:szCs w:val="24"/>
        </w:rPr>
      </w:pPr>
      <w:r>
        <w:rPr>
          <w:rFonts w:eastAsia="Times New Roman"/>
          <w:szCs w:val="24"/>
        </w:rPr>
        <w:t>Τώρα, στο ότι η ερώτηση δεν αφορά το δικό σας Υπουργείο, ξέρετε ότι αρχικά η ερώτηση είχε γίνει στο Υπουργείο Εσωτερικών. Εμείς το ξέραμε. Όμως, το Υπουργ</w:t>
      </w:r>
      <w:r>
        <w:rPr>
          <w:rFonts w:eastAsia="Times New Roman"/>
          <w:szCs w:val="24"/>
        </w:rPr>
        <w:t>είο Εσωτερικών…</w:t>
      </w:r>
    </w:p>
    <w:p w14:paraId="396D6428"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Μωραΐτη, για την Περιφέρεια είπε.</w:t>
      </w:r>
    </w:p>
    <w:p w14:paraId="396D6429" w14:textId="77777777" w:rsidR="007768B5" w:rsidRDefault="0062705F">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Ναι, στο Υπουργείο Εσωτερικών, κύριε Πρόεδρε. Το Υπουργείο Εσωτερικών μας ενημέρωσε ότι είναι αναρμόδιο και μας είπε να την κάνουμε στο Υπουργείο Υπ</w:t>
      </w:r>
      <w:r>
        <w:rPr>
          <w:rFonts w:eastAsia="Times New Roman"/>
          <w:szCs w:val="24"/>
        </w:rPr>
        <w:t xml:space="preserve">οδομών. Μας είπε ότι θα στείλει σε σας κάποια στοιχεία. </w:t>
      </w:r>
    </w:p>
    <w:p w14:paraId="396D642A" w14:textId="77777777" w:rsidR="007768B5" w:rsidRDefault="0062705F">
      <w:pPr>
        <w:spacing w:line="600" w:lineRule="auto"/>
        <w:jc w:val="both"/>
        <w:rPr>
          <w:rFonts w:eastAsia="Times New Roman"/>
          <w:szCs w:val="24"/>
        </w:rPr>
      </w:pPr>
      <w:r>
        <w:rPr>
          <w:rFonts w:eastAsia="Times New Roman"/>
          <w:szCs w:val="24"/>
        </w:rPr>
        <w:lastRenderedPageBreak/>
        <w:t>Κύριε Υπουργέ, είπατε για το τμήμα προς τη Λευκάδα, για τη σύνδεση της Λευκάδας. Ασφαλώς έτσι είναι και οι ευθύνες είναι τεράστιες για το ότι δεν συμπεριλαμβανόταν στην πρώτη δημοπράτηση. Δηλαδή, ο ο</w:t>
      </w:r>
      <w:r>
        <w:rPr>
          <w:rFonts w:eastAsia="Times New Roman"/>
          <w:szCs w:val="24"/>
        </w:rPr>
        <w:t>δικός άξονας «Αμβρακία-Άκτιο» δεν ενωνόταν με την Λευκάδα. Πήγαινε έξω από τη Βόνιτσα και πήγαινε στο Άκτιο.</w:t>
      </w:r>
      <w:r>
        <w:rPr>
          <w:rFonts w:eastAsia="Times New Roman"/>
          <w:szCs w:val="24"/>
        </w:rPr>
        <w:t xml:space="preserve"> </w:t>
      </w:r>
      <w:r>
        <w:rPr>
          <w:rFonts w:eastAsia="Times New Roman"/>
          <w:szCs w:val="24"/>
        </w:rPr>
        <w:t>Σωστά μπαίνει εκεί μέσα η Λευκάδα, αλλά δεν είναι αυτή η ερώτησή μας. Η ερώτηση είναι άλλη και δεν απαντήσατε και τώρα το πρόβλημα γίνεται πιο μεγά</w:t>
      </w:r>
      <w:r>
        <w:rPr>
          <w:rFonts w:eastAsia="Times New Roman"/>
          <w:szCs w:val="24"/>
        </w:rPr>
        <w:t xml:space="preserve">λο. </w:t>
      </w:r>
    </w:p>
    <w:p w14:paraId="396D642B" w14:textId="77777777" w:rsidR="007768B5" w:rsidRDefault="0062705F">
      <w:pPr>
        <w:spacing w:line="600" w:lineRule="auto"/>
        <w:ind w:firstLine="720"/>
        <w:jc w:val="both"/>
        <w:rPr>
          <w:rFonts w:eastAsia="Times New Roman"/>
          <w:szCs w:val="24"/>
        </w:rPr>
      </w:pPr>
      <w:r>
        <w:rPr>
          <w:rFonts w:eastAsia="Times New Roman"/>
          <w:szCs w:val="24"/>
        </w:rPr>
        <w:t>Είναι ενιαία η Κυβέρνηση, κύριε Υπουργέ, όπως είναι ενιαία και η αντιλαϊκή σας πολιτική. Μη ρίχνετε το «μπαλάκι» στον Υπουργό Εσωτερικών. Είπα ότι αρχικά η ερώτηση απευθυνόταν εκεί και μας είπε ότι είναι αναρμόδιο το Υπουργείο και κάναμε την ερώτηση π</w:t>
      </w:r>
      <w:r>
        <w:rPr>
          <w:rFonts w:eastAsia="Times New Roman"/>
          <w:szCs w:val="24"/>
        </w:rPr>
        <w:t>ρος εσάς.</w:t>
      </w:r>
    </w:p>
    <w:p w14:paraId="396D642C"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Προς την Περιφέρεια είπε, κύριε Μωραΐτη.</w:t>
      </w:r>
    </w:p>
    <w:p w14:paraId="396D642D" w14:textId="77777777" w:rsidR="007768B5" w:rsidRDefault="0062705F">
      <w:pPr>
        <w:spacing w:after="0"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Και κατ’ επέκταση στο Υπουργείο Εσωτερικών. </w:t>
      </w:r>
    </w:p>
    <w:p w14:paraId="396D642E"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το λέω γιατί έχω επικοινωνήσει με τον περιφερειάρχη. </w:t>
      </w:r>
    </w:p>
    <w:p w14:paraId="396D642F" w14:textId="77777777" w:rsidR="007768B5" w:rsidRDefault="0062705F">
      <w:pPr>
        <w:spacing w:line="600" w:lineRule="auto"/>
        <w:ind w:firstLine="720"/>
        <w:jc w:val="both"/>
        <w:rPr>
          <w:rFonts w:eastAsia="Times New Roman"/>
          <w:szCs w:val="24"/>
        </w:rPr>
      </w:pPr>
      <w:r>
        <w:rPr>
          <w:rFonts w:eastAsia="Times New Roman"/>
          <w:b/>
          <w:szCs w:val="24"/>
        </w:rPr>
        <w:lastRenderedPageBreak/>
        <w:t>ΝΙΚΟΛΑΟΣ ΜΩΡΑΪΤΗΣ</w:t>
      </w:r>
      <w:r>
        <w:rPr>
          <w:rFonts w:eastAsia="Times New Roman"/>
          <w:b/>
          <w:szCs w:val="24"/>
        </w:rPr>
        <w:t>:</w:t>
      </w:r>
      <w:r>
        <w:rPr>
          <w:rFonts w:eastAsia="Times New Roman"/>
          <w:szCs w:val="24"/>
        </w:rPr>
        <w:t xml:space="preserve"> Ακούστε, κύριε Υπουργέ: Εμείς στην ερώτησή μας θέτουμε συγκεκριμένα ερωτήματα. Είπαμε ότι και αν ακόμα κατασκευαστεί ο οδικός άξονας «Αμβρακία – Άκτιο», που εσείς είπατε ότι θα πάει με χρονικό ορίζοντα το 2020, το σημείο αυτό του υπάρχοντος δικτύου, θα μ</w:t>
      </w:r>
      <w:r>
        <w:rPr>
          <w:rFonts w:eastAsia="Times New Roman"/>
          <w:szCs w:val="24"/>
        </w:rPr>
        <w:t xml:space="preserve">είνει σε κυκλοφορία και θα θρηνούμε καθημερινά νεκρούς. Επομένως, γι’ αυτό μιλάμε για εγκληματικές ευθύνες και των προηγούμενων κυβερνήσεων, αλλά και της σημερινής Κυβέρνησης. </w:t>
      </w:r>
    </w:p>
    <w:p w14:paraId="396D6430" w14:textId="77777777" w:rsidR="007768B5" w:rsidRDefault="0062705F">
      <w:pPr>
        <w:spacing w:line="600" w:lineRule="auto"/>
        <w:ind w:firstLine="720"/>
        <w:jc w:val="both"/>
        <w:rPr>
          <w:rFonts w:eastAsia="Times New Roman"/>
          <w:szCs w:val="24"/>
        </w:rPr>
      </w:pPr>
      <w:r>
        <w:rPr>
          <w:rFonts w:eastAsia="Times New Roman"/>
          <w:szCs w:val="24"/>
        </w:rPr>
        <w:t>Σ’ ό,τι αφορά το αν δώσατε δώρα, κύριε Υπουργέ, εδώ είναι η τροπολογία που κάνα</w:t>
      </w:r>
      <w:r>
        <w:rPr>
          <w:rFonts w:eastAsia="Times New Roman"/>
          <w:szCs w:val="24"/>
        </w:rPr>
        <w:t xml:space="preserve">τε. Με την προτεινόμενη ρύθμιση προβλέπετε τη δυνατότητα κάλυψης από το κοινωνικό σκέλος του Προγράμματος Δημοσίων Επενδύσεων του Υπουργείου Υποδομών, αυτό που γίνεται για τα διόδια. </w:t>
      </w:r>
    </w:p>
    <w:p w14:paraId="396D6431" w14:textId="77777777" w:rsidR="007768B5" w:rsidRDefault="0062705F">
      <w:pPr>
        <w:spacing w:line="600" w:lineRule="auto"/>
        <w:ind w:firstLine="720"/>
        <w:jc w:val="both"/>
        <w:rPr>
          <w:rFonts w:eastAsia="Times New Roman"/>
          <w:szCs w:val="24"/>
        </w:rPr>
      </w:pPr>
      <w:r>
        <w:rPr>
          <w:rFonts w:eastAsia="Times New Roman"/>
          <w:szCs w:val="24"/>
        </w:rPr>
        <w:t>Δεν κάνετε διόδια, κύριε Υπουργέ; Ξέρετε γιατί λέμε ότι αυτός ο δρόμος θ</w:t>
      </w:r>
      <w:r>
        <w:rPr>
          <w:rFonts w:eastAsia="Times New Roman"/>
          <w:szCs w:val="24"/>
        </w:rPr>
        <w:t xml:space="preserve">α παραμείνει σε χρήση και στη συνέχεια; Διότι και εσείς, όπως και οι προηγούμενοι, στήνετε διόδια έξω από τα σπίτια, έξω από τα χωριά και αυτός ο κόσμος που μετακινείται στην περιοχή θα έχει διόδια. Ξέρετε πολύ καλά ότι για να πάνε από το </w:t>
      </w:r>
      <w:r>
        <w:rPr>
          <w:rFonts w:eastAsia="Times New Roman"/>
          <w:szCs w:val="24"/>
        </w:rPr>
        <w:lastRenderedPageBreak/>
        <w:t xml:space="preserve">Άκτιο στην Αθήνα </w:t>
      </w:r>
      <w:r>
        <w:rPr>
          <w:rFonts w:eastAsia="Times New Roman"/>
          <w:szCs w:val="24"/>
        </w:rPr>
        <w:t xml:space="preserve">και να γυρίσουν θα θέλουν 72 ευρώ και ασφαλώς και θα επιλέγουν να μην μπαίνουν σε κάποιες περιοχές, ακόμα και να υπάρχει πρόσβαση σ’ αυτά τα οδικά δίκτυα. </w:t>
      </w:r>
    </w:p>
    <w:p w14:paraId="396D6432" w14:textId="77777777" w:rsidR="007768B5" w:rsidRDefault="0062705F">
      <w:pPr>
        <w:spacing w:line="600" w:lineRule="auto"/>
        <w:ind w:firstLine="720"/>
        <w:jc w:val="both"/>
        <w:rPr>
          <w:rFonts w:eastAsia="Times New Roman"/>
          <w:szCs w:val="24"/>
        </w:rPr>
      </w:pPr>
      <w:r>
        <w:rPr>
          <w:rFonts w:eastAsia="Times New Roman"/>
          <w:szCs w:val="24"/>
        </w:rPr>
        <w:t>Κύριε Υπουργέ, εμείς ρωτήσαμε κάτι συγκεκριμένο. Ισχύει αυτό που είπατε –έτσι είναι ακριβώς- ότι δεν</w:t>
      </w:r>
      <w:r>
        <w:rPr>
          <w:rFonts w:eastAsia="Times New Roman"/>
          <w:szCs w:val="24"/>
        </w:rPr>
        <w:t xml:space="preserve"> συμπληρώνονταν, εκτός από την περιοχή της Λευκάδας, και τα τετρακόσια μέτρα από τη λίμνη της Αμβρακίας, από την Ιόνια οδό να πάει στην Αμβρακία. Δεν ευθύνονται οι κάτοικοι γι’ αυτό, κύριε Υπουργέ. Η πολιτεία έχει συνέχεια. </w:t>
      </w:r>
    </w:p>
    <w:p w14:paraId="396D6433" w14:textId="77777777" w:rsidR="007768B5" w:rsidRDefault="0062705F">
      <w:pPr>
        <w:spacing w:line="600" w:lineRule="auto"/>
        <w:ind w:firstLine="720"/>
        <w:jc w:val="both"/>
        <w:rPr>
          <w:rFonts w:eastAsia="Times New Roman"/>
          <w:szCs w:val="24"/>
        </w:rPr>
      </w:pPr>
      <w:r>
        <w:rPr>
          <w:rFonts w:eastAsia="Times New Roman"/>
          <w:szCs w:val="24"/>
        </w:rPr>
        <w:t>Εμείς ρωτάμε συγκεκριμένα. Πρέπ</w:t>
      </w:r>
      <w:r>
        <w:rPr>
          <w:rFonts w:eastAsia="Times New Roman"/>
          <w:szCs w:val="24"/>
        </w:rPr>
        <w:t xml:space="preserve">ει να γίνει αυτό το κομμάτι, γιατί μέχρι το 2020 πραγματικά αυτός ο δρόμος-σφαγείο θα δημιουργήσει τεράστιο πρόβλημα για τους διερχόμενους οδηγούς. </w:t>
      </w:r>
    </w:p>
    <w:p w14:paraId="396D6434" w14:textId="77777777" w:rsidR="007768B5" w:rsidRDefault="0062705F">
      <w:pPr>
        <w:spacing w:line="600" w:lineRule="auto"/>
        <w:ind w:firstLine="720"/>
        <w:jc w:val="both"/>
        <w:rPr>
          <w:rFonts w:eastAsia="Times New Roman"/>
          <w:szCs w:val="24"/>
        </w:rPr>
      </w:pPr>
      <w:r>
        <w:rPr>
          <w:rFonts w:eastAsia="Times New Roman"/>
          <w:szCs w:val="24"/>
        </w:rPr>
        <w:t>Και δεν είναι μόνο αυτό, κύριε Υπουργέ. Πρέπει να συντηρηθεί και γι’ αυτό δεν υπάρχει κα</w:t>
      </w:r>
      <w:r>
        <w:rPr>
          <w:rFonts w:eastAsia="Times New Roman"/>
          <w:szCs w:val="24"/>
        </w:rPr>
        <w:t>μ</w:t>
      </w:r>
      <w:r>
        <w:rPr>
          <w:rFonts w:eastAsia="Times New Roman"/>
          <w:szCs w:val="24"/>
        </w:rPr>
        <w:t>μία δέσμευση, ούτε</w:t>
      </w:r>
      <w:r>
        <w:rPr>
          <w:rFonts w:eastAsia="Times New Roman"/>
          <w:szCs w:val="24"/>
        </w:rPr>
        <w:t xml:space="preserve"> από την περιφέρεια που λέει ο κύριος Πρόεδρος. Μας είπαν ότι υπάρχει κάποια πίστωση για να κάνουν κάποια «μπαλώματα», κάποια «πασαλείμματα». Αυτό κάνουν στην κυριολεξία. Αυτός ο δρόμος θέλει συντήρηση και επισκευή σε ορισμένα τμήματα από την </w:t>
      </w:r>
      <w:r>
        <w:rPr>
          <w:rFonts w:eastAsia="Times New Roman"/>
          <w:szCs w:val="24"/>
        </w:rPr>
        <w:lastRenderedPageBreak/>
        <w:t>αρχή και ιδια</w:t>
      </w:r>
      <w:r>
        <w:rPr>
          <w:rFonts w:eastAsia="Times New Roman"/>
          <w:szCs w:val="24"/>
        </w:rPr>
        <w:t>ίτερα σε κάποια επικίνδυνα σημεία</w:t>
      </w:r>
      <w:r>
        <w:rPr>
          <w:rFonts w:eastAsia="Times New Roman"/>
          <w:szCs w:val="24"/>
        </w:rPr>
        <w:t>,</w:t>
      </w:r>
      <w:r>
        <w:rPr>
          <w:rFonts w:eastAsia="Times New Roman"/>
          <w:szCs w:val="24"/>
        </w:rPr>
        <w:t xml:space="preserve"> τα οποία έχει επισημάνει και η Τροχαία. Όπως σας είπα, είχαμε 32 νεκρούς. Νεκρό είχαμε και σήμερα, ένα νέο άνθρωπο, οδηγό νταλίκας που ξέφυγε και έπεσε στον γκρεμό. Επομένως, το αίτημα των κατοίκων είναι και επίκαιρο και </w:t>
      </w:r>
      <w:r>
        <w:rPr>
          <w:rFonts w:eastAsia="Times New Roman"/>
          <w:szCs w:val="24"/>
        </w:rPr>
        <w:t xml:space="preserve">ζωτικής σημασίας. </w:t>
      </w:r>
    </w:p>
    <w:p w14:paraId="396D6435" w14:textId="77777777" w:rsidR="007768B5" w:rsidRDefault="0062705F">
      <w:pPr>
        <w:spacing w:line="600" w:lineRule="auto"/>
        <w:ind w:firstLine="720"/>
        <w:jc w:val="both"/>
        <w:rPr>
          <w:rFonts w:eastAsia="Times New Roman"/>
          <w:szCs w:val="24"/>
        </w:rPr>
      </w:pPr>
      <w:r>
        <w:rPr>
          <w:rFonts w:eastAsia="Times New Roman"/>
          <w:szCs w:val="24"/>
        </w:rPr>
        <w:t>Κύριε Υπουργέ, εμείς δεν έχουμε αυταπάτες ότι θα ασκήσετε μια τέτοια πολιτική, γιατί αν ήταν αυτοί οι οδικοί άξονες να εξυπηρετούν τους μεγαλοεργολάβους και τους επιχειρηματίες, θα τους είχατε κάνει. Βέβαια, εμείς λέμε καθαρά ότι δυστυχώ</w:t>
      </w:r>
      <w:r>
        <w:rPr>
          <w:rFonts w:eastAsia="Times New Roman"/>
          <w:szCs w:val="24"/>
        </w:rPr>
        <w:t xml:space="preserve">ς αντί να είναι κοινωνικό δικαίωμα η μεταφορά και οι συγκοινωνίες, είναι πανάκριβο εμπόρευμα. Όπως σας είπα, τα διόδια Άκτιο-Αθήνα θα είναι 72 ευρώ. Δεν θα μπορούν να τα «περπατήσουν» οι λαϊκές οικογένειες. </w:t>
      </w:r>
    </w:p>
    <w:p w14:paraId="396D6436"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Νομίζω ό</w:t>
      </w:r>
      <w:r>
        <w:rPr>
          <w:rFonts w:eastAsia="Times New Roman"/>
          <w:szCs w:val="24"/>
        </w:rPr>
        <w:t>τι είχαμε ένα εποικοδομητικό αποτέλεσμα.</w:t>
      </w:r>
    </w:p>
    <w:p w14:paraId="396D6437" w14:textId="77777777" w:rsidR="007768B5" w:rsidRDefault="0062705F">
      <w:pPr>
        <w:spacing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Επομένως, το ερώτημα παραμένει και σας ζητάμε να απαντήσετε. Η Κυβέρνηση, κύριε Υπουργέ, είναι ενιαία. Δεν υπάρχουν «κουτάκια» στην Κυβέρνηση. </w:t>
      </w:r>
      <w:r>
        <w:rPr>
          <w:rFonts w:eastAsia="Times New Roman"/>
          <w:szCs w:val="24"/>
        </w:rPr>
        <w:lastRenderedPageBreak/>
        <w:t>Ενιαία είναι η αντιλαϊκή σας πολιτική. Να απαντήσετε. Είναι απαίτηση των κατοίκων. Σε διαφορετική περίπτωση, εμε</w:t>
      </w:r>
      <w:r>
        <w:rPr>
          <w:rFonts w:eastAsia="Times New Roman"/>
          <w:szCs w:val="24"/>
        </w:rPr>
        <w:t>ίς από το Βήμα της Βουλής καλούμε το λαϊκό κίνημα της περιοχής να πάρει την υπόθεση στα χέρια του, να παλέψει, να προστατεύσει τη ζωή του και τις ζωές των παιδιών του.</w:t>
      </w:r>
    </w:p>
    <w:p w14:paraId="396D6438" w14:textId="77777777" w:rsidR="007768B5" w:rsidRDefault="0062705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lang w:val="en-US"/>
        </w:rPr>
        <w:t>O</w:t>
      </w:r>
      <w:r>
        <w:rPr>
          <w:rFonts w:eastAsia="Times New Roman"/>
          <w:szCs w:val="24"/>
        </w:rPr>
        <w:t xml:space="preserve"> κύριος Υπουργός έχει τον λόγο.</w:t>
      </w:r>
    </w:p>
    <w:p w14:paraId="396D6439" w14:textId="77777777" w:rsidR="007768B5" w:rsidRDefault="0062705F">
      <w:pPr>
        <w:spacing w:line="600" w:lineRule="auto"/>
        <w:ind w:firstLine="720"/>
        <w:jc w:val="both"/>
        <w:rPr>
          <w:rFonts w:eastAsia="Times New Roman"/>
          <w:szCs w:val="24"/>
        </w:rPr>
      </w:pPr>
      <w:r>
        <w:rPr>
          <w:rFonts w:eastAsia="Times New Roman"/>
          <w:b/>
          <w:szCs w:val="24"/>
        </w:rPr>
        <w:t xml:space="preserve">ΧΡΗΣΤΟΣ ΣΠΙΡΤΖΗΣ </w:t>
      </w:r>
      <w:r>
        <w:rPr>
          <w:rFonts w:eastAsia="Times New Roman"/>
          <w:b/>
          <w:szCs w:val="24"/>
        </w:rPr>
        <w:t>(Υπουργός Υποδομών και Μεταφορών):</w:t>
      </w:r>
      <w:r>
        <w:rPr>
          <w:rFonts w:eastAsia="Times New Roman"/>
          <w:szCs w:val="24"/>
        </w:rPr>
        <w:t xml:space="preserve"> Ευχαριστώ, κύριε Πρόεδρε.</w:t>
      </w:r>
    </w:p>
    <w:p w14:paraId="396D643A" w14:textId="77777777" w:rsidR="007768B5" w:rsidRDefault="0062705F">
      <w:pPr>
        <w:spacing w:line="600" w:lineRule="auto"/>
        <w:ind w:firstLine="720"/>
        <w:jc w:val="both"/>
        <w:rPr>
          <w:rFonts w:eastAsia="Times New Roman"/>
          <w:szCs w:val="24"/>
        </w:rPr>
      </w:pPr>
      <w:r>
        <w:rPr>
          <w:rFonts w:eastAsia="Times New Roman"/>
          <w:szCs w:val="24"/>
        </w:rPr>
        <w:t>Αγαπητέ συνάδελφε, δεν είναι το Υπουργείο Εσωτερικών υπεύθυνο. Είναι η περιφέρεια. Οι περιφέρειες έχουν έναν δικό τους προγραμματισμό, έχουν δικό τους προϋπολογισμό και έχουν και λεφτά και πολλές</w:t>
      </w:r>
      <w:r>
        <w:rPr>
          <w:rFonts w:eastAsia="Times New Roman"/>
          <w:szCs w:val="24"/>
        </w:rPr>
        <w:t xml:space="preserve"> φορές υπάρχουν περιφέρειες που έχουν περισσότερα λεφτά και από τα Υπουργεία. Τι να γίνει τώρα; </w:t>
      </w:r>
    </w:p>
    <w:p w14:paraId="396D643B" w14:textId="77777777" w:rsidR="007768B5" w:rsidRDefault="0062705F">
      <w:pPr>
        <w:spacing w:line="600" w:lineRule="auto"/>
        <w:ind w:firstLine="709"/>
        <w:jc w:val="both"/>
        <w:rPr>
          <w:rFonts w:eastAsia="Times New Roman"/>
          <w:szCs w:val="24"/>
        </w:rPr>
      </w:pPr>
      <w:r>
        <w:rPr>
          <w:rFonts w:eastAsia="Times New Roman"/>
          <w:szCs w:val="24"/>
        </w:rPr>
        <w:t xml:space="preserve">Όπως είδατε και στο τεχνικό δελτίο, υπάρχουν περιφέρειες με τις οποίες συνεργαζόμαστε και κάνουμε κοινές δράσεις και έργα. Όπου μπορούμε να τους δώσουμε εμείς </w:t>
      </w:r>
      <w:r>
        <w:rPr>
          <w:rFonts w:eastAsia="Times New Roman"/>
          <w:szCs w:val="24"/>
        </w:rPr>
        <w:t xml:space="preserve">λεφτά, τους δίνουμε, εκεί που δεν έχουμε «κληρονομήσει» </w:t>
      </w:r>
      <w:r>
        <w:rPr>
          <w:rFonts w:eastAsia="Times New Roman"/>
          <w:szCs w:val="24"/>
          <w:lang w:val="en-US"/>
        </w:rPr>
        <w:t>overbooking</w:t>
      </w:r>
      <w:r>
        <w:rPr>
          <w:rFonts w:eastAsia="Times New Roman"/>
          <w:szCs w:val="24"/>
        </w:rPr>
        <w:t xml:space="preserve"> από τη </w:t>
      </w:r>
      <w:r>
        <w:rPr>
          <w:rFonts w:eastAsia="Times New Roman"/>
          <w:szCs w:val="24"/>
        </w:rPr>
        <w:lastRenderedPageBreak/>
        <w:t>Νέα Δημοκρατία. Γίνεται, όμως, και το ανάποδο, όπως στην περιφέρεια της Αθήνας, στην Περιφέρεια της δυτικής Μακεδονίας, σε πολλές περιφέρειες. Υπάρχουν και περιφέρειες που έχουν ένα</w:t>
      </w:r>
      <w:r>
        <w:rPr>
          <w:rFonts w:eastAsia="Times New Roman"/>
          <w:szCs w:val="24"/>
        </w:rPr>
        <w:t xml:space="preserve">ν δικό τους προγραμματισμό, αλλά αυτοί οι δρόμοι δεν είναι ευθύνη ούτε του Υπουργείου Υποδομών και Μεταφορών, ούτε του Υπουργείου Εσωτερικών. Είναι της περιφέρειας. </w:t>
      </w:r>
    </w:p>
    <w:p w14:paraId="396D643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Αν προτείνετε τα έργα της περιφέρειας να τυγχάνουν την έγκριση της Κυβέρνησης και των Υπου</w:t>
      </w:r>
      <w:r>
        <w:rPr>
          <w:rFonts w:eastAsia="Times New Roman" w:cs="Times New Roman"/>
          <w:szCs w:val="24"/>
        </w:rPr>
        <w:t>ργείων, είναι μια άλλη κουβέντα. Δεν γίνεται αυτό σήμερα, δεν προβλέπεται. Να κάτσουμε να το συζητήσουμε. Όμως, ρωτήστε πρώτα την τοπική αυτοδιοίκηση εάν το δέχεται αυτό. Ρωτήστε τους! Γιατί μετά θα λέμε ότι καπελώνουμε την τοπική αυτοδιοίκηση, δεν την αφή</w:t>
      </w:r>
      <w:r>
        <w:rPr>
          <w:rFonts w:eastAsia="Times New Roman" w:cs="Times New Roman"/>
          <w:szCs w:val="24"/>
        </w:rPr>
        <w:t xml:space="preserve">νουμε να έχει το δικό της προγραμματισμό, το δικό της αναπτυξιακό σχέδιο και όλα τα υπόλοιπα. </w:t>
      </w:r>
    </w:p>
    <w:p w14:paraId="396D643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πω και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είναι ότι εμείς είχαμε ένα καθήκον για τα μεγάλα έργα υποδομής που είπατε: να τα ολοκληρώσουμε </w:t>
      </w:r>
      <w:r>
        <w:rPr>
          <w:rFonts w:eastAsia="Times New Roman" w:cs="Times New Roman"/>
          <w:szCs w:val="24"/>
        </w:rPr>
        <w:t xml:space="preserve">για να μην επιβαρυνθεί ο ελληνικός λαός με 8,5 δισεκατομμύρια ευρώ. Δεν ξέρω </w:t>
      </w:r>
      <w:r>
        <w:rPr>
          <w:rFonts w:eastAsia="Times New Roman" w:cs="Times New Roman"/>
          <w:szCs w:val="24"/>
        </w:rPr>
        <w:lastRenderedPageBreak/>
        <w:t>εάν καταλαβαίνετε το νούμερο. Όσο για τα διόδια έξω από τα σπίτια και έξω από τα χωριά ρωτήστε εδώ την πτέρυγα της Νέας Δημοκρατίας και του ΠΑΣΟΚ που υπέγραψαν αυτές τις συμβάσεις</w:t>
      </w:r>
      <w:r>
        <w:rPr>
          <w:rFonts w:eastAsia="Times New Roman" w:cs="Times New Roman"/>
          <w:szCs w:val="24"/>
        </w:rPr>
        <w:t xml:space="preserve">. </w:t>
      </w:r>
    </w:p>
    <w:p w14:paraId="396D643E"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Αυτοί τα έβαλαν. Συμφωνούμε. Κλείστε τα!</w:t>
      </w:r>
    </w:p>
    <w:p w14:paraId="396D643F"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Μεταφορών): </w:t>
      </w:r>
      <w:r>
        <w:rPr>
          <w:rFonts w:eastAsia="Times New Roman" w:cs="Times New Roman"/>
          <w:szCs w:val="24"/>
        </w:rPr>
        <w:t>Ναι, σας το είπα. Εάν δεν τηρούσαμε αυτές τις προβλέψεις, θα πληρώναμε τα 8,5 δισεκατομμύρια ευρώ. Δυστυχώς, δεν είμαστε στη φάση του να κάνο</w:t>
      </w:r>
      <w:r>
        <w:rPr>
          <w:rFonts w:eastAsia="Times New Roman" w:cs="Times New Roman"/>
          <w:szCs w:val="24"/>
        </w:rPr>
        <w:t xml:space="preserve">υμε την επανάσταση. Σε λίγο καιρό θα είμαστε. </w:t>
      </w:r>
    </w:p>
    <w:p w14:paraId="396D6440"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Δεν σταματάμε, όμως, εδώ και θέλω να το δηλώσω αυτό. Εμείς κληθήκαμε μέσα σε ενάμισι χρόνο να τελειώσουμε ό,τι δεν τέλειωσαν άλλοι έντεκα και δώδεκα χρόνια. Αυτός ο τρόπος που έγιναν οι παραχωρήσεις ή που γίνο</w:t>
      </w:r>
      <w:r>
        <w:rPr>
          <w:rFonts w:eastAsia="Times New Roman" w:cs="Times New Roman"/>
          <w:szCs w:val="24"/>
        </w:rPr>
        <w:t xml:space="preserve">νται οι χρεώσεις και οι τιμές των διοδίων δεν είναι το μοντέλο των έργων υποδομής που μας καλύπτει. </w:t>
      </w:r>
    </w:p>
    <w:p w14:paraId="396D644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Γι’ αυτό στη φάση της λειτουργίας των αυτοκινητοδρόμων και όχι στη φάση της κατασκευής που είναι μέχρι το καλοκαίρι τρέχουμε και έχουμε ένα συγκεκριμένο σχ</w:t>
      </w:r>
      <w:r>
        <w:rPr>
          <w:rFonts w:eastAsia="Times New Roman" w:cs="Times New Roman"/>
          <w:szCs w:val="24"/>
        </w:rPr>
        <w:t xml:space="preserve">έδιο για το πώς θα </w:t>
      </w:r>
      <w:r>
        <w:rPr>
          <w:rFonts w:eastAsia="Times New Roman" w:cs="Times New Roman"/>
          <w:szCs w:val="24"/>
        </w:rPr>
        <w:lastRenderedPageBreak/>
        <w:t xml:space="preserve">μειωθούν δραματικά τα διόδια, με πάρα πολλούς τρόπους. Αυτό θα το δείτε στις αρχές του 2018. </w:t>
      </w:r>
    </w:p>
    <w:p w14:paraId="396D6442"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Ο πρώτος τρόπος είναι να αλλάξουμε το σύστημα των διοδίων, να μην έχουμε αυτήν την αθλιότητα του 1821 με τοπικούς και πλευρικούς σταθμούς διοδί</w:t>
      </w:r>
      <w:r>
        <w:rPr>
          <w:rFonts w:eastAsia="Times New Roman" w:cs="Times New Roman"/>
          <w:szCs w:val="24"/>
        </w:rPr>
        <w:t xml:space="preserve">ων. Να πάμε σε ένα ηλεκτρονικό αναλογικό σύστημα δικαιότερης χρέωσης. Το θέμα είναι να μειωθεί και η τιμή χρέωσης στον χρήστη. </w:t>
      </w:r>
    </w:p>
    <w:p w14:paraId="396D644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Να πω κάτι που είναι πολύ σημαντικό. Δεν γίνεται να μην υπάρχουν διόδια. Οι αυτοκινητόδρομοι πρέπει να λειτουργούν και να συντηρ</w:t>
      </w:r>
      <w:r>
        <w:rPr>
          <w:rFonts w:eastAsia="Times New Roman" w:cs="Times New Roman"/>
          <w:szCs w:val="24"/>
        </w:rPr>
        <w:t xml:space="preserve">ούνται. Αυτό έχει ένα κόστος. Αυτό το κόστος ακόμη και εάν ήταν δημόσιοι οι αυτοκινητόδρομοι και δεν είχαμε </w:t>
      </w:r>
      <w:proofErr w:type="spellStart"/>
      <w:r>
        <w:rPr>
          <w:rFonts w:eastAsia="Times New Roman" w:cs="Times New Roman"/>
          <w:szCs w:val="24"/>
        </w:rPr>
        <w:t>παραχωρησιούχους</w:t>
      </w:r>
      <w:proofErr w:type="spellEnd"/>
      <w:r>
        <w:rPr>
          <w:rFonts w:eastAsia="Times New Roman" w:cs="Times New Roman"/>
          <w:szCs w:val="24"/>
        </w:rPr>
        <w:t xml:space="preserve">, ή θα βαραίνει τον χρήστη του αυτοκινητοδρόμου ή θα βαραίνει τον κρατικό προϋπολογισμό, δηλαδή τη φορολόγηση των πολιτών. Έτσι και </w:t>
      </w:r>
      <w:r>
        <w:rPr>
          <w:rFonts w:eastAsia="Times New Roman" w:cs="Times New Roman"/>
          <w:szCs w:val="24"/>
        </w:rPr>
        <w:t>αλλιώς τον πολίτη βαραίνει.</w:t>
      </w:r>
    </w:p>
    <w:p w14:paraId="396D644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Πείτε ότι δεν είχαμε ιδιώτες, πείτε ότι δεν είχαμε </w:t>
      </w:r>
      <w:proofErr w:type="spellStart"/>
      <w:r>
        <w:rPr>
          <w:rFonts w:eastAsia="Times New Roman" w:cs="Times New Roman"/>
          <w:szCs w:val="24"/>
        </w:rPr>
        <w:t>παραχωρησιούχους</w:t>
      </w:r>
      <w:proofErr w:type="spellEnd"/>
      <w:r>
        <w:rPr>
          <w:rFonts w:eastAsia="Times New Roman" w:cs="Times New Roman"/>
          <w:szCs w:val="24"/>
        </w:rPr>
        <w:t xml:space="preserve">. </w:t>
      </w:r>
    </w:p>
    <w:p w14:paraId="396D6445"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Δεν πληρώνουν τέλη κυκλοφορίας; </w:t>
      </w:r>
    </w:p>
    <w:p w14:paraId="396D6446"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Μεταφορών):</w:t>
      </w:r>
      <w:r>
        <w:rPr>
          <w:rFonts w:eastAsia="Times New Roman" w:cs="Times New Roman"/>
          <w:szCs w:val="24"/>
        </w:rPr>
        <w:t xml:space="preserve"> Τα χρήματα για τη συντήρηση και τη λειτουργία; Από πού</w:t>
      </w:r>
      <w:r>
        <w:rPr>
          <w:rFonts w:eastAsia="Times New Roman" w:cs="Times New Roman"/>
          <w:szCs w:val="24"/>
        </w:rPr>
        <w:t xml:space="preserve">; Θα τα κόβαμε στο μηχάνημα στο νομισματοκοπείο; Δεν γίνεται. </w:t>
      </w:r>
    </w:p>
    <w:p w14:paraId="396D6447"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Μήπως να γινόταν χρέωση ανά χιλιόμετρο; Τώρα υπερβαίνω και τον ρόλο μου εγώ. </w:t>
      </w:r>
    </w:p>
    <w:p w14:paraId="396D6448"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Μεταφορών): </w:t>
      </w:r>
      <w:r>
        <w:rPr>
          <w:rFonts w:eastAsia="Times New Roman" w:cs="Times New Roman"/>
          <w:szCs w:val="24"/>
        </w:rPr>
        <w:t>Είπατε για ένα ατύχημα που έγι</w:t>
      </w:r>
      <w:r>
        <w:rPr>
          <w:rFonts w:eastAsia="Times New Roman" w:cs="Times New Roman"/>
          <w:szCs w:val="24"/>
        </w:rPr>
        <w:t xml:space="preserve">νε σήμερα. Να εκφράσουμε τα συλλυπητήριά μας. Δεν είναι δυνατόν βαριά οχήματα να περνάνε μέσα από οικισμούς, από χωριά. Υπάρχει νομοθεσία. Την έχουμε προβλέψει. Πρέπει λίγο η τροχαία μας να τρέξει, να σταματήσει αυτήν τη δραστηριότητα. </w:t>
      </w:r>
    </w:p>
    <w:p w14:paraId="396D6449"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Εγώ θέλω να πω με τ</w:t>
      </w:r>
      <w:r>
        <w:rPr>
          <w:rFonts w:eastAsia="Times New Roman" w:cs="Times New Roman"/>
          <w:szCs w:val="24"/>
        </w:rPr>
        <w:t xml:space="preserve">ην ευκαιρία, κύριε Πρόεδρε, ότι τη Μεγάλη Εβδομάδα θα πάμε σε όλη την Ελλάδα μέσα από νέους αυτοκινητόδρομους. Την Πέμπτη δίνουμε σε κυκλοφορία τις σήραγγες των Τεμπών του </w:t>
      </w:r>
      <w:proofErr w:type="spellStart"/>
      <w:r>
        <w:rPr>
          <w:rFonts w:eastAsia="Times New Roman" w:cs="Times New Roman"/>
          <w:szCs w:val="24"/>
        </w:rPr>
        <w:t>Πλαταμώνα</w:t>
      </w:r>
      <w:proofErr w:type="spellEnd"/>
      <w:r>
        <w:rPr>
          <w:rFonts w:eastAsia="Times New Roman" w:cs="Times New Roman"/>
          <w:szCs w:val="24"/>
        </w:rPr>
        <w:t xml:space="preserve"> και του Πέταλου του Μαλιακού. </w:t>
      </w:r>
    </w:p>
    <w:p w14:paraId="396D644A"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Κόρινθος-Π</w:t>
      </w:r>
      <w:r>
        <w:rPr>
          <w:rFonts w:eastAsia="Times New Roman" w:cs="Times New Roman"/>
          <w:szCs w:val="24"/>
        </w:rPr>
        <w:t xml:space="preserve">ατρών; </w:t>
      </w:r>
    </w:p>
    <w:p w14:paraId="396D644B"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w:t>
      </w:r>
      <w:r>
        <w:rPr>
          <w:rFonts w:eastAsia="Times New Roman" w:cs="Times New Roman"/>
          <w:b/>
          <w:szCs w:val="24"/>
        </w:rPr>
        <w:t xml:space="preserve"> Μεταφορών): </w:t>
      </w:r>
      <w:r>
        <w:rPr>
          <w:rFonts w:eastAsia="Times New Roman" w:cs="Times New Roman"/>
          <w:szCs w:val="24"/>
        </w:rPr>
        <w:t xml:space="preserve">Τη Μεγάλη Τετάρτη. </w:t>
      </w:r>
    </w:p>
    <w:p w14:paraId="396D644C"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Τη Μεγάλη Πέμπτη δίνεται ένα πολύ μεγάλο τμήμα, το υπολειπόμενο, στην Ιόνια Οδό, την επόμενη εβδομάδα στον Ε65 και πριν την πρωτομαγιά θα δοθούν και άλλα τμήματα της Ιόνιας Οδο</w:t>
      </w:r>
      <w:r>
        <w:rPr>
          <w:rFonts w:eastAsia="Times New Roman" w:cs="Times New Roman"/>
          <w:szCs w:val="24"/>
        </w:rPr>
        <w:t xml:space="preserve">ύ, παρ’ ότι πολλά από αυτά τα τμήματα που θα δοθούν σύμφωνα με τον προγραμματισμό, ήταν για τον Ιούλιο και τον Αύγουστο σε αυτό που είχαμε δεσμευτεί. </w:t>
      </w:r>
    </w:p>
    <w:p w14:paraId="396D644D"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Επίσης -και δεν αφορά τον κ. Μωραΐτη αυτό, το λέω για να μην παρεξηγηθώ- βλέπουμε μια κακοπροαίρετη κριτι</w:t>
      </w:r>
      <w:r>
        <w:rPr>
          <w:rFonts w:eastAsia="Times New Roman" w:cs="Times New Roman"/>
          <w:szCs w:val="24"/>
        </w:rPr>
        <w:t>κή από μερίδα της αντιπολίτευσης και των μέσων μαζικής ενημέρωσης. Λένε: «Θα υπάρχουν τρία τμήματα στην «Κορίνθου-Πατρών» που δεν θα είναι έτοιμα»; Και μιλάμε για συνολικά έξι, επτά χιλιόμετρα.</w:t>
      </w:r>
    </w:p>
    <w:p w14:paraId="396D644E"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Ο προγραμματισμός που έχουμε ήταν για πολύ περισσότερα. </w:t>
      </w:r>
    </w:p>
    <w:p w14:paraId="396D644F"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lastRenderedPageBreak/>
        <w:t>Δηλαδ</w:t>
      </w:r>
      <w:r>
        <w:rPr>
          <w:rFonts w:eastAsia="Times New Roman" w:cs="Times New Roman"/>
          <w:szCs w:val="24"/>
        </w:rPr>
        <w:t>ή, εδώ, έγινε μια υπερπροσπάθεια από όλους τους εμπλεκόμενους να ολοκληρωθούν οι αυτοκινητόδρομοι και δεχόμαστε και την κριτική, γιατί όχι τηρήσαμε απλά το χρονοδιάγραμμα από την Ευρωπαϊκή Επιτροπή, αλλά είμαστε και μπροστά στους χρόνους.</w:t>
      </w:r>
    </w:p>
    <w:p w14:paraId="396D6450"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Λοιπόν, εγώ θέλω </w:t>
      </w:r>
      <w:r>
        <w:rPr>
          <w:rFonts w:eastAsia="Times New Roman" w:cs="Times New Roman"/>
          <w:szCs w:val="24"/>
        </w:rPr>
        <w:t xml:space="preserve">να πω ότι δεν σταματάμε την προσπάθεια για τους αυτοκινητόδρομους. </w:t>
      </w:r>
      <w:r>
        <w:rPr>
          <w:rFonts w:eastAsia="Times New Roman" w:cs="Times New Roman"/>
          <w:szCs w:val="24"/>
          <w:lang w:val="en-US"/>
        </w:rPr>
        <w:t>A</w:t>
      </w:r>
      <w:r>
        <w:rPr>
          <w:rFonts w:eastAsia="Times New Roman" w:cs="Times New Roman"/>
          <w:szCs w:val="24"/>
        </w:rPr>
        <w:t>ς ολοκληρωθούν τα έργα. Δεν σταματάμε την προσπάθεια γιατί πρέπει οι αυτοκινητόδρομοι να λειτουργούν με εκείνους τους κοινωνικούς δείκτες που θα επιτρέπουν στους πολίτες να μπορούν να τους</w:t>
      </w:r>
      <w:r>
        <w:rPr>
          <w:rFonts w:eastAsia="Times New Roman" w:cs="Times New Roman"/>
          <w:szCs w:val="24"/>
        </w:rPr>
        <w:t xml:space="preserve"> χρησιμοποιούν.</w:t>
      </w:r>
    </w:p>
    <w:p w14:paraId="396D6451"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6D6452"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για τη διεξοδικότητα της συζήτησης. </w:t>
      </w:r>
    </w:p>
    <w:p w14:paraId="396D6453"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396D6454" w14:textId="77777777" w:rsidR="007768B5" w:rsidRDefault="006270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δέχεστε </w:t>
      </w:r>
      <w:r>
        <w:rPr>
          <w:rFonts w:eastAsia="Times New Roman" w:cs="Times New Roman"/>
          <w:szCs w:val="24"/>
        </w:rPr>
        <w:t>στο σημείο αυτό να λύσουμε τη συνεδρίαση;</w:t>
      </w:r>
    </w:p>
    <w:p w14:paraId="396D6455" w14:textId="77777777" w:rsidR="007768B5" w:rsidRDefault="0062705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96D6456" w14:textId="77777777" w:rsidR="007768B5" w:rsidRDefault="0062705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Με τη συναίνεση του Σώματος και ώρα 19.41΄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6 Απριλίου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συζήτηση επικαίρ</w:t>
      </w:r>
      <w:r>
        <w:rPr>
          <w:rFonts w:eastAsia="Times New Roman" w:cs="Times New Roman"/>
          <w:szCs w:val="24"/>
        </w:rPr>
        <w:t xml:space="preserve">ων ερωτήσεων. </w:t>
      </w:r>
    </w:p>
    <w:p w14:paraId="396D6457" w14:textId="77777777" w:rsidR="007768B5" w:rsidRDefault="0062705F">
      <w:pPr>
        <w:spacing w:line="600" w:lineRule="auto"/>
        <w:jc w:val="both"/>
        <w:rPr>
          <w:rFonts w:eastAsia="Times New Roman" w:cs="Times New Roman"/>
          <w:szCs w:val="24"/>
        </w:rPr>
      </w:pP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396D6458" w14:textId="77777777" w:rsidR="007768B5" w:rsidRDefault="007768B5">
      <w:pPr>
        <w:spacing w:line="600" w:lineRule="auto"/>
        <w:ind w:firstLine="720"/>
        <w:jc w:val="both"/>
        <w:rPr>
          <w:rFonts w:eastAsia="Times New Roman" w:cs="Times New Roman"/>
          <w:szCs w:val="24"/>
        </w:rPr>
      </w:pPr>
    </w:p>
    <w:sectPr w:rsidR="007768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1w0+z0+JcoKEu+1xQgOieW04L0=" w:salt="USPJRwfkIod2rJbX3s00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B5"/>
    <w:rsid w:val="0011569A"/>
    <w:rsid w:val="0062705F"/>
    <w:rsid w:val="007768B5"/>
    <w:rsid w:val="009412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62E4"/>
  <w15:docId w15:val="{6EC1B99F-0C23-48A9-8D23-CE3E118F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56B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356B0"/>
    <w:rPr>
      <w:rFonts w:ascii="Segoe UI" w:hAnsi="Segoe UI" w:cs="Segoe UI"/>
      <w:sz w:val="18"/>
      <w:szCs w:val="18"/>
    </w:rPr>
  </w:style>
  <w:style w:type="paragraph" w:styleId="a4">
    <w:name w:val="Revision"/>
    <w:hidden/>
    <w:uiPriority w:val="99"/>
    <w:semiHidden/>
    <w:rsid w:val="00B71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429</MetadataID>
    <Session xmlns="641f345b-441b-4b81-9152-adc2e73ba5e1">Β´</Session>
    <Date xmlns="641f345b-441b-4b81-9152-adc2e73ba5e1">2017-04-02T21:00:00+00:00</Date>
    <Status xmlns="641f345b-441b-4b81-9152-adc2e73ba5e1">
      <Url>http://srv-sp1/praktika/Lists/Incoming_Metadata/EditForm.aspx?ID=429&amp;Source=/praktika/Recordings_Library/Forms/AllItems.aspx</Url>
      <Description>Δημοσιεύτηκε</Description>
    </Status>
    <Meeting xmlns="641f345b-441b-4b81-9152-adc2e73ba5e1">ΡΒ´</Meeting>
  </documentManagement>
</p:properties>
</file>

<file path=customXml/itemProps1.xml><?xml version="1.0" encoding="utf-8"?>
<ds:datastoreItem xmlns:ds="http://schemas.openxmlformats.org/officeDocument/2006/customXml" ds:itemID="{B795B271-7D09-4D01-A6FC-B9D444D05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93ACA1-AB95-4FED-9A69-6F984760CCDA}">
  <ds:schemaRefs>
    <ds:schemaRef ds:uri="http://schemas.microsoft.com/sharepoint/v3/contenttype/forms"/>
  </ds:schemaRefs>
</ds:datastoreItem>
</file>

<file path=customXml/itemProps3.xml><?xml version="1.0" encoding="utf-8"?>
<ds:datastoreItem xmlns:ds="http://schemas.openxmlformats.org/officeDocument/2006/customXml" ds:itemID="{889137D0-F2F2-4676-B7C0-D47D76E12351}">
  <ds:schemaRefs>
    <ds:schemaRef ds:uri="http://schemas.microsoft.com/office/2006/metadata/properties"/>
    <ds:schemaRef ds:uri="http://purl.org/dc/elements/1.1/"/>
    <ds:schemaRef ds:uri="http://schemas.microsoft.com/office/2006/documentManagement/types"/>
    <ds:schemaRef ds:uri="641f345b-441b-4b81-9152-adc2e73ba5e1"/>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83</Pages>
  <Words>14921</Words>
  <Characters>80579</Characters>
  <Application>Microsoft Office Word</Application>
  <DocSecurity>0</DocSecurity>
  <Lines>671</Lines>
  <Paragraphs>190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2017-04-10T10:52:00Z</dcterms:created>
  <dcterms:modified xsi:type="dcterms:W3CDTF">2017-04-10T10:52:00Z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