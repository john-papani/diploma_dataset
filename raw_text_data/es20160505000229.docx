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41C24" w14:textId="77777777" w:rsidR="00802ED9" w:rsidRPr="00802ED9" w:rsidRDefault="00802ED9" w:rsidP="00802ED9">
      <w:pPr>
        <w:spacing w:after="200" w:line="360" w:lineRule="auto"/>
        <w:rPr>
          <w:ins w:id="0" w:author="Φλούδα Χριστίνα" w:date="2016-05-11T12:06:00Z"/>
          <w:rFonts w:eastAsia="Times New Roman"/>
          <w:szCs w:val="24"/>
          <w:lang w:eastAsia="en-US"/>
        </w:rPr>
      </w:pPr>
      <w:ins w:id="1" w:author="Φλούδα Χριστίνα" w:date="2016-05-11T12:06:00Z">
        <w:r w:rsidRPr="00802E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9F85065" w14:textId="77777777" w:rsidR="00802ED9" w:rsidRPr="00802ED9" w:rsidRDefault="00802ED9" w:rsidP="00802ED9">
      <w:pPr>
        <w:spacing w:after="200" w:line="360" w:lineRule="auto"/>
        <w:rPr>
          <w:ins w:id="2" w:author="Φλούδα Χριστίνα" w:date="2016-05-11T12:06:00Z"/>
          <w:rFonts w:eastAsia="Times New Roman"/>
          <w:szCs w:val="24"/>
          <w:lang w:eastAsia="en-US"/>
        </w:rPr>
      </w:pPr>
    </w:p>
    <w:p w14:paraId="1630F8D4" w14:textId="77777777" w:rsidR="00802ED9" w:rsidRPr="00802ED9" w:rsidRDefault="00802ED9" w:rsidP="00802ED9">
      <w:pPr>
        <w:spacing w:after="200" w:line="360" w:lineRule="auto"/>
        <w:rPr>
          <w:ins w:id="3" w:author="Φλούδα Χριστίνα" w:date="2016-05-11T12:06:00Z"/>
          <w:rFonts w:eastAsia="Times New Roman"/>
          <w:szCs w:val="24"/>
          <w:lang w:eastAsia="en-US"/>
        </w:rPr>
      </w:pPr>
      <w:ins w:id="4" w:author="Φλούδα Χριστίνα" w:date="2016-05-11T12:06:00Z">
        <w:r w:rsidRPr="00802ED9">
          <w:rPr>
            <w:rFonts w:eastAsia="Times New Roman"/>
            <w:szCs w:val="24"/>
            <w:lang w:eastAsia="en-US"/>
          </w:rPr>
          <w:t>ΠΙΝΑΚΑΣ ΠΕΡΙΕΧΟΜΕΝΩΝ</w:t>
        </w:r>
      </w:ins>
    </w:p>
    <w:p w14:paraId="6FC6A815" w14:textId="77777777" w:rsidR="00802ED9" w:rsidRPr="00802ED9" w:rsidRDefault="00802ED9" w:rsidP="00802ED9">
      <w:pPr>
        <w:spacing w:after="200" w:line="360" w:lineRule="auto"/>
        <w:rPr>
          <w:ins w:id="5" w:author="Φλούδα Χριστίνα" w:date="2016-05-11T12:06:00Z"/>
          <w:rFonts w:eastAsia="Times New Roman"/>
          <w:szCs w:val="24"/>
          <w:lang w:eastAsia="en-US"/>
        </w:rPr>
      </w:pPr>
      <w:ins w:id="6" w:author="Φλούδα Χριστίνα" w:date="2016-05-11T12:06:00Z">
        <w:r w:rsidRPr="00802ED9">
          <w:rPr>
            <w:rFonts w:eastAsia="Times New Roman"/>
            <w:szCs w:val="24"/>
            <w:lang w:eastAsia="en-US"/>
          </w:rPr>
          <w:t xml:space="preserve">ΙΖ’ ΠΕΡΙΟΔΟΣ </w:t>
        </w:r>
      </w:ins>
    </w:p>
    <w:p w14:paraId="332B1EBC" w14:textId="77777777" w:rsidR="00802ED9" w:rsidRPr="00802ED9" w:rsidRDefault="00802ED9" w:rsidP="00802ED9">
      <w:pPr>
        <w:spacing w:after="200" w:line="360" w:lineRule="auto"/>
        <w:rPr>
          <w:ins w:id="7" w:author="Φλούδα Χριστίνα" w:date="2016-05-11T12:06:00Z"/>
          <w:rFonts w:eastAsia="Times New Roman"/>
          <w:szCs w:val="24"/>
          <w:lang w:eastAsia="en-US"/>
        </w:rPr>
      </w:pPr>
      <w:ins w:id="8" w:author="Φλούδα Χριστίνα" w:date="2016-05-11T12:06:00Z">
        <w:r w:rsidRPr="00802ED9">
          <w:rPr>
            <w:rFonts w:eastAsia="Times New Roman"/>
            <w:szCs w:val="24"/>
            <w:lang w:eastAsia="en-US"/>
          </w:rPr>
          <w:t>ΠΡΟΕΔΡΕΥΟΜΕΝΗΣ ΚΟΙΝΟΒΟΥΛΕΥΤΙΚΗΣ ΔΗΜΟΚΡΑΤΙΑΣ</w:t>
        </w:r>
      </w:ins>
    </w:p>
    <w:p w14:paraId="1846E026" w14:textId="77777777" w:rsidR="00802ED9" w:rsidRPr="00802ED9" w:rsidRDefault="00802ED9" w:rsidP="00802ED9">
      <w:pPr>
        <w:spacing w:after="200" w:line="360" w:lineRule="auto"/>
        <w:rPr>
          <w:ins w:id="9" w:author="Φλούδα Χριστίνα" w:date="2016-05-11T12:06:00Z"/>
          <w:rFonts w:eastAsia="Times New Roman"/>
          <w:szCs w:val="24"/>
          <w:lang w:eastAsia="en-US"/>
        </w:rPr>
      </w:pPr>
      <w:ins w:id="10" w:author="Φλούδα Χριστίνα" w:date="2016-05-11T12:06:00Z">
        <w:r w:rsidRPr="00802ED9">
          <w:rPr>
            <w:rFonts w:eastAsia="Times New Roman"/>
            <w:szCs w:val="24"/>
            <w:lang w:eastAsia="en-US"/>
          </w:rPr>
          <w:t>ΣΥΝΟΔΟΣ Α΄</w:t>
        </w:r>
      </w:ins>
    </w:p>
    <w:p w14:paraId="7211E113" w14:textId="77777777" w:rsidR="00802ED9" w:rsidRPr="00802ED9" w:rsidRDefault="00802ED9" w:rsidP="00802ED9">
      <w:pPr>
        <w:spacing w:after="200" w:line="360" w:lineRule="auto"/>
        <w:rPr>
          <w:ins w:id="11" w:author="Φλούδα Χριστίνα" w:date="2016-05-11T12:06:00Z"/>
          <w:rFonts w:eastAsia="Times New Roman"/>
          <w:szCs w:val="24"/>
          <w:lang w:eastAsia="en-US"/>
        </w:rPr>
      </w:pPr>
    </w:p>
    <w:p w14:paraId="32F49CD9" w14:textId="77777777" w:rsidR="00802ED9" w:rsidRPr="00802ED9" w:rsidRDefault="00802ED9" w:rsidP="00802ED9">
      <w:pPr>
        <w:spacing w:after="200" w:line="360" w:lineRule="auto"/>
        <w:rPr>
          <w:ins w:id="12" w:author="Φλούδα Χριστίνα" w:date="2016-05-11T12:06:00Z"/>
          <w:rFonts w:eastAsia="Times New Roman"/>
          <w:szCs w:val="24"/>
          <w:lang w:eastAsia="en-US"/>
        </w:rPr>
      </w:pPr>
      <w:ins w:id="13" w:author="Φλούδα Χριστίνα" w:date="2016-05-11T12:06:00Z">
        <w:r w:rsidRPr="00802ED9">
          <w:rPr>
            <w:rFonts w:eastAsia="Times New Roman"/>
            <w:szCs w:val="24"/>
            <w:lang w:eastAsia="en-US"/>
          </w:rPr>
          <w:t>ΣΥΝΕΔΡΙΑΣΗ ΡΙΖ΄</w:t>
        </w:r>
      </w:ins>
    </w:p>
    <w:p w14:paraId="6D320FEA" w14:textId="77777777" w:rsidR="00802ED9" w:rsidRPr="00802ED9" w:rsidRDefault="00802ED9" w:rsidP="00802ED9">
      <w:pPr>
        <w:spacing w:after="200" w:line="360" w:lineRule="auto"/>
        <w:rPr>
          <w:ins w:id="14" w:author="Φλούδα Χριστίνα" w:date="2016-05-11T12:06:00Z"/>
          <w:rFonts w:eastAsia="Times New Roman"/>
          <w:szCs w:val="24"/>
          <w:lang w:eastAsia="en-US"/>
        </w:rPr>
      </w:pPr>
      <w:ins w:id="15" w:author="Φλούδα Χριστίνα" w:date="2016-05-11T12:06:00Z">
        <w:r w:rsidRPr="00802ED9">
          <w:rPr>
            <w:rFonts w:eastAsia="Times New Roman"/>
            <w:szCs w:val="24"/>
            <w:lang w:eastAsia="en-US"/>
          </w:rPr>
          <w:t>Πέμπτη  5 Μαΐου 2016</w:t>
        </w:r>
      </w:ins>
    </w:p>
    <w:p w14:paraId="3499711B" w14:textId="77777777" w:rsidR="00802ED9" w:rsidRPr="00802ED9" w:rsidRDefault="00802ED9" w:rsidP="00802ED9">
      <w:pPr>
        <w:spacing w:after="200" w:line="360" w:lineRule="auto"/>
        <w:rPr>
          <w:ins w:id="16" w:author="Φλούδα Χριστίνα" w:date="2016-05-11T12:06:00Z"/>
          <w:rFonts w:eastAsia="Times New Roman"/>
          <w:szCs w:val="24"/>
          <w:lang w:eastAsia="en-US"/>
        </w:rPr>
      </w:pPr>
    </w:p>
    <w:p w14:paraId="7D94DE44" w14:textId="77777777" w:rsidR="00802ED9" w:rsidRPr="00802ED9" w:rsidRDefault="00802ED9" w:rsidP="00802ED9">
      <w:pPr>
        <w:spacing w:after="200" w:line="360" w:lineRule="auto"/>
        <w:rPr>
          <w:ins w:id="17" w:author="Φλούδα Χριστίνα" w:date="2016-05-11T12:06:00Z"/>
          <w:rFonts w:eastAsia="Times New Roman"/>
          <w:szCs w:val="24"/>
          <w:lang w:eastAsia="en-US"/>
        </w:rPr>
      </w:pPr>
      <w:ins w:id="18" w:author="Φλούδα Χριστίνα" w:date="2016-05-11T12:06:00Z">
        <w:r w:rsidRPr="00802ED9">
          <w:rPr>
            <w:rFonts w:eastAsia="Times New Roman"/>
            <w:szCs w:val="24"/>
            <w:lang w:eastAsia="en-US"/>
          </w:rPr>
          <w:t>ΘΕΜΑΤΑ</w:t>
        </w:r>
      </w:ins>
    </w:p>
    <w:p w14:paraId="531FBF27" w14:textId="77777777" w:rsidR="00802ED9" w:rsidRPr="00802ED9" w:rsidRDefault="00802ED9" w:rsidP="00802ED9">
      <w:pPr>
        <w:spacing w:after="200" w:line="360" w:lineRule="auto"/>
        <w:rPr>
          <w:ins w:id="19" w:author="Φλούδα Χριστίνα" w:date="2016-05-11T12:06:00Z"/>
          <w:rFonts w:eastAsia="Times New Roman"/>
          <w:szCs w:val="24"/>
          <w:lang w:eastAsia="en-US"/>
        </w:rPr>
      </w:pPr>
      <w:ins w:id="20" w:author="Φλούδα Χριστίνα" w:date="2016-05-11T12:06:00Z">
        <w:r w:rsidRPr="00802ED9">
          <w:rPr>
            <w:rFonts w:eastAsia="Times New Roman"/>
            <w:szCs w:val="24"/>
            <w:lang w:eastAsia="en-US"/>
          </w:rPr>
          <w:t xml:space="preserve"> </w:t>
        </w:r>
        <w:r w:rsidRPr="00802ED9">
          <w:rPr>
            <w:rFonts w:eastAsia="Times New Roman"/>
            <w:szCs w:val="24"/>
            <w:lang w:eastAsia="en-US"/>
          </w:rPr>
          <w:br/>
          <w:t xml:space="preserve">Α. ΕΙΔΙΚΑ ΘΕΜΑΤΑ </w:t>
        </w:r>
        <w:r w:rsidRPr="00802ED9">
          <w:rPr>
            <w:rFonts w:eastAsia="Times New Roman"/>
            <w:szCs w:val="24"/>
            <w:lang w:eastAsia="en-US"/>
          </w:rPr>
          <w:br/>
          <w:t xml:space="preserve">1. Επικύρωση Πρακτικών, σελ. </w:t>
        </w:r>
        <w:r w:rsidRPr="00802ED9">
          <w:rPr>
            <w:rFonts w:eastAsia="Times New Roman"/>
            <w:szCs w:val="24"/>
            <w:lang w:eastAsia="en-US"/>
          </w:rPr>
          <w:br/>
          <w:t>2. '</w:t>
        </w:r>
        <w:proofErr w:type="spellStart"/>
        <w:r w:rsidRPr="00802ED9">
          <w:rPr>
            <w:rFonts w:eastAsia="Times New Roman"/>
            <w:szCs w:val="24"/>
            <w:lang w:eastAsia="en-US"/>
          </w:rPr>
          <w:t>Αδεια</w:t>
        </w:r>
        <w:proofErr w:type="spellEnd"/>
        <w:r w:rsidRPr="00802ED9">
          <w:rPr>
            <w:rFonts w:eastAsia="Times New Roman"/>
            <w:szCs w:val="24"/>
            <w:lang w:eastAsia="en-US"/>
          </w:rPr>
          <w:t xml:space="preserve"> απουσίας του Βουλευτή κ. Κ. Κουκοδήμου, σελ. </w:t>
        </w:r>
        <w:r w:rsidRPr="00802ED9">
          <w:rPr>
            <w:rFonts w:eastAsia="Times New Roman"/>
            <w:szCs w:val="24"/>
            <w:lang w:eastAsia="en-US"/>
          </w:rPr>
          <w:br/>
          <w:t xml:space="preserve">3. Ανακοινώνεται ότι τη συνεδρίαση παρακολουθούν μαθητές από το 2ο Δημοτικό Σχολείο Παραλίας Σταυρού Θεσσαλονίκης και η Φιλανδή Υπουργός Κοινωνικών Υποθέσεων και Υγείας κ. Χάνα </w:t>
        </w:r>
        <w:proofErr w:type="spellStart"/>
        <w:r w:rsidRPr="00802ED9">
          <w:rPr>
            <w:rFonts w:eastAsia="Times New Roman"/>
            <w:szCs w:val="24"/>
            <w:lang w:eastAsia="en-US"/>
          </w:rPr>
          <w:t>Μέντουλα</w:t>
        </w:r>
        <w:proofErr w:type="spellEnd"/>
        <w:r w:rsidRPr="00802ED9">
          <w:rPr>
            <w:rFonts w:eastAsia="Times New Roman"/>
            <w:szCs w:val="24"/>
            <w:lang w:eastAsia="en-US"/>
          </w:rPr>
          <w:t xml:space="preserve">, σελ. </w:t>
        </w:r>
        <w:r w:rsidRPr="00802ED9">
          <w:rPr>
            <w:rFonts w:eastAsia="Times New Roman"/>
            <w:szCs w:val="24"/>
            <w:lang w:eastAsia="en-US"/>
          </w:rPr>
          <w:br/>
          <w:t xml:space="preserve">4. Επί διαδικαστικού θέματος, σελ. </w:t>
        </w:r>
        <w:r w:rsidRPr="00802ED9">
          <w:rPr>
            <w:rFonts w:eastAsia="Times New Roman"/>
            <w:szCs w:val="24"/>
            <w:lang w:eastAsia="en-US"/>
          </w:rPr>
          <w:br/>
          <w:t xml:space="preserve"> </w:t>
        </w:r>
        <w:r w:rsidRPr="00802ED9">
          <w:rPr>
            <w:rFonts w:eastAsia="Times New Roman"/>
            <w:szCs w:val="24"/>
            <w:lang w:eastAsia="en-US"/>
          </w:rPr>
          <w:br/>
          <w:t xml:space="preserve">Β. ΚΟΙΝΟΒΟΥΛΕΥΤΙΚΟΣ ΕΛΕΓΧΟΣ </w:t>
        </w:r>
        <w:r w:rsidRPr="00802ED9">
          <w:rPr>
            <w:rFonts w:eastAsia="Times New Roman"/>
            <w:szCs w:val="24"/>
            <w:lang w:eastAsia="en-US"/>
          </w:rPr>
          <w:br/>
          <w:t xml:space="preserve">1. Κατάθεση αναφορών, σελ. </w:t>
        </w:r>
        <w:r w:rsidRPr="00802ED9">
          <w:rPr>
            <w:rFonts w:eastAsia="Times New Roman"/>
            <w:szCs w:val="24"/>
            <w:lang w:eastAsia="en-US"/>
          </w:rPr>
          <w:br/>
          <w:t xml:space="preserve">2. Απαντήσεις Υπουργών σε ερωτήσεις Βουλευτών, σελ. </w:t>
        </w:r>
        <w:r w:rsidRPr="00802ED9">
          <w:rPr>
            <w:rFonts w:eastAsia="Times New Roman"/>
            <w:szCs w:val="24"/>
            <w:lang w:eastAsia="en-US"/>
          </w:rPr>
          <w:br/>
          <w:t xml:space="preserve">3. Ανακοίνωση του δελτίου επικαίρων ερωτήσεων και των αναφορών - ερωτήσεων της Παρασκευής 6 </w:t>
        </w:r>
        <w:proofErr w:type="spellStart"/>
        <w:r w:rsidRPr="00802ED9">
          <w:rPr>
            <w:rFonts w:eastAsia="Times New Roman"/>
            <w:szCs w:val="24"/>
            <w:lang w:eastAsia="en-US"/>
          </w:rPr>
          <w:t>Μαϊου</w:t>
        </w:r>
        <w:proofErr w:type="spellEnd"/>
        <w:r w:rsidRPr="00802ED9">
          <w:rPr>
            <w:rFonts w:eastAsia="Times New Roman"/>
            <w:szCs w:val="24"/>
            <w:lang w:eastAsia="en-US"/>
          </w:rPr>
          <w:t xml:space="preserve"> 2016, σελ. </w:t>
        </w:r>
        <w:r w:rsidRPr="00802ED9">
          <w:rPr>
            <w:rFonts w:eastAsia="Times New Roman"/>
            <w:szCs w:val="24"/>
            <w:lang w:eastAsia="en-US"/>
          </w:rPr>
          <w:br/>
          <w:t>4. Συζήτηση επικαίρων ερωτήσεων:</w:t>
        </w:r>
        <w:r w:rsidRPr="00802ED9">
          <w:rPr>
            <w:rFonts w:eastAsia="Times New Roman"/>
            <w:szCs w:val="24"/>
            <w:lang w:eastAsia="en-US"/>
          </w:rPr>
          <w:br/>
          <w:t xml:space="preserve"> α) Προς τον Υπουργό Εργασίας, Κοινωνικής Ασφάλισης και Κοινωνικής Αλληλεγγύης:</w:t>
        </w:r>
        <w:r w:rsidRPr="00802ED9">
          <w:rPr>
            <w:rFonts w:eastAsia="Times New Roman"/>
            <w:szCs w:val="24"/>
            <w:lang w:eastAsia="en-US"/>
          </w:rPr>
          <w:br/>
          <w:t xml:space="preserve">i. σχετικά με τη δημιουργία Κέντρων Κοινότητας σε όλους τους δήμους της χώρας., σελ. </w:t>
        </w:r>
        <w:r w:rsidRPr="00802ED9">
          <w:rPr>
            <w:rFonts w:eastAsia="Times New Roman"/>
            <w:szCs w:val="24"/>
            <w:lang w:eastAsia="en-US"/>
          </w:rPr>
          <w:br/>
        </w:r>
        <w:proofErr w:type="spellStart"/>
        <w:r w:rsidRPr="00802ED9">
          <w:rPr>
            <w:rFonts w:eastAsia="Times New Roman"/>
            <w:szCs w:val="24"/>
            <w:lang w:eastAsia="en-US"/>
          </w:rPr>
          <w:t>ii</w:t>
        </w:r>
        <w:proofErr w:type="spellEnd"/>
        <w:r w:rsidRPr="00802ED9">
          <w:rPr>
            <w:rFonts w:eastAsia="Times New Roman"/>
            <w:szCs w:val="24"/>
            <w:lang w:eastAsia="en-US"/>
          </w:rPr>
          <w:t xml:space="preserve">. σχετικά με τη διασφάλιση όλων των εργασιακών και ασφαλιστικών δικαιωμάτων των εργαζόμενων στην «Ηλεκτρονική Αθηνών», σελ. </w:t>
        </w:r>
        <w:r w:rsidRPr="00802ED9">
          <w:rPr>
            <w:rFonts w:eastAsia="Times New Roman"/>
            <w:szCs w:val="24"/>
            <w:lang w:eastAsia="en-US"/>
          </w:rPr>
          <w:br/>
        </w:r>
        <w:proofErr w:type="spellStart"/>
        <w:r w:rsidRPr="00802ED9">
          <w:rPr>
            <w:rFonts w:eastAsia="Times New Roman"/>
            <w:szCs w:val="24"/>
            <w:lang w:eastAsia="en-US"/>
          </w:rPr>
          <w:t>iii</w:t>
        </w:r>
        <w:proofErr w:type="spellEnd"/>
        <w:r w:rsidRPr="00802ED9">
          <w:rPr>
            <w:rFonts w:eastAsia="Times New Roman"/>
            <w:szCs w:val="24"/>
            <w:lang w:eastAsia="en-US"/>
          </w:rPr>
          <w:t xml:space="preserve">. σχετικά με τις απολύσεις στα Ελληνικά Αμυντικά Συστήματα (ΕΑΣ), σελ. </w:t>
        </w:r>
        <w:r w:rsidRPr="00802ED9">
          <w:rPr>
            <w:rFonts w:eastAsia="Times New Roman"/>
            <w:szCs w:val="24"/>
            <w:lang w:eastAsia="en-US"/>
          </w:rPr>
          <w:br/>
          <w:t xml:space="preserve"> β) Προς τον Υπουργό Αγροτικής Ανάπτυξης και Τροφίμων,  σχετικά με την αντιμετώπιση του προβλήματος της λειψυδρίας στο Νομό Χανίων, σελ. </w:t>
        </w:r>
        <w:r w:rsidRPr="00802ED9">
          <w:rPr>
            <w:rFonts w:eastAsia="Times New Roman"/>
            <w:szCs w:val="24"/>
            <w:lang w:eastAsia="en-US"/>
          </w:rPr>
          <w:br/>
          <w:t xml:space="preserve"> γ) Προς τον Υπουργό Οικονομικών:</w:t>
        </w:r>
        <w:r w:rsidRPr="00802ED9">
          <w:rPr>
            <w:rFonts w:eastAsia="Times New Roman"/>
            <w:szCs w:val="24"/>
            <w:lang w:eastAsia="en-US"/>
          </w:rPr>
          <w:br/>
          <w:t xml:space="preserve">  i. σχετικά με την «απώλεια της ρύθμισης των 100 δόσεων που οφείλεται στην παράληψη ενημέρωσης των οφειλετών για το νέο ύψος της δόσης μετά την αύξηση του επιτοκίου καθώς και στη μονομερή  από τις τράπεζες μείωση του ποσού της δόσης που καταβάλλουν εμπρόθεσμα οι οφειλέτες στον τραπεζικό λογαριασμό της ρύθμισης»., σελ. </w:t>
        </w:r>
        <w:r w:rsidRPr="00802ED9">
          <w:rPr>
            <w:rFonts w:eastAsia="Times New Roman"/>
            <w:szCs w:val="24"/>
            <w:lang w:eastAsia="en-US"/>
          </w:rPr>
          <w:br/>
          <w:t xml:space="preserve">    </w:t>
        </w:r>
        <w:proofErr w:type="spellStart"/>
        <w:r w:rsidRPr="00802ED9">
          <w:rPr>
            <w:rFonts w:eastAsia="Times New Roman"/>
            <w:szCs w:val="24"/>
            <w:lang w:eastAsia="en-US"/>
          </w:rPr>
          <w:t>ii</w:t>
        </w:r>
        <w:proofErr w:type="spellEnd"/>
        <w:r w:rsidRPr="00802ED9">
          <w:rPr>
            <w:rFonts w:eastAsia="Times New Roman"/>
            <w:szCs w:val="24"/>
            <w:lang w:eastAsia="en-US"/>
          </w:rPr>
          <w:t xml:space="preserve">. σχετικά με τον κίνδυνο για αδυναμία επιβίωσης του μη κερδοσκοπικού οργανισμού "Το Χαμόγελο του παιδιού", σελ. </w:t>
        </w:r>
        <w:r w:rsidRPr="00802ED9">
          <w:rPr>
            <w:rFonts w:eastAsia="Times New Roman"/>
            <w:szCs w:val="24"/>
            <w:lang w:eastAsia="en-US"/>
          </w:rPr>
          <w:br/>
          <w:t xml:space="preserve">   δ) Προς τον Υπουργό Ναυτιλίας και Νησιωτικής Πολιτικής:</w:t>
        </w:r>
        <w:r w:rsidRPr="00802ED9">
          <w:rPr>
            <w:rFonts w:eastAsia="Times New Roman"/>
            <w:szCs w:val="24"/>
            <w:lang w:eastAsia="en-US"/>
          </w:rPr>
          <w:br/>
          <w:t xml:space="preserve">    i. σχετικά με το σχεδιασμό του Υπουργείου για τη διαχείριση και την επάρκεια των υδατικών πόρων στα άνυδρα νησιά του Αιγαίου και των Κυκλάδων., σελ. </w:t>
        </w:r>
        <w:r w:rsidRPr="00802ED9">
          <w:rPr>
            <w:rFonts w:eastAsia="Times New Roman"/>
            <w:szCs w:val="24"/>
            <w:lang w:eastAsia="en-US"/>
          </w:rPr>
          <w:br/>
          <w:t xml:space="preserve">    </w:t>
        </w:r>
        <w:proofErr w:type="spellStart"/>
        <w:r w:rsidRPr="00802ED9">
          <w:rPr>
            <w:rFonts w:eastAsia="Times New Roman"/>
            <w:szCs w:val="24"/>
            <w:lang w:eastAsia="en-US"/>
          </w:rPr>
          <w:t>ii</w:t>
        </w:r>
        <w:proofErr w:type="spellEnd"/>
        <w:r w:rsidRPr="00802ED9">
          <w:rPr>
            <w:rFonts w:eastAsia="Times New Roman"/>
            <w:szCs w:val="24"/>
            <w:lang w:eastAsia="en-US"/>
          </w:rPr>
          <w:t xml:space="preserve">. σχετικά με το σχέδιο νόμου που προωθεί το Υπουργείο για την ίδρυση Δημόσιας Αρχής Λιμένα Πειραιά (ΔΑΛΠ)., σελ. </w:t>
        </w:r>
        <w:r w:rsidRPr="00802ED9">
          <w:rPr>
            <w:rFonts w:eastAsia="Times New Roman"/>
            <w:szCs w:val="24"/>
            <w:lang w:eastAsia="en-US"/>
          </w:rPr>
          <w:br/>
          <w:t xml:space="preserve">     </w:t>
        </w:r>
        <w:proofErr w:type="spellStart"/>
        <w:r w:rsidRPr="00802ED9">
          <w:rPr>
            <w:rFonts w:eastAsia="Times New Roman"/>
            <w:szCs w:val="24"/>
            <w:lang w:eastAsia="en-US"/>
          </w:rPr>
          <w:t>iii</w:t>
        </w:r>
        <w:proofErr w:type="spellEnd"/>
        <w:r w:rsidRPr="00802ED9">
          <w:rPr>
            <w:rFonts w:eastAsia="Times New Roman"/>
            <w:szCs w:val="24"/>
            <w:lang w:eastAsia="en-US"/>
          </w:rPr>
          <w:t xml:space="preserve">. σχετικά με τον Οργανισμό Λιμένος Θεσσαλονίκης (Ο.Λ.Θ.), σελ. </w:t>
        </w:r>
        <w:r w:rsidRPr="00802ED9">
          <w:rPr>
            <w:rFonts w:eastAsia="Times New Roman"/>
            <w:szCs w:val="24"/>
            <w:lang w:eastAsia="en-US"/>
          </w:rPr>
          <w:br/>
          <w:t xml:space="preserve">  ε) Προς τον Υπουργό Εσωτερικών και Διοικητικής Ανασυγκρότησης:</w:t>
        </w:r>
        <w:r w:rsidRPr="00802ED9">
          <w:rPr>
            <w:rFonts w:eastAsia="Times New Roman"/>
            <w:szCs w:val="24"/>
            <w:lang w:eastAsia="en-US"/>
          </w:rPr>
          <w:br/>
          <w:t xml:space="preserve">   i. σχετικά με την «υπονόμευση και τις προβοκάτσιες σε ειρηνικές πολιτικές εκδηλώσεις και σε συγκεντρώσεις διαμαρτυρίας Ελλήνων πολιτών», σελ. </w:t>
        </w:r>
        <w:r w:rsidRPr="00802ED9">
          <w:rPr>
            <w:rFonts w:eastAsia="Times New Roman"/>
            <w:szCs w:val="24"/>
            <w:lang w:eastAsia="en-US"/>
          </w:rPr>
          <w:br/>
          <w:t xml:space="preserve">   </w:t>
        </w:r>
        <w:proofErr w:type="spellStart"/>
        <w:r w:rsidRPr="00802ED9">
          <w:rPr>
            <w:rFonts w:eastAsia="Times New Roman"/>
            <w:szCs w:val="24"/>
            <w:lang w:eastAsia="en-US"/>
          </w:rPr>
          <w:t>ii</w:t>
        </w:r>
        <w:proofErr w:type="spellEnd"/>
        <w:r w:rsidRPr="00802ED9">
          <w:rPr>
            <w:rFonts w:eastAsia="Times New Roman"/>
            <w:szCs w:val="24"/>
            <w:lang w:eastAsia="en-US"/>
          </w:rPr>
          <w:t xml:space="preserve">. σχετικά με τις αρρυθμίες στη λειτουργία της ΕΥΠ και την επιδείνωση των εργασιακών συνθήκων των υπαλλήλων της, σελ. </w:t>
        </w:r>
        <w:r w:rsidRPr="00802ED9">
          <w:rPr>
            <w:rFonts w:eastAsia="Times New Roman"/>
            <w:szCs w:val="24"/>
            <w:lang w:eastAsia="en-US"/>
          </w:rPr>
          <w:br/>
          <w:t xml:space="preserve">   </w:t>
        </w:r>
        <w:proofErr w:type="spellStart"/>
        <w:r w:rsidRPr="00802ED9">
          <w:rPr>
            <w:rFonts w:eastAsia="Times New Roman"/>
            <w:szCs w:val="24"/>
            <w:lang w:eastAsia="en-US"/>
          </w:rPr>
          <w:t>iii</w:t>
        </w:r>
        <w:proofErr w:type="spellEnd"/>
        <w:r w:rsidRPr="00802ED9">
          <w:rPr>
            <w:rFonts w:eastAsia="Times New Roman"/>
            <w:szCs w:val="24"/>
            <w:lang w:eastAsia="en-US"/>
          </w:rPr>
          <w:t xml:space="preserve">. σχετικά με τη δημιουργία Κέντρου Φιλοξενίας Μεταναστών στη Σχολή Αστυνομίας Καρδίτσας, σελ. </w:t>
        </w:r>
        <w:r w:rsidRPr="00802ED9">
          <w:rPr>
            <w:rFonts w:eastAsia="Times New Roman"/>
            <w:szCs w:val="24"/>
            <w:lang w:eastAsia="en-US"/>
          </w:rPr>
          <w:br/>
          <w:t xml:space="preserve">    </w:t>
        </w:r>
        <w:proofErr w:type="spellStart"/>
        <w:r w:rsidRPr="00802ED9">
          <w:rPr>
            <w:rFonts w:eastAsia="Times New Roman"/>
            <w:szCs w:val="24"/>
            <w:lang w:eastAsia="en-US"/>
          </w:rPr>
          <w:t>iv</w:t>
        </w:r>
        <w:proofErr w:type="spellEnd"/>
        <w:r w:rsidRPr="00802ED9">
          <w:rPr>
            <w:rFonts w:eastAsia="Times New Roman"/>
            <w:szCs w:val="24"/>
            <w:lang w:eastAsia="en-US"/>
          </w:rPr>
          <w:t xml:space="preserve">. σχετικά με την "ανεξέλεγκτη δράση των Αλληλέγγυων", σελ. </w:t>
        </w:r>
        <w:r w:rsidRPr="00802ED9">
          <w:rPr>
            <w:rFonts w:eastAsia="Times New Roman"/>
            <w:szCs w:val="24"/>
            <w:lang w:eastAsia="en-US"/>
          </w:rPr>
          <w:br/>
        </w:r>
      </w:ins>
    </w:p>
    <w:p w14:paraId="03F51D1A" w14:textId="77777777" w:rsidR="00802ED9" w:rsidRPr="00802ED9" w:rsidRDefault="00802ED9" w:rsidP="00802ED9">
      <w:pPr>
        <w:spacing w:after="200" w:line="360" w:lineRule="auto"/>
        <w:rPr>
          <w:ins w:id="21" w:author="Φλούδα Χριστίνα" w:date="2016-05-11T12:06:00Z"/>
          <w:rFonts w:eastAsia="Times New Roman"/>
          <w:szCs w:val="24"/>
          <w:lang w:eastAsia="en-US"/>
        </w:rPr>
      </w:pPr>
    </w:p>
    <w:p w14:paraId="6D6A316E" w14:textId="77777777" w:rsidR="00802ED9" w:rsidRPr="00802ED9" w:rsidRDefault="00802ED9" w:rsidP="00802ED9">
      <w:pPr>
        <w:spacing w:after="200" w:line="360" w:lineRule="auto"/>
        <w:rPr>
          <w:ins w:id="22" w:author="Φλούδα Χριστίνα" w:date="2016-05-11T12:06:00Z"/>
          <w:rFonts w:eastAsia="Times New Roman"/>
          <w:szCs w:val="24"/>
          <w:lang w:eastAsia="en-US"/>
        </w:rPr>
      </w:pPr>
      <w:ins w:id="23" w:author="Φλούδα Χριστίνα" w:date="2016-05-11T12:06:00Z">
        <w:r w:rsidRPr="00802ED9">
          <w:rPr>
            <w:rFonts w:eastAsia="Times New Roman"/>
            <w:szCs w:val="24"/>
            <w:lang w:eastAsia="en-US"/>
          </w:rPr>
          <w:t>ΠΡΟΕΔΡΕΥΟΝΤΕΣ</w:t>
        </w:r>
      </w:ins>
    </w:p>
    <w:p w14:paraId="1DF731A3" w14:textId="77777777" w:rsidR="00802ED9" w:rsidRPr="00802ED9" w:rsidRDefault="00802ED9" w:rsidP="00802ED9">
      <w:pPr>
        <w:spacing w:after="200" w:line="360" w:lineRule="auto"/>
        <w:rPr>
          <w:ins w:id="24" w:author="Φλούδα Χριστίνα" w:date="2016-05-11T12:06:00Z"/>
          <w:rFonts w:eastAsia="Times New Roman"/>
          <w:szCs w:val="24"/>
          <w:lang w:eastAsia="en-US"/>
        </w:rPr>
      </w:pPr>
      <w:ins w:id="25" w:author="Φλούδα Χριστίνα" w:date="2016-05-11T12:06:00Z">
        <w:r w:rsidRPr="00802ED9">
          <w:rPr>
            <w:rFonts w:eastAsia="Times New Roman"/>
            <w:szCs w:val="24"/>
            <w:lang w:eastAsia="en-US"/>
          </w:rPr>
          <w:t xml:space="preserve">ΚΟΥΡΑΚΗΣ Α., σελ.                                                                  ΧΡΙΣΤΟΔΟΥΛΟΠΟΥΛΟΥ Α., σελ. </w:t>
        </w:r>
      </w:ins>
    </w:p>
    <w:p w14:paraId="2F380A9D" w14:textId="77777777" w:rsidR="00802ED9" w:rsidRPr="00802ED9" w:rsidRDefault="00802ED9" w:rsidP="00802ED9">
      <w:pPr>
        <w:spacing w:after="200" w:line="360" w:lineRule="auto"/>
        <w:rPr>
          <w:ins w:id="26" w:author="Φλούδα Χριστίνα" w:date="2016-05-11T12:06:00Z"/>
          <w:rFonts w:eastAsia="Times New Roman"/>
          <w:szCs w:val="24"/>
          <w:lang w:eastAsia="en-US"/>
        </w:rPr>
      </w:pPr>
    </w:p>
    <w:p w14:paraId="13FBFF0E" w14:textId="77777777" w:rsidR="00802ED9" w:rsidRPr="00802ED9" w:rsidRDefault="00802ED9" w:rsidP="00802ED9">
      <w:pPr>
        <w:spacing w:after="200" w:line="360" w:lineRule="auto"/>
        <w:rPr>
          <w:ins w:id="27" w:author="Φλούδα Χριστίνα" w:date="2016-05-11T12:06:00Z"/>
          <w:rFonts w:eastAsia="Times New Roman"/>
          <w:szCs w:val="24"/>
          <w:lang w:eastAsia="en-US"/>
        </w:rPr>
      </w:pPr>
      <w:ins w:id="28" w:author="Φλούδα Χριστίνα" w:date="2016-05-11T12:06:00Z">
        <w:r w:rsidRPr="00802ED9">
          <w:rPr>
            <w:rFonts w:eastAsia="Times New Roman"/>
            <w:szCs w:val="24"/>
            <w:lang w:eastAsia="en-US"/>
          </w:rPr>
          <w:t>ΟΜΙΛΗΤΕΣ</w:t>
        </w:r>
      </w:ins>
    </w:p>
    <w:p w14:paraId="7E8841D4" w14:textId="457483A4" w:rsidR="00802ED9" w:rsidRDefault="00802ED9" w:rsidP="00802ED9">
      <w:pPr>
        <w:spacing w:line="600" w:lineRule="auto"/>
        <w:ind w:firstLine="720"/>
        <w:jc w:val="both"/>
        <w:rPr>
          <w:ins w:id="29" w:author="Φλούδα Χριστίνα" w:date="2016-05-11T12:06:00Z"/>
          <w:rFonts w:eastAsia="Times New Roman" w:cs="Times New Roman"/>
          <w:szCs w:val="24"/>
        </w:rPr>
        <w:pPrChange w:id="30" w:author="Φλούδα Χριστίνα" w:date="2016-05-11T12:06:00Z">
          <w:pPr>
            <w:spacing w:line="600" w:lineRule="auto"/>
            <w:ind w:firstLine="720"/>
            <w:jc w:val="center"/>
          </w:pPr>
        </w:pPrChange>
      </w:pPr>
      <w:ins w:id="31" w:author="Φλούδα Χριστίνα" w:date="2016-05-11T12:06:00Z">
        <w:r w:rsidRPr="00802ED9">
          <w:rPr>
            <w:rFonts w:eastAsia="Times New Roman"/>
            <w:szCs w:val="24"/>
            <w:lang w:eastAsia="en-US"/>
          </w:rPr>
          <w:br/>
          <w:t>Α. Επί διαδικαστικού θέματος:</w:t>
        </w:r>
        <w:r w:rsidRPr="00802ED9">
          <w:rPr>
            <w:rFonts w:eastAsia="Times New Roman"/>
            <w:szCs w:val="24"/>
            <w:lang w:eastAsia="en-US"/>
          </w:rPr>
          <w:br/>
          <w:t>ΧΡΙΣΤΟΔΟΥΛΟΠΟΥΛΟΥ Α. , σελ.</w:t>
        </w:r>
        <w:r w:rsidRPr="00802ED9">
          <w:rPr>
            <w:rFonts w:eastAsia="Times New Roman"/>
            <w:szCs w:val="24"/>
            <w:lang w:eastAsia="en-US"/>
          </w:rPr>
          <w:br/>
        </w:r>
        <w:r w:rsidRPr="00802ED9">
          <w:rPr>
            <w:rFonts w:eastAsia="Times New Roman"/>
            <w:szCs w:val="24"/>
            <w:lang w:eastAsia="en-US"/>
          </w:rPr>
          <w:br/>
          <w:t>Β. Επί των επικαίρων ερωτήσεων:</w:t>
        </w:r>
        <w:r w:rsidRPr="00802ED9">
          <w:rPr>
            <w:rFonts w:eastAsia="Times New Roman"/>
            <w:szCs w:val="24"/>
            <w:lang w:eastAsia="en-US"/>
          </w:rPr>
          <w:br/>
          <w:t>ΑΛΕΞΙΑΔΗΣ Τ. , σελ.</w:t>
        </w:r>
        <w:r w:rsidRPr="00802ED9">
          <w:rPr>
            <w:rFonts w:eastAsia="Times New Roman"/>
            <w:szCs w:val="24"/>
            <w:lang w:eastAsia="en-US"/>
          </w:rPr>
          <w:br/>
          <w:t>ΑΠΟΣΤΟΛΟΥ Ε. , σελ.</w:t>
        </w:r>
        <w:r w:rsidRPr="00802ED9">
          <w:rPr>
            <w:rFonts w:eastAsia="Times New Roman"/>
            <w:szCs w:val="24"/>
            <w:lang w:eastAsia="en-US"/>
          </w:rPr>
          <w:br/>
          <w:t>ΔΡΙΤΣΑΣ Θ. , σελ.</w:t>
        </w:r>
        <w:r w:rsidRPr="00802ED9">
          <w:rPr>
            <w:rFonts w:eastAsia="Times New Roman"/>
            <w:szCs w:val="24"/>
            <w:lang w:eastAsia="en-US"/>
          </w:rPr>
          <w:br/>
          <w:t>ΚΑΛΑΦΑΤΗΣ Σ. , σελ.</w:t>
        </w:r>
        <w:r w:rsidRPr="00802ED9">
          <w:rPr>
            <w:rFonts w:eastAsia="Times New Roman"/>
            <w:szCs w:val="24"/>
            <w:lang w:eastAsia="en-US"/>
          </w:rPr>
          <w:br/>
          <w:t>ΚΑΜΜΕΝΟΣ Δ. , σελ.</w:t>
        </w:r>
        <w:r w:rsidRPr="00802ED9">
          <w:rPr>
            <w:rFonts w:eastAsia="Times New Roman"/>
            <w:szCs w:val="24"/>
            <w:lang w:eastAsia="en-US"/>
          </w:rPr>
          <w:br/>
          <w:t>ΚΑΤΡΟΥΓΚΑΛΟΣ Γ. , σελ.</w:t>
        </w:r>
        <w:r w:rsidRPr="00802ED9">
          <w:rPr>
            <w:rFonts w:eastAsia="Times New Roman"/>
            <w:szCs w:val="24"/>
            <w:lang w:eastAsia="en-US"/>
          </w:rPr>
          <w:br/>
          <w:t>ΚΑΤΣΩΤΗΣ Χ. , σελ.</w:t>
        </w:r>
        <w:r w:rsidRPr="00802ED9">
          <w:rPr>
            <w:rFonts w:eastAsia="Times New Roman"/>
            <w:szCs w:val="24"/>
            <w:lang w:eastAsia="en-US"/>
          </w:rPr>
          <w:br/>
          <w:t>ΚΕΓΚΕΡΟΓΛΟΥ Β. , σελ.</w:t>
        </w:r>
        <w:r w:rsidRPr="00802ED9">
          <w:rPr>
            <w:rFonts w:eastAsia="Times New Roman"/>
            <w:szCs w:val="24"/>
            <w:lang w:eastAsia="en-US"/>
          </w:rPr>
          <w:br/>
          <w:t>ΚΕΔΙΚΟΓΛΟΥ Σ. , σελ.</w:t>
        </w:r>
        <w:r w:rsidRPr="00802ED9">
          <w:rPr>
            <w:rFonts w:eastAsia="Times New Roman"/>
            <w:szCs w:val="24"/>
            <w:lang w:eastAsia="en-US"/>
          </w:rPr>
          <w:br/>
          <w:t>ΚΟΚΚΑΛΗΣ Β. , σελ.</w:t>
        </w:r>
        <w:r w:rsidRPr="00802ED9">
          <w:rPr>
            <w:rFonts w:eastAsia="Times New Roman"/>
            <w:szCs w:val="24"/>
            <w:lang w:eastAsia="en-US"/>
          </w:rPr>
          <w:br/>
          <w:t>ΚΟΝΣΟΛΑΣ Ε. , σελ.</w:t>
        </w:r>
        <w:r w:rsidRPr="00802ED9">
          <w:rPr>
            <w:rFonts w:eastAsia="Times New Roman"/>
            <w:szCs w:val="24"/>
            <w:lang w:eastAsia="en-US"/>
          </w:rPr>
          <w:br/>
          <w:t>ΛΑΓΟΣ Ι. , σελ.</w:t>
        </w:r>
        <w:r w:rsidRPr="00802ED9">
          <w:rPr>
            <w:rFonts w:eastAsia="Times New Roman"/>
            <w:szCs w:val="24"/>
            <w:lang w:eastAsia="en-US"/>
          </w:rPr>
          <w:br/>
          <w:t>ΠΑΠΑΘΕΟΔΩΡΟΥ Θ. , σελ.</w:t>
        </w:r>
        <w:r w:rsidRPr="00802ED9">
          <w:rPr>
            <w:rFonts w:eastAsia="Times New Roman"/>
            <w:szCs w:val="24"/>
            <w:lang w:eastAsia="en-US"/>
          </w:rPr>
          <w:br/>
          <w:t>ΣΑΡΙΔΗΣ Ι. , σελ.</w:t>
        </w:r>
        <w:r w:rsidRPr="00802ED9">
          <w:rPr>
            <w:rFonts w:eastAsia="Times New Roman"/>
            <w:szCs w:val="24"/>
            <w:lang w:eastAsia="en-US"/>
          </w:rPr>
          <w:br/>
          <w:t>ΣΥΝΤΥΧΑΚΗΣ Ε. , σελ.</w:t>
        </w:r>
        <w:r w:rsidRPr="00802ED9">
          <w:rPr>
            <w:rFonts w:eastAsia="Times New Roman"/>
            <w:szCs w:val="24"/>
            <w:lang w:eastAsia="en-US"/>
          </w:rPr>
          <w:br/>
          <w:t>ΤΟΣΚΑΣ Ν. , σελ.</w:t>
        </w:r>
        <w:r w:rsidRPr="00802ED9">
          <w:rPr>
            <w:rFonts w:eastAsia="Times New Roman"/>
            <w:szCs w:val="24"/>
            <w:lang w:eastAsia="en-US"/>
          </w:rPr>
          <w:br/>
          <w:t>ΤΣΙΑΡΑΣ Κ. , σελ.</w:t>
        </w:r>
        <w:r w:rsidRPr="00802ED9">
          <w:rPr>
            <w:rFonts w:eastAsia="Times New Roman"/>
            <w:szCs w:val="24"/>
            <w:lang w:eastAsia="en-US"/>
          </w:rPr>
          <w:br/>
          <w:t>ΦΩΤΙΟΥ Θ. , σελ.</w:t>
        </w:r>
        <w:r w:rsidRPr="00802ED9">
          <w:rPr>
            <w:rFonts w:eastAsia="Times New Roman"/>
            <w:szCs w:val="24"/>
            <w:lang w:eastAsia="en-US"/>
          </w:rPr>
          <w:br/>
          <w:t>ΧΡΙΣΤΟΦΙΛΟΠΟΥΛΟΥ Π. , σελ.</w:t>
        </w:r>
        <w:r w:rsidRPr="00802ED9">
          <w:rPr>
            <w:rFonts w:eastAsia="Times New Roman"/>
            <w:szCs w:val="24"/>
            <w:lang w:eastAsia="en-US"/>
          </w:rPr>
          <w:br/>
        </w:r>
        <w:bookmarkStart w:id="32" w:name="_GoBack"/>
        <w:bookmarkEnd w:id="32"/>
      </w:ins>
    </w:p>
    <w:p w14:paraId="5544C1A8"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544C1A9"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ΙΖ΄ ΠΕΡΙΟΔΟΣ</w:t>
      </w:r>
    </w:p>
    <w:p w14:paraId="5544C1AA"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544C1AB"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ΣΥΝΟΔΟΣ Α΄</w:t>
      </w:r>
    </w:p>
    <w:p w14:paraId="5544C1AC"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ΣΥΝΕΔΡΙΑΣΗ ΡΙZ΄</w:t>
      </w:r>
    </w:p>
    <w:p w14:paraId="5544C1AD"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Πέμπτη 5 Μαΐου 2016</w:t>
      </w:r>
      <w:r>
        <w:rPr>
          <w:rFonts w:eastAsia="Times New Roman" w:cs="Times New Roman"/>
          <w:szCs w:val="24"/>
        </w:rPr>
        <w:t xml:space="preserve"> (πρωί)</w:t>
      </w:r>
    </w:p>
    <w:p w14:paraId="5544C1A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Αθήνα, σήμερα στις 5 Μαΐου 2016, ημέρα Πέμπτη και ώρα 9.41΄ συνήλθε στην Αίθουσα των συνεδριάσεων του Βουλευτη</w:t>
      </w:r>
      <w:r>
        <w:rPr>
          <w:rFonts w:eastAsia="Times New Roman" w:cs="Times New Roman"/>
          <w:szCs w:val="24"/>
        </w:rPr>
        <w:lastRenderedPageBreak/>
        <w:t xml:space="preserve">ρίου η Βουλή σε </w:t>
      </w:r>
      <w:r>
        <w:rPr>
          <w:rFonts w:eastAsia="Times New Roman" w:cs="Times New Roman"/>
          <w:szCs w:val="24"/>
        </w:rPr>
        <w:t>ολομέλεια για να συνεδριάσει υπό την προεδρία της Γ΄ Αντιπροέδρου αυτής κ</w:t>
      </w:r>
      <w:r>
        <w:rPr>
          <w:rFonts w:eastAsia="Times New Roman" w:cs="Times New Roman"/>
          <w:szCs w:val="24"/>
        </w:rPr>
        <w:t>.</w:t>
      </w:r>
      <w:r>
        <w:rPr>
          <w:rFonts w:eastAsia="Times New Roman" w:cs="Times New Roman"/>
          <w:szCs w:val="24"/>
        </w:rPr>
        <w:t xml:space="preserve"> </w:t>
      </w:r>
      <w:r w:rsidRPr="00800591">
        <w:rPr>
          <w:rFonts w:eastAsia="Times New Roman" w:cs="Times New Roman"/>
          <w:b/>
          <w:szCs w:val="24"/>
        </w:rPr>
        <w:t>ΑΝΑΣΤΑΣΙΑΣ ΧΡΙΣΤΟΔΟΥΛΟΠΟΥΛΟΥ</w:t>
      </w:r>
      <w:r>
        <w:rPr>
          <w:rFonts w:eastAsia="Times New Roman" w:cs="Times New Roman"/>
          <w:b/>
          <w:szCs w:val="24"/>
        </w:rPr>
        <w:t>.</w:t>
      </w:r>
    </w:p>
    <w:p w14:paraId="5544C1AF" w14:textId="77777777" w:rsidR="00C5530F" w:rsidRDefault="00802ED9">
      <w:pPr>
        <w:spacing w:line="600" w:lineRule="auto"/>
        <w:ind w:firstLine="720"/>
        <w:jc w:val="both"/>
        <w:rPr>
          <w:rFonts w:eastAsia="Times New Roman" w:cs="Times New Roman"/>
          <w:szCs w:val="24"/>
        </w:rPr>
      </w:pPr>
      <w:r>
        <w:rPr>
          <w:rFonts w:eastAsia="Times New Roman" w:cs="Times New Roman"/>
          <w:b/>
          <w:bCs/>
          <w:szCs w:val="24"/>
        </w:rPr>
        <w:t>ΠΡΟΕΔΡΕΥΟΥΣΑ (</w:t>
      </w:r>
      <w:r>
        <w:rPr>
          <w:rFonts w:eastAsia="Times New Roman" w:cs="Times New Roman"/>
          <w:b/>
          <w:szCs w:val="24"/>
        </w:rPr>
        <w:t>Αναστασία Χριστοδουλοπούλου)</w:t>
      </w:r>
      <w:r>
        <w:rPr>
          <w:rFonts w:eastAsia="Times New Roman" w:cs="Times New Roman"/>
          <w:b/>
          <w:bCs/>
          <w:szCs w:val="24"/>
        </w:rPr>
        <w:t xml:space="preserve">: </w:t>
      </w:r>
      <w:r>
        <w:rPr>
          <w:rFonts w:eastAsia="Times New Roman" w:cs="Times New Roman"/>
          <w:szCs w:val="24"/>
        </w:rPr>
        <w:t>Καλημέρα και χρόνια πολλά σε όλους!</w:t>
      </w:r>
    </w:p>
    <w:p w14:paraId="5544C1B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αρχίζει η συνεδρίαση.</w:t>
      </w:r>
    </w:p>
    <w:p w14:paraId="5544C1B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(ΕΠΙΚΥΡΩΣΗ ΠΡΑΚΤΙΚΩ</w:t>
      </w:r>
      <w:r>
        <w:rPr>
          <w:rFonts w:eastAsia="Times New Roman" w:cs="Times New Roman"/>
          <w:szCs w:val="24"/>
        </w:rPr>
        <w:t>Ν: Σύμφωνα με την από 25-4-2016 εξουσιοδότηση του Σώματος επικυρώθηκαν με ευθύνη του Προεδρείου τα Πρακτικά της ΡΙΣΤ΄ συνεδριάσεώς του, της Δευτέρας 25 Απριλίου 2016, σε ό,τι αφορά την ψήφιση στο σύνολο του σχεδίου νόμου</w:t>
      </w:r>
      <w:r>
        <w:rPr>
          <w:rFonts w:eastAsia="Times New Roman" w:cs="Times New Roman"/>
          <w:szCs w:val="24"/>
        </w:rPr>
        <w:t>:</w:t>
      </w:r>
      <w:r>
        <w:rPr>
          <w:rFonts w:eastAsia="Times New Roman" w:cs="Times New Roman"/>
          <w:szCs w:val="24"/>
        </w:rPr>
        <w:t xml:space="preserve"> «Κύρωση της Συμφωνίας μεταξύ της </w:t>
      </w:r>
      <w:r>
        <w:rPr>
          <w:rFonts w:eastAsia="Times New Roman" w:cs="Times New Roman"/>
          <w:szCs w:val="24"/>
        </w:rPr>
        <w:lastRenderedPageBreak/>
        <w:t>Κ</w:t>
      </w:r>
      <w:r>
        <w:rPr>
          <w:rFonts w:eastAsia="Times New Roman" w:cs="Times New Roman"/>
          <w:szCs w:val="24"/>
        </w:rPr>
        <w:t>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και λειτουργία Κοινού Κέντρου Επαφής με σκοπό την Αστυνομική και Τελωνειακή Συνεργασία».)</w:t>
      </w:r>
    </w:p>
    <w:p w14:paraId="5544C1B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 xml:space="preserve">στη συζήτηση των </w:t>
      </w:r>
    </w:p>
    <w:p w14:paraId="5544C1B3" w14:textId="77777777" w:rsidR="00C5530F" w:rsidRDefault="00802ED9">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544C1B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Αρχίζουμε με την αναφορά στις</w:t>
      </w:r>
      <w:r>
        <w:rPr>
          <w:rFonts w:eastAsia="Times New Roman" w:cs="Times New Roman"/>
          <w:szCs w:val="24"/>
        </w:rPr>
        <w:t xml:space="preserve"> </w:t>
      </w:r>
      <w:r>
        <w:rPr>
          <w:rFonts w:eastAsia="Times New Roman" w:cs="Times New Roman"/>
          <w:szCs w:val="24"/>
        </w:rPr>
        <w:t>επίκαιρες</w:t>
      </w:r>
      <w:r>
        <w:rPr>
          <w:rFonts w:eastAsia="Times New Roman" w:cs="Times New Roman"/>
          <w:szCs w:val="24"/>
        </w:rPr>
        <w:t xml:space="preserve"> ερωτήσεις που δεν </w:t>
      </w:r>
      <w:r>
        <w:rPr>
          <w:rFonts w:eastAsia="Times New Roman" w:cs="Times New Roman"/>
          <w:szCs w:val="24"/>
        </w:rPr>
        <w:t>συζητούνται</w:t>
      </w:r>
      <w:r>
        <w:rPr>
          <w:rFonts w:eastAsia="Times New Roman" w:cs="Times New Roman"/>
          <w:szCs w:val="24"/>
        </w:rPr>
        <w:t xml:space="preserve">. </w:t>
      </w:r>
    </w:p>
    <w:p w14:paraId="5544C1B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Δεν </w:t>
      </w:r>
      <w:r>
        <w:rPr>
          <w:rFonts w:eastAsia="Times New Roman" w:cs="Times New Roman"/>
          <w:szCs w:val="24"/>
        </w:rPr>
        <w:t>συζητείται</w:t>
      </w:r>
      <w:r>
        <w:rPr>
          <w:rFonts w:eastAsia="Times New Roman" w:cs="Times New Roman"/>
          <w:szCs w:val="24"/>
        </w:rPr>
        <w:t>, λοιπόν,</w:t>
      </w:r>
      <w:r>
        <w:rPr>
          <w:rFonts w:eastAsia="Times New Roman" w:cs="Times New Roman"/>
          <w:szCs w:val="24"/>
        </w:rPr>
        <w:t xml:space="preserve"> η ενδέκατη με αριθμό 545/15-2-2016 επίκαιρη ερώτηση δεύτερου κύκλου της Βουλευτού Β΄ Αθηνών του Λαϊκού Συνδέσμου – Χρυσή Α</w:t>
      </w:r>
      <w:r>
        <w:rPr>
          <w:rFonts w:eastAsia="Times New Roman" w:cs="Times New Roman"/>
          <w:szCs w:val="24"/>
        </w:rPr>
        <w:t>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λειτουργίας στο ΕΚΑΒ.</w:t>
      </w:r>
    </w:p>
    <w:p w14:paraId="5544C1B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συζητούνται </w:t>
      </w:r>
      <w:r>
        <w:rPr>
          <w:rFonts w:eastAsia="Times New Roman" w:cs="Times New Roman"/>
          <w:szCs w:val="24"/>
        </w:rPr>
        <w:t>λόγω κωλύματος των αρμοδίων Υπουργών και θα επαναπροσδιοριστούν για συζήτηση οι κάτωθι ερωτήσεις:</w:t>
      </w:r>
    </w:p>
    <w:p w14:paraId="5544C1B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Η πρώτη με αριθμό 813/21-</w:t>
      </w:r>
      <w:r>
        <w:rPr>
          <w:rFonts w:eastAsia="Times New Roman" w:cs="Times New Roman"/>
          <w:szCs w:val="24"/>
        </w:rPr>
        <w:t xml:space="preserve">4-2016 επίκαιρη ερώτηση πρώτου κύκλου του Βουλευτή Β΄ Αθηνών της Νέας Δημοκρατίας κ. </w:t>
      </w:r>
      <w:r>
        <w:rPr>
          <w:rFonts w:eastAsia="Times New Roman" w:cs="Times New Roman"/>
          <w:bCs/>
          <w:szCs w:val="24"/>
        </w:rPr>
        <w:t>Σπυρίδωνος-</w:t>
      </w:r>
      <w:proofErr w:type="spellStart"/>
      <w:r>
        <w:rPr>
          <w:rFonts w:eastAsia="Times New Roman" w:cs="Times New Roman"/>
          <w:bCs/>
          <w:szCs w:val="24"/>
        </w:rPr>
        <w:t>Αδώνιδος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lastRenderedPageBreak/>
        <w:t>Υγείας,</w:t>
      </w:r>
      <w:r>
        <w:rPr>
          <w:rFonts w:eastAsia="Times New Roman" w:cs="Times New Roman"/>
          <w:szCs w:val="24"/>
        </w:rPr>
        <w:t xml:space="preserve"> σχετικά με τη «διαφαινόμενη παρέμβαση του Υπουργείου στους διαγωνισμούς επιλογής </w:t>
      </w:r>
      <w:r>
        <w:rPr>
          <w:rFonts w:eastAsia="Times New Roman" w:cs="Times New Roman"/>
          <w:szCs w:val="24"/>
        </w:rPr>
        <w:t xml:space="preserve">εκατό </w:t>
      </w:r>
      <w:r>
        <w:rPr>
          <w:rFonts w:eastAsia="Times New Roman" w:cs="Times New Roman"/>
          <w:szCs w:val="24"/>
        </w:rPr>
        <w:t xml:space="preserve">ιατρών και </w:t>
      </w:r>
      <w:r>
        <w:rPr>
          <w:rFonts w:eastAsia="Times New Roman" w:cs="Times New Roman"/>
          <w:szCs w:val="24"/>
        </w:rPr>
        <w:t>τετρακοσίων</w:t>
      </w:r>
      <w:r>
        <w:rPr>
          <w:rFonts w:eastAsia="Times New Roman" w:cs="Times New Roman"/>
          <w:szCs w:val="24"/>
        </w:rPr>
        <w:t xml:space="preserve"> νοσηλε</w:t>
      </w:r>
      <w:r>
        <w:rPr>
          <w:rFonts w:eastAsia="Times New Roman" w:cs="Times New Roman"/>
          <w:szCs w:val="24"/>
        </w:rPr>
        <w:t xml:space="preserve">υτών»,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Η αιτία </w:t>
      </w:r>
      <w:r>
        <w:rPr>
          <w:rFonts w:eastAsia="Times New Roman"/>
          <w:bCs/>
        </w:rPr>
        <w:t>είναι</w:t>
      </w:r>
      <w:r>
        <w:rPr>
          <w:rFonts w:eastAsia="Times New Roman" w:cs="Times New Roman"/>
          <w:szCs w:val="24"/>
        </w:rPr>
        <w:t xml:space="preserve"> ο φόρτος εργασίας.</w:t>
      </w:r>
    </w:p>
    <w:p w14:paraId="5544C1B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Επίσης, για τον ίδιο λόγο δεν </w:t>
      </w:r>
      <w:r>
        <w:rPr>
          <w:rFonts w:eastAsia="Times New Roman" w:cs="Times New Roman"/>
          <w:szCs w:val="24"/>
        </w:rPr>
        <w:t xml:space="preserve">συζητείται </w:t>
      </w:r>
      <w:r>
        <w:rPr>
          <w:rFonts w:eastAsia="Times New Roman" w:cs="Times New Roman"/>
          <w:szCs w:val="24"/>
        </w:rPr>
        <w:t>η όγδοη με αριθμό 794/18-4-2016 επίκαιρη ερώτηση δεύτερου κύκλου του Βουλευτή Μαγνησίας του Κο</w:t>
      </w:r>
      <w:r>
        <w:rPr>
          <w:rFonts w:eastAsia="Times New Roman" w:cs="Times New Roman"/>
          <w:szCs w:val="24"/>
        </w:rPr>
        <w:t>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Κωνσταντίνου Στεργίου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ανάγκη πρόληψης, θεραπείας και στήριξης των καρκινοπαθών Βόλου.</w:t>
      </w:r>
    </w:p>
    <w:p w14:paraId="5544C1B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πρώτη</w:t>
      </w:r>
      <w:r>
        <w:rPr>
          <w:rFonts w:eastAsia="Times New Roman" w:cs="Times New Roman"/>
          <w:szCs w:val="24"/>
        </w:rPr>
        <w:t xml:space="preserve"> με αριθμό 2808/193/1-2-2016 ερώτηση και αίτηση κατάθεσης εγγράφων του Βουλευτή Ηρακλείου </w:t>
      </w:r>
      <w:r>
        <w:rPr>
          <w:rFonts w:eastAsia="Times New Roman" w:cs="Times New Roman"/>
          <w:szCs w:val="24"/>
        </w:rPr>
        <w:t xml:space="preserve">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υπόθεση της μικρής Μελίνας στο </w:t>
      </w:r>
      <w:r>
        <w:rPr>
          <w:rFonts w:eastAsia="Times New Roman" w:cs="Times New Roman"/>
          <w:szCs w:val="24"/>
        </w:rPr>
        <w:t>«</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Νοσοκομείο Ηρακλείου, δεν </w:t>
      </w:r>
      <w:r>
        <w:rPr>
          <w:rFonts w:eastAsia="Times New Roman" w:cs="Times New Roman"/>
          <w:szCs w:val="24"/>
        </w:rPr>
        <w:t>συζητείται</w:t>
      </w:r>
      <w:r>
        <w:rPr>
          <w:rFonts w:eastAsia="Times New Roman" w:cs="Times New Roman"/>
          <w:szCs w:val="24"/>
        </w:rPr>
        <w:t xml:space="preserve"> λόγω κωλύματος του Υπουργού Υγείας κ. Ανδρέα Ξανθού. Η αιτία είναι</w:t>
      </w:r>
      <w:r>
        <w:rPr>
          <w:rFonts w:eastAsia="Times New Roman" w:cs="Times New Roman"/>
          <w:szCs w:val="24"/>
        </w:rPr>
        <w:t xml:space="preserve"> ανειλημμένες υποχρεώσεις.</w:t>
      </w:r>
    </w:p>
    <w:p w14:paraId="5544C1BA"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Παρασκευής 6 Μαΐου 2016.</w:t>
      </w:r>
    </w:p>
    <w:p w14:paraId="5544C1BB" w14:textId="77777777" w:rsidR="00C5530F" w:rsidRDefault="00802ED9">
      <w:pPr>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544C1BC"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820/25-4-2016 επίκαιρη ερώτηση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εναρμόνιση με τον διεθνή κανονισμό για την ποδηλασία Α</w:t>
      </w:r>
      <w:r>
        <w:rPr>
          <w:rFonts w:eastAsia="Times New Roman" w:cs="Times New Roman"/>
          <w:szCs w:val="24"/>
        </w:rPr>
        <w:t>ΜΕ</w:t>
      </w:r>
      <w:r>
        <w:rPr>
          <w:rFonts w:eastAsia="Times New Roman" w:cs="Times New Roman"/>
          <w:szCs w:val="24"/>
        </w:rPr>
        <w:t>Α.</w:t>
      </w:r>
    </w:p>
    <w:p w14:paraId="5544C1BD"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t>2. Η με αριθμό 824/25-4-2</w:t>
      </w:r>
      <w:r>
        <w:rPr>
          <w:rFonts w:eastAsia="Times New Roman" w:cs="Times New Roman"/>
          <w:szCs w:val="24"/>
        </w:rPr>
        <w:t xml:space="preserve">016 επίκαιρη ερώτηση του Βουλευτή Δωδεκανήσου της Δημοκρατικής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την αξιοποίηση των ακινήτων της περιοχής περί του </w:t>
      </w:r>
      <w:proofErr w:type="spellStart"/>
      <w:r>
        <w:rPr>
          <w:rFonts w:eastAsia="Times New Roman" w:cs="Times New Roman"/>
          <w:szCs w:val="24"/>
        </w:rPr>
        <w:t>Αφάντου</w:t>
      </w:r>
      <w:proofErr w:type="spellEnd"/>
      <w:r>
        <w:rPr>
          <w:rFonts w:eastAsia="Times New Roman" w:cs="Times New Roman"/>
          <w:szCs w:val="24"/>
        </w:rPr>
        <w:t xml:space="preserve"> Ρόδου από την </w:t>
      </w:r>
      <w:proofErr w:type="spellStart"/>
      <w:r>
        <w:rPr>
          <w:rFonts w:eastAsia="Times New Roman" w:cs="Times New Roman"/>
          <w:szCs w:val="24"/>
        </w:rPr>
        <w:t>αναοριοθέτηση</w:t>
      </w:r>
      <w:proofErr w:type="spellEnd"/>
      <w:r>
        <w:rPr>
          <w:rFonts w:eastAsia="Times New Roman" w:cs="Times New Roman"/>
          <w:szCs w:val="24"/>
        </w:rPr>
        <w:t xml:space="preserve"> του</w:t>
      </w:r>
      <w:r>
        <w:rPr>
          <w:rFonts w:eastAsia="Times New Roman" w:cs="Times New Roman"/>
          <w:szCs w:val="24"/>
        </w:rPr>
        <w:t xml:space="preserve"> αρχαιολογικού χώρου.</w:t>
      </w:r>
    </w:p>
    <w:p w14:paraId="5544C1BE"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831/26-4-2016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τους Υπουργούς </w:t>
      </w:r>
      <w:r>
        <w:rPr>
          <w:rFonts w:eastAsia="Times New Roman" w:cs="Times New Roman"/>
          <w:bCs/>
          <w:szCs w:val="24"/>
        </w:rPr>
        <w:t>Εσωτερικών και Διοικητικής Ανασυγκρότησης και Εθνικής Άμυνας,</w:t>
      </w:r>
      <w:r>
        <w:rPr>
          <w:rFonts w:eastAsia="Times New Roman" w:cs="Times New Roman"/>
          <w:szCs w:val="24"/>
        </w:rPr>
        <w:t xml:space="preserve"> σχετικά με τα προβλήματα του</w:t>
      </w:r>
      <w:r>
        <w:rPr>
          <w:rFonts w:eastAsia="Times New Roman" w:cs="Times New Roman"/>
          <w:szCs w:val="24"/>
        </w:rPr>
        <w:t xml:space="preserve"> χώρου φιλοξενίας προσφύγων και μεταναστών στο</w:t>
      </w:r>
      <w:r>
        <w:rPr>
          <w:rFonts w:eastAsia="Times New Roman" w:cs="Times New Roman"/>
          <w:szCs w:val="24"/>
        </w:rPr>
        <w:t>ν</w:t>
      </w:r>
      <w:r>
        <w:rPr>
          <w:rFonts w:eastAsia="Times New Roman" w:cs="Times New Roman"/>
          <w:szCs w:val="24"/>
        </w:rPr>
        <w:t xml:space="preserve"> Σκαραμαγκά.</w:t>
      </w:r>
    </w:p>
    <w:p w14:paraId="5544C1BF"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t>4. Η με αριθμό 819/25-4-2016 επίκαιρη ερώτηση του Βουλευτή Λ</w:t>
      </w:r>
      <w:r>
        <w:rPr>
          <w:rFonts w:eastAsia="Times New Roman" w:cs="Times New Roman"/>
          <w:szCs w:val="24"/>
        </w:rPr>
        <w:t>αρίση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τις εκπρόθεσμες </w:t>
      </w:r>
      <w:r>
        <w:rPr>
          <w:rFonts w:eastAsia="Times New Roman" w:cs="Times New Roman"/>
          <w:szCs w:val="24"/>
        </w:rPr>
        <w:t>ε</w:t>
      </w:r>
      <w:r>
        <w:rPr>
          <w:rFonts w:eastAsia="Times New Roman" w:cs="Times New Roman"/>
          <w:szCs w:val="24"/>
        </w:rPr>
        <w:t>νιαίε</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ιτήσεις </w:t>
      </w:r>
      <w:r>
        <w:rPr>
          <w:rFonts w:eastAsia="Times New Roman" w:cs="Times New Roman"/>
          <w:szCs w:val="24"/>
        </w:rPr>
        <w:t>ε</w:t>
      </w:r>
      <w:r>
        <w:rPr>
          <w:rFonts w:eastAsia="Times New Roman" w:cs="Times New Roman"/>
          <w:szCs w:val="24"/>
        </w:rPr>
        <w:t xml:space="preserve">νίσχυσης γεωργών έτους 2015, την εσφαλμένη </w:t>
      </w:r>
      <w:proofErr w:type="spellStart"/>
      <w:r>
        <w:rPr>
          <w:rFonts w:eastAsia="Times New Roman" w:cs="Times New Roman"/>
          <w:szCs w:val="24"/>
        </w:rPr>
        <w:t>ψηφιοποίηση</w:t>
      </w:r>
      <w:proofErr w:type="spellEnd"/>
      <w:r>
        <w:rPr>
          <w:rFonts w:eastAsia="Times New Roman" w:cs="Times New Roman"/>
          <w:szCs w:val="24"/>
        </w:rPr>
        <w:t xml:space="preserve"> αγροτεμαχίων </w:t>
      </w:r>
      <w:r>
        <w:rPr>
          <w:rFonts w:eastAsia="Times New Roman" w:cs="Times New Roman"/>
          <w:szCs w:val="24"/>
        </w:rPr>
        <w:lastRenderedPageBreak/>
        <w:t xml:space="preserve">καλλιεργητών ενταγμένων σε </w:t>
      </w:r>
      <w:proofErr w:type="spellStart"/>
      <w:r>
        <w:rPr>
          <w:rFonts w:eastAsia="Times New Roman" w:cs="Times New Roman"/>
          <w:szCs w:val="24"/>
        </w:rPr>
        <w:t>γεωργοπεριβαλλοντικά</w:t>
      </w:r>
      <w:proofErr w:type="spellEnd"/>
      <w:r>
        <w:rPr>
          <w:rFonts w:eastAsia="Times New Roman" w:cs="Times New Roman"/>
          <w:szCs w:val="24"/>
        </w:rPr>
        <w:t xml:space="preserve"> προγράμματα και τα προβλήματα που δημιούργησε η τεχνική λύση που δόθηκε το 2014 για την κατανομή των δημόσιων επιλέξιμων εκτάσεω</w:t>
      </w:r>
      <w:r>
        <w:rPr>
          <w:rFonts w:eastAsia="Times New Roman" w:cs="Times New Roman"/>
          <w:szCs w:val="24"/>
        </w:rPr>
        <w:t>ν βοσκοτόπων, αρμοδιότητας του ΟΠΕΚΕΠΕ.</w:t>
      </w:r>
    </w:p>
    <w:p w14:paraId="5544C1C0"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t>5. Η με αριθμό 825/25-4-2016 επίκαιρη ερώτηση της Βουλευτού Β΄ Πειραιώς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υπολειτουργία του Αντικαρκινικού Νοσοκομείου Μεταξά.</w:t>
      </w:r>
    </w:p>
    <w:p w14:paraId="5544C1C1" w14:textId="77777777" w:rsidR="00C5530F" w:rsidRDefault="00802ED9">
      <w:pPr>
        <w:spacing w:line="600" w:lineRule="auto"/>
        <w:ind w:firstLine="720"/>
        <w:contextualSpacing/>
        <w:jc w:val="both"/>
        <w:rPr>
          <w:rFonts w:eastAsia="Times New Roman" w:cs="Times New Roman"/>
          <w:bCs/>
          <w:szCs w:val="24"/>
        </w:rPr>
      </w:pPr>
      <w:r>
        <w:rPr>
          <w:rFonts w:eastAsia="Times New Roman" w:cs="Times New Roman"/>
          <w:bCs/>
          <w:szCs w:val="24"/>
        </w:rPr>
        <w:t xml:space="preserve">Β. </w:t>
      </w:r>
      <w:r>
        <w:rPr>
          <w:rFonts w:eastAsia="Times New Roman" w:cs="Times New Roman"/>
          <w:bCs/>
          <w:szCs w:val="24"/>
        </w:rPr>
        <w:t>ΕΠΙΚΑΙΡΕΣ ΕΡΩΤΗΣΕΙΣ Δεύτερου Κύκλου (Άρθρο 130 πα</w:t>
      </w:r>
      <w:r>
        <w:rPr>
          <w:rFonts w:eastAsia="Times New Roman" w:cs="Times New Roman"/>
          <w:bCs/>
          <w:szCs w:val="24"/>
        </w:rPr>
        <w:t xml:space="preserve">ράγραφοι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544C1C2" w14:textId="77777777" w:rsidR="00C5530F" w:rsidRDefault="00802E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821/25-4-2016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w:t>
      </w:r>
      <w:r>
        <w:rPr>
          <w:rFonts w:eastAsia="Times New Roman" w:cs="Times New Roman"/>
          <w:bCs/>
          <w:szCs w:val="24"/>
        </w:rPr>
        <w:t>Κοινωνικής Αλληλεγγύης,</w:t>
      </w:r>
      <w:r>
        <w:rPr>
          <w:rFonts w:eastAsia="Times New Roman" w:cs="Times New Roman"/>
          <w:szCs w:val="24"/>
        </w:rPr>
        <w:t xml:space="preserve"> σχετικά με το πρόγραμμα «Διαρθρωτική προσαρμογή εργαζομένων μικρών επιχειρήσεων, που απασχολούν 20-49 άτομα, εντός της οικονομικής κρίσης (ΠΡΟΣΚΛΗΣΗ Γ)».</w:t>
      </w:r>
    </w:p>
    <w:p w14:paraId="5544C1C3"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2. Η με αριθμό 826/25-4-2016 επίκαιρη ερώτηση του Βουλευτή Ηλείας της Δημοκρατ</w:t>
      </w:r>
      <w:r>
        <w:rPr>
          <w:rFonts w:eastAsia="Times New Roman" w:cs="Times New Roman"/>
          <w:szCs w:val="24"/>
        </w:rPr>
        <w:t xml:space="preserve">ικής Συμπαράταξης ΠΑΣΟΚ-ΔΗΜΑΡ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χρονοδιάγραμμα εξόφλησης των ληξιπρόθεσμων οφειλών του </w:t>
      </w:r>
      <w:r>
        <w:rPr>
          <w:rFonts w:eastAsia="Times New Roman" w:cs="Times New Roman"/>
          <w:szCs w:val="24"/>
        </w:rPr>
        <w:t>δ</w:t>
      </w:r>
      <w:r>
        <w:rPr>
          <w:rFonts w:eastAsia="Times New Roman" w:cs="Times New Roman"/>
          <w:szCs w:val="24"/>
        </w:rPr>
        <w:t>ημοσίου.</w:t>
      </w:r>
    </w:p>
    <w:p w14:paraId="5544C1C4"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833/26-4-2016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το σκάνδαλο των αυτοκινήτων VW.</w:t>
      </w:r>
    </w:p>
    <w:p w14:paraId="5544C1C5"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 xml:space="preserve">4. Η με αριθμό 829/25-4-2016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w:t>
      </w:r>
      <w:r>
        <w:rPr>
          <w:rFonts w:eastAsia="Times New Roman" w:cs="Times New Roman"/>
          <w:szCs w:val="24"/>
        </w:rPr>
        <w:t xml:space="preserve">ργό </w:t>
      </w:r>
      <w:r>
        <w:rPr>
          <w:rFonts w:eastAsia="Times New Roman" w:cs="Times New Roman"/>
          <w:bCs/>
          <w:szCs w:val="24"/>
        </w:rPr>
        <w:t xml:space="preserve">Υποδομών, Μεταφορών και Δικτύων, </w:t>
      </w:r>
      <w:r>
        <w:rPr>
          <w:rFonts w:eastAsia="Times New Roman" w:cs="Times New Roman"/>
          <w:szCs w:val="24"/>
        </w:rPr>
        <w:t>σχετικά με το παλιό χρέος 90</w:t>
      </w:r>
      <w:r>
        <w:rPr>
          <w:rFonts w:eastAsia="Times New Roman" w:cs="Times New Roman"/>
          <w:szCs w:val="24"/>
        </w:rPr>
        <w:t xml:space="preserve"> </w:t>
      </w:r>
      <w:r>
        <w:rPr>
          <w:rFonts w:eastAsia="Times New Roman" w:cs="Times New Roman"/>
          <w:szCs w:val="24"/>
        </w:rPr>
        <w:t>εκατο</w:t>
      </w:r>
      <w:r>
        <w:rPr>
          <w:rFonts w:eastAsia="Times New Roman" w:cs="Times New Roman"/>
          <w:szCs w:val="24"/>
        </w:rPr>
        <w:t>μ</w:t>
      </w:r>
      <w:r>
        <w:rPr>
          <w:rFonts w:eastAsia="Times New Roman" w:cs="Times New Roman"/>
          <w:szCs w:val="24"/>
        </w:rPr>
        <w:t>μ</w:t>
      </w:r>
      <w:r>
        <w:rPr>
          <w:rFonts w:eastAsia="Times New Roman" w:cs="Times New Roman"/>
          <w:szCs w:val="24"/>
        </w:rPr>
        <w:t>υρίων</w:t>
      </w:r>
      <w:r>
        <w:rPr>
          <w:rFonts w:eastAsia="Times New Roman" w:cs="Times New Roman"/>
          <w:szCs w:val="24"/>
        </w:rPr>
        <w:t xml:space="preserve"> ευρώ στα </w:t>
      </w:r>
      <w:r>
        <w:rPr>
          <w:rFonts w:eastAsia="Times New Roman" w:cs="Times New Roman"/>
          <w:szCs w:val="24"/>
        </w:rPr>
        <w:t>α</w:t>
      </w:r>
      <w:r>
        <w:rPr>
          <w:rFonts w:eastAsia="Times New Roman" w:cs="Times New Roman"/>
          <w:szCs w:val="24"/>
        </w:rPr>
        <w:t>στικά λεωφορεία, που οφείλεται στις προηγούμενες διοικήσεις.</w:t>
      </w:r>
    </w:p>
    <w:p w14:paraId="5544C1C6"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5.</w:t>
      </w:r>
      <w:r>
        <w:rPr>
          <w:rFonts w:eastAsia="Times New Roman" w:cs="Times New Roman"/>
          <w:szCs w:val="24"/>
        </w:rPr>
        <w:t xml:space="preserve"> </w:t>
      </w:r>
      <w:r>
        <w:rPr>
          <w:rFonts w:eastAsia="Times New Roman" w:cs="Times New Roman"/>
          <w:szCs w:val="24"/>
        </w:rPr>
        <w:t>Η με αριθμό 799/19-4-2016 επίκαιρη ερώτηση της Βουλευτού Χαλκιδικής του Συνασπισμού Ριζοσπαστικής Αριστ</w:t>
      </w:r>
      <w:r>
        <w:rPr>
          <w:rFonts w:eastAsia="Times New Roman" w:cs="Times New Roman"/>
          <w:szCs w:val="24"/>
        </w:rPr>
        <w:t>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Αικατερίνης </w:t>
      </w:r>
      <w:proofErr w:type="spellStart"/>
      <w:r>
        <w:rPr>
          <w:rFonts w:eastAsia="Times New Roman" w:cs="Times New Roman"/>
          <w:bCs/>
          <w:szCs w:val="24"/>
        </w:rPr>
        <w:t>Ιγγλέζη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w:t>
      </w:r>
      <w:r>
        <w:rPr>
          <w:rFonts w:eastAsia="Times New Roman" w:cs="Times New Roman"/>
          <w:szCs w:val="24"/>
        </w:rPr>
        <w:lastRenderedPageBreak/>
        <w:t>με τις ανάγκες της Μονάδας Τεχνητού Νεφρού του Γενικού Νοσοκομείου Χαλκιδικής. </w:t>
      </w:r>
    </w:p>
    <w:p w14:paraId="5544C1C7"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6. Η με αριθμό 801/19-4-2016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w:t>
      </w:r>
      <w:r>
        <w:rPr>
          <w:rFonts w:eastAsia="Times New Roman" w:cs="Times New Roman"/>
          <w:bCs/>
          <w:szCs w:val="24"/>
        </w:rPr>
        <w:t xml:space="preserve">υ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szCs w:val="24"/>
        </w:rPr>
        <w:t xml:space="preserve"> σχετικά με την αφαίρεση των τίτλων ιδιοκτησίας από </w:t>
      </w:r>
      <w:proofErr w:type="spellStart"/>
      <w:r>
        <w:rPr>
          <w:rFonts w:eastAsia="Times New Roman" w:cs="Times New Roman"/>
          <w:szCs w:val="24"/>
        </w:rPr>
        <w:t>εκατόν</w:t>
      </w:r>
      <w:proofErr w:type="spellEnd"/>
      <w:r>
        <w:rPr>
          <w:rFonts w:eastAsia="Times New Roman" w:cs="Times New Roman"/>
          <w:szCs w:val="24"/>
        </w:rPr>
        <w:t xml:space="preserve"> είκοσι τρεις </w:t>
      </w:r>
      <w:r>
        <w:rPr>
          <w:rFonts w:eastAsia="Times New Roman" w:cs="Times New Roman"/>
          <w:szCs w:val="24"/>
        </w:rPr>
        <w:t xml:space="preserve">ελληνικές οικογένειες στο χωριό </w:t>
      </w:r>
      <w:proofErr w:type="spellStart"/>
      <w:r>
        <w:rPr>
          <w:rFonts w:eastAsia="Times New Roman" w:cs="Times New Roman"/>
          <w:szCs w:val="24"/>
        </w:rPr>
        <w:t>Δρυμάδες</w:t>
      </w:r>
      <w:proofErr w:type="spellEnd"/>
      <w:r>
        <w:rPr>
          <w:rFonts w:eastAsia="Times New Roman" w:cs="Times New Roman"/>
          <w:szCs w:val="24"/>
        </w:rPr>
        <w:t xml:space="preserve"> της Χιμάρας.</w:t>
      </w:r>
    </w:p>
    <w:p w14:paraId="5544C1C8"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 xml:space="preserve">7. Η με αριθμό 797/18-4-2016 επίκαιρη ερώτηση του Βουλευτή Β΄ Αθηνών της Ένωσης Κεντρώων κ. </w:t>
      </w:r>
      <w:r>
        <w:rPr>
          <w:rFonts w:eastAsia="Times New Roman" w:cs="Times New Roman"/>
          <w:bCs/>
          <w:szCs w:val="24"/>
        </w:rPr>
        <w:t>Γεωργίου</w:t>
      </w:r>
      <w:r>
        <w:rPr>
          <w:rFonts w:eastAsia="Times New Roman" w:cs="Times New Roman"/>
          <w:bCs/>
          <w:szCs w:val="24"/>
        </w:rPr>
        <w:t>-Δημητρίου Καρρά</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τον κίνδυνο απώλειας χορηγήσεων από </w:t>
      </w:r>
      <w:r>
        <w:rPr>
          <w:rFonts w:eastAsia="Times New Roman" w:cs="Times New Roman"/>
          <w:szCs w:val="24"/>
        </w:rPr>
        <w:lastRenderedPageBreak/>
        <w:t>τα χρηματοδοτικά όργανα της Ευρωπαϊκής Ένωσης για την αρωγή των προσφύγων.</w:t>
      </w:r>
    </w:p>
    <w:p w14:paraId="5544C1C9"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8. Η με αριθμό 809/19-4-2016 επίκαιρη ερώτηση του Βουλευτή Ρεθύ</w:t>
      </w:r>
      <w:r>
        <w:rPr>
          <w:rFonts w:eastAsia="Times New Roman" w:cs="Times New Roman"/>
          <w:szCs w:val="24"/>
        </w:rPr>
        <w:t xml:space="preserve">μνου της Νέας Δημοκρατίας κ. </w:t>
      </w:r>
      <w:r>
        <w:rPr>
          <w:rFonts w:eastAsia="Times New Roman" w:cs="Times New Roman"/>
          <w:bCs/>
          <w:szCs w:val="24"/>
        </w:rPr>
        <w:t>Ιωάννη Κεφαλογιάννη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αντιμετώπιση των άμεσων σοβαρών κτ</w:t>
      </w:r>
      <w:r>
        <w:rPr>
          <w:rFonts w:eastAsia="Times New Roman" w:cs="Times New Roman"/>
          <w:szCs w:val="24"/>
        </w:rPr>
        <w:t>η</w:t>
      </w:r>
      <w:r>
        <w:rPr>
          <w:rFonts w:eastAsia="Times New Roman" w:cs="Times New Roman"/>
          <w:szCs w:val="24"/>
        </w:rPr>
        <w:t>ριακών ζητημάτων της Αστυνομικής Διεύθυνσης Ρεθύμνου και την ανέγερση νέου Αστυνομικού Μεγάρου.</w:t>
      </w:r>
    </w:p>
    <w:p w14:paraId="5544C1CA"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9</w:t>
      </w:r>
      <w:r>
        <w:rPr>
          <w:rFonts w:eastAsia="Times New Roman" w:cs="Times New Roman"/>
          <w:szCs w:val="24"/>
        </w:rPr>
        <w:t>. Η με αριθμό 805/19-4-2016 επίκαιρη ερώτηση του Βουλευτή Μαγνησίας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Κωνσταντίνου Στεργίου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w:t>
      </w:r>
      <w:r>
        <w:rPr>
          <w:rFonts w:eastAsia="Times New Roman" w:cs="Times New Roman"/>
          <w:szCs w:val="24"/>
        </w:rPr>
        <w:lastRenderedPageBreak/>
        <w:t xml:space="preserve">απολύσεις εργαζομένων στην εταιρεία </w:t>
      </w:r>
      <w:r>
        <w:rPr>
          <w:rFonts w:eastAsia="Times New Roman" w:cs="Times New Roman"/>
          <w:szCs w:val="24"/>
        </w:rPr>
        <w:t>«Βιομηχανικές Εγκαταστάσεις Μεταλλικές Κατασκευές Επικαλύψεις Α.Β.Ε.Ε. (ΒΕΜΕΚΕΠ Α.Β.Ε.Ε.) που λειτουργεί στη Β΄ Βιομηχανική Περιοχή Βόλου.</w:t>
      </w:r>
    </w:p>
    <w:p w14:paraId="5544C1CB"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 xml:space="preserve">10. Η με αριθμό 708/28-3-2016 επίκαιρη ερώτηση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w:t>
      </w:r>
      <w:r>
        <w:rPr>
          <w:rFonts w:eastAsia="Times New Roman" w:cs="Times New Roman"/>
          <w:szCs w:val="24"/>
        </w:rPr>
        <w:t xml:space="preserve">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προβλημάτων του Γενικού Νοσοκομείου Λαμίας.</w:t>
      </w:r>
    </w:p>
    <w:p w14:paraId="5544C1CC"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bCs/>
          <w:szCs w:val="24"/>
        </w:rPr>
        <w:t>ΑΝΑΦΟΡΕΣ-ΕΡΩΤΗΣΕΙΣ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544C1CD"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 xml:space="preserve">1. Η με αριθμό 1829/10-12-2015 ερώτηση του Βουλευτή Ηρακλείου της Δημοκρατικής Συμπαράταξης ΠΑΣΟΚ-ΔΗΜΑΡ </w:t>
      </w:r>
      <w:r>
        <w:rPr>
          <w:rFonts w:eastAsia="Times New Roman" w:cs="Times New Roman"/>
          <w:szCs w:val="24"/>
        </w:rPr>
        <w:lastRenderedPageBreak/>
        <w:t xml:space="preserve">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Cs/>
          <w:szCs w:val="24"/>
        </w:rPr>
        <w:t>,</w:t>
      </w:r>
      <w:r>
        <w:rPr>
          <w:rFonts w:eastAsia="Times New Roman" w:cs="Times New Roman"/>
          <w:szCs w:val="24"/>
        </w:rPr>
        <w:t xml:space="preserve"> σχετικά με τους περιορισμούς στην έκδοση τουριστικής βίζας από Ρωσία.</w:t>
      </w:r>
    </w:p>
    <w:p w14:paraId="5544C1CE" w14:textId="77777777" w:rsidR="00C5530F" w:rsidRDefault="00802ED9">
      <w:pPr>
        <w:spacing w:after="0" w:line="600" w:lineRule="auto"/>
        <w:ind w:firstLine="720"/>
        <w:contextualSpacing/>
        <w:jc w:val="both"/>
        <w:rPr>
          <w:rFonts w:eastAsia="Times New Roman" w:cs="Times New Roman"/>
          <w:szCs w:val="24"/>
        </w:rPr>
      </w:pPr>
      <w:r>
        <w:rPr>
          <w:rFonts w:eastAsia="Times New Roman" w:cs="Times New Roman"/>
          <w:szCs w:val="24"/>
        </w:rPr>
        <w:t>2. Η με αριθμό 3694/3-3-2016</w:t>
      </w:r>
      <w:r>
        <w:rPr>
          <w:rFonts w:eastAsia="Times New Roman" w:cs="Times New Roman"/>
          <w:szCs w:val="24"/>
        </w:rPr>
        <w:t xml:space="preserve"> ερώτηση της Βουλευτού Αττικής της Δημοκρατικής Συμπαράταξης ΠΑΣΟΚ-ΔΗΜΑΡ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 ωράριο των φαρμακείων.</w:t>
      </w:r>
    </w:p>
    <w:p w14:paraId="5544C1CF" w14:textId="77777777" w:rsidR="00C5530F" w:rsidRDefault="00802ED9">
      <w:pPr>
        <w:spacing w:line="600" w:lineRule="auto"/>
        <w:ind w:firstLine="720"/>
        <w:jc w:val="both"/>
        <w:rPr>
          <w:rFonts w:eastAsia="Times New Roman"/>
          <w:szCs w:val="24"/>
        </w:rPr>
      </w:pPr>
      <w:r>
        <w:rPr>
          <w:rFonts w:eastAsia="Times New Roman"/>
          <w:szCs w:val="24"/>
        </w:rPr>
        <w:t>Στη σημερινή συνεδρίαση</w:t>
      </w:r>
      <w:r>
        <w:rPr>
          <w:rFonts w:eastAsia="Times New Roman"/>
          <w:szCs w:val="24"/>
        </w:rPr>
        <w:t xml:space="preserve"> θα συζητηθούν δεκατέσσερις -μία διεγράφη εκτάκτως- επίκαιρες ερωτή</w:t>
      </w:r>
      <w:r>
        <w:rPr>
          <w:rFonts w:eastAsia="Times New Roman"/>
          <w:szCs w:val="24"/>
        </w:rPr>
        <w:t xml:space="preserve">σεις. </w:t>
      </w:r>
    </w:p>
    <w:p w14:paraId="5544C1D0" w14:textId="77777777" w:rsidR="00C5530F" w:rsidRDefault="00802ED9">
      <w:pPr>
        <w:spacing w:line="600" w:lineRule="auto"/>
        <w:ind w:firstLine="720"/>
        <w:jc w:val="both"/>
        <w:rPr>
          <w:rFonts w:eastAsia="Times New Roman"/>
          <w:szCs w:val="24"/>
        </w:rPr>
      </w:pPr>
      <w:r>
        <w:rPr>
          <w:rFonts w:eastAsia="Times New Roman"/>
          <w:szCs w:val="24"/>
        </w:rPr>
        <w:t>Ξεκινάμε</w:t>
      </w:r>
      <w:r>
        <w:rPr>
          <w:rFonts w:eastAsia="Times New Roman"/>
          <w:szCs w:val="24"/>
        </w:rPr>
        <w:t xml:space="preserve">, λοιπόν, με τη </w:t>
      </w:r>
      <w:r>
        <w:rPr>
          <w:rFonts w:eastAsia="Times New Roman"/>
          <w:szCs w:val="24"/>
        </w:rPr>
        <w:t xml:space="preserve">δεύτερη με αριθμό 817/25-4-2016 επίκαιρη ερώτηση πρώτου κύκλου του Βουλευτή Ηρακλείου της Δημοκρατικής Συμπαράταξης ΠΑΣΟΚ-ΔΗΜΑΡ κ. Βασιλείου </w:t>
      </w:r>
      <w:proofErr w:type="spellStart"/>
      <w:r>
        <w:rPr>
          <w:rFonts w:eastAsia="Times New Roman"/>
          <w:szCs w:val="24"/>
        </w:rPr>
        <w:lastRenderedPageBreak/>
        <w:t>Κεγκέρογλου</w:t>
      </w:r>
      <w:proofErr w:type="spellEnd"/>
      <w:r>
        <w:rPr>
          <w:rFonts w:eastAsia="Times New Roman"/>
          <w:szCs w:val="24"/>
        </w:rPr>
        <w:t xml:space="preserve"> προς τον Υπουργό Εργασίας, Κοινωνικής Ασφάλισης και Κοινωνικής Αλληλεγγύ</w:t>
      </w:r>
      <w:r>
        <w:rPr>
          <w:rFonts w:eastAsia="Times New Roman"/>
          <w:szCs w:val="24"/>
        </w:rPr>
        <w:t>ης, σχετικά με τη δημιουργία Κέντρων Κοινότητας σε όλους τους δήμους της χώρας.</w:t>
      </w:r>
    </w:p>
    <w:p w14:paraId="5544C1D1" w14:textId="77777777" w:rsidR="00C5530F" w:rsidRDefault="00802ED9">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επίκαιρη</w:t>
      </w:r>
      <w:r>
        <w:rPr>
          <w:rFonts w:eastAsia="Times New Roman"/>
          <w:szCs w:val="24"/>
        </w:rPr>
        <w:t xml:space="preserve"> ερώτηση θα απαντήσει η Αναπληρώτρια Υπουργός Εργασίας, Κοινωνικής Ασφάλισης και Κοινωνικής Αλληλεγγύης κ. Θεανώ Φωτίου.</w:t>
      </w:r>
    </w:p>
    <w:p w14:paraId="5544C1D2" w14:textId="77777777" w:rsidR="00C5530F" w:rsidRDefault="00802ED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για δύο </w:t>
      </w:r>
      <w:r>
        <w:rPr>
          <w:rFonts w:eastAsia="Times New Roman"/>
          <w:szCs w:val="24"/>
        </w:rPr>
        <w:t>λεπτά.</w:t>
      </w:r>
    </w:p>
    <w:p w14:paraId="5544C1D3" w14:textId="77777777" w:rsidR="00C5530F" w:rsidRDefault="00802ED9">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w:t>
      </w:r>
    </w:p>
    <w:p w14:paraId="5544C1D4" w14:textId="77777777" w:rsidR="00C5530F" w:rsidRDefault="00802ED9">
      <w:pPr>
        <w:spacing w:line="600" w:lineRule="auto"/>
        <w:ind w:firstLine="720"/>
        <w:jc w:val="both"/>
        <w:rPr>
          <w:rFonts w:eastAsia="Times New Roman"/>
          <w:szCs w:val="24"/>
        </w:rPr>
      </w:pPr>
      <w:r>
        <w:rPr>
          <w:rFonts w:eastAsia="Times New Roman"/>
          <w:szCs w:val="24"/>
        </w:rPr>
        <w:t xml:space="preserve">Να ευχηθούμε </w:t>
      </w:r>
      <w:r>
        <w:rPr>
          <w:rFonts w:eastAsia="Times New Roman"/>
          <w:szCs w:val="24"/>
        </w:rPr>
        <w:t>χ</w:t>
      </w:r>
      <w:r>
        <w:rPr>
          <w:rFonts w:eastAsia="Times New Roman"/>
          <w:szCs w:val="24"/>
        </w:rPr>
        <w:t xml:space="preserve">ρόνια </w:t>
      </w:r>
      <w:r>
        <w:rPr>
          <w:rFonts w:eastAsia="Times New Roman"/>
          <w:szCs w:val="24"/>
        </w:rPr>
        <w:t>π</w:t>
      </w:r>
      <w:r>
        <w:rPr>
          <w:rFonts w:eastAsia="Times New Roman"/>
          <w:szCs w:val="24"/>
        </w:rPr>
        <w:t xml:space="preserve">ολλά, υγεία και δύναμη σε όλους και κυρίως καλά μυαλά στην εκτέλεση του καθήκοντός </w:t>
      </w:r>
      <w:r>
        <w:rPr>
          <w:rFonts w:eastAsia="Times New Roman"/>
          <w:szCs w:val="24"/>
        </w:rPr>
        <w:t>μας!</w:t>
      </w:r>
    </w:p>
    <w:p w14:paraId="5544C1D5"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Κυρία Υπουργέ, σε συνέχεια της προηγούμενης συζήτησης που είχαμε εδώ, επειδή με ενδιαφέρει </w:t>
      </w:r>
      <w:r>
        <w:rPr>
          <w:rFonts w:eastAsia="Times New Roman"/>
          <w:szCs w:val="24"/>
        </w:rPr>
        <w:t>η επί της ουσίας συζήτηση, θα παρακαλούσα να συζητήσουμε απαντώντας εσείς στα ερωτήματά μου -και εγώ τοποθετούμενος- το μεγάλο θέμα που έχει να κάνει με τη συνέχεια των προγραμμάτων και των δράσεων, αλλά και τη συμπλήρωση και επαύξηση αυτών, που αφορούν όλ</w:t>
      </w:r>
      <w:r>
        <w:rPr>
          <w:rFonts w:eastAsia="Times New Roman"/>
          <w:szCs w:val="24"/>
        </w:rPr>
        <w:t>ες τις ευπαθείς ομάδες, που αφορούν τα ζητήματα αντιμετώπισης της φτώχειας, που αφορούν τη στήριξη των αδύναμων ανθρώπων</w:t>
      </w:r>
      <w:r>
        <w:rPr>
          <w:rFonts w:eastAsia="Times New Roman"/>
          <w:szCs w:val="24"/>
        </w:rPr>
        <w:t>,</w:t>
      </w:r>
      <w:r>
        <w:rPr>
          <w:rFonts w:eastAsia="Times New Roman"/>
          <w:szCs w:val="24"/>
        </w:rPr>
        <w:t xml:space="preserve"> που έχουν την ανάγκη της πολιτείας.</w:t>
      </w:r>
    </w:p>
    <w:p w14:paraId="5544C1D6" w14:textId="77777777" w:rsidR="00C5530F" w:rsidRDefault="00802ED9">
      <w:pPr>
        <w:spacing w:line="600" w:lineRule="auto"/>
        <w:ind w:firstLine="720"/>
        <w:jc w:val="both"/>
        <w:rPr>
          <w:rFonts w:eastAsia="Times New Roman"/>
          <w:szCs w:val="24"/>
        </w:rPr>
      </w:pPr>
      <w:r>
        <w:rPr>
          <w:rFonts w:eastAsia="Times New Roman"/>
          <w:szCs w:val="24"/>
        </w:rPr>
        <w:t>Αναφέρομαι στα Κέντρα Κοινότητας, όπως έχουν χαρακτηριστεί από τον νόμο, τα οποία είναι εθνικό πρό</w:t>
      </w:r>
      <w:r>
        <w:rPr>
          <w:rFonts w:eastAsia="Times New Roman"/>
          <w:szCs w:val="24"/>
        </w:rPr>
        <w:t xml:space="preserve">γραμμα, όπως έχει ψηφιστεί. Δεν είναι ούτε πιλοτικό ούτε επιμέρους ούτε </w:t>
      </w:r>
      <w:r>
        <w:rPr>
          <w:rFonts w:eastAsia="Times New Roman"/>
          <w:szCs w:val="24"/>
        </w:rPr>
        <w:lastRenderedPageBreak/>
        <w:t>στη διάθεση του κάθε δημάρχου και του κάθε περιφερειάρχη. Είναι εθνικό πρόγραμμα και με αυτή την έννοια είναι καθολικό και οφείλει η πολιτεία ως καθολικό να το διασφαλίσει.</w:t>
      </w:r>
    </w:p>
    <w:p w14:paraId="5544C1D7" w14:textId="77777777" w:rsidR="00C5530F" w:rsidRDefault="00802ED9">
      <w:pPr>
        <w:spacing w:line="600" w:lineRule="auto"/>
        <w:ind w:firstLine="720"/>
        <w:jc w:val="both"/>
        <w:rPr>
          <w:rFonts w:eastAsia="Times New Roman"/>
          <w:szCs w:val="24"/>
        </w:rPr>
      </w:pPr>
      <w:r>
        <w:rPr>
          <w:rFonts w:eastAsia="Times New Roman"/>
          <w:szCs w:val="24"/>
        </w:rPr>
        <w:t>Όμως, το ση</w:t>
      </w:r>
      <w:r>
        <w:rPr>
          <w:rFonts w:eastAsia="Times New Roman"/>
          <w:szCs w:val="24"/>
        </w:rPr>
        <w:t>μαντικότερο ζήτημα είναι ότι ενώ διασφαλίζεται η συνέχιση των λειτουργιών πολλών προγραμμάτων και προφανώς των εργαζομένων που εργάζονται σε αυτά, για τις δομές αντιμετώπισης της φτώχειας δεν υπάρχει αντίστοιχη διασφάλιση. Θα πρέπει να καταβληθεί προσπάθει</w:t>
      </w:r>
      <w:r>
        <w:rPr>
          <w:rFonts w:eastAsia="Times New Roman"/>
          <w:szCs w:val="24"/>
        </w:rPr>
        <w:t>α, με συγκεκριμένες πρωτοβουλίες όμως, ούτως ώστε οι εννιακόσιοι</w:t>
      </w:r>
      <w:r>
        <w:rPr>
          <w:rFonts w:eastAsia="Times New Roman"/>
          <w:szCs w:val="24"/>
        </w:rPr>
        <w:t>,</w:t>
      </w:r>
      <w:r>
        <w:rPr>
          <w:rFonts w:eastAsia="Times New Roman"/>
          <w:szCs w:val="24"/>
        </w:rPr>
        <w:t xml:space="preserve"> περίπου</w:t>
      </w:r>
      <w:r>
        <w:rPr>
          <w:rFonts w:eastAsia="Times New Roman"/>
          <w:szCs w:val="24"/>
        </w:rPr>
        <w:t>,</w:t>
      </w:r>
      <w:r>
        <w:rPr>
          <w:rFonts w:eastAsia="Times New Roman"/>
          <w:szCs w:val="24"/>
        </w:rPr>
        <w:t xml:space="preserve"> εργαζόμενοι στις δομές αντιμετώπισης της φτώχειας να έχουν εργασιακή συνέχεια.</w:t>
      </w:r>
    </w:p>
    <w:p w14:paraId="5544C1D8" w14:textId="77777777" w:rsidR="00C5530F" w:rsidRDefault="00802ED9">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5544C1D9" w14:textId="77777777" w:rsidR="00C5530F" w:rsidRDefault="00802ED9">
      <w:pPr>
        <w:spacing w:line="600" w:lineRule="auto"/>
        <w:ind w:firstLine="720"/>
        <w:jc w:val="both"/>
        <w:rPr>
          <w:rFonts w:eastAsia="Times New Roman"/>
          <w:szCs w:val="24"/>
        </w:rPr>
      </w:pPr>
      <w:r>
        <w:rPr>
          <w:rFonts w:eastAsia="Times New Roman"/>
          <w:szCs w:val="24"/>
        </w:rPr>
        <w:t xml:space="preserve">Λόγω του ότι έχετε περιορίσει –θα πάρω λίγο χρόνο από τη δευτερολογία μου, κυρία Πρόεδρε- τις δομές, δηλαδή οι δομές </w:t>
      </w:r>
      <w:r>
        <w:rPr>
          <w:rFonts w:eastAsia="Times New Roman"/>
          <w:szCs w:val="24"/>
        </w:rPr>
        <w:t>όπως,</w:t>
      </w:r>
      <w:r>
        <w:rPr>
          <w:rFonts w:eastAsia="Times New Roman"/>
          <w:szCs w:val="24"/>
        </w:rPr>
        <w:t xml:space="preserve"> παραδείγματος χάρ</w:t>
      </w:r>
      <w:r>
        <w:rPr>
          <w:rFonts w:eastAsia="Times New Roman"/>
          <w:szCs w:val="24"/>
        </w:rPr>
        <w:t>ιν,</w:t>
      </w:r>
      <w:r>
        <w:rPr>
          <w:rFonts w:eastAsia="Times New Roman"/>
          <w:szCs w:val="24"/>
        </w:rPr>
        <w:t xml:space="preserve"> η Τράπεζα Χρόνου, οι Δημοτικοί Λαχανόκηποι, δεν επανεντάσσονται στο καινούργιο πρόγραμμα, λόγω του ότι περιορίζο</w:t>
      </w:r>
      <w:r>
        <w:rPr>
          <w:rFonts w:eastAsia="Times New Roman"/>
          <w:szCs w:val="24"/>
        </w:rPr>
        <w:t>νται ειδικότητες οι οποίες απαιτούνται για τα Κέντρα Κοινότητας και λόγω του ότι δεν δημιουργούνται σε όλους τους δήμους, άρα και λόγω του αριθμού, δεν διασφαλίζεται η εργασιακή συνέχεια γι</w:t>
      </w:r>
      <w:r>
        <w:rPr>
          <w:rFonts w:eastAsia="Times New Roman"/>
          <w:szCs w:val="24"/>
        </w:rPr>
        <w:t>’</w:t>
      </w:r>
      <w:r>
        <w:rPr>
          <w:rFonts w:eastAsia="Times New Roman"/>
          <w:szCs w:val="24"/>
        </w:rPr>
        <w:t xml:space="preserve"> αυτούς τους ανθρώπους. Ενώ για τους εργαζόμενους στα Κέντρα </w:t>
      </w:r>
      <w:proofErr w:type="spellStart"/>
      <w:r>
        <w:rPr>
          <w:rFonts w:eastAsia="Times New Roman"/>
          <w:szCs w:val="24"/>
        </w:rPr>
        <w:t>Ρομά</w:t>
      </w:r>
      <w:proofErr w:type="spellEnd"/>
      <w:r>
        <w:rPr>
          <w:rFonts w:eastAsia="Times New Roman"/>
          <w:szCs w:val="24"/>
        </w:rPr>
        <w:t xml:space="preserve"> </w:t>
      </w:r>
      <w:r>
        <w:rPr>
          <w:rFonts w:eastAsia="Times New Roman"/>
          <w:szCs w:val="24"/>
        </w:rPr>
        <w:t xml:space="preserve">-και πολύ σωστά- προβλέπεται η αυτόματη ένταξη των λειτουργιών ως </w:t>
      </w:r>
      <w:r>
        <w:rPr>
          <w:rFonts w:eastAsia="Times New Roman"/>
          <w:szCs w:val="24"/>
        </w:rPr>
        <w:lastRenderedPageBreak/>
        <w:t>παραρτήματα μαζί με τους εργαζόμενους, ενώ για τα Κέντρα Μεταναστών προβλέπεται η αυτόματη ένταξη των λειτουργιών μαζί με τους εργαζόμενους, για τις δομές φτώχειας δεν αναφέρεται το συγκεκρι</w:t>
      </w:r>
      <w:r>
        <w:rPr>
          <w:rFonts w:eastAsia="Times New Roman"/>
          <w:szCs w:val="24"/>
        </w:rPr>
        <w:t>μένο και δεν υπάρχει κάτι συγκεκριμένο. Πιθανόν να υπάρξει στο μέλλον.</w:t>
      </w:r>
    </w:p>
    <w:p w14:paraId="5544C1DA" w14:textId="77777777" w:rsidR="00C5530F" w:rsidRDefault="00802ED9">
      <w:pPr>
        <w:spacing w:line="600" w:lineRule="auto"/>
        <w:ind w:firstLine="720"/>
        <w:jc w:val="both"/>
        <w:rPr>
          <w:rFonts w:eastAsia="Times New Roman"/>
          <w:szCs w:val="24"/>
        </w:rPr>
      </w:pPr>
      <w:r>
        <w:rPr>
          <w:rFonts w:eastAsia="Times New Roman"/>
          <w:szCs w:val="24"/>
        </w:rPr>
        <w:t>Εγώ θεωρώ ότι με αυτό</w:t>
      </w:r>
      <w:r>
        <w:rPr>
          <w:rFonts w:eastAsia="Times New Roman"/>
          <w:szCs w:val="24"/>
        </w:rPr>
        <w:t>,</w:t>
      </w:r>
      <w:r>
        <w:rPr>
          <w:rFonts w:eastAsia="Times New Roman"/>
          <w:szCs w:val="24"/>
        </w:rPr>
        <w:t xml:space="preserve"> το οποίο έχετε ήδη ανακοινώσει για τη </w:t>
      </w:r>
      <w:proofErr w:type="spellStart"/>
      <w:r>
        <w:rPr>
          <w:rFonts w:eastAsia="Times New Roman"/>
          <w:szCs w:val="24"/>
        </w:rPr>
        <w:t>μοριοδότηση</w:t>
      </w:r>
      <w:proofErr w:type="spellEnd"/>
      <w:r>
        <w:rPr>
          <w:rFonts w:eastAsia="Times New Roman"/>
          <w:szCs w:val="24"/>
        </w:rPr>
        <w:t xml:space="preserve"> στις προσλήψεις, πρέπει να υπάρξει νομοθετική πρωτοβουλία. Γιατί; Γιατί το μελέτησα και το ΑΣΕΠ εγκρίνει μέχρι επτά μόρια τον μήνα με το υφιστάμενο καθεστώς, ενώ λόγω της εξειδίκευσης, λόγω του αντικειμένο</w:t>
      </w:r>
      <w:r>
        <w:rPr>
          <w:rFonts w:eastAsia="Times New Roman"/>
          <w:szCs w:val="24"/>
        </w:rPr>
        <w:t xml:space="preserve">υ, λόγω του επείγοντος σκοπού που έρχονται να εξυπηρετήσουν τα Κέντρα Κοινότητας και οι δομές αντιμετώπισης της φτώχειας, πρέπει </w:t>
      </w:r>
      <w:r>
        <w:rPr>
          <w:rFonts w:eastAsia="Times New Roman"/>
          <w:szCs w:val="24"/>
        </w:rPr>
        <w:lastRenderedPageBreak/>
        <w:t xml:space="preserve">να υπάρξει νομοθετική πρωτοβουλία για επιπλέον </w:t>
      </w:r>
      <w:proofErr w:type="spellStart"/>
      <w:r>
        <w:rPr>
          <w:rFonts w:eastAsia="Times New Roman"/>
          <w:szCs w:val="24"/>
        </w:rPr>
        <w:t>μοριοδότηση</w:t>
      </w:r>
      <w:proofErr w:type="spellEnd"/>
      <w:r>
        <w:rPr>
          <w:rFonts w:eastAsia="Times New Roman"/>
          <w:szCs w:val="24"/>
        </w:rPr>
        <w:t xml:space="preserve"> των ανθρώπων αυτών, ούτως ώστε να μη χάσουν τη δουλειά τους. </w:t>
      </w:r>
    </w:p>
    <w:p w14:paraId="5544C1DB" w14:textId="77777777" w:rsidR="00C5530F" w:rsidRDefault="00802ED9">
      <w:pPr>
        <w:spacing w:line="600" w:lineRule="auto"/>
        <w:ind w:firstLine="720"/>
        <w:jc w:val="both"/>
        <w:rPr>
          <w:rFonts w:eastAsia="Times New Roman"/>
          <w:szCs w:val="24"/>
        </w:rPr>
      </w:pPr>
      <w:r>
        <w:rPr>
          <w:rFonts w:eastAsia="Times New Roman"/>
          <w:szCs w:val="24"/>
        </w:rPr>
        <w:t>Ευχαρι</w:t>
      </w:r>
      <w:r>
        <w:rPr>
          <w:rFonts w:eastAsia="Times New Roman"/>
          <w:szCs w:val="24"/>
        </w:rPr>
        <w:t>στώ, κυρία Πρόεδρε.</w:t>
      </w:r>
    </w:p>
    <w:p w14:paraId="5544C1DC" w14:textId="77777777" w:rsidR="00C5530F" w:rsidRDefault="00802ED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Υπουργέ, έχετε τον λόγο για τρία λεπτά.</w:t>
      </w:r>
    </w:p>
    <w:p w14:paraId="5544C1DD"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Μισό λεπτό, κυρία Πρόεδρε. Επειδή δεν γνωρίζω ακρι</w:t>
      </w:r>
      <w:r>
        <w:rPr>
          <w:rFonts w:eastAsia="Times New Roman" w:cs="Times New Roman"/>
          <w:szCs w:val="24"/>
        </w:rPr>
        <w:t>βώς, θα ήθελα να σας ρωτήσω το εξής. Συνεπώς μη μετράτε τον χρόνο.</w:t>
      </w:r>
    </w:p>
    <w:p w14:paraId="5544C1D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κάνει μια άλλη ερώτηση από αυτή</w:t>
      </w:r>
      <w:r>
        <w:rPr>
          <w:rFonts w:eastAsia="Times New Roman" w:cs="Times New Roman"/>
          <w:szCs w:val="24"/>
        </w:rPr>
        <w:t>,</w:t>
      </w:r>
      <w:r>
        <w:rPr>
          <w:rFonts w:eastAsia="Times New Roman" w:cs="Times New Roman"/>
          <w:szCs w:val="24"/>
        </w:rPr>
        <w:t xml:space="preserve"> για την οποία με έφερε εδώ να απαντήσω.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να απαντήσω σε όσα λέει. Η επίκαιρη ερώτησή του, όμως, είναι αν έχω πειστε</w:t>
      </w:r>
      <w:r>
        <w:rPr>
          <w:rFonts w:eastAsia="Times New Roman" w:cs="Times New Roman"/>
          <w:szCs w:val="24"/>
        </w:rPr>
        <w:t xml:space="preserve">ί για το λάθος μου, δηλαδή ότι αρνήθηκα ότι είχε αποφασιστεί και είχε δοθεί κατεύθυνση για τη δημιουργία Κέντρων Κοινότητας σε διακόσιους πενήντα δήμους με κατοίκους άνω των </w:t>
      </w:r>
      <w:r>
        <w:rPr>
          <w:rFonts w:eastAsia="Times New Roman" w:cs="Times New Roman"/>
          <w:szCs w:val="24"/>
        </w:rPr>
        <w:t>δέκα χιλιάδων</w:t>
      </w:r>
      <w:r>
        <w:rPr>
          <w:rFonts w:eastAsia="Times New Roman" w:cs="Times New Roman"/>
          <w:szCs w:val="24"/>
        </w:rPr>
        <w:t>. Άρα, αν έχω πειστεί για το λάθος μου ότι εγώ απαγόρευσα στους δήμου</w:t>
      </w:r>
      <w:r>
        <w:rPr>
          <w:rFonts w:eastAsia="Times New Roman" w:cs="Times New Roman"/>
          <w:szCs w:val="24"/>
        </w:rPr>
        <w:t>ς κάτω των δέκα χιλιάδων να μπουν στο πρόγραμμα των Κέντρων Κοινότητας και τι προτίθεμαι να πράξω, ώστε να δημιουργηθούν Κέντρα Κοινότητας σε όλους τους δήμους της χώρας. Αυτό με ρωτούσε και γι’ αυτό ήρθα να απαντήσω.</w:t>
      </w:r>
    </w:p>
    <w:p w14:paraId="5544C1D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Σήμερα με ρωτάει κάτι άλλο. Πραγματικά</w:t>
      </w:r>
      <w:r>
        <w:rPr>
          <w:rFonts w:eastAsia="Times New Roman" w:cs="Times New Roman"/>
          <w:szCs w:val="24"/>
        </w:rPr>
        <w:t xml:space="preserve"> δεν έχω αντίρρηση να απαντήσω σ</w:t>
      </w:r>
      <w:r>
        <w:rPr>
          <w:rFonts w:eastAsia="Times New Roman" w:cs="Times New Roman"/>
          <w:szCs w:val="24"/>
        </w:rPr>
        <w:t>ε</w:t>
      </w:r>
      <w:r>
        <w:rPr>
          <w:rFonts w:eastAsia="Times New Roman" w:cs="Times New Roman"/>
          <w:szCs w:val="24"/>
        </w:rPr>
        <w:t xml:space="preserve"> κάτι άλλο. Αυτό, όμως, είναι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λεγχος; Η επίκαιρη δεν βασίζεται σε αυτή</w:t>
      </w:r>
      <w:r>
        <w:rPr>
          <w:rFonts w:eastAsia="Times New Roman" w:cs="Times New Roman"/>
          <w:szCs w:val="24"/>
        </w:rPr>
        <w:t>,</w:t>
      </w:r>
      <w:r>
        <w:rPr>
          <w:rFonts w:eastAsia="Times New Roman" w:cs="Times New Roman"/>
          <w:szCs w:val="24"/>
        </w:rPr>
        <w:t xml:space="preserve"> που έχω στα χέρια μου; Βασίζεται σε μια άλλη ιστορία; Εγώ δεν γνωρίζω. Πείτε μου εσείς τι θα κάνω και θα το κάνω.</w:t>
      </w:r>
    </w:p>
    <w:p w14:paraId="5544C1E0"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εσείς παραιτείστε της ερώτησης αυτής; Επειδή αναπτύξατε μια άλλη.</w:t>
      </w:r>
    </w:p>
    <w:p w14:paraId="5544C1E1"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ανέπτυξα άλλη ερώτηση, κυρία Πρόεδρε.</w:t>
      </w:r>
    </w:p>
    <w:p w14:paraId="5544C1E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w:t>
      </w:r>
      <w:r>
        <w:rPr>
          <w:rFonts w:eastAsia="Times New Roman" w:cs="Times New Roman"/>
          <w:b/>
          <w:szCs w:val="24"/>
        </w:rPr>
        <w:t xml:space="preserve"> Αλληλεγγύης): </w:t>
      </w:r>
      <w:r>
        <w:rPr>
          <w:rFonts w:eastAsia="Times New Roman" w:cs="Times New Roman"/>
          <w:szCs w:val="24"/>
        </w:rPr>
        <w:t xml:space="preserve">Γιατί, είναι αυτή, κύριε </w:t>
      </w:r>
      <w:proofErr w:type="spellStart"/>
      <w:r>
        <w:rPr>
          <w:rFonts w:eastAsia="Times New Roman" w:cs="Times New Roman"/>
          <w:szCs w:val="24"/>
        </w:rPr>
        <w:t>Κεγκέρογλου</w:t>
      </w:r>
      <w:proofErr w:type="spellEnd"/>
      <w:r>
        <w:rPr>
          <w:rFonts w:eastAsia="Times New Roman" w:cs="Times New Roman"/>
          <w:szCs w:val="24"/>
        </w:rPr>
        <w:t xml:space="preserve">; Να την ξαναδιαβάσω; </w:t>
      </w:r>
    </w:p>
    <w:p w14:paraId="5544C1E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Απαντήστε εσείς και θα απαντήσω κι εγώ στη δευτερολογία μου.</w:t>
      </w:r>
    </w:p>
    <w:p w14:paraId="5544C1E4"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Μι</w:t>
      </w:r>
      <w:r>
        <w:rPr>
          <w:rFonts w:eastAsia="Times New Roman" w:cs="Times New Roman"/>
          <w:szCs w:val="24"/>
        </w:rPr>
        <w:t>σό λεπτό, κυρία Πρόεδρε, πείτε μου τι να κάνω. Διότι βλέπετε ότι εδώ τίθενται θέματα</w:t>
      </w:r>
      <w:r>
        <w:rPr>
          <w:rFonts w:eastAsia="Times New Roman" w:cs="Times New Roman"/>
          <w:szCs w:val="24"/>
        </w:rPr>
        <w:t>,</w:t>
      </w:r>
      <w:r>
        <w:rPr>
          <w:rFonts w:eastAsia="Times New Roman" w:cs="Times New Roman"/>
          <w:szCs w:val="24"/>
        </w:rPr>
        <w:t xml:space="preserve"> τα οποία είναι ίσως δημοφιλή </w:t>
      </w:r>
      <w:r>
        <w:rPr>
          <w:rFonts w:eastAsia="Times New Roman" w:cs="Times New Roman"/>
          <w:szCs w:val="24"/>
        </w:rPr>
        <w:lastRenderedPageBreak/>
        <w:t xml:space="preserve">στα κανάλια, αλλά δεν αφορούν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όπως τουλάχιστον εγώ έχω συνηθίσει να γίνεται.</w:t>
      </w:r>
    </w:p>
    <w:p w14:paraId="5544C1E5"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τα Κέντρα</w:t>
      </w:r>
      <w:r>
        <w:rPr>
          <w:rFonts w:eastAsia="Times New Roman" w:cs="Times New Roman"/>
          <w:szCs w:val="24"/>
        </w:rPr>
        <w:t xml:space="preserve"> Κοινότητας.</w:t>
      </w:r>
    </w:p>
    <w:p w14:paraId="5544C1E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Είθισται στην </w:t>
      </w:r>
      <w:proofErr w:type="spellStart"/>
      <w:r>
        <w:rPr>
          <w:rFonts w:eastAsia="Times New Roman" w:cs="Times New Roman"/>
          <w:szCs w:val="24"/>
        </w:rPr>
        <w:t>πρωτολογία</w:t>
      </w:r>
      <w:proofErr w:type="spellEnd"/>
      <w:r>
        <w:rPr>
          <w:rFonts w:eastAsia="Times New Roman" w:cs="Times New Roman"/>
          <w:szCs w:val="24"/>
        </w:rPr>
        <w:t xml:space="preserve"> του ο Βουλευτής να αναπτύσσει την ερώτηση</w:t>
      </w:r>
      <w:r>
        <w:rPr>
          <w:rFonts w:eastAsia="Times New Roman" w:cs="Times New Roman"/>
          <w:szCs w:val="24"/>
        </w:rPr>
        <w:t>,</w:t>
      </w:r>
      <w:r>
        <w:rPr>
          <w:rFonts w:eastAsia="Times New Roman" w:cs="Times New Roman"/>
          <w:szCs w:val="24"/>
        </w:rPr>
        <w:t xml:space="preserve"> την οποία και κατέθεσε και να μη λέει μια άλλη ερώτηση, όπως για τις δομές </w:t>
      </w:r>
      <w:r>
        <w:rPr>
          <w:rFonts w:eastAsia="Times New Roman" w:cs="Times New Roman"/>
          <w:szCs w:val="24"/>
        </w:rPr>
        <w:t>φτώχειας. Εδώ η ερώτηση είναι για τα Κέντρα Κοινότητας.</w:t>
      </w:r>
    </w:p>
    <w:p w14:paraId="5544C1E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Άλλο πράγμα είναι;</w:t>
      </w:r>
    </w:p>
    <w:p w14:paraId="5544C1E8"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Σε αυτά δεν αναφέρθηκε ο Βουλευτής, για να πω αν έκανα ή δεν έ</w:t>
      </w:r>
      <w:r>
        <w:rPr>
          <w:rFonts w:eastAsia="Times New Roman" w:cs="Times New Roman"/>
          <w:szCs w:val="24"/>
        </w:rPr>
        <w:t>κανα λάθος, αν έδωσα ή όχι ψευδή στοιχεία την περασμένη φορά. Πριν δέκα μέρες ήταν η ίδια ερώτηση. Και επειδή, λοιπόν, υπάρχει κάποιο πρόβλημα, πρέπει</w:t>
      </w:r>
      <w:r>
        <w:rPr>
          <w:rFonts w:eastAsia="Times New Roman" w:cs="Times New Roman"/>
          <w:szCs w:val="24"/>
        </w:rPr>
        <w:t>,</w:t>
      </w:r>
      <w:r>
        <w:rPr>
          <w:rFonts w:eastAsia="Times New Roman" w:cs="Times New Roman"/>
          <w:szCs w:val="24"/>
        </w:rPr>
        <w:t xml:space="preserve"> κυρία Πρόεδρε</w:t>
      </w:r>
      <w:r>
        <w:rPr>
          <w:rFonts w:eastAsia="Times New Roman" w:cs="Times New Roman"/>
          <w:szCs w:val="24"/>
        </w:rPr>
        <w:t>,</w:t>
      </w:r>
      <w:r>
        <w:rPr>
          <w:rFonts w:eastAsia="Times New Roman" w:cs="Times New Roman"/>
          <w:szCs w:val="24"/>
        </w:rPr>
        <w:t xml:space="preserve"> να καταλάβω τι θα κάνω και να είμαι εντός των κοινοβουλευτικών ορίων.</w:t>
      </w:r>
    </w:p>
    <w:p w14:paraId="5544C1E9"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w:t>
      </w:r>
      <w:r>
        <w:rPr>
          <w:rFonts w:eastAsia="Times New Roman" w:cs="Times New Roman"/>
          <w:b/>
          <w:szCs w:val="24"/>
        </w:rPr>
        <w:t>ασία Χριστοδουλοπούλου):</w:t>
      </w:r>
      <w:r>
        <w:rPr>
          <w:rFonts w:eastAsia="Times New Roman" w:cs="Times New Roman"/>
          <w:szCs w:val="24"/>
        </w:rPr>
        <w:t xml:space="preserve"> Εσείς θα πρέπει να απαντήσετε στην επίκαιρη ερώτηση, ανεξαρτήτως αν ο Βουλευτής σήμερα επικαλέστηκε οτιδήποτε άλλο.</w:t>
      </w:r>
    </w:p>
    <w:p w14:paraId="5544C1EA"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Ευχαριστώ, κυρία Πρ</w:t>
      </w:r>
      <w:r>
        <w:rPr>
          <w:rFonts w:eastAsia="Times New Roman" w:cs="Times New Roman"/>
          <w:szCs w:val="24"/>
        </w:rPr>
        <w:t>όεδρε.</w:t>
      </w:r>
    </w:p>
    <w:p w14:paraId="5544C1E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Θα απαντήσω, λοιπόν, στην επίκαιρη ερώτηση του Βουλευτή Ηρακλείου για τα Κέντρα Κοινότητας, διευκρινίζοντας στον ελληνικό λαό κάτι πολύ σημαντικό κατά την άποψή μου. </w:t>
      </w:r>
      <w:r>
        <w:rPr>
          <w:rFonts w:eastAsia="Times New Roman" w:cs="Times New Roman"/>
          <w:szCs w:val="24"/>
        </w:rPr>
        <w:lastRenderedPageBreak/>
        <w:t>Τα Κέντρα Κοινότητας είναι δομή ΕΣΠΑ, δηλαδή χρηματοδοτούνται από την Ευρωπαϊκή Ένω</w:t>
      </w:r>
      <w:r>
        <w:rPr>
          <w:rFonts w:eastAsia="Times New Roman" w:cs="Times New Roman"/>
          <w:szCs w:val="24"/>
        </w:rPr>
        <w:t xml:space="preserve">ση. Σαν τέτοια δομή, οι προηγούμενες κυβερνήσεις, όταν σχεδίαζαν τα αντίστοιχα ΕΣΠΑ -όπως αυτή η Κυβέρνηση που </w:t>
      </w:r>
      <w:proofErr w:type="spellStart"/>
      <w:r>
        <w:rPr>
          <w:rFonts w:eastAsia="Times New Roman" w:cs="Times New Roman"/>
          <w:szCs w:val="24"/>
        </w:rPr>
        <w:t>προϋπήρξε</w:t>
      </w:r>
      <w:proofErr w:type="spellEnd"/>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στην ίδια θέση που ήμουν εγώ- ποτέ δεν σχεδίασαν μια τέτοια δομή για πάνω από εβδομήντα δήμους. Ποτέ. </w:t>
      </w:r>
    </w:p>
    <w:p w14:paraId="5544C1E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Αυτό τι ακριβώς</w:t>
      </w:r>
      <w:r>
        <w:rPr>
          <w:rFonts w:eastAsia="Times New Roman" w:cs="Times New Roman"/>
          <w:szCs w:val="24"/>
        </w:rPr>
        <w:t xml:space="preserve"> σήμαινε για εμάς; Με το δεδομένο ότι το νέο ΕΣΠΑ δεν είναι όπως τα προηγούμενα και ότι τα χρήματα πλέον είναι στους περιφερειάρχες και όχι στην Κυβέρνηση, όπως ήταν το προηγούμενο, έπρεπε να πειστούν δεκατρείς περιφερειάρχες να βάλουν χρήματα από αυτά που</w:t>
      </w:r>
      <w:r>
        <w:rPr>
          <w:rFonts w:eastAsia="Times New Roman" w:cs="Times New Roman"/>
          <w:szCs w:val="24"/>
        </w:rPr>
        <w:t xml:space="preserve"> είχαν, για να κάνουν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Αυτό μας πήρε μεγάλο κόπο. Δύο </w:t>
      </w:r>
      <w:r>
        <w:rPr>
          <w:rFonts w:eastAsia="Times New Roman" w:cs="Times New Roman"/>
          <w:szCs w:val="24"/>
        </w:rPr>
        <w:lastRenderedPageBreak/>
        <w:t>μήνες διαβουλευόμασταν με τους περιφερειάρχες, για να τους πείσουμε ότι αυτό είναι ένα εξαιρετικά σημαντικό εργαλείο για όλη την επικράτεια, για όλα τα προγράμματα φτώχειας, για όλα τα</w:t>
      </w:r>
      <w:r>
        <w:rPr>
          <w:rFonts w:eastAsia="Times New Roman" w:cs="Times New Roman"/>
          <w:szCs w:val="24"/>
        </w:rPr>
        <w:t xml:space="preserve"> προγράμματα του κοινωνικού εισοδήματος αλληλεγγύης που θα κάνουμε σε όλη την Ελλάδα από 1</w:t>
      </w:r>
      <w:r>
        <w:rPr>
          <w:rFonts w:eastAsia="Times New Roman" w:cs="Times New Roman"/>
          <w:szCs w:val="24"/>
          <w:vertAlign w:val="superscript"/>
        </w:rPr>
        <w:t>η</w:t>
      </w:r>
      <w:r>
        <w:rPr>
          <w:rFonts w:eastAsia="Times New Roman" w:cs="Times New Roman"/>
          <w:szCs w:val="24"/>
        </w:rPr>
        <w:t xml:space="preserve"> Ιανουαρίου του 2017. Έπρεπε να πειστούν να τα ιδρύσουν. </w:t>
      </w:r>
    </w:p>
    <w:p w14:paraId="5544C1E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Αποτέλεσμα: οι περισσότεροι πείστηκαν. Δυστυχώς ο κ. </w:t>
      </w:r>
      <w:proofErr w:type="spellStart"/>
      <w:r>
        <w:rPr>
          <w:rFonts w:eastAsia="Times New Roman" w:cs="Times New Roman"/>
          <w:szCs w:val="24"/>
        </w:rPr>
        <w:t>Τατούλης</w:t>
      </w:r>
      <w:proofErr w:type="spellEnd"/>
      <w:r>
        <w:rPr>
          <w:rFonts w:eastAsia="Times New Roman" w:cs="Times New Roman"/>
          <w:szCs w:val="24"/>
        </w:rPr>
        <w:t xml:space="preserve"> της Πελοποννήσου δεν πείστηκε και αντί σε είκ</w:t>
      </w:r>
      <w:r>
        <w:rPr>
          <w:rFonts w:eastAsia="Times New Roman" w:cs="Times New Roman"/>
          <w:szCs w:val="24"/>
        </w:rPr>
        <w:t>οσι έξι δήμους</w:t>
      </w:r>
      <w:r>
        <w:rPr>
          <w:rFonts w:eastAsia="Times New Roman" w:cs="Times New Roman"/>
          <w:szCs w:val="24"/>
        </w:rPr>
        <w:t>,</w:t>
      </w:r>
      <w:r>
        <w:rPr>
          <w:rFonts w:eastAsia="Times New Roman" w:cs="Times New Roman"/>
          <w:szCs w:val="24"/>
        </w:rPr>
        <w:t xml:space="preserve"> που του προτείναμε</w:t>
      </w:r>
      <w:r>
        <w:rPr>
          <w:rFonts w:eastAsia="Times New Roman" w:cs="Times New Roman"/>
          <w:szCs w:val="24"/>
        </w:rPr>
        <w:t>,</w:t>
      </w:r>
      <w:r>
        <w:rPr>
          <w:rFonts w:eastAsia="Times New Roman" w:cs="Times New Roman"/>
          <w:szCs w:val="24"/>
        </w:rPr>
        <w:t xml:space="preserve"> και στους δήμους που είχαν όμορους μικρούς δήμους</w:t>
      </w:r>
      <w:r>
        <w:rPr>
          <w:rFonts w:eastAsia="Times New Roman" w:cs="Times New Roman"/>
          <w:szCs w:val="24"/>
        </w:rPr>
        <w:t>,</w:t>
      </w:r>
      <w:r>
        <w:rPr>
          <w:rFonts w:eastAsia="Times New Roman" w:cs="Times New Roman"/>
          <w:szCs w:val="24"/>
        </w:rPr>
        <w:t xml:space="preserve"> να κάνει είτε κινητές μονάδες, όπως προβλέπεται στον νόμο, ή να μεγαλώσει το προσωπικό του Κέντρου Κοινότητας του μεγαλύτερου δήμου, για να εξυπηρετεί </w:t>
      </w:r>
      <w:r>
        <w:rPr>
          <w:rFonts w:eastAsia="Times New Roman" w:cs="Times New Roman"/>
          <w:szCs w:val="24"/>
        </w:rPr>
        <w:lastRenderedPageBreak/>
        <w:t>και τον μικρότερο,</w:t>
      </w:r>
      <w:r>
        <w:rPr>
          <w:rFonts w:eastAsia="Times New Roman" w:cs="Times New Roman"/>
          <w:szCs w:val="24"/>
        </w:rPr>
        <w:t xml:space="preserve"> όπως υπάρχει στην ΚΥΑ και στον νόμο που ψηφίσαμε, αρνήθηκε να το κάνει και αντί για είκοσι έξι έκανε μόνο πέντε.  </w:t>
      </w:r>
    </w:p>
    <w:p w14:paraId="5544C1EE" w14:textId="77777777" w:rsidR="00C5530F" w:rsidRDefault="00802ED9">
      <w:pPr>
        <w:spacing w:line="600" w:lineRule="auto"/>
        <w:ind w:firstLine="720"/>
        <w:jc w:val="both"/>
        <w:rPr>
          <w:rFonts w:eastAsia="Times New Roman"/>
          <w:szCs w:val="24"/>
        </w:rPr>
      </w:pPr>
      <w:r>
        <w:rPr>
          <w:rFonts w:eastAsia="Times New Roman"/>
          <w:szCs w:val="24"/>
        </w:rPr>
        <w:t xml:space="preserve">Αντίθετα, άλλοι περιφερειάρχες έβαλαν και μικρούς δήμους κάτω των δέκα χιλιάδων. Άρα σήμερα έχουμε και </w:t>
      </w:r>
      <w:r>
        <w:rPr>
          <w:rFonts w:eastAsia="Times New Roman"/>
          <w:szCs w:val="24"/>
        </w:rPr>
        <w:t xml:space="preserve">δεκαοκτώ </w:t>
      </w:r>
      <w:r>
        <w:rPr>
          <w:rFonts w:eastAsia="Times New Roman"/>
          <w:szCs w:val="24"/>
        </w:rPr>
        <w:t xml:space="preserve">μικρότερους δήμους κάτω των </w:t>
      </w:r>
      <w:r>
        <w:rPr>
          <w:rFonts w:eastAsia="Times New Roman"/>
          <w:szCs w:val="24"/>
        </w:rPr>
        <w:t>δέκα χιλιάδων</w:t>
      </w:r>
      <w:r>
        <w:rPr>
          <w:rFonts w:eastAsia="Times New Roman"/>
          <w:szCs w:val="24"/>
        </w:rPr>
        <w:t>,</w:t>
      </w:r>
      <w:r>
        <w:rPr>
          <w:rFonts w:eastAsia="Times New Roman"/>
          <w:szCs w:val="24"/>
        </w:rPr>
        <w:t xml:space="preserve"> όπου θα ιδρυθούν Κέντρα Κοινότητας. </w:t>
      </w:r>
    </w:p>
    <w:p w14:paraId="5544C1EF" w14:textId="77777777" w:rsidR="00C5530F" w:rsidRDefault="00802ED9">
      <w:pPr>
        <w:spacing w:line="600" w:lineRule="auto"/>
        <w:ind w:firstLine="720"/>
        <w:jc w:val="both"/>
        <w:rPr>
          <w:rFonts w:eastAsia="Times New Roman"/>
          <w:szCs w:val="24"/>
        </w:rPr>
      </w:pPr>
      <w:r>
        <w:rPr>
          <w:rFonts w:eastAsia="Times New Roman"/>
          <w:szCs w:val="24"/>
        </w:rPr>
        <w:t>Το λέω αυτό, κυρία Πρόεδρε, διότι η προηγούμενη κυβέρνηση, αλλά και όλες οι κυβερνήσεις της Δεξιάς και κυρίως του ΠΑΣΟΚ, όταν σχεδίαζαν τα ΕΣΠΑ, τα σχεδίαζαν για πολύ λίγους δήμους, το πολύ για το 1/5. Εμ</w:t>
      </w:r>
      <w:r>
        <w:rPr>
          <w:rFonts w:eastAsia="Times New Roman"/>
          <w:szCs w:val="24"/>
        </w:rPr>
        <w:t xml:space="preserve">είς το σχεδιάσαμε και το </w:t>
      </w:r>
      <w:r>
        <w:rPr>
          <w:rFonts w:eastAsia="Times New Roman"/>
          <w:szCs w:val="24"/>
        </w:rPr>
        <w:lastRenderedPageBreak/>
        <w:t xml:space="preserve">υλοποιούμε για πάνω από τα 4/5 και με κάλυψη των μικρών δήμων από τους μεγαλύτερους και με επιθυμία να τα κάνουμε και στα 5/5. Αυτή είναι μεγάλη διαφορά. Ξέρετε γιατί, κυρία Πρόεδρε; Διότι έτσι είχες την ευχέρεια να επιλέγεις τους </w:t>
      </w:r>
      <w:r>
        <w:rPr>
          <w:rFonts w:eastAsia="Times New Roman"/>
          <w:szCs w:val="24"/>
        </w:rPr>
        <w:t xml:space="preserve">δήμους που ήθελες, αυτούς που ήταν κοντά σου πολιτικά. </w:t>
      </w:r>
    </w:p>
    <w:p w14:paraId="5544C1F0" w14:textId="77777777" w:rsidR="00C5530F" w:rsidRDefault="00802ED9">
      <w:pPr>
        <w:spacing w:line="600" w:lineRule="auto"/>
        <w:ind w:firstLine="720"/>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αυτό τον τρόπο επιμένω να λέω ότι κατασπαταλήθηκαν τα χρήματα του ΕΣΠΑ. Δι</w:t>
      </w:r>
      <w:r>
        <w:rPr>
          <w:rFonts w:eastAsia="Times New Roman"/>
          <w:szCs w:val="24"/>
        </w:rPr>
        <w:t>ά</w:t>
      </w:r>
      <w:r>
        <w:rPr>
          <w:rFonts w:eastAsia="Times New Roman"/>
          <w:szCs w:val="24"/>
        </w:rPr>
        <w:t xml:space="preserve"> του λόγου το αληθές, στο προηγούμενο ΕΣΠΑ, </w:t>
      </w:r>
      <w:r>
        <w:rPr>
          <w:rFonts w:eastAsia="Times New Roman"/>
          <w:szCs w:val="24"/>
        </w:rPr>
        <w:t xml:space="preserve">διακόσιοι δύο </w:t>
      </w:r>
      <w:r>
        <w:rPr>
          <w:rFonts w:eastAsia="Times New Roman"/>
          <w:szCs w:val="24"/>
        </w:rPr>
        <w:t xml:space="preserve">δήμοι ωφελήθηκαν από τα προγράμματα ΕΣΠΑ, </w:t>
      </w:r>
      <w:r>
        <w:rPr>
          <w:rFonts w:eastAsia="Times New Roman"/>
          <w:szCs w:val="24"/>
        </w:rPr>
        <w:t xml:space="preserve">διακόσιοι δύο </w:t>
      </w:r>
      <w:r>
        <w:rPr>
          <w:rFonts w:eastAsia="Times New Roman"/>
          <w:szCs w:val="24"/>
        </w:rPr>
        <w:t>δήμοι συ</w:t>
      </w:r>
      <w:r>
        <w:rPr>
          <w:rFonts w:eastAsia="Times New Roman"/>
          <w:szCs w:val="24"/>
        </w:rPr>
        <w:t>νολικά. Ξέρετε πόσοι ήταν οι μικροί; Έξι. Συγκρίνεται τώρα αυτό; Απ’ όλο το ΕΣΠΑ</w:t>
      </w:r>
      <w:r>
        <w:rPr>
          <w:rFonts w:eastAsia="Times New Roman"/>
          <w:szCs w:val="24"/>
        </w:rPr>
        <w:t>,</w:t>
      </w:r>
      <w:r>
        <w:rPr>
          <w:rFonts w:eastAsia="Times New Roman"/>
          <w:szCs w:val="24"/>
        </w:rPr>
        <w:t xml:space="preserve"> το προηγούμενο, </w:t>
      </w:r>
      <w:r>
        <w:rPr>
          <w:rFonts w:eastAsia="Times New Roman"/>
          <w:szCs w:val="24"/>
        </w:rPr>
        <w:t>διακόσιοι δύο</w:t>
      </w:r>
      <w:r>
        <w:rPr>
          <w:rFonts w:eastAsia="Times New Roman"/>
          <w:szCs w:val="24"/>
        </w:rPr>
        <w:t xml:space="preserve"> δήμοι ωφελήθηκαν και μάλιστα πολλοί απ’ αυτούς συνέπιπταν, δηλαδή ο συνολικός αριθμός </w:t>
      </w:r>
      <w:r>
        <w:rPr>
          <w:rFonts w:eastAsia="Times New Roman"/>
          <w:szCs w:val="24"/>
        </w:rPr>
        <w:lastRenderedPageBreak/>
        <w:t xml:space="preserve">είναι μικρότερος. Στον ίδιο δήμο υπήρχαν δύο και τρεις δομές. Καταλαβαίνετε. Εγώ σας λέω, </w:t>
      </w:r>
      <w:r>
        <w:rPr>
          <w:rFonts w:eastAsia="Times New Roman"/>
          <w:szCs w:val="24"/>
        </w:rPr>
        <w:t>διακόσιοι δύο</w:t>
      </w:r>
      <w:r>
        <w:rPr>
          <w:rFonts w:eastAsia="Times New Roman"/>
          <w:szCs w:val="24"/>
        </w:rPr>
        <w:t xml:space="preserve">. Εξ αυτών, </w:t>
      </w:r>
      <w:r>
        <w:rPr>
          <w:rFonts w:eastAsia="Times New Roman"/>
          <w:szCs w:val="24"/>
        </w:rPr>
        <w:t>έξι</w:t>
      </w:r>
      <w:r>
        <w:rPr>
          <w:rFonts w:eastAsia="Times New Roman"/>
          <w:szCs w:val="24"/>
        </w:rPr>
        <w:t xml:space="preserve"> μόνο μικροί υπήρξαν. Άρα ποια η σχέση αυτού με του</w:t>
      </w:r>
      <w:r>
        <w:rPr>
          <w:rFonts w:eastAsia="Times New Roman"/>
          <w:szCs w:val="24"/>
        </w:rPr>
        <w:t xml:space="preserve">ς </w:t>
      </w:r>
      <w:r>
        <w:rPr>
          <w:rFonts w:eastAsia="Times New Roman"/>
          <w:szCs w:val="24"/>
        </w:rPr>
        <w:t xml:space="preserve">διακόσιους πενήντα τέσσερις </w:t>
      </w:r>
      <w:r>
        <w:rPr>
          <w:rFonts w:eastAsia="Times New Roman"/>
          <w:szCs w:val="24"/>
        </w:rPr>
        <w:t>δήμους</w:t>
      </w:r>
      <w:r>
        <w:rPr>
          <w:rFonts w:eastAsia="Times New Roman"/>
          <w:szCs w:val="24"/>
        </w:rPr>
        <w:t>,</w:t>
      </w:r>
      <w:r>
        <w:rPr>
          <w:rFonts w:eastAsia="Times New Roman"/>
          <w:szCs w:val="24"/>
        </w:rPr>
        <w:t xml:space="preserve"> που εμπλέκουμε εμείς</w:t>
      </w:r>
      <w:r>
        <w:rPr>
          <w:rFonts w:eastAsia="Times New Roman"/>
          <w:szCs w:val="24"/>
        </w:rPr>
        <w:t>,</w:t>
      </w:r>
      <w:r>
        <w:rPr>
          <w:rFonts w:eastAsia="Times New Roman"/>
          <w:szCs w:val="24"/>
        </w:rPr>
        <w:t xml:space="preserve"> συν </w:t>
      </w:r>
      <w:r>
        <w:rPr>
          <w:rFonts w:eastAsia="Times New Roman"/>
          <w:szCs w:val="24"/>
        </w:rPr>
        <w:t>δεκαοκτώ</w:t>
      </w:r>
      <w:r>
        <w:rPr>
          <w:rFonts w:eastAsia="Times New Roman"/>
          <w:szCs w:val="24"/>
        </w:rPr>
        <w:t xml:space="preserve"> μικρούς, όταν το σύνολο της χώρας είναι </w:t>
      </w:r>
      <w:r>
        <w:rPr>
          <w:rFonts w:eastAsia="Times New Roman"/>
          <w:szCs w:val="24"/>
        </w:rPr>
        <w:t xml:space="preserve">τριακόσιοι είκοσι πέντε </w:t>
      </w:r>
      <w:r>
        <w:rPr>
          <w:rFonts w:eastAsia="Times New Roman"/>
          <w:szCs w:val="24"/>
        </w:rPr>
        <w:t>δήμοι; Δηλαδή, πόσο πια μπορούμε να κάνουμε σπέκουλα σε αδιάσειστα κριτήρια;</w:t>
      </w:r>
    </w:p>
    <w:p w14:paraId="5544C1F1" w14:textId="77777777" w:rsidR="00C5530F" w:rsidRDefault="00802ED9">
      <w:pPr>
        <w:spacing w:line="600" w:lineRule="auto"/>
        <w:ind w:firstLine="720"/>
        <w:jc w:val="both"/>
        <w:rPr>
          <w:rFonts w:eastAsia="Times New Roman"/>
          <w:szCs w:val="24"/>
        </w:rPr>
      </w:pPr>
      <w:r>
        <w:rPr>
          <w:rFonts w:eastAsia="Times New Roman"/>
          <w:szCs w:val="24"/>
        </w:rPr>
        <w:t>Αυτή είναι η απάντησή μου στη σημερινή επί</w:t>
      </w:r>
      <w:r>
        <w:rPr>
          <w:rFonts w:eastAsia="Times New Roman"/>
          <w:szCs w:val="24"/>
        </w:rPr>
        <w:t>καιρη ερώτηση. Βεβαίως, θα συνεχίσω στη δευτερολογία μου.</w:t>
      </w:r>
    </w:p>
    <w:p w14:paraId="5544C1F2" w14:textId="77777777" w:rsidR="00C5530F" w:rsidRDefault="00802ED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 για τρία λεπτά.</w:t>
      </w:r>
    </w:p>
    <w:p w14:paraId="5544C1F3" w14:textId="77777777" w:rsidR="00C5530F" w:rsidRDefault="00802ED9">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Ευχαριστώ πολύ, κυρία Πρόεδρε.</w:t>
      </w:r>
    </w:p>
    <w:p w14:paraId="5544C1F4" w14:textId="77777777" w:rsidR="00C5530F" w:rsidRDefault="00802ED9">
      <w:pPr>
        <w:spacing w:line="600" w:lineRule="auto"/>
        <w:ind w:firstLine="720"/>
        <w:jc w:val="both"/>
        <w:rPr>
          <w:rFonts w:eastAsia="Times New Roman"/>
          <w:szCs w:val="24"/>
        </w:rPr>
      </w:pPr>
      <w:r>
        <w:rPr>
          <w:rFonts w:eastAsia="Times New Roman"/>
          <w:szCs w:val="24"/>
        </w:rPr>
        <w:t>Τα Κέντρα Κοινότητας, όπως έχουν νομοθετηθεί απ’ α</w:t>
      </w:r>
      <w:r>
        <w:rPr>
          <w:rFonts w:eastAsia="Times New Roman"/>
          <w:szCs w:val="24"/>
        </w:rPr>
        <w:t>υτή τη Βουλή, τα οποία ασφαλώς ως διάταξη τα ψηφίσαμε και συμφωνήσαμε στην αναγκαιότητά τους, παρ</w:t>
      </w:r>
      <w:r>
        <w:rPr>
          <w:rFonts w:eastAsia="Times New Roman"/>
          <w:szCs w:val="24"/>
        </w:rPr>
        <w:t xml:space="preserve">’ </w:t>
      </w:r>
      <w:r>
        <w:rPr>
          <w:rFonts w:eastAsia="Times New Roman"/>
          <w:szCs w:val="24"/>
        </w:rPr>
        <w:t>ότι θα μπορούσε να είναι πιο ολοκληρωμένη η παρέμβαση, προβλέπεται να χρηματοδοτούνται από ευρωπαϊκούς, εθνικούς, αλλά και ιδιωτικούς πόρους. Τα Κέντρα Κοινό</w:t>
      </w:r>
      <w:r>
        <w:rPr>
          <w:rFonts w:eastAsia="Times New Roman"/>
          <w:szCs w:val="24"/>
        </w:rPr>
        <w:t>τητας νομοθετούνται πλέον και οφείλει η πολιτεία, λόγω του αντικειμένου, να ξεφύγει από το πιλοτικό που λειτουργούσε πιθανόν τα προηγούμενα χρόνια για τις μεγάλες πόλεις, γιατί</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οι δομές αντιμετώπισης </w:t>
      </w:r>
      <w:r>
        <w:rPr>
          <w:rFonts w:eastAsia="Times New Roman"/>
          <w:szCs w:val="24"/>
        </w:rPr>
        <w:lastRenderedPageBreak/>
        <w:t>της φτώχειας λειτουργούσαν στις μεγάλες</w:t>
      </w:r>
      <w:r>
        <w:rPr>
          <w:rFonts w:eastAsia="Times New Roman"/>
          <w:szCs w:val="24"/>
        </w:rPr>
        <w:t xml:space="preserve"> πόλεις</w:t>
      </w:r>
      <w:r>
        <w:rPr>
          <w:rFonts w:eastAsia="Times New Roman"/>
          <w:szCs w:val="24"/>
        </w:rPr>
        <w:t>,</w:t>
      </w:r>
      <w:r>
        <w:rPr>
          <w:rFonts w:eastAsia="Times New Roman"/>
          <w:szCs w:val="24"/>
        </w:rPr>
        <w:t xml:space="preserve"> όπου υπήρχε παλιότερα έντονο το πρόβλημα. Το πρόβλημα υπάρχει τώρα σ’ όλη τη χώρα, δεν υπάρχει μόνο στις μεγάλες πόλεις. </w:t>
      </w:r>
    </w:p>
    <w:p w14:paraId="5544C1F5" w14:textId="77777777" w:rsidR="00C5530F" w:rsidRDefault="00802ED9">
      <w:pPr>
        <w:spacing w:line="600" w:lineRule="auto"/>
        <w:ind w:firstLine="720"/>
        <w:jc w:val="both"/>
        <w:rPr>
          <w:rFonts w:eastAsia="Times New Roman"/>
          <w:szCs w:val="24"/>
        </w:rPr>
      </w:pPr>
      <w:r>
        <w:rPr>
          <w:rFonts w:eastAsia="Times New Roman"/>
          <w:szCs w:val="24"/>
        </w:rPr>
        <w:t>Έτσι, λοιπόν, το καθολικό πρόγραμμα, όπως έχει νομοθετηθεί, οφείλει η Κυβέρνηση να το διασφαλίσει για όλους τους δήμους. Αυτο</w:t>
      </w:r>
      <w:r>
        <w:rPr>
          <w:rFonts w:eastAsia="Times New Roman"/>
          <w:szCs w:val="24"/>
        </w:rPr>
        <w:t>ί που θα ενταχθούν στα ΠΕΠ, που για πρώτη φορά γίνεται αποκέντρωση πόρων οκτακοσίων εκατομμυρίων στις περιφέρειες, θα χρηματοδοτηθούν από τα ΠΕΠ. Όσοι δήμοι δεν χρηματοδοτηθούν από τα ΠΕΠ, οφείλουν να χρηματοδοτηθούν από κεντρικούς πόρους είτε του ΕΚΤ είτε</w:t>
      </w:r>
      <w:r>
        <w:rPr>
          <w:rFonts w:eastAsia="Times New Roman"/>
          <w:szCs w:val="24"/>
        </w:rPr>
        <w:t xml:space="preserve"> του προϋπολογισμού. Αυτό σημαίνει καθολική εφαρμογή, γιατί μπορεί πράγματι να θέλετε να το συνδέσετε μετά τη μεταμέλειά σας </w:t>
      </w:r>
      <w:r>
        <w:rPr>
          <w:rFonts w:eastAsia="Times New Roman"/>
          <w:szCs w:val="24"/>
        </w:rPr>
        <w:lastRenderedPageBreak/>
        <w:t>ότι είναι αναγκαίο το εγγυημένο κοινωνικό εισόδημα, όπως και να του αλλάξετε όνομα. Διότι</w:t>
      </w:r>
      <w:r>
        <w:rPr>
          <w:rFonts w:eastAsia="Times New Roman"/>
          <w:szCs w:val="24"/>
        </w:rPr>
        <w:t>,</w:t>
      </w:r>
      <w:r>
        <w:rPr>
          <w:rFonts w:eastAsia="Times New Roman"/>
          <w:szCs w:val="24"/>
        </w:rPr>
        <w:t xml:space="preserve"> μόλις ήλθατε</w:t>
      </w:r>
      <w:r>
        <w:rPr>
          <w:rFonts w:eastAsia="Times New Roman"/>
          <w:szCs w:val="24"/>
        </w:rPr>
        <w:t>,</w:t>
      </w:r>
      <w:r>
        <w:rPr>
          <w:rFonts w:eastAsia="Times New Roman"/>
          <w:szCs w:val="24"/>
        </w:rPr>
        <w:t xml:space="preserve"> είπατε «εμείς είμαστε αντί</w:t>
      </w:r>
      <w:r>
        <w:rPr>
          <w:rFonts w:eastAsia="Times New Roman"/>
          <w:szCs w:val="24"/>
        </w:rPr>
        <w:t>θετοι μ’ αυτή την πολιτική». Τελικά το χωνέψατε και έρχεστε και λέτε ότι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θα εφαρμοστεί σ’ όλη την Ελλάδα, με ενάμιση χρόνο καθυστέρηση. Δεν έχει σημασία, όμως. Αφού θα εφαρμοστεί για όλη την Ελλάδα, οφείλουν και οι δομές να υπάρχουν σ’ όλη την</w:t>
      </w:r>
      <w:r>
        <w:rPr>
          <w:rFonts w:eastAsia="Times New Roman"/>
          <w:szCs w:val="24"/>
        </w:rPr>
        <w:t xml:space="preserve"> Ελλάδα για τη στήριξή τους και οι δομές αυτές είναι τα Κέντρα Κοινότητας, σύμφωνα με το</w:t>
      </w:r>
      <w:r>
        <w:rPr>
          <w:rFonts w:eastAsia="Times New Roman"/>
          <w:szCs w:val="24"/>
        </w:rPr>
        <w:t>ν</w:t>
      </w:r>
      <w:r>
        <w:rPr>
          <w:rFonts w:eastAsia="Times New Roman"/>
          <w:szCs w:val="24"/>
        </w:rPr>
        <w:t xml:space="preserve"> νόμο.</w:t>
      </w:r>
    </w:p>
    <w:p w14:paraId="5544C1F6" w14:textId="77777777" w:rsidR="00C5530F" w:rsidRDefault="00802ED9">
      <w:pPr>
        <w:spacing w:line="600" w:lineRule="auto"/>
        <w:ind w:firstLine="720"/>
        <w:jc w:val="both"/>
        <w:rPr>
          <w:rFonts w:eastAsia="Times New Roman"/>
          <w:szCs w:val="24"/>
        </w:rPr>
      </w:pPr>
      <w:r>
        <w:rPr>
          <w:rFonts w:eastAsia="Times New Roman"/>
          <w:szCs w:val="24"/>
        </w:rPr>
        <w:t>Έχετε βγάλει μια ΚΥΑ</w:t>
      </w:r>
      <w:r>
        <w:rPr>
          <w:rFonts w:eastAsia="Times New Roman"/>
          <w:szCs w:val="24"/>
        </w:rPr>
        <w:t>,</w:t>
      </w:r>
      <w:r>
        <w:rPr>
          <w:rFonts w:eastAsia="Times New Roman"/>
          <w:szCs w:val="24"/>
        </w:rPr>
        <w:t xml:space="preserve"> η οποία είναι παρά τον νόμο. Για παράδειγμα, ο νόμος αναφέρει ότι δικαιούχοι είναι οι δήμοι, Οργανισμοί Τοπικής Αυτοδιοίκησης πρώτου βαθμού είναι οι δήμοι, </w:t>
      </w:r>
      <w:r>
        <w:rPr>
          <w:rFonts w:eastAsia="Times New Roman"/>
          <w:szCs w:val="24"/>
        </w:rPr>
        <w:lastRenderedPageBreak/>
        <w:t>ενώ στην ΚΥΑ που βγάλατε, βάλατε και τα νομικά πρόσωπα των δήμων και δημοτικά νομικά πρόσωπα δημοσί</w:t>
      </w:r>
      <w:r>
        <w:rPr>
          <w:rFonts w:eastAsia="Times New Roman"/>
          <w:szCs w:val="24"/>
        </w:rPr>
        <w:t>ου δικαίου και τις κοινωφελείς επιχειρήσεις.</w:t>
      </w:r>
    </w:p>
    <w:p w14:paraId="5544C1F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Δεν διαφωνώ με αυτό, αλλά ο νόμος χρειάζεται τροποποίηση, διότι δεν θα πληρώνονται πάλι –μη γελάτε- και θα λέτε ότι χρειάζεται να κάνουμε μια νομοθετική ρύθμιση για να πιέσουμε τον Επίτροπο να πληρώσει. Αφού δεν</w:t>
      </w:r>
      <w:r>
        <w:rPr>
          <w:rFonts w:eastAsia="Times New Roman" w:cs="Times New Roman"/>
          <w:szCs w:val="24"/>
        </w:rPr>
        <w:t xml:space="preserve"> νομοθετείτε καλώς και δεν βγάζετε υπουργικές αποφάσεις σύμφωνα με τους νόμους! </w:t>
      </w:r>
    </w:p>
    <w:p w14:paraId="5544C1F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Εκτός, λοιπόν, αυτών έρχεστε με μια επιστολή κοινή με τον κ. </w:t>
      </w:r>
      <w:proofErr w:type="spellStart"/>
      <w:r>
        <w:rPr>
          <w:rFonts w:eastAsia="Times New Roman" w:cs="Times New Roman"/>
          <w:szCs w:val="24"/>
        </w:rPr>
        <w:t>Χαρίτση</w:t>
      </w:r>
      <w:proofErr w:type="spellEnd"/>
      <w:r>
        <w:rPr>
          <w:rFonts w:eastAsia="Times New Roman" w:cs="Times New Roman"/>
          <w:szCs w:val="24"/>
        </w:rPr>
        <w:t xml:space="preserve"> προς τον Πρόεδρο της ΚΕΔΕ</w:t>
      </w:r>
      <w:r>
        <w:rPr>
          <w:rFonts w:eastAsia="Times New Roman" w:cs="Times New Roman"/>
          <w:szCs w:val="24"/>
        </w:rPr>
        <w:t>,</w:t>
      </w:r>
      <w:r>
        <w:rPr>
          <w:rFonts w:eastAsia="Times New Roman" w:cs="Times New Roman"/>
          <w:szCs w:val="24"/>
        </w:rPr>
        <w:t xml:space="preserve"> τον κ. Πατούλη -την οποία θα καταθέσω στα Πρακτικά- και μιλάτε για διακόσια </w:t>
      </w:r>
      <w:r>
        <w:rPr>
          <w:rFonts w:eastAsia="Times New Roman" w:cs="Times New Roman"/>
          <w:szCs w:val="24"/>
        </w:rPr>
        <w:lastRenderedPageBreak/>
        <w:t>πεν</w:t>
      </w:r>
      <w:r>
        <w:rPr>
          <w:rFonts w:eastAsia="Times New Roman" w:cs="Times New Roman"/>
          <w:szCs w:val="24"/>
        </w:rPr>
        <w:t>ήντα Κέντρα Κοινότητας. Έρχεστε σε συνέντευξη Τύπου</w:t>
      </w:r>
      <w:r>
        <w:rPr>
          <w:rFonts w:eastAsia="Times New Roman" w:cs="Times New Roman"/>
          <w:szCs w:val="24"/>
        </w:rPr>
        <w:t>,</w:t>
      </w:r>
      <w:r>
        <w:rPr>
          <w:rFonts w:eastAsia="Times New Roman" w:cs="Times New Roman"/>
          <w:szCs w:val="24"/>
        </w:rPr>
        <w:t xml:space="preserve"> την οποία δώσατε μαζί με τον κ. </w:t>
      </w:r>
      <w:proofErr w:type="spellStart"/>
      <w:r>
        <w:rPr>
          <w:rFonts w:eastAsia="Times New Roman" w:cs="Times New Roman"/>
          <w:szCs w:val="24"/>
        </w:rPr>
        <w:t>Χαρίτση</w:t>
      </w:r>
      <w:proofErr w:type="spellEnd"/>
      <w:r>
        <w:rPr>
          <w:rFonts w:eastAsia="Times New Roman" w:cs="Times New Roman"/>
          <w:szCs w:val="24"/>
        </w:rPr>
        <w:t xml:space="preserve"> και λέτε το ίδιο, στη Γενική Συνέλευση της ΠΕΔΑ αναφέρετε το ίδιο -θα τα καταθέσω στα Πρακτικά- και μετά μου λέτε ότι για όλους τους δήμους τα προβλέψατε. </w:t>
      </w:r>
    </w:p>
    <w:p w14:paraId="5544C1F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Δυστυχώ</w:t>
      </w:r>
      <w:r>
        <w:rPr>
          <w:rFonts w:eastAsia="Times New Roman" w:cs="Times New Roman"/>
          <w:szCs w:val="24"/>
        </w:rPr>
        <w:t xml:space="preserve">ς, τον περιορισμένο αριθμό τον εγκαινιάσατε εσείς με την επιστολή σας στις 16 Ιανουαρίου αναφερόμενη σε δεκαπέντε Κέντρα Κοινότητας. Εάν έχετε αλλάξει άποψη –αυτό σας ρωτάμε- οφείλετε να πείτε ότι όσα Κέντρα Κοινότητας, όσοι δήμοι δεν ενταχθούν στα ΠΕΠ θα </w:t>
      </w:r>
      <w:r>
        <w:rPr>
          <w:rFonts w:eastAsia="Times New Roman" w:cs="Times New Roman"/>
          <w:szCs w:val="24"/>
        </w:rPr>
        <w:t xml:space="preserve">χρηματοδοτηθούν από το κέντρο. Και επιτέλους λάβετε υπ’ </w:t>
      </w:r>
      <w:proofErr w:type="spellStart"/>
      <w:r>
        <w:rPr>
          <w:rFonts w:eastAsia="Times New Roman" w:cs="Times New Roman"/>
          <w:szCs w:val="24"/>
        </w:rPr>
        <w:t>όψιν</w:t>
      </w:r>
      <w:proofErr w:type="spellEnd"/>
      <w:r>
        <w:rPr>
          <w:rFonts w:eastAsia="Times New Roman" w:cs="Times New Roman"/>
          <w:szCs w:val="24"/>
        </w:rPr>
        <w:t xml:space="preserve"> σας το Σύνταγμα. Ειδικά για τους νησιωτικούς και τους ορεινούς δήμους, που τυχαίνει </w:t>
      </w:r>
      <w:r>
        <w:rPr>
          <w:rFonts w:eastAsia="Times New Roman" w:cs="Times New Roman"/>
          <w:szCs w:val="24"/>
        </w:rPr>
        <w:lastRenderedPageBreak/>
        <w:t xml:space="preserve">να είναι και οι δήμοι κάτω των δέκα χιλιάδων, υπάρχει </w:t>
      </w:r>
      <w:proofErr w:type="spellStart"/>
      <w:r>
        <w:rPr>
          <w:rFonts w:eastAsia="Times New Roman" w:cs="Times New Roman"/>
          <w:szCs w:val="24"/>
        </w:rPr>
        <w:t>υποχρεωτικότητα</w:t>
      </w:r>
      <w:proofErr w:type="spellEnd"/>
      <w:r>
        <w:rPr>
          <w:rFonts w:eastAsia="Times New Roman" w:cs="Times New Roman"/>
          <w:szCs w:val="24"/>
        </w:rPr>
        <w:t xml:space="preserve"> από το Σύνταγμα, –δεν είναι εξαίρεση- θετ</w:t>
      </w:r>
      <w:r>
        <w:rPr>
          <w:rFonts w:eastAsia="Times New Roman" w:cs="Times New Roman"/>
          <w:szCs w:val="24"/>
        </w:rPr>
        <w:t xml:space="preserve">ική εξαίρεση, υποχρεωτικά να ιδρυθούν σε αυτούς. Αυτή είναι η επιταγή του άρθρου 101 του Συντάγματος. Πρέπει να το καταλάβουμε αυτό. Άλλο είναι ένα επιμέρους πιλοτικό πρόγραμμα και άλλο ένα καθολικό πρόγραμμα. </w:t>
      </w:r>
    </w:p>
    <w:p w14:paraId="5544C1FA" w14:textId="77777777" w:rsidR="00C5530F" w:rsidRDefault="00802ED9">
      <w:pPr>
        <w:spacing w:line="600" w:lineRule="auto"/>
        <w:ind w:firstLine="720"/>
        <w:jc w:val="both"/>
        <w:rPr>
          <w:rFonts w:eastAsia="Times New Roman" w:cs="Times New Roman"/>
          <w:szCs w:val="24"/>
        </w:rPr>
      </w:pPr>
      <w:r w:rsidRPr="006C7D9A">
        <w:rPr>
          <w:rFonts w:eastAsia="Times New Roman" w:cs="Times New Roman"/>
          <w:szCs w:val="24"/>
        </w:rPr>
        <w:t xml:space="preserve">Για να ολοκληρώσω, επειδή </w:t>
      </w:r>
      <w:r>
        <w:rPr>
          <w:rFonts w:eastAsia="Times New Roman" w:cs="Times New Roman"/>
          <w:szCs w:val="24"/>
        </w:rPr>
        <w:t>έχετε δεσμευτεί ότι</w:t>
      </w:r>
      <w:r>
        <w:rPr>
          <w:rFonts w:eastAsia="Times New Roman" w:cs="Times New Roman"/>
          <w:szCs w:val="24"/>
        </w:rPr>
        <w:t xml:space="preserve"> από τους εννιακόσιους περίπου εργαζόμενους που έχουν μείνει από τους χίλιους εκατό –μπορεί να είναι και λιγότεροι τώρα- στις δομές φτώχειας θα ενταχθούν ορισμένοι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και οι άλλοι στις υπόλοιπες δομές, οφείλετε –και ας μη</w:t>
      </w:r>
      <w:r>
        <w:rPr>
          <w:rFonts w:eastAsia="Times New Roman" w:cs="Times New Roman"/>
          <w:szCs w:val="24"/>
        </w:rPr>
        <w:t xml:space="preserve"> μου </w:t>
      </w:r>
      <w:r>
        <w:rPr>
          <w:rFonts w:eastAsia="Times New Roman" w:cs="Times New Roman"/>
          <w:szCs w:val="24"/>
        </w:rPr>
        <w:lastRenderedPageBreak/>
        <w:t xml:space="preserve">απαντήσετε σήμερα- να εξετάσετε τη διασφάλιση αυτής της εργασιακής συνέχειας των ανθρώπων. Αυτό κάνει και ο </w:t>
      </w:r>
      <w:r>
        <w:rPr>
          <w:rFonts w:eastAsia="Times New Roman" w:cs="Times New Roman"/>
          <w:szCs w:val="24"/>
        </w:rPr>
        <w:t>ο</w:t>
      </w:r>
      <w:r>
        <w:rPr>
          <w:rFonts w:eastAsia="Times New Roman" w:cs="Times New Roman"/>
          <w:szCs w:val="24"/>
        </w:rPr>
        <w:t xml:space="preserve">δηγός, τον οποίο θα καταθέσω επίσης στα Πρακτικά, διότι είναι καινούργια εξέλιξη για το θέμα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οινότητας που συζητάμε και βγήκε στι</w:t>
      </w:r>
      <w:r>
        <w:rPr>
          <w:rFonts w:eastAsia="Times New Roman" w:cs="Times New Roman"/>
          <w:szCs w:val="24"/>
        </w:rPr>
        <w:t>ς 28 Απριλίου. Λέει ότι για τ</w:t>
      </w:r>
      <w:r>
        <w:rPr>
          <w:rFonts w:eastAsia="Times New Roman" w:cs="Times New Roman"/>
          <w:szCs w:val="24"/>
        </w:rPr>
        <w:t>ους</w:t>
      </w:r>
      <w:r>
        <w:rPr>
          <w:rFonts w:eastAsia="Times New Roman" w:cs="Times New Roman"/>
          <w:szCs w:val="24"/>
        </w:rPr>
        <w:t xml:space="preserve"> </w:t>
      </w:r>
      <w:proofErr w:type="spellStart"/>
      <w:r>
        <w:rPr>
          <w:rFonts w:eastAsia="Times New Roman" w:cs="Times New Roman"/>
          <w:szCs w:val="24"/>
        </w:rPr>
        <w:t>Ρομά</w:t>
      </w:r>
      <w:proofErr w:type="spellEnd"/>
      <w:r>
        <w:rPr>
          <w:rFonts w:eastAsia="Times New Roman" w:cs="Times New Roman"/>
          <w:szCs w:val="24"/>
        </w:rPr>
        <w:t xml:space="preserve"> μεταφέρονται και εντάσσονται και οι λειτουργίες και το προσωπικό, για τους μετανάστες εντάσσονται και οι λειτουργίες και το προσωπικό -και καλώς. Να πείτε, λοιπόν, και για τις δομές φτώχειας ότι εντάσσονται οι λειτουργ</w:t>
      </w:r>
      <w:r>
        <w:rPr>
          <w:rFonts w:eastAsia="Times New Roman" w:cs="Times New Roman"/>
          <w:szCs w:val="24"/>
        </w:rPr>
        <w:t xml:space="preserve">ίες και το προσωπικό ή εν πάση </w:t>
      </w:r>
      <w:proofErr w:type="spellStart"/>
      <w:r>
        <w:rPr>
          <w:rFonts w:eastAsia="Times New Roman" w:cs="Times New Roman"/>
          <w:szCs w:val="24"/>
        </w:rPr>
        <w:t>περιπτώσει</w:t>
      </w:r>
      <w:proofErr w:type="spellEnd"/>
      <w:r>
        <w:rPr>
          <w:rFonts w:eastAsia="Times New Roman" w:cs="Times New Roman"/>
          <w:szCs w:val="24"/>
        </w:rPr>
        <w:t xml:space="preserve"> ότι </w:t>
      </w:r>
      <w:proofErr w:type="spellStart"/>
      <w:r>
        <w:rPr>
          <w:rFonts w:eastAsia="Times New Roman" w:cs="Times New Roman"/>
          <w:szCs w:val="24"/>
        </w:rPr>
        <w:t>μοριοδοτείται</w:t>
      </w:r>
      <w:proofErr w:type="spellEnd"/>
      <w:r>
        <w:rPr>
          <w:rFonts w:eastAsia="Times New Roman" w:cs="Times New Roman"/>
          <w:szCs w:val="24"/>
        </w:rPr>
        <w:t>, όπως έχετε δεσμευτεί. Όμως προσέξτε</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μοριοδότηση</w:t>
      </w:r>
      <w:proofErr w:type="spellEnd"/>
      <w:r>
        <w:rPr>
          <w:rFonts w:eastAsia="Times New Roman" w:cs="Times New Roman"/>
          <w:szCs w:val="24"/>
        </w:rPr>
        <w:t xml:space="preserve"> χρειάζεται ειδική νομοθετική ρύθμιση, την οποία πρέπει να φέρετε στη Βουλή. </w:t>
      </w:r>
    </w:p>
    <w:p w14:paraId="5544C1F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Καταθέτω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στα Πρακτικά και τον </w:t>
      </w:r>
      <w:r>
        <w:rPr>
          <w:rFonts w:eastAsia="Times New Roman" w:cs="Times New Roman"/>
          <w:szCs w:val="24"/>
        </w:rPr>
        <w:t>ο</w:t>
      </w:r>
      <w:r>
        <w:rPr>
          <w:rFonts w:eastAsia="Times New Roman" w:cs="Times New Roman"/>
          <w:szCs w:val="24"/>
        </w:rPr>
        <w:t>δηγό, ο οποίος δεν αναφέρει</w:t>
      </w:r>
      <w:r>
        <w:rPr>
          <w:rFonts w:eastAsia="Times New Roman" w:cs="Times New Roman"/>
          <w:szCs w:val="24"/>
        </w:rPr>
        <w:t xml:space="preserve"> πολλές από τις δομές που λειτουργούν σήμερα,... </w:t>
      </w:r>
    </w:p>
    <w:p w14:paraId="5544C1FC"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ολοκληρώστε. </w:t>
      </w:r>
    </w:p>
    <w:p w14:paraId="5544C1FD"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…για να τον δείτε, εάν δεν τον έχετε δει,…</w:t>
      </w:r>
    </w:p>
    <w:p w14:paraId="5544C1F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w:t>
      </w:r>
      <w:r>
        <w:rPr>
          <w:rFonts w:eastAsia="Times New Roman" w:cs="Times New Roman"/>
          <w:b/>
          <w:szCs w:val="24"/>
        </w:rPr>
        <w:t xml:space="preserve">σης και Κοινωνικής Αλληλεγγύης): </w:t>
      </w:r>
      <w:r>
        <w:rPr>
          <w:rFonts w:eastAsia="Times New Roman" w:cs="Times New Roman"/>
          <w:szCs w:val="24"/>
        </w:rPr>
        <w:t xml:space="preserve">Εδώ πραγματικά γελάνε! </w:t>
      </w:r>
    </w:p>
    <w:p w14:paraId="5544C1FF"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Γελάτε, γελάτε! </w:t>
      </w:r>
    </w:p>
    <w:p w14:paraId="5544C200"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Ολοκληρώστε, κύριε </w:t>
      </w:r>
      <w:proofErr w:type="spellStart"/>
      <w:r>
        <w:rPr>
          <w:rFonts w:eastAsia="Times New Roman" w:cs="Times New Roman"/>
          <w:szCs w:val="24"/>
        </w:rPr>
        <w:t>Κεγκέρογλου</w:t>
      </w:r>
      <w:proofErr w:type="spellEnd"/>
      <w:r>
        <w:rPr>
          <w:rFonts w:eastAsia="Times New Roman" w:cs="Times New Roman"/>
          <w:szCs w:val="24"/>
        </w:rPr>
        <w:t>. Είχατε πει ότι θα καλύψετε και τον χρόνο της δευτερολογίας σας και έχετε φτάσει στα</w:t>
      </w:r>
      <w:r>
        <w:rPr>
          <w:rFonts w:eastAsia="Times New Roman" w:cs="Times New Roman"/>
          <w:szCs w:val="24"/>
        </w:rPr>
        <w:t xml:space="preserve"> έξι λεπτά. </w:t>
      </w:r>
    </w:p>
    <w:p w14:paraId="5544C201"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Ξέρετε, όπως γελάτε εσείς τώρα</w:t>
      </w:r>
      <w:r>
        <w:rPr>
          <w:rFonts w:eastAsia="Times New Roman" w:cs="Times New Roman"/>
          <w:szCs w:val="24"/>
        </w:rPr>
        <w:t>,</w:t>
      </w:r>
      <w:r>
        <w:rPr>
          <w:rFonts w:eastAsia="Times New Roman" w:cs="Times New Roman"/>
          <w:szCs w:val="24"/>
        </w:rPr>
        <w:t xml:space="preserve"> μπορεί να γελάνε πολλοί άλλοι. Αλλά κάποιοι θα κλαίνε.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παρακαλώ συναισθανθείτε αυτά τα οποία έχετε ως υποχρέωση και ως ευθύνη απέναντι στους εννιακόσιους εργαζόμενους σε αυτές τις</w:t>
      </w:r>
      <w:r>
        <w:rPr>
          <w:rFonts w:eastAsia="Times New Roman" w:cs="Times New Roman"/>
          <w:szCs w:val="24"/>
        </w:rPr>
        <w:t xml:space="preserve"> δομές.</w:t>
      </w:r>
    </w:p>
    <w:p w14:paraId="5544C20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5544C20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Πρέπει να αναλάβετε την ευθύνη και να διασφαλίσετε την εργασιακή συνέχεια αυτών των ανθρώπων. </w:t>
      </w:r>
    </w:p>
    <w:p w14:paraId="5544C20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44C205" w14:textId="77777777" w:rsidR="00C5530F" w:rsidRDefault="00802ED9">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Κεγ</w:t>
      </w:r>
      <w:r>
        <w:rPr>
          <w:rFonts w:eastAsia="Times New Roman" w:cs="Times New Roman"/>
          <w:szCs w:val="24"/>
        </w:rPr>
        <w:t>κέρογλου</w:t>
      </w:r>
      <w:proofErr w:type="spellEnd"/>
      <w:r>
        <w:rPr>
          <w:rFonts w:eastAsia="Times New Roman" w:cs="Times New Roman"/>
          <w:szCs w:val="24"/>
        </w:rPr>
        <w:t xml:space="preserve"> </w:t>
      </w:r>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44C206"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η κυρία Υπουργός. </w:t>
      </w:r>
    </w:p>
    <w:p w14:paraId="5544C20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πράγματι όταν είπα «εδώ γελάνε» στην παρατήρησή σας εάν έχω δει τον </w:t>
      </w:r>
      <w:r>
        <w:rPr>
          <w:rFonts w:eastAsia="Times New Roman" w:cs="Times New Roman"/>
          <w:szCs w:val="24"/>
        </w:rPr>
        <w:t>ο</w:t>
      </w:r>
      <w:r>
        <w:rPr>
          <w:rFonts w:eastAsia="Times New Roman" w:cs="Times New Roman"/>
          <w:szCs w:val="24"/>
        </w:rPr>
        <w:t xml:space="preserve">δηγό. Εγώ σας δικαιολογώ </w:t>
      </w:r>
      <w:r>
        <w:rPr>
          <w:rFonts w:eastAsia="Times New Roman" w:cs="Times New Roman"/>
          <w:szCs w:val="24"/>
        </w:rPr>
        <w:t>πως</w:t>
      </w:r>
      <w:r>
        <w:rPr>
          <w:rFonts w:eastAsia="Times New Roman" w:cs="Times New Roman"/>
          <w:szCs w:val="24"/>
        </w:rPr>
        <w:t xml:space="preserve"> σας φαίνεται περίεργο το ότι</w:t>
      </w:r>
      <w:r>
        <w:rPr>
          <w:rFonts w:eastAsia="Times New Roman" w:cs="Times New Roman"/>
          <w:szCs w:val="24"/>
        </w:rPr>
        <w:t xml:space="preserve"> Υπουργός δουλεύει και με την ΕΥΣΕΚΤ όλον αυτόν τον καιρό αλλά και με όλο το πολιτικό επιτελείο του και με όλο το Υπουργείο για να δημιουργηθεί αυτός ο </w:t>
      </w:r>
      <w:r>
        <w:rPr>
          <w:rFonts w:eastAsia="Times New Roman" w:cs="Times New Roman"/>
          <w:szCs w:val="24"/>
        </w:rPr>
        <w:t>ο</w:t>
      </w:r>
      <w:r>
        <w:rPr>
          <w:rFonts w:eastAsia="Times New Roman" w:cs="Times New Roman"/>
          <w:szCs w:val="24"/>
        </w:rPr>
        <w:t xml:space="preserve">δηγός. Ξέρω κάθε λέξη του </w:t>
      </w:r>
      <w:r>
        <w:rPr>
          <w:rFonts w:eastAsia="Times New Roman" w:cs="Times New Roman"/>
          <w:szCs w:val="24"/>
        </w:rPr>
        <w:t>ο</w:t>
      </w:r>
      <w:r>
        <w:rPr>
          <w:rFonts w:eastAsia="Times New Roman" w:cs="Times New Roman"/>
          <w:szCs w:val="24"/>
        </w:rPr>
        <w:t xml:space="preserve">δηγού, κύριε </w:t>
      </w:r>
      <w:proofErr w:type="spellStart"/>
      <w:r>
        <w:rPr>
          <w:rFonts w:eastAsia="Times New Roman" w:cs="Times New Roman"/>
          <w:szCs w:val="24"/>
        </w:rPr>
        <w:t>Κεγκέρογλου</w:t>
      </w:r>
      <w:proofErr w:type="spellEnd"/>
      <w:r>
        <w:rPr>
          <w:rFonts w:eastAsia="Times New Roman" w:cs="Times New Roman"/>
          <w:szCs w:val="24"/>
        </w:rPr>
        <w:t>, γιατί έχει γραφτεί από τα δικά μας χεράκια. Με αυτ</w:t>
      </w:r>
      <w:r>
        <w:rPr>
          <w:rFonts w:eastAsia="Times New Roman" w:cs="Times New Roman"/>
          <w:szCs w:val="24"/>
        </w:rPr>
        <w:t xml:space="preserve">ήν την έννοια συγχωρήστε μου αυτή τη φράση «εδώ γελάνε». </w:t>
      </w:r>
    </w:p>
    <w:p w14:paraId="5544C20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Όχι μόνο το έχουμε γράψει με τα χεράκια μας αλλά και φέραμε πριν τις διακοπές του Πάσχα όλους τους </w:t>
      </w:r>
      <w:r>
        <w:rPr>
          <w:rFonts w:eastAsia="Times New Roman" w:cs="Times New Roman"/>
          <w:szCs w:val="24"/>
        </w:rPr>
        <w:t>π</w:t>
      </w:r>
      <w:r>
        <w:rPr>
          <w:rFonts w:eastAsia="Times New Roman" w:cs="Times New Roman"/>
          <w:szCs w:val="24"/>
        </w:rPr>
        <w:t xml:space="preserve">εριφερειάρχες στην Αθήνα μαζί με όλες τις ΠΕΔ, δηλαδή τα περιφερειακά συμβούλια των </w:t>
      </w:r>
      <w:r>
        <w:rPr>
          <w:rFonts w:eastAsia="Times New Roman" w:cs="Times New Roman"/>
          <w:szCs w:val="24"/>
        </w:rPr>
        <w:t>δ</w:t>
      </w:r>
      <w:r>
        <w:rPr>
          <w:rFonts w:eastAsia="Times New Roman" w:cs="Times New Roman"/>
          <w:szCs w:val="24"/>
        </w:rPr>
        <w:t>ήμων, της κάθ</w:t>
      </w:r>
      <w:r>
        <w:rPr>
          <w:rFonts w:eastAsia="Times New Roman" w:cs="Times New Roman"/>
          <w:szCs w:val="24"/>
        </w:rPr>
        <w:t xml:space="preserve">ε </w:t>
      </w:r>
      <w:r>
        <w:rPr>
          <w:rFonts w:eastAsia="Times New Roman" w:cs="Times New Roman"/>
          <w:szCs w:val="24"/>
        </w:rPr>
        <w:t>π</w:t>
      </w:r>
      <w:r>
        <w:rPr>
          <w:rFonts w:eastAsia="Times New Roman" w:cs="Times New Roman"/>
          <w:szCs w:val="24"/>
        </w:rPr>
        <w:t xml:space="preserve">εριφέρειας. Τα φέραμε στο Υπουργείο.  </w:t>
      </w:r>
    </w:p>
    <w:p w14:paraId="5544C209" w14:textId="77777777" w:rsidR="00C5530F" w:rsidRDefault="00802ED9">
      <w:pPr>
        <w:spacing w:line="600" w:lineRule="auto"/>
        <w:jc w:val="both"/>
        <w:rPr>
          <w:rFonts w:eastAsia="Times New Roman"/>
          <w:szCs w:val="24"/>
        </w:rPr>
      </w:pPr>
      <w:r>
        <w:rPr>
          <w:rFonts w:eastAsia="Times New Roman"/>
          <w:szCs w:val="24"/>
        </w:rPr>
        <w:t xml:space="preserve">Τους εξηγήσαμε αυτόν τον </w:t>
      </w:r>
      <w:r>
        <w:rPr>
          <w:rFonts w:eastAsia="Times New Roman"/>
          <w:szCs w:val="24"/>
        </w:rPr>
        <w:t>ο</w:t>
      </w:r>
      <w:r>
        <w:rPr>
          <w:rFonts w:eastAsia="Times New Roman"/>
          <w:szCs w:val="24"/>
        </w:rPr>
        <w:t>δηγό. Απαντήσαμε σε ερωτήσεις. Τους εξηγήσαμε ότι θα τους βοηθήσουμε με τα τεχνικά δελτία, έτσι ώστε να μη χρειαστούν τους επιτήδειους, τους οποίους κάθε φορά πληρώνανε οι συγκεκριμένοι δή</w:t>
      </w:r>
      <w:r>
        <w:rPr>
          <w:rFonts w:eastAsia="Times New Roman"/>
          <w:szCs w:val="24"/>
        </w:rPr>
        <w:t>μοι, που έπαιρναν την πληροφορία εγκαίρως για τα προγράμματα</w:t>
      </w:r>
      <w:r>
        <w:rPr>
          <w:rFonts w:eastAsia="Times New Roman"/>
          <w:szCs w:val="24"/>
        </w:rPr>
        <w:t>,</w:t>
      </w:r>
      <w:r>
        <w:rPr>
          <w:rFonts w:eastAsia="Times New Roman"/>
          <w:szCs w:val="24"/>
        </w:rPr>
        <w:t xml:space="preserve"> ώστε να μπορούν αυτοί να είναι ανταγωνιστικοί. Εμείς θέλουμε να τα ξέρουν όλοι οι δήμοι. </w:t>
      </w:r>
    </w:p>
    <w:p w14:paraId="5544C20A"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Όλο το υλικό πάει σε όλους του δήμους, κύριε </w:t>
      </w:r>
      <w:proofErr w:type="spellStart"/>
      <w:r>
        <w:rPr>
          <w:rFonts w:eastAsia="Times New Roman"/>
          <w:szCs w:val="24"/>
        </w:rPr>
        <w:t>Κεγκέρογλου</w:t>
      </w:r>
      <w:proofErr w:type="spellEnd"/>
      <w:r>
        <w:rPr>
          <w:rFonts w:eastAsia="Times New Roman"/>
          <w:szCs w:val="24"/>
        </w:rPr>
        <w:t xml:space="preserve">. </w:t>
      </w:r>
    </w:p>
    <w:p w14:paraId="5544C20B" w14:textId="77777777" w:rsidR="00C5530F" w:rsidRDefault="00802ED9">
      <w:pPr>
        <w:spacing w:line="600" w:lineRule="auto"/>
        <w:ind w:firstLine="720"/>
        <w:jc w:val="both"/>
        <w:rPr>
          <w:rFonts w:eastAsia="Times New Roman"/>
          <w:szCs w:val="24"/>
        </w:rPr>
      </w:pPr>
      <w:r>
        <w:rPr>
          <w:rFonts w:eastAsia="Times New Roman"/>
          <w:szCs w:val="24"/>
        </w:rPr>
        <w:t>Γίνεται αυτή τη στιγμή μια τεράστια προσπάθει</w:t>
      </w:r>
      <w:r>
        <w:rPr>
          <w:rFonts w:eastAsia="Times New Roman"/>
          <w:szCs w:val="24"/>
        </w:rPr>
        <w:t>α</w:t>
      </w:r>
      <w:r>
        <w:rPr>
          <w:rFonts w:eastAsia="Times New Roman"/>
          <w:szCs w:val="24"/>
        </w:rPr>
        <w:t>,</w:t>
      </w:r>
      <w:r>
        <w:rPr>
          <w:rFonts w:eastAsia="Times New Roman"/>
          <w:szCs w:val="24"/>
        </w:rPr>
        <w:t xml:space="preserve"> για να μπορέσουν όλοι οι δήμοι να μπουν στα ΕΣΠΑ ισοτίμως. </w:t>
      </w:r>
    </w:p>
    <w:p w14:paraId="5544C20C" w14:textId="77777777" w:rsidR="00C5530F" w:rsidRDefault="00802ED9">
      <w:pPr>
        <w:spacing w:line="600" w:lineRule="auto"/>
        <w:ind w:firstLine="720"/>
        <w:jc w:val="both"/>
        <w:rPr>
          <w:rFonts w:eastAsia="Times New Roman"/>
          <w:szCs w:val="24"/>
        </w:rPr>
      </w:pPr>
      <w:r>
        <w:rPr>
          <w:rFonts w:eastAsia="Times New Roman"/>
          <w:szCs w:val="24"/>
        </w:rPr>
        <w:t>Τώρα οι δομές φτώχειας</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έχουν αποτελέσει προσφιλές θέμα στα μέσα μαζικής ενημέρωσης. Μόνο που σήμερα οι άνθρωποι οι οποίοι είναι στις δομές φτώχειας, έχουν καταλάβει ότι το πρόβλημα δ</w:t>
      </w:r>
      <w:r>
        <w:rPr>
          <w:rFonts w:eastAsia="Times New Roman"/>
          <w:szCs w:val="24"/>
        </w:rPr>
        <w:t xml:space="preserve">εν ήταν η Φωτίου, αλλά οι περιφερειάρχες. Όσο περισσότερες δομές και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μπορούσαν να ανοίξουν…</w:t>
      </w:r>
    </w:p>
    <w:p w14:paraId="5544C20D" w14:textId="77777777" w:rsidR="00C5530F" w:rsidRDefault="00802ED9">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Κυρία Φωτίου, είναι πέντε μήνες απλήρωτοι.</w:t>
      </w:r>
    </w:p>
    <w:p w14:paraId="5544C20E" w14:textId="77777777" w:rsidR="00C5530F" w:rsidRDefault="00802ED9">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w:t>
      </w:r>
      <w:r>
        <w:rPr>
          <w:rFonts w:eastAsia="Times New Roman"/>
          <w:b/>
          <w:szCs w:val="24"/>
        </w:rPr>
        <w:t>ς Αλληλεγγύης):</w:t>
      </w:r>
      <w:r>
        <w:rPr>
          <w:rFonts w:eastAsia="Times New Roman"/>
          <w:szCs w:val="24"/>
        </w:rPr>
        <w:t xml:space="preserve"> Αφήστε με να ολοκληρώσω. Δεν σας έχω…</w:t>
      </w:r>
    </w:p>
    <w:p w14:paraId="5544C20F"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σας παρακαλώ! </w:t>
      </w:r>
    </w:p>
    <w:p w14:paraId="5544C210" w14:textId="77777777" w:rsidR="00C5530F" w:rsidRDefault="00802ED9">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Λέω ότι είναι πέντε μήνες απλήρωτοι.</w:t>
      </w:r>
    </w:p>
    <w:p w14:paraId="5544C211" w14:textId="77777777" w:rsidR="00C5530F" w:rsidRDefault="00802ED9">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Κατ’ αρχ</w:t>
      </w:r>
      <w:r>
        <w:rPr>
          <w:rFonts w:eastAsia="Times New Roman"/>
          <w:szCs w:val="24"/>
        </w:rPr>
        <w:t>άς</w:t>
      </w:r>
      <w:r>
        <w:rPr>
          <w:rFonts w:eastAsia="Times New Roman"/>
          <w:szCs w:val="24"/>
        </w:rPr>
        <w:t xml:space="preserve">, δεν επιτρέπεται ο διάλογος. Το ξέρετε. Είστε χρόνια Βουλευτής. </w:t>
      </w:r>
    </w:p>
    <w:p w14:paraId="5544C212" w14:textId="77777777" w:rsidR="00C5530F" w:rsidRDefault="00802ED9">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Συμπληρωματικό είναι αυτό που λέω. Είναι πέντε μήνες απλήρωτοι. </w:t>
      </w:r>
    </w:p>
    <w:p w14:paraId="5544C213" w14:textId="77777777" w:rsidR="00C5530F" w:rsidRDefault="00802ED9">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Να συν</w:t>
      </w:r>
      <w:r>
        <w:rPr>
          <w:rFonts w:eastAsia="Times New Roman"/>
          <w:szCs w:val="24"/>
        </w:rPr>
        <w:t xml:space="preserve">εχίσω, κυρία Πρόεδρε; </w:t>
      </w:r>
    </w:p>
    <w:p w14:paraId="5544C214" w14:textId="77777777" w:rsidR="00C5530F" w:rsidRDefault="00802ED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Παρακαλώ.</w:t>
      </w:r>
    </w:p>
    <w:p w14:paraId="5544C215" w14:textId="77777777" w:rsidR="00C5530F" w:rsidRDefault="00802ED9">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Ακούστε, έχουμε διασφαλίσει κι έχουμε συζητήσει με τους εργαζόμενους στις δομές φτώ</w:t>
      </w:r>
      <w:r>
        <w:rPr>
          <w:rFonts w:eastAsia="Times New Roman"/>
          <w:szCs w:val="24"/>
        </w:rPr>
        <w:t xml:space="preserve">χειας, γιατί είναι διασφαλισμένη η εργασιακή τους συνέχεια. Με ποια έννοια διασφαλισμένη; Όπως ξέρετε,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στην μεγάλη τους πλειοψηφία -σε αυτά τα διακόσια εξήντα, διακόσια εβδομήντα, όσα τελικά καταλήξουν στους τριακόσιους είκοσι πέντε δή</w:t>
      </w:r>
      <w:r>
        <w:rPr>
          <w:rFonts w:eastAsia="Times New Roman"/>
          <w:szCs w:val="24"/>
        </w:rPr>
        <w:t xml:space="preserve">μους της χώρας- χρηματοδοτούνται από τα ΕΣΠΑ. Στα ΕΣΠΑ το προσωπικό δεν προσλαμβάνεται με συνέχεια του προηγουμένου, εκτός κι αν το προηγούμενο πρόγραμμα συνεχίζεται στη νέα περίοδο.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είναι νέος θεσμός και ως </w:t>
      </w:r>
      <w:r>
        <w:rPr>
          <w:rFonts w:eastAsia="Times New Roman"/>
          <w:szCs w:val="24"/>
        </w:rPr>
        <w:lastRenderedPageBreak/>
        <w:t xml:space="preserve">νέος θεσμός θα ακολουθήσει </w:t>
      </w:r>
      <w:r>
        <w:rPr>
          <w:rFonts w:eastAsia="Times New Roman"/>
          <w:szCs w:val="24"/>
        </w:rPr>
        <w:t>τις διαδικασίες αυτές που απαιτούνται από τα ΕΣΠΑ. Δηλαδή οι προσλήψεις θα γίνουν με διαδικασίες που δεν θα κάνει το ΑΣΕΠ -κι εδώ δεν ξέρει ο Βουλευτής κι επιμένει ότι έχουμε κάνει λάθος- αλλά με διαδικασίες σαν του ΑΣΕΠ. Άρα θα διατηρούνται όλες οι νομοτέ</w:t>
      </w:r>
      <w:r>
        <w:rPr>
          <w:rFonts w:eastAsia="Times New Roman"/>
          <w:szCs w:val="24"/>
        </w:rPr>
        <w:t xml:space="preserve">λειες του ΑΣΕΠ αλλά δεν θα γίνουν από το ΑΣΕΠ, θα γίνουν από τους δήμους. </w:t>
      </w:r>
    </w:p>
    <w:p w14:paraId="5544C216" w14:textId="77777777" w:rsidR="00C5530F" w:rsidRDefault="00802ED9">
      <w:pPr>
        <w:spacing w:line="600" w:lineRule="auto"/>
        <w:ind w:firstLine="720"/>
        <w:jc w:val="both"/>
        <w:rPr>
          <w:rFonts w:eastAsia="Times New Roman"/>
          <w:szCs w:val="24"/>
        </w:rPr>
      </w:pPr>
      <w:r>
        <w:rPr>
          <w:rFonts w:eastAsia="Times New Roman"/>
          <w:szCs w:val="24"/>
        </w:rPr>
        <w:t xml:space="preserve">Με αυτή την έννοια η </w:t>
      </w:r>
      <w:proofErr w:type="spellStart"/>
      <w:r>
        <w:rPr>
          <w:rFonts w:eastAsia="Times New Roman"/>
          <w:szCs w:val="24"/>
        </w:rPr>
        <w:t>μοριοδότηση</w:t>
      </w:r>
      <w:proofErr w:type="spellEnd"/>
      <w:r>
        <w:rPr>
          <w:rFonts w:eastAsia="Times New Roman"/>
          <w:szCs w:val="24"/>
        </w:rPr>
        <w:t xml:space="preserve"> που έχουμε κάνει</w:t>
      </w:r>
      <w:r>
        <w:rPr>
          <w:rFonts w:eastAsia="Times New Roman"/>
          <w:szCs w:val="24"/>
        </w:rPr>
        <w:t>,</w:t>
      </w:r>
      <w:r>
        <w:rPr>
          <w:rFonts w:eastAsia="Times New Roman"/>
          <w:szCs w:val="24"/>
        </w:rPr>
        <w:t xml:space="preserve"> είναι και νόμιμη -την έχουμε εξετάσει- και βεβαίως φέρνει όλους όσους είχαν εμπειρία στις δομές φτώχειας, υψηλότερα από τη </w:t>
      </w:r>
      <w:proofErr w:type="spellStart"/>
      <w:r>
        <w:rPr>
          <w:rFonts w:eastAsia="Times New Roman"/>
          <w:szCs w:val="24"/>
        </w:rPr>
        <w:t>μοριοδό</w:t>
      </w:r>
      <w:r>
        <w:rPr>
          <w:rFonts w:eastAsia="Times New Roman"/>
          <w:szCs w:val="24"/>
        </w:rPr>
        <w:t>τηση</w:t>
      </w:r>
      <w:proofErr w:type="spellEnd"/>
      <w:r>
        <w:rPr>
          <w:rFonts w:eastAsia="Times New Roman"/>
          <w:szCs w:val="24"/>
        </w:rPr>
        <w:t xml:space="preserve"> των ανέργων, διότι περί αυτού επρόκειτο, να μπορούν να έχουν προτεραι</w:t>
      </w:r>
      <w:r>
        <w:rPr>
          <w:rFonts w:eastAsia="Times New Roman"/>
          <w:szCs w:val="24"/>
        </w:rPr>
        <w:t>ότητα</w:t>
      </w:r>
      <w:r>
        <w:rPr>
          <w:rFonts w:eastAsia="Times New Roman"/>
          <w:szCs w:val="24"/>
        </w:rPr>
        <w:t xml:space="preserve">. Λοιπόν, δεν είναι ανάγκη. Είναι περίπου οκτακόσιοι, εννιακόσιοι οι άνθρωποι που δουλεύουν </w:t>
      </w:r>
      <w:r>
        <w:rPr>
          <w:rFonts w:eastAsia="Times New Roman"/>
          <w:szCs w:val="24"/>
        </w:rPr>
        <w:lastRenderedPageBreak/>
        <w:t>στις δομές φτώχειας. Είναι πολύ συμπαθείς άνθρωποι, όμως έχουν εξαπατηθεί πάρα πολύ ό</w:t>
      </w:r>
      <w:r>
        <w:rPr>
          <w:rFonts w:eastAsia="Times New Roman"/>
          <w:szCs w:val="24"/>
        </w:rPr>
        <w:t xml:space="preserve">λον αυτόν τον καιρό και από τα ΜΜΕ και από τους Βουλευτές της Νέας Δημοκρατίας και του ΠΑΣΟΚ κ.λπ., λέγοντάς τους διάφορα πράγματα. Έχουν καταλάβει πολύ καλά τι συμβαίνει. </w:t>
      </w:r>
    </w:p>
    <w:p w14:paraId="5544C217" w14:textId="77777777" w:rsidR="00C5530F" w:rsidRDefault="00802ED9">
      <w:pPr>
        <w:spacing w:line="600" w:lineRule="auto"/>
        <w:ind w:firstLine="720"/>
        <w:jc w:val="both"/>
        <w:rPr>
          <w:rFonts w:eastAsia="Times New Roman"/>
          <w:szCs w:val="24"/>
        </w:rPr>
      </w:pPr>
      <w:r>
        <w:rPr>
          <w:rFonts w:eastAsia="Times New Roman"/>
          <w:szCs w:val="24"/>
        </w:rPr>
        <w:t>Εμείς είμαστε οι μόνοι που εξασφαλίσαμε από κρατικά χρήματα τη χρηματοδότησή τους μ</w:t>
      </w:r>
      <w:r>
        <w:rPr>
          <w:rFonts w:eastAsia="Times New Roman"/>
          <w:szCs w:val="24"/>
        </w:rPr>
        <w:t>έχρι τις 30 Ιουνίου, μέχρι την ώρα, δηλαδή, που θα μπουν στις διαδικασίες διαγωνισμού</w:t>
      </w:r>
      <w:r>
        <w:rPr>
          <w:rFonts w:eastAsia="Times New Roman"/>
          <w:szCs w:val="24"/>
        </w:rPr>
        <w:t>,</w:t>
      </w:r>
      <w:r>
        <w:rPr>
          <w:rFonts w:eastAsia="Times New Roman"/>
          <w:szCs w:val="24"/>
        </w:rPr>
        <w:t xml:space="preserve"> για να καταλάβουν τις θέσεις των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οινότητος ή των συνεχιζόμενων δομών φτώχειας, όσες συνεχίζονται. Γιατί το πρόγραμμα -όπως ξέρετε, επίσης, καλά και αποκρύπτετε-</w:t>
      </w:r>
      <w:r>
        <w:rPr>
          <w:rFonts w:eastAsia="Times New Roman"/>
          <w:szCs w:val="24"/>
        </w:rPr>
        <w:t xml:space="preserve"> αξιολογήθηκε, κύριε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rPr>
        <w:t>κ</w:t>
      </w:r>
      <w:r>
        <w:rPr>
          <w:rFonts w:eastAsia="Times New Roman"/>
          <w:szCs w:val="24"/>
        </w:rPr>
        <w:t xml:space="preserve">αι οι λαχανόκηποι και οι τράπεζες </w:t>
      </w:r>
      <w:r>
        <w:rPr>
          <w:rFonts w:eastAsia="Times New Roman"/>
          <w:szCs w:val="24"/>
        </w:rPr>
        <w:lastRenderedPageBreak/>
        <w:t xml:space="preserve">χρόνου </w:t>
      </w:r>
      <w:proofErr w:type="spellStart"/>
      <w:r>
        <w:rPr>
          <w:rFonts w:eastAsia="Times New Roman"/>
          <w:szCs w:val="24"/>
        </w:rPr>
        <w:t>απερρίφθησαν</w:t>
      </w:r>
      <w:proofErr w:type="spellEnd"/>
      <w:r>
        <w:rPr>
          <w:rFonts w:eastAsia="Times New Roman"/>
          <w:szCs w:val="24"/>
        </w:rPr>
        <w:t xml:space="preserve"> στην αξιολόγηση. Θεωρήθηκαν ότι δεν δούλεψαν παρά ελάχιστα. </w:t>
      </w:r>
    </w:p>
    <w:p w14:paraId="5544C218" w14:textId="77777777" w:rsidR="00C5530F" w:rsidRDefault="00802ED9">
      <w:pPr>
        <w:spacing w:line="600" w:lineRule="auto"/>
        <w:ind w:firstLine="720"/>
        <w:jc w:val="both"/>
        <w:rPr>
          <w:rFonts w:eastAsia="Times New Roman"/>
          <w:szCs w:val="24"/>
        </w:rPr>
      </w:pPr>
      <w:r>
        <w:rPr>
          <w:rFonts w:eastAsia="Times New Roman"/>
          <w:szCs w:val="24"/>
        </w:rPr>
        <w:t>Γι’ αυτό, λοιπόν, ορισμένες από τις δομές συνεχίζονται.</w:t>
      </w:r>
    </w:p>
    <w:p w14:paraId="5544C219" w14:textId="77777777" w:rsidR="00C5530F" w:rsidRDefault="00802ED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όμως, δεν πειράζει. Εμένα μου δ</w:t>
      </w:r>
      <w:r>
        <w:rPr>
          <w:rFonts w:eastAsia="Times New Roman"/>
          <w:szCs w:val="24"/>
        </w:rPr>
        <w:t xml:space="preserve">ίνετε αυτή τη καλή ευκαιρία να ενημερώσουμε τον κόσμο. Έχουμε ανοιχτές τις πόρτες του Υπουργείου. Όποιος θέλει -χωρίς μεσάζοντες- μπορεί να έρχεται και να μας λέει το πρόβλημα. Εμείς, με μεγάλη διάθεση, θέλουμε να λύσουμε το πρόβλημα </w:t>
      </w:r>
      <w:r>
        <w:rPr>
          <w:rFonts w:eastAsia="Times New Roman"/>
          <w:szCs w:val="24"/>
        </w:rPr>
        <w:t>κ</w:t>
      </w:r>
      <w:r>
        <w:rPr>
          <w:rFonts w:eastAsia="Times New Roman"/>
          <w:szCs w:val="24"/>
        </w:rPr>
        <w:t>αι θέλουμε να βοηθήσο</w:t>
      </w:r>
      <w:r>
        <w:rPr>
          <w:rFonts w:eastAsia="Times New Roman"/>
          <w:szCs w:val="24"/>
        </w:rPr>
        <w:t xml:space="preserve">υμε τους δήμους ανεξαρτήτως κομματικής προέλευσης </w:t>
      </w:r>
      <w:r>
        <w:rPr>
          <w:rFonts w:eastAsia="Times New Roman"/>
          <w:szCs w:val="24"/>
        </w:rPr>
        <w:t>κ</w:t>
      </w:r>
      <w:r>
        <w:rPr>
          <w:rFonts w:eastAsia="Times New Roman"/>
          <w:szCs w:val="24"/>
        </w:rPr>
        <w:t xml:space="preserve">αι αυτό είναι σαφές στον ελληνικό </w:t>
      </w:r>
      <w:r>
        <w:rPr>
          <w:rFonts w:eastAsia="Times New Roman"/>
          <w:szCs w:val="24"/>
        </w:rPr>
        <w:lastRenderedPageBreak/>
        <w:t>λαό, γιατί ο ελληνικός λαός ξέρει ότι από τους τριακόσιους είκοσι πέντε δήμους</w:t>
      </w:r>
      <w:r>
        <w:rPr>
          <w:rFonts w:eastAsia="Times New Roman"/>
          <w:szCs w:val="24"/>
        </w:rPr>
        <w:t>,</w:t>
      </w:r>
      <w:r>
        <w:rPr>
          <w:rFonts w:eastAsia="Times New Roman"/>
          <w:szCs w:val="24"/>
        </w:rPr>
        <w:t xml:space="preserve"> είναι ζήτημα αυτοί που ίσως θα μπορούσε να πει κανείς ότι </w:t>
      </w:r>
      <w:proofErr w:type="spellStart"/>
      <w:r>
        <w:rPr>
          <w:rFonts w:eastAsia="Times New Roman"/>
          <w:szCs w:val="24"/>
        </w:rPr>
        <w:t>πρόσκεινται</w:t>
      </w:r>
      <w:proofErr w:type="spellEnd"/>
      <w:r>
        <w:rPr>
          <w:rFonts w:eastAsia="Times New Roman"/>
          <w:szCs w:val="24"/>
        </w:rPr>
        <w:t xml:space="preserve"> φιλικά στο</w:t>
      </w:r>
      <w:r>
        <w:rPr>
          <w:rFonts w:eastAsia="Times New Roman"/>
          <w:szCs w:val="24"/>
        </w:rPr>
        <w:t>ν</w:t>
      </w:r>
      <w:r>
        <w:rPr>
          <w:rFonts w:eastAsia="Times New Roman"/>
          <w:szCs w:val="24"/>
        </w:rPr>
        <w:t xml:space="preserve"> ΣΥΡΙΖΑ να</w:t>
      </w:r>
      <w:r>
        <w:rPr>
          <w:rFonts w:eastAsia="Times New Roman"/>
          <w:szCs w:val="24"/>
        </w:rPr>
        <w:t xml:space="preserve"> είναι είκοσι πέντε. </w:t>
      </w:r>
    </w:p>
    <w:p w14:paraId="5544C21A" w14:textId="77777777" w:rsidR="00C5530F" w:rsidRDefault="00802ED9">
      <w:pPr>
        <w:spacing w:line="600" w:lineRule="auto"/>
        <w:jc w:val="both"/>
        <w:rPr>
          <w:rFonts w:eastAsia="Times New Roman"/>
          <w:szCs w:val="24"/>
        </w:rPr>
      </w:pPr>
      <w:r>
        <w:rPr>
          <w:rFonts w:eastAsia="Times New Roman"/>
          <w:szCs w:val="24"/>
        </w:rPr>
        <w:tab/>
        <w:t>Γι’ αυτόν τον λόγο -και όχι μόνο- είμαστε φερέγγυοι όταν λέμε κάτι. Δεν κάνουμε, λοιπόν, κανενός τα χατίρια. Έχουμε ενιαία μέτρα, ενιαίους κανόνες. Μας ενδιαφέρει πάρα πολύ</w:t>
      </w:r>
      <w:r>
        <w:rPr>
          <w:rFonts w:eastAsia="Times New Roman"/>
          <w:szCs w:val="24"/>
        </w:rPr>
        <w:t>,</w:t>
      </w:r>
      <w:r>
        <w:rPr>
          <w:rFonts w:eastAsia="Times New Roman"/>
          <w:szCs w:val="24"/>
        </w:rPr>
        <w:t xml:space="preserve"> η κοινωνία αυτά τα λιγοστά μέτρα να τα απολαύσει με ισονομί</w:t>
      </w:r>
      <w:r>
        <w:rPr>
          <w:rFonts w:eastAsia="Times New Roman"/>
          <w:szCs w:val="24"/>
        </w:rPr>
        <w:t>α και όχι με «μπάρμπα στην Κορώνη», όπως γινόταν μέχρι σήμερα.</w:t>
      </w:r>
    </w:p>
    <w:p w14:paraId="5544C21B" w14:textId="77777777" w:rsidR="00C5530F" w:rsidRDefault="00802ED9">
      <w:pPr>
        <w:spacing w:line="600" w:lineRule="auto"/>
        <w:ind w:firstLine="720"/>
        <w:jc w:val="both"/>
        <w:rPr>
          <w:rFonts w:eastAsia="Times New Roman"/>
          <w:szCs w:val="24"/>
        </w:rPr>
      </w:pPr>
      <w:r>
        <w:rPr>
          <w:rFonts w:eastAsia="Times New Roman" w:cs="Times New Roman"/>
          <w:b/>
          <w:bCs/>
          <w:szCs w:val="24"/>
        </w:rPr>
        <w:lastRenderedPageBreak/>
        <w:t>ΠΡΟΕΔΡΕΥΟΥΣΑ (</w:t>
      </w:r>
      <w:r>
        <w:rPr>
          <w:rFonts w:eastAsia="Times New Roman" w:cs="Times New Roman"/>
          <w:b/>
          <w:szCs w:val="24"/>
        </w:rPr>
        <w:t>Αναστασία Χριστοδουλοπούλου)</w:t>
      </w:r>
      <w:r>
        <w:rPr>
          <w:rFonts w:eastAsia="Times New Roman" w:cs="Times New Roman"/>
          <w:b/>
          <w:bCs/>
          <w:szCs w:val="24"/>
        </w:rPr>
        <w:t xml:space="preserve">: </w:t>
      </w:r>
      <w:r>
        <w:rPr>
          <w:rFonts w:eastAsia="Times New Roman" w:cs="Times New Roman"/>
          <w:bCs/>
          <w:szCs w:val="24"/>
        </w:rPr>
        <w:t>Κατ’ αρχ</w:t>
      </w:r>
      <w:r>
        <w:rPr>
          <w:rFonts w:eastAsia="Times New Roman" w:cs="Times New Roman"/>
          <w:bCs/>
          <w:szCs w:val="24"/>
        </w:rPr>
        <w:t>άς</w:t>
      </w:r>
      <w:r>
        <w:rPr>
          <w:rFonts w:eastAsia="Times New Roman" w:cs="Times New Roman"/>
          <w:bCs/>
          <w:szCs w:val="24"/>
        </w:rPr>
        <w:t xml:space="preserve"> θα κάνω έκκληση στους κύριους Βουλευτές και στους κύριους Υπουργούς</w:t>
      </w:r>
      <w:r>
        <w:rPr>
          <w:rFonts w:eastAsia="Times New Roman" w:cs="Times New Roman"/>
          <w:bCs/>
          <w:szCs w:val="24"/>
        </w:rPr>
        <w:t>,</w:t>
      </w:r>
      <w:r>
        <w:rPr>
          <w:rFonts w:eastAsia="Times New Roman" w:cs="Times New Roman"/>
          <w:bCs/>
          <w:szCs w:val="24"/>
        </w:rPr>
        <w:t xml:space="preserve"> να τηρείται ο χρόνος. Θα συζητηθούν δεκατέσσερ</w:t>
      </w:r>
      <w:r>
        <w:rPr>
          <w:rFonts w:eastAsia="Times New Roman" w:cs="Times New Roman"/>
          <w:bCs/>
          <w:szCs w:val="24"/>
        </w:rPr>
        <w:t>ε</w:t>
      </w:r>
      <w:r>
        <w:rPr>
          <w:rFonts w:eastAsia="Times New Roman" w:cs="Times New Roman"/>
          <w:bCs/>
          <w:szCs w:val="24"/>
        </w:rPr>
        <w:t xml:space="preserve">ις ερωτήσεις και θα πάμε </w:t>
      </w:r>
      <w:r>
        <w:rPr>
          <w:rFonts w:eastAsia="Times New Roman" w:cs="Times New Roman"/>
          <w:bCs/>
          <w:szCs w:val="24"/>
        </w:rPr>
        <w:t>αργά</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μεσημέρι αν παραβιάζουμε τον χρόνο.</w:t>
      </w:r>
    </w:p>
    <w:p w14:paraId="5544C21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Θα συζητηθεί τώρα η τρίτη με αριθμό 818/25-4-2016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τους Υπουργούς </w:t>
      </w:r>
      <w:r>
        <w:rPr>
          <w:rFonts w:eastAsia="Times New Roman" w:cs="Times New Roman"/>
          <w:bCs/>
          <w:szCs w:val="24"/>
        </w:rPr>
        <w:t>Αγρο</w:t>
      </w:r>
      <w:r>
        <w:rPr>
          <w:rFonts w:eastAsia="Times New Roman" w:cs="Times New Roman"/>
          <w:bCs/>
          <w:szCs w:val="24"/>
        </w:rPr>
        <w:t>τικής Ανάπτυξης και Τροφίμων</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αντιμετώπιση του προβλήματος της λειψυδρίας στο Νομό Χανίων.</w:t>
      </w:r>
    </w:p>
    <w:p w14:paraId="5544C21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επίκαιρη</w:t>
      </w:r>
      <w:r>
        <w:rPr>
          <w:rFonts w:eastAsia="Times New Roman" w:cs="Times New Roman"/>
          <w:szCs w:val="24"/>
        </w:rPr>
        <w:t xml:space="preserve"> ερώτηση του κυρίου συναδέλφου θα απαντήσει ο Υπουργός Αγροτικής Ανάπτυξης και Τροφίμων κ. Ευάγγελος Αποσ</w:t>
      </w:r>
      <w:r>
        <w:rPr>
          <w:rFonts w:eastAsia="Times New Roman" w:cs="Times New Roman"/>
          <w:szCs w:val="24"/>
        </w:rPr>
        <w:t>τόλου.</w:t>
      </w:r>
    </w:p>
    <w:p w14:paraId="5544C21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δύο λεπτά.</w:t>
      </w:r>
    </w:p>
    <w:p w14:paraId="5544C21F" w14:textId="77777777" w:rsidR="00C5530F" w:rsidRDefault="00802ED9">
      <w:pPr>
        <w:spacing w:line="600" w:lineRule="auto"/>
        <w:ind w:firstLine="720"/>
        <w:jc w:val="both"/>
        <w:rPr>
          <w:rFonts w:eastAsia="Times New Roman" w:cs="Times New Roman"/>
          <w:bCs/>
          <w:szCs w:val="24"/>
        </w:rPr>
      </w:pPr>
      <w:r>
        <w:rPr>
          <w:rFonts w:eastAsia="Times New Roman" w:cs="Times New Roman"/>
          <w:b/>
          <w:bCs/>
          <w:szCs w:val="24"/>
        </w:rPr>
        <w:t xml:space="preserve">ΕΜΜΑΝΟΥΗΛ ΣΥΝΤΥΧΑΚΗΣ: </w:t>
      </w:r>
      <w:r>
        <w:rPr>
          <w:rFonts w:eastAsia="Times New Roman" w:cs="Times New Roman"/>
          <w:bCs/>
          <w:szCs w:val="24"/>
        </w:rPr>
        <w:t>Ευχαριστώ, κυρία Πρόεδρε. Χρόνια πολλά σε όλες και σε όλους.</w:t>
      </w:r>
    </w:p>
    <w:p w14:paraId="5544C220"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Κύριε Υπουργέ, για άλλη μια χρονιά και μάλιστα σε πολύ μεγαλύτερη έκταση από ποτέ, ακόμα και από το 2010 και το 2014, ο</w:t>
      </w:r>
      <w:r>
        <w:rPr>
          <w:rFonts w:eastAsia="Times New Roman" w:cs="Times New Roman"/>
          <w:bCs/>
          <w:szCs w:val="24"/>
        </w:rPr>
        <w:t xml:space="preserve">ι μικρομεσαίοι </w:t>
      </w:r>
      <w:proofErr w:type="spellStart"/>
      <w:r>
        <w:rPr>
          <w:rFonts w:eastAsia="Times New Roman" w:cs="Times New Roman"/>
          <w:bCs/>
          <w:szCs w:val="24"/>
        </w:rPr>
        <w:t>αγροτοκτηνοτρόφοι</w:t>
      </w:r>
      <w:proofErr w:type="spellEnd"/>
      <w:r>
        <w:rPr>
          <w:rFonts w:eastAsia="Times New Roman" w:cs="Times New Roman"/>
          <w:bCs/>
          <w:szCs w:val="24"/>
        </w:rPr>
        <w:t xml:space="preserve"> και συνολικά ο λαός των Χανίων έρχονται αντιμέτωποι με το πρόβλημα της λειψυδρίας.</w:t>
      </w:r>
    </w:p>
    <w:p w14:paraId="5544C221"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lastRenderedPageBreak/>
        <w:t>Μάλιστα ο φετινός χειμώνας πέρασε με ελάχιστες βροχές σε όλη την Κρήτη. Θεωρείται ίσως και ο πιο άνυδρος χειμώνας των τελευταίων εκατό ετών.</w:t>
      </w:r>
      <w:r>
        <w:rPr>
          <w:rFonts w:eastAsia="Times New Roman" w:cs="Times New Roman"/>
          <w:bCs/>
          <w:szCs w:val="24"/>
        </w:rPr>
        <w:t xml:space="preserve"> Αυτό το μαρτυρούν τα στοιχεία που κατέγραψαν οι σταθμοί της Διεύθυνσης Υδάτων της Αποκεντρωμένης Διοίκησης Κρήτης στις περισσότερες περιοχές του νησιού και βέβαια οι μετεωρολογικοί σταθμοί του Εθνικού Αστεροσκοπείου Αθηνών. Θα καταθέσω στα Πρακτικά αυτά τ</w:t>
      </w:r>
      <w:r>
        <w:rPr>
          <w:rFonts w:eastAsia="Times New Roman" w:cs="Times New Roman"/>
          <w:bCs/>
          <w:szCs w:val="24"/>
        </w:rPr>
        <w:t>α συγκεκριμένα στοιχεία.</w:t>
      </w:r>
    </w:p>
    <w:p w14:paraId="5544C222" w14:textId="77777777" w:rsidR="00C5530F" w:rsidRDefault="00802ED9">
      <w:pPr>
        <w:spacing w:line="600" w:lineRule="auto"/>
        <w:ind w:firstLine="720"/>
        <w:jc w:val="both"/>
        <w:rPr>
          <w:rFonts w:eastAsia="Times New Roman" w:cs="Times New Roman"/>
          <w:bCs/>
          <w:szCs w:val="24"/>
        </w:rPr>
      </w:pPr>
      <w:proofErr w:type="spellStart"/>
      <w:r>
        <w:rPr>
          <w:rFonts w:eastAsia="Times New Roman" w:cs="Times New Roman"/>
          <w:bCs/>
          <w:szCs w:val="24"/>
        </w:rPr>
        <w:t>Παρ</w:t>
      </w:r>
      <w:r>
        <w:rPr>
          <w:rFonts w:eastAsia="Times New Roman" w:cs="Times New Roman"/>
          <w:bCs/>
          <w:szCs w:val="24"/>
        </w:rPr>
        <w:t>’</w:t>
      </w:r>
      <w:r>
        <w:rPr>
          <w:rFonts w:eastAsia="Times New Roman" w:cs="Times New Roman"/>
          <w:bCs/>
          <w:szCs w:val="24"/>
        </w:rPr>
        <w:t>όλα</w:t>
      </w:r>
      <w:proofErr w:type="spellEnd"/>
      <w:r>
        <w:rPr>
          <w:rFonts w:eastAsia="Times New Roman" w:cs="Times New Roman"/>
          <w:bCs/>
          <w:szCs w:val="24"/>
        </w:rPr>
        <w:t xml:space="preserve"> αυτά ενώ ο Νομός Χανίων θεωρείται από τους νομούς με τα υψηλότερα ποσά βροχόπτωσης στην Ελλάδα και θα μπορούσε να είχε λυθεί οριστικά το πρόβλημα της λειψυ</w:t>
      </w:r>
      <w:r>
        <w:rPr>
          <w:rFonts w:eastAsia="Times New Roman" w:cs="Times New Roman"/>
          <w:bCs/>
          <w:szCs w:val="24"/>
        </w:rPr>
        <w:lastRenderedPageBreak/>
        <w:t xml:space="preserve">δρίας με την κατασκευή του φράγματος της λεκάνης του </w:t>
      </w:r>
      <w:proofErr w:type="spellStart"/>
      <w:r>
        <w:rPr>
          <w:rFonts w:eastAsia="Times New Roman" w:cs="Times New Roman"/>
          <w:bCs/>
          <w:szCs w:val="24"/>
        </w:rPr>
        <w:t>Ταυρωνίτη</w:t>
      </w:r>
      <w:proofErr w:type="spellEnd"/>
      <w:r>
        <w:rPr>
          <w:rFonts w:eastAsia="Times New Roman" w:cs="Times New Roman"/>
          <w:bCs/>
          <w:szCs w:val="24"/>
        </w:rPr>
        <w:t xml:space="preserve">, </w:t>
      </w:r>
      <w:proofErr w:type="spellStart"/>
      <w:r>
        <w:rPr>
          <w:rFonts w:eastAsia="Times New Roman" w:cs="Times New Roman"/>
          <w:bCs/>
          <w:szCs w:val="24"/>
        </w:rPr>
        <w:t>Σεμπ</w:t>
      </w:r>
      <w:r>
        <w:rPr>
          <w:rFonts w:eastAsia="Times New Roman" w:cs="Times New Roman"/>
          <w:bCs/>
          <w:szCs w:val="24"/>
        </w:rPr>
        <w:t>ρωνιώτη</w:t>
      </w:r>
      <w:proofErr w:type="spellEnd"/>
      <w:r>
        <w:rPr>
          <w:rFonts w:eastAsia="Times New Roman" w:cs="Times New Roman"/>
          <w:bCs/>
          <w:szCs w:val="24"/>
        </w:rPr>
        <w:t xml:space="preserve">, </w:t>
      </w:r>
      <w:proofErr w:type="spellStart"/>
      <w:r>
        <w:rPr>
          <w:rFonts w:eastAsia="Times New Roman" w:cs="Times New Roman"/>
          <w:bCs/>
          <w:szCs w:val="24"/>
        </w:rPr>
        <w:t>Παπαδιανών</w:t>
      </w:r>
      <w:proofErr w:type="spellEnd"/>
      <w:r>
        <w:rPr>
          <w:rFonts w:eastAsia="Times New Roman" w:cs="Times New Roman"/>
          <w:bCs/>
          <w:szCs w:val="24"/>
        </w:rPr>
        <w:t xml:space="preserve"> και μάλιστα με πολύ χαμηλό κόστος λόγω υψομέτρου, το πρόβλημα αυτό τείνει να γίνει μόνιμο.</w:t>
      </w:r>
    </w:p>
    <w:p w14:paraId="5544C223"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 xml:space="preserve">Υπήρξε μια μελέτη το 1992, που προέβλεπε αποθήκευση εξήντα πέντε εκατομμυρίων κυβικών </w:t>
      </w:r>
      <w:r>
        <w:rPr>
          <w:rFonts w:eastAsia="Times New Roman" w:cs="Times New Roman"/>
          <w:bCs/>
          <w:szCs w:val="24"/>
        </w:rPr>
        <w:t xml:space="preserve">μέτρων </w:t>
      </w:r>
      <w:r>
        <w:rPr>
          <w:rFonts w:eastAsia="Times New Roman" w:cs="Times New Roman"/>
          <w:bCs/>
          <w:szCs w:val="24"/>
        </w:rPr>
        <w:t>νερού. Εξαγγέλθηκε από Πρωθυπουργούς, από Υπουργούς.</w:t>
      </w:r>
      <w:r>
        <w:rPr>
          <w:rFonts w:eastAsia="Times New Roman" w:cs="Times New Roman"/>
          <w:bCs/>
          <w:szCs w:val="24"/>
        </w:rPr>
        <w:t xml:space="preserve"> Δεν έγινε απολύτως τίποτα. Η μελέτη είχε σταλεί το 2005 στον Οργανισμό Ανάπτυξης Δυτικής Κρήτης για </w:t>
      </w:r>
      <w:proofErr w:type="spellStart"/>
      <w:r>
        <w:rPr>
          <w:rFonts w:eastAsia="Times New Roman" w:cs="Times New Roman"/>
          <w:bCs/>
          <w:szCs w:val="24"/>
        </w:rPr>
        <w:t>επικαιροποίηση</w:t>
      </w:r>
      <w:proofErr w:type="spellEnd"/>
      <w:r>
        <w:rPr>
          <w:rFonts w:eastAsia="Times New Roman" w:cs="Times New Roman"/>
          <w:bCs/>
          <w:szCs w:val="24"/>
        </w:rPr>
        <w:t xml:space="preserve"> και αναζήτηση χρηματοδότησης. Ποτέ δεν εντάχθηκε σε κάποιο χρηματοδοτικό πρόγραμμα της τότε Δ’ Προγραμματικής Περιόδου. </w:t>
      </w:r>
    </w:p>
    <w:p w14:paraId="5544C224"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lastRenderedPageBreak/>
        <w:t>Εν τω μεταξύ κάθε χ</w:t>
      </w:r>
      <w:r>
        <w:rPr>
          <w:rFonts w:eastAsia="Times New Roman" w:cs="Times New Roman"/>
          <w:bCs/>
          <w:szCs w:val="24"/>
        </w:rPr>
        <w:t xml:space="preserve">ρόνο πάνω από ένα εκατομμύριο κυβικά </w:t>
      </w:r>
      <w:r>
        <w:rPr>
          <w:rFonts w:eastAsia="Times New Roman" w:cs="Times New Roman"/>
          <w:bCs/>
          <w:szCs w:val="24"/>
        </w:rPr>
        <w:t xml:space="preserve">μέτρα </w:t>
      </w:r>
      <w:r>
        <w:rPr>
          <w:rFonts w:eastAsia="Times New Roman" w:cs="Times New Roman"/>
          <w:bCs/>
          <w:szCs w:val="24"/>
        </w:rPr>
        <w:t xml:space="preserve">νερού καταλήγουν στη θάλασσα λόγω της έλλειψης των αναγκαίων έργων υποδομής, </w:t>
      </w:r>
      <w:proofErr w:type="spellStart"/>
      <w:r>
        <w:rPr>
          <w:rFonts w:eastAsia="Times New Roman" w:cs="Times New Roman"/>
          <w:bCs/>
          <w:szCs w:val="24"/>
        </w:rPr>
        <w:t>παρ</w:t>
      </w:r>
      <w:r>
        <w:rPr>
          <w:rFonts w:eastAsia="Times New Roman" w:cs="Times New Roman"/>
          <w:bCs/>
          <w:szCs w:val="24"/>
        </w:rPr>
        <w:t>’</w:t>
      </w:r>
      <w:r>
        <w:rPr>
          <w:rFonts w:eastAsia="Times New Roman" w:cs="Times New Roman"/>
          <w:bCs/>
          <w:szCs w:val="24"/>
        </w:rPr>
        <w:t>όλο</w:t>
      </w:r>
      <w:proofErr w:type="spellEnd"/>
      <w:r>
        <w:rPr>
          <w:rFonts w:eastAsia="Times New Roman" w:cs="Times New Roman"/>
          <w:bCs/>
          <w:szCs w:val="24"/>
        </w:rPr>
        <w:t xml:space="preserve"> που υπάρχουν για πολλά από αυτά οι αναγκαίες μελέτες εδώ και δεκαετίες. Εάν δεν κατασκευαστεί το φράγμα του </w:t>
      </w:r>
      <w:proofErr w:type="spellStart"/>
      <w:r>
        <w:rPr>
          <w:rFonts w:eastAsia="Times New Roman" w:cs="Times New Roman"/>
          <w:bCs/>
          <w:szCs w:val="24"/>
        </w:rPr>
        <w:t>Ταυρωνίτη</w:t>
      </w:r>
      <w:proofErr w:type="spellEnd"/>
      <w:r>
        <w:rPr>
          <w:rFonts w:eastAsia="Times New Roman" w:cs="Times New Roman"/>
          <w:bCs/>
          <w:szCs w:val="24"/>
        </w:rPr>
        <w:t xml:space="preserve">, δεν </w:t>
      </w:r>
      <w:r>
        <w:rPr>
          <w:rFonts w:eastAsia="Times New Roman" w:cs="Times New Roman"/>
          <w:bCs/>
          <w:szCs w:val="24"/>
        </w:rPr>
        <w:t>πρόκειται να λυθεί το πρόβλημα της λειψυδρίας στο</w:t>
      </w:r>
      <w:r>
        <w:rPr>
          <w:rFonts w:eastAsia="Times New Roman" w:cs="Times New Roman"/>
          <w:bCs/>
          <w:szCs w:val="24"/>
        </w:rPr>
        <w:t>ν</w:t>
      </w:r>
      <w:r>
        <w:rPr>
          <w:rFonts w:eastAsia="Times New Roman" w:cs="Times New Roman"/>
          <w:bCs/>
          <w:szCs w:val="24"/>
        </w:rPr>
        <w:t xml:space="preserve"> Νομό Χανίων.</w:t>
      </w:r>
    </w:p>
    <w:p w14:paraId="5544C225"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 xml:space="preserve">Παράλληλα, βέβαια, οι αγρότες του </w:t>
      </w:r>
      <w:r>
        <w:rPr>
          <w:rFonts w:eastAsia="Times New Roman" w:cs="Times New Roman"/>
          <w:bCs/>
          <w:szCs w:val="24"/>
        </w:rPr>
        <w:t>ν</w:t>
      </w:r>
      <w:r>
        <w:rPr>
          <w:rFonts w:eastAsia="Times New Roman" w:cs="Times New Roman"/>
          <w:bCs/>
          <w:szCs w:val="24"/>
        </w:rPr>
        <w:t xml:space="preserve">ομού αντιμετωπίζουν μεγάλο πρόβλημα στην άρδευση των καλλιεργειών τους ειδικά στη </w:t>
      </w:r>
      <w:proofErr w:type="spellStart"/>
      <w:r>
        <w:rPr>
          <w:rFonts w:eastAsia="Times New Roman" w:cs="Times New Roman"/>
          <w:bCs/>
          <w:szCs w:val="24"/>
        </w:rPr>
        <w:t>Χρυσοσκαλίτισσα</w:t>
      </w:r>
      <w:proofErr w:type="spellEnd"/>
      <w:r>
        <w:rPr>
          <w:rFonts w:eastAsia="Times New Roman" w:cs="Times New Roman"/>
          <w:bCs/>
          <w:szCs w:val="24"/>
        </w:rPr>
        <w:t xml:space="preserve">, στα χωριά, δηλαδή, του πρώην Δήμου </w:t>
      </w:r>
      <w:proofErr w:type="spellStart"/>
      <w:r>
        <w:rPr>
          <w:rFonts w:eastAsia="Times New Roman" w:cs="Times New Roman"/>
          <w:bCs/>
          <w:szCs w:val="24"/>
        </w:rPr>
        <w:t>Οινοχωρίου</w:t>
      </w:r>
      <w:proofErr w:type="spellEnd"/>
      <w:r>
        <w:rPr>
          <w:rFonts w:eastAsia="Times New Roman" w:cs="Times New Roman"/>
          <w:bCs/>
          <w:szCs w:val="24"/>
        </w:rPr>
        <w:t xml:space="preserve">  στην περιοχ</w:t>
      </w:r>
      <w:r>
        <w:rPr>
          <w:rFonts w:eastAsia="Times New Roman" w:cs="Times New Roman"/>
          <w:bCs/>
          <w:szCs w:val="24"/>
        </w:rPr>
        <w:t xml:space="preserve">ή του </w:t>
      </w:r>
      <w:proofErr w:type="spellStart"/>
      <w:r>
        <w:rPr>
          <w:rFonts w:eastAsia="Times New Roman" w:cs="Times New Roman"/>
          <w:bCs/>
          <w:szCs w:val="24"/>
        </w:rPr>
        <w:t>Ελαφονησίου</w:t>
      </w:r>
      <w:proofErr w:type="spellEnd"/>
      <w:r>
        <w:rPr>
          <w:rFonts w:eastAsia="Times New Roman" w:cs="Times New Roman"/>
          <w:bCs/>
          <w:szCs w:val="24"/>
        </w:rPr>
        <w:t xml:space="preserve">, όπου πρόκειται για μια από τις πιο παραγωγικές περιοχές με </w:t>
      </w:r>
      <w:proofErr w:type="spellStart"/>
      <w:r>
        <w:rPr>
          <w:rFonts w:eastAsia="Times New Roman" w:cs="Times New Roman"/>
          <w:bCs/>
          <w:szCs w:val="24"/>
        </w:rPr>
        <w:t>θερμοκηπιακές</w:t>
      </w:r>
      <w:proofErr w:type="spellEnd"/>
      <w:r>
        <w:rPr>
          <w:rFonts w:eastAsia="Times New Roman" w:cs="Times New Roman"/>
          <w:bCs/>
          <w:szCs w:val="24"/>
        </w:rPr>
        <w:t xml:space="preserve"> </w:t>
      </w:r>
      <w:r>
        <w:rPr>
          <w:rFonts w:eastAsia="Times New Roman" w:cs="Times New Roman"/>
          <w:bCs/>
          <w:szCs w:val="24"/>
        </w:rPr>
        <w:lastRenderedPageBreak/>
        <w:t>καλλιέργειες, που απαιτούν επαρκή και μάλιστα με συγκεκριμένη μεθοδολογία άρδευση.</w:t>
      </w:r>
    </w:p>
    <w:p w14:paraId="5544C226"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Ενώ, λοιπόν, είχαν κατασκευαστεί τη δεκαετία του 1990 από το Υπουργείο Γεωργίας δ</w:t>
      </w:r>
      <w:r>
        <w:rPr>
          <w:rFonts w:eastAsia="Times New Roman" w:cs="Times New Roman"/>
          <w:bCs/>
          <w:szCs w:val="24"/>
        </w:rPr>
        <w:t xml:space="preserve">ύο </w:t>
      </w:r>
      <w:proofErr w:type="spellStart"/>
      <w:r>
        <w:rPr>
          <w:rFonts w:eastAsia="Times New Roman" w:cs="Times New Roman"/>
          <w:bCs/>
          <w:szCs w:val="24"/>
        </w:rPr>
        <w:t>λιμνοδεξαμενές</w:t>
      </w:r>
      <w:proofErr w:type="spellEnd"/>
      <w:r>
        <w:rPr>
          <w:rFonts w:eastAsia="Times New Roman" w:cs="Times New Roman"/>
          <w:bCs/>
          <w:szCs w:val="24"/>
        </w:rPr>
        <w:t xml:space="preserve"> -Αγίων Θεοδώρων και </w:t>
      </w:r>
      <w:proofErr w:type="spellStart"/>
      <w:r>
        <w:rPr>
          <w:rFonts w:eastAsia="Times New Roman" w:cs="Times New Roman"/>
          <w:bCs/>
          <w:szCs w:val="24"/>
        </w:rPr>
        <w:t>Χρυσοσκαλίτισσας</w:t>
      </w:r>
      <w:proofErr w:type="spellEnd"/>
      <w:r>
        <w:rPr>
          <w:rFonts w:eastAsia="Times New Roman" w:cs="Times New Roman"/>
          <w:bCs/>
          <w:szCs w:val="24"/>
        </w:rPr>
        <w:t>- η πρώτη -των Αγίων Θεοδώρων δηλαδή- έπαθε καθίζηση</w:t>
      </w:r>
      <w:r>
        <w:rPr>
          <w:rFonts w:eastAsia="Times New Roman" w:cs="Times New Roman"/>
          <w:bCs/>
          <w:szCs w:val="24"/>
        </w:rPr>
        <w:t>,</w:t>
      </w:r>
      <w:r>
        <w:rPr>
          <w:rFonts w:eastAsia="Times New Roman" w:cs="Times New Roman"/>
          <w:bCs/>
          <w:szCs w:val="24"/>
        </w:rPr>
        <w:t xml:space="preserve"> με αποτέλεσμα να χαθεί όλο το νερό που ήταν αποθηκευμένο, τουλάχιστον χίλια στρέμματα κηπευτικών και δεκάδες χιλιάδες ελαιόδεντρα. Μπορεί να επαναλε</w:t>
      </w:r>
      <w:r>
        <w:rPr>
          <w:rFonts w:eastAsia="Times New Roman" w:cs="Times New Roman"/>
          <w:bCs/>
          <w:szCs w:val="24"/>
        </w:rPr>
        <w:t xml:space="preserve">ιτουργήσει αλλά πρέπει να αντιμετωπιστούν οι διαρροές, γιατί το έδαφος που έγινε δεν ήταν κατάλληλο. Την σχετική μελέτη, βέβαια, πρέπει να την κάνει το Υπουργείο Αγροτικής Ανάπτυξης. Η δεύτερη -της </w:t>
      </w:r>
      <w:proofErr w:type="spellStart"/>
      <w:r>
        <w:rPr>
          <w:rFonts w:eastAsia="Times New Roman" w:cs="Times New Roman"/>
          <w:bCs/>
          <w:szCs w:val="24"/>
        </w:rPr>
        <w:t>Χρυσοσκαλίτισσας</w:t>
      </w:r>
      <w:proofErr w:type="spellEnd"/>
      <w:r>
        <w:rPr>
          <w:rFonts w:eastAsia="Times New Roman" w:cs="Times New Roman"/>
          <w:bCs/>
          <w:szCs w:val="24"/>
        </w:rPr>
        <w:t xml:space="preserve">- δεν λειτούργησε </w:t>
      </w:r>
      <w:r>
        <w:rPr>
          <w:rFonts w:eastAsia="Times New Roman" w:cs="Times New Roman"/>
          <w:bCs/>
          <w:szCs w:val="24"/>
        </w:rPr>
        <w:lastRenderedPageBreak/>
        <w:t>ποτέ, παρ</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ότι κόστισε π</w:t>
      </w:r>
      <w:r>
        <w:rPr>
          <w:rFonts w:eastAsia="Times New Roman" w:cs="Times New Roman"/>
          <w:bCs/>
          <w:szCs w:val="24"/>
        </w:rPr>
        <w:t>έντε εκατομμύρια ευρώ, λόγω κακοτεχνιών.</w:t>
      </w:r>
    </w:p>
    <w:p w14:paraId="5544C227" w14:textId="77777777" w:rsidR="00C5530F" w:rsidRDefault="00802ED9">
      <w:pPr>
        <w:spacing w:line="600" w:lineRule="auto"/>
        <w:ind w:firstLine="720"/>
        <w:jc w:val="both"/>
        <w:rPr>
          <w:rFonts w:eastAsia="Times New Roman"/>
          <w:szCs w:val="24"/>
        </w:rPr>
      </w:pPr>
      <w:r>
        <w:rPr>
          <w:rFonts w:eastAsia="Times New Roman" w:cs="Times New Roman"/>
          <w:bCs/>
          <w:szCs w:val="24"/>
        </w:rPr>
        <w:t>Τελικά υπάρχει ένα ερώτημα -γιατί είχαμε κάνει μια αντίστοιχη ερώτηση το 2014 και μας είχε απαντήσει ο τότε Υπουργός ότι υπάρχει μελέτη αποκατάστασης και μάλιστα είχε σταλεί στην Περιφέρεια Κρήτης, προκειμένου να γί</w:t>
      </w:r>
      <w:r>
        <w:rPr>
          <w:rFonts w:eastAsia="Times New Roman" w:cs="Times New Roman"/>
          <w:bCs/>
          <w:szCs w:val="24"/>
        </w:rPr>
        <w:t>νει αναθεώρηση των περιβαλλοντολογικών όρων- υπάρχει ένα θέμα. Τελικά πού είναι το θέμα; Πώς εξελίσσεται; Από πού θα χρηματοδοτηθεί; Είχε χρηματοδοτηθεί από κοινοτικούς πόρους. Δεν μπορεί να χρηματοδοτηθεί πάλι;</w:t>
      </w:r>
    </w:p>
    <w:p w14:paraId="5544C228" w14:textId="77777777" w:rsidR="00C5530F" w:rsidRDefault="00802ED9">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Να μας δώσετε μια απάντηση. Από το Πρόγραμμ</w:t>
      </w:r>
      <w:r>
        <w:rPr>
          <w:rFonts w:eastAsia="Times New Roman" w:cs="Times New Roman"/>
          <w:szCs w:val="24"/>
        </w:rPr>
        <w:t xml:space="preserve">α Δημοσίων Επενδύσεων; Από τον κρατικό προϋπολογισμό; Πρέπει να δοθούν συγκεκριμένες απαντήσεις. </w:t>
      </w:r>
    </w:p>
    <w:p w14:paraId="5544C22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κυρία Πρόεδρε, θέλω να πω ότι υπάρχει ανάγκη κατασκευής της </w:t>
      </w:r>
      <w:proofErr w:type="spellStart"/>
      <w:r>
        <w:rPr>
          <w:rFonts w:eastAsia="Times New Roman" w:cs="Times New Roman"/>
          <w:szCs w:val="24"/>
        </w:rPr>
        <w:t>λιμνοδεξαμενής</w:t>
      </w:r>
      <w:proofErr w:type="spellEnd"/>
      <w:r>
        <w:rPr>
          <w:rFonts w:eastAsia="Times New Roman" w:cs="Times New Roman"/>
          <w:szCs w:val="24"/>
        </w:rPr>
        <w:t xml:space="preserve"> του Πλάτανου χωρητικότητας </w:t>
      </w:r>
      <w:r>
        <w:rPr>
          <w:rFonts w:eastAsia="Times New Roman" w:cs="Times New Roman"/>
          <w:szCs w:val="24"/>
        </w:rPr>
        <w:t xml:space="preserve">επτακοσίων πενήντα </w:t>
      </w:r>
      <w:r>
        <w:rPr>
          <w:rFonts w:eastAsia="Times New Roman" w:cs="Times New Roman"/>
          <w:szCs w:val="24"/>
        </w:rPr>
        <w:t xml:space="preserve"> χιλιάδων κυβικών. Εκεί</w:t>
      </w:r>
      <w:r>
        <w:rPr>
          <w:rFonts w:eastAsia="Times New Roman" w:cs="Times New Roman"/>
          <w:szCs w:val="24"/>
        </w:rPr>
        <w:t xml:space="preserve"> υπάρχει ένα πρόβλημα </w:t>
      </w:r>
      <w:proofErr w:type="spellStart"/>
      <w:r>
        <w:rPr>
          <w:rFonts w:eastAsia="Times New Roman" w:cs="Times New Roman"/>
          <w:szCs w:val="24"/>
        </w:rPr>
        <w:t>υφαλμύρωσης</w:t>
      </w:r>
      <w:proofErr w:type="spellEnd"/>
      <w:r>
        <w:rPr>
          <w:rFonts w:eastAsia="Times New Roman" w:cs="Times New Roman"/>
          <w:szCs w:val="24"/>
        </w:rPr>
        <w:t xml:space="preserve"> από την </w:t>
      </w:r>
      <w:proofErr w:type="spellStart"/>
      <w:r>
        <w:rPr>
          <w:rFonts w:eastAsia="Times New Roman" w:cs="Times New Roman"/>
          <w:szCs w:val="24"/>
        </w:rPr>
        <w:t>υπεράντληση</w:t>
      </w:r>
      <w:proofErr w:type="spellEnd"/>
      <w:r>
        <w:rPr>
          <w:rFonts w:eastAsia="Times New Roman" w:cs="Times New Roman"/>
          <w:szCs w:val="24"/>
        </w:rPr>
        <w:t>, με κίνδυνο να καταστραφούν χιλιάδες στρέμματα.</w:t>
      </w:r>
    </w:p>
    <w:p w14:paraId="5544C22A"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Συντυχάκη, ολοκληρώστε. Πριν ένα λεπτό έκανα την έκκληση. </w:t>
      </w:r>
    </w:p>
    <w:p w14:paraId="5544C22B"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Ολοκληρώνω, κυρία Πρόεδ</w:t>
      </w:r>
      <w:r>
        <w:rPr>
          <w:rFonts w:eastAsia="Times New Roman" w:cs="Times New Roman"/>
          <w:szCs w:val="24"/>
        </w:rPr>
        <w:t xml:space="preserve">ρε. </w:t>
      </w:r>
    </w:p>
    <w:p w14:paraId="5544C22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Επαναλαμβάνω, υπάρχει πρόβλημα </w:t>
      </w:r>
      <w:proofErr w:type="spellStart"/>
      <w:r>
        <w:rPr>
          <w:rFonts w:eastAsia="Times New Roman" w:cs="Times New Roman"/>
          <w:szCs w:val="24"/>
        </w:rPr>
        <w:t>υφαλμύρωσης</w:t>
      </w:r>
      <w:proofErr w:type="spellEnd"/>
      <w:r>
        <w:rPr>
          <w:rFonts w:eastAsia="Times New Roman" w:cs="Times New Roman"/>
          <w:szCs w:val="24"/>
        </w:rPr>
        <w:t xml:space="preserve"> από την </w:t>
      </w:r>
      <w:proofErr w:type="spellStart"/>
      <w:r>
        <w:rPr>
          <w:rFonts w:eastAsia="Times New Roman" w:cs="Times New Roman"/>
          <w:szCs w:val="24"/>
        </w:rPr>
        <w:t>υπεράντληση</w:t>
      </w:r>
      <w:proofErr w:type="spellEnd"/>
      <w:r>
        <w:rPr>
          <w:rFonts w:eastAsia="Times New Roman" w:cs="Times New Roman"/>
          <w:szCs w:val="24"/>
        </w:rPr>
        <w:t>,</w:t>
      </w:r>
      <w:r>
        <w:rPr>
          <w:rFonts w:eastAsia="Times New Roman" w:cs="Times New Roman"/>
          <w:szCs w:val="24"/>
        </w:rPr>
        <w:t xml:space="preserve"> με κίνδυνο να καταστραφούν χιλιάδες στρέμματα και πρόκειται για γη υψηλής παραγωγικότητας. </w:t>
      </w:r>
    </w:p>
    <w:p w14:paraId="5544C22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Εκκρεμούν βέβαια και άλλα, όπως η </w:t>
      </w:r>
      <w:proofErr w:type="spellStart"/>
      <w:r>
        <w:rPr>
          <w:rFonts w:eastAsia="Times New Roman" w:cs="Times New Roman"/>
          <w:szCs w:val="24"/>
        </w:rPr>
        <w:t>λιμνοδεξαμενή</w:t>
      </w:r>
      <w:proofErr w:type="spellEnd"/>
      <w:r>
        <w:rPr>
          <w:rFonts w:eastAsia="Times New Roman" w:cs="Times New Roman"/>
          <w:szCs w:val="24"/>
        </w:rPr>
        <w:t xml:space="preserve"> </w:t>
      </w:r>
      <w:proofErr w:type="spellStart"/>
      <w:r>
        <w:rPr>
          <w:rFonts w:eastAsia="Times New Roman" w:cs="Times New Roman"/>
          <w:szCs w:val="24"/>
        </w:rPr>
        <w:t>Ασκύφου</w:t>
      </w:r>
      <w:proofErr w:type="spellEnd"/>
      <w:r>
        <w:rPr>
          <w:rFonts w:eastAsia="Times New Roman" w:cs="Times New Roman"/>
          <w:szCs w:val="24"/>
        </w:rPr>
        <w:t xml:space="preserve">, έργα για τη γεώτρηση στα </w:t>
      </w:r>
      <w:proofErr w:type="spellStart"/>
      <w:r>
        <w:rPr>
          <w:rFonts w:eastAsia="Times New Roman" w:cs="Times New Roman"/>
          <w:szCs w:val="24"/>
        </w:rPr>
        <w:t>Μεσκλά</w:t>
      </w:r>
      <w:proofErr w:type="spellEnd"/>
      <w:r>
        <w:rPr>
          <w:rFonts w:eastAsia="Times New Roman" w:cs="Times New Roman"/>
          <w:szCs w:val="24"/>
        </w:rPr>
        <w:t xml:space="preserve">, το αρδευτικό υψηλής ζώνης </w:t>
      </w:r>
      <w:proofErr w:type="spellStart"/>
      <w:r>
        <w:rPr>
          <w:rFonts w:eastAsia="Times New Roman" w:cs="Times New Roman"/>
          <w:szCs w:val="24"/>
        </w:rPr>
        <w:t>Αγιάς</w:t>
      </w:r>
      <w:proofErr w:type="spellEnd"/>
      <w:r>
        <w:rPr>
          <w:rFonts w:eastAsia="Times New Roman" w:cs="Times New Roman"/>
          <w:szCs w:val="24"/>
        </w:rPr>
        <w:t xml:space="preserve"> - </w:t>
      </w:r>
      <w:proofErr w:type="spellStart"/>
      <w:r>
        <w:rPr>
          <w:rFonts w:eastAsia="Times New Roman" w:cs="Times New Roman"/>
          <w:szCs w:val="24"/>
        </w:rPr>
        <w:t>Κολυμβαρίου</w:t>
      </w:r>
      <w:proofErr w:type="spellEnd"/>
      <w:r>
        <w:rPr>
          <w:rFonts w:eastAsia="Times New Roman" w:cs="Times New Roman"/>
          <w:szCs w:val="24"/>
        </w:rPr>
        <w:t xml:space="preserve"> που θα δώσει ανάσα σε </w:t>
      </w:r>
      <w:proofErr w:type="spellStart"/>
      <w:r>
        <w:rPr>
          <w:rFonts w:eastAsia="Times New Roman" w:cs="Times New Roman"/>
          <w:szCs w:val="24"/>
        </w:rPr>
        <w:t>αγροτοκτηνοτρόφους</w:t>
      </w:r>
      <w:proofErr w:type="spellEnd"/>
      <w:r>
        <w:rPr>
          <w:rFonts w:eastAsia="Times New Roman" w:cs="Times New Roman"/>
          <w:szCs w:val="24"/>
        </w:rPr>
        <w:t xml:space="preserve">. </w:t>
      </w:r>
    </w:p>
    <w:p w14:paraId="5544C22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Προβλήματα ύδρευσης - άρδευσης αντιμετωπίζει και ο βορειοανατολικός </w:t>
      </w:r>
      <w:proofErr w:type="spellStart"/>
      <w:r>
        <w:rPr>
          <w:rFonts w:eastAsia="Times New Roman" w:cs="Times New Roman"/>
          <w:szCs w:val="24"/>
        </w:rPr>
        <w:t>Αποκόρωνα</w:t>
      </w:r>
      <w:r>
        <w:rPr>
          <w:rFonts w:eastAsia="Times New Roman" w:cs="Times New Roman"/>
          <w:szCs w:val="24"/>
        </w:rPr>
        <w:t>ς</w:t>
      </w:r>
      <w:proofErr w:type="spellEnd"/>
      <w:r>
        <w:rPr>
          <w:rFonts w:eastAsia="Times New Roman" w:cs="Times New Roman"/>
          <w:szCs w:val="24"/>
        </w:rPr>
        <w:t>.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είναι πλούσιος σε νερό, οι άνθρωποι πίνουν εμφιαλωμένο νερό. </w:t>
      </w:r>
    </w:p>
    <w:p w14:paraId="5544C22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κύριε Υπουργέ, λειτουργεί μία </w:t>
      </w:r>
      <w:proofErr w:type="spellStart"/>
      <w:r>
        <w:rPr>
          <w:rFonts w:eastAsia="Times New Roman" w:cs="Times New Roman"/>
          <w:szCs w:val="24"/>
        </w:rPr>
        <w:t>λιμνοδεξαμενή</w:t>
      </w:r>
      <w:proofErr w:type="spellEnd"/>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Νομό Χανίων, αυτή της Κουντούρας, από τις έξι </w:t>
      </w:r>
      <w:proofErr w:type="spellStart"/>
      <w:r>
        <w:rPr>
          <w:rFonts w:eastAsia="Times New Roman" w:cs="Times New Roman"/>
          <w:szCs w:val="24"/>
        </w:rPr>
        <w:t>λιμνοδεξαμενές</w:t>
      </w:r>
      <w:proofErr w:type="spellEnd"/>
      <w:r>
        <w:rPr>
          <w:rFonts w:eastAsia="Times New Roman" w:cs="Times New Roman"/>
          <w:szCs w:val="24"/>
        </w:rPr>
        <w:t xml:space="preserve"> που ή κατασκευάστηκαν ή είναι σε εξέλιξη ή θα κατασκευαστούν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5544C23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Τα έργα αυτά, λοιπόν, δεν υλοποιούνται ως αποτέλεσμα της αντιλαϊκής πολιτικής κυβερνήσεων Ευρωπαϊκής Ένωσης, της δικής σας Κυ</w:t>
      </w:r>
      <w:r>
        <w:rPr>
          <w:rFonts w:eastAsia="Times New Roman" w:cs="Times New Roman"/>
          <w:szCs w:val="24"/>
        </w:rPr>
        <w:t xml:space="preserve">βέρνησης. Γνωρίζετε ότι όλα αυτά δεν είναι επιλέξιμα από την Ευρωπαϊκή Ένωση. Πέρασε το </w:t>
      </w:r>
      <w:r>
        <w:rPr>
          <w:rFonts w:eastAsia="Times New Roman" w:cs="Times New Roman"/>
          <w:szCs w:val="24"/>
        </w:rPr>
        <w:t>Α</w:t>
      </w:r>
      <w:r>
        <w:rPr>
          <w:rFonts w:eastAsia="Times New Roman" w:cs="Times New Roman"/>
          <w:szCs w:val="24"/>
        </w:rPr>
        <w:t>΄</w:t>
      </w:r>
      <w:r>
        <w:rPr>
          <w:rFonts w:eastAsia="Times New Roman" w:cs="Times New Roman"/>
          <w:szCs w:val="24"/>
        </w:rPr>
        <w:t>, το Β</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Γ</w:t>
      </w:r>
      <w:r>
        <w:rPr>
          <w:rFonts w:eastAsia="Times New Roman" w:cs="Times New Roman"/>
          <w:szCs w:val="24"/>
        </w:rPr>
        <w:t>΄</w:t>
      </w:r>
      <w:r>
        <w:rPr>
          <w:rFonts w:eastAsia="Times New Roman" w:cs="Times New Roman"/>
          <w:szCs w:val="24"/>
        </w:rPr>
        <w:t xml:space="preserve"> Κοινοτικό Πλαίσιο Στήριξης, το ΕΣΠΑ, τώρα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ε</w:t>
      </w:r>
      <w:r>
        <w:rPr>
          <w:rFonts w:eastAsia="Times New Roman" w:cs="Times New Roman"/>
          <w:szCs w:val="24"/>
        </w:rPr>
        <w:t xml:space="preserve">ταιρικής </w:t>
      </w:r>
      <w:r>
        <w:rPr>
          <w:rFonts w:eastAsia="Times New Roman" w:cs="Times New Roman"/>
          <w:szCs w:val="24"/>
        </w:rPr>
        <w:t>σ</w:t>
      </w:r>
      <w:r>
        <w:rPr>
          <w:rFonts w:eastAsia="Times New Roman" w:cs="Times New Roman"/>
          <w:szCs w:val="24"/>
        </w:rPr>
        <w:t xml:space="preserve">χέσης, προγράμματα </w:t>
      </w:r>
      <w:proofErr w:type="spellStart"/>
      <w:r>
        <w:rPr>
          <w:rFonts w:eastAsia="Times New Roman" w:cs="Times New Roman"/>
          <w:szCs w:val="24"/>
        </w:rPr>
        <w:t>Γιούνκερ</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Πού πάνε όλα αυτά τα χρήματα</w:t>
      </w:r>
      <w:r>
        <w:rPr>
          <w:rFonts w:eastAsia="Times New Roman" w:cs="Times New Roman"/>
          <w:szCs w:val="24"/>
        </w:rPr>
        <w:t>,</w:t>
      </w:r>
      <w:r>
        <w:rPr>
          <w:rFonts w:eastAsia="Times New Roman" w:cs="Times New Roman"/>
          <w:szCs w:val="24"/>
        </w:rPr>
        <w:t xml:space="preserve"> αν όχι σε έργα υποδομή</w:t>
      </w:r>
      <w:r>
        <w:rPr>
          <w:rFonts w:eastAsia="Times New Roman" w:cs="Times New Roman"/>
          <w:szCs w:val="24"/>
        </w:rPr>
        <w:t xml:space="preserve">ς που πραγματικά θα δώσουν ανάσα για τους κατοίκους; </w:t>
      </w:r>
    </w:p>
    <w:p w14:paraId="5544C23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Όλα αυτά, βέβαια, έρχονται να προστεθούν στις εξευτελιστικές τιμές των αγροτικών προϊόντων, το πετσόκομμα των επιδοτήσεων κ.λπ.. </w:t>
      </w:r>
    </w:p>
    <w:p w14:paraId="5544C23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Άρα, κύριε Υπουργέ, είναι ένα θέμα το τι θα κάνετε. Θα πάρετε μέτρα ορισ</w:t>
      </w:r>
      <w:r>
        <w:rPr>
          <w:rFonts w:eastAsia="Times New Roman" w:cs="Times New Roman"/>
          <w:szCs w:val="24"/>
        </w:rPr>
        <w:t xml:space="preserve">τικής επίλυσης για το πρόβλημα της λειψυδρίας για τις </w:t>
      </w:r>
      <w:proofErr w:type="spellStart"/>
      <w:r>
        <w:rPr>
          <w:rFonts w:eastAsia="Times New Roman" w:cs="Times New Roman"/>
          <w:szCs w:val="24"/>
        </w:rPr>
        <w:t>λιμνοδεξαμενές</w:t>
      </w:r>
      <w:proofErr w:type="spellEnd"/>
      <w:r>
        <w:rPr>
          <w:rFonts w:eastAsia="Times New Roman" w:cs="Times New Roman"/>
          <w:szCs w:val="24"/>
        </w:rPr>
        <w:t xml:space="preserve"> </w:t>
      </w:r>
      <w:proofErr w:type="spellStart"/>
      <w:r>
        <w:rPr>
          <w:rFonts w:eastAsia="Times New Roman" w:cs="Times New Roman"/>
          <w:szCs w:val="24"/>
        </w:rPr>
        <w:t>Χρυσοσκαλίτισσας</w:t>
      </w:r>
      <w:proofErr w:type="spellEnd"/>
      <w:r>
        <w:rPr>
          <w:rFonts w:eastAsia="Times New Roman" w:cs="Times New Roman"/>
          <w:szCs w:val="24"/>
        </w:rPr>
        <w:t xml:space="preserve"> και Αγίων Θεοδώρων, για όλα αυτά τα οποία σας ανέφερα προηγουμένως; </w:t>
      </w:r>
    </w:p>
    <w:p w14:paraId="5544C23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Συντυχάκη, καλύψατε και τη δευτερολογία. Δεν θα μιλ</w:t>
      </w:r>
      <w:r>
        <w:rPr>
          <w:rFonts w:eastAsia="Times New Roman" w:cs="Times New Roman"/>
          <w:szCs w:val="24"/>
        </w:rPr>
        <w:t>ήσετε. Σας το ανακοινώνω από τώρα.</w:t>
      </w:r>
    </w:p>
    <w:p w14:paraId="5544C234"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ήθελα σαφείς και συγκεκριμένες απαντήσεις. </w:t>
      </w:r>
    </w:p>
    <w:p w14:paraId="5544C23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και για την ανοχή σας. </w:t>
      </w:r>
    </w:p>
    <w:p w14:paraId="5544C23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Υπουργός Αγροτικής Ανάπτυξης και Τροφίμων κ</w:t>
      </w:r>
      <w:r>
        <w:rPr>
          <w:rFonts w:eastAsia="Times New Roman" w:cs="Times New Roman"/>
          <w:szCs w:val="24"/>
        </w:rPr>
        <w:t>. Ευάγγελος Αποστόλου για τρία λεπτά.</w:t>
      </w:r>
    </w:p>
    <w:p w14:paraId="5544C23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βάλατε πολλά </w:t>
      </w:r>
      <w:r>
        <w:rPr>
          <w:rFonts w:eastAsia="Times New Roman" w:cs="Times New Roman"/>
          <w:szCs w:val="24"/>
        </w:rPr>
        <w:lastRenderedPageBreak/>
        <w:t>θέματα. Εκεί που οφείλουμε να σταθούμε</w:t>
      </w:r>
      <w:r>
        <w:rPr>
          <w:rFonts w:eastAsia="Times New Roman" w:cs="Times New Roman"/>
          <w:szCs w:val="24"/>
        </w:rPr>
        <w:t>,</w:t>
      </w:r>
      <w:r>
        <w:rPr>
          <w:rFonts w:eastAsia="Times New Roman" w:cs="Times New Roman"/>
          <w:szCs w:val="24"/>
        </w:rPr>
        <w:t xml:space="preserve"> είναι στις αρδευτικές ανάγκες της χώρας, </w:t>
      </w:r>
      <w:proofErr w:type="spellStart"/>
      <w:r>
        <w:rPr>
          <w:rFonts w:eastAsia="Times New Roman" w:cs="Times New Roman"/>
          <w:szCs w:val="24"/>
        </w:rPr>
        <w:t>πόσω</w:t>
      </w:r>
      <w:proofErr w:type="spellEnd"/>
      <w:r>
        <w:rPr>
          <w:rFonts w:eastAsia="Times New Roman" w:cs="Times New Roman"/>
          <w:szCs w:val="24"/>
        </w:rPr>
        <w:t xml:space="preserve"> μάλλον της Κρήτης που είναι γνωστές</w:t>
      </w:r>
      <w:r>
        <w:rPr>
          <w:rFonts w:eastAsia="Times New Roman" w:cs="Times New Roman"/>
          <w:szCs w:val="24"/>
        </w:rPr>
        <w:t xml:space="preserve"> και είναι ένα μεγάλο ζήτημα που πρέπει να αντιμετωπίσουμε. </w:t>
      </w:r>
    </w:p>
    <w:p w14:paraId="5544C23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Γι’ αυτό, λοιπόν, προγραμματίζουμε να εκτελεστούν μια σειρά από </w:t>
      </w:r>
      <w:proofErr w:type="spellStart"/>
      <w:r>
        <w:rPr>
          <w:rFonts w:eastAsia="Times New Roman" w:cs="Times New Roman"/>
          <w:szCs w:val="24"/>
        </w:rPr>
        <w:t>εγγυοβελτικά</w:t>
      </w:r>
      <w:proofErr w:type="spellEnd"/>
      <w:r>
        <w:rPr>
          <w:rFonts w:eastAsia="Times New Roman" w:cs="Times New Roman"/>
          <w:szCs w:val="24"/>
        </w:rPr>
        <w:t xml:space="preserve"> έργα, καθώς βεβαίως, να εκπονηθούν μελέτες σε όλη την επικράτεια. Αφορούν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την ταμίευση των επιφανειακών απορρ</w:t>
      </w:r>
      <w:r>
        <w:rPr>
          <w:rFonts w:eastAsia="Times New Roman" w:cs="Times New Roman"/>
          <w:szCs w:val="24"/>
        </w:rPr>
        <w:t xml:space="preserve">οών αλλά και τη βελτίωση υφιστάμενων </w:t>
      </w:r>
      <w:proofErr w:type="spellStart"/>
      <w:r>
        <w:rPr>
          <w:rFonts w:eastAsia="Times New Roman" w:cs="Times New Roman"/>
          <w:szCs w:val="24"/>
        </w:rPr>
        <w:t>εγγυοβελτικών</w:t>
      </w:r>
      <w:proofErr w:type="spellEnd"/>
      <w:r>
        <w:rPr>
          <w:rFonts w:eastAsia="Times New Roman" w:cs="Times New Roman"/>
          <w:szCs w:val="24"/>
        </w:rPr>
        <w:t xml:space="preserve"> υποδομών και υλοποιούνται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Προγράμματος Δημοσίων Επενδύσεων μέσω κοινοτικών αλλά και εθνικών πόρων. </w:t>
      </w:r>
    </w:p>
    <w:p w14:paraId="5544C23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Ειδικότερα</w:t>
      </w:r>
      <w:r>
        <w:rPr>
          <w:rFonts w:eastAsia="Times New Roman" w:cs="Times New Roman"/>
          <w:szCs w:val="24"/>
        </w:rPr>
        <w:t xml:space="preserve"> όσον αφορά το έργο αποκατάστασης της λειτουργικότητας της </w:t>
      </w:r>
      <w:proofErr w:type="spellStart"/>
      <w:r>
        <w:rPr>
          <w:rFonts w:eastAsia="Times New Roman" w:cs="Times New Roman"/>
          <w:szCs w:val="24"/>
        </w:rPr>
        <w:t>λιμνοδεξαμενής</w:t>
      </w:r>
      <w:proofErr w:type="spellEnd"/>
      <w:r>
        <w:rPr>
          <w:rFonts w:eastAsia="Times New Roman" w:cs="Times New Roman"/>
          <w:szCs w:val="24"/>
        </w:rPr>
        <w:t xml:space="preserve"> </w:t>
      </w:r>
      <w:proofErr w:type="spellStart"/>
      <w:r>
        <w:rPr>
          <w:rFonts w:eastAsia="Times New Roman" w:cs="Times New Roman"/>
          <w:szCs w:val="24"/>
        </w:rPr>
        <w:t>Χρυσκοσκαλίτισσας</w:t>
      </w:r>
      <w:proofErr w:type="spellEnd"/>
      <w:r>
        <w:rPr>
          <w:rFonts w:eastAsia="Times New Roman" w:cs="Times New Roman"/>
          <w:szCs w:val="24"/>
        </w:rPr>
        <w:t xml:space="preserve"> του Νομού Χανίων, σας γνωρίζουμε ότι ήδη έχει χρηματοδοτηθεί μελέτη προϋπολογισμού 150 χιλιάδων ευρώ και έχει ολοκληρωθεί η συγκεκριμένη μελέτη. Μάλιστα γνωρίζοντας</w:t>
      </w:r>
      <w:r>
        <w:rPr>
          <w:rFonts w:eastAsia="Times New Roman" w:cs="Times New Roman"/>
          <w:szCs w:val="24"/>
        </w:rPr>
        <w:t xml:space="preserve"> και τη σοβαρότητα του προβλήματος που προέκυψε από τις ζημιές στη </w:t>
      </w:r>
      <w:proofErr w:type="spellStart"/>
      <w:r>
        <w:rPr>
          <w:rFonts w:eastAsia="Times New Roman" w:cs="Times New Roman"/>
          <w:szCs w:val="24"/>
        </w:rPr>
        <w:t>λιμνοδεξαμενή</w:t>
      </w:r>
      <w:proofErr w:type="spellEnd"/>
      <w:r>
        <w:rPr>
          <w:rFonts w:eastAsia="Times New Roman" w:cs="Times New Roman"/>
          <w:szCs w:val="24"/>
        </w:rPr>
        <w:t xml:space="preserve">, συμπεριλάβαμε στον προϋπολογισμό του έργου και την αποκατάσταση των ζημιών, όπως και προτείνεται στη συγκεκριμένη μελέτη. </w:t>
      </w:r>
    </w:p>
    <w:p w14:paraId="5544C23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Συνεπώς εξετάζοντας τα σημερινά δεδομένα που είναι </w:t>
      </w:r>
      <w:r>
        <w:rPr>
          <w:rFonts w:eastAsia="Times New Roman" w:cs="Times New Roman"/>
          <w:szCs w:val="24"/>
        </w:rPr>
        <w:t xml:space="preserve">η ύπαρξη μελέτης αποκατάστασης της </w:t>
      </w:r>
      <w:proofErr w:type="spellStart"/>
      <w:r>
        <w:rPr>
          <w:rFonts w:eastAsia="Times New Roman" w:cs="Times New Roman"/>
          <w:szCs w:val="24"/>
        </w:rPr>
        <w:t>λιμνοδεξαμενής</w:t>
      </w:r>
      <w:proofErr w:type="spellEnd"/>
      <w:r>
        <w:rPr>
          <w:rFonts w:eastAsia="Times New Roman" w:cs="Times New Roman"/>
          <w:szCs w:val="24"/>
        </w:rPr>
        <w:t xml:space="preserve">, καθώς </w:t>
      </w:r>
      <w:r>
        <w:rPr>
          <w:rFonts w:eastAsia="Times New Roman" w:cs="Times New Roman"/>
          <w:szCs w:val="24"/>
        </w:rPr>
        <w:lastRenderedPageBreak/>
        <w:t>βεβαίως και της υποδομής της συγκεκριμένης δεξαμενής επειδή είναι σε καλύτερη θέση, θα έλεγα, σε σχέση με αυτή των Αγίων Θεοδώρων, εμείς προτείνουμε στην παρούσα φάση</w:t>
      </w:r>
      <w:r>
        <w:rPr>
          <w:rFonts w:eastAsia="Times New Roman" w:cs="Times New Roman"/>
          <w:szCs w:val="24"/>
        </w:rPr>
        <w:t>,</w:t>
      </w:r>
      <w:r>
        <w:rPr>
          <w:rFonts w:eastAsia="Times New Roman" w:cs="Times New Roman"/>
          <w:szCs w:val="24"/>
        </w:rPr>
        <w:t xml:space="preserve"> να γίνει πλήρης αποκατάσταση τη</w:t>
      </w:r>
      <w:r>
        <w:rPr>
          <w:rFonts w:eastAsia="Times New Roman" w:cs="Times New Roman"/>
          <w:szCs w:val="24"/>
        </w:rPr>
        <w:t xml:space="preserve">ς χωρητικότητας των </w:t>
      </w:r>
      <w:r>
        <w:rPr>
          <w:rFonts w:eastAsia="Times New Roman" w:cs="Times New Roman"/>
          <w:szCs w:val="24"/>
        </w:rPr>
        <w:t>πεντακοσίων</w:t>
      </w:r>
      <w:r>
        <w:rPr>
          <w:rFonts w:eastAsia="Times New Roman" w:cs="Times New Roman"/>
          <w:szCs w:val="24"/>
        </w:rPr>
        <w:t xml:space="preserve"> χιλιάδων κυβικών μέτρων νερού της </w:t>
      </w:r>
      <w:proofErr w:type="spellStart"/>
      <w:r>
        <w:rPr>
          <w:rFonts w:eastAsia="Times New Roman" w:cs="Times New Roman"/>
          <w:szCs w:val="24"/>
        </w:rPr>
        <w:t>λιμνοδεξαμενής</w:t>
      </w:r>
      <w:proofErr w:type="spellEnd"/>
      <w:r>
        <w:rPr>
          <w:rFonts w:eastAsia="Times New Roman" w:cs="Times New Roman"/>
          <w:szCs w:val="24"/>
        </w:rPr>
        <w:t xml:space="preserve"> της </w:t>
      </w:r>
      <w:proofErr w:type="spellStart"/>
      <w:r>
        <w:rPr>
          <w:rFonts w:eastAsia="Times New Roman" w:cs="Times New Roman"/>
          <w:szCs w:val="24"/>
        </w:rPr>
        <w:t>Χρυσοσκαλίτισσας</w:t>
      </w:r>
      <w:proofErr w:type="spellEnd"/>
      <w:r>
        <w:rPr>
          <w:rFonts w:eastAsia="Times New Roman" w:cs="Times New Roman"/>
          <w:szCs w:val="24"/>
        </w:rPr>
        <w:t xml:space="preserve">, μια χωρητικότητα η οποία θα καλύψει, όσο το δυνατόν, τις αρδευτικές ανάγκες της περιοχής. </w:t>
      </w:r>
    </w:p>
    <w:p w14:paraId="5544C23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Σε ό,τι αφορά την χρηματοδότηση του έργου, αυτό -όπως και τα υ</w:t>
      </w:r>
      <w:r>
        <w:rPr>
          <w:rFonts w:eastAsia="Times New Roman" w:cs="Times New Roman"/>
          <w:szCs w:val="24"/>
        </w:rPr>
        <w:t>πόλοιπα έργα που προτείνονται- θα αξιολογηθεί και θα ερευνηθεί ανάλογα με τις απαιτήσεις του νέου Προγράμματος Αγροτικής Ανάπτυξης 2014-2020</w:t>
      </w:r>
      <w:r>
        <w:rPr>
          <w:rFonts w:eastAsia="Times New Roman" w:cs="Times New Roman"/>
          <w:szCs w:val="24"/>
        </w:rPr>
        <w:t>,</w:t>
      </w:r>
      <w:r>
        <w:rPr>
          <w:rFonts w:eastAsia="Times New Roman" w:cs="Times New Roman"/>
          <w:szCs w:val="24"/>
        </w:rPr>
        <w:t xml:space="preserve"> που ήδη άρχισε να ενεργοποιείται. </w:t>
      </w:r>
    </w:p>
    <w:p w14:paraId="5544C23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Πιστεύουμε, λοιπόν, ότι εφόσον τα συγκεκριμένα μέτρα για την αποκατάσταση της </w:t>
      </w:r>
      <w:proofErr w:type="spellStart"/>
      <w:r>
        <w:rPr>
          <w:rFonts w:eastAsia="Times New Roman" w:cs="Times New Roman"/>
          <w:szCs w:val="24"/>
        </w:rPr>
        <w:t>λ</w:t>
      </w:r>
      <w:r>
        <w:rPr>
          <w:rFonts w:eastAsia="Times New Roman" w:cs="Times New Roman"/>
          <w:szCs w:val="24"/>
        </w:rPr>
        <w:t>ιμνοδεξαμενής</w:t>
      </w:r>
      <w:proofErr w:type="spellEnd"/>
      <w:r>
        <w:rPr>
          <w:rFonts w:eastAsia="Times New Roman" w:cs="Times New Roman"/>
          <w:szCs w:val="24"/>
        </w:rPr>
        <w:t xml:space="preserve"> εφαρμοστούν και δοκιμαστούν στο χρόνο, τότε θα μπορούμε να αντιμετωπίσουμε με τα ίδια ή παρόμοια μέτρα και τη </w:t>
      </w:r>
      <w:proofErr w:type="spellStart"/>
      <w:r>
        <w:rPr>
          <w:rFonts w:eastAsia="Times New Roman" w:cs="Times New Roman"/>
          <w:szCs w:val="24"/>
        </w:rPr>
        <w:t>λιμνοδεξαμενή</w:t>
      </w:r>
      <w:proofErr w:type="spellEnd"/>
      <w:r>
        <w:rPr>
          <w:rFonts w:eastAsia="Times New Roman" w:cs="Times New Roman"/>
          <w:szCs w:val="24"/>
        </w:rPr>
        <w:t xml:space="preserve"> των Αγίων Θεοδώρων, μειώνοντας κατά αυτόν τον τρόπο τη δαπάνη αλλά και το</w:t>
      </w:r>
      <w:r>
        <w:rPr>
          <w:rFonts w:eastAsia="Times New Roman" w:cs="Times New Roman"/>
          <w:szCs w:val="24"/>
        </w:rPr>
        <w:t>ν</w:t>
      </w:r>
      <w:r>
        <w:rPr>
          <w:rFonts w:eastAsia="Times New Roman" w:cs="Times New Roman"/>
          <w:szCs w:val="24"/>
        </w:rPr>
        <w:t xml:space="preserve"> χρόνο υλοποίησης. </w:t>
      </w:r>
    </w:p>
    <w:p w14:paraId="5544C23D" w14:textId="77777777" w:rsidR="00C5530F" w:rsidRDefault="00802ED9">
      <w:pPr>
        <w:spacing w:line="600" w:lineRule="auto"/>
        <w:jc w:val="both"/>
        <w:rPr>
          <w:rFonts w:eastAsia="Times New Roman"/>
          <w:szCs w:val="24"/>
        </w:rPr>
      </w:pPr>
      <w:r>
        <w:rPr>
          <w:rFonts w:eastAsia="Times New Roman" w:cs="Times New Roman"/>
          <w:szCs w:val="24"/>
        </w:rPr>
        <w:tab/>
      </w:r>
      <w:r>
        <w:rPr>
          <w:rFonts w:eastAsia="Times New Roman"/>
          <w:szCs w:val="24"/>
        </w:rPr>
        <w:t>Επίσης για τον Νομό Χαν</w:t>
      </w:r>
      <w:r>
        <w:rPr>
          <w:rFonts w:eastAsia="Times New Roman"/>
          <w:szCs w:val="24"/>
        </w:rPr>
        <w:t xml:space="preserve">ίων έχει εκπονηθεί και εγκριθεί -σε αναγνωριστικό στάδιο- η μελέτη φραγμάτων και </w:t>
      </w:r>
      <w:proofErr w:type="spellStart"/>
      <w:r>
        <w:rPr>
          <w:rFonts w:eastAsia="Times New Roman"/>
          <w:szCs w:val="24"/>
        </w:rPr>
        <w:t>λιμνοδεξαμενών</w:t>
      </w:r>
      <w:proofErr w:type="spellEnd"/>
      <w:r>
        <w:rPr>
          <w:rFonts w:eastAsia="Times New Roman"/>
          <w:szCs w:val="24"/>
        </w:rPr>
        <w:t xml:space="preserve">. Από τις </w:t>
      </w:r>
      <w:proofErr w:type="spellStart"/>
      <w:r>
        <w:rPr>
          <w:rFonts w:eastAsia="Times New Roman"/>
          <w:szCs w:val="24"/>
        </w:rPr>
        <w:t>προταθείσες</w:t>
      </w:r>
      <w:proofErr w:type="spellEnd"/>
      <w:r>
        <w:rPr>
          <w:rFonts w:eastAsia="Times New Roman"/>
          <w:szCs w:val="24"/>
        </w:rPr>
        <w:t xml:space="preserve"> θέσεις της παραπάνω μελέτης έχουν εκπονηθεί οι οριστικές μελέτες, χωρίς βεβαίως να έχουν κατασκευαστεί τα αντίστοιχα έργα, που αφορούν δύο </w:t>
      </w:r>
      <w:proofErr w:type="spellStart"/>
      <w:r>
        <w:rPr>
          <w:rFonts w:eastAsia="Times New Roman"/>
          <w:szCs w:val="24"/>
        </w:rPr>
        <w:t>λιμνοδεξαμενές</w:t>
      </w:r>
      <w:proofErr w:type="spellEnd"/>
      <w:r>
        <w:rPr>
          <w:rFonts w:eastAsia="Times New Roman"/>
          <w:szCs w:val="24"/>
        </w:rPr>
        <w:t xml:space="preserve"> και τρία φράγματα στον ποταμό </w:t>
      </w:r>
      <w:proofErr w:type="spellStart"/>
      <w:r>
        <w:rPr>
          <w:rFonts w:eastAsia="Times New Roman"/>
          <w:szCs w:val="24"/>
        </w:rPr>
        <w:t>Ταυρωνίτη</w:t>
      </w:r>
      <w:proofErr w:type="spellEnd"/>
      <w:r>
        <w:rPr>
          <w:rFonts w:eastAsia="Times New Roman"/>
          <w:szCs w:val="24"/>
        </w:rPr>
        <w:t xml:space="preserve">. </w:t>
      </w:r>
    </w:p>
    <w:p w14:paraId="5544C23E" w14:textId="77777777" w:rsidR="00C5530F" w:rsidRDefault="00802ED9">
      <w:pPr>
        <w:spacing w:line="600" w:lineRule="auto"/>
        <w:ind w:firstLine="720"/>
        <w:jc w:val="both"/>
        <w:rPr>
          <w:rFonts w:eastAsia="Times New Roman"/>
          <w:szCs w:val="24"/>
        </w:rPr>
      </w:pPr>
      <w:r>
        <w:rPr>
          <w:rFonts w:eastAsia="Times New Roman"/>
          <w:szCs w:val="24"/>
        </w:rPr>
        <w:lastRenderedPageBreak/>
        <w:t>Έχουμε στείλει, όπως ξέρετε, -αναφερθήκατε κι εσείς- το σύνολο αυτών των μελετών στον Οργανισμό Ανάπτυξης Κρήτης. Εμείς το στείλαμε για να διερευνηθεί η δυνατότητα χρηματοδότησης. Δεν φαίνεται κάτι τ</w:t>
      </w:r>
      <w:r>
        <w:rPr>
          <w:rFonts w:eastAsia="Times New Roman"/>
          <w:szCs w:val="24"/>
        </w:rPr>
        <w:t xml:space="preserve">έτοιο. Θα δούμε τώρα από τη δική μας πλευρά μέσα από το Πρόγραμμα Αγροτικής Ανάπτυξης, δεδομένου ότι -όπως κι εσείς είπατε κι εμείς αποδεχόμαστε- η περιοχή έχει σοβαρό πρόβλημα, πώς θα αντιμετωπίσουμε τη συγκεκριμένη περίπτωση. </w:t>
      </w:r>
    </w:p>
    <w:p w14:paraId="5544C23F" w14:textId="77777777" w:rsidR="00C5530F" w:rsidRDefault="00802ED9">
      <w:pPr>
        <w:spacing w:line="600" w:lineRule="auto"/>
        <w:ind w:firstLine="720"/>
        <w:jc w:val="both"/>
        <w:rPr>
          <w:rFonts w:eastAsia="Times New Roman"/>
          <w:szCs w:val="24"/>
        </w:rPr>
      </w:pPr>
      <w:r>
        <w:rPr>
          <w:rFonts w:eastAsia="Times New Roman"/>
          <w:szCs w:val="24"/>
        </w:rPr>
        <w:t xml:space="preserve">Μην ξεχνάμε ότι ουσιαστικά </w:t>
      </w:r>
      <w:r>
        <w:rPr>
          <w:rFonts w:eastAsia="Times New Roman"/>
          <w:szCs w:val="24"/>
        </w:rPr>
        <w:t>οι πόροι που υπάρχουν την περίοδο αυτή</w:t>
      </w:r>
      <w:r>
        <w:rPr>
          <w:rFonts w:eastAsia="Times New Roman"/>
          <w:szCs w:val="24"/>
        </w:rPr>
        <w:t>,</w:t>
      </w:r>
      <w:r>
        <w:rPr>
          <w:rFonts w:eastAsia="Times New Roman"/>
          <w:szCs w:val="24"/>
        </w:rPr>
        <w:t xml:space="preserve"> είναι από το Πρόγραμμα Αγροτικής Ανάπτυξης. </w:t>
      </w:r>
      <w:r>
        <w:rPr>
          <w:rFonts w:eastAsia="Times New Roman"/>
          <w:szCs w:val="24"/>
        </w:rPr>
        <w:t>Α</w:t>
      </w:r>
      <w:r>
        <w:rPr>
          <w:rFonts w:eastAsia="Times New Roman"/>
          <w:szCs w:val="24"/>
        </w:rPr>
        <w:t xml:space="preserve">ντιλαμβάνεστε </w:t>
      </w:r>
      <w:r>
        <w:rPr>
          <w:rFonts w:eastAsia="Times New Roman"/>
          <w:szCs w:val="24"/>
        </w:rPr>
        <w:t xml:space="preserve">λοιπόν </w:t>
      </w:r>
      <w:r>
        <w:rPr>
          <w:rFonts w:eastAsia="Times New Roman"/>
          <w:szCs w:val="24"/>
        </w:rPr>
        <w:t xml:space="preserve">ότι θα προσπαθήσουμε η αντίστοιχη </w:t>
      </w:r>
      <w:r>
        <w:rPr>
          <w:rFonts w:eastAsia="Times New Roman"/>
          <w:szCs w:val="24"/>
        </w:rPr>
        <w:lastRenderedPageBreak/>
        <w:t xml:space="preserve">συμμετοχή από το Πρόγραμμα Δημοσίων Επενδύσεων να γίνει δυνατή, για να υλοποιηθούν τα συγκεκριμένα έργα. </w:t>
      </w:r>
    </w:p>
    <w:p w14:paraId="5544C240" w14:textId="77777777" w:rsidR="00C5530F" w:rsidRDefault="00802ED9">
      <w:pPr>
        <w:spacing w:line="600" w:lineRule="auto"/>
        <w:ind w:firstLine="720"/>
        <w:jc w:val="both"/>
        <w:rPr>
          <w:rFonts w:eastAsia="Times New Roman"/>
          <w:b/>
          <w:szCs w:val="24"/>
        </w:rPr>
      </w:pPr>
      <w:r>
        <w:rPr>
          <w:rFonts w:eastAsia="Times New Roman"/>
          <w:b/>
          <w:szCs w:val="24"/>
        </w:rPr>
        <w:t>ΠΡΟΕΔΡΕΥΟΥ</w:t>
      </w:r>
      <w:r>
        <w:rPr>
          <w:rFonts w:eastAsia="Times New Roman"/>
          <w:b/>
          <w:szCs w:val="24"/>
        </w:rPr>
        <w:t xml:space="preserve">ΣΑ (Αναστασία Χριστοδουλοπούλου): </w:t>
      </w:r>
      <w:r>
        <w:rPr>
          <w:rFonts w:eastAsia="Times New Roman"/>
          <w:szCs w:val="24"/>
        </w:rPr>
        <w:t xml:space="preserve">Κύριε Συντυχάκη, θα δευτερολογήσετε, γιατί μιλήσατε για έξι λεπτά, τον τριπλάσιο χρόνο;  </w:t>
      </w:r>
    </w:p>
    <w:p w14:paraId="5544C241" w14:textId="77777777" w:rsidR="00C5530F" w:rsidRDefault="00802ED9">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αλλά η προηγούμενη επίκαιρη κράτησε πάνω από είκοσι λεπτά, κυρία Πρόεδρε.</w:t>
      </w:r>
    </w:p>
    <w:p w14:paraId="5544C242" w14:textId="77777777" w:rsidR="00C5530F" w:rsidRDefault="00802ED9">
      <w:pPr>
        <w:spacing w:line="600" w:lineRule="auto"/>
        <w:ind w:firstLine="720"/>
        <w:jc w:val="both"/>
        <w:rPr>
          <w:rFonts w:eastAsia="Times New Roman"/>
          <w:b/>
          <w:szCs w:val="24"/>
        </w:rPr>
      </w:pPr>
      <w:r>
        <w:rPr>
          <w:rFonts w:eastAsia="Times New Roman"/>
          <w:b/>
          <w:szCs w:val="24"/>
        </w:rPr>
        <w:t>ΠΡΟΕΔΡΕΥΟΥΣΑ (Αναστασ</w:t>
      </w:r>
      <w:r>
        <w:rPr>
          <w:rFonts w:eastAsia="Times New Roman"/>
          <w:b/>
          <w:szCs w:val="24"/>
        </w:rPr>
        <w:t xml:space="preserve">ία Χριστοδουλοπούλου): </w:t>
      </w:r>
      <w:r>
        <w:rPr>
          <w:rFonts w:eastAsia="Times New Roman"/>
          <w:szCs w:val="24"/>
        </w:rPr>
        <w:t xml:space="preserve">Δεν υπάρχει προηγούμενο και επόμενο. Έχουν περάσει τρία </w:t>
      </w:r>
      <w:r>
        <w:rPr>
          <w:rFonts w:eastAsia="Times New Roman"/>
          <w:szCs w:val="24"/>
        </w:rPr>
        <w:lastRenderedPageBreak/>
        <w:t xml:space="preserve">τέταρτα και είμαστε στη δεύτερη ερώτηση. Για όνομα του </w:t>
      </w:r>
      <w:r>
        <w:rPr>
          <w:rFonts w:eastAsia="Times New Roman"/>
          <w:szCs w:val="24"/>
        </w:rPr>
        <w:t>θ</w:t>
      </w:r>
      <w:r>
        <w:rPr>
          <w:rFonts w:eastAsia="Times New Roman"/>
          <w:szCs w:val="24"/>
        </w:rPr>
        <w:t xml:space="preserve">εού. Φαίνεται ξεκουραστήκαμε πολύ… </w:t>
      </w:r>
    </w:p>
    <w:p w14:paraId="5544C243" w14:textId="77777777" w:rsidR="00C5530F" w:rsidRDefault="00802ED9">
      <w:pPr>
        <w:spacing w:line="600" w:lineRule="auto"/>
        <w:ind w:firstLine="720"/>
        <w:jc w:val="both"/>
        <w:rPr>
          <w:rFonts w:eastAsia="Times New Roman"/>
          <w:b/>
          <w:szCs w:val="24"/>
        </w:rPr>
      </w:pPr>
      <w:r>
        <w:rPr>
          <w:rFonts w:eastAsia="Times New Roman"/>
          <w:b/>
          <w:szCs w:val="24"/>
        </w:rPr>
        <w:t xml:space="preserve">ΕΜΜΑΝΟΥΗΛ ΣΥΝΤΥΧΑΚΗΣ: </w:t>
      </w:r>
      <w:r>
        <w:rPr>
          <w:rFonts w:eastAsia="Times New Roman"/>
          <w:szCs w:val="24"/>
        </w:rPr>
        <w:t>Σε εμένα θα ρίξετε όλα τα βάρη της προηγούμενης καθυστέρησης κα</w:t>
      </w:r>
      <w:r>
        <w:rPr>
          <w:rFonts w:eastAsia="Times New Roman"/>
          <w:szCs w:val="24"/>
        </w:rPr>
        <w:t xml:space="preserve">ι καταστρατήγησης του χρόνου; </w:t>
      </w:r>
    </w:p>
    <w:p w14:paraId="5544C244" w14:textId="77777777" w:rsidR="00C5530F" w:rsidRDefault="00802ED9">
      <w:pPr>
        <w:spacing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Ελάτε, κύριε Συντυχάκη, έχετε τον λόγο. Σας παρακαλώ, θα σας διακόψω αμέσως.</w:t>
      </w:r>
    </w:p>
    <w:p w14:paraId="5544C245" w14:textId="77777777" w:rsidR="00C5530F" w:rsidRDefault="00802ED9">
      <w:pPr>
        <w:spacing w:line="600" w:lineRule="auto"/>
        <w:ind w:firstLine="720"/>
        <w:jc w:val="both"/>
        <w:rPr>
          <w:rFonts w:eastAsia="Times New Roman"/>
          <w:b/>
          <w:szCs w:val="24"/>
        </w:rPr>
      </w:pPr>
      <w:r>
        <w:rPr>
          <w:rFonts w:eastAsia="Times New Roman"/>
          <w:b/>
          <w:szCs w:val="24"/>
        </w:rPr>
        <w:t xml:space="preserve">ΕΜΜΑΝΟΥΗΛ ΣΥΝΤΥΧΑΚΗΣ: </w:t>
      </w:r>
      <w:r>
        <w:rPr>
          <w:rFonts w:eastAsia="Times New Roman"/>
          <w:szCs w:val="24"/>
        </w:rPr>
        <w:t>Σας παρακαλώ, επιτρέψετε μου. Ειπώθηκαν διάφορα πράγματα.</w:t>
      </w:r>
    </w:p>
    <w:p w14:paraId="5544C246" w14:textId="77777777" w:rsidR="00C5530F" w:rsidRDefault="00802ED9">
      <w:pPr>
        <w:spacing w:line="600" w:lineRule="auto"/>
        <w:ind w:firstLine="720"/>
        <w:jc w:val="both"/>
        <w:rPr>
          <w:rFonts w:eastAsia="Times New Roman"/>
          <w:b/>
          <w:szCs w:val="24"/>
        </w:rPr>
      </w:pPr>
      <w:r>
        <w:rPr>
          <w:rFonts w:eastAsia="Times New Roman"/>
          <w:b/>
          <w:szCs w:val="24"/>
        </w:rPr>
        <w:lastRenderedPageBreak/>
        <w:t xml:space="preserve">ΠΡΟΕΔΡΕΥΟΥΣΑ (Αναστασία </w:t>
      </w:r>
      <w:r>
        <w:rPr>
          <w:rFonts w:eastAsia="Times New Roman"/>
          <w:b/>
          <w:szCs w:val="24"/>
        </w:rPr>
        <w:t xml:space="preserve">Χριστοδουλοπούλου): </w:t>
      </w:r>
      <w:r>
        <w:rPr>
          <w:rFonts w:eastAsia="Times New Roman"/>
          <w:szCs w:val="24"/>
        </w:rPr>
        <w:t>Συνεχίστε.</w:t>
      </w:r>
    </w:p>
    <w:p w14:paraId="5544C247" w14:textId="77777777" w:rsidR="00C5530F" w:rsidRDefault="00802ED9">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Λίγο - πολύ, κύριε Υπουργέ, αυτά είχαν ειπωθεί και από προηγούμενους Υπουργούς, σε σχέση με τις μελέτες</w:t>
      </w:r>
      <w:r>
        <w:rPr>
          <w:rFonts w:eastAsia="Times New Roman"/>
          <w:szCs w:val="24"/>
        </w:rPr>
        <w:t xml:space="preserve"> ότι έχουν σταλεί στον Οργανισμό Ανάπτυξης Κρήτης, ότι θα κοιτάξουμε μέσα από προγράμματα να δούμε τι θα γίνει με το Πρόγραμμα Δημοσίων Επενδύσεων κ.λπ.. </w:t>
      </w:r>
    </w:p>
    <w:p w14:paraId="5544C248"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Δεν γίνεται, όμως, έτσι. Πολύ φοβόμαστε ότι κι εσείς θα ενταχθείτε στη στρατιά των Υπουργών και των </w:t>
      </w:r>
      <w:r>
        <w:rPr>
          <w:rFonts w:eastAsia="Times New Roman"/>
          <w:szCs w:val="24"/>
        </w:rPr>
        <w:t xml:space="preserve">Πρωθυπουργών που έταζαν, έταζαν και τελικά μηδέν από μηδέν, μηδέν </w:t>
      </w:r>
      <w:r>
        <w:rPr>
          <w:rFonts w:eastAsia="Times New Roman"/>
          <w:szCs w:val="24"/>
        </w:rPr>
        <w:t>κ</w:t>
      </w:r>
      <w:r>
        <w:rPr>
          <w:rFonts w:eastAsia="Times New Roman"/>
          <w:szCs w:val="24"/>
        </w:rPr>
        <w:t>αι αυτή είναι η πραγματικότητα.</w:t>
      </w:r>
    </w:p>
    <w:p w14:paraId="5544C249" w14:textId="77777777" w:rsidR="00C5530F" w:rsidRDefault="00802ED9">
      <w:pPr>
        <w:spacing w:line="600" w:lineRule="auto"/>
        <w:ind w:firstLine="720"/>
        <w:jc w:val="both"/>
        <w:rPr>
          <w:rFonts w:eastAsia="Times New Roman"/>
          <w:szCs w:val="24"/>
        </w:rPr>
      </w:pPr>
      <w:r>
        <w:rPr>
          <w:rFonts w:eastAsia="Times New Roman"/>
          <w:szCs w:val="24"/>
        </w:rPr>
        <w:t xml:space="preserve"> Το ερώτημα είναι</w:t>
      </w:r>
      <w:r>
        <w:rPr>
          <w:rFonts w:eastAsia="Times New Roman"/>
          <w:szCs w:val="24"/>
        </w:rPr>
        <w:t>,</w:t>
      </w:r>
      <w:r>
        <w:rPr>
          <w:rFonts w:eastAsia="Times New Roman"/>
          <w:szCs w:val="24"/>
        </w:rPr>
        <w:t xml:space="preserve"> γιατί δεν γίνονται αυτά τα έργα εδώ και χρόνια. Υπάρχει άγνοια των αναγκών της περιοχής; Υπάρχει έλλειψη υδατικών πόρων στον Νομό Χανίων, </w:t>
      </w:r>
      <w:r>
        <w:rPr>
          <w:rFonts w:eastAsia="Times New Roman"/>
          <w:szCs w:val="24"/>
        </w:rPr>
        <w:t xml:space="preserve">στην Κρήτη, σε όλη τη χώρα; Γιατί το θέμα της λειψυδρίας δεν αφορά μόνο τα Χανιά, την Κρήτη. Είναι ένα φαινόμενο που απασχολεί όλη τη χώρα. </w:t>
      </w:r>
    </w:p>
    <w:p w14:paraId="5544C24A" w14:textId="77777777" w:rsidR="00C5530F" w:rsidRDefault="00802ED9">
      <w:pPr>
        <w:spacing w:line="600" w:lineRule="auto"/>
        <w:ind w:firstLine="720"/>
        <w:jc w:val="both"/>
        <w:rPr>
          <w:rFonts w:eastAsia="Times New Roman"/>
          <w:szCs w:val="24"/>
        </w:rPr>
      </w:pPr>
      <w:r>
        <w:rPr>
          <w:rFonts w:eastAsia="Times New Roman"/>
          <w:szCs w:val="24"/>
        </w:rPr>
        <w:lastRenderedPageBreak/>
        <w:t>Η αλήθεια είναι ότι για όλα αυτά</w:t>
      </w:r>
      <w:r>
        <w:rPr>
          <w:rFonts w:eastAsia="Times New Roman"/>
          <w:szCs w:val="24"/>
        </w:rPr>
        <w:t>,</w:t>
      </w:r>
      <w:r>
        <w:rPr>
          <w:rFonts w:eastAsia="Times New Roman"/>
          <w:szCs w:val="24"/>
        </w:rPr>
        <w:t xml:space="preserve"> έχουν δοθεί επιστημονικές απαντήσεις κι έχουν αναλυθεί εδώ και δεκαετίες. </w:t>
      </w:r>
    </w:p>
    <w:p w14:paraId="5544C24B" w14:textId="77777777" w:rsidR="00C5530F" w:rsidRDefault="00802ED9">
      <w:pPr>
        <w:spacing w:line="600" w:lineRule="auto"/>
        <w:ind w:firstLine="720"/>
        <w:jc w:val="both"/>
        <w:rPr>
          <w:rFonts w:eastAsia="Times New Roman"/>
          <w:szCs w:val="24"/>
        </w:rPr>
      </w:pPr>
      <w:r>
        <w:rPr>
          <w:rFonts w:eastAsia="Times New Roman"/>
          <w:szCs w:val="24"/>
        </w:rPr>
        <w:t>Η κατα</w:t>
      </w:r>
      <w:r>
        <w:rPr>
          <w:rFonts w:eastAsia="Times New Roman"/>
          <w:szCs w:val="24"/>
        </w:rPr>
        <w:t xml:space="preserve">σκευή τέτοιων έργων, κύριε Υπουργέ, μπορεί να συμβάλει αποφασιστικά στο να εξασφαλιστούν οι αναγκαίες ποσότητες νερού για την ύδρευση των κατοίκων του </w:t>
      </w:r>
      <w:r>
        <w:rPr>
          <w:rFonts w:eastAsia="Times New Roman"/>
          <w:szCs w:val="24"/>
        </w:rPr>
        <w:t>ν</w:t>
      </w:r>
      <w:r>
        <w:rPr>
          <w:rFonts w:eastAsia="Times New Roman"/>
          <w:szCs w:val="24"/>
        </w:rPr>
        <w:t>ομού με ελεγμένο, ποιοτικό, φθηνό νερό και φυσικά να αυξηθεί και η άρδευση των ανεπαρκώς σήμερα αρδευόμε</w:t>
      </w:r>
      <w:r>
        <w:rPr>
          <w:rFonts w:eastAsia="Times New Roman"/>
          <w:szCs w:val="24"/>
        </w:rPr>
        <w:t xml:space="preserve">νων εκτάσεων. </w:t>
      </w:r>
      <w:r>
        <w:rPr>
          <w:rFonts w:eastAsia="Times New Roman"/>
          <w:szCs w:val="24"/>
        </w:rPr>
        <w:t>Θ</w:t>
      </w:r>
      <w:r>
        <w:rPr>
          <w:rFonts w:eastAsia="Times New Roman"/>
          <w:szCs w:val="24"/>
        </w:rPr>
        <w:t>α πρέπει να αυξηθούν οι αρδευόμενες εκτάσεις για τη στήριξη της εγχώριας και αγροτικής, βιομηχανικής, μεταποιητικής παραγωγής, στα τρόφιμα, για αναδιαρθρώσεις, για νέες καλλιέρ</w:t>
      </w:r>
      <w:r>
        <w:rPr>
          <w:rFonts w:eastAsia="Times New Roman"/>
          <w:szCs w:val="24"/>
        </w:rPr>
        <w:lastRenderedPageBreak/>
        <w:t>γειες, για καλλιέργειες αβοκάντο, για την κτηνοτροφία. Η συγκεκρι</w:t>
      </w:r>
      <w:r>
        <w:rPr>
          <w:rFonts w:eastAsia="Times New Roman"/>
          <w:szCs w:val="24"/>
        </w:rPr>
        <w:t xml:space="preserve">μένη περιοχή για την οποία συζητάμε, είναι μια δυναμική περιοχή. </w:t>
      </w:r>
    </w:p>
    <w:p w14:paraId="5544C24C" w14:textId="77777777" w:rsidR="00C5530F" w:rsidRDefault="00802ED9">
      <w:pPr>
        <w:spacing w:line="600" w:lineRule="auto"/>
        <w:ind w:firstLine="720"/>
        <w:jc w:val="both"/>
        <w:rPr>
          <w:rFonts w:eastAsia="Times New Roman"/>
          <w:szCs w:val="24"/>
        </w:rPr>
      </w:pPr>
      <w:r>
        <w:rPr>
          <w:rFonts w:eastAsia="Times New Roman"/>
          <w:szCs w:val="24"/>
        </w:rPr>
        <w:t>Φ</w:t>
      </w:r>
      <w:r>
        <w:rPr>
          <w:rFonts w:eastAsia="Times New Roman"/>
          <w:szCs w:val="24"/>
        </w:rPr>
        <w:t xml:space="preserve">υσικά με τον τρόπο αυτό θα προστατευθεί και το περιβάλλον, η δημόσια υγεία, θα γίνει ανάταξη των οικοσυστημάτων. </w:t>
      </w:r>
    </w:p>
    <w:p w14:paraId="5544C24D" w14:textId="77777777" w:rsidR="00C5530F" w:rsidRDefault="00802ED9">
      <w:pPr>
        <w:spacing w:line="600" w:lineRule="auto"/>
        <w:ind w:firstLine="720"/>
        <w:jc w:val="both"/>
        <w:rPr>
          <w:rFonts w:eastAsia="Times New Roman"/>
          <w:szCs w:val="24"/>
        </w:rPr>
      </w:pPr>
      <w:r>
        <w:rPr>
          <w:rFonts w:eastAsia="Times New Roman"/>
          <w:szCs w:val="24"/>
        </w:rPr>
        <w:t>Η πραγματική αιτία, ο πραγματικός ένοχος μάλλον και το εμπόδιο που δεν γίνο</w:t>
      </w:r>
      <w:r>
        <w:rPr>
          <w:rFonts w:eastAsia="Times New Roman"/>
          <w:szCs w:val="24"/>
        </w:rPr>
        <w:t xml:space="preserve">νται αυτά τα έργα πνοής -όπως δεν γίνονται για την πυροπροστασία, για την αντισεισμική θωράκιση, για την αντιπλημμυρική προστασία- είναι οι ίδιες οι στρατηγικές επιλογές της άρχουσας τάξης και της Ευρωπαϊκής Ένωσης, ο </w:t>
      </w:r>
      <w:r>
        <w:rPr>
          <w:rFonts w:eastAsia="Times New Roman"/>
          <w:szCs w:val="24"/>
        </w:rPr>
        <w:lastRenderedPageBreak/>
        <w:t>καπιταλιστικός δρόμος ανάπτυξης που έχ</w:t>
      </w:r>
      <w:r>
        <w:rPr>
          <w:rFonts w:eastAsia="Times New Roman"/>
          <w:szCs w:val="24"/>
        </w:rPr>
        <w:t xml:space="preserve">ει επιλεγεί και που η δική σας η Κυβέρνηση, φυσικά, ασπάζεται και υλοποιεί με τον καλύτερο δυνατό τρόπο. Γιατί το μεγάλο κεφάλαιο δεν το ενδιαφέρουν οι πραγματικές λαϊκές ανάγκες αλλά το ποια έργα θα γίνουν και ποιες υποδομές, με βάση τις προτεραιότητες </w:t>
      </w:r>
      <w:r w:rsidRPr="002F3C02">
        <w:rPr>
          <w:rFonts w:eastAsia="Times New Roman"/>
          <w:szCs w:val="24"/>
        </w:rPr>
        <w:t>πο</w:t>
      </w:r>
      <w:r w:rsidRPr="002F3C02">
        <w:rPr>
          <w:rFonts w:eastAsia="Times New Roman"/>
          <w:szCs w:val="24"/>
        </w:rPr>
        <w:t>υ εκείνο βάζει κάθε φορά</w:t>
      </w:r>
      <w:r w:rsidRPr="00363071">
        <w:rPr>
          <w:rFonts w:eastAsia="Times New Roman"/>
          <w:color w:val="FF0000"/>
          <w:szCs w:val="24"/>
        </w:rPr>
        <w:t xml:space="preserve">. </w:t>
      </w:r>
    </w:p>
    <w:p w14:paraId="5544C24E" w14:textId="77777777" w:rsidR="00C5530F" w:rsidRDefault="00802ED9">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κοινοτική οδηγία</w:t>
      </w:r>
      <w:r>
        <w:rPr>
          <w:rFonts w:eastAsia="Times New Roman"/>
          <w:szCs w:val="24"/>
        </w:rPr>
        <w:t xml:space="preserve"> - πλαίσιο του 2000, με την οποία έχει εναρμονιστεί και η δική μας νομοθεσία, νομίζω ότι κατατείνει ακριβώς προς αυτήν την κατεύθυνση, δηλαδή να ενισχυθεί το μεγάλο κεφάλαιο με έργα που ουσιαστικά το ενδιαφέρουν</w:t>
      </w:r>
      <w:r>
        <w:rPr>
          <w:rFonts w:eastAsia="Times New Roman"/>
          <w:szCs w:val="24"/>
        </w:rPr>
        <w:t xml:space="preserve"> και φυσικά, να αυξηθεί και η τιμολόγηση του νερού. Διότι, αυτό που επιζητά η Ευρωπαϊκή Ένωση είναι να μειωθεί η ζήτηση</w:t>
      </w:r>
      <w:r>
        <w:rPr>
          <w:rFonts w:eastAsia="Times New Roman"/>
          <w:szCs w:val="24"/>
        </w:rPr>
        <w:t>,</w:t>
      </w:r>
      <w:r>
        <w:rPr>
          <w:rFonts w:eastAsia="Times New Roman"/>
          <w:szCs w:val="24"/>
        </w:rPr>
        <w:t xml:space="preserve"> μέσα </w:t>
      </w:r>
      <w:r>
        <w:rPr>
          <w:rFonts w:eastAsia="Times New Roman"/>
          <w:szCs w:val="24"/>
        </w:rPr>
        <w:lastRenderedPageBreak/>
        <w:t>από την αύξηση τω τιμολογίων του νερού και όχι να γίνουν πραγματικά έργα.</w:t>
      </w:r>
    </w:p>
    <w:p w14:paraId="5544C24F" w14:textId="77777777" w:rsidR="00C5530F" w:rsidRDefault="00802ED9">
      <w:pPr>
        <w:spacing w:line="600" w:lineRule="auto"/>
        <w:ind w:firstLine="720"/>
        <w:jc w:val="both"/>
        <w:rPr>
          <w:rFonts w:eastAsia="Times New Roman"/>
          <w:szCs w:val="24"/>
        </w:rPr>
      </w:pPr>
      <w:r>
        <w:rPr>
          <w:rFonts w:eastAsia="Times New Roman"/>
          <w:szCs w:val="24"/>
        </w:rPr>
        <w:t>Τελειώνοντας, θέλω να πω -και ευχαριστώ πολύ, κυρία Πρόε</w:t>
      </w:r>
      <w:r>
        <w:rPr>
          <w:rFonts w:eastAsia="Times New Roman"/>
          <w:szCs w:val="24"/>
        </w:rPr>
        <w:t>δρε- ότι εκείνο που πραγματικά έχει ανάγκη ο λαός σήμερα είναι να υπάρξει ένας ενιαίος κρατικός φορέας -όπως προτείνει το ΚΚΕ- ο οποίος να μπορεί να διαχειρίζεται το νερό με κοινωνικοποιημένα τα συγκεντρωμένα μέσα παραγωγής, με κεντρικό σχεδιασμό σε περιφε</w:t>
      </w:r>
      <w:r>
        <w:rPr>
          <w:rFonts w:eastAsia="Times New Roman"/>
          <w:szCs w:val="24"/>
        </w:rPr>
        <w:t>ρειακό, σε τοπικό επίπεδο. Αυτός ο ενιαίος κρατικός φορέας θα μπορεί να αξιοποιήσει και τα αποτελέσματα της επιστημονικής έρευνας.</w:t>
      </w:r>
    </w:p>
    <w:p w14:paraId="5544C250"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Δόξα τω Θεώ, στο Νομό Χανίων υπάρχει και το πολυτεχνείο και το ΤΕΙ Κρήτης, το Ινστιτούτο Υποτροπικών και Ελιάς, το ΜΑΙΧ. Και </w:t>
      </w:r>
      <w:r>
        <w:rPr>
          <w:rFonts w:eastAsia="Times New Roman"/>
          <w:szCs w:val="24"/>
        </w:rPr>
        <w:t>όλα αυτά, βέβαια, έρχονται σε αντίθεση, είναι δηλαδή στον αντίποδα της ιδιωτικοποίησης των υπηρεσιών ύδρευσης και αποχέτευσης.</w:t>
      </w:r>
    </w:p>
    <w:p w14:paraId="5544C251" w14:textId="77777777" w:rsidR="00C5530F" w:rsidRDefault="00802ED9">
      <w:pPr>
        <w:spacing w:line="600" w:lineRule="auto"/>
        <w:ind w:firstLine="720"/>
        <w:jc w:val="both"/>
        <w:rPr>
          <w:rFonts w:eastAsia="Times New Roman"/>
          <w:szCs w:val="24"/>
        </w:rPr>
      </w:pPr>
      <w:r>
        <w:rPr>
          <w:rFonts w:eastAsia="Times New Roman"/>
          <w:szCs w:val="24"/>
        </w:rPr>
        <w:t>Ευχαριστώ πάρα πολύ, κυρία Πρόεδρε.</w:t>
      </w:r>
    </w:p>
    <w:p w14:paraId="5544C252" w14:textId="77777777" w:rsidR="00C5530F" w:rsidRDefault="00802ED9">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λόγο έχει ο Υπουργός κ. Αποστόλου</w:t>
      </w:r>
      <w:r>
        <w:rPr>
          <w:rFonts w:eastAsia="Times New Roman" w:cs="Times New Roman"/>
          <w:szCs w:val="24"/>
        </w:rPr>
        <w:t>,</w:t>
      </w:r>
      <w:r>
        <w:rPr>
          <w:rFonts w:eastAsia="Times New Roman" w:cs="Times New Roman"/>
          <w:szCs w:val="24"/>
        </w:rPr>
        <w:t xml:space="preserve"> αυστηρώς γι</w:t>
      </w:r>
      <w:r>
        <w:rPr>
          <w:rFonts w:eastAsia="Times New Roman" w:cs="Times New Roman"/>
          <w:szCs w:val="24"/>
        </w:rPr>
        <w:t>α τρία λεπτά.</w:t>
      </w:r>
    </w:p>
    <w:p w14:paraId="5544C253" w14:textId="77777777" w:rsidR="00C5530F" w:rsidRDefault="00802ED9">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συνάδελφε, γιατί δεν γίνονται </w:t>
      </w:r>
      <w:r>
        <w:rPr>
          <w:rFonts w:eastAsia="Times New Roman"/>
          <w:szCs w:val="24"/>
        </w:rPr>
        <w:lastRenderedPageBreak/>
        <w:t>αυτά τα έργα; Να ρωτήσετε αυτούς που είχαν την ευθύνη τόσα χρόνια και δεν έκαναν τα συγκεκριμένα έργα.</w:t>
      </w:r>
    </w:p>
    <w:p w14:paraId="5544C254" w14:textId="77777777" w:rsidR="00C5530F" w:rsidRDefault="00802ED9">
      <w:pPr>
        <w:spacing w:line="600" w:lineRule="auto"/>
        <w:ind w:firstLine="720"/>
        <w:jc w:val="both"/>
        <w:rPr>
          <w:rFonts w:eastAsia="Times New Roman"/>
          <w:szCs w:val="24"/>
        </w:rPr>
      </w:pPr>
      <w:r>
        <w:rPr>
          <w:rFonts w:eastAsia="Times New Roman"/>
          <w:szCs w:val="24"/>
        </w:rPr>
        <w:t>Εμείς έχουμε μπροστά μας ένα συγκεκριμ</w:t>
      </w:r>
      <w:r>
        <w:rPr>
          <w:rFonts w:eastAsia="Times New Roman"/>
          <w:szCs w:val="24"/>
        </w:rPr>
        <w:t>ένο Πρόγραμμα Αγροτικής Ανάπτυξης, με το οποίο εσείς βεβαίως μπορεί να διαφωνείτε</w:t>
      </w:r>
      <w:r>
        <w:rPr>
          <w:rFonts w:eastAsia="Times New Roman"/>
          <w:szCs w:val="24"/>
        </w:rPr>
        <w:t>,</w:t>
      </w:r>
      <w:r>
        <w:rPr>
          <w:rFonts w:eastAsia="Times New Roman"/>
          <w:szCs w:val="24"/>
        </w:rPr>
        <w:t xml:space="preserve"> γιατί χρηματοδοτείται από την Ευρωπαϊκή Επιτροπή, την Ευρωπαϊκή Ένωση, αλλά αυτή είναι η πραγματικότητα. Για το Πρόγραμμα Αγροτικής Ανάπτυξης υπάρχουν 4,7 δισεκατομμύρια, όπ</w:t>
      </w:r>
      <w:r>
        <w:rPr>
          <w:rFonts w:eastAsia="Times New Roman"/>
          <w:szCs w:val="24"/>
        </w:rPr>
        <w:t>ου μαζί με τους εθνικούς πόρους, την αναμόχλευση, ξεπερνάμε τα 7 δισεκατομμύρια. Αυτά έχουμε και αυτά θα χρησιμοποιήσουμε.</w:t>
      </w:r>
    </w:p>
    <w:p w14:paraId="5544C255"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 Ήδη σας είπα ότι έχουμε μπει στη διαδικασία. Περιμένουμε μελέτες</w:t>
      </w:r>
      <w:r>
        <w:rPr>
          <w:rFonts w:eastAsia="Times New Roman"/>
          <w:szCs w:val="24"/>
        </w:rPr>
        <w:t>,</w:t>
      </w:r>
      <w:r>
        <w:rPr>
          <w:rFonts w:eastAsia="Times New Roman"/>
          <w:szCs w:val="24"/>
        </w:rPr>
        <w:t xml:space="preserve"> ειδικά για το συγκεκριμένο </w:t>
      </w:r>
      <w:r>
        <w:rPr>
          <w:rFonts w:eastAsia="Times New Roman"/>
          <w:szCs w:val="24"/>
        </w:rPr>
        <w:t xml:space="preserve">πρόγραμμα, </w:t>
      </w:r>
      <w:r>
        <w:rPr>
          <w:rFonts w:eastAsia="Times New Roman"/>
          <w:szCs w:val="24"/>
        </w:rPr>
        <w:t>που αφορά τις έγγειες βελτιώ</w:t>
      </w:r>
      <w:r>
        <w:rPr>
          <w:rFonts w:eastAsia="Times New Roman"/>
          <w:szCs w:val="24"/>
        </w:rPr>
        <w:t>σεις. Είναι το μέτρο «4.3.1».</w:t>
      </w:r>
    </w:p>
    <w:p w14:paraId="5544C256" w14:textId="77777777" w:rsidR="00C5530F" w:rsidRDefault="00802ED9">
      <w:pPr>
        <w:spacing w:line="600" w:lineRule="auto"/>
        <w:ind w:firstLine="720"/>
        <w:jc w:val="both"/>
        <w:rPr>
          <w:rFonts w:eastAsia="Times New Roman"/>
          <w:szCs w:val="24"/>
        </w:rPr>
      </w:pPr>
      <w:r>
        <w:rPr>
          <w:rFonts w:eastAsia="Times New Roman"/>
          <w:szCs w:val="24"/>
        </w:rPr>
        <w:t xml:space="preserve"> Εκεί, λοιπόν, όταν συγκεντρωθούν όλες αυτές οι μελέτες -αναγνωρίζοντας, πραγματικά, ανάγκες για συγκεκριμένες περιοχές, όπως είναι η Κρήτη, για την αντιμετώπιση της λειψυδρίας- θα προσπαθήσουμε να εντάξουμε όσα έργα είναι ώρι</w:t>
      </w:r>
      <w:r>
        <w:rPr>
          <w:rFonts w:eastAsia="Times New Roman"/>
          <w:szCs w:val="24"/>
        </w:rPr>
        <w:t>μα στο μέτρο αυτό</w:t>
      </w:r>
      <w:r>
        <w:rPr>
          <w:rFonts w:eastAsia="Times New Roman"/>
          <w:szCs w:val="24"/>
        </w:rPr>
        <w:t>,</w:t>
      </w:r>
      <w:r>
        <w:rPr>
          <w:rFonts w:eastAsia="Times New Roman"/>
          <w:szCs w:val="24"/>
        </w:rPr>
        <w:t xml:space="preserve"> για να μπορέσουμε να τα χρηματοδοτήσουμε. Δεν υπάρχει άλλη δυνατότητα. Νομίζω ότι αυτό το πράγμα έχει γίνει αντιληπτό απ’ όλους και γι’ αυτό στοχεύουμε στο να χρησιμοποιήσουμε τους συγκεκριμένους πόρους</w:t>
      </w:r>
      <w:r>
        <w:rPr>
          <w:rFonts w:eastAsia="Times New Roman"/>
          <w:szCs w:val="24"/>
        </w:rPr>
        <w:t>,</w:t>
      </w:r>
      <w:r>
        <w:rPr>
          <w:rFonts w:eastAsia="Times New Roman"/>
          <w:szCs w:val="24"/>
        </w:rPr>
        <w:t xml:space="preserve"> όσο γίνεται καλύτερα.</w:t>
      </w:r>
    </w:p>
    <w:p w14:paraId="5544C257" w14:textId="77777777" w:rsidR="00C5530F" w:rsidRDefault="00802ED9">
      <w:pPr>
        <w:spacing w:line="600" w:lineRule="auto"/>
        <w:ind w:firstLine="720"/>
        <w:jc w:val="both"/>
        <w:rPr>
          <w:rFonts w:eastAsia="Times New Roman"/>
          <w:szCs w:val="24"/>
        </w:rPr>
      </w:pPr>
      <w:r>
        <w:rPr>
          <w:rFonts w:eastAsia="Times New Roman"/>
          <w:szCs w:val="24"/>
        </w:rPr>
        <w:lastRenderedPageBreak/>
        <w:t>Από εκεί και πέρα, η προσέγγισή μας όσον αφορά θέματα που έχουν σχέση με τις πολιτικές στον αγροτικό χώρο και όλα αυτά που είπατε, θα τα συζητήσουμε ίσως μια άλλη φορά. Είναι γνωστές οι διαφορές που έχουμε. Εκ των πραγμάτων, όμως, εμείς έχουμε χρέος να υπη</w:t>
      </w:r>
      <w:r>
        <w:rPr>
          <w:rFonts w:eastAsia="Times New Roman"/>
          <w:szCs w:val="24"/>
        </w:rPr>
        <w:t>ρετούμε τον αγροτικό χώρο μέσα σε συγκεκριμένες καταστάσεις και αυτό κάνουμε.</w:t>
      </w:r>
    </w:p>
    <w:p w14:paraId="5544C258"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w:t>
      </w:r>
    </w:p>
    <w:p w14:paraId="5544C25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ανακοινώσω μια άδεια απουσίας.</w:t>
      </w:r>
    </w:p>
    <w:p w14:paraId="5544C25A" w14:textId="77777777" w:rsidR="00C5530F" w:rsidRDefault="00802ED9">
      <w:pPr>
        <w:spacing w:line="600" w:lineRule="auto"/>
        <w:ind w:firstLine="720"/>
        <w:jc w:val="both"/>
        <w:rPr>
          <w:rFonts w:eastAsia="Times New Roman"/>
          <w:szCs w:val="24"/>
        </w:rPr>
      </w:pPr>
      <w:r>
        <w:rPr>
          <w:rFonts w:eastAsia="Times New Roman" w:cs="Times New Roman"/>
          <w:szCs w:val="24"/>
        </w:rPr>
        <w:lastRenderedPageBreak/>
        <w:t>Ο Βουλευτής της Νέας Δημοκρατίας κ. Κώστας</w:t>
      </w:r>
      <w:r>
        <w:rPr>
          <w:rFonts w:eastAsia="Times New Roman" w:cs="Times New Roman"/>
          <w:szCs w:val="24"/>
        </w:rPr>
        <w:t xml:space="preserve"> Κουκοδήμος ζητεί άδεια ολιγοήμερης απουσίας στο εξωτερικό για προσωπικούς λόγους κατά το διάστημα από 13 έως 16 Μάϊου του </w:t>
      </w:r>
      <w:r>
        <w:rPr>
          <w:rFonts w:eastAsia="Times New Roman"/>
          <w:szCs w:val="24"/>
        </w:rPr>
        <w:t>2016. Η Βουλή εγκρίνει;</w:t>
      </w:r>
    </w:p>
    <w:p w14:paraId="5544C25B" w14:textId="77777777" w:rsidR="00C5530F" w:rsidRDefault="00802ED9">
      <w:pPr>
        <w:spacing w:line="600" w:lineRule="auto"/>
        <w:ind w:firstLine="720"/>
        <w:jc w:val="both"/>
        <w:rPr>
          <w:rFonts w:eastAsia="Times New Roman" w:cs="Times New Roman"/>
          <w:szCs w:val="24"/>
        </w:rPr>
      </w:pPr>
      <w:r>
        <w:rPr>
          <w:rFonts w:eastAsia="Times New Roman"/>
          <w:b/>
          <w:szCs w:val="24"/>
        </w:rPr>
        <w:t xml:space="preserve">ΟΛΟΙ </w:t>
      </w:r>
      <w:r>
        <w:rPr>
          <w:rFonts w:eastAsia="Times New Roman"/>
          <w:b/>
          <w:szCs w:val="24"/>
        </w:rPr>
        <w:t>ΟΙ</w:t>
      </w:r>
      <w:r>
        <w:rPr>
          <w:rFonts w:eastAsia="Times New Roman"/>
          <w:b/>
          <w:szCs w:val="24"/>
        </w:rPr>
        <w:t xml:space="preserve"> ΒΟΥΛΕΥΤΕΣ:</w:t>
      </w:r>
      <w:r>
        <w:rPr>
          <w:rFonts w:eastAsia="Times New Roman" w:cs="Times New Roman"/>
          <w:szCs w:val="24"/>
        </w:rPr>
        <w:t xml:space="preserve"> Μάλιστα, μάλιστα.</w:t>
      </w:r>
    </w:p>
    <w:p w14:paraId="5544C25C"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 xml:space="preserve">Βουλή ενέκρινε τη </w:t>
      </w:r>
      <w:r>
        <w:rPr>
          <w:rFonts w:eastAsia="Times New Roman" w:cs="Times New Roman"/>
          <w:szCs w:val="24"/>
        </w:rPr>
        <w:t>ζητηθείσα άδεια.</w:t>
      </w:r>
    </w:p>
    <w:p w14:paraId="5544C25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Στις επόμενες δύο ερωτήσεις θα απαντήσει ο Αναπληρωτής Υπουργός Οικονομικών κ. Τρύφων Αλεξιάδης.</w:t>
      </w:r>
    </w:p>
    <w:p w14:paraId="5544C25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Πρώτα</w:t>
      </w:r>
      <w:r>
        <w:rPr>
          <w:rFonts w:eastAsia="Times New Roman" w:cs="Times New Roman"/>
          <w:szCs w:val="24"/>
        </w:rPr>
        <w:t xml:space="preserve"> θα συζητηθεί η τέταρτη με αριθμό 816/25-4-2016 επίκαιρη ερώτηση πρώτου κύκλου του Βουλευτή Λάρισας των </w:t>
      </w:r>
      <w:r>
        <w:rPr>
          <w:rFonts w:eastAsia="Times New Roman" w:cs="Times New Roman"/>
          <w:szCs w:val="24"/>
        </w:rPr>
        <w:lastRenderedPageBreak/>
        <w:t xml:space="preserve">Ανεξαρτήτων Ελλήνων κ. </w:t>
      </w:r>
      <w:r>
        <w:rPr>
          <w:rFonts w:eastAsia="Times New Roman" w:cs="Times New Roman"/>
          <w:bCs/>
          <w:szCs w:val="24"/>
        </w:rPr>
        <w:t xml:space="preserve">Βασιλείου </w:t>
      </w:r>
      <w:r>
        <w:rPr>
          <w:rFonts w:eastAsia="Times New Roman" w:cs="Times New Roman"/>
          <w:bCs/>
          <w:szCs w:val="24"/>
        </w:rPr>
        <w:t>Κόκκαλη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szCs w:val="24"/>
        </w:rPr>
        <w:t xml:space="preserve"> </w:t>
      </w:r>
      <w:r>
        <w:rPr>
          <w:rFonts w:eastAsia="Times New Roman" w:cs="Times New Roman"/>
          <w:szCs w:val="24"/>
        </w:rPr>
        <w:t>σχετικά με την «απώλεια της ρύθμισης των 100 δόσεων που οφείλεται στην παράληψη ενημέρωσης των οφειλετών για το νέο ύψος της δόσης μετά την αύξηση του επιτοκίου καθώς και στη μονομερή  από τις τράπεζες μείωση του ποσού</w:t>
      </w:r>
      <w:r>
        <w:rPr>
          <w:rFonts w:eastAsia="Times New Roman" w:cs="Times New Roman"/>
          <w:szCs w:val="24"/>
        </w:rPr>
        <w:t xml:space="preserve"> της δόσης που καταβάλλουν εμπρόθεσμα οι οφειλέτες στον τραπεζικό λογαριασμό της ρύθμισης».</w:t>
      </w:r>
    </w:p>
    <w:p w14:paraId="5544C25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 για δύο λεπτά.</w:t>
      </w:r>
    </w:p>
    <w:p w14:paraId="5544C260"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κυρία Πρόεδρε.</w:t>
      </w:r>
    </w:p>
    <w:p w14:paraId="5544C26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με τις ρυθμίσεις του ν. 4321/2015 με τίτλο</w:t>
      </w:r>
      <w:r>
        <w:rPr>
          <w:rFonts w:eastAsia="Times New Roman" w:cs="Times New Roman"/>
          <w:szCs w:val="24"/>
        </w:rPr>
        <w:t>:</w:t>
      </w:r>
      <w:r>
        <w:rPr>
          <w:rFonts w:eastAsia="Times New Roman" w:cs="Times New Roman"/>
          <w:szCs w:val="24"/>
        </w:rPr>
        <w:t xml:space="preserve"> «Ρυθμί</w:t>
      </w:r>
      <w:r>
        <w:rPr>
          <w:rFonts w:eastAsia="Times New Roman" w:cs="Times New Roman"/>
          <w:szCs w:val="24"/>
        </w:rPr>
        <w:t>σεις  για την επανεκκίνηση της οικονομίας» -ένα νομοθέτημα ιδιαίτερα σημαντικό της διακυβέρνησης ΣΥΡΙΖΑ-ΑΝΕΛ- επιδιώχθηκε η είσπραξη ληξιπρόθεσμων οφειλών προς το δημόσιο, αλλά και η ευνοϊκή πληρωμή και αντιμετώπιση από τις χιλιάδες των οφειλετών. Ο συγκεκ</w:t>
      </w:r>
      <w:r>
        <w:rPr>
          <w:rFonts w:eastAsia="Times New Roman" w:cs="Times New Roman"/>
          <w:szCs w:val="24"/>
        </w:rPr>
        <w:t xml:space="preserve">ριμένος νόμος αντιμετωπίστηκε με ιδιαίτερη θέρμη από τις χιλιάδες των οφειλετών. Πάρα πολλοί εντάχθηκαν στη ρύθμιση και εξυπηρετούσαν τα χρέη τους προς το δημόσιο και τα ασφαλιστικά ταμεία. </w:t>
      </w:r>
    </w:p>
    <w:p w14:paraId="5544C26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Πολλοί εξ αυτών απώλεσαν τη ρύθμιση εξ ιδίου λάθους, λόγω αδυναμί</w:t>
      </w:r>
      <w:r>
        <w:rPr>
          <w:rFonts w:eastAsia="Times New Roman" w:cs="Times New Roman"/>
          <w:szCs w:val="24"/>
        </w:rPr>
        <w:t>ας πληρωμής. Υπάρχουν, όμως, αρκετοί συμπο</w:t>
      </w:r>
      <w:r>
        <w:rPr>
          <w:rFonts w:eastAsia="Times New Roman" w:cs="Times New Roman"/>
          <w:szCs w:val="24"/>
        </w:rPr>
        <w:lastRenderedPageBreak/>
        <w:t>λίτες μας, κύριε Υπουργέ, οι οποίοι απώλεσαν τη ρύθμιση καθαρά εξ υπαιτιότητας των τραπεζικών ιδρυμάτων</w:t>
      </w:r>
      <w:r>
        <w:rPr>
          <w:rFonts w:eastAsia="Times New Roman" w:cs="Times New Roman"/>
          <w:szCs w:val="24"/>
        </w:rPr>
        <w:t>,</w:t>
      </w:r>
      <w:r>
        <w:rPr>
          <w:rFonts w:eastAsia="Times New Roman" w:cs="Times New Roman"/>
          <w:szCs w:val="24"/>
        </w:rPr>
        <w:t xml:space="preserve"> χωρίς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ευθύνη. Ευθύς εξηγούμαι. </w:t>
      </w:r>
    </w:p>
    <w:p w14:paraId="5544C26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Η αύξηση μονομερώς του επιτοκίου από 3% σε 5% αύξησε το </w:t>
      </w:r>
      <w:proofErr w:type="spellStart"/>
      <w:r>
        <w:rPr>
          <w:rFonts w:eastAsia="Times New Roman" w:cs="Times New Roman"/>
          <w:szCs w:val="24"/>
        </w:rPr>
        <w:t>δοσολόγιο</w:t>
      </w:r>
      <w:proofErr w:type="spellEnd"/>
      <w:r>
        <w:rPr>
          <w:rFonts w:eastAsia="Times New Roman" w:cs="Times New Roman"/>
          <w:szCs w:val="24"/>
        </w:rPr>
        <w:t xml:space="preserve"> της ρύθμισης, </w:t>
      </w:r>
      <w:proofErr w:type="spellStart"/>
      <w:r>
        <w:rPr>
          <w:rFonts w:eastAsia="Times New Roman" w:cs="Times New Roman"/>
          <w:szCs w:val="24"/>
        </w:rPr>
        <w:t>δοσολόγιο</w:t>
      </w:r>
      <w:proofErr w:type="spellEnd"/>
      <w:r>
        <w:rPr>
          <w:rFonts w:eastAsia="Times New Roman" w:cs="Times New Roman"/>
          <w:szCs w:val="24"/>
        </w:rPr>
        <w:t xml:space="preserve"> –το νέο </w:t>
      </w:r>
      <w:proofErr w:type="spellStart"/>
      <w:r>
        <w:rPr>
          <w:rFonts w:eastAsia="Times New Roman" w:cs="Times New Roman"/>
          <w:szCs w:val="24"/>
        </w:rPr>
        <w:t>δοσολόγιο</w:t>
      </w:r>
      <w:proofErr w:type="spellEnd"/>
      <w:r>
        <w:rPr>
          <w:rFonts w:eastAsia="Times New Roman" w:cs="Times New Roman"/>
          <w:szCs w:val="24"/>
        </w:rPr>
        <w:t>- το οποίο ουδέποτε γνώριζαν οι οφειλέτες, με συνέπεια να απωλέσουν τη ρύθμιση. Επίσης, πολλές τράπεζες χρεώνουν με έξοδα τον συγκεκριμένο λογαριασμό</w:t>
      </w:r>
      <w:r>
        <w:rPr>
          <w:rFonts w:eastAsia="Times New Roman" w:cs="Times New Roman"/>
          <w:szCs w:val="24"/>
        </w:rPr>
        <w:t>,</w:t>
      </w:r>
      <w:r>
        <w:rPr>
          <w:rFonts w:eastAsia="Times New Roman" w:cs="Times New Roman"/>
          <w:szCs w:val="24"/>
        </w:rPr>
        <w:t xml:space="preserve"> που πληρωνόταν το </w:t>
      </w:r>
      <w:r>
        <w:rPr>
          <w:rFonts w:eastAsia="Times New Roman" w:cs="Times New Roman"/>
          <w:szCs w:val="24"/>
        </w:rPr>
        <w:t xml:space="preserve">δημόσιο, </w:t>
      </w:r>
      <w:r>
        <w:rPr>
          <w:rFonts w:eastAsia="Times New Roman" w:cs="Times New Roman"/>
          <w:szCs w:val="24"/>
        </w:rPr>
        <w:t>με αποτέλεσμα</w:t>
      </w:r>
      <w:r>
        <w:rPr>
          <w:rFonts w:eastAsia="Times New Roman" w:cs="Times New Roman"/>
          <w:szCs w:val="24"/>
        </w:rPr>
        <w:t>,</w:t>
      </w:r>
      <w:r>
        <w:rPr>
          <w:rFonts w:eastAsia="Times New Roman" w:cs="Times New Roman"/>
          <w:szCs w:val="24"/>
        </w:rPr>
        <w:t xml:space="preserve"> για ποσό πέντε ευρώ –όπως ακριβώς σας το λέω- να χάσει ο οφειλέτης τη ρύθμιση των εκατό δόσεων</w:t>
      </w:r>
      <w:r>
        <w:rPr>
          <w:rFonts w:eastAsia="Times New Roman" w:cs="Times New Roman"/>
          <w:szCs w:val="24"/>
        </w:rPr>
        <w:t>,</w:t>
      </w:r>
      <w:r>
        <w:rPr>
          <w:rFonts w:eastAsia="Times New Roman" w:cs="Times New Roman"/>
          <w:szCs w:val="24"/>
        </w:rPr>
        <w:t xml:space="preserve"> εξ </w:t>
      </w:r>
      <w:proofErr w:type="spellStart"/>
      <w:r>
        <w:rPr>
          <w:rFonts w:eastAsia="Times New Roman" w:cs="Times New Roman"/>
          <w:szCs w:val="24"/>
        </w:rPr>
        <w:t>υπαιτιότητος</w:t>
      </w:r>
      <w:proofErr w:type="spellEnd"/>
      <w:r>
        <w:rPr>
          <w:rFonts w:eastAsia="Times New Roman" w:cs="Times New Roman"/>
          <w:szCs w:val="24"/>
        </w:rPr>
        <w:t xml:space="preserve"> καθαρά των πιστωτικών ιδρυμάτων. </w:t>
      </w:r>
    </w:p>
    <w:p w14:paraId="5544C26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Ενόψει όλων αυτών, και λαμβανομένου υπόψη ότι το συγκεκριμένο νομο</w:t>
      </w:r>
      <w:r>
        <w:rPr>
          <w:rFonts w:eastAsia="Times New Roman" w:cs="Times New Roman"/>
          <w:szCs w:val="24"/>
        </w:rPr>
        <w:t>θέτημα είναι πάρα πολύ σημαντικό και ανακουφιστικό για χιλιάδες οφειλετών, ερωτάστε τι σκοπεύετε να κάνετε σε συνεννόηση πάντα με την Ένωση Ελληνικών Τραπεζών.</w:t>
      </w:r>
    </w:p>
    <w:p w14:paraId="5544C26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w:t>
      </w:r>
    </w:p>
    <w:p w14:paraId="5544C26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Κόκκαλη, και για τον </w:t>
      </w:r>
      <w:r>
        <w:rPr>
          <w:rFonts w:eastAsia="Times New Roman" w:cs="Times New Roman"/>
          <w:szCs w:val="24"/>
        </w:rPr>
        <w:t>τήρηση του</w:t>
      </w:r>
      <w:r>
        <w:rPr>
          <w:rFonts w:eastAsia="Times New Roman" w:cs="Times New Roman"/>
          <w:szCs w:val="24"/>
        </w:rPr>
        <w:t xml:space="preserve"> χρόνο</w:t>
      </w:r>
      <w:r>
        <w:rPr>
          <w:rFonts w:eastAsia="Times New Roman" w:cs="Times New Roman"/>
          <w:szCs w:val="24"/>
        </w:rPr>
        <w:t>υ</w:t>
      </w:r>
      <w:r>
        <w:rPr>
          <w:rFonts w:eastAsia="Times New Roman" w:cs="Times New Roman"/>
          <w:szCs w:val="24"/>
        </w:rPr>
        <w:t>.</w:t>
      </w:r>
    </w:p>
    <w:p w14:paraId="5544C26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Τον λόγο έχει ο κ. Αλεξιάδης για τρία λεπτά.</w:t>
      </w:r>
    </w:p>
    <w:p w14:paraId="5544C268"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Βουλευτά, θέτετε, για άλλη μια φορά, ένα </w:t>
      </w:r>
      <w:r>
        <w:rPr>
          <w:rFonts w:eastAsia="Times New Roman" w:cs="Times New Roman"/>
          <w:szCs w:val="24"/>
        </w:rPr>
        <w:lastRenderedPageBreak/>
        <w:t>πολύ σημαντικό θέμα που αφορά τους φορολογούμενους. Εδώ θέλω να ξεκαθαρίσω τα θέματα αρμοδιό</w:t>
      </w:r>
      <w:r>
        <w:rPr>
          <w:rFonts w:eastAsia="Times New Roman" w:cs="Times New Roman"/>
          <w:szCs w:val="24"/>
        </w:rPr>
        <w:t>τητας στην ερώτησή σας, για να μπω αμέσως μετά στην ουσία. Σε ό,τι αφορά το θέμα των τραπεζών, δηλαδή το πώς οι τράπεζες ερμηνεύουν την α’  ή την β’ εγκύκλιο ή τον νόμο ή το τι χρεώσεις κάνουν</w:t>
      </w:r>
      <w:r>
        <w:rPr>
          <w:rFonts w:eastAsia="Times New Roman" w:cs="Times New Roman"/>
          <w:szCs w:val="24"/>
        </w:rPr>
        <w:t>,</w:t>
      </w:r>
      <w:r>
        <w:rPr>
          <w:rFonts w:eastAsia="Times New Roman" w:cs="Times New Roman"/>
          <w:szCs w:val="24"/>
        </w:rPr>
        <w:t xml:space="preserve"> δεν είμαι εγώ αρμόδιος. Το γνωρίζουμε το πρόβλημα</w:t>
      </w:r>
      <w:r>
        <w:rPr>
          <w:rFonts w:eastAsia="Times New Roman" w:cs="Times New Roman"/>
          <w:szCs w:val="24"/>
        </w:rPr>
        <w:t>,</w:t>
      </w:r>
      <w:r>
        <w:rPr>
          <w:rFonts w:eastAsia="Times New Roman" w:cs="Times New Roman"/>
          <w:szCs w:val="24"/>
        </w:rPr>
        <w:t xml:space="preserve"> διότι έχουμ</w:t>
      </w:r>
      <w:r>
        <w:rPr>
          <w:rFonts w:eastAsia="Times New Roman" w:cs="Times New Roman"/>
          <w:szCs w:val="24"/>
        </w:rPr>
        <w:t xml:space="preserve">ε καταγγελίες στο Υπουργείο Οικονομικών, αλλά τα θέματα των εξόδων και των προμηθειών που χρεώνουν οι τράπεζες είναι αρμοδιότητα άλλου Υπουργού και πρέπει να απευθυνθείτε εκεί. </w:t>
      </w:r>
    </w:p>
    <w:p w14:paraId="5544C26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Εγώ, έχω να απαντήσω στο θέμα της απώλειας της ρύθμισης όπου, πολύ σωστά, επισ</w:t>
      </w:r>
      <w:r>
        <w:rPr>
          <w:rFonts w:eastAsia="Times New Roman" w:cs="Times New Roman"/>
          <w:szCs w:val="24"/>
        </w:rPr>
        <w:t>ημαίνετε ότι υπάρχει ένα πρόβλημα και πολλές φορές αυτό δημιουργείται</w:t>
      </w:r>
      <w:r>
        <w:rPr>
          <w:rFonts w:eastAsia="Times New Roman" w:cs="Times New Roman"/>
          <w:szCs w:val="24"/>
        </w:rPr>
        <w:t>,</w:t>
      </w:r>
      <w:r>
        <w:rPr>
          <w:rFonts w:eastAsia="Times New Roman" w:cs="Times New Roman"/>
          <w:szCs w:val="24"/>
        </w:rPr>
        <w:t xml:space="preserve"> ενώ έχει βγει εγκύκλιος από το Υπουργείο Οικονομικών και ρυθμίζει συνολικά το θέμα.</w:t>
      </w:r>
    </w:p>
    <w:p w14:paraId="5544C26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Όπως πολύ σωστά είπατε, με τον νόμο των εκατό δόσεων, και παρά την επίθεση που δεχθήκαμε τότε και τα </w:t>
      </w:r>
      <w:r>
        <w:rPr>
          <w:rFonts w:eastAsia="Times New Roman" w:cs="Times New Roman"/>
          <w:szCs w:val="24"/>
        </w:rPr>
        <w:t xml:space="preserve">όσα ακούσαμε, λύθηκε ένα μεγάλο πρόβλημα για τους πολίτες. Η αύξηση του επιτοκίου από το 3% σε 5,05%, που αναγκαστήκαμε να φέρουμε με τον ν. 4336, δημιούργησε το πρόβλημα. Παρ’ όλα αυτά, το Υπουργείο Οικονομικών με εγκύκλιο που έβγαλε από </w:t>
      </w:r>
      <w:r>
        <w:rPr>
          <w:rFonts w:eastAsia="Times New Roman" w:cs="Times New Roman"/>
          <w:szCs w:val="24"/>
        </w:rPr>
        <w:lastRenderedPageBreak/>
        <w:t>τις 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τη</w:t>
      </w:r>
      <w:r>
        <w:rPr>
          <w:rFonts w:eastAsia="Times New Roman" w:cs="Times New Roman"/>
          <w:szCs w:val="24"/>
        </w:rPr>
        <w:t xml:space="preserve">ν εγκύκλιο ΠΟΛ 1226, έδωσε σαφέστατη κατεύθυνση. Θα καταθέσω στα Πρακτικά και την εγκύκλιο και το σχετικό έγγραφο της Διεύθυνσης </w:t>
      </w:r>
      <w:r>
        <w:rPr>
          <w:rFonts w:eastAsia="Times New Roman" w:cs="Times New Roman"/>
          <w:szCs w:val="24"/>
        </w:rPr>
        <w:t>Ει</w:t>
      </w:r>
      <w:r>
        <w:rPr>
          <w:rFonts w:eastAsia="Times New Roman" w:cs="Times New Roman"/>
          <w:szCs w:val="24"/>
        </w:rPr>
        <w:t>σ</w:t>
      </w:r>
      <w:r>
        <w:rPr>
          <w:rFonts w:eastAsia="Times New Roman" w:cs="Times New Roman"/>
          <w:szCs w:val="24"/>
        </w:rPr>
        <w:t>π</w:t>
      </w:r>
      <w:r>
        <w:rPr>
          <w:rFonts w:eastAsia="Times New Roman" w:cs="Times New Roman"/>
          <w:szCs w:val="24"/>
        </w:rPr>
        <w:t>ράξεων της Γενικής Γραμματείας Δημοσίων Εσόδων. Η αύξηση από το 3% έως το 5,05% υπολογίστηκε για την υπόλοιπη ρυθμισμένη οφ</w:t>
      </w:r>
      <w:r>
        <w:rPr>
          <w:rFonts w:eastAsia="Times New Roman" w:cs="Times New Roman"/>
          <w:szCs w:val="24"/>
        </w:rPr>
        <w:t>ειλή που υπήρχε την 15</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δηλαδή μετά την παρέλευση διμήνου από τη δημοσίευση του νόμου, ακριβώς για να υπάρχει επαρκής χρόνος ενημέρωσης των φορολογούμενων.</w:t>
      </w:r>
    </w:p>
    <w:p w14:paraId="5544C26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Επίσης, κατ’ εξαίρεση οφειλές μέχρι 5.000 ευρώ, που είχαν υπαχθεί στη ρύθμιση, εξακολούθησαν</w:t>
      </w:r>
      <w:r>
        <w:rPr>
          <w:rFonts w:eastAsia="Times New Roman" w:cs="Times New Roman"/>
          <w:szCs w:val="24"/>
        </w:rPr>
        <w:t xml:space="preserve"> να μην επιβαρύνονται με προσαυξήσεις, τόκους εκπρόθεσμης καταβολής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εφόσον συντρέχαν οι τρεις προϋποθέσεις που ωφελούσαν και προστάτευαν τους οικονομικά αδύνατους.</w:t>
      </w:r>
    </w:p>
    <w:p w14:paraId="5544C26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Με τον ν. 4336 επίσης, όπως ξέρετε, προστέθηκε και νέος λόγος απώλειας της ρύθμισης, </w:t>
      </w:r>
      <w:r>
        <w:rPr>
          <w:rFonts w:eastAsia="Times New Roman" w:cs="Times New Roman"/>
          <w:szCs w:val="24"/>
        </w:rPr>
        <w:t xml:space="preserve">εάν ο φορολογούμενος δεν είχε εξοφλήσει το σύνολο των ληξιπρόθεσμων μη ρυθμισμένων οφειλών του, δεν έχει υπαγάγει το σύνολο των ληξιπρόθεσμων οφειλών του σε τμηματική καταβολή ή δεν υφίσταται καθεστώς αναστολής είσπραξης για τις ανεξόφλητες μη ρυθμισμένες </w:t>
      </w:r>
      <w:r>
        <w:rPr>
          <w:rFonts w:eastAsia="Times New Roman" w:cs="Times New Roman"/>
          <w:szCs w:val="24"/>
        </w:rPr>
        <w:t xml:space="preserve">οφειλές του. </w:t>
      </w:r>
    </w:p>
    <w:p w14:paraId="5544C26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Στην εγκύκλιο αυτή που βγάλαμε, λοιπόν, για να αντιμετωπιστούν ακριβώς τα προβλήματα της εκ παραδρομής μη καταβολής ποσοστού δόσης για λόγους χρηστής διοίκησης και εύλογης εμπιστοσύνης του διοικούμενου προβλέφθηκε ότι η απώλεια της ρύθμισης δ</w:t>
      </w:r>
      <w:r>
        <w:rPr>
          <w:rFonts w:eastAsia="Times New Roman" w:cs="Times New Roman"/>
          <w:szCs w:val="24"/>
        </w:rPr>
        <w:t>εν επέρχεται όταν ο φορολογούμενος εκ παραδρομής δεν έχει καταβάλει το ποσό επιβάρυνσης εκπρόθεσμης καταβολής δόσης ή εν γένει εξαιτίας ποσών μικρού ύψους</w:t>
      </w:r>
      <w:r>
        <w:rPr>
          <w:rFonts w:eastAsia="Times New Roman" w:cs="Times New Roman"/>
          <w:szCs w:val="24"/>
        </w:rPr>
        <w:t>,</w:t>
      </w:r>
      <w:r>
        <w:rPr>
          <w:rFonts w:eastAsia="Times New Roman" w:cs="Times New Roman"/>
          <w:szCs w:val="24"/>
        </w:rPr>
        <w:t xml:space="preserve"> που έχουν παραμείνει ανεξόφλητα από παραδρομή. </w:t>
      </w:r>
    </w:p>
    <w:p w14:paraId="5544C26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5544C26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Δόθηκαν, μάλιστα, οδηγίες π</w:t>
      </w:r>
      <w:r>
        <w:rPr>
          <w:rFonts w:eastAsia="Times New Roman" w:cs="Times New Roman"/>
          <w:szCs w:val="24"/>
        </w:rPr>
        <w:t xml:space="preserve">ρος τους προϊσταμένους των υπηρεσιών, ώστε τα εκ παραδρομής μη καταβληθέντα ποσά </w:t>
      </w:r>
      <w:r>
        <w:rPr>
          <w:rFonts w:eastAsia="Times New Roman" w:cs="Times New Roman"/>
          <w:szCs w:val="24"/>
        </w:rPr>
        <w:lastRenderedPageBreak/>
        <w:t>να καλύπτονται από τον φορολογούμενο, οι δε ρυθμίσεις να μην θεωρούνται απολεσθείσες.</w:t>
      </w:r>
    </w:p>
    <w:p w14:paraId="5544C27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Καταθέτω, όπως σας είπα, στα Πρακτικά τη σχετική εγκύκλιο και το σχετικό έγγραφο. Πιθανά </w:t>
      </w:r>
      <w:r>
        <w:rPr>
          <w:rFonts w:eastAsia="Times New Roman" w:cs="Times New Roman"/>
          <w:szCs w:val="24"/>
        </w:rPr>
        <w:t>να έχει γίνει σε κάποιες περιπτώσεις λάθος. Πρέπει να ρυθμιστεί αυτό το θέμα και να αντιμετωπιστεί από τις τράπεζες.</w:t>
      </w:r>
    </w:p>
    <w:p w14:paraId="5544C27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τα προαναφερθέντα έγγραφα τα οποία βρίσκο</w:t>
      </w:r>
      <w:r>
        <w:rPr>
          <w:rFonts w:eastAsia="Times New Roman" w:cs="Times New Roman"/>
          <w:szCs w:val="24"/>
        </w:rPr>
        <w:t xml:space="preserve">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544C27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Κόκκαλης για τρία λεπτά.</w:t>
      </w:r>
    </w:p>
    <w:p w14:paraId="5544C27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Με κάλυψε ο κύριος Υπουργός, εάν αυτή η εγκύκλιος έχε</w:t>
      </w:r>
      <w:r>
        <w:rPr>
          <w:rFonts w:eastAsia="Times New Roman" w:cs="Times New Roman"/>
          <w:szCs w:val="24"/>
        </w:rPr>
        <w:t>ι ισχύ και τώρα, δηλαδή εάν μπορούν σήμερα αυτοί οι οποίοι έχασαν τη ρύθμιση, αυτοί οι οποίοι έχουν βγει εκτός του συστήματος, να κάνουν χρήση της εγκυκλίου, ώστε να ενταχθούν εκ νέου –καταβάλλοντας βέβαια</w:t>
      </w:r>
      <w:r>
        <w:rPr>
          <w:rFonts w:eastAsia="Times New Roman" w:cs="Times New Roman"/>
          <w:szCs w:val="24"/>
        </w:rPr>
        <w:t>,</w:t>
      </w:r>
      <w:r>
        <w:rPr>
          <w:rFonts w:eastAsia="Times New Roman" w:cs="Times New Roman"/>
          <w:szCs w:val="24"/>
        </w:rPr>
        <w:t xml:space="preserve"> τα επιπλέον ποσά, λόγω της αύξησης του επιτοκίου-</w:t>
      </w:r>
      <w:r>
        <w:rPr>
          <w:rFonts w:eastAsia="Times New Roman" w:cs="Times New Roman"/>
          <w:szCs w:val="24"/>
        </w:rPr>
        <w:t xml:space="preserve"> στο σύστημα των </w:t>
      </w:r>
      <w:r>
        <w:rPr>
          <w:rFonts w:eastAsia="Times New Roman" w:cs="Times New Roman"/>
          <w:szCs w:val="24"/>
        </w:rPr>
        <w:t xml:space="preserve">εκατό </w:t>
      </w:r>
      <w:r>
        <w:rPr>
          <w:rFonts w:eastAsia="Times New Roman" w:cs="Times New Roman"/>
          <w:szCs w:val="24"/>
        </w:rPr>
        <w:t>δόσεων.</w:t>
      </w:r>
    </w:p>
    <w:p w14:paraId="5544C274"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θέλετε να πείτε κάτι;</w:t>
      </w:r>
    </w:p>
    <w:p w14:paraId="5544C275"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Ναι, κυρία Πρόεδρε.</w:t>
      </w:r>
    </w:p>
    <w:p w14:paraId="5544C27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Πολύ σαφέστατα</w:t>
      </w:r>
      <w:r>
        <w:rPr>
          <w:rFonts w:eastAsia="Times New Roman" w:cs="Times New Roman"/>
          <w:szCs w:val="24"/>
        </w:rPr>
        <w:t>. Η</w:t>
      </w:r>
      <w:r>
        <w:rPr>
          <w:rFonts w:eastAsia="Times New Roman" w:cs="Times New Roman"/>
          <w:szCs w:val="24"/>
        </w:rPr>
        <w:t xml:space="preserve"> εγκύκλιος είναι συγκεκριμένη. Εάν κάποιος -χωρίς να έχει ευθύνη ο φορολογούμενος και παρότι ο νόμος και η εγκύκλιος ήταν σαφής- βγήκε από τη ρύθμιση, πρέπει να απευθυνθεί στην αρμόδια εφορία του και, αν υπάρχει πρόβλημα, σε επικοινωνία να λύσουμε αυτά τα </w:t>
      </w:r>
      <w:r>
        <w:rPr>
          <w:rFonts w:eastAsia="Times New Roman" w:cs="Times New Roman"/>
          <w:szCs w:val="24"/>
        </w:rPr>
        <w:t>προβλήματα.</w:t>
      </w:r>
    </w:p>
    <w:p w14:paraId="5544C27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και για τη συντομία της συζήτησης. </w:t>
      </w:r>
    </w:p>
    <w:p w14:paraId="5544C27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Θα συζητηθεί τώρα η πέμπτη με αριθμό 812/19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w:t>
      </w:r>
      <w:r>
        <w:rPr>
          <w:rFonts w:eastAsia="Times New Roman" w:cs="Times New Roman"/>
          <w:szCs w:val="24"/>
        </w:rPr>
        <w:t xml:space="preserve">ς τον Υπουργό Οικονομικών </w:t>
      </w:r>
      <w:r>
        <w:rPr>
          <w:rFonts w:eastAsia="Times New Roman" w:cs="Times New Roman"/>
          <w:szCs w:val="24"/>
        </w:rPr>
        <w:t>σχετικά με τον κίνδυνο για αδυναμία επιβίωσης του μη κερδοσκοπικού οργανισμού «</w:t>
      </w:r>
      <w:r>
        <w:rPr>
          <w:rFonts w:eastAsia="Times New Roman" w:cs="Times New Roman"/>
          <w:szCs w:val="24"/>
        </w:rPr>
        <w:t xml:space="preserve">το </w:t>
      </w:r>
      <w:r>
        <w:rPr>
          <w:rFonts w:eastAsia="Times New Roman" w:cs="Times New Roman"/>
          <w:szCs w:val="24"/>
        </w:rPr>
        <w:t>Χαμόγελο του Παιδιού».</w:t>
      </w:r>
    </w:p>
    <w:p w14:paraId="5544C27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 λόγο για δυο λεπτά.</w:t>
      </w:r>
    </w:p>
    <w:p w14:paraId="5544C27A"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θα ήθελα να ευχηθώ χρόνια πολλά σε όλους και όλες σε αυτ</w:t>
      </w:r>
      <w:r>
        <w:rPr>
          <w:rFonts w:eastAsia="Times New Roman" w:cs="Times New Roman"/>
          <w:szCs w:val="24"/>
        </w:rPr>
        <w:t>ήν την Αίθουσα.</w:t>
      </w:r>
    </w:p>
    <w:p w14:paraId="5544C27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Κύριε Υπουργέ, το έχουμε συζητήσει και στο παρελθόν εμείς το συγκεκριμένο θέμα. Η ερώτηση είναι πάρα πολύ απλή, </w:t>
      </w:r>
      <w:r>
        <w:rPr>
          <w:rFonts w:eastAsia="Times New Roman" w:cs="Times New Roman"/>
          <w:szCs w:val="24"/>
        </w:rPr>
        <w:lastRenderedPageBreak/>
        <w:t xml:space="preserve">αλλά με πολύ ουσία μέσα της. Ποια η πρόβλεψη της Κυβέρνησης για το μέλλον των παιδιών που στηρίζει </w:t>
      </w:r>
      <w:r>
        <w:rPr>
          <w:rFonts w:eastAsia="Times New Roman" w:cs="Times New Roman"/>
          <w:szCs w:val="24"/>
        </w:rPr>
        <w:t>«</w:t>
      </w:r>
      <w:r>
        <w:rPr>
          <w:rFonts w:eastAsia="Times New Roman" w:cs="Times New Roman"/>
          <w:szCs w:val="24"/>
        </w:rPr>
        <w:t>το Χαμόγελο του Παιδιού» στο</w:t>
      </w:r>
      <w:r>
        <w:rPr>
          <w:rFonts w:eastAsia="Times New Roman" w:cs="Times New Roman"/>
          <w:szCs w:val="24"/>
        </w:rPr>
        <w:t xml:space="preserve"> ενδεχόμενο αυτό να κλείσει λόγω αδυναμίας;</w:t>
      </w:r>
    </w:p>
    <w:p w14:paraId="5544C27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44C27D"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Αλεξιάδης έχει το λόγο.</w:t>
      </w:r>
    </w:p>
    <w:p w14:paraId="5544C27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το θέμα αυτό είναι αρμοδιότητας του Υπουργείου Οικονομ</w:t>
      </w:r>
      <w:r>
        <w:rPr>
          <w:rFonts w:eastAsia="Times New Roman" w:cs="Times New Roman"/>
          <w:szCs w:val="24"/>
        </w:rPr>
        <w:t>ικών</w:t>
      </w:r>
      <w:r>
        <w:rPr>
          <w:rFonts w:eastAsia="Times New Roman" w:cs="Times New Roman"/>
          <w:szCs w:val="24"/>
        </w:rPr>
        <w:t>,</w:t>
      </w:r>
      <w:r>
        <w:rPr>
          <w:rFonts w:eastAsia="Times New Roman" w:cs="Times New Roman"/>
          <w:szCs w:val="24"/>
        </w:rPr>
        <w:t xml:space="preserve"> με την έννοια τη φορολογική εν μέρει, διότι η μεγάλη αρμοδιότητα είναι στα Υπουργεία που αναλαμβάνουν τη χρηματοδότηση αυτών των φορέων. Είναι </w:t>
      </w:r>
      <w:r>
        <w:rPr>
          <w:rFonts w:eastAsia="Times New Roman" w:cs="Times New Roman"/>
          <w:szCs w:val="24"/>
        </w:rPr>
        <w:lastRenderedPageBreak/>
        <w:t xml:space="preserve">πραγματικά από τις πιο δύσκολες στιγμές, όταν αναγκάζομαι </w:t>
      </w:r>
      <w:r>
        <w:rPr>
          <w:rFonts w:eastAsia="Times New Roman" w:cs="Times New Roman"/>
          <w:szCs w:val="24"/>
        </w:rPr>
        <w:t xml:space="preserve">ως </w:t>
      </w:r>
      <w:r>
        <w:rPr>
          <w:rFonts w:eastAsia="Times New Roman" w:cs="Times New Roman"/>
          <w:szCs w:val="24"/>
        </w:rPr>
        <w:t>Υπουργός Οικονομικών να διαχειρίζομαι ή να απα</w:t>
      </w:r>
      <w:r>
        <w:rPr>
          <w:rFonts w:eastAsia="Times New Roman" w:cs="Times New Roman"/>
          <w:szCs w:val="24"/>
        </w:rPr>
        <w:t xml:space="preserve">ντώ για θέματα φορέων, όπως </w:t>
      </w:r>
      <w:r>
        <w:rPr>
          <w:rFonts w:eastAsia="Times New Roman" w:cs="Times New Roman"/>
          <w:szCs w:val="24"/>
        </w:rPr>
        <w:t>«</w:t>
      </w:r>
      <w:r>
        <w:rPr>
          <w:rFonts w:eastAsia="Times New Roman" w:cs="Times New Roman"/>
          <w:szCs w:val="24"/>
        </w:rPr>
        <w:t xml:space="preserve">το Χαμόγελο του Παιδιού» ή η «Κιβωτός», γιατί </w:t>
      </w:r>
      <w:r>
        <w:rPr>
          <w:rFonts w:eastAsia="Times New Roman" w:cs="Times New Roman"/>
          <w:szCs w:val="24"/>
        </w:rPr>
        <w:t xml:space="preserve">οι φορείς αυτοί </w:t>
      </w:r>
      <w:r>
        <w:rPr>
          <w:rFonts w:eastAsia="Times New Roman" w:cs="Times New Roman"/>
          <w:szCs w:val="24"/>
        </w:rPr>
        <w:t>προσφέρουν στην κοινωνία ένα καταπληκτικό έργο και είναι πραγματικά πολύ δύσκολο</w:t>
      </w:r>
      <w:r>
        <w:rPr>
          <w:rFonts w:eastAsia="Times New Roman" w:cs="Times New Roman"/>
          <w:szCs w:val="24"/>
        </w:rPr>
        <w:t>,</w:t>
      </w:r>
      <w:r>
        <w:rPr>
          <w:rFonts w:eastAsia="Times New Roman" w:cs="Times New Roman"/>
          <w:szCs w:val="24"/>
        </w:rPr>
        <w:t xml:space="preserve"> να έρχεσαι να απαντάς σε τέτοιες ερωτήσεις για τέτοιους φορείς, οι οποίοι έπρεπε να</w:t>
      </w:r>
      <w:r>
        <w:rPr>
          <w:rFonts w:eastAsia="Times New Roman" w:cs="Times New Roman"/>
          <w:szCs w:val="24"/>
        </w:rPr>
        <w:t xml:space="preserve"> έχουν την αμέριστη συμπαράσταση, αλλά δυστυχώς οι δημοσιονομικές συνθήκες δεν μας επιτρέπουν να κάνουμε αυτό που έπρεπε να κάνουμε.</w:t>
      </w:r>
    </w:p>
    <w:p w14:paraId="5544C27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Θα καταθέσω τα σχετικά έγγραφα, αλλά θέλω να σας ενημερώσω για το εξής. Σε ό,τι αφορά </w:t>
      </w:r>
      <w:r>
        <w:rPr>
          <w:rFonts w:eastAsia="Times New Roman" w:cs="Times New Roman"/>
          <w:szCs w:val="24"/>
        </w:rPr>
        <w:t>«</w:t>
      </w:r>
      <w:r>
        <w:rPr>
          <w:rFonts w:eastAsia="Times New Roman" w:cs="Times New Roman"/>
          <w:szCs w:val="24"/>
        </w:rPr>
        <w:t xml:space="preserve">το </w:t>
      </w:r>
      <w:r>
        <w:rPr>
          <w:rFonts w:eastAsia="Times New Roman" w:cs="Times New Roman"/>
          <w:szCs w:val="24"/>
        </w:rPr>
        <w:t>Χαμόγελο του Παι</w:t>
      </w:r>
      <w:r>
        <w:rPr>
          <w:rFonts w:eastAsia="Times New Roman" w:cs="Times New Roman"/>
          <w:szCs w:val="24"/>
        </w:rPr>
        <w:lastRenderedPageBreak/>
        <w:t xml:space="preserve">διού» στο θέμα της φορολόγησης, αλλά και γενικότερα για νομικά πρόσωπα αυτού του χαρακτήρα, υπάρχει μια απαλλαγή για τα ακίνητα που </w:t>
      </w:r>
      <w:proofErr w:type="spellStart"/>
      <w:r>
        <w:rPr>
          <w:rFonts w:eastAsia="Times New Roman" w:cs="Times New Roman"/>
          <w:szCs w:val="24"/>
        </w:rPr>
        <w:t>ιδιοχρησιμοποιούν</w:t>
      </w:r>
      <w:proofErr w:type="spellEnd"/>
      <w:r>
        <w:rPr>
          <w:rFonts w:eastAsia="Times New Roman" w:cs="Times New Roman"/>
          <w:szCs w:val="24"/>
        </w:rPr>
        <w:t xml:space="preserve"> αποκλειστικά για την εκπλήρωση των σκοπών τους, με ιδιαίτερη φορολογική μεταχείριση, κατά </w:t>
      </w:r>
      <w:r>
        <w:rPr>
          <w:rFonts w:eastAsia="Times New Roman" w:cs="Times New Roman"/>
          <w:szCs w:val="24"/>
        </w:rPr>
        <w:t xml:space="preserve">τον υπολογισμό του συμπληρωματικού ΕΝΦΙΑ. Να σας θυμίσω ότι ο συμπληρωματικός ΕΝΦΙΑ υπολογίζεται με 2,5 </w:t>
      </w:r>
      <w:r>
        <w:rPr>
          <w:rFonts w:eastAsia="Times New Roman"/>
          <w:szCs w:val="24"/>
        </w:rPr>
        <w:t>‰</w:t>
      </w:r>
      <w:r>
        <w:rPr>
          <w:rFonts w:eastAsia="Times New Roman" w:cs="Times New Roman"/>
          <w:szCs w:val="24"/>
        </w:rPr>
        <w:t xml:space="preserve"> επί της αξίας των δικαιωμάτων για τα ακίνητα που δεν </w:t>
      </w:r>
      <w:proofErr w:type="spellStart"/>
      <w:r>
        <w:rPr>
          <w:rFonts w:eastAsia="Times New Roman" w:cs="Times New Roman"/>
          <w:szCs w:val="24"/>
        </w:rPr>
        <w:t>ιδιοχρησιμοποιούν</w:t>
      </w:r>
      <w:proofErr w:type="spellEnd"/>
      <w:r>
        <w:rPr>
          <w:rFonts w:eastAsia="Times New Roman" w:cs="Times New Roman"/>
          <w:szCs w:val="24"/>
        </w:rPr>
        <w:t>.</w:t>
      </w:r>
    </w:p>
    <w:p w14:paraId="5544C28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 Επίσης, έχουν ευνοϊκότερη φορολόγηση σε ό,τι αφορά τη φορολογία εισοδήματος. </w:t>
      </w:r>
      <w:r>
        <w:rPr>
          <w:rFonts w:eastAsia="Times New Roman" w:cs="Times New Roman"/>
          <w:szCs w:val="24"/>
        </w:rPr>
        <w:t xml:space="preserve">Απαλλάσσονται πάρα πολλά έσοδά τους από τη φορολογία, όταν αυτά τα έσοδα έχουν σχέση με την εκπλήρωση του σκοπού </w:t>
      </w:r>
      <w:r>
        <w:rPr>
          <w:rFonts w:eastAsia="Times New Roman" w:cs="Times New Roman"/>
          <w:szCs w:val="24"/>
        </w:rPr>
        <w:t>τους. Δ</w:t>
      </w:r>
      <w:r>
        <w:rPr>
          <w:rFonts w:eastAsia="Times New Roman" w:cs="Times New Roman"/>
          <w:szCs w:val="24"/>
        </w:rPr>
        <w:t xml:space="preserve">εν απαλλάσσονται βεβαίως </w:t>
      </w:r>
      <w:r>
        <w:rPr>
          <w:rFonts w:eastAsia="Times New Roman" w:cs="Times New Roman"/>
          <w:szCs w:val="24"/>
        </w:rPr>
        <w:lastRenderedPageBreak/>
        <w:t>τα έσοδα τα οποία είναι από εμπορική δραστηριότητα ή από άλλη δραστηριότητα</w:t>
      </w:r>
      <w:r w:rsidRPr="00894F82">
        <w:rPr>
          <w:rFonts w:eastAsia="Times New Roman" w:cs="Times New Roman"/>
          <w:szCs w:val="24"/>
        </w:rPr>
        <w:t>,</w:t>
      </w:r>
      <w:r>
        <w:rPr>
          <w:rFonts w:eastAsia="Times New Roman" w:cs="Times New Roman"/>
          <w:szCs w:val="24"/>
        </w:rPr>
        <w:t xml:space="preserve"> που δεν έχουν σχέση με την επιδίωξη του σκοπού τους, παρά το ότι χρησιμοποιούν αυτά τα έσοδα για να ικανοποιήσουν τους σκοπούς τους. Δηλαδή αν έχουν κάποια εμπορική δραστηριότητα ή κάποια άλλη πώληση ακινήτου κ.λπ., εκεί δεν υπάρχει απαλλαγή του φόρου. Αυ</w:t>
      </w:r>
      <w:r>
        <w:rPr>
          <w:rFonts w:eastAsia="Times New Roman" w:cs="Times New Roman"/>
          <w:szCs w:val="24"/>
        </w:rPr>
        <w:t>τό είναι δυστυχώς το πρόβλημα</w:t>
      </w:r>
      <w:r w:rsidRPr="00894F82">
        <w:rPr>
          <w:rFonts w:eastAsia="Times New Roman" w:cs="Times New Roman"/>
          <w:szCs w:val="24"/>
        </w:rPr>
        <w:t>,</w:t>
      </w:r>
      <w:r>
        <w:rPr>
          <w:rFonts w:eastAsia="Times New Roman" w:cs="Times New Roman"/>
          <w:szCs w:val="24"/>
        </w:rPr>
        <w:t xml:space="preserve"> σε σχέση με τα θέματα φορολογίας.</w:t>
      </w:r>
    </w:p>
    <w:p w14:paraId="5544C28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Σε σχέση τώρα με τα άλλα θέματα που θίξατε και παρά το ότι είναι εδώ ο αρμόδιος Υπουργός -έχω εγώ τα σχετικά έγγραφα και θα σας ενημερώσω- όπως μας ενημέρωσαν από τις υπηρεσίες του Υπουργείου</w:t>
      </w:r>
      <w:r>
        <w:rPr>
          <w:rFonts w:eastAsia="Times New Roman" w:cs="Times New Roman"/>
          <w:szCs w:val="24"/>
        </w:rPr>
        <w:t xml:space="preserve"> Εργασίας από τη Διεύθυνση προστασίας της οικογένειας, εκεί έχουμε σε σχέση με το «Χαμόγελο </w:t>
      </w:r>
      <w:r>
        <w:rPr>
          <w:rFonts w:eastAsia="Times New Roman" w:cs="Times New Roman"/>
          <w:szCs w:val="24"/>
        </w:rPr>
        <w:lastRenderedPageBreak/>
        <w:t>του Παιδιού» σύμβαση που έγινε μεταξύ του Υπουργείου Εργασίας, Κοινωνικής Ασφάλισης και Κοινωνικής Αλληλεγγύης, σε συνεργασία με το Εθνικό Κέντρο Κοινωνικής Αλληλεγ</w:t>
      </w:r>
      <w:r>
        <w:rPr>
          <w:rFonts w:eastAsia="Times New Roman" w:cs="Times New Roman"/>
          <w:szCs w:val="24"/>
        </w:rPr>
        <w:t>γύης, το οποίο έχει υπογράψει δ</w:t>
      </w:r>
      <w:r>
        <w:rPr>
          <w:rFonts w:eastAsia="Times New Roman" w:cs="Times New Roman"/>
          <w:szCs w:val="24"/>
        </w:rPr>
        <w:t>ύ</w:t>
      </w:r>
      <w:r>
        <w:rPr>
          <w:rFonts w:eastAsia="Times New Roman" w:cs="Times New Roman"/>
          <w:szCs w:val="24"/>
        </w:rPr>
        <w:t xml:space="preserve">ο προγραμματικές συμβάσεις με </w:t>
      </w:r>
      <w:r>
        <w:rPr>
          <w:rFonts w:eastAsia="Times New Roman" w:cs="Times New Roman"/>
          <w:szCs w:val="24"/>
        </w:rPr>
        <w:t>«</w:t>
      </w:r>
      <w:r>
        <w:rPr>
          <w:rFonts w:eastAsia="Times New Roman" w:cs="Times New Roman"/>
          <w:szCs w:val="24"/>
        </w:rPr>
        <w:t>το Χαμόγελο του Παιδιού» για τη λειτουργία δ</w:t>
      </w:r>
      <w:r>
        <w:rPr>
          <w:rFonts w:eastAsia="Times New Roman" w:cs="Times New Roman"/>
          <w:szCs w:val="24"/>
        </w:rPr>
        <w:t>ύ</w:t>
      </w:r>
      <w:r>
        <w:rPr>
          <w:rFonts w:eastAsia="Times New Roman" w:cs="Times New Roman"/>
          <w:szCs w:val="24"/>
        </w:rPr>
        <w:t xml:space="preserve">ο ξενώνων φιλοξενίας, μία στον </w:t>
      </w:r>
      <w:proofErr w:type="spellStart"/>
      <w:r>
        <w:rPr>
          <w:rFonts w:eastAsia="Times New Roman" w:cs="Times New Roman"/>
          <w:szCs w:val="24"/>
        </w:rPr>
        <w:t>Καρέα</w:t>
      </w:r>
      <w:proofErr w:type="spellEnd"/>
      <w:r>
        <w:rPr>
          <w:rFonts w:eastAsia="Times New Roman" w:cs="Times New Roman"/>
          <w:szCs w:val="24"/>
        </w:rPr>
        <w:t xml:space="preserve"> και μία στον Φοίνικα Θεσσαλονίκης. Είναι περίπου τριάντα παιδιά στον κάθε φορέα από αυτούς στον κάθε χώρο.</w:t>
      </w:r>
    </w:p>
    <w:p w14:paraId="5544C28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Το Υ</w:t>
      </w:r>
      <w:r>
        <w:rPr>
          <w:rFonts w:eastAsia="Times New Roman" w:cs="Times New Roman"/>
          <w:szCs w:val="24"/>
        </w:rPr>
        <w:t xml:space="preserve">πουργείο Εργασίας Κοινωνικής Ασφάλισης και Κοινωνικής Αλληλεγγύης, με βάση σύμβαση που είχε κάνει, αναλαμβάνει τη χρηματοδότηση του σωματείου με το ποσό των </w:t>
      </w:r>
      <w:r>
        <w:rPr>
          <w:rFonts w:eastAsia="Times New Roman" w:cs="Times New Roman"/>
          <w:szCs w:val="24"/>
        </w:rPr>
        <w:lastRenderedPageBreak/>
        <w:t>50.000 ευρώ, ανά εξάμηνο, για κάθε ξενώνα. Αυτή είναι η υποχρέωση που έχει αναλάβει το Υπουργείο Ερ</w:t>
      </w:r>
      <w:r>
        <w:rPr>
          <w:rFonts w:eastAsia="Times New Roman" w:cs="Times New Roman"/>
          <w:szCs w:val="24"/>
        </w:rPr>
        <w:t>γασίας.</w:t>
      </w:r>
    </w:p>
    <w:p w14:paraId="5544C28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Επίσης, με έγγραφό του το Υπουργείο Οικονομικών ενημερώνει ότι από τα έσοδα του πρωτοχρονιάτικου λαχείου έχει χρηματοδοτηθεί </w:t>
      </w:r>
      <w:r>
        <w:rPr>
          <w:rFonts w:eastAsia="Times New Roman" w:cs="Times New Roman"/>
          <w:szCs w:val="24"/>
        </w:rPr>
        <w:t>«</w:t>
      </w:r>
      <w:r>
        <w:rPr>
          <w:rFonts w:eastAsia="Times New Roman" w:cs="Times New Roman"/>
          <w:szCs w:val="24"/>
        </w:rPr>
        <w:t xml:space="preserve">το Χαμόγελο του Παιδιού», μεταξύ των ετών 2009 έως 2013, με το συνολικό ποσό των 634.000 ευρώ. </w:t>
      </w:r>
    </w:p>
    <w:p w14:paraId="5544C284" w14:textId="77777777" w:rsidR="00C5530F" w:rsidRDefault="00802ED9">
      <w:pPr>
        <w:spacing w:before="100" w:beforeAutospacing="1" w:after="100" w:afterAutospacing="1"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bCs/>
        </w:rPr>
        <w:t>είναι,</w:t>
      </w:r>
      <w:r>
        <w:rPr>
          <w:rFonts w:eastAsia="Times New Roman" w:cs="Times New Roman"/>
          <w:szCs w:val="24"/>
        </w:rPr>
        <w:t xml:space="preserve"> δυστυχώς, η πρ</w:t>
      </w:r>
      <w:r>
        <w:rPr>
          <w:rFonts w:eastAsia="Times New Roman" w:cs="Times New Roman"/>
          <w:szCs w:val="24"/>
        </w:rPr>
        <w:t xml:space="preserve">αγματικότητα. Μακάρι να μπορούσαμε να πούμε κάτι περισσότερο ή να βοηθήσουμε αυτούς τους φορείς, αλλά με βάση τα δημοσιονομικά δεδομένα, αυτό μπορούμε να κάνουμε. </w:t>
      </w:r>
    </w:p>
    <w:p w14:paraId="5544C285" w14:textId="77777777" w:rsidR="00C5530F" w:rsidRDefault="00802ED9">
      <w:pPr>
        <w:spacing w:line="600" w:lineRule="auto"/>
        <w:ind w:firstLine="720"/>
        <w:jc w:val="both"/>
        <w:rPr>
          <w:rFonts w:eastAsia="Times New Roman" w:cs="Times New Roman"/>
        </w:rPr>
      </w:pPr>
      <w:r>
        <w:rPr>
          <w:rFonts w:eastAsia="Times New Roman"/>
          <w:b/>
          <w:bCs/>
        </w:rPr>
        <w:lastRenderedPageBreak/>
        <w:t>ΠΡΟΕΔΡΕΥΟΥΣΑ (Αναστασία Χριστοδουλοπούλου):</w:t>
      </w:r>
      <w:r>
        <w:rPr>
          <w:rFonts w:eastAsia="Times New Roman" w:cs="Times New Roman"/>
        </w:rPr>
        <w:t xml:space="preserve"> Κύριε </w:t>
      </w:r>
      <w:proofErr w:type="spellStart"/>
      <w:r>
        <w:rPr>
          <w:rFonts w:eastAsia="Times New Roman" w:cs="Times New Roman"/>
        </w:rPr>
        <w:t>Σαρίδη</w:t>
      </w:r>
      <w:proofErr w:type="spellEnd"/>
      <w:r>
        <w:rPr>
          <w:rFonts w:eastAsia="Times New Roman" w:cs="Times New Roman"/>
        </w:rPr>
        <w:t>, θέλετε να πείτε κάτι;</w:t>
      </w:r>
    </w:p>
    <w:p w14:paraId="5544C286" w14:textId="77777777" w:rsidR="00C5530F" w:rsidRDefault="00802ED9">
      <w:pPr>
        <w:spacing w:line="600" w:lineRule="auto"/>
        <w:ind w:firstLine="720"/>
        <w:jc w:val="both"/>
        <w:rPr>
          <w:rFonts w:eastAsia="Times New Roman" w:cs="Times New Roman"/>
        </w:rPr>
      </w:pPr>
      <w:r>
        <w:rPr>
          <w:rFonts w:eastAsia="Times New Roman" w:cs="Times New Roman"/>
          <w:b/>
        </w:rPr>
        <w:t>ΙΩΑΝΝΗΣ ΣΑΡΙ</w:t>
      </w:r>
      <w:r>
        <w:rPr>
          <w:rFonts w:eastAsia="Times New Roman" w:cs="Times New Roman"/>
          <w:b/>
        </w:rPr>
        <w:t>ΔΗΣ:</w:t>
      </w:r>
      <w:r>
        <w:rPr>
          <w:rFonts w:eastAsia="Times New Roman" w:cs="Times New Roman"/>
        </w:rPr>
        <w:t xml:space="preserve"> Ναι, </w:t>
      </w:r>
      <w:r>
        <w:rPr>
          <w:rFonts w:eastAsia="Times New Roman"/>
          <w:bCs/>
          <w:shd w:val="clear" w:color="auto" w:fill="FFFFFF"/>
        </w:rPr>
        <w:t>βεβαίως</w:t>
      </w:r>
      <w:r>
        <w:rPr>
          <w:rFonts w:eastAsia="Times New Roman" w:cs="Times New Roman"/>
        </w:rPr>
        <w:t xml:space="preserve">. Θα ευχαριστήσω τον Υπουργό για την απάντησή του. Η ερώτηση ερχόταν, ουσιαστικά, σαν συνέχεια ερώτησης που είχα κάνει στο Υπουργείο για την αδυναμία καταβολής του ΕΝΦΙΑ από την πλευρά του «Χαμόγελου του Παιδιού». </w:t>
      </w:r>
    </w:p>
    <w:p w14:paraId="5544C287" w14:textId="77777777" w:rsidR="00C5530F" w:rsidRDefault="00802ED9">
      <w:pPr>
        <w:spacing w:line="600" w:lineRule="auto"/>
        <w:ind w:firstLine="720"/>
        <w:jc w:val="both"/>
        <w:rPr>
          <w:rFonts w:eastAsia="Times New Roman" w:cs="Times New Roman"/>
        </w:rPr>
      </w:pPr>
      <w:r>
        <w:rPr>
          <w:rFonts w:eastAsia="Times New Roman" w:cs="Times New Roman"/>
        </w:rPr>
        <w:t xml:space="preserve">Η αλήθεια </w:t>
      </w:r>
      <w:r>
        <w:rPr>
          <w:rFonts w:eastAsia="Times New Roman"/>
          <w:bCs/>
        </w:rPr>
        <w:t>είναι</w:t>
      </w:r>
      <w:r>
        <w:rPr>
          <w:rFonts w:eastAsia="Times New Roman" w:cs="Times New Roman"/>
        </w:rPr>
        <w:t>, κύριε Υ</w:t>
      </w:r>
      <w:r>
        <w:rPr>
          <w:rFonts w:eastAsia="Times New Roman" w:cs="Times New Roman"/>
        </w:rPr>
        <w:t xml:space="preserve">πουργέ, ότι χρησιμοποιείτε νούμερα, κάνετε πράξεις, αλλά δεν ξέρω κατά πόσον </w:t>
      </w:r>
      <w:r>
        <w:rPr>
          <w:rFonts w:eastAsia="Times New Roman"/>
          <w:bCs/>
        </w:rPr>
        <w:t>είναι</w:t>
      </w:r>
      <w:r>
        <w:rPr>
          <w:rFonts w:eastAsia="Times New Roman" w:cs="Times New Roman"/>
        </w:rPr>
        <w:t xml:space="preserve"> σίγουρο ότι τα νούμερα αυτά τα οποία χρησιμοποιείτε και οι πράξεις οι </w:t>
      </w:r>
      <w:r>
        <w:rPr>
          <w:rFonts w:eastAsia="Times New Roman" w:cs="Times New Roman"/>
        </w:rPr>
        <w:lastRenderedPageBreak/>
        <w:t>οποίες κάνετε θα βοηθήσουν τη ζωή των Ελλήνων πολιτών στο μέλλον.</w:t>
      </w:r>
    </w:p>
    <w:p w14:paraId="5544C288" w14:textId="77777777" w:rsidR="00C5530F" w:rsidRDefault="00802ED9">
      <w:pPr>
        <w:spacing w:line="600" w:lineRule="auto"/>
        <w:ind w:firstLine="720"/>
        <w:jc w:val="both"/>
        <w:rPr>
          <w:rFonts w:eastAsia="Times New Roman" w:cs="Times New Roman"/>
        </w:rPr>
      </w:pPr>
      <w:r>
        <w:rPr>
          <w:rFonts w:eastAsia="Times New Roman" w:cs="Times New Roman"/>
        </w:rPr>
        <w:t>Εγώ, όμως, αυτή τη στιγμή θα σας πω κ</w:t>
      </w:r>
      <w:r>
        <w:rPr>
          <w:rFonts w:eastAsia="Times New Roman" w:cs="Times New Roman"/>
        </w:rPr>
        <w:t xml:space="preserve">άποια νούμερα, τα οποία έχω πάρει μέσα από </w:t>
      </w:r>
      <w:r>
        <w:rPr>
          <w:rFonts w:eastAsia="Times New Roman" w:cs="Times New Roman"/>
        </w:rPr>
        <w:t>«</w:t>
      </w:r>
      <w:r>
        <w:rPr>
          <w:rFonts w:eastAsia="Times New Roman" w:cs="Times New Roman"/>
        </w:rPr>
        <w:t>το Χαμόγελο του Παιδιού». Με πολ</w:t>
      </w:r>
      <w:r>
        <w:rPr>
          <w:rFonts w:eastAsia="Times New Roman" w:cs="Times New Roman"/>
        </w:rPr>
        <w:t>λή</w:t>
      </w:r>
      <w:r>
        <w:rPr>
          <w:rFonts w:eastAsia="Times New Roman" w:cs="Times New Roman"/>
        </w:rPr>
        <w:t xml:space="preserve"> αγάπη θα σας πω τα νούμερα αυτά. Αυτά τα νούμερα</w:t>
      </w:r>
      <w:r>
        <w:rPr>
          <w:rFonts w:eastAsia="Times New Roman" w:cs="Times New Roman"/>
        </w:rPr>
        <w:t>,</w:t>
      </w:r>
      <w:r>
        <w:rPr>
          <w:rFonts w:eastAsia="Times New Roman" w:cs="Times New Roman"/>
        </w:rPr>
        <w:t xml:space="preserve"> να ξέρετε</w:t>
      </w:r>
      <w:r>
        <w:rPr>
          <w:rFonts w:eastAsia="Times New Roman" w:cs="Times New Roman"/>
        </w:rPr>
        <w:t>,</w:t>
      </w:r>
      <w:r>
        <w:rPr>
          <w:rFonts w:eastAsia="Times New Roman" w:cs="Times New Roman"/>
        </w:rPr>
        <w:t xml:space="preserve"> χαρίζουν ζωή και καλό θα ήταν και από τη δική σας πλευρά, η Ελληνική πολιτεία να κοιτάξει να δώσει ό,τι παραπάνω μπο</w:t>
      </w:r>
      <w:r>
        <w:rPr>
          <w:rFonts w:eastAsia="Times New Roman" w:cs="Times New Roman"/>
        </w:rPr>
        <w:t xml:space="preserve">ρεί σε αυτούς τους οργανισμούς οι οποίοι αναπληρώνουν το κενό της ελληνικής πολιτείας. </w:t>
      </w:r>
    </w:p>
    <w:p w14:paraId="5544C289" w14:textId="77777777" w:rsidR="00C5530F" w:rsidRDefault="00802ED9">
      <w:pPr>
        <w:spacing w:line="600" w:lineRule="auto"/>
        <w:ind w:firstLine="720"/>
        <w:jc w:val="both"/>
        <w:rPr>
          <w:rFonts w:eastAsia="Times New Roman" w:cs="Times New Roman"/>
        </w:rPr>
      </w:pPr>
      <w:r>
        <w:rPr>
          <w:rFonts w:eastAsia="Times New Roman" w:cs="Times New Roman"/>
        </w:rPr>
        <w:t>Διακόσιες εβδομήντα δύο χιλιάδες κλήσεις στην εθνική τηλεφωνική γραμμή «</w:t>
      </w:r>
      <w:r>
        <w:rPr>
          <w:rFonts w:eastAsia="Times New Roman" w:cs="Times New Roman"/>
          <w:lang w:val="en-US"/>
        </w:rPr>
        <w:t>SOS</w:t>
      </w:r>
      <w:r>
        <w:rPr>
          <w:rFonts w:eastAsia="Times New Roman" w:cs="Times New Roman"/>
        </w:rPr>
        <w:t xml:space="preserve">» 1056. Σαράντα χιλιάδες κλήσεις για </w:t>
      </w:r>
      <w:r>
        <w:rPr>
          <w:rFonts w:eastAsia="Times New Roman" w:cs="Times New Roman"/>
          <w:bCs/>
          <w:shd w:val="clear" w:color="auto" w:fill="FFFFFF"/>
        </w:rPr>
        <w:lastRenderedPageBreak/>
        <w:t>ιδιαίτερα</w:t>
      </w:r>
      <w:r>
        <w:rPr>
          <w:rFonts w:eastAsia="Times New Roman" w:cs="Times New Roman"/>
        </w:rPr>
        <w:t xml:space="preserve"> θέματα παιδιών. Εννιακόσιες ογδόντα οκτώ καταγ</w:t>
      </w:r>
      <w:r>
        <w:rPr>
          <w:rFonts w:eastAsia="Times New Roman" w:cs="Times New Roman"/>
        </w:rPr>
        <w:t xml:space="preserve">γελίες για συνολικά χίλια εννιακόσια εβδομήντα πέντε παιδιά. </w:t>
      </w:r>
      <w:proofErr w:type="spellStart"/>
      <w:r>
        <w:rPr>
          <w:rFonts w:eastAsia="Times New Roman" w:cs="Times New Roman"/>
        </w:rPr>
        <w:t>Εκατόν</w:t>
      </w:r>
      <w:proofErr w:type="spellEnd"/>
      <w:r>
        <w:rPr>
          <w:rFonts w:eastAsia="Times New Roman" w:cs="Times New Roman"/>
        </w:rPr>
        <w:t xml:space="preserve"> είκοσι οκτώ αιτήματα φιλοξενίας. Συμβουλευτική υποστήριξη χιλίων εννιακοσίων είκοσι τεσσάρων παιδιών και ενηλίκων. Διαχείριση </w:t>
      </w:r>
      <w:proofErr w:type="spellStart"/>
      <w:r>
        <w:rPr>
          <w:rFonts w:eastAsia="Times New Roman" w:cs="Times New Roman"/>
        </w:rPr>
        <w:t>εκατόν</w:t>
      </w:r>
      <w:proofErr w:type="spellEnd"/>
      <w:r>
        <w:rPr>
          <w:rFonts w:eastAsia="Times New Roman" w:cs="Times New Roman"/>
        </w:rPr>
        <w:t xml:space="preserve"> σαράντα </w:t>
      </w:r>
      <w:r>
        <w:rPr>
          <w:rFonts w:eastAsia="Times New Roman" w:cs="Times New Roman"/>
        </w:rPr>
        <w:t>ενός</w:t>
      </w:r>
      <w:r>
        <w:rPr>
          <w:rFonts w:eastAsia="Times New Roman" w:cs="Times New Roman"/>
        </w:rPr>
        <w:t xml:space="preserve"> σοβαρών περιστατικών. Παροχή εξετάσεων προληπτικής ιατρικής σε δεκαπέντε χιλιάδες παιδιά. </w:t>
      </w:r>
    </w:p>
    <w:p w14:paraId="5544C28A" w14:textId="77777777" w:rsidR="00C5530F" w:rsidRDefault="00802ED9">
      <w:pPr>
        <w:spacing w:line="600" w:lineRule="auto"/>
        <w:ind w:firstLine="720"/>
        <w:jc w:val="both"/>
        <w:rPr>
          <w:rFonts w:eastAsia="Times New Roman" w:cs="Times New Roman"/>
        </w:rPr>
      </w:pPr>
      <w:r>
        <w:rPr>
          <w:rFonts w:eastAsia="Times New Roman" w:cs="Times New Roman"/>
        </w:rPr>
        <w:t>Κύριε Υπουργέ, τριακόσια εβδομήντα επτά παιδιά φιλοξενούνται αυτή τη στιγμή στις δομές του «Χαμόγελου του Παιδιού». Πενήντα τρία παιδιά φιλοξενούνται επίσης -</w:t>
      </w:r>
      <w:r>
        <w:rPr>
          <w:rFonts w:eastAsia="Times New Roman"/>
          <w:bCs/>
        </w:rPr>
        <w:t>είναι</w:t>
      </w:r>
      <w:r>
        <w:rPr>
          <w:rFonts w:eastAsia="Times New Roman" w:cs="Times New Roman"/>
        </w:rPr>
        <w:t xml:space="preserve"> </w:t>
      </w:r>
      <w:r>
        <w:rPr>
          <w:rFonts w:eastAsia="Times New Roman" w:cs="Times New Roman"/>
        </w:rPr>
        <w:t xml:space="preserve">ενήλικα, αλλά συνεχίζει να τα υποστηρίζει </w:t>
      </w:r>
      <w:r>
        <w:rPr>
          <w:rFonts w:eastAsia="Times New Roman" w:cs="Times New Roman"/>
        </w:rPr>
        <w:t>«</w:t>
      </w:r>
      <w:r>
        <w:rPr>
          <w:rFonts w:eastAsia="Times New Roman" w:cs="Times New Roman"/>
        </w:rPr>
        <w:t xml:space="preserve">το Χαμόγελο του Παιδιού». </w:t>
      </w:r>
    </w:p>
    <w:p w14:paraId="5544C28B" w14:textId="77777777" w:rsidR="00C5530F" w:rsidRDefault="00802ED9">
      <w:pPr>
        <w:spacing w:line="600" w:lineRule="auto"/>
        <w:ind w:firstLine="720"/>
        <w:jc w:val="both"/>
        <w:rPr>
          <w:rFonts w:eastAsia="Times New Roman" w:cs="Times New Roman"/>
        </w:rPr>
      </w:pPr>
      <w:r>
        <w:rPr>
          <w:rFonts w:eastAsia="Times New Roman" w:cs="Times New Roman"/>
        </w:rPr>
        <w:lastRenderedPageBreak/>
        <w:t>«</w:t>
      </w:r>
      <w:r>
        <w:rPr>
          <w:rFonts w:eastAsia="Times New Roman" w:cs="Times New Roman"/>
        </w:rPr>
        <w:t xml:space="preserve">Το Χαμόγελο του Παιδιού» </w:t>
      </w:r>
      <w:r>
        <w:rPr>
          <w:rFonts w:eastAsia="Times New Roman"/>
          <w:bCs/>
        </w:rPr>
        <w:t>είναι</w:t>
      </w:r>
      <w:r>
        <w:rPr>
          <w:rFonts w:eastAsia="Times New Roman" w:cs="Times New Roman"/>
        </w:rPr>
        <w:t xml:space="preserve"> μια κατάκτηση της ελληνικής κοινωνίας και θα πρέπει να παραμείνει ένας υγιής οργανισμός, εφόσον ουσιαστικά αναπληρώνει το κενό της ελληνικής πολιτείας. </w:t>
      </w:r>
    </w:p>
    <w:p w14:paraId="5544C28C" w14:textId="77777777" w:rsidR="00C5530F" w:rsidRDefault="00802ED9">
      <w:pPr>
        <w:spacing w:line="600" w:lineRule="auto"/>
        <w:ind w:firstLine="720"/>
        <w:jc w:val="both"/>
        <w:rPr>
          <w:rFonts w:eastAsia="Times New Roman" w:cs="Times New Roman"/>
        </w:rPr>
      </w:pPr>
      <w:r>
        <w:rPr>
          <w:rFonts w:eastAsia="Times New Roman" w:cs="Times New Roman"/>
        </w:rPr>
        <w:t>Ε</w:t>
      </w:r>
      <w:r>
        <w:rPr>
          <w:rFonts w:eastAsia="Times New Roman" w:cs="Times New Roman"/>
        </w:rPr>
        <w:t xml:space="preserve">υχαριστώ πάρα πολύ. </w:t>
      </w:r>
    </w:p>
    <w:p w14:paraId="5544C28D" w14:textId="77777777" w:rsidR="00C5530F" w:rsidRDefault="00802ED9">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Αλεξιάδη, έχετε τον λόγο. </w:t>
      </w:r>
    </w:p>
    <w:p w14:paraId="5544C28E" w14:textId="77777777" w:rsidR="00C5530F" w:rsidRDefault="00802ED9">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Κατ</w:t>
      </w:r>
      <w:r>
        <w:rPr>
          <w:rFonts w:eastAsia="Times New Roman" w:cs="Times New Roman"/>
        </w:rPr>
        <w:t>’</w:t>
      </w:r>
      <w:r>
        <w:rPr>
          <w:rFonts w:eastAsia="Times New Roman" w:cs="Times New Roman"/>
        </w:rPr>
        <w:t xml:space="preserve"> </w:t>
      </w:r>
      <w:r>
        <w:rPr>
          <w:rFonts w:eastAsia="Times New Roman" w:cs="Times New Roman"/>
        </w:rPr>
        <w:t>αρχάς, να πω ότι θα καταθέσω στα Πρακτικά το έγγραφο του Υπουργείου Εργασίας και Κοινωνικής Ασφάλιση</w:t>
      </w:r>
      <w:r>
        <w:rPr>
          <w:rFonts w:eastAsia="Times New Roman" w:cs="Times New Roman"/>
        </w:rPr>
        <w:t xml:space="preserve">ς από τη Διεύθυνση Κοινωνικής Προστασίας Οικογένειας, το </w:t>
      </w:r>
      <w:r>
        <w:rPr>
          <w:rFonts w:eastAsia="Times New Roman" w:cs="Times New Roman"/>
        </w:rPr>
        <w:lastRenderedPageBreak/>
        <w:t>έγγραφο από τη Γενική Γραμματεία Δημοσίων Εσόδων από τη Διεύθυνση Εφαρμογής Φορολογίας Κεφαλαίου και το έγγραφο από τη Γενική Γραμματεία Πληροφοριακών Συστημάτων από τη Γενική Διεύθυνση Οικονομικών Υ</w:t>
      </w:r>
      <w:r>
        <w:rPr>
          <w:rFonts w:eastAsia="Times New Roman" w:cs="Times New Roman"/>
        </w:rPr>
        <w:t xml:space="preserve">πηρεσιών, που δίνουν αναλυτικά στοιχεία, για να μην σπαταλήσω καθόλου τον χρόνο για να απαντήσω σε αυτά τα ζητήματα. </w:t>
      </w:r>
    </w:p>
    <w:p w14:paraId="5544C28F" w14:textId="77777777" w:rsidR="00C5530F" w:rsidRDefault="00802ED9">
      <w:pPr>
        <w:spacing w:line="600" w:lineRule="auto"/>
        <w:ind w:firstLine="720"/>
        <w:jc w:val="both"/>
        <w:rPr>
          <w:rFonts w:eastAsia="Times New Roman" w:cs="Times New Roman"/>
        </w:rPr>
      </w:pPr>
      <w:r>
        <w:rPr>
          <w:rFonts w:eastAsia="Times New Roman" w:cs="Times New Roman"/>
        </w:rPr>
        <w:t>Κύριε Βουλευτά, συμφωνώ μαζί σας στις διαπιστώσεις. Μακάρι να μπορούσαμε να κάνουμε περισσότερα πράγματα. Δυστυχώς, οι δημοσιονομικές συνθ</w:t>
      </w:r>
      <w:r>
        <w:rPr>
          <w:rFonts w:eastAsia="Times New Roman" w:cs="Times New Roman"/>
        </w:rPr>
        <w:t xml:space="preserve">ήκες μάς επιβάλλουν να κάνουμε </w:t>
      </w:r>
      <w:r>
        <w:rPr>
          <w:rFonts w:eastAsia="Times New Roman" w:cs="Times New Roman"/>
        </w:rPr>
        <w:t>μόνο αυτά</w:t>
      </w:r>
      <w:r>
        <w:rPr>
          <w:rFonts w:eastAsia="Times New Roman" w:cs="Times New Roman"/>
        </w:rPr>
        <w:t>. Και δεν είμαστε ευτυχείς, όταν αναγκαζόμαστε</w:t>
      </w:r>
      <w:r>
        <w:rPr>
          <w:rFonts w:eastAsia="Times New Roman" w:cs="Times New Roman"/>
        </w:rPr>
        <w:t>,</w:t>
      </w:r>
      <w:r>
        <w:rPr>
          <w:rFonts w:eastAsia="Times New Roman" w:cs="Times New Roman"/>
        </w:rPr>
        <w:t xml:space="preserve"> τέτοιους φορείς αλληλεγγύης και προσφοράς να τους επιβαρύνουμε, έστω με την ελάχιστη φορολογική υποχρέωση. </w:t>
      </w:r>
    </w:p>
    <w:p w14:paraId="5544C290" w14:textId="77777777" w:rsidR="00C5530F" w:rsidRDefault="00802ED9">
      <w:pPr>
        <w:spacing w:line="600" w:lineRule="auto"/>
        <w:ind w:firstLine="720"/>
        <w:jc w:val="both"/>
        <w:rPr>
          <w:rFonts w:eastAsia="Times New Roman" w:cs="Times New Roman"/>
        </w:rPr>
      </w:pPr>
      <w:r>
        <w:rPr>
          <w:rFonts w:eastAsia="Times New Roman"/>
          <w:bCs/>
        </w:rPr>
        <w:lastRenderedPageBreak/>
        <w:t>Είναι</w:t>
      </w:r>
      <w:r>
        <w:rPr>
          <w:rFonts w:eastAsia="Times New Roman" w:cs="Times New Roman"/>
        </w:rPr>
        <w:t xml:space="preserve"> σαφές ότι προσπαθούμε και κάνουμε ό,τι </w:t>
      </w:r>
      <w:r>
        <w:rPr>
          <w:rFonts w:eastAsia="Times New Roman"/>
          <w:bCs/>
        </w:rPr>
        <w:t>είναι</w:t>
      </w:r>
      <w:r>
        <w:rPr>
          <w:rFonts w:eastAsia="Times New Roman" w:cs="Times New Roman"/>
        </w:rPr>
        <w:t xml:space="preserve"> δυνατόν σ</w:t>
      </w:r>
      <w:r>
        <w:rPr>
          <w:rFonts w:eastAsia="Times New Roman" w:cs="Times New Roman"/>
        </w:rPr>
        <w:t>τα πλαίσια αυτά</w:t>
      </w:r>
      <w:r>
        <w:rPr>
          <w:rFonts w:eastAsia="Times New Roman" w:cs="Times New Roman"/>
        </w:rPr>
        <w:t>,</w:t>
      </w:r>
      <w:r>
        <w:rPr>
          <w:rFonts w:eastAsia="Times New Roman" w:cs="Times New Roman"/>
        </w:rPr>
        <w:t xml:space="preserve"> να διευκολύνουμε τους φορείς αυτούς, αλλά δυστυχώς τα πλαίσια </w:t>
      </w:r>
      <w:r>
        <w:rPr>
          <w:rFonts w:eastAsia="Times New Roman"/>
          <w:bCs/>
        </w:rPr>
        <w:t>είναι</w:t>
      </w:r>
      <w:r>
        <w:rPr>
          <w:rFonts w:eastAsia="Times New Roman" w:cs="Times New Roman"/>
        </w:rPr>
        <w:t xml:space="preserve"> </w:t>
      </w:r>
      <w:r>
        <w:rPr>
          <w:rFonts w:eastAsia="Times New Roman"/>
          <w:bCs/>
        </w:rPr>
        <w:t>συγκεκριμένα</w:t>
      </w:r>
      <w:r>
        <w:rPr>
          <w:rFonts w:eastAsia="Times New Roman" w:cs="Times New Roman"/>
        </w:rPr>
        <w:t xml:space="preserve">. </w:t>
      </w:r>
    </w:p>
    <w:p w14:paraId="5544C291" w14:textId="77777777" w:rsidR="00C5530F" w:rsidRDefault="00802ED9">
      <w:pPr>
        <w:spacing w:line="600" w:lineRule="auto"/>
        <w:ind w:firstLine="720"/>
        <w:jc w:val="both"/>
        <w:rPr>
          <w:rFonts w:eastAsia="Times New Roman" w:cs="Times New Roman"/>
        </w:rPr>
      </w:pPr>
      <w:r>
        <w:rPr>
          <w:rFonts w:eastAsia="Times New Roman" w:cs="Times New Roman"/>
        </w:rPr>
        <w:t>Ευχαριστώ.</w:t>
      </w:r>
    </w:p>
    <w:p w14:paraId="5544C29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5544C293" w14:textId="77777777" w:rsidR="00C5530F" w:rsidRDefault="00802ED9">
      <w:pPr>
        <w:spacing w:line="600" w:lineRule="auto"/>
        <w:ind w:firstLine="720"/>
        <w:jc w:val="both"/>
        <w:rPr>
          <w:rFonts w:eastAsia="Times New Roman" w:cs="Times New Roman"/>
        </w:rPr>
      </w:pPr>
      <w:r>
        <w:rPr>
          <w:rFonts w:eastAsia="Times New Roman"/>
          <w:b/>
          <w:bCs/>
        </w:rPr>
        <w:lastRenderedPageBreak/>
        <w:t>ΠΡΟΕΔΡΕΥΟΥΣΑ (Αναστασία Χριστοδουλοπούλου):</w:t>
      </w:r>
      <w:r>
        <w:rPr>
          <w:rFonts w:eastAsia="Times New Roman" w:cs="Times New Roman"/>
        </w:rPr>
        <w:t xml:space="preserve"> </w:t>
      </w:r>
      <w:r>
        <w:rPr>
          <w:rFonts w:eastAsia="Times New Roman" w:cs="Times New Roman"/>
        </w:rPr>
        <w:t>Στ</w:t>
      </w:r>
      <w:r>
        <w:rPr>
          <w:rFonts w:eastAsia="Times New Roman" w:cs="Times New Roman"/>
        </w:rPr>
        <w:t xml:space="preserve">ις επόμενες δύο ερωτήσεις θα απαντήσει ο Υπουργός Εργασίας, Κοινωνικής Ασφάλισης και Κοινωνικής Αλληλεγγύης κ. Γεώργιος </w:t>
      </w:r>
      <w:proofErr w:type="spellStart"/>
      <w:r>
        <w:rPr>
          <w:rFonts w:eastAsia="Times New Roman" w:cs="Times New Roman"/>
        </w:rPr>
        <w:t>Κατρ</w:t>
      </w:r>
      <w:r>
        <w:rPr>
          <w:rFonts w:eastAsia="Times New Roman" w:cs="Times New Roman"/>
        </w:rPr>
        <w:t>ούγκαλος</w:t>
      </w:r>
      <w:proofErr w:type="spellEnd"/>
      <w:r>
        <w:rPr>
          <w:rFonts w:eastAsia="Times New Roman" w:cs="Times New Roman"/>
        </w:rPr>
        <w:t xml:space="preserve">. </w:t>
      </w:r>
    </w:p>
    <w:p w14:paraId="5544C294" w14:textId="77777777" w:rsidR="00C5530F" w:rsidRDefault="00802ED9">
      <w:pPr>
        <w:spacing w:line="600" w:lineRule="auto"/>
        <w:ind w:firstLine="720"/>
        <w:jc w:val="both"/>
        <w:rPr>
          <w:rFonts w:eastAsia="Times New Roman" w:cs="Times New Roman"/>
        </w:rPr>
      </w:pPr>
      <w:r>
        <w:rPr>
          <w:rFonts w:eastAsia="Times New Roman" w:cs="Times New Roman"/>
        </w:rPr>
        <w:t>Πρώτη ερώτηση είναι της κ</w:t>
      </w:r>
      <w:r>
        <w:rPr>
          <w:rFonts w:eastAsia="Times New Roman" w:cs="Times New Roman"/>
        </w:rPr>
        <w:t>.</w:t>
      </w:r>
      <w:r>
        <w:rPr>
          <w:rFonts w:eastAsia="Times New Roman" w:cs="Times New Roman"/>
        </w:rPr>
        <w:t xml:space="preserve"> </w:t>
      </w:r>
      <w:proofErr w:type="spellStart"/>
      <w:r>
        <w:rPr>
          <w:rFonts w:eastAsia="Times New Roman" w:cs="Times New Roman"/>
        </w:rPr>
        <w:t>Χριστοφιλοπούλου</w:t>
      </w:r>
      <w:proofErr w:type="spellEnd"/>
      <w:r>
        <w:rPr>
          <w:rFonts w:eastAsia="Times New Roman" w:cs="Times New Roman"/>
        </w:rPr>
        <w:t xml:space="preserve">. Δεν τη βλέπω εδώ. Θα προσχωρήσουμε με τον κ. </w:t>
      </w:r>
      <w:proofErr w:type="spellStart"/>
      <w:r>
        <w:rPr>
          <w:rFonts w:eastAsia="Times New Roman" w:cs="Times New Roman"/>
        </w:rPr>
        <w:t>Κατσώτη</w:t>
      </w:r>
      <w:proofErr w:type="spellEnd"/>
      <w:r>
        <w:rPr>
          <w:rFonts w:eastAsia="Times New Roman" w:cs="Times New Roman"/>
        </w:rPr>
        <w:t xml:space="preserve">. </w:t>
      </w:r>
    </w:p>
    <w:p w14:paraId="5544C295" w14:textId="77777777" w:rsidR="00C5530F" w:rsidRDefault="00802ED9">
      <w:pPr>
        <w:spacing w:line="600" w:lineRule="auto"/>
        <w:ind w:firstLine="720"/>
        <w:jc w:val="both"/>
        <w:rPr>
          <w:rFonts w:eastAsia="Times New Roman" w:cs="Times New Roman"/>
        </w:rPr>
      </w:pPr>
      <w:r>
        <w:rPr>
          <w:rFonts w:eastAsia="Times New Roman" w:cs="Times New Roman"/>
        </w:rPr>
        <w:t>Θα συζητηθεί, λοιπόν, η τέταρτη με αριθμό 793/18-4-2016 επίκαιρη ερώτηση δεύτερου κύκλου του Βουλευτή Β΄ Αθηνών του Κομμουνιστικού Κόμματος Ελλάδ</w:t>
      </w:r>
      <w:r>
        <w:rPr>
          <w:rFonts w:eastAsia="Times New Roman" w:cs="Times New Roman"/>
        </w:rPr>
        <w:t>α</w:t>
      </w:r>
      <w:r>
        <w:rPr>
          <w:rFonts w:eastAsia="Times New Roman" w:cs="Times New Roman"/>
        </w:rPr>
        <w:t xml:space="preserve">ς κ. </w:t>
      </w:r>
      <w:r>
        <w:rPr>
          <w:rFonts w:eastAsia="Times New Roman" w:cs="Times New Roman"/>
          <w:bCs/>
        </w:rPr>
        <w:t xml:space="preserve">Χρήστου </w:t>
      </w:r>
      <w:proofErr w:type="spellStart"/>
      <w:r>
        <w:rPr>
          <w:rFonts w:eastAsia="Times New Roman" w:cs="Times New Roman"/>
          <w:bCs/>
        </w:rPr>
        <w:t>Κατσώτη</w:t>
      </w:r>
      <w:proofErr w:type="spellEnd"/>
      <w:r>
        <w:rPr>
          <w:rFonts w:eastAsia="Times New Roman" w:cs="Times New Roman"/>
        </w:rPr>
        <w:t xml:space="preserve"> προς τον Υπουργό </w:t>
      </w:r>
      <w:r>
        <w:rPr>
          <w:rFonts w:eastAsia="Times New Roman" w:cs="Times New Roman"/>
          <w:bCs/>
        </w:rPr>
        <w:t>Εργασίας, Κοινωνικής Ασφάλισης και Κοι</w:t>
      </w:r>
      <w:r>
        <w:rPr>
          <w:rFonts w:eastAsia="Times New Roman" w:cs="Times New Roman"/>
          <w:bCs/>
        </w:rPr>
        <w:lastRenderedPageBreak/>
        <w:t>νωνικής Αλληλεγγύης,</w:t>
      </w:r>
      <w:r>
        <w:rPr>
          <w:rFonts w:eastAsia="Times New Roman" w:cs="Times New Roman"/>
        </w:rPr>
        <w:t xml:space="preserve"> σχετικά με τη διασφάλιση όλων των εργασιακών και ασφαλιστικών δικαιωμάτων των εργαζόμενων στην «</w:t>
      </w:r>
      <w:r>
        <w:rPr>
          <w:rFonts w:eastAsia="Times New Roman" w:cs="Times New Roman"/>
        </w:rPr>
        <w:t>ΗΛΕΚΤΡΟΝΙΚΗ ΑΘΗΝΩΝ</w:t>
      </w:r>
      <w:r>
        <w:rPr>
          <w:rFonts w:eastAsia="Times New Roman" w:cs="Times New Roman"/>
        </w:rPr>
        <w:t>».</w:t>
      </w:r>
    </w:p>
    <w:p w14:paraId="5544C296" w14:textId="77777777" w:rsidR="00C5530F" w:rsidRDefault="00802ED9">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Κατσώτη</w:t>
      </w:r>
      <w:proofErr w:type="spellEnd"/>
      <w:r>
        <w:rPr>
          <w:rFonts w:eastAsia="Times New Roman" w:cs="Times New Roman"/>
        </w:rPr>
        <w:t xml:space="preserve">, έχετε δύο λεπτά. </w:t>
      </w:r>
    </w:p>
    <w:p w14:paraId="5544C297" w14:textId="77777777" w:rsidR="00C5530F" w:rsidRDefault="00802ED9">
      <w:pPr>
        <w:spacing w:line="600" w:lineRule="auto"/>
        <w:ind w:firstLine="720"/>
        <w:jc w:val="both"/>
        <w:rPr>
          <w:rFonts w:eastAsia="Times New Roman" w:cs="Times New Roman"/>
        </w:rPr>
      </w:pPr>
      <w:r>
        <w:rPr>
          <w:rFonts w:eastAsia="Times New Roman" w:cs="Times New Roman"/>
          <w:b/>
        </w:rPr>
        <w:t xml:space="preserve">ΧΡΗΣΤΟΣ </w:t>
      </w:r>
      <w:r>
        <w:rPr>
          <w:rFonts w:eastAsia="Times New Roman" w:cs="Times New Roman"/>
          <w:b/>
        </w:rPr>
        <w:t>ΚΑΤΣΩΤΗΣ:</w:t>
      </w:r>
      <w:r>
        <w:rPr>
          <w:rFonts w:eastAsia="Times New Roman" w:cs="Times New Roman"/>
        </w:rPr>
        <w:t xml:space="preserve"> Ευχαριστώ, κυρία Πρόεδρε. </w:t>
      </w:r>
    </w:p>
    <w:p w14:paraId="5544C298" w14:textId="77777777" w:rsidR="00C5530F" w:rsidRDefault="00802ED9">
      <w:pPr>
        <w:spacing w:line="600" w:lineRule="auto"/>
        <w:ind w:firstLine="720"/>
        <w:jc w:val="both"/>
        <w:rPr>
          <w:rFonts w:eastAsia="Times New Roman" w:cs="Times New Roman"/>
        </w:rPr>
      </w:pPr>
      <w:r>
        <w:rPr>
          <w:rFonts w:eastAsia="Times New Roman" w:cs="Times New Roman"/>
        </w:rPr>
        <w:t>Κύριε Υπουργέ, όπως είναι γνωστό, η εταιρία «Η</w:t>
      </w:r>
      <w:r>
        <w:rPr>
          <w:rFonts w:eastAsia="Times New Roman" w:cs="Times New Roman"/>
        </w:rPr>
        <w:t>ΛΕΚΤΡΟΝΙΚΗ</w:t>
      </w:r>
      <w:r>
        <w:rPr>
          <w:rFonts w:eastAsia="Times New Roman" w:cs="Times New Roman"/>
        </w:rPr>
        <w:t xml:space="preserve"> </w:t>
      </w:r>
      <w:r>
        <w:rPr>
          <w:rFonts w:eastAsia="Times New Roman" w:cs="Times New Roman"/>
        </w:rPr>
        <w:t>ΑΘΗΝΩΝ</w:t>
      </w:r>
      <w:r>
        <w:rPr>
          <w:rFonts w:eastAsia="Times New Roman" w:cs="Times New Roman"/>
        </w:rPr>
        <w:t>», εξαιτίας της καπιταλιστικής κρίσης και του ανταγωνισμού των επιχειρηματικών ομίλων, προχώρησε στη διαδικασία πτώχευσης και στις 13-4-2016 το Πολυμελές Πρ</w:t>
      </w:r>
      <w:r>
        <w:rPr>
          <w:rFonts w:eastAsia="Times New Roman" w:cs="Times New Roman"/>
        </w:rPr>
        <w:t xml:space="preserve">ωτοδικείο Αθηνών την έκανε δεκτή. </w:t>
      </w:r>
    </w:p>
    <w:p w14:paraId="5544C299" w14:textId="77777777" w:rsidR="00C5530F" w:rsidRDefault="00802ED9">
      <w:pPr>
        <w:spacing w:line="600" w:lineRule="auto"/>
        <w:ind w:firstLine="720"/>
        <w:jc w:val="both"/>
        <w:rPr>
          <w:rFonts w:eastAsia="Times New Roman" w:cs="Times New Roman"/>
        </w:rPr>
      </w:pPr>
      <w:r>
        <w:rPr>
          <w:rFonts w:eastAsia="Times New Roman" w:cs="Times New Roman"/>
        </w:rPr>
        <w:lastRenderedPageBreak/>
        <w:t>Πάνω από σαράντα έξι καταστήματα της εταιρείας πανελλαδικά έκλεισαν</w:t>
      </w:r>
      <w:r>
        <w:rPr>
          <w:rFonts w:eastAsia="Times New Roman" w:cs="Times New Roman"/>
        </w:rPr>
        <w:t>,</w:t>
      </w:r>
      <w:r>
        <w:rPr>
          <w:rFonts w:eastAsia="Times New Roman" w:cs="Times New Roman"/>
        </w:rPr>
        <w:t xml:space="preserve"> με τετρακόσιους πενήντα εργαζόμενους να βρίσκονται "στον αέρα". Οι εργαζόμενοι καταγγέλλουν ότι η επιχείρηση μεθόδευσε τη συγκεκριμένη εξέλιξη, όλο το προηγούμενο διάστημα, αφού έκλεινε καταστήματα, έδινε αναγκαστικές άδειες σε υπαλλήλους, απέλυε κ.λπ.</w:t>
      </w:r>
      <w:r>
        <w:rPr>
          <w:rFonts w:eastAsia="Times New Roman" w:cs="Times New Roman"/>
        </w:rPr>
        <w:t xml:space="preserve">, </w:t>
      </w:r>
      <w:r>
        <w:rPr>
          <w:rFonts w:eastAsia="Times New Roman" w:cs="Times New Roman"/>
        </w:rPr>
        <w:t>σ</w:t>
      </w:r>
      <w:r>
        <w:rPr>
          <w:rFonts w:eastAsia="Times New Roman" w:cs="Times New Roman"/>
        </w:rPr>
        <w:t xml:space="preserve">χέδιο που υλοποιούσε, κρατώντας στο σκοτάδι τους ίδιους τους εργαζόμενους. </w:t>
      </w:r>
    </w:p>
    <w:p w14:paraId="5544C29A" w14:textId="77777777" w:rsidR="00C5530F" w:rsidRDefault="00802ED9">
      <w:pPr>
        <w:spacing w:after="360" w:line="600" w:lineRule="auto"/>
        <w:ind w:firstLine="720"/>
        <w:jc w:val="both"/>
        <w:rPr>
          <w:rFonts w:eastAsia="Times New Roman" w:cs="Times New Roman"/>
        </w:rPr>
      </w:pPr>
      <w:r>
        <w:rPr>
          <w:rFonts w:eastAsia="Times New Roman" w:cs="Times New Roman"/>
        </w:rPr>
        <w:t xml:space="preserve">Η επιχείρηση όλα τα χρόνια της </w:t>
      </w:r>
      <w:r>
        <w:rPr>
          <w:rFonts w:eastAsia="Times New Roman" w:cs="Times New Roman"/>
          <w:szCs w:val="24"/>
        </w:rPr>
        <w:t xml:space="preserve">λειτουργίας της </w:t>
      </w:r>
      <w:r>
        <w:rPr>
          <w:rFonts w:eastAsia="Times New Roman" w:cs="Times New Roman"/>
        </w:rPr>
        <w:t>συσσώρευσε κέρδη με την ένταση της εκμετάλλευσης των εργαζομένων. Επέβαλε μειώσεις μισθών και έφτασε στο σημείο να ζητήσει από τους ε</w:t>
      </w:r>
      <w:r>
        <w:rPr>
          <w:rFonts w:eastAsia="Times New Roman" w:cs="Times New Roman"/>
        </w:rPr>
        <w:t xml:space="preserve">ργαζόμενος να προσφέρουν το μισθό ενός </w:t>
      </w:r>
      <w:r>
        <w:rPr>
          <w:rFonts w:eastAsia="Times New Roman" w:cs="Times New Roman"/>
        </w:rPr>
        <w:lastRenderedPageBreak/>
        <w:t>μήνα</w:t>
      </w:r>
      <w:r>
        <w:rPr>
          <w:rFonts w:eastAsia="Times New Roman" w:cs="Times New Roman"/>
        </w:rPr>
        <w:t>,</w:t>
      </w:r>
      <w:r>
        <w:rPr>
          <w:rFonts w:eastAsia="Times New Roman" w:cs="Times New Roman"/>
        </w:rPr>
        <w:t xml:space="preserve"> για να συμβάλουν με αυτόν τον τρόπο στην ανάπτυξη της εταιρείας. Αποδεικνύεται και από τη συγκεκριμένη περίπτωση το ποιος κλείνει τις επιχειρήσεις και γιατί. </w:t>
      </w:r>
    </w:p>
    <w:p w14:paraId="5544C29B" w14:textId="77777777" w:rsidR="00C5530F" w:rsidRDefault="00802ED9">
      <w:pPr>
        <w:spacing w:after="360" w:line="600" w:lineRule="auto"/>
        <w:ind w:firstLine="720"/>
        <w:jc w:val="both"/>
        <w:rPr>
          <w:rFonts w:eastAsia="Times New Roman" w:cs="Times New Roman"/>
        </w:rPr>
      </w:pPr>
      <w:r>
        <w:rPr>
          <w:rFonts w:eastAsia="Times New Roman" w:cs="Times New Roman"/>
        </w:rPr>
        <w:t>Κύριε Υπουργέ, η Κυβέρνηση, όπως και οι προηγούμενες</w:t>
      </w:r>
      <w:r>
        <w:rPr>
          <w:rFonts w:eastAsia="Times New Roman" w:cs="Times New Roman"/>
        </w:rPr>
        <w:t xml:space="preserve">, με την πολιτική της, προστατεύει την κερδοφορία και την ανταγωνιστικότητα των επιχειρήσεων, με όλο το αντεργατικό νομοθετικό πλαίσιο που διατηρεί, αλλά και που η ίδια η </w:t>
      </w:r>
    </w:p>
    <w:p w14:paraId="5544C29C" w14:textId="77777777" w:rsidR="00C5530F" w:rsidRDefault="00802ED9">
      <w:pPr>
        <w:spacing w:line="600" w:lineRule="auto"/>
        <w:ind w:firstLine="720"/>
        <w:jc w:val="both"/>
        <w:rPr>
          <w:rFonts w:eastAsia="Times New Roman"/>
          <w:szCs w:val="24"/>
        </w:rPr>
      </w:pPr>
      <w:r>
        <w:rPr>
          <w:rFonts w:eastAsia="Times New Roman"/>
          <w:szCs w:val="24"/>
        </w:rPr>
        <w:t>Περιορίζει τα δικαιώματα των εργαζομένων, όπως οι αποζημιώσεις, σε σχέση με αυτά των</w:t>
      </w:r>
      <w:r>
        <w:rPr>
          <w:rFonts w:eastAsia="Times New Roman"/>
          <w:szCs w:val="24"/>
        </w:rPr>
        <w:t xml:space="preserve"> άλλων πιστωτών της εταιρείας, αλλά και εμπαίζει τους εργαζόμενους, παραπέμποντάς τους στα διάφορα κακοπληρωμένα προγράμματα τύπου </w:t>
      </w:r>
      <w:r>
        <w:rPr>
          <w:rFonts w:eastAsia="Times New Roman"/>
          <w:szCs w:val="24"/>
          <w:lang w:val="en-US"/>
        </w:rPr>
        <w:lastRenderedPageBreak/>
        <w:t>voucher</w:t>
      </w:r>
      <w:r>
        <w:rPr>
          <w:rFonts w:eastAsia="Times New Roman"/>
          <w:szCs w:val="24"/>
        </w:rPr>
        <w:t xml:space="preserve"> και παροτρύνοντάς τους να διεκδικήσουν δικαστικά τις αποζημιώσεις τους.</w:t>
      </w:r>
    </w:p>
    <w:p w14:paraId="5544C29D" w14:textId="77777777" w:rsidR="00C5530F" w:rsidRDefault="00802ED9">
      <w:pPr>
        <w:spacing w:line="600" w:lineRule="auto"/>
        <w:ind w:firstLine="720"/>
        <w:jc w:val="both"/>
        <w:rPr>
          <w:rFonts w:eastAsia="Times New Roman"/>
          <w:szCs w:val="24"/>
        </w:rPr>
      </w:pPr>
      <w:r>
        <w:rPr>
          <w:rFonts w:eastAsia="Times New Roman"/>
          <w:szCs w:val="24"/>
        </w:rPr>
        <w:t>Σε δύο προγραμματισμένες τριμερείς συναντήσει</w:t>
      </w:r>
      <w:r>
        <w:rPr>
          <w:rFonts w:eastAsia="Times New Roman"/>
          <w:szCs w:val="24"/>
        </w:rPr>
        <w:t>ς ο επιχειρηματίας δεν προσήλθε. Καμ</w:t>
      </w:r>
      <w:r>
        <w:rPr>
          <w:rFonts w:eastAsia="Times New Roman"/>
          <w:szCs w:val="24"/>
        </w:rPr>
        <w:t>μ</w:t>
      </w:r>
      <w:r>
        <w:rPr>
          <w:rFonts w:eastAsia="Times New Roman"/>
          <w:szCs w:val="24"/>
        </w:rPr>
        <w:t>ία άλλη ενημέρωση δεν έχει κάνει στους εργαζόμενους και πολύ περισσότερο δεν έχει δεσμευθεί για την αποζημίωσή τους και τη διασφάλιση των εργασιακών και ασφαλιστικών τους δικαιωμάτων, που απορρέουν βέβαια από τις συμβάσ</w:t>
      </w:r>
      <w:r>
        <w:rPr>
          <w:rFonts w:eastAsia="Times New Roman"/>
          <w:szCs w:val="24"/>
        </w:rPr>
        <w:t>εις τους.</w:t>
      </w:r>
    </w:p>
    <w:p w14:paraId="5544C29E" w14:textId="77777777" w:rsidR="00C5530F" w:rsidRDefault="00802ED9">
      <w:pPr>
        <w:spacing w:line="600" w:lineRule="auto"/>
        <w:ind w:firstLine="720"/>
        <w:jc w:val="both"/>
        <w:rPr>
          <w:rFonts w:eastAsia="Times New Roman"/>
          <w:szCs w:val="24"/>
        </w:rPr>
      </w:pPr>
      <w:r>
        <w:rPr>
          <w:rFonts w:eastAsia="Times New Roman"/>
          <w:szCs w:val="24"/>
        </w:rPr>
        <w:t xml:space="preserve">Όπως γνωρίζετε, η μη καταγγελία των συμβάσεων δημιουργεί πολλά προβλήματα και η Κυβέρνηση πρέπει να αντιμετωπίσει άμεσα το θέμα. Γιατί εκτός της μη καταβολής των </w:t>
      </w:r>
      <w:r>
        <w:rPr>
          <w:rFonts w:eastAsia="Times New Roman"/>
          <w:szCs w:val="24"/>
        </w:rPr>
        <w:lastRenderedPageBreak/>
        <w:t>αποζημιώσεων, δεν μπορούν οι εργαζόμενοι να εγγραφούν στον ΟΑΕΔ, ώστε να λάβουν το π</w:t>
      </w:r>
      <w:r>
        <w:rPr>
          <w:rFonts w:eastAsia="Times New Roman"/>
          <w:szCs w:val="24"/>
        </w:rPr>
        <w:t>ενιχρό επίδομα ανεργίας που δικαιούνται.</w:t>
      </w:r>
    </w:p>
    <w:p w14:paraId="5544C29F" w14:textId="77777777" w:rsidR="00C5530F" w:rsidRDefault="00802ED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544C2A0" w14:textId="77777777" w:rsidR="00C5530F" w:rsidRDefault="00802ED9">
      <w:pPr>
        <w:spacing w:line="600" w:lineRule="auto"/>
        <w:ind w:firstLine="720"/>
        <w:jc w:val="both"/>
        <w:rPr>
          <w:rFonts w:eastAsia="Times New Roman"/>
          <w:szCs w:val="24"/>
        </w:rPr>
      </w:pPr>
      <w:r>
        <w:rPr>
          <w:rFonts w:eastAsia="Times New Roman"/>
          <w:szCs w:val="24"/>
        </w:rPr>
        <w:t>Με την ερώτηση για την «Η</w:t>
      </w:r>
      <w:r>
        <w:rPr>
          <w:rFonts w:eastAsia="Times New Roman"/>
          <w:szCs w:val="24"/>
        </w:rPr>
        <w:t>ΛΕΚΤΡΟΝΙΚΗ ΑΘΗΝΩΝ</w:t>
      </w:r>
      <w:r>
        <w:rPr>
          <w:rFonts w:eastAsia="Times New Roman"/>
          <w:szCs w:val="24"/>
        </w:rPr>
        <w:t xml:space="preserve">» θέλουμε να απαντήσετε στο ζήτημα που θέτουμε. Συγκεκριμένα, ποιες ενέργειες θα κάνετε, </w:t>
      </w:r>
      <w:r>
        <w:rPr>
          <w:rFonts w:eastAsia="Times New Roman"/>
          <w:szCs w:val="24"/>
        </w:rPr>
        <w:t xml:space="preserve">έτσι ώστε να διασφαλιστούν όλα τα εργασιακά και ασφαλιστικά δικαιώματα των εργαζομένων, να καταβληθούν άμεσα οι αποζημιώσεις τους, με προτεραιότητα έναντι των αξιώσεων των τραπεζών και του δημοσίου από την </w:t>
      </w:r>
      <w:r>
        <w:rPr>
          <w:rFonts w:eastAsia="Times New Roman"/>
          <w:szCs w:val="24"/>
        </w:rPr>
        <w:lastRenderedPageBreak/>
        <w:t>εταιρεία, να ενταχτούν οι εργαζόμενοι στο Ταμείο Α</w:t>
      </w:r>
      <w:r>
        <w:rPr>
          <w:rFonts w:eastAsia="Times New Roman"/>
          <w:szCs w:val="24"/>
        </w:rPr>
        <w:t xml:space="preserve">νεργίας για όλο το διάστημα που θα βρίσκονται στην ανεργία και να υπάρξει άμεση στήριξή τους με καταβολή έκτακτου επιδόματος. </w:t>
      </w:r>
    </w:p>
    <w:p w14:paraId="5544C2A1" w14:textId="77777777" w:rsidR="00C5530F" w:rsidRDefault="00802ED9">
      <w:pPr>
        <w:spacing w:line="600" w:lineRule="auto"/>
        <w:ind w:firstLine="720"/>
        <w:jc w:val="both"/>
        <w:rPr>
          <w:rFonts w:eastAsia="Times New Roman"/>
          <w:szCs w:val="24"/>
        </w:rPr>
      </w:pPr>
      <w:r>
        <w:rPr>
          <w:rFonts w:eastAsia="Times New Roman"/>
          <w:szCs w:val="24"/>
        </w:rPr>
        <w:t>Αυτά και περιμένουμε τις απαντήσεις σας, κύριε Υπουργέ.</w:t>
      </w:r>
    </w:p>
    <w:p w14:paraId="5544C2A2" w14:textId="77777777" w:rsidR="00C5530F" w:rsidRDefault="00802ED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Κατρούγκαλε</w:t>
      </w:r>
      <w:proofErr w:type="spellEnd"/>
      <w:r>
        <w:rPr>
          <w:rFonts w:eastAsia="Times New Roman"/>
          <w:szCs w:val="24"/>
        </w:rPr>
        <w:t xml:space="preserve">, έχετε τον </w:t>
      </w:r>
      <w:r>
        <w:rPr>
          <w:rFonts w:eastAsia="Times New Roman"/>
          <w:szCs w:val="24"/>
        </w:rPr>
        <w:t>λόγο.</w:t>
      </w:r>
    </w:p>
    <w:p w14:paraId="5544C2A3"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Κύριε συνάδελφε, κατ</w:t>
      </w:r>
      <w:r>
        <w:rPr>
          <w:rFonts w:eastAsia="Times New Roman"/>
          <w:szCs w:val="24"/>
        </w:rPr>
        <w:t xml:space="preserve">’ </w:t>
      </w:r>
      <w:r>
        <w:rPr>
          <w:rFonts w:eastAsia="Times New Roman"/>
          <w:szCs w:val="24"/>
        </w:rPr>
        <w:t>αρχάς χρόνια πολλά. Χρόνια πολλά σε όλους στο Σώμα.</w:t>
      </w:r>
    </w:p>
    <w:p w14:paraId="5544C2A4" w14:textId="77777777" w:rsidR="00C5530F" w:rsidRDefault="00802ED9">
      <w:pPr>
        <w:spacing w:line="600" w:lineRule="auto"/>
        <w:ind w:firstLine="720"/>
        <w:jc w:val="both"/>
        <w:rPr>
          <w:rFonts w:eastAsia="Times New Roman"/>
          <w:szCs w:val="24"/>
        </w:rPr>
      </w:pPr>
      <w:r>
        <w:rPr>
          <w:rFonts w:eastAsia="Times New Roman"/>
          <w:szCs w:val="24"/>
        </w:rPr>
        <w:lastRenderedPageBreak/>
        <w:t>Πρόκειται πράγματι για ένα πολύ σοβαρό ζήτημα. Ακριβώς λόγω της σοβαρότητας και είχα</w:t>
      </w:r>
      <w:r>
        <w:rPr>
          <w:rFonts w:eastAsia="Times New Roman"/>
          <w:szCs w:val="24"/>
        </w:rPr>
        <w:t>με προσκαλέσει την εταιρεία επανειλημμένα -όπως αναφέρετε κι εσείς- σε τριμερείς, σε συμφιλιωτικές συναντήσεις στο Υπουργείο και όταν ανακοινώθηκε αιφνιδιαστικά, μετά την παρελκυστική τακτική της διεύθυνσης της εταιρείας να μην προσέλθει στις συναντήσεις α</w:t>
      </w:r>
      <w:r>
        <w:rPr>
          <w:rFonts w:eastAsia="Times New Roman"/>
          <w:szCs w:val="24"/>
        </w:rPr>
        <w:t xml:space="preserve">υτές, η πτώχευση, αυτοπροσώπως ήμουν </w:t>
      </w:r>
      <w:r>
        <w:rPr>
          <w:rFonts w:eastAsia="Times New Roman"/>
          <w:szCs w:val="24"/>
        </w:rPr>
        <w:t xml:space="preserve">παρών </w:t>
      </w:r>
      <w:r>
        <w:rPr>
          <w:rFonts w:eastAsia="Times New Roman"/>
          <w:szCs w:val="24"/>
        </w:rPr>
        <w:t>στη συνάντηση που έγινε στο Υπουργείο Εργασίας με τους εργαζομένους</w:t>
      </w:r>
      <w:r>
        <w:rPr>
          <w:rFonts w:eastAsia="Times New Roman"/>
          <w:szCs w:val="24"/>
        </w:rPr>
        <w:t>,</w:t>
      </w:r>
      <w:r>
        <w:rPr>
          <w:rFonts w:eastAsia="Times New Roman"/>
          <w:szCs w:val="24"/>
        </w:rPr>
        <w:t xml:space="preserve"> για να δούμε τα επόμενα βήματα.</w:t>
      </w:r>
    </w:p>
    <w:p w14:paraId="5544C2A5" w14:textId="77777777" w:rsidR="00C5530F" w:rsidRDefault="00802ED9">
      <w:pPr>
        <w:spacing w:line="600" w:lineRule="auto"/>
        <w:ind w:firstLine="720"/>
        <w:jc w:val="both"/>
        <w:rPr>
          <w:rFonts w:eastAsia="Times New Roman"/>
          <w:szCs w:val="24"/>
        </w:rPr>
      </w:pPr>
      <w:r>
        <w:rPr>
          <w:rFonts w:eastAsia="Times New Roman"/>
          <w:szCs w:val="24"/>
        </w:rPr>
        <w:t>Εννοείται ότι στο πλαίσιο της υφιστάμενης νομοθεσίας θα είμαστε, όπως πάντα σε αυτές τις περιπτώσεις, στο πλευρό</w:t>
      </w:r>
      <w:r>
        <w:rPr>
          <w:rFonts w:eastAsia="Times New Roman"/>
          <w:szCs w:val="24"/>
        </w:rPr>
        <w:t xml:space="preserve"> </w:t>
      </w:r>
      <w:r>
        <w:rPr>
          <w:rFonts w:eastAsia="Times New Roman"/>
          <w:szCs w:val="24"/>
        </w:rPr>
        <w:lastRenderedPageBreak/>
        <w:t xml:space="preserve">των εργαζομένων. Θα εξετάσουμε για παράδειγμα αν θα μπορούσαν να έχουν αυτό το έκτακτο βοήθημα, το έκτακτο επίδομα, το οποίο ζητάτε, από το </w:t>
      </w:r>
      <w:r>
        <w:rPr>
          <w:rFonts w:eastAsia="Times New Roman"/>
          <w:szCs w:val="24"/>
        </w:rPr>
        <w:t>τ</w:t>
      </w:r>
      <w:r>
        <w:rPr>
          <w:rFonts w:eastAsia="Times New Roman"/>
          <w:szCs w:val="24"/>
        </w:rPr>
        <w:t xml:space="preserve">αμείο </w:t>
      </w:r>
      <w:r>
        <w:rPr>
          <w:rFonts w:eastAsia="Times New Roman"/>
          <w:szCs w:val="24"/>
        </w:rPr>
        <w:t>π</w:t>
      </w:r>
      <w:r>
        <w:rPr>
          <w:rFonts w:eastAsia="Times New Roman"/>
          <w:szCs w:val="24"/>
        </w:rPr>
        <w:t xml:space="preserve">αγκοσμιοποίησης. </w:t>
      </w:r>
    </w:p>
    <w:p w14:paraId="5544C2A6" w14:textId="77777777" w:rsidR="00C5530F" w:rsidRDefault="00802ED9">
      <w:pPr>
        <w:spacing w:line="600" w:lineRule="auto"/>
        <w:ind w:firstLine="720"/>
        <w:jc w:val="both"/>
        <w:rPr>
          <w:rFonts w:eastAsia="Times New Roman"/>
          <w:szCs w:val="24"/>
        </w:rPr>
      </w:pPr>
      <w:r>
        <w:rPr>
          <w:rFonts w:eastAsia="Times New Roman"/>
          <w:szCs w:val="24"/>
        </w:rPr>
        <w:t>Όπως, όμως, επανειλημμένα έχω πει σε ερωτήσεις του Κομμουνιστικού Κόμματος, τα νομικά εργαλεία τα οποία έχει το Υπουργείο Εργασίας σε μια καπιταλιστική οικονομία είναι πεπερασμένα. Έχετε δίκιο να μας ρωτάτε τι κάνουμε για να ενισχύσουμε το οπλοστάσιο που έ</w:t>
      </w:r>
      <w:r>
        <w:rPr>
          <w:rFonts w:eastAsia="Times New Roman"/>
          <w:szCs w:val="24"/>
        </w:rPr>
        <w:t xml:space="preserve">χουν στη διάθεσή τους οι εργαζόμενοι. Ήδη, όπως θα ξέρετε, στο υπό συζήτηση νομοσχέδιο για την ασφαλιστική μεταρρύθμιση έχουμε περιλάβει μια διάταξη, σύμφωνα με την οποία, αντίθετα με ό,τι συνέβαινε μέχρι </w:t>
      </w:r>
      <w:r>
        <w:rPr>
          <w:rFonts w:eastAsia="Times New Roman"/>
          <w:szCs w:val="24"/>
        </w:rPr>
        <w:lastRenderedPageBreak/>
        <w:t>τώρα, οι μέτοχοι ανώνυμων εταιρειών, όπως είναι η σ</w:t>
      </w:r>
      <w:r>
        <w:rPr>
          <w:rFonts w:eastAsia="Times New Roman"/>
          <w:szCs w:val="24"/>
        </w:rPr>
        <w:t>υγκεκριμένη, εφόσον έχουν μετοχές άνω του 10% της συνολικής μετοχικής σύνθεσης, θα ευθύνονται στο εξής και με την περιουσία τους όχι μόνο για οφειλές στα ασφαλιστικά ταμεία, αλλά και για οφειλές απέναντι στους εργαζομένους τους, ούτως ώστε να μην υπάρχει τ</w:t>
      </w:r>
      <w:r>
        <w:rPr>
          <w:rFonts w:eastAsia="Times New Roman"/>
          <w:szCs w:val="24"/>
        </w:rPr>
        <w:t>ο φαινόμενο -συχνό στο παρελθόν- να έχουμε πτωχευμένες επιχειρήσεις και πλούσιους επιχειρηματίες.</w:t>
      </w:r>
    </w:p>
    <w:p w14:paraId="5544C2A7" w14:textId="77777777" w:rsidR="00C5530F" w:rsidRDefault="00802ED9">
      <w:pPr>
        <w:spacing w:line="600" w:lineRule="auto"/>
        <w:ind w:firstLine="720"/>
        <w:jc w:val="both"/>
        <w:rPr>
          <w:rFonts w:eastAsia="Times New Roman"/>
          <w:szCs w:val="24"/>
        </w:rPr>
      </w:pPr>
      <w:r>
        <w:rPr>
          <w:rFonts w:eastAsia="Times New Roman"/>
          <w:szCs w:val="24"/>
        </w:rPr>
        <w:t xml:space="preserve">Από εδώ και πέρα </w:t>
      </w:r>
      <w:r>
        <w:rPr>
          <w:rFonts w:eastAsia="Times New Roman"/>
          <w:szCs w:val="24"/>
        </w:rPr>
        <w:t xml:space="preserve">αυτοί </w:t>
      </w:r>
      <w:r>
        <w:rPr>
          <w:rFonts w:eastAsia="Times New Roman"/>
          <w:szCs w:val="24"/>
        </w:rPr>
        <w:t>θα βρεθούν ενώπιον των ευθυνών τους και προφανώς θα συνεχίσουμε να είμαστε απέναντι στην εργασιακή ζούγκλα –όπως είστε κι εσείς- και να</w:t>
      </w:r>
      <w:r>
        <w:rPr>
          <w:rFonts w:eastAsia="Times New Roman"/>
          <w:szCs w:val="24"/>
        </w:rPr>
        <w:t xml:space="preserve"> βοηθάμε με κάθε δυνατό τρόπο τους αγώνες των εργαζομένων.</w:t>
      </w:r>
    </w:p>
    <w:p w14:paraId="5544C2A8" w14:textId="77777777" w:rsidR="00C5530F" w:rsidRDefault="00802ED9">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έχετε τον λόγο για τρία λεπτά.</w:t>
      </w:r>
    </w:p>
    <w:p w14:paraId="5544C2A9" w14:textId="77777777" w:rsidR="00C5530F" w:rsidRDefault="00802ED9">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μιλάτε για τα νομικά εργαλεία ότι είναι πεπερασμένα και ότι κάνετε ό,τι μπ</w:t>
      </w:r>
      <w:r>
        <w:rPr>
          <w:rFonts w:eastAsia="Times New Roman"/>
          <w:szCs w:val="24"/>
        </w:rPr>
        <w:t>ορείτε για να ενισχύσετε ένα οπλοστάσιο πιο σύγχρονο, ούτως ώστε να μπορεί να αντιμετωπίζει τέτοιες περιπτώσεις.</w:t>
      </w:r>
    </w:p>
    <w:p w14:paraId="5544C2AA" w14:textId="77777777" w:rsidR="00C5530F" w:rsidRDefault="00802ED9">
      <w:pPr>
        <w:spacing w:line="600" w:lineRule="auto"/>
        <w:ind w:firstLine="720"/>
        <w:jc w:val="both"/>
        <w:rPr>
          <w:rFonts w:eastAsia="Times New Roman"/>
          <w:szCs w:val="24"/>
        </w:rPr>
      </w:pPr>
      <w:r>
        <w:rPr>
          <w:rFonts w:eastAsia="Times New Roman"/>
          <w:szCs w:val="24"/>
        </w:rPr>
        <w:t>Όμως κύριε Υπουργέ, θέλω να σας θυμίσω ότι πέρυσι η Κυβέρνησή σας ψήφισε,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νέου σχεδίου του Κώδικα Πολιτικής Δικονομίας, ρύθμιση</w:t>
      </w:r>
      <w:r>
        <w:rPr>
          <w:rFonts w:eastAsia="Times New Roman"/>
          <w:szCs w:val="24"/>
        </w:rPr>
        <w:t xml:space="preserve"> </w:t>
      </w:r>
      <w:r>
        <w:rPr>
          <w:rFonts w:eastAsia="Times New Roman"/>
          <w:szCs w:val="24"/>
        </w:rPr>
        <w:t xml:space="preserve">με την οποία </w:t>
      </w:r>
      <w:r>
        <w:rPr>
          <w:rFonts w:eastAsia="Times New Roman"/>
          <w:szCs w:val="24"/>
        </w:rPr>
        <w:t xml:space="preserve">οι εργαζόμενοι μπαίνουν σε μια χειρότερη τάξη απ’ αυτήν που ήταν μέχρι </w:t>
      </w:r>
      <w:r>
        <w:rPr>
          <w:rFonts w:eastAsia="Times New Roman"/>
          <w:szCs w:val="24"/>
        </w:rPr>
        <w:lastRenderedPageBreak/>
        <w:t>τώρα για την καταβολή των δεδουλευμένων τους, των αποζημιώσεών τους, αυτών τέλος πάντων που διεκδικούσαν από τον εργοδότη,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βέβαια των πτωχεύσεων. Πολλές επιχει</w:t>
      </w:r>
      <w:r>
        <w:rPr>
          <w:rFonts w:eastAsia="Times New Roman"/>
          <w:szCs w:val="24"/>
        </w:rPr>
        <w:t>ρήσεις, αν θέλετε, ακολουθούν αυτόν τον δρόμο, γιατί αυτό το πλαίσιο τους διευκολύνει, τους ενισχύει, δεν χάνουν τέλος πάντων, κερδίζουν ακόμη και από μία τέτοια διαδικασία.</w:t>
      </w:r>
    </w:p>
    <w:p w14:paraId="5544C2A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λοιπόν, εσείς οι ίδιοι προσπαθείτε τώρα με το νομοσχέδιο να φέρετε αυτήν τη δ</w:t>
      </w:r>
      <w:r>
        <w:rPr>
          <w:rFonts w:eastAsia="Times New Roman" w:cs="Times New Roman"/>
          <w:szCs w:val="24"/>
        </w:rPr>
        <w:t xml:space="preserve">ιάταξη –που βεβαίως είναι κάτι θετικό- από την άλλη πλευρά υπάρχει αυτός ο κώδικας, τον οποίο εσείς αλλάξατε και κάνατε χειρότερο και πιο δύσκολο για τους εργαζόμενους, κύριε Υπουργέ. Άρα, λοιπόν, η ευθύνη σας εδώ </w:t>
      </w:r>
      <w:r>
        <w:rPr>
          <w:rFonts w:eastAsia="Times New Roman" w:cs="Times New Roman"/>
          <w:szCs w:val="24"/>
        </w:rPr>
        <w:lastRenderedPageBreak/>
        <w:t>είναι μεγάλη. Φαίνεται από αυτήν την αλλαγ</w:t>
      </w:r>
      <w:r>
        <w:rPr>
          <w:rFonts w:eastAsia="Times New Roman" w:cs="Times New Roman"/>
          <w:szCs w:val="24"/>
        </w:rPr>
        <w:t xml:space="preserve">ή ότι και εσείς προκρίνετε τη διευκόλυνση των επιχειρηματικών ομίλων να </w:t>
      </w:r>
      <w:proofErr w:type="spellStart"/>
      <w:r>
        <w:rPr>
          <w:rFonts w:eastAsia="Times New Roman" w:cs="Times New Roman"/>
          <w:szCs w:val="24"/>
        </w:rPr>
        <w:t>απεμπλακούν</w:t>
      </w:r>
      <w:proofErr w:type="spellEnd"/>
      <w:r>
        <w:rPr>
          <w:rFonts w:eastAsia="Times New Roman" w:cs="Times New Roman"/>
          <w:szCs w:val="24"/>
        </w:rPr>
        <w:t xml:space="preserve"> ή, εν πάση </w:t>
      </w:r>
      <w:proofErr w:type="spellStart"/>
      <w:r>
        <w:rPr>
          <w:rFonts w:eastAsia="Times New Roman" w:cs="Times New Roman"/>
          <w:szCs w:val="24"/>
        </w:rPr>
        <w:t>περιπτώσει</w:t>
      </w:r>
      <w:proofErr w:type="spellEnd"/>
      <w:r>
        <w:rPr>
          <w:rFonts w:eastAsia="Times New Roman" w:cs="Times New Roman"/>
          <w:szCs w:val="24"/>
        </w:rPr>
        <w:t>, προκρίνετε πρώτα και κύρια τους πιστωτές, τις τράπεζες με υποθήκη. Ουσιαστικά, το 65% πηγαίνουν σε αυτές και το 25% πηγαίνουν στους εργαζόμενους, στο</w:t>
      </w:r>
      <w:r>
        <w:rPr>
          <w:rFonts w:eastAsia="Times New Roman" w:cs="Times New Roman"/>
          <w:szCs w:val="24"/>
        </w:rPr>
        <w:t xml:space="preserve"> δημόσιο και στους άλλους φορείς. </w:t>
      </w:r>
    </w:p>
    <w:p w14:paraId="5544C2A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Άρα λοιπόν, εδώ νομίζω ότι πρέπει να πάρετε την ευθύνη. Πρέπει να αλλάξει και αυτή η πλευρά του Κώδικα Πολιτικής Δικονομίας, πέρα από αυτό που λέτε ότι μπορεί να προστατέψει. Εμείς πιστεύουμε ότι βεβαίως και οι μέτοχοι πρ</w:t>
      </w:r>
      <w:r>
        <w:rPr>
          <w:rFonts w:eastAsia="Times New Roman" w:cs="Times New Roman"/>
          <w:szCs w:val="24"/>
        </w:rPr>
        <w:t xml:space="preserve">έπει να ευθύνονται, όχι όμως να ακολουθείται μια τέτοια πορεία όπου πτωχεύουν οι επιχειρήσεις και οι επιχειρηματίες κάνουν πάρτι με τα </w:t>
      </w:r>
      <w:r>
        <w:rPr>
          <w:rFonts w:eastAsia="Times New Roman" w:cs="Times New Roman"/>
          <w:szCs w:val="24"/>
        </w:rPr>
        <w:lastRenderedPageBreak/>
        <w:t>δεδουλευμένα των εργαζομένων, με τις αποζημιώσεις που δεν καταβάλλουν και με μια σειρά άλλες πλευρές, που έχει όλη αυτή η</w:t>
      </w:r>
      <w:r>
        <w:rPr>
          <w:rFonts w:eastAsia="Times New Roman" w:cs="Times New Roman"/>
          <w:szCs w:val="24"/>
        </w:rPr>
        <w:t xml:space="preserve"> λειτουργία του </w:t>
      </w:r>
      <w:r>
        <w:rPr>
          <w:rFonts w:eastAsia="Times New Roman" w:cs="Times New Roman"/>
          <w:szCs w:val="24"/>
        </w:rPr>
        <w:t>π</w:t>
      </w:r>
      <w:r>
        <w:rPr>
          <w:rFonts w:eastAsia="Times New Roman" w:cs="Times New Roman"/>
          <w:szCs w:val="24"/>
        </w:rPr>
        <w:t xml:space="preserve">τωχευτικού </w:t>
      </w:r>
      <w:r>
        <w:rPr>
          <w:rFonts w:eastAsia="Times New Roman" w:cs="Times New Roman"/>
          <w:szCs w:val="24"/>
        </w:rPr>
        <w:t>κ</w:t>
      </w:r>
      <w:r>
        <w:rPr>
          <w:rFonts w:eastAsia="Times New Roman" w:cs="Times New Roman"/>
          <w:szCs w:val="24"/>
        </w:rPr>
        <w:t xml:space="preserve">ώδικα και του Κώδικα Πολιτικής Δικονομίας. </w:t>
      </w:r>
    </w:p>
    <w:p w14:paraId="5544C2A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Κύριε Υπουργέ, πιστεύουμε ότι άμεσα πρέπει να ληφθούν μέτρα, έτσι ώστε να γραφτούν στον ΟΑΕΔ οι εργαζόμενοι χωρίς την καταγγελία, με υπουργική απόφαση. Μια ρύθμιση είναι. Δεν μπορεί α</w:t>
      </w:r>
      <w:r>
        <w:rPr>
          <w:rFonts w:eastAsia="Times New Roman" w:cs="Times New Roman"/>
          <w:szCs w:val="24"/>
        </w:rPr>
        <w:t>υτό να μένει έτσι. Πρέπει να καταβληθεί άμεσα ένα ποσό στους εργαζόμενους. Οι εργαζόμενοι είναι ουσιαστικά απολυμένοι και δεν εγγράφονται στον ΟΑΕΔ. Τι πρέπει να κάνετε δηλαδή για να πάρετε μια άλλη απόφαση, ώστε να μπορούν να δικαιωθούν του επιδόματος ανε</w:t>
      </w:r>
      <w:r>
        <w:rPr>
          <w:rFonts w:eastAsia="Times New Roman" w:cs="Times New Roman"/>
          <w:szCs w:val="24"/>
        </w:rPr>
        <w:t xml:space="preserve">ργίας; Αυτό πρέπει </w:t>
      </w:r>
      <w:r>
        <w:rPr>
          <w:rFonts w:eastAsia="Times New Roman" w:cs="Times New Roman"/>
          <w:szCs w:val="24"/>
        </w:rPr>
        <w:lastRenderedPageBreak/>
        <w:t>να αντιμετωπιστεί. Είναι ένα από τα εργαλεία ακόμη που πρέπει εσείς, αν θέλετε, να αντιμετωπίσετε άμεσα κύριε Υπουργέ, ίσως και με αυτό το νομοσχέδιο για να μπορεί να έχει αναδρομική ισχύ για τους εργαζόμενους. Δεν μπορεί να είναι απολυμ</w:t>
      </w:r>
      <w:r>
        <w:rPr>
          <w:rFonts w:eastAsia="Times New Roman" w:cs="Times New Roman"/>
          <w:szCs w:val="24"/>
        </w:rPr>
        <w:t xml:space="preserve">ένοι τετρακόσιοι πενήντα εργαζόμενοι, να έχουν τόσο καιρό απασχόλησης και να λέτε ότι δεν μπορούν να γραφτούν επειδή δεν έχουν την καταγγελία του εργοδότη που δόλια δεν την έκανε. </w:t>
      </w:r>
    </w:p>
    <w:p w14:paraId="5544C2A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Άρα λοιπόν, εμείς θεωρούμε ότι πρέπει άμεσα η Κυβέρνηση να πάρει τις ευθύνε</w:t>
      </w:r>
      <w:r>
        <w:rPr>
          <w:rFonts w:eastAsia="Times New Roman" w:cs="Times New Roman"/>
          <w:szCs w:val="24"/>
        </w:rPr>
        <w:t xml:space="preserve">ς της, να αντιμετωπίσει το πρόβλημα που δημιουργείται και σε αυτήν την περίπτωση του ΟΑΕΔ, έτσι ώστε οι εργαζόμενοι να γραφτούν τουλάχιστον στο ταμείο, </w:t>
      </w:r>
      <w:r>
        <w:rPr>
          <w:rFonts w:eastAsia="Times New Roman" w:cs="Times New Roman"/>
          <w:szCs w:val="24"/>
        </w:rPr>
        <w:lastRenderedPageBreak/>
        <w:t>πέρα από τα υπόλοιπα ζητήματα των αποζημιώσεων, που λέμε ότι θα πρέπει η Κυβέρνηση να πάρει τις ευθύνες,</w:t>
      </w:r>
      <w:r>
        <w:rPr>
          <w:rFonts w:eastAsia="Times New Roman" w:cs="Times New Roman"/>
          <w:szCs w:val="24"/>
        </w:rPr>
        <w:t xml:space="preserve"> να αλλάξει τον Κώδικα Πολιτικής Δικονομίας και οι εργαζόμενοι να δικαιωθούν των δεδουλευμένων τους.</w:t>
      </w:r>
    </w:p>
    <w:p w14:paraId="5544C2AF"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5544C2B0"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w:t>
      </w:r>
      <w:r>
        <w:rPr>
          <w:rFonts w:eastAsia="Times New Roman" w:cs="Times New Roman"/>
          <w:b/>
          <w:szCs w:val="24"/>
        </w:rPr>
        <w:t>ι Κοινωνικής Αλληλεγγύης):</w:t>
      </w:r>
      <w:r>
        <w:rPr>
          <w:rFonts w:eastAsia="Times New Roman" w:cs="Times New Roman"/>
          <w:szCs w:val="24"/>
        </w:rPr>
        <w:t xml:space="preserve"> Κύριε συνάδελφε, προφανώς έχετε δίκιο ότι η αλλαγή αυτή στον Κώδικα Πολιτικής Δικονομίας</w:t>
      </w:r>
      <w:r>
        <w:rPr>
          <w:rFonts w:eastAsia="Times New Roman" w:cs="Times New Roman"/>
          <w:szCs w:val="24"/>
        </w:rPr>
        <w:t>,</w:t>
      </w:r>
      <w:r>
        <w:rPr>
          <w:rFonts w:eastAsia="Times New Roman" w:cs="Times New Roman"/>
          <w:szCs w:val="24"/>
        </w:rPr>
        <w:t xml:space="preserve"> που δίνει προβάδισμα στις απαι</w:t>
      </w:r>
      <w:r>
        <w:rPr>
          <w:rFonts w:eastAsia="Times New Roman" w:cs="Times New Roman"/>
          <w:szCs w:val="24"/>
        </w:rPr>
        <w:lastRenderedPageBreak/>
        <w:t>τήσεις των τραπεζών έναντι των απαιτήσεων των εργαζομένων</w:t>
      </w:r>
      <w:r>
        <w:rPr>
          <w:rFonts w:eastAsia="Times New Roman" w:cs="Times New Roman"/>
          <w:szCs w:val="24"/>
        </w:rPr>
        <w:t>,</w:t>
      </w:r>
      <w:r>
        <w:rPr>
          <w:rFonts w:eastAsia="Times New Roman" w:cs="Times New Roman"/>
          <w:szCs w:val="24"/>
        </w:rPr>
        <w:t xml:space="preserve"> δεν είναι καλή εξέλιξη. Και είναι μια από τις νεοφ</w:t>
      </w:r>
      <w:r>
        <w:rPr>
          <w:rFonts w:eastAsia="Times New Roman" w:cs="Times New Roman"/>
          <w:szCs w:val="24"/>
        </w:rPr>
        <w:t xml:space="preserve">ιλελεύθερες επιλογές των μνημονίων που μας επιβλήθηκαν και δεν μπορέσαμε να αποτρέψουμε. </w:t>
      </w:r>
    </w:p>
    <w:p w14:paraId="5544C2B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Ακριβώς όμως, όπως έχω πει στο παρελθόν σε ανάλογες ερωτήσεις, εμείς προσπαθούμε αυτές τις νεοφιλελεύθερες αιχμές που δεν μπορέσαμε να αποτρέψουμε να είναι στο μνημόν</w:t>
      </w:r>
      <w:r>
        <w:rPr>
          <w:rFonts w:eastAsia="Times New Roman" w:cs="Times New Roman"/>
          <w:szCs w:val="24"/>
        </w:rPr>
        <w:t xml:space="preserve">ιο και να εφαρμοστούν, να τις αδρανοποιήσουμε με άλλα μέτρα εντελώς αντίθετης κατεύθυνσης και προοπτικής που εμείς εισάγουμε. Και ακριβώς η πρόβλεψη του νομοσχεδίου, με την οποία </w:t>
      </w:r>
      <w:proofErr w:type="spellStart"/>
      <w:r>
        <w:rPr>
          <w:rFonts w:eastAsia="Times New Roman" w:cs="Times New Roman"/>
          <w:szCs w:val="24"/>
        </w:rPr>
        <w:t>βαρύνονται</w:t>
      </w:r>
      <w:proofErr w:type="spellEnd"/>
      <w:r>
        <w:rPr>
          <w:rFonts w:eastAsia="Times New Roman" w:cs="Times New Roman"/>
          <w:szCs w:val="24"/>
        </w:rPr>
        <w:t xml:space="preserve"> πλέον με την </w:t>
      </w:r>
      <w:r>
        <w:rPr>
          <w:rFonts w:eastAsia="Times New Roman" w:cs="Times New Roman"/>
          <w:szCs w:val="24"/>
        </w:rPr>
        <w:t xml:space="preserve">ατομική τους </w:t>
      </w:r>
      <w:r>
        <w:rPr>
          <w:rFonts w:eastAsia="Times New Roman" w:cs="Times New Roman"/>
          <w:szCs w:val="24"/>
        </w:rPr>
        <w:t>περιουσία οι ιδιο</w:t>
      </w:r>
      <w:r>
        <w:rPr>
          <w:rFonts w:eastAsia="Times New Roman" w:cs="Times New Roman"/>
          <w:szCs w:val="24"/>
        </w:rPr>
        <w:lastRenderedPageBreak/>
        <w:t>κτήτες των εταιρειών πο</w:t>
      </w:r>
      <w:r>
        <w:rPr>
          <w:rFonts w:eastAsia="Times New Roman" w:cs="Times New Roman"/>
          <w:szCs w:val="24"/>
        </w:rPr>
        <w:t>υ πτωχεύουν, βρίσκεται στην κατεύθυνση αυτήν και έχει ως σκοπό να εξοπλίσει, να θωρακίσει τους εργαζομένους ενδεχομένως και με μεγαλύτερη αποτελεσματικότητα απ’ ό,τι το παλαιό σύστημα του Κώδικα Πολιτικής Δικονομίας. Για τον απλό λόγο, όπως ξέρετε κι εσείς</w:t>
      </w:r>
      <w:r>
        <w:rPr>
          <w:rFonts w:eastAsia="Times New Roman" w:cs="Times New Roman"/>
          <w:szCs w:val="24"/>
        </w:rPr>
        <w:t xml:space="preserve">, συνήθως φροντίζουν οι κακοί επιχειρηματίες, δεν αναφέρομαι σε όλους, να μην υπάρχει τίποτα στο τέλος για να ικανοποιηθούν οι εργαζόμενοι, ακόμα και αν δεν υπάρχουν ενυπόθηκες απαιτήσεις στο παρελθόν ή απαιτήσεις άλλων προνομιούχων δανειστών. </w:t>
      </w:r>
    </w:p>
    <w:p w14:paraId="5544C2B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Ως προς το </w:t>
      </w:r>
      <w:r>
        <w:rPr>
          <w:rFonts w:eastAsia="Times New Roman" w:cs="Times New Roman"/>
          <w:szCs w:val="24"/>
        </w:rPr>
        <w:t xml:space="preserve">ζήτημα τώρα της άμεσης βοήθειας των εργαζομένων, αντιλαμβάνομαι το πρόβλημα και πρέπει πράγματι </w:t>
      </w:r>
      <w:r>
        <w:rPr>
          <w:rFonts w:eastAsia="Times New Roman" w:cs="Times New Roman"/>
          <w:szCs w:val="24"/>
        </w:rPr>
        <w:lastRenderedPageBreak/>
        <w:t>να βρούμε μια λύση. Δεν είναι, όμως, η λύση αυτή με Υπουργική Απόφαση να προχωρήσουμε στην καταβολή του επιδόματος, για τον απλό λόγο ότι δεν έχει νομική βάση η</w:t>
      </w:r>
      <w:r>
        <w:rPr>
          <w:rFonts w:eastAsia="Times New Roman" w:cs="Times New Roman"/>
          <w:szCs w:val="24"/>
        </w:rPr>
        <w:t xml:space="preserve"> έκδοση μιας παρόμοιας Υπουργικής Απόφασης.</w:t>
      </w:r>
    </w:p>
    <w:p w14:paraId="5544C2B3" w14:textId="77777777" w:rsidR="00C5530F" w:rsidRDefault="00802ED9">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Να εγγραφούν στον ΟΑΕΔ σαν άνεργοι.</w:t>
      </w:r>
    </w:p>
    <w:p w14:paraId="5544C2B4"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w:t>
      </w:r>
      <w:r>
        <w:rPr>
          <w:rFonts w:eastAsia="Times New Roman"/>
          <w:szCs w:val="24"/>
        </w:rPr>
        <w:t xml:space="preserve"> </w:t>
      </w:r>
      <w:r>
        <w:rPr>
          <w:rFonts w:eastAsia="Times New Roman"/>
          <w:b/>
          <w:szCs w:val="24"/>
        </w:rPr>
        <w:t>και Κοινωνικής Αλληλεγγύης):</w:t>
      </w:r>
      <w:r>
        <w:rPr>
          <w:rFonts w:eastAsia="Times New Roman"/>
          <w:szCs w:val="24"/>
        </w:rPr>
        <w:t xml:space="preserve"> Σύμφωνοι. Αντιλαμβάνομαι το πρόβλημα, τι γίνεται όταν είναι ένας </w:t>
      </w:r>
      <w:r>
        <w:rPr>
          <w:rFonts w:eastAsia="Times New Roman"/>
          <w:szCs w:val="24"/>
        </w:rPr>
        <w:t>εργαζόμενος ξεκρέμαστος και δεν του έχει κοινοποιηθεί η καταγγελία της σχέσης εργασίας του.</w:t>
      </w:r>
    </w:p>
    <w:p w14:paraId="5544C2B5"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Από την άλλη μεριά, όμως, η εγγραφή στον ΟΑΕΔ γίνεται όταν δεν υπάρχει σχέση εργασίας, ενώ τυπικά, εφόσον δεν έχει υπάρξει καταγγελία, η σχέση εργασίας μένει </w:t>
      </w:r>
      <w:r>
        <w:rPr>
          <w:rFonts w:eastAsia="Times New Roman"/>
          <w:szCs w:val="24"/>
        </w:rPr>
        <w:t>ενεργή.</w:t>
      </w:r>
    </w:p>
    <w:p w14:paraId="5544C2B6" w14:textId="77777777" w:rsidR="00C5530F" w:rsidRDefault="00802ED9">
      <w:pPr>
        <w:spacing w:line="600" w:lineRule="auto"/>
        <w:ind w:firstLine="720"/>
        <w:jc w:val="both"/>
        <w:rPr>
          <w:rFonts w:eastAsia="Times New Roman"/>
          <w:szCs w:val="24"/>
        </w:rPr>
      </w:pPr>
      <w:r>
        <w:rPr>
          <w:rFonts w:eastAsia="Times New Roman"/>
          <w:szCs w:val="24"/>
        </w:rPr>
        <w:t>Αυτό που λέω, λοιπόν, είναι ότι πρόκειται να τα αντιμετωπίσουμε αυτά μ</w:t>
      </w:r>
      <w:r>
        <w:rPr>
          <w:rFonts w:eastAsia="Times New Roman"/>
          <w:szCs w:val="24"/>
        </w:rPr>
        <w:t>ε</w:t>
      </w:r>
      <w:r>
        <w:rPr>
          <w:rFonts w:eastAsia="Times New Roman"/>
          <w:szCs w:val="24"/>
        </w:rPr>
        <w:t xml:space="preserve"> έναν γενικό τρόπο, με μ</w:t>
      </w:r>
      <w:r>
        <w:rPr>
          <w:rFonts w:eastAsia="Times New Roman"/>
          <w:szCs w:val="24"/>
        </w:rPr>
        <w:t>ί</w:t>
      </w:r>
      <w:r>
        <w:rPr>
          <w:rFonts w:eastAsia="Times New Roman"/>
          <w:szCs w:val="24"/>
        </w:rPr>
        <w:t>α νομοθετική ρύθμιση που θα πρέπει να την εξετάσουμε και σε συνεργασία μαζί σας και με τα άλλα κόμματα της Βουλής, γιατί πράγματι πρέπει να αντιμετωπιστ</w:t>
      </w:r>
      <w:r>
        <w:rPr>
          <w:rFonts w:eastAsia="Times New Roman"/>
          <w:szCs w:val="24"/>
        </w:rPr>
        <w:t xml:space="preserve">εί ένα τέτοιο θέμα, όχι όμως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όχι όμως πρόχειρα επ’ ευκαιρία μιας μόνο επιχείρησης. Είναι ένα ζήτημα που θα πρέπει να το δούμε σφαιρικά, ώστε να το λύσουμε με γενικό, ομοιόμορφο τρόπο και για το μέλλον.</w:t>
      </w:r>
    </w:p>
    <w:p w14:paraId="5544C2B7" w14:textId="77777777" w:rsidR="00C5530F" w:rsidRDefault="00802ED9">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Ευ</w:t>
      </w:r>
      <w:r>
        <w:rPr>
          <w:rFonts w:eastAsia="Times New Roman"/>
          <w:szCs w:val="24"/>
        </w:rPr>
        <w:t>χαριστούμε.</w:t>
      </w:r>
    </w:p>
    <w:p w14:paraId="5544C2B8" w14:textId="77777777" w:rsidR="00C5530F" w:rsidRDefault="00802ED9">
      <w:pPr>
        <w:spacing w:line="600" w:lineRule="auto"/>
        <w:ind w:firstLine="720"/>
        <w:jc w:val="both"/>
        <w:rPr>
          <w:rFonts w:eastAsia="Times New Roman"/>
          <w:szCs w:val="24"/>
        </w:rPr>
      </w:pPr>
      <w:r>
        <w:rPr>
          <w:rFonts w:eastAsia="Times New Roman"/>
          <w:szCs w:val="24"/>
        </w:rPr>
        <w:t>Κυρίες και κύριοι συνάδελφοι, γίνεται γνωστό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w:t>
      </w:r>
      <w:r>
        <w:rPr>
          <w:rFonts w:eastAsia="Times New Roman"/>
          <w:szCs w:val="24"/>
        </w:rPr>
        <w:t>τηρίου και τον τρόπο οργάνωσης και λειτουργίας της Βουλής, είκοσι δύο μέλη του Συλλόγου Γονέων και Κηδεμόνων του 2</w:t>
      </w:r>
      <w:r>
        <w:rPr>
          <w:rFonts w:eastAsia="Times New Roman"/>
          <w:szCs w:val="24"/>
          <w:vertAlign w:val="superscript"/>
        </w:rPr>
        <w:t>ου</w:t>
      </w:r>
      <w:r>
        <w:rPr>
          <w:rFonts w:eastAsia="Times New Roman"/>
          <w:szCs w:val="24"/>
        </w:rPr>
        <w:t xml:space="preserve"> Δημοτικού Σχολείου Παραλίας Σταυρού Θεσσαλονίκης, καθώς και δεκαέξι μαθητές και μαθήτριες αυτού.</w:t>
      </w:r>
    </w:p>
    <w:p w14:paraId="5544C2B9" w14:textId="77777777" w:rsidR="00C5530F" w:rsidRDefault="00802ED9">
      <w:pPr>
        <w:spacing w:line="600" w:lineRule="auto"/>
        <w:ind w:firstLine="720"/>
        <w:jc w:val="both"/>
        <w:rPr>
          <w:rFonts w:eastAsia="Times New Roman"/>
          <w:szCs w:val="24"/>
        </w:rPr>
      </w:pPr>
      <w:r>
        <w:rPr>
          <w:rFonts w:eastAsia="Times New Roman"/>
          <w:szCs w:val="24"/>
        </w:rPr>
        <w:lastRenderedPageBreak/>
        <w:t>Η Βουλή σάς καλωσορίζει και σ</w:t>
      </w:r>
      <w:r>
        <w:rPr>
          <w:rFonts w:eastAsia="Times New Roman"/>
          <w:szCs w:val="24"/>
        </w:rPr>
        <w:t>ά</w:t>
      </w:r>
      <w:r>
        <w:rPr>
          <w:rFonts w:eastAsia="Times New Roman"/>
          <w:szCs w:val="24"/>
        </w:rPr>
        <w:t xml:space="preserve">ς εύχεται </w:t>
      </w:r>
      <w:r>
        <w:rPr>
          <w:rFonts w:eastAsia="Times New Roman"/>
          <w:szCs w:val="24"/>
        </w:rPr>
        <w:t>Χ</w:t>
      </w:r>
      <w:r>
        <w:rPr>
          <w:rFonts w:eastAsia="Times New Roman"/>
          <w:szCs w:val="24"/>
        </w:rPr>
        <w:t>ρ</w:t>
      </w:r>
      <w:r>
        <w:rPr>
          <w:rFonts w:eastAsia="Times New Roman"/>
          <w:szCs w:val="24"/>
        </w:rPr>
        <w:t xml:space="preserve">όνια </w:t>
      </w:r>
      <w:r>
        <w:rPr>
          <w:rFonts w:eastAsia="Times New Roman"/>
          <w:szCs w:val="24"/>
        </w:rPr>
        <w:t>Π</w:t>
      </w:r>
      <w:r>
        <w:rPr>
          <w:rFonts w:eastAsia="Times New Roman"/>
          <w:szCs w:val="24"/>
        </w:rPr>
        <w:t>ολλά.</w:t>
      </w:r>
    </w:p>
    <w:p w14:paraId="5544C2BA" w14:textId="77777777" w:rsidR="00C5530F" w:rsidRDefault="00802ED9">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w:t>
      </w:r>
      <w:r>
        <w:rPr>
          <w:rFonts w:eastAsia="Times New Roman"/>
          <w:szCs w:val="24"/>
        </w:rPr>
        <w:t xml:space="preserve"> της Βουλής</w:t>
      </w:r>
      <w:r>
        <w:rPr>
          <w:rFonts w:eastAsia="Times New Roman"/>
          <w:szCs w:val="24"/>
        </w:rPr>
        <w:t>)</w:t>
      </w:r>
    </w:p>
    <w:p w14:paraId="5544C2BB" w14:textId="77777777" w:rsidR="00C5530F" w:rsidRDefault="00802ED9">
      <w:pPr>
        <w:spacing w:line="600" w:lineRule="auto"/>
        <w:ind w:firstLine="720"/>
        <w:jc w:val="both"/>
        <w:rPr>
          <w:rFonts w:eastAsia="Times New Roman"/>
          <w:szCs w:val="24"/>
        </w:rPr>
      </w:pPr>
      <w:r>
        <w:rPr>
          <w:rFonts w:eastAsia="Times New Roman"/>
          <w:szCs w:val="24"/>
        </w:rPr>
        <w:t xml:space="preserve">Η διαδικασία που παρακολουθείτε είναι κοινοβουλευτικός έλεγχος, </w:t>
      </w:r>
      <w:r>
        <w:rPr>
          <w:rFonts w:eastAsia="Times New Roman"/>
          <w:szCs w:val="24"/>
        </w:rPr>
        <w:t>κατά τη διάρκεια του οποίου</w:t>
      </w:r>
      <w:r>
        <w:rPr>
          <w:rFonts w:eastAsia="Times New Roman"/>
          <w:szCs w:val="24"/>
        </w:rPr>
        <w:t xml:space="preserve"> οι Βουλευτές υποβάλλουν ερωτήσεις στους Υπουργούς, γι’ αυτό και δεν υπάρχει μεγάλη συμμετοχή.</w:t>
      </w:r>
    </w:p>
    <w:p w14:paraId="5544C2BC" w14:textId="77777777" w:rsidR="00C5530F" w:rsidRDefault="00802ED9">
      <w:pPr>
        <w:spacing w:line="600" w:lineRule="auto"/>
        <w:ind w:firstLine="720"/>
        <w:jc w:val="both"/>
        <w:rPr>
          <w:rFonts w:eastAsia="Times New Roman"/>
          <w:szCs w:val="24"/>
        </w:rPr>
      </w:pPr>
      <w:r>
        <w:rPr>
          <w:rFonts w:eastAsia="Times New Roman"/>
          <w:szCs w:val="24"/>
        </w:rPr>
        <w:t>Θα συζητ</w:t>
      </w:r>
      <w:r>
        <w:rPr>
          <w:rFonts w:eastAsia="Times New Roman"/>
          <w:szCs w:val="24"/>
        </w:rPr>
        <w:t xml:space="preserve">ηθεί η </w:t>
      </w:r>
      <w:r>
        <w:rPr>
          <w:rFonts w:eastAsia="Times New Roman"/>
          <w:szCs w:val="24"/>
        </w:rPr>
        <w:t xml:space="preserve">δεύτερη </w:t>
      </w:r>
      <w:r>
        <w:rPr>
          <w:rFonts w:eastAsia="Times New Roman"/>
          <w:szCs w:val="24"/>
        </w:rPr>
        <w:t xml:space="preserve">με αριθμό 815/22-4-2016 επίκαιρη ερώτηση </w:t>
      </w:r>
      <w:r>
        <w:rPr>
          <w:rFonts w:eastAsia="Times New Roman"/>
          <w:szCs w:val="24"/>
        </w:rPr>
        <w:t xml:space="preserve">δεύτερου κύκλου </w:t>
      </w:r>
      <w:r>
        <w:rPr>
          <w:rFonts w:eastAsia="Times New Roman"/>
          <w:szCs w:val="24"/>
        </w:rPr>
        <w:t>της Βουλευτού Αττικής της Δημοκρατικής Συμπαράταξης ΠΑΣΟΚ–ΔΗΜΑΡ κ</w:t>
      </w:r>
      <w:r>
        <w:rPr>
          <w:rFonts w:eastAsia="Times New Roman"/>
          <w:szCs w:val="24"/>
        </w:rPr>
        <w:t>.</w:t>
      </w:r>
      <w:r>
        <w:rPr>
          <w:rFonts w:eastAsia="Times New Roman"/>
          <w:szCs w:val="24"/>
        </w:rPr>
        <w:t xml:space="preserve"> Παρασκευής </w:t>
      </w:r>
      <w:proofErr w:type="spellStart"/>
      <w:r>
        <w:rPr>
          <w:rFonts w:eastAsia="Times New Roman"/>
          <w:szCs w:val="24"/>
        </w:rPr>
        <w:t>Χρι</w:t>
      </w:r>
      <w:r>
        <w:rPr>
          <w:rFonts w:eastAsia="Times New Roman"/>
          <w:szCs w:val="24"/>
        </w:rPr>
        <w:lastRenderedPageBreak/>
        <w:t>στοφιλοπούλου</w:t>
      </w:r>
      <w:proofErr w:type="spellEnd"/>
      <w:r>
        <w:rPr>
          <w:rFonts w:eastAsia="Times New Roman"/>
          <w:szCs w:val="24"/>
        </w:rPr>
        <w:t xml:space="preserve"> προς τον Υπουργό Εργασίας, Κοινωνικής Ασφάλισης και Κοινωνικής Αλληλεγγύης, σχετικά με τι</w:t>
      </w:r>
      <w:r>
        <w:rPr>
          <w:rFonts w:eastAsia="Times New Roman"/>
          <w:szCs w:val="24"/>
        </w:rPr>
        <w:t>ς απολύσεις στα Ελληνικά Αμυντικά Συστήματα (ΕΑΣ).</w:t>
      </w:r>
    </w:p>
    <w:p w14:paraId="5544C2BD" w14:textId="77777777" w:rsidR="00C5530F" w:rsidRDefault="00802ED9">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έχετε τον λόγο για δύο λεπτά.</w:t>
      </w:r>
    </w:p>
    <w:p w14:paraId="5544C2BE"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Ευχαριστώ, κυρία Πρόεδρε. Χρόνια </w:t>
      </w:r>
      <w:r>
        <w:rPr>
          <w:rFonts w:eastAsia="Times New Roman"/>
          <w:szCs w:val="24"/>
        </w:rPr>
        <w:t>π</w:t>
      </w:r>
      <w:r>
        <w:rPr>
          <w:rFonts w:eastAsia="Times New Roman"/>
          <w:szCs w:val="24"/>
        </w:rPr>
        <w:t xml:space="preserve">ολλά </w:t>
      </w:r>
      <w:r>
        <w:rPr>
          <w:rFonts w:eastAsia="Times New Roman"/>
          <w:szCs w:val="24"/>
        </w:rPr>
        <w:t>κ</w:t>
      </w:r>
      <w:r>
        <w:rPr>
          <w:rFonts w:eastAsia="Times New Roman"/>
          <w:szCs w:val="24"/>
        </w:rPr>
        <w:t>αι από μένα.</w:t>
      </w:r>
    </w:p>
    <w:p w14:paraId="5544C2BF" w14:textId="77777777" w:rsidR="00C5530F" w:rsidRDefault="00802ED9">
      <w:pPr>
        <w:spacing w:line="600" w:lineRule="auto"/>
        <w:ind w:firstLine="720"/>
        <w:jc w:val="both"/>
        <w:rPr>
          <w:rFonts w:eastAsia="Times New Roman"/>
          <w:szCs w:val="24"/>
        </w:rPr>
      </w:pPr>
      <w:r>
        <w:rPr>
          <w:rFonts w:eastAsia="Times New Roman"/>
          <w:szCs w:val="24"/>
        </w:rPr>
        <w:t xml:space="preserve">Θέλω να ξεκινήσω ακούγοντας λίγο την παραίνεση του κυρίου Υπουργού να </w:t>
      </w:r>
      <w:r>
        <w:rPr>
          <w:rFonts w:eastAsia="Times New Roman"/>
          <w:szCs w:val="24"/>
        </w:rPr>
        <w:t xml:space="preserve">βοηθήσουν τα άλλα κόμματα. </w:t>
      </w:r>
    </w:p>
    <w:p w14:paraId="5544C2C0" w14:textId="77777777" w:rsidR="00C5530F" w:rsidRDefault="00802ED9">
      <w:pPr>
        <w:spacing w:line="600" w:lineRule="auto"/>
        <w:ind w:firstLine="720"/>
        <w:jc w:val="both"/>
        <w:rPr>
          <w:rFonts w:eastAsia="Times New Roman"/>
          <w:szCs w:val="24"/>
        </w:rPr>
      </w:pPr>
      <w:r>
        <w:rPr>
          <w:rFonts w:eastAsia="Times New Roman"/>
          <w:szCs w:val="24"/>
        </w:rPr>
        <w:t xml:space="preserve">Επειδή, κύριε Υπουργέ, η </w:t>
      </w:r>
      <w:proofErr w:type="spellStart"/>
      <w:r>
        <w:rPr>
          <w:rFonts w:eastAsia="Times New Roman"/>
          <w:szCs w:val="24"/>
        </w:rPr>
        <w:t>αποεπένδυση</w:t>
      </w:r>
      <w:proofErr w:type="spellEnd"/>
      <w:r>
        <w:rPr>
          <w:rFonts w:eastAsia="Times New Roman"/>
          <w:szCs w:val="24"/>
        </w:rPr>
        <w:t xml:space="preserve"> συνεχίζεται και επειδή ολοένα και περισσότερες στρατιές ανέργων από επιχειρήσεις που κλείνουν, υπάρχουν επί των ημερών σας –δεν το </w:t>
      </w:r>
      <w:r>
        <w:rPr>
          <w:rFonts w:eastAsia="Times New Roman"/>
          <w:szCs w:val="24"/>
        </w:rPr>
        <w:lastRenderedPageBreak/>
        <w:t xml:space="preserve">λέω εγώ, το λέει η αγορά, το λένε οι κοινωνικοί εταίροι- θα </w:t>
      </w:r>
      <w:r>
        <w:rPr>
          <w:rFonts w:eastAsia="Times New Roman"/>
          <w:szCs w:val="24"/>
        </w:rPr>
        <w:t>ήταν καλό να δείτε τις δυνατότητες που δίνουν οι ισχύουσες ρυθμίσεις για την επαπειλούμενη εργασία και πάνω σ’ αυτό να κτίσετε κάποιου είδους άμυνα, γιατί κατανοώ απολύτως ότι δεν είναι δυνατόν κάποιος που δεν έχει καταγγελθεί η σύμβασή του να έχει επίδομα</w:t>
      </w:r>
      <w:r>
        <w:rPr>
          <w:rFonts w:eastAsia="Times New Roman"/>
          <w:szCs w:val="24"/>
        </w:rPr>
        <w:t xml:space="preserve"> ανεργίας.</w:t>
      </w:r>
    </w:p>
    <w:p w14:paraId="5544C2C1" w14:textId="77777777" w:rsidR="00C5530F" w:rsidRDefault="00802ED9">
      <w:pPr>
        <w:spacing w:line="600" w:lineRule="auto"/>
        <w:ind w:firstLine="720"/>
        <w:jc w:val="both"/>
        <w:rPr>
          <w:rFonts w:eastAsia="Times New Roman"/>
          <w:szCs w:val="24"/>
        </w:rPr>
      </w:pPr>
      <w:r>
        <w:rPr>
          <w:rFonts w:eastAsia="Times New Roman"/>
          <w:szCs w:val="24"/>
        </w:rPr>
        <w:t xml:space="preserve">Εν προκειμένω, κύριε Υπουργέ, θα μπορούσα να σκεφτώ πολλά θέματα για τα οποία η Κυβέρνησή σας θα μπορούσε να κατηγορηθεί από την αντιπολίτευση που είμαστε εμείς. Θα μπορούσα να σκεφτώ αυτό που είπα, ότι η ιδιωτική οικονομία έχει </w:t>
      </w:r>
      <w:proofErr w:type="spellStart"/>
      <w:r>
        <w:rPr>
          <w:rFonts w:eastAsia="Times New Roman"/>
          <w:szCs w:val="24"/>
        </w:rPr>
        <w:t>δαιμονοποιηθεί</w:t>
      </w:r>
      <w:proofErr w:type="spellEnd"/>
      <w:r>
        <w:rPr>
          <w:rFonts w:eastAsia="Times New Roman"/>
          <w:szCs w:val="24"/>
        </w:rPr>
        <w:t xml:space="preserve">, </w:t>
      </w:r>
      <w:r>
        <w:rPr>
          <w:rFonts w:eastAsia="Times New Roman"/>
          <w:szCs w:val="24"/>
        </w:rPr>
        <w:t xml:space="preserve">ότι υπάρχει </w:t>
      </w:r>
      <w:proofErr w:type="spellStart"/>
      <w:r>
        <w:rPr>
          <w:rFonts w:eastAsia="Times New Roman"/>
          <w:szCs w:val="24"/>
        </w:rPr>
        <w:t>υπερφορολόγηση</w:t>
      </w:r>
      <w:proofErr w:type="spellEnd"/>
      <w:r>
        <w:rPr>
          <w:rFonts w:eastAsia="Times New Roman"/>
          <w:szCs w:val="24"/>
        </w:rPr>
        <w:t xml:space="preserve">, ότι υπάρχει κομματική άλωση του κράτους, ότι –θα το δούμε στην </w:t>
      </w:r>
      <w:r>
        <w:rPr>
          <w:rFonts w:eastAsia="Times New Roman"/>
          <w:szCs w:val="24"/>
        </w:rPr>
        <w:t>ε</w:t>
      </w:r>
      <w:r>
        <w:rPr>
          <w:rFonts w:eastAsia="Times New Roman"/>
          <w:szCs w:val="24"/>
        </w:rPr>
        <w:t xml:space="preserve">πιτροπή </w:t>
      </w:r>
      <w:r>
        <w:rPr>
          <w:rFonts w:eastAsia="Times New Roman"/>
          <w:szCs w:val="24"/>
        </w:rPr>
        <w:lastRenderedPageBreak/>
        <w:t>σε λίγο- περικόπτετε το ΕΚΑΣ, καταργείτε το ΕΚΑΣ σε λίγα χρόνια, κόβετε συντάξεις, εφάπαξ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5544C2C2" w14:textId="77777777" w:rsidR="00C5530F" w:rsidRDefault="00802ED9">
      <w:pPr>
        <w:spacing w:line="600" w:lineRule="auto"/>
        <w:ind w:firstLine="720"/>
        <w:jc w:val="both"/>
        <w:rPr>
          <w:rFonts w:eastAsia="Times New Roman"/>
          <w:szCs w:val="24"/>
        </w:rPr>
      </w:pPr>
      <w:r>
        <w:rPr>
          <w:rFonts w:eastAsia="Times New Roman"/>
          <w:szCs w:val="24"/>
        </w:rPr>
        <w:t>Αυτό που δεν μπορούσα να φανταστώ, όμως, κύριε Υπουργέ</w:t>
      </w:r>
      <w:r>
        <w:rPr>
          <w:rFonts w:eastAsia="Times New Roman"/>
          <w:szCs w:val="24"/>
        </w:rPr>
        <w:t>, είναι ότι θα σας έκανα ερώτηση και ειδικά σε σας προσωπικά</w:t>
      </w:r>
      <w:r>
        <w:rPr>
          <w:rFonts w:eastAsia="Times New Roman"/>
          <w:szCs w:val="24"/>
        </w:rPr>
        <w:t>,</w:t>
      </w:r>
      <w:r>
        <w:rPr>
          <w:rFonts w:eastAsia="Times New Roman"/>
          <w:szCs w:val="24"/>
        </w:rPr>
        <w:t xml:space="preserve"> που στον επαγγελματικό και τον πολιτικό σας βίο χτίσατε πάνω στα εργασιακά δικαιώματα, για καταχρηστικές απολύσεις και παράνομες –θεωρώ- από μια δοτή διοίκηση της Κυβέρνησής σας. </w:t>
      </w:r>
    </w:p>
    <w:p w14:paraId="5544C2C3" w14:textId="77777777" w:rsidR="00C5530F" w:rsidRDefault="00802ED9">
      <w:pPr>
        <w:spacing w:line="600" w:lineRule="auto"/>
        <w:ind w:firstLine="720"/>
        <w:jc w:val="both"/>
        <w:rPr>
          <w:rFonts w:eastAsia="Times New Roman"/>
          <w:szCs w:val="24"/>
        </w:rPr>
      </w:pPr>
      <w:r>
        <w:rPr>
          <w:rFonts w:eastAsia="Times New Roman"/>
          <w:szCs w:val="24"/>
        </w:rPr>
        <w:t>Εν προκειμένω,</w:t>
      </w:r>
      <w:r>
        <w:rPr>
          <w:rFonts w:eastAsia="Times New Roman"/>
          <w:szCs w:val="24"/>
        </w:rPr>
        <w:t xml:space="preserve"> αυτό αφορά τα Ελληνικά Αμυντικά Συστήματα όπου απολύθηκαν έξι εργαζόμενοι. Δεν ήταν αρεστοί στη διοίκηση. Μοντέλο </w:t>
      </w:r>
      <w:proofErr w:type="spellStart"/>
      <w:r>
        <w:rPr>
          <w:rFonts w:eastAsia="Times New Roman"/>
          <w:szCs w:val="24"/>
        </w:rPr>
        <w:t>Πολάκη</w:t>
      </w:r>
      <w:proofErr w:type="spellEnd"/>
      <w:r>
        <w:rPr>
          <w:rFonts w:eastAsia="Times New Roman"/>
          <w:szCs w:val="24"/>
        </w:rPr>
        <w:t xml:space="preserve"> -Υπουργείου Υγείας - ΚΕΕΛΠΝΟ; </w:t>
      </w:r>
      <w:r>
        <w:rPr>
          <w:rFonts w:eastAsia="Times New Roman"/>
          <w:szCs w:val="24"/>
        </w:rPr>
        <w:lastRenderedPageBreak/>
        <w:t xml:space="preserve">Δηλαδή, σε όποιον δεν συμμορφώνεται προς τας υποδείξεις, κόβουμε το κεφάλι του; </w:t>
      </w:r>
    </w:p>
    <w:p w14:paraId="5544C2C4" w14:textId="77777777" w:rsidR="00C5530F" w:rsidRDefault="00802ED9">
      <w:pPr>
        <w:spacing w:line="600" w:lineRule="auto"/>
        <w:ind w:firstLine="720"/>
        <w:jc w:val="both"/>
        <w:rPr>
          <w:rFonts w:eastAsia="Times New Roman"/>
          <w:szCs w:val="24"/>
        </w:rPr>
      </w:pPr>
      <w:r>
        <w:rPr>
          <w:rFonts w:eastAsia="Times New Roman"/>
          <w:szCs w:val="24"/>
        </w:rPr>
        <w:t>Πράγματι, κύριε Υπουργέ</w:t>
      </w:r>
      <w:r>
        <w:rPr>
          <w:rFonts w:eastAsia="Times New Roman"/>
          <w:szCs w:val="24"/>
        </w:rPr>
        <w:t>, έτσι έγινε. Υπήρχαν καταγγελίες και μάλιστα μία από τις εργαζόμενες είχε το θράσος –</w:t>
      </w:r>
      <w:proofErr w:type="spellStart"/>
      <w:r>
        <w:rPr>
          <w:rFonts w:eastAsia="Times New Roman"/>
          <w:szCs w:val="24"/>
        </w:rPr>
        <w:t>άκουσον</w:t>
      </w:r>
      <w:proofErr w:type="spellEnd"/>
      <w:r>
        <w:rPr>
          <w:rFonts w:eastAsia="Times New Roman"/>
          <w:szCs w:val="24"/>
        </w:rPr>
        <w:t>,</w:t>
      </w:r>
      <w:r>
        <w:rPr>
          <w:rFonts w:eastAsia="Times New Roman"/>
          <w:szCs w:val="24"/>
        </w:rPr>
        <w:t xml:space="preserve"> </w:t>
      </w:r>
      <w:proofErr w:type="spellStart"/>
      <w:r>
        <w:rPr>
          <w:rFonts w:eastAsia="Times New Roman"/>
          <w:szCs w:val="24"/>
        </w:rPr>
        <w:t>άκουσον</w:t>
      </w:r>
      <w:proofErr w:type="spellEnd"/>
      <w:r>
        <w:rPr>
          <w:rFonts w:eastAsia="Times New Roman"/>
          <w:szCs w:val="24"/>
        </w:rPr>
        <w:t xml:space="preserve">- να προσφύγει πριν απολυθεί στην </w:t>
      </w:r>
      <w:r>
        <w:rPr>
          <w:rFonts w:eastAsia="Times New Roman"/>
          <w:szCs w:val="24"/>
        </w:rPr>
        <w:t>ε</w:t>
      </w:r>
      <w:r>
        <w:rPr>
          <w:rFonts w:eastAsia="Times New Roman"/>
          <w:szCs w:val="24"/>
        </w:rPr>
        <w:t xml:space="preserve">πιθεώρηση </w:t>
      </w:r>
      <w:r>
        <w:rPr>
          <w:rFonts w:eastAsia="Times New Roman"/>
          <w:szCs w:val="24"/>
        </w:rPr>
        <w:t>ε</w:t>
      </w:r>
      <w:r>
        <w:rPr>
          <w:rFonts w:eastAsia="Times New Roman"/>
          <w:szCs w:val="24"/>
        </w:rPr>
        <w:t xml:space="preserve">ργασίας που είναι υπό τη δική σας εποπτεία και να καταγγείλει τη μονομερή βλαπτική αλλαγή των όρων εργασίας της. Εκ των υστέρων </w:t>
      </w:r>
      <w:proofErr w:type="spellStart"/>
      <w:r>
        <w:rPr>
          <w:rFonts w:eastAsia="Times New Roman"/>
          <w:szCs w:val="24"/>
        </w:rPr>
        <w:t>απελύθη</w:t>
      </w:r>
      <w:proofErr w:type="spellEnd"/>
      <w:r>
        <w:rPr>
          <w:rFonts w:eastAsia="Times New Roman"/>
          <w:szCs w:val="24"/>
        </w:rPr>
        <w:t xml:space="preserve"> η εργαζόμενη αυτή, όπως και άλλοι πέντε συνάδελφοί της. Πριν απ’ αυτό –γιατί δεν ήταν τυχαίο- είχαν απολυθεί και τρεις ν</w:t>
      </w:r>
      <w:r>
        <w:rPr>
          <w:rFonts w:eastAsia="Times New Roman"/>
          <w:szCs w:val="24"/>
        </w:rPr>
        <w:t xml:space="preserve">ομικοί σύμβουλοι, μη αρεστοί και αυτοί. </w:t>
      </w:r>
    </w:p>
    <w:p w14:paraId="5544C2C5" w14:textId="77777777" w:rsidR="00C5530F" w:rsidRDefault="00802ED9">
      <w:pPr>
        <w:spacing w:line="600" w:lineRule="auto"/>
        <w:ind w:firstLine="720"/>
        <w:jc w:val="both"/>
        <w:rPr>
          <w:rFonts w:eastAsia="Times New Roman"/>
          <w:szCs w:val="24"/>
        </w:rPr>
      </w:pPr>
      <w:r>
        <w:rPr>
          <w:rFonts w:eastAsia="Times New Roman"/>
          <w:szCs w:val="24"/>
        </w:rPr>
        <w:lastRenderedPageBreak/>
        <w:t>Αναρωτιέμαι, κύριε Υπουργέ, γιατί δεν τηρήθηκε ο κανονισμός και γιατί δεν τηρήθηκε η πειθαρχική διαδικασία. Θα μου πείτε ότι δεν είστε ο αρμόδιος, δεν εποπτεύετε τα ΕΑΣ. Είστε, όμως, ο Υπουργός Εργασίας, είστε, όμως</w:t>
      </w:r>
      <w:r>
        <w:rPr>
          <w:rFonts w:eastAsia="Times New Roman"/>
          <w:szCs w:val="24"/>
        </w:rPr>
        <w:t>, ο αρμόδιος για να δείτε με ποιον τρόπο μπορείτε να το ελέγξετε, είτε μέσω του Σώματος Επιθεώρησης Εργασίας είτε μέσα από την προσπάθεια συμφιλίωσης που γνωρίζω ότι υπήρξε, αλλά που δυστυχώς δεν απέφερε αποτελέσματα.</w:t>
      </w:r>
    </w:p>
    <w:p w14:paraId="5544C2C6" w14:textId="77777777" w:rsidR="00C5530F" w:rsidRDefault="00802ED9">
      <w:pPr>
        <w:spacing w:line="600" w:lineRule="auto"/>
        <w:ind w:firstLine="720"/>
        <w:jc w:val="both"/>
        <w:rPr>
          <w:rFonts w:eastAsia="Times New Roman"/>
          <w:szCs w:val="24"/>
        </w:rPr>
      </w:pPr>
      <w:r>
        <w:rPr>
          <w:rFonts w:eastAsia="Times New Roman"/>
          <w:szCs w:val="24"/>
        </w:rPr>
        <w:t>Σας ακούω, κύριε Υπουργέ.</w:t>
      </w:r>
    </w:p>
    <w:p w14:paraId="5544C2C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Κύριε Υπουργέ, έχετε τον λόγο για τρία λεπτά. </w:t>
      </w:r>
    </w:p>
    <w:p w14:paraId="5544C2C8"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Χρόνια πολλά, κυρία συνάδελφε. Για το γενικότερο πολιτικό πλαίσιο απλώς να πω το αυτο</w:t>
      </w:r>
      <w:r>
        <w:rPr>
          <w:rFonts w:eastAsia="Times New Roman" w:cs="Times New Roman"/>
          <w:szCs w:val="24"/>
        </w:rPr>
        <w:t xml:space="preserve">νόητο, ότι δεν δημιουργήσαμε εμείς το πελατειακό κράτος στην Ελλάδα, ούτε </w:t>
      </w:r>
      <w:r>
        <w:rPr>
          <w:rFonts w:eastAsia="Times New Roman" w:cs="Times New Roman"/>
          <w:szCs w:val="24"/>
        </w:rPr>
        <w:t>είμαστε</w:t>
      </w:r>
      <w:r>
        <w:rPr>
          <w:rFonts w:eastAsia="Times New Roman" w:cs="Times New Roman"/>
          <w:szCs w:val="24"/>
        </w:rPr>
        <w:t xml:space="preserve"> εμείς αυτοί που δημιουργήσαμε κομματικούς στρατούς στο εσωτερικό της δημόσιας διοίκησης και των δημόσιων επιχειρήσεων. </w:t>
      </w:r>
    </w:p>
    <w:p w14:paraId="5544C2C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Επί του συγκεκριμένου ζητήματος, γιατί πρέπει να μιλάμ</w:t>
      </w:r>
      <w:r>
        <w:rPr>
          <w:rFonts w:eastAsia="Times New Roman" w:cs="Times New Roman"/>
          <w:szCs w:val="24"/>
        </w:rPr>
        <w:t xml:space="preserve">ε συγκεκριμένα για να μπορούμε και να κρινόμαστε, γιατί </w:t>
      </w:r>
      <w:r>
        <w:rPr>
          <w:rFonts w:eastAsia="Times New Roman" w:cs="Times New Roman"/>
          <w:szCs w:val="24"/>
        </w:rPr>
        <w:t xml:space="preserve">οι </w:t>
      </w:r>
      <w:r>
        <w:rPr>
          <w:rFonts w:eastAsia="Times New Roman" w:cs="Times New Roman"/>
          <w:szCs w:val="24"/>
        </w:rPr>
        <w:t>γενικές θεωρητικές συζητήσεις είναι εύκολ</w:t>
      </w:r>
      <w:r>
        <w:rPr>
          <w:rFonts w:eastAsia="Times New Roman" w:cs="Times New Roman"/>
          <w:szCs w:val="24"/>
        </w:rPr>
        <w:t>ες</w:t>
      </w:r>
      <w:r>
        <w:rPr>
          <w:rFonts w:eastAsia="Times New Roman" w:cs="Times New Roman"/>
          <w:szCs w:val="24"/>
        </w:rPr>
        <w:t xml:space="preserve">, πρώτα από όλα να σας πω ότι η </w:t>
      </w:r>
      <w:r>
        <w:rPr>
          <w:rFonts w:eastAsia="Times New Roman" w:cs="Times New Roman"/>
          <w:szCs w:val="24"/>
        </w:rPr>
        <w:t>ε</w:t>
      </w:r>
      <w:r>
        <w:rPr>
          <w:rFonts w:eastAsia="Times New Roman" w:cs="Times New Roman"/>
          <w:szCs w:val="24"/>
        </w:rPr>
        <w:t xml:space="preserve">πιθεώρηση </w:t>
      </w:r>
      <w:r>
        <w:rPr>
          <w:rFonts w:eastAsia="Times New Roman" w:cs="Times New Roman"/>
          <w:szCs w:val="24"/>
        </w:rPr>
        <w:t>ε</w:t>
      </w:r>
      <w:r>
        <w:rPr>
          <w:rFonts w:eastAsia="Times New Roman" w:cs="Times New Roman"/>
          <w:szCs w:val="24"/>
        </w:rPr>
        <w:t xml:space="preserve">ργασίας συζητά σήμερα και αύριο </w:t>
      </w:r>
      <w:r>
        <w:rPr>
          <w:rFonts w:eastAsia="Times New Roman" w:cs="Times New Roman"/>
          <w:szCs w:val="24"/>
        </w:rPr>
        <w:lastRenderedPageBreak/>
        <w:t>με βάση τον προγραμματισμό της, τις καταγγελί</w:t>
      </w:r>
      <w:r>
        <w:rPr>
          <w:rFonts w:eastAsia="Times New Roman" w:cs="Times New Roman"/>
          <w:szCs w:val="24"/>
        </w:rPr>
        <w:t>ε</w:t>
      </w:r>
      <w:r>
        <w:rPr>
          <w:rFonts w:eastAsia="Times New Roman" w:cs="Times New Roman"/>
          <w:szCs w:val="24"/>
        </w:rPr>
        <w:t>ς των εργαζομένων, άρα νομίζω ότ</w:t>
      </w:r>
      <w:r>
        <w:rPr>
          <w:rFonts w:eastAsia="Times New Roman" w:cs="Times New Roman"/>
          <w:szCs w:val="24"/>
        </w:rPr>
        <w:t xml:space="preserve">ι υπήρχε μια σπουδή εκ μέρους σας, τουλάχιστον σε ό,τι αφορά τις ευθύνες και τις αρμοδιότητες του Υπουργείου Εργασίας. Λογικό θα ήταν να ολοκληρωθεί πρώτα η διαδικασία και αν νομίζατε ότι </w:t>
      </w:r>
      <w:r>
        <w:rPr>
          <w:rFonts w:eastAsia="Times New Roman" w:cs="Times New Roman"/>
          <w:szCs w:val="24"/>
        </w:rPr>
        <w:t xml:space="preserve">επιδείξαμε </w:t>
      </w:r>
      <w:r>
        <w:rPr>
          <w:rFonts w:eastAsia="Times New Roman" w:cs="Times New Roman"/>
          <w:szCs w:val="24"/>
        </w:rPr>
        <w:t>κάποια ολιγωρία ή αβελτηρία στην ανάπτυξη των αρμοδιοτήτω</w:t>
      </w:r>
      <w:r>
        <w:rPr>
          <w:rFonts w:eastAsia="Times New Roman" w:cs="Times New Roman"/>
          <w:szCs w:val="24"/>
        </w:rPr>
        <w:t>ν μας να μας ασκηθεί η κοινοβουλευτική κριτική.</w:t>
      </w:r>
    </w:p>
    <w:p w14:paraId="5544C2C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Επίσης, δεν είναι ακριβές ότι δεν απέδωσαν οι τριμερείς συναντήσεις. Εξαιτίας αυτών των τριμερών συναντήσεων έχουμε απάντηση στις 5 Απριλίου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της εταιρείας -και για να είμαι ακριβής </w:t>
      </w:r>
      <w:r>
        <w:rPr>
          <w:rFonts w:eastAsia="Times New Roman" w:cs="Times New Roman"/>
          <w:szCs w:val="24"/>
        </w:rPr>
        <w:t xml:space="preserve">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υμβούλου- που λέει ότι εν</w:t>
      </w:r>
      <w:r>
        <w:rPr>
          <w:rFonts w:eastAsia="Times New Roman" w:cs="Times New Roman"/>
          <w:szCs w:val="24"/>
        </w:rPr>
        <w:t xml:space="preserve"> </w:t>
      </w:r>
      <w:r>
        <w:rPr>
          <w:rFonts w:eastAsia="Times New Roman" w:cs="Times New Roman"/>
          <w:szCs w:val="24"/>
        </w:rPr>
        <w:t xml:space="preserve">όψει των συζητήσεων που έγιναν θα </w:t>
      </w:r>
      <w:r>
        <w:rPr>
          <w:rFonts w:eastAsia="Times New Roman" w:cs="Times New Roman"/>
          <w:szCs w:val="24"/>
        </w:rPr>
        <w:lastRenderedPageBreak/>
        <w:t xml:space="preserve">επανεξεταστούν μία προς μία οι γενόμενες απολύσεις εργαζομένων και ένα μεταγενέστερο έγγραφο του Προέδρου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 οποίο επίσης καταθέτω- το οποίο λέει ότι </w:t>
      </w:r>
      <w:r>
        <w:rPr>
          <w:rFonts w:eastAsia="Times New Roman" w:cs="Times New Roman"/>
          <w:szCs w:val="24"/>
        </w:rPr>
        <w:t xml:space="preserve">αποφασίστηκε η ανάκληση της καταγγελίας μίας από τους </w:t>
      </w:r>
      <w:proofErr w:type="spellStart"/>
      <w:r>
        <w:rPr>
          <w:rFonts w:eastAsia="Times New Roman" w:cs="Times New Roman"/>
          <w:szCs w:val="24"/>
        </w:rPr>
        <w:t>απολυθέντες</w:t>
      </w:r>
      <w:proofErr w:type="spellEnd"/>
      <w:r>
        <w:rPr>
          <w:rFonts w:eastAsia="Times New Roman" w:cs="Times New Roman"/>
          <w:szCs w:val="24"/>
        </w:rPr>
        <w:t>.</w:t>
      </w:r>
    </w:p>
    <w:p w14:paraId="5544C2CB" w14:textId="77777777" w:rsidR="00C5530F" w:rsidRDefault="00802ED9">
      <w:pPr>
        <w:spacing w:line="600" w:lineRule="auto"/>
        <w:ind w:firstLine="720"/>
        <w:jc w:val="both"/>
        <w:rPr>
          <w:rFonts w:eastAsia="Times New Roman" w:cs="Times New Roman"/>
          <w:szCs w:val="24"/>
        </w:rPr>
      </w:pPr>
      <w:r>
        <w:rPr>
          <w:rFonts w:eastAsia="Times New Roman"/>
          <w:szCs w:val="24"/>
        </w:rPr>
        <w:t xml:space="preserve">(Στο σημείο αυτό ο Υπουργός </w:t>
      </w:r>
      <w:r>
        <w:rPr>
          <w:rFonts w:eastAsia="Times New Roman" w:cs="Times New Roman"/>
          <w:szCs w:val="24"/>
        </w:rPr>
        <w:t>Εργασίας, Κοινωνικής Ασφάλισης και Κοινωνικής Αλληλεγγύης</w:t>
      </w:r>
      <w:r>
        <w:rPr>
          <w:rFonts w:eastAsia="Times New Roman"/>
          <w:szCs w:val="24"/>
        </w:rPr>
        <w:t xml:space="preserve"> κ. </w:t>
      </w:r>
      <w:r>
        <w:rPr>
          <w:rFonts w:eastAsia="Times New Roman" w:cs="Times New Roman"/>
          <w:szCs w:val="24"/>
        </w:rPr>
        <w:t xml:space="preserve">Γεώργιος </w:t>
      </w:r>
      <w:proofErr w:type="spellStart"/>
      <w:r>
        <w:rPr>
          <w:rFonts w:eastAsia="Times New Roman" w:cs="Times New Roman"/>
          <w:szCs w:val="24"/>
        </w:rPr>
        <w:t>Κατρο</w:t>
      </w:r>
      <w:r>
        <w:rPr>
          <w:rFonts w:eastAsia="Times New Roman" w:cs="Times New Roman"/>
          <w:szCs w:val="24"/>
        </w:rPr>
        <w:t>ύ</w:t>
      </w:r>
      <w:r>
        <w:rPr>
          <w:rFonts w:eastAsia="Times New Roman" w:cs="Times New Roman"/>
          <w:szCs w:val="24"/>
        </w:rPr>
        <w:t>γκαλος</w:t>
      </w:r>
      <w:proofErr w:type="spellEnd"/>
      <w:r>
        <w:rPr>
          <w:rFonts w:eastAsia="Times New Roman" w:cs="Times New Roman"/>
          <w:b/>
          <w:szCs w:val="24"/>
        </w:rPr>
        <w:t xml:space="preserve"> </w:t>
      </w:r>
      <w:r>
        <w:rPr>
          <w:rFonts w:eastAsia="Times New Roman"/>
          <w:szCs w:val="24"/>
        </w:rPr>
        <w:t xml:space="preserve">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44C2C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Προφανώς δεν είναι ο ρόλος μου να διαπιστώσω εάν υπήρξαν ή εάν δεν υπήρξαν παραβιάσεις εργατικής νομοθεσίας. Γι</w:t>
      </w:r>
      <w:r>
        <w:rPr>
          <w:rFonts w:eastAsia="Times New Roman" w:cs="Times New Roman"/>
          <w:szCs w:val="24"/>
        </w:rPr>
        <w:t>’</w:t>
      </w:r>
      <w:r>
        <w:rPr>
          <w:rFonts w:eastAsia="Times New Roman" w:cs="Times New Roman"/>
          <w:szCs w:val="24"/>
        </w:rPr>
        <w:t xml:space="preserve"> αυτό υπάρχουν τα όργανα της </w:t>
      </w:r>
      <w:r>
        <w:rPr>
          <w:rFonts w:eastAsia="Times New Roman" w:cs="Times New Roman"/>
          <w:szCs w:val="24"/>
        </w:rPr>
        <w:t>ε</w:t>
      </w:r>
      <w:r>
        <w:rPr>
          <w:rFonts w:eastAsia="Times New Roman" w:cs="Times New Roman"/>
          <w:szCs w:val="24"/>
        </w:rPr>
        <w:t xml:space="preserve">πιθεώρησης </w:t>
      </w:r>
      <w:r>
        <w:rPr>
          <w:rFonts w:eastAsia="Times New Roman" w:cs="Times New Roman"/>
          <w:szCs w:val="24"/>
        </w:rPr>
        <w:t>ε</w:t>
      </w:r>
      <w:r>
        <w:rPr>
          <w:rFonts w:eastAsia="Times New Roman" w:cs="Times New Roman"/>
          <w:szCs w:val="24"/>
        </w:rPr>
        <w:t>ργασίας που θα απ</w:t>
      </w:r>
      <w:r>
        <w:rPr>
          <w:rFonts w:eastAsia="Times New Roman" w:cs="Times New Roman"/>
          <w:szCs w:val="24"/>
        </w:rPr>
        <w:t xml:space="preserve">οφανθούν. </w:t>
      </w:r>
    </w:p>
    <w:p w14:paraId="5544C2C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Αυτό που μπορώ να σας πω είναι ότι σε αντίθεση με ό,τι συνέβαινε στο παρελθόν, η διοίκηση την οποία εμείς υποδείξαμε προέβη σε έλεγχο των απολύσεων, ήρθε στις τριμερείς συναντήσεις, θα είναι παρούσα στην προσπάθεια του ΣΕΠΕ να βρει και τα νομικά</w:t>
      </w:r>
      <w:r>
        <w:rPr>
          <w:rFonts w:eastAsia="Times New Roman" w:cs="Times New Roman"/>
          <w:szCs w:val="24"/>
        </w:rPr>
        <w:t xml:space="preserve"> και τα πραγματικά της υπόθεσης και εν</w:t>
      </w:r>
      <w:r>
        <w:rPr>
          <w:rFonts w:eastAsia="Times New Roman" w:cs="Times New Roman"/>
          <w:szCs w:val="24"/>
        </w:rPr>
        <w:t xml:space="preserve"> </w:t>
      </w:r>
      <w:r>
        <w:rPr>
          <w:rFonts w:eastAsia="Times New Roman" w:cs="Times New Roman"/>
          <w:szCs w:val="24"/>
        </w:rPr>
        <w:t xml:space="preserve">όψει τούτων νομίζω ότι δεν έχετε δίκιο στην κριτική σας ότι δεν ασκήθηκαν οι αρμοδιότητες ή στο ότι και εμείς συνεχίζουμε φαύλες πρακτικές του παρελθόντος που είχαν φτιαχτεί από το </w:t>
      </w:r>
      <w:r>
        <w:rPr>
          <w:rFonts w:eastAsia="Times New Roman" w:cs="Times New Roman"/>
          <w:szCs w:val="24"/>
        </w:rPr>
        <w:lastRenderedPageBreak/>
        <w:t xml:space="preserve">πελατειακό σύστημα που κυβερνούσε όλες αυτές τις δεκαετίας τη χώρα. </w:t>
      </w:r>
    </w:p>
    <w:p w14:paraId="5544C2C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για τρία λεπτά. </w:t>
      </w:r>
    </w:p>
    <w:p w14:paraId="5544C2CF"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Υπουργέ, </w:t>
      </w:r>
      <w:proofErr w:type="spellStart"/>
      <w:r>
        <w:rPr>
          <w:rFonts w:eastAsia="Times New Roman" w:cs="Times New Roman"/>
          <w:szCs w:val="24"/>
        </w:rPr>
        <w:t>καμμία</w:t>
      </w:r>
      <w:proofErr w:type="spellEnd"/>
      <w:r>
        <w:rPr>
          <w:rFonts w:eastAsia="Times New Roman" w:cs="Times New Roman"/>
          <w:szCs w:val="24"/>
        </w:rPr>
        <w:t xml:space="preserve"> σπουδή! Σας θυμίζω ότι όταν έγιναν οι απολύσεις τον Φεβρουάριο, αμέσως κατατέθηκε η επίκαιρη ερώτηση. Και επειδή</w:t>
      </w:r>
      <w:r>
        <w:rPr>
          <w:rFonts w:eastAsia="Times New Roman" w:cs="Times New Roman"/>
          <w:szCs w:val="24"/>
        </w:rPr>
        <w:t xml:space="preserve"> </w:t>
      </w:r>
      <w:proofErr w:type="spellStart"/>
      <w:r>
        <w:rPr>
          <w:rFonts w:eastAsia="Times New Roman" w:cs="Times New Roman"/>
          <w:szCs w:val="24"/>
        </w:rPr>
        <w:t>παρεβλήθη</w:t>
      </w:r>
      <w:proofErr w:type="spellEnd"/>
      <w:r>
        <w:rPr>
          <w:rFonts w:eastAsia="Times New Roman" w:cs="Times New Roman"/>
          <w:szCs w:val="24"/>
        </w:rPr>
        <w:t xml:space="preserve"> η απεργία των δικηγόρων, μου ζητήσατε να τη συζητήσουμε αμέσως μετά. Τώρα έχουν παρέλθει πάρα πολύ μήνες. </w:t>
      </w:r>
    </w:p>
    <w:p w14:paraId="5544C2D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Εκείνο που θα σας ρωτήσω εγώ είναι το εξής: Από τον Φεβρουάριο που έχει υπάρξει η καταγγελία, γιατί τώρα εξετάζει το ΣΕΠΕ; Γιατί δεν εξέτα</w:t>
      </w:r>
      <w:r>
        <w:rPr>
          <w:rFonts w:eastAsia="Times New Roman" w:cs="Times New Roman"/>
          <w:szCs w:val="24"/>
        </w:rPr>
        <w:t xml:space="preserve">σε το ΣΕΠΕ από τον Φεβρουάριο, αφού όντως είχατε την καταγγελία; </w:t>
      </w:r>
    </w:p>
    <w:p w14:paraId="5544C2D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Γνωρίζω –όπως γνωρίζετε και εσείς- ότι για τη μία εργαζόμενη, η οποία κατήγγειλε τη βλαπτική μεταβολή και εκ των υστέρων </w:t>
      </w:r>
      <w:proofErr w:type="spellStart"/>
      <w:r>
        <w:rPr>
          <w:rFonts w:eastAsia="Times New Roman" w:cs="Times New Roman"/>
          <w:szCs w:val="24"/>
        </w:rPr>
        <w:t>απελύθη</w:t>
      </w:r>
      <w:proofErr w:type="spellEnd"/>
      <w:r>
        <w:rPr>
          <w:rFonts w:eastAsia="Times New Roman" w:cs="Times New Roman"/>
          <w:szCs w:val="24"/>
        </w:rPr>
        <w:t xml:space="preserve">, έχει υπάρξει η διαδικασία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για ανά</w:t>
      </w:r>
      <w:r>
        <w:rPr>
          <w:rFonts w:eastAsia="Times New Roman" w:cs="Times New Roman"/>
          <w:szCs w:val="24"/>
        </w:rPr>
        <w:t>κληση της απόλυσης. Όμως, αυτό δεν έχει ακόμα ούτε επισημοποιηθεί ούτε καθαρογραφτεί. Σας ερωτώ: Είναι αυτό μια προσπάθεια της διοίκησης να ρίξει στάχτη στα μάτια για τους άλλους εργαζόμενους; Ξαναλέω ότι υπάρχει κανονισμός. Γιατί δεν εφαρμόζεται ο κανονισ</w:t>
      </w:r>
      <w:r>
        <w:rPr>
          <w:rFonts w:eastAsia="Times New Roman" w:cs="Times New Roman"/>
          <w:szCs w:val="24"/>
        </w:rPr>
        <w:t xml:space="preserve">μός; </w:t>
      </w:r>
    </w:p>
    <w:p w14:paraId="5544C2D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επανέλθω, κύριε Υπουργέ, αφού είπατε ότι σήμερα που συζητείται έχει ξεκινήσει η διαδικασία. Έπρεπε όμως να έχει ξεκινήσει από τον Φεβρουάριο αυτή η ιστορία, μόλις έγινε η καταγγελία. </w:t>
      </w:r>
    </w:p>
    <w:p w14:paraId="5544C2D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Και κάτι άλλο: Σήμερα τα </w:t>
      </w:r>
      <w:r>
        <w:rPr>
          <w:rFonts w:eastAsia="Times New Roman" w:cs="Times New Roman"/>
          <w:szCs w:val="24"/>
        </w:rPr>
        <w:t>Ε</w:t>
      </w:r>
      <w:r>
        <w:rPr>
          <w:rFonts w:eastAsia="Times New Roman" w:cs="Times New Roman"/>
          <w:szCs w:val="24"/>
        </w:rPr>
        <w:t xml:space="preserve">λληνικά </w:t>
      </w:r>
      <w:r>
        <w:rPr>
          <w:rFonts w:eastAsia="Times New Roman" w:cs="Times New Roman"/>
          <w:szCs w:val="24"/>
        </w:rPr>
        <w:t>Α</w:t>
      </w:r>
      <w:r>
        <w:rPr>
          <w:rFonts w:eastAsia="Times New Roman" w:cs="Times New Roman"/>
          <w:szCs w:val="24"/>
        </w:rPr>
        <w:t>μυντικά Συστήματα πορεύονται</w:t>
      </w:r>
      <w:r>
        <w:rPr>
          <w:rFonts w:eastAsia="Times New Roman" w:cs="Times New Roman"/>
          <w:szCs w:val="24"/>
        </w:rPr>
        <w:t xml:space="preserve"> χωρίς σχέδιο, χωρίς επιχειρησιακό πλάνο. Τα Ελληνικά Αμυντικά Συστήματα, για τα οποία με παρέμβαση της τότε Υπουργού κ. Γεννηματά είχε γίνει και σχέδιο και συνεννόηση με τους θεσμούς, τους δανειστές, την τρόικα –πείτε τους όπως θέλετε- έτσι ώστε να  υπάρξ</w:t>
      </w:r>
      <w:r>
        <w:rPr>
          <w:rFonts w:eastAsia="Times New Roman" w:cs="Times New Roman"/>
          <w:szCs w:val="24"/>
        </w:rPr>
        <w:t xml:space="preserve">ει και φορολογική και ασφαλιστική ενημερότητα της εταιρείας και διευθέτηση των χρεών και δυνατότητα μέσα από αυτό το πλάνο να υπάρχει εθελούσια </w:t>
      </w:r>
      <w:r>
        <w:rPr>
          <w:rFonts w:eastAsia="Times New Roman" w:cs="Times New Roman"/>
          <w:szCs w:val="24"/>
        </w:rPr>
        <w:lastRenderedPageBreak/>
        <w:t>έξοδος και δυνατότητα να γίνει βιώσιμη αυτή η αμυντική βιομηχανία, η οποία είναι πάρα πολύ σημαντική για την άμυ</w:t>
      </w:r>
      <w:r>
        <w:rPr>
          <w:rFonts w:eastAsia="Times New Roman" w:cs="Times New Roman"/>
          <w:szCs w:val="24"/>
        </w:rPr>
        <w:t xml:space="preserve">να της χώρας, θα μπορούσαν να λειτουργήσουν με προϋποθέσεις που τις είχαμε θέσει τότε.  </w:t>
      </w:r>
    </w:p>
    <w:p w14:paraId="5544C2D4" w14:textId="77777777" w:rsidR="00C5530F" w:rsidRDefault="00802ED9">
      <w:pPr>
        <w:spacing w:line="600" w:lineRule="auto"/>
        <w:ind w:firstLine="720"/>
        <w:jc w:val="both"/>
        <w:rPr>
          <w:rFonts w:eastAsia="Times New Roman"/>
          <w:szCs w:val="24"/>
        </w:rPr>
      </w:pPr>
      <w:r>
        <w:rPr>
          <w:rFonts w:eastAsia="Times New Roman"/>
          <w:szCs w:val="24"/>
        </w:rPr>
        <w:t>Θέλω να σας πω, λοιπόν, μεταφέροντας και την καταγγελία, όχι μόνο των εργαζομένων της εταιρείας αλλά και ευρύτερα του συνδικαλιστικού χώρου, ότι πρέπει να γνωρίζετε πω</w:t>
      </w:r>
      <w:r>
        <w:rPr>
          <w:rFonts w:eastAsia="Times New Roman"/>
          <w:szCs w:val="24"/>
        </w:rPr>
        <w:t>ς έτσι όπως πάει η εταιρεία θα πάμε σε λουκέτα, διότι η δοτή διοίκηση το μόνο που θέλει να κάνει είναι να απολύει αυτούς που δεν της άρεσαν και να μην κάνει τίποτα. Η εταιρεία και πάλι είναι πνιγ</w:t>
      </w:r>
      <w:r>
        <w:rPr>
          <w:rFonts w:eastAsia="Times New Roman"/>
          <w:szCs w:val="24"/>
        </w:rPr>
        <w:lastRenderedPageBreak/>
        <w:t>μένη στα χρέη, δεν έχει ασφαλιστική ενημερότητα, έχει εγκαταλ</w:t>
      </w:r>
      <w:r>
        <w:rPr>
          <w:rFonts w:eastAsia="Times New Roman"/>
          <w:szCs w:val="24"/>
        </w:rPr>
        <w:t xml:space="preserve">ειφθεί το πρόγραμμα, όπως εγκαταλείφθηκαν και πάρα πολλά άλλα. Δηλαδή, δεν είχατε καν τη δυνατότητα να το συνεχίσετε. </w:t>
      </w:r>
    </w:p>
    <w:p w14:paraId="5544C2D5" w14:textId="77777777" w:rsidR="00C5530F" w:rsidRDefault="00802ED9">
      <w:pPr>
        <w:spacing w:line="600" w:lineRule="auto"/>
        <w:ind w:firstLine="720"/>
        <w:jc w:val="both"/>
        <w:rPr>
          <w:rFonts w:eastAsia="Times New Roman"/>
          <w:szCs w:val="24"/>
        </w:rPr>
      </w:pPr>
      <w:r>
        <w:rPr>
          <w:rFonts w:eastAsia="Times New Roman"/>
          <w:szCs w:val="24"/>
        </w:rPr>
        <w:t xml:space="preserve">Θα έχετε, λοιπόν, στα χέρια σας και άλλες δυστυχώς απολύσεις. Και το προλέγω αυτό, κύριε Υπουργέ -εύχομαι να μην γίνει- αλλά επί ενάμιση </w:t>
      </w:r>
      <w:r>
        <w:rPr>
          <w:rFonts w:eastAsia="Times New Roman"/>
          <w:szCs w:val="24"/>
        </w:rPr>
        <w:t xml:space="preserve">χρόνο δεν κάνατε τίποτα ως Κυβέρνηση για τα Ελληνικά Αμυντικά Συστήματα και αύριο θα έχουμε μεγάλο πρόβλημα. Οι εργαζόμενοι αγωνιούν. </w:t>
      </w:r>
    </w:p>
    <w:p w14:paraId="5544C2D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544C2D7" w14:textId="77777777" w:rsidR="00C5530F" w:rsidRDefault="00802ED9">
      <w:pPr>
        <w:spacing w:line="600" w:lineRule="auto"/>
        <w:ind w:firstLine="720"/>
        <w:jc w:val="both"/>
        <w:rPr>
          <w:rFonts w:eastAsia="Times New Roman"/>
          <w:szCs w:val="24"/>
        </w:rPr>
      </w:pPr>
      <w:r>
        <w:rPr>
          <w:rFonts w:eastAsia="Times New Roman"/>
          <w:szCs w:val="24"/>
        </w:rPr>
        <w:lastRenderedPageBreak/>
        <w:t>Τελειώνω, κυρία Πρόεδρε, λέγοντας: Α</w:t>
      </w:r>
      <w:r>
        <w:rPr>
          <w:rFonts w:eastAsia="Times New Roman"/>
          <w:szCs w:val="24"/>
        </w:rPr>
        <w:t>παντήστε μου στην πρώτη ερώτηση, αν αυτό δεν είναι πρακτική εκφοβισμού, το να προσλαμβάνω έναν, έναν και αν είναι καλό παιδί, γιατί δεν λέτε στον συναρμόδιο Υπουργό, τον κ. Βίτσα ή τον κ. Καμμένο, να παρέμβει στη διοίκηση, έτσι ώστε να ξεκινήσει κανονικά π</w:t>
      </w:r>
      <w:r>
        <w:rPr>
          <w:rFonts w:eastAsia="Times New Roman"/>
          <w:szCs w:val="24"/>
        </w:rPr>
        <w:t xml:space="preserve">ειθαρχική διαδικασία και να ανακληθούν όλες οι απολύσεις; Να ξεκινήσει η πειθαρχική διαδικασία, να δείξετε, δηλαδή, μια καλή πίστη ως Κυβέρνηση προς τους ανθρώπους που απολύσατε. </w:t>
      </w:r>
    </w:p>
    <w:p w14:paraId="5544C2D8" w14:textId="77777777" w:rsidR="00C5530F" w:rsidRDefault="00802ED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w:t>
      </w:r>
    </w:p>
    <w:p w14:paraId="5544C2D9" w14:textId="77777777" w:rsidR="00C5530F" w:rsidRDefault="00802ED9">
      <w:pPr>
        <w:spacing w:line="600" w:lineRule="auto"/>
        <w:ind w:firstLine="720"/>
        <w:jc w:val="both"/>
        <w:rPr>
          <w:rFonts w:eastAsia="Times New Roman"/>
          <w:szCs w:val="24"/>
        </w:rPr>
      </w:pPr>
      <w:r>
        <w:rPr>
          <w:rFonts w:eastAsia="Times New Roman"/>
          <w:b/>
          <w:szCs w:val="24"/>
        </w:rPr>
        <w:lastRenderedPageBreak/>
        <w:t>Γ</w:t>
      </w:r>
      <w:r>
        <w:rPr>
          <w:rFonts w:eastAsia="Times New Roman"/>
          <w:b/>
          <w:szCs w:val="24"/>
        </w:rPr>
        <w:t>ΕΩΡΓΙΟΣ ΚΑΤΡΟΥΓΚΑΛΟΣ (Υπουργός Εργασίας, Κοινωνικής Ασφάλισης και Κοινωνικής Αλληλεγγύης):</w:t>
      </w:r>
      <w:r>
        <w:rPr>
          <w:rFonts w:eastAsia="Times New Roman"/>
          <w:szCs w:val="24"/>
        </w:rPr>
        <w:t xml:space="preserve"> Κυρία συνάδελφε, πραγματικά δεν καταλαβαίνω το αντικείμενο της ερώτησης.</w:t>
      </w:r>
    </w:p>
    <w:p w14:paraId="5544C2DA" w14:textId="77777777" w:rsidR="00C5530F" w:rsidRDefault="00802ED9">
      <w:pPr>
        <w:spacing w:line="600" w:lineRule="auto"/>
        <w:ind w:firstLine="720"/>
        <w:jc w:val="both"/>
        <w:rPr>
          <w:rFonts w:eastAsia="Times New Roman"/>
          <w:szCs w:val="24"/>
        </w:rPr>
      </w:pPr>
      <w:r>
        <w:rPr>
          <w:rFonts w:eastAsia="Times New Roman"/>
          <w:szCs w:val="24"/>
        </w:rPr>
        <w:t>Πρώτα</w:t>
      </w:r>
      <w:r>
        <w:rPr>
          <w:rFonts w:eastAsia="Times New Roman"/>
          <w:szCs w:val="24"/>
        </w:rPr>
        <w:t>-</w:t>
      </w:r>
      <w:r>
        <w:rPr>
          <w:rFonts w:eastAsia="Times New Roman"/>
          <w:szCs w:val="24"/>
        </w:rPr>
        <w:t>πρώτα, τι εννοείτε λέγοντας δοτή διοίκηση; Επί των ημερών σας εκλεγόταν η διοίκηση και</w:t>
      </w:r>
      <w:r>
        <w:rPr>
          <w:rFonts w:eastAsia="Times New Roman"/>
          <w:szCs w:val="24"/>
        </w:rPr>
        <w:t xml:space="preserve"> τώρα, επί των δικών μας ημερών, είναι που διορίζεται; </w:t>
      </w:r>
    </w:p>
    <w:p w14:paraId="5544C2DB"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Δεν είπα κάτι τέτοιο.</w:t>
      </w:r>
    </w:p>
    <w:p w14:paraId="5544C2DC" w14:textId="77777777" w:rsidR="00C5530F" w:rsidRDefault="00802ED9">
      <w:pPr>
        <w:spacing w:line="600" w:lineRule="auto"/>
        <w:ind w:firstLine="720"/>
        <w:jc w:val="both"/>
        <w:rPr>
          <w:rFonts w:eastAsia="Times New Roman"/>
          <w:szCs w:val="24"/>
        </w:rPr>
      </w:pPr>
      <w:r>
        <w:rPr>
          <w:rFonts w:eastAsia="Times New Roman"/>
          <w:szCs w:val="24"/>
        </w:rPr>
        <w:t>Επί του προκειμένου, κύριε Υπουργέ.</w:t>
      </w:r>
    </w:p>
    <w:p w14:paraId="5544C2DD" w14:textId="77777777" w:rsidR="00C5530F" w:rsidRDefault="00802ED9">
      <w:pPr>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Αλληλεγγύης):</w:t>
      </w:r>
      <w:r>
        <w:rPr>
          <w:rFonts w:eastAsia="Times New Roman"/>
          <w:szCs w:val="24"/>
        </w:rPr>
        <w:t xml:space="preserve"> Όχι, δεν είναι καθόλου</w:t>
      </w:r>
      <w:r>
        <w:rPr>
          <w:rFonts w:eastAsia="Times New Roman"/>
          <w:szCs w:val="24"/>
        </w:rPr>
        <w:t xml:space="preserve"> επί του προκειμένου. Οι διοικήσεις ορίζονται. Υπάρχει νομιμότητα.</w:t>
      </w:r>
    </w:p>
    <w:p w14:paraId="5544C2DE"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Δεν είπα αυτό. Κύριε Υπουργέ, είπα δοτή…</w:t>
      </w:r>
    </w:p>
    <w:p w14:paraId="5544C2DF"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Απλώς, επειδή έχετε συνηθίσε</w:t>
      </w:r>
      <w:r>
        <w:rPr>
          <w:rFonts w:eastAsia="Times New Roman"/>
          <w:szCs w:val="24"/>
        </w:rPr>
        <w:t>ι να μην λειτουργείτε στο πλαίσιο της νομιμότητας, αλλά στο πλαίσιο της πατρωνίας, γι’ αυτό δεν αντιλαμβάνεστε…</w:t>
      </w:r>
    </w:p>
    <w:p w14:paraId="5544C2E0" w14:textId="77777777" w:rsidR="00C5530F" w:rsidRDefault="00802ED9">
      <w:pPr>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Τι λέτε τώρα; </w:t>
      </w:r>
    </w:p>
    <w:p w14:paraId="5544C2E1"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Δεν μιλάω</w:t>
      </w:r>
      <w:r>
        <w:rPr>
          <w:rFonts w:eastAsia="Times New Roman"/>
          <w:szCs w:val="24"/>
        </w:rPr>
        <w:t xml:space="preserve"> προσωπικά σε σας. </w:t>
      </w:r>
    </w:p>
    <w:p w14:paraId="5544C2E2"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Εσείς τα λέτε αυτά; </w:t>
      </w:r>
    </w:p>
    <w:p w14:paraId="5544C2E3" w14:textId="77777777" w:rsidR="00C5530F" w:rsidRDefault="00802ED9">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Φυσικά εγώ τα λέω αυτά.</w:t>
      </w:r>
    </w:p>
    <w:p w14:paraId="5544C2E4"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Για σκεφτείτε λίγο! Σας φέρθηκα ευγενικά.</w:t>
      </w:r>
    </w:p>
    <w:p w14:paraId="5544C2E5" w14:textId="77777777" w:rsidR="00C5530F" w:rsidRDefault="00802ED9">
      <w:pPr>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Αλληλεγγύης):</w:t>
      </w:r>
      <w:r>
        <w:rPr>
          <w:rFonts w:eastAsia="Times New Roman"/>
          <w:szCs w:val="24"/>
        </w:rPr>
        <w:t xml:space="preserve"> Σας λέω, λοιπόν, ότι η πατρωνία δεν αφορούσε μόνο τον τρόπο πρόσληψης. Η ΕΑΣ θα κάνει προσλήψεις μόνο μέσω ΑΣΕΠ, πράγμα που δεν συνέβαινε στο παρελθόν. Η πατρωνία, </w:t>
      </w:r>
      <w:r>
        <w:rPr>
          <w:rFonts w:eastAsia="Times New Roman"/>
          <w:szCs w:val="24"/>
        </w:rPr>
        <w:t>όμως, δεν αφορά τον τρόπο με τον οποίο προσλαμβάνεται ο κόσμος. Η πατρωνία αφορά επίσης και την προστασία αυτών που δεν δουλεύουν, αυτών που διορίστηκαν επειδή έχουν μπάρμπα στην Κορώνη και δεν δουλεύουν επειδή έχουν μπάρμπα στην Κορώνη. Επομένως η προστασ</w:t>
      </w:r>
      <w:r>
        <w:rPr>
          <w:rFonts w:eastAsia="Times New Roman"/>
          <w:szCs w:val="24"/>
        </w:rPr>
        <w:t>ία του πελατειακού συστήματος, που εσείς φτιάξατε, αφορά και την προστασία εργαζομένων που δεν εργάζονται.</w:t>
      </w:r>
    </w:p>
    <w:p w14:paraId="5544C2E6" w14:textId="77777777" w:rsidR="00C5530F" w:rsidRDefault="00802ED9">
      <w:pPr>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Ξέρετε κάτι;</w:t>
      </w:r>
    </w:p>
    <w:p w14:paraId="5544C2E7"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Δεν αναφέρομαι σ</w:t>
      </w:r>
      <w:r>
        <w:rPr>
          <w:rFonts w:eastAsia="Times New Roman"/>
          <w:szCs w:val="24"/>
        </w:rPr>
        <w:t>ε συγκεκριμένες περιπτώσεις. Όχι, το αντίθετο!</w:t>
      </w:r>
    </w:p>
    <w:p w14:paraId="5544C2E8"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Δημιουργούμε εντυπώσεις, δηλαδή!</w:t>
      </w:r>
    </w:p>
    <w:p w14:paraId="5544C2E9"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Δεν ξέρω καθόλου και δεν είναι δική μου αρμοδιότητα να κρίνω. Αυτό είναι θέμα της </w:t>
      </w:r>
      <w:r>
        <w:rPr>
          <w:rFonts w:eastAsia="Times New Roman"/>
          <w:szCs w:val="24"/>
        </w:rPr>
        <w:t>ε</w:t>
      </w:r>
      <w:r>
        <w:rPr>
          <w:rFonts w:eastAsia="Times New Roman"/>
          <w:szCs w:val="24"/>
        </w:rPr>
        <w:t xml:space="preserve">πιθεώρησης </w:t>
      </w:r>
      <w:r>
        <w:rPr>
          <w:rFonts w:eastAsia="Times New Roman"/>
          <w:szCs w:val="24"/>
        </w:rPr>
        <w:t>ε</w:t>
      </w:r>
      <w:r>
        <w:rPr>
          <w:rFonts w:eastAsia="Times New Roman"/>
          <w:szCs w:val="24"/>
        </w:rPr>
        <w:t>ργασίας και τελικά των δικαστηρίων.</w:t>
      </w:r>
    </w:p>
    <w:p w14:paraId="5544C2EA"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Η σπουδή και ο ζήλος σας, όμως, να μην περιμένετε την εξέλιξη της διαδικασίας, αλλά να προκαταλάβετε εσείς ότι οι απολύσεις </w:t>
      </w:r>
      <w:r>
        <w:rPr>
          <w:rFonts w:eastAsia="Times New Roman"/>
          <w:szCs w:val="24"/>
        </w:rPr>
        <w:t>έγιναν για άλλους λόγους εκδικητικούς, με κάνει να έχω δεύτερες σκέψεις, μήπως υπάρχει κάτι άλλο…</w:t>
      </w:r>
    </w:p>
    <w:p w14:paraId="5544C2EB" w14:textId="77777777" w:rsidR="00C5530F" w:rsidRDefault="00802ED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Για τη διαδικασία πειθαρχικού, κύριε Υπουργέ…</w:t>
      </w:r>
    </w:p>
    <w:p w14:paraId="5544C2EC"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w:t>
      </w:r>
      <w:r>
        <w:rPr>
          <w:rFonts w:eastAsia="Times New Roman"/>
          <w:b/>
          <w:szCs w:val="24"/>
        </w:rPr>
        <w:t>γγύης):</w:t>
      </w:r>
      <w:r>
        <w:rPr>
          <w:rFonts w:eastAsia="Times New Roman"/>
          <w:szCs w:val="24"/>
        </w:rPr>
        <w:t xml:space="preserve"> …μήπως είναι στο πλαίσιο όχι του </w:t>
      </w:r>
      <w:proofErr w:type="spellStart"/>
      <w:r>
        <w:rPr>
          <w:rFonts w:eastAsia="Times New Roman"/>
          <w:szCs w:val="24"/>
        </w:rPr>
        <w:t>ενδιαφέροντός</w:t>
      </w:r>
      <w:proofErr w:type="spellEnd"/>
      <w:r>
        <w:rPr>
          <w:rFonts w:eastAsia="Times New Roman"/>
          <w:szCs w:val="24"/>
        </w:rPr>
        <w:t xml:space="preserve"> σας του κοινοβουλευτικού</w:t>
      </w:r>
      <w:r>
        <w:rPr>
          <w:rFonts w:eastAsia="Times New Roman"/>
          <w:szCs w:val="24"/>
        </w:rPr>
        <w:t>,</w:t>
      </w:r>
      <w:r>
        <w:rPr>
          <w:rFonts w:eastAsia="Times New Roman"/>
          <w:szCs w:val="24"/>
        </w:rPr>
        <w:t xml:space="preserve"> αλλά στο πλαίσιο των πελατειακών δικτύων που φτιάξατε στο παρελθόν. </w:t>
      </w:r>
    </w:p>
    <w:p w14:paraId="5544C2ED" w14:textId="77777777" w:rsidR="00C5530F" w:rsidRDefault="00802ED9">
      <w:pPr>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Αφού έχετε καλή πίστη, γιατί δεν…</w:t>
      </w:r>
    </w:p>
    <w:p w14:paraId="5544C2EE" w14:textId="77777777" w:rsidR="00C5530F" w:rsidRDefault="00802ED9">
      <w:pPr>
        <w:spacing w:line="600" w:lineRule="auto"/>
        <w:ind w:firstLine="720"/>
        <w:jc w:val="both"/>
        <w:rPr>
          <w:rFonts w:eastAsia="Times New Roman"/>
          <w:szCs w:val="24"/>
        </w:rPr>
      </w:pPr>
      <w:r>
        <w:rPr>
          <w:rFonts w:eastAsia="Times New Roman"/>
          <w:b/>
          <w:szCs w:val="24"/>
        </w:rPr>
        <w:t>ΓΕΩΡΓΙΟΣ ΚΑΤΡΟΥΓΚΑΛΟΣ (Υπουργός Εργασίας, Κο</w:t>
      </w:r>
      <w:r>
        <w:rPr>
          <w:rFonts w:eastAsia="Times New Roman"/>
          <w:b/>
          <w:szCs w:val="24"/>
        </w:rPr>
        <w:t>ινωνικής Ασφάλισης και Κοινωνικής Αλληλεγγύης):</w:t>
      </w:r>
      <w:r>
        <w:rPr>
          <w:rFonts w:eastAsia="Times New Roman"/>
          <w:szCs w:val="24"/>
        </w:rPr>
        <w:t xml:space="preserve"> Σε ό,τι αφορά το τι κάναμε εμείς, από τον Φεβρουάριο το Υπουργείο Εργασίας, που ελέγχει το ίδιο τους χρόνους του, όρισε την πρώτη συνάντηση στις 23</w:t>
      </w:r>
      <w:r>
        <w:rPr>
          <w:rFonts w:eastAsia="Times New Roman"/>
          <w:szCs w:val="24"/>
        </w:rPr>
        <w:t xml:space="preserve"> Φεβρουαρίου</w:t>
      </w:r>
      <w:r>
        <w:rPr>
          <w:rFonts w:eastAsia="Times New Roman"/>
          <w:szCs w:val="24"/>
        </w:rPr>
        <w:t>, τη δεύτερη στις 18</w:t>
      </w:r>
      <w:r>
        <w:rPr>
          <w:rFonts w:eastAsia="Times New Roman"/>
          <w:szCs w:val="24"/>
        </w:rPr>
        <w:t xml:space="preserve"> Μαρτίου</w:t>
      </w:r>
      <w:r>
        <w:rPr>
          <w:rFonts w:eastAsia="Times New Roman"/>
          <w:szCs w:val="24"/>
        </w:rPr>
        <w:t>, αμέσως μετά την τρί</w:t>
      </w:r>
      <w:r>
        <w:rPr>
          <w:rFonts w:eastAsia="Times New Roman"/>
          <w:szCs w:val="24"/>
        </w:rPr>
        <w:t>τη, στις 21</w:t>
      </w:r>
      <w:r>
        <w:rPr>
          <w:rFonts w:eastAsia="Times New Roman"/>
          <w:szCs w:val="24"/>
        </w:rPr>
        <w:t xml:space="preserve"> Μαρτίου</w:t>
      </w:r>
      <w:r>
        <w:rPr>
          <w:rFonts w:eastAsia="Times New Roman"/>
          <w:szCs w:val="24"/>
        </w:rPr>
        <w:t xml:space="preserve">. Επομένως, όχι απλώς δεν έδειξε την οποιαδήποτε ολιγωρία το Υπουργείο αλλά αμέσως έσπευσε να ορίσει τις συναντήσεις. </w:t>
      </w:r>
    </w:p>
    <w:p w14:paraId="5544C2EF"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Το Σώμα Επιθεώρησης Εργασίας όρισε τη συνάντηση, διότι εξαιτίας της </w:t>
      </w:r>
      <w:proofErr w:type="spellStart"/>
      <w:r>
        <w:rPr>
          <w:rFonts w:eastAsia="Times New Roman"/>
          <w:szCs w:val="24"/>
        </w:rPr>
        <w:t>υποστελέχωσής</w:t>
      </w:r>
      <w:proofErr w:type="spellEnd"/>
      <w:r>
        <w:rPr>
          <w:rFonts w:eastAsia="Times New Roman"/>
          <w:szCs w:val="24"/>
        </w:rPr>
        <w:t xml:space="preserve"> του, την οποία μας κληρονομήσατε, δυ</w:t>
      </w:r>
      <w:r>
        <w:rPr>
          <w:rFonts w:eastAsia="Times New Roman"/>
          <w:szCs w:val="24"/>
        </w:rPr>
        <w:t>στυχώς, αυτοί είναι οι χρόνοι του ΣΕΠΕ, έτσι λειτουργεί.</w:t>
      </w:r>
    </w:p>
    <w:p w14:paraId="5544C2F0" w14:textId="77777777" w:rsidR="00C5530F" w:rsidRDefault="00802ED9">
      <w:pPr>
        <w:spacing w:line="600" w:lineRule="auto"/>
        <w:ind w:firstLine="720"/>
        <w:jc w:val="both"/>
        <w:rPr>
          <w:rFonts w:eastAsia="Times New Roman"/>
          <w:szCs w:val="24"/>
        </w:rPr>
      </w:pPr>
      <w:r>
        <w:rPr>
          <w:rFonts w:eastAsia="Times New Roman"/>
          <w:szCs w:val="24"/>
        </w:rPr>
        <w:t>Επομένως, όχι απλώς δεν αντιδράσαμε με ολιγωρία αλλά ακριβώς επειδή εμείς κινούμαστε με αποκλειστικό γνώμονα την προστασία των εργαζομένων, στο πλαίσιο όμως της νομιμότητας και όχι της πατρωνίας, κάν</w:t>
      </w:r>
      <w:r>
        <w:rPr>
          <w:rFonts w:eastAsia="Times New Roman"/>
          <w:szCs w:val="24"/>
        </w:rPr>
        <w:t>αμε ό,τι ήταν εντός του πλαισίου των αρμοδιοτήτων μας, σε χρόνους που δεν νομίζω ότι θα μπορούσαν να γίνουν συντομότεροι.</w:t>
      </w:r>
    </w:p>
    <w:p w14:paraId="5544C2F1" w14:textId="77777777" w:rsidR="00C5530F" w:rsidRDefault="00802ED9">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Ευχαριστούμε.</w:t>
      </w:r>
    </w:p>
    <w:p w14:paraId="5544C2F2" w14:textId="77777777" w:rsidR="00C5530F" w:rsidRDefault="00802ED9">
      <w:pPr>
        <w:spacing w:line="600" w:lineRule="auto"/>
        <w:ind w:firstLine="720"/>
        <w:jc w:val="both"/>
        <w:rPr>
          <w:rFonts w:eastAsia="Times New Roman"/>
          <w:szCs w:val="24"/>
        </w:rPr>
      </w:pPr>
      <w:r>
        <w:rPr>
          <w:rFonts w:eastAsia="Times New Roman"/>
          <w:szCs w:val="24"/>
        </w:rPr>
        <w:t>Τις επόμενες τρεις ερωτήσεις θα απαντήσει ο Υπουργός Ναυτιλίας και Νησιωτική</w:t>
      </w:r>
      <w:r>
        <w:rPr>
          <w:rFonts w:eastAsia="Times New Roman"/>
          <w:szCs w:val="24"/>
        </w:rPr>
        <w:t xml:space="preserve">ς Πολιτικής κ. Θεόδωρος </w:t>
      </w:r>
      <w:proofErr w:type="spellStart"/>
      <w:r>
        <w:rPr>
          <w:rFonts w:eastAsia="Times New Roman"/>
          <w:szCs w:val="24"/>
        </w:rPr>
        <w:t>Δρίτσας</w:t>
      </w:r>
      <w:proofErr w:type="spellEnd"/>
      <w:r>
        <w:rPr>
          <w:rFonts w:eastAsia="Times New Roman"/>
          <w:szCs w:val="24"/>
        </w:rPr>
        <w:t xml:space="preserve">, δεδομένου ότι η πέμπτη με αριθμό 789/18-4-2016 </w:t>
      </w:r>
      <w:r>
        <w:rPr>
          <w:rFonts w:eastAsia="Times New Roman"/>
          <w:szCs w:val="24"/>
        </w:rPr>
        <w:t xml:space="preserve">ερώτηση </w:t>
      </w:r>
      <w:r>
        <w:rPr>
          <w:rFonts w:eastAsia="Times New Roman"/>
          <w:szCs w:val="24"/>
        </w:rPr>
        <w:t>δεύτερου κύκλου του Βουλευτή Β΄ Πειραιά των Ανεξαρτήτων Ελλήνων κ.</w:t>
      </w:r>
      <w:r>
        <w:rPr>
          <w:rFonts w:eastAsia="Times New Roman"/>
          <w:szCs w:val="24"/>
        </w:rPr>
        <w:t xml:space="preserve"> </w:t>
      </w:r>
      <w:r>
        <w:rPr>
          <w:rFonts w:eastAsia="Times New Roman"/>
          <w:bCs/>
          <w:szCs w:val="24"/>
        </w:rPr>
        <w:t>Δημητρίου Καμμένου</w:t>
      </w:r>
      <w:r>
        <w:rPr>
          <w:rFonts w:eastAsia="Times New Roman"/>
          <w:b/>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Ναυτιλίας και Νησιωτικής Πολιτικής,</w:t>
      </w:r>
      <w:r>
        <w:rPr>
          <w:rFonts w:eastAsia="Times New Roman"/>
          <w:szCs w:val="24"/>
        </w:rPr>
        <w:t xml:space="preserve"> </w:t>
      </w:r>
      <w:r>
        <w:rPr>
          <w:rFonts w:eastAsia="Times New Roman"/>
          <w:szCs w:val="24"/>
        </w:rPr>
        <w:t>σχετικά με τις παράνομες ναυλ</w:t>
      </w:r>
      <w:r>
        <w:rPr>
          <w:rFonts w:eastAsia="Times New Roman"/>
          <w:szCs w:val="24"/>
        </w:rPr>
        <w:t xml:space="preserve">ώσεις σκαφών, δεν </w:t>
      </w:r>
      <w:r>
        <w:rPr>
          <w:rFonts w:eastAsia="Times New Roman"/>
          <w:szCs w:val="24"/>
        </w:rPr>
        <w:t xml:space="preserve">συζητείται </w:t>
      </w:r>
      <w:r>
        <w:rPr>
          <w:rFonts w:eastAsia="Times New Roman"/>
          <w:szCs w:val="24"/>
        </w:rPr>
        <w:t>σε συνεννόηση Υπουργού και Βουλευτή.</w:t>
      </w:r>
    </w:p>
    <w:p w14:paraId="5544C2F3"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Επόμενη είναι η πρώτη </w:t>
      </w:r>
      <w:r>
        <w:rPr>
          <w:rFonts w:eastAsia="Times New Roman"/>
          <w:szCs w:val="24"/>
        </w:rPr>
        <w:t xml:space="preserve">με αριθμό </w:t>
      </w:r>
      <w:r>
        <w:rPr>
          <w:rFonts w:eastAsia="Times New Roman"/>
          <w:szCs w:val="24"/>
        </w:rPr>
        <w:t>814/21</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2016 επίκαιρη ερώτηση δεύτερου κύκλου του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τον Υπουργό Ναυτιλίας και Νησιωτικής Πο</w:t>
      </w:r>
      <w:r>
        <w:rPr>
          <w:rFonts w:eastAsia="Times New Roman"/>
          <w:szCs w:val="24"/>
        </w:rPr>
        <w:t>λιτικής, σχετικά με το σχεδιασμό του Υπουργείου για τη διαχείριση και την επάρκεια των υδατικών πόρων στα άνυδρα νησιά του Αιγαίου και των Κυκλάδων.</w:t>
      </w:r>
    </w:p>
    <w:p w14:paraId="5544C2F4" w14:textId="77777777" w:rsidR="00C5530F" w:rsidRDefault="00802ED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Κόνσολα</w:t>
      </w:r>
      <w:proofErr w:type="spellEnd"/>
      <w:r>
        <w:rPr>
          <w:rFonts w:eastAsia="Times New Roman"/>
          <w:szCs w:val="24"/>
        </w:rPr>
        <w:t>, έχετε τον λόγο για δύο λεπτά.</w:t>
      </w:r>
    </w:p>
    <w:p w14:paraId="5544C2F5" w14:textId="77777777" w:rsidR="00C5530F" w:rsidRDefault="00802ED9">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Ευχαριστώ, κυρία Πρόεδρε.</w:t>
      </w:r>
    </w:p>
    <w:p w14:paraId="5544C2F6" w14:textId="77777777" w:rsidR="00C5530F" w:rsidRDefault="00802ED9">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είναι εξαιρετική ευκαιρία σήμερα να συζητήσουμε για άλλη μια φορά για θέματα που αφορούν τη </w:t>
      </w:r>
      <w:proofErr w:type="spellStart"/>
      <w:r>
        <w:rPr>
          <w:rFonts w:eastAsia="Times New Roman"/>
          <w:szCs w:val="24"/>
        </w:rPr>
        <w:t>νησιωτικότητα</w:t>
      </w:r>
      <w:proofErr w:type="spellEnd"/>
      <w:r>
        <w:rPr>
          <w:rFonts w:eastAsia="Times New Roman"/>
          <w:szCs w:val="24"/>
        </w:rPr>
        <w:t xml:space="preserve">. </w:t>
      </w:r>
    </w:p>
    <w:p w14:paraId="5544C2F7" w14:textId="77777777" w:rsidR="00C5530F" w:rsidRDefault="00802ED9">
      <w:pPr>
        <w:spacing w:line="600" w:lineRule="auto"/>
        <w:ind w:firstLine="720"/>
        <w:jc w:val="both"/>
        <w:rPr>
          <w:rFonts w:eastAsia="Times New Roman"/>
          <w:szCs w:val="24"/>
        </w:rPr>
      </w:pPr>
      <w:r>
        <w:rPr>
          <w:rFonts w:eastAsia="Times New Roman"/>
          <w:szCs w:val="24"/>
        </w:rPr>
        <w:lastRenderedPageBreak/>
        <w:t>Κύριε Υπουργέ, είστε γνώστης. Δυστυχώς, όμως, κύριε Υπουργέ, στο εξωτερικό, αλλά ακόμα και στο εσωτερικ</w:t>
      </w:r>
      <w:r>
        <w:rPr>
          <w:rFonts w:eastAsia="Times New Roman"/>
          <w:szCs w:val="24"/>
        </w:rPr>
        <w:t xml:space="preserve">ό υπάρχουν παράγοντες πολιτικοί, κοινωνικοί, αλλά και κυβερνητικοί που δεν αντιλαμβάνονται τι σημαίνει </w:t>
      </w:r>
      <w:proofErr w:type="spellStart"/>
      <w:r>
        <w:rPr>
          <w:rFonts w:eastAsia="Times New Roman"/>
          <w:szCs w:val="24"/>
        </w:rPr>
        <w:t>νησιωτικότητα</w:t>
      </w:r>
      <w:proofErr w:type="spellEnd"/>
      <w:r>
        <w:rPr>
          <w:rFonts w:eastAsia="Times New Roman"/>
          <w:szCs w:val="24"/>
        </w:rPr>
        <w:t xml:space="preserve">, ιδιαίτερα σε μια περίοδο που έχει ανάγκη η χώρα να στηρίξει αυτήν την προοπτική. </w:t>
      </w:r>
    </w:p>
    <w:p w14:paraId="5544C2F8" w14:textId="77777777" w:rsidR="00C5530F" w:rsidRDefault="00802ED9">
      <w:pPr>
        <w:spacing w:line="600" w:lineRule="auto"/>
        <w:ind w:firstLine="720"/>
        <w:jc w:val="both"/>
        <w:rPr>
          <w:rFonts w:eastAsia="Times New Roman"/>
          <w:szCs w:val="24"/>
        </w:rPr>
      </w:pPr>
      <w:r>
        <w:rPr>
          <w:rFonts w:eastAsia="Times New Roman"/>
          <w:szCs w:val="24"/>
        </w:rPr>
        <w:t>Κατέθεσα μια συγκεκριμένη πρόταση στον Πρόεδρο της Βουλή</w:t>
      </w:r>
      <w:r>
        <w:rPr>
          <w:rFonts w:eastAsia="Times New Roman"/>
          <w:szCs w:val="24"/>
        </w:rPr>
        <w:t xml:space="preserve">ς, κύριε Υπουργέ, για να συμπεριληφθεί </w:t>
      </w:r>
      <w:r>
        <w:rPr>
          <w:rFonts w:eastAsia="Times New Roman"/>
          <w:szCs w:val="24"/>
        </w:rPr>
        <w:t>-</w:t>
      </w:r>
      <w:r>
        <w:rPr>
          <w:rFonts w:eastAsia="Times New Roman"/>
          <w:szCs w:val="24"/>
        </w:rPr>
        <w:t>η διαβεβαίωση ότι συμπεριλαμβάνεται</w:t>
      </w:r>
      <w:r>
        <w:rPr>
          <w:rFonts w:eastAsia="Times New Roman"/>
          <w:szCs w:val="24"/>
        </w:rPr>
        <w:t>-</w:t>
      </w:r>
      <w:r>
        <w:rPr>
          <w:rFonts w:eastAsia="Times New Roman"/>
          <w:szCs w:val="24"/>
        </w:rPr>
        <w:t xml:space="preserve"> η ρήτρα </w:t>
      </w:r>
      <w:proofErr w:type="spellStart"/>
      <w:r>
        <w:rPr>
          <w:rFonts w:eastAsia="Times New Roman"/>
          <w:szCs w:val="24"/>
        </w:rPr>
        <w:t>νησιωτικότητας</w:t>
      </w:r>
      <w:proofErr w:type="spellEnd"/>
      <w:r>
        <w:rPr>
          <w:rFonts w:eastAsia="Times New Roman"/>
          <w:szCs w:val="24"/>
        </w:rPr>
        <w:t xml:space="preserve"> σε κάθε νομοσχέδιο στη χώρα. Γνωρίζω ότι και εσείς έχετε τις ίδιες ευαισθησίες. Αυτό έχει περισσότερο ανάγκη να το αντιληφθεί καθένας </w:t>
      </w:r>
      <w:r>
        <w:rPr>
          <w:rFonts w:eastAsia="Times New Roman"/>
          <w:szCs w:val="24"/>
        </w:rPr>
        <w:lastRenderedPageBreak/>
        <w:t>μας σήμερα, όταν οι φυ</w:t>
      </w:r>
      <w:r>
        <w:rPr>
          <w:rFonts w:eastAsia="Times New Roman"/>
          <w:szCs w:val="24"/>
        </w:rPr>
        <w:t>σικοί πόροι στην περιοχή της Δωδεκανήσου, των Κυκλάδων, στη νησιωτική χώρα γενικότερα, δεν είναι δεδομένοι και μάλιστα εκεί που δεν υπάρχουν χρειάζεται ακριβό κόστος μεταφοράς και ανάκτησής τους.</w:t>
      </w:r>
    </w:p>
    <w:p w14:paraId="5544C2F9" w14:textId="77777777" w:rsidR="00C5530F" w:rsidRDefault="00802ED9">
      <w:pPr>
        <w:spacing w:line="600" w:lineRule="auto"/>
        <w:ind w:firstLine="720"/>
        <w:jc w:val="both"/>
        <w:rPr>
          <w:rFonts w:eastAsia="Times New Roman"/>
          <w:szCs w:val="24"/>
        </w:rPr>
      </w:pPr>
      <w:r>
        <w:rPr>
          <w:rFonts w:eastAsia="Times New Roman"/>
          <w:szCs w:val="24"/>
        </w:rPr>
        <w:t>Ένα από τα ζητήματα αυτά, κύριε Υπουργέ, είναι το νερό. Ξέρω</w:t>
      </w:r>
      <w:r>
        <w:rPr>
          <w:rFonts w:eastAsia="Times New Roman"/>
          <w:szCs w:val="24"/>
        </w:rPr>
        <w:t xml:space="preserve"> ότι έχετε ασχοληθεί στον παρελθόν και ξέρω ότι διά μαγείας δεν μπορούν να λυθούν όλα. Όμως, σε ό,τι αφορά τα άνυδρα νησιά του Αιγαίου δεν αντιμετωπίζονται από την πολιτεία ούτε με όρους βιωσιμότητας, αλλά ούτε και με όρους </w:t>
      </w:r>
      <w:proofErr w:type="spellStart"/>
      <w:r>
        <w:rPr>
          <w:rFonts w:eastAsia="Times New Roman"/>
          <w:szCs w:val="24"/>
        </w:rPr>
        <w:t>αειφορίας</w:t>
      </w:r>
      <w:proofErr w:type="spellEnd"/>
      <w:r>
        <w:rPr>
          <w:rFonts w:eastAsia="Times New Roman"/>
          <w:szCs w:val="24"/>
        </w:rPr>
        <w:t xml:space="preserve">, πολύ περισσότερο δεν </w:t>
      </w:r>
      <w:r>
        <w:rPr>
          <w:rFonts w:eastAsia="Times New Roman"/>
          <w:szCs w:val="24"/>
        </w:rPr>
        <w:t>αντιμετωπίζονται με όρους ορθολογισμού.</w:t>
      </w:r>
    </w:p>
    <w:p w14:paraId="5544C2FA" w14:textId="77777777" w:rsidR="00C5530F" w:rsidRDefault="00802ED9">
      <w:pPr>
        <w:spacing w:line="600" w:lineRule="auto"/>
        <w:ind w:firstLine="720"/>
        <w:jc w:val="both"/>
        <w:rPr>
          <w:rFonts w:eastAsia="Times New Roman"/>
          <w:szCs w:val="24"/>
        </w:rPr>
      </w:pPr>
      <w:r>
        <w:rPr>
          <w:rFonts w:eastAsia="Times New Roman"/>
          <w:szCs w:val="24"/>
        </w:rPr>
        <w:lastRenderedPageBreak/>
        <w:t>Ξέρετε αυτή η θέση μου δεν είναι όψιμη. Το γνωρίζετε και στη δημόσια συζήτηση που έχω λάβει θέση, αλλά και στο Κοινοβούλιο στο παρελθόν, όσο είμαι Βουλευτής. Την εκφράζω εδώ και τρία χρόνια στην Αίθουσα αυτή.</w:t>
      </w:r>
    </w:p>
    <w:p w14:paraId="5544C2FB" w14:textId="77777777" w:rsidR="00C5530F" w:rsidRDefault="00802ED9">
      <w:pPr>
        <w:spacing w:line="600" w:lineRule="auto"/>
        <w:ind w:firstLine="720"/>
        <w:jc w:val="both"/>
        <w:rPr>
          <w:rFonts w:eastAsia="Times New Roman"/>
          <w:szCs w:val="24"/>
        </w:rPr>
      </w:pPr>
      <w:r>
        <w:rPr>
          <w:rFonts w:eastAsia="Times New Roman"/>
          <w:szCs w:val="24"/>
        </w:rPr>
        <w:t xml:space="preserve">Από το </w:t>
      </w:r>
      <w:r>
        <w:rPr>
          <w:rFonts w:eastAsia="Times New Roman"/>
          <w:szCs w:val="24"/>
        </w:rPr>
        <w:t>2006 μέχρι το 2014 δαπανήθηκαν περίπου 71 εκατομμύρια ευρώ, κύριε Υπουργέ, για τη μεταφορά νερού σε άνυδρα νησιά. Θα ήθελα, ειλικρινά, να μας πείτε αν έχετε στοιχεία αυτά τα δύο χρόνια τι έχει δαπανηθεί.</w:t>
      </w:r>
    </w:p>
    <w:p w14:paraId="5544C2FC" w14:textId="77777777" w:rsidR="00C5530F" w:rsidRDefault="00802ED9">
      <w:pPr>
        <w:spacing w:line="600" w:lineRule="auto"/>
        <w:ind w:firstLine="720"/>
        <w:jc w:val="both"/>
        <w:rPr>
          <w:rFonts w:eastAsia="Times New Roman"/>
          <w:szCs w:val="24"/>
        </w:rPr>
      </w:pPr>
      <w:r>
        <w:rPr>
          <w:rFonts w:eastAsia="Times New Roman"/>
          <w:szCs w:val="24"/>
        </w:rPr>
        <w:t>Ξέρετε εάν υπήρχαν έργα υποδομής (</w:t>
      </w:r>
      <w:proofErr w:type="spellStart"/>
      <w:r>
        <w:rPr>
          <w:rFonts w:eastAsia="Times New Roman"/>
          <w:szCs w:val="24"/>
        </w:rPr>
        <w:t>λιμνοδεξαμενές</w:t>
      </w:r>
      <w:proofErr w:type="spellEnd"/>
      <w:r>
        <w:rPr>
          <w:rFonts w:eastAsia="Times New Roman"/>
          <w:szCs w:val="24"/>
        </w:rPr>
        <w:t>, μο</w:t>
      </w:r>
      <w:r>
        <w:rPr>
          <w:rFonts w:eastAsia="Times New Roman"/>
          <w:szCs w:val="24"/>
        </w:rPr>
        <w:t xml:space="preserve">νάδες αφαλάτωσης στα νησιά του Αιγαίου, μελέτες για τη διαχείριση των υδάτινων πόρων) ενδεχόμενα να μην είχαμε αυτό </w:t>
      </w:r>
      <w:r>
        <w:rPr>
          <w:rFonts w:eastAsia="Times New Roman"/>
          <w:szCs w:val="24"/>
        </w:rPr>
        <w:lastRenderedPageBreak/>
        <w:t xml:space="preserve">το κόστος. Θέλω να συμβάλω ωστόσο στη συζήτηση και να βρούμε μια βιώσιμη λύση. </w:t>
      </w:r>
    </w:p>
    <w:p w14:paraId="5544C2FD" w14:textId="77777777" w:rsidR="00C5530F" w:rsidRDefault="00802ED9">
      <w:pPr>
        <w:spacing w:line="600" w:lineRule="auto"/>
        <w:ind w:firstLine="720"/>
        <w:jc w:val="both"/>
        <w:rPr>
          <w:rFonts w:eastAsia="Times New Roman"/>
          <w:szCs w:val="24"/>
        </w:rPr>
      </w:pPr>
      <w:r>
        <w:rPr>
          <w:rFonts w:eastAsia="Times New Roman"/>
          <w:szCs w:val="24"/>
        </w:rPr>
        <w:t>Γνωρίζω ότι έχετε ευαισθησίες και εσείς. Σε ό,τι αφορά τη δα</w:t>
      </w:r>
      <w:r>
        <w:rPr>
          <w:rFonts w:eastAsia="Times New Roman"/>
          <w:szCs w:val="24"/>
        </w:rPr>
        <w:t xml:space="preserve">πάνη του κράτους για το νερό, αυτό δεν είναι το μοναδικό εμπόδιο και το μοναδικό που θα συζητήσουμε σήμερα. Υπάρχουν προβλήματα και στην αυτοδιοίκηση που επιφορτίζεται τα κόστη μεταφοράς. </w:t>
      </w:r>
    </w:p>
    <w:p w14:paraId="5544C2FE" w14:textId="77777777" w:rsidR="00C5530F" w:rsidRDefault="00802ED9">
      <w:pPr>
        <w:spacing w:line="600" w:lineRule="auto"/>
        <w:ind w:firstLine="720"/>
        <w:jc w:val="both"/>
        <w:rPr>
          <w:rFonts w:eastAsia="Times New Roman"/>
          <w:szCs w:val="24"/>
        </w:rPr>
      </w:pPr>
      <w:r>
        <w:rPr>
          <w:rFonts w:eastAsia="Times New Roman"/>
          <w:szCs w:val="24"/>
        </w:rPr>
        <w:t>Επίσης, πρέπει να σας θυμίσω, κύριε Υπουργέ, ότι ιδιαίτερα για τους</w:t>
      </w:r>
      <w:r>
        <w:rPr>
          <w:rFonts w:eastAsia="Times New Roman"/>
          <w:szCs w:val="24"/>
        </w:rPr>
        <w:t xml:space="preserve"> νησιώτες υπάρχει μια επιβαρυμένη τιμολογιακή πολιτική, περίπου 10,5 ευρώ το κυβικό κοστίζει σε κάθε νησιώτη. Δηλαδή, κυρία Πρόεδρε, πενταπλάσιο είναι το κόστος </w:t>
      </w:r>
      <w:r>
        <w:rPr>
          <w:rFonts w:eastAsia="Times New Roman"/>
          <w:szCs w:val="24"/>
        </w:rPr>
        <w:lastRenderedPageBreak/>
        <w:t>για τον νησιώτη, για τον πολίτη που ζει στα νησιά, από τον πολίτη που ζει στην Αττική. Είναι εξ</w:t>
      </w:r>
      <w:r>
        <w:rPr>
          <w:rFonts w:eastAsia="Times New Roman"/>
          <w:szCs w:val="24"/>
        </w:rPr>
        <w:t>ωφρενικό το ποσό. Ξέρετε, αυτό δεν είναι όρος ισονομίας και ισότητας.</w:t>
      </w:r>
    </w:p>
    <w:p w14:paraId="5544C2FF" w14:textId="77777777" w:rsidR="00C5530F" w:rsidRDefault="00802ED9">
      <w:pPr>
        <w:spacing w:line="600" w:lineRule="auto"/>
        <w:ind w:firstLine="720"/>
        <w:jc w:val="both"/>
        <w:rPr>
          <w:rFonts w:eastAsia="Times New Roman"/>
          <w:szCs w:val="24"/>
        </w:rPr>
      </w:pPr>
      <w:r>
        <w:rPr>
          <w:rFonts w:eastAsia="Times New Roman"/>
          <w:szCs w:val="24"/>
        </w:rPr>
        <w:t>Επίσης, υπάρχει ένα πρόσθετο πρόβλημα: θερινή περίοδος. Ξέρετε τι συμβαίνει στα νησιά, στις τουριστικές περιοχές όπου δεν υπάρχει νερό -εσείς είστε από μια περιφέρεια που ζήσατε το πρόβλ</w:t>
      </w:r>
      <w:r>
        <w:rPr>
          <w:rFonts w:eastAsia="Times New Roman"/>
          <w:szCs w:val="24"/>
        </w:rPr>
        <w:t>ημα, την Αίγινα, και θυμάστε τι είχε γίνει- όπως υπάρχουν και ζητήματα της ασυνέπειας της πολιτείας για την πληρωμή αυτών που επιφορτίζονται για την μεταφορά του νερού.</w:t>
      </w:r>
    </w:p>
    <w:p w14:paraId="5544C300" w14:textId="77777777" w:rsidR="00C5530F" w:rsidRDefault="00802ED9">
      <w:pPr>
        <w:spacing w:line="600" w:lineRule="auto"/>
        <w:ind w:firstLine="720"/>
        <w:jc w:val="both"/>
        <w:rPr>
          <w:rFonts w:eastAsia="Times New Roman"/>
          <w:szCs w:val="24"/>
        </w:rPr>
      </w:pPr>
      <w:r>
        <w:rPr>
          <w:rFonts w:eastAsia="Times New Roman"/>
          <w:szCs w:val="24"/>
        </w:rPr>
        <w:lastRenderedPageBreak/>
        <w:t>Πιστεύω, λοιπόν, κύριε Υπουργέ, ότι χρειάζονται άμεσες προτεραιότητες για την αντιμετώπ</w:t>
      </w:r>
      <w:r>
        <w:rPr>
          <w:rFonts w:eastAsia="Times New Roman"/>
          <w:szCs w:val="24"/>
        </w:rPr>
        <w:t>ιση των προβλημάτων ενόψει της τουριστικής περιόδου και επίσης χρειάζεται να συζητήσουμε για ένα νέο στρατηγικό σχέδιο για τη βιωσιμότητα και την προοπτική να έχουν τα νησιά το φυσικό αυτό αγαθό, το νερό δηλαδή.</w:t>
      </w:r>
    </w:p>
    <w:p w14:paraId="5544C301" w14:textId="77777777" w:rsidR="00C5530F" w:rsidRDefault="00802ED9">
      <w:pPr>
        <w:spacing w:line="600" w:lineRule="auto"/>
        <w:ind w:firstLine="720"/>
        <w:jc w:val="both"/>
        <w:rPr>
          <w:rFonts w:eastAsia="Times New Roman"/>
          <w:szCs w:val="24"/>
        </w:rPr>
      </w:pPr>
      <w:r>
        <w:rPr>
          <w:rFonts w:eastAsia="Times New Roman"/>
          <w:szCs w:val="24"/>
        </w:rPr>
        <w:t>Ευχαριστώ, κύριε Υπουργέ.</w:t>
      </w:r>
    </w:p>
    <w:p w14:paraId="5544C302" w14:textId="77777777" w:rsidR="00C5530F" w:rsidRDefault="00802ED9">
      <w:pPr>
        <w:spacing w:line="600" w:lineRule="auto"/>
        <w:ind w:firstLine="720"/>
        <w:jc w:val="both"/>
        <w:rPr>
          <w:rFonts w:eastAsia="Times New Roman"/>
          <w:szCs w:val="24"/>
        </w:rPr>
      </w:pPr>
      <w:r>
        <w:rPr>
          <w:rFonts w:eastAsia="Times New Roman" w:cs="Times New Roman"/>
          <w:b/>
          <w:bCs/>
          <w:szCs w:val="24"/>
        </w:rPr>
        <w:t>ΠΡΟΕΔΡΕΥΟΥΣΑ (</w:t>
      </w:r>
      <w:r>
        <w:rPr>
          <w:rFonts w:eastAsia="Times New Roman" w:cs="Times New Roman"/>
          <w:b/>
          <w:szCs w:val="24"/>
        </w:rPr>
        <w:t>Ανασ</w:t>
      </w:r>
      <w:r>
        <w:rPr>
          <w:rFonts w:eastAsia="Times New Roman" w:cs="Times New Roman"/>
          <w:b/>
          <w:szCs w:val="24"/>
        </w:rPr>
        <w:t>τασία Χριστοδουλοπούλου)</w:t>
      </w:r>
      <w:r>
        <w:rPr>
          <w:rFonts w:eastAsia="Times New Roman" w:cs="Times New Roman"/>
          <w:b/>
          <w:bCs/>
          <w:szCs w:val="24"/>
        </w:rPr>
        <w:t xml:space="preserve">: </w:t>
      </w:r>
      <w:r>
        <w:rPr>
          <w:rFonts w:eastAsia="Times New Roman" w:cs="Times New Roman"/>
          <w:bCs/>
          <w:szCs w:val="24"/>
        </w:rPr>
        <w:t>Κύριε Υπουργέ, έχετε τον λόγο για τρία λεπτά.</w:t>
      </w:r>
    </w:p>
    <w:p w14:paraId="5544C303" w14:textId="77777777" w:rsidR="00C5530F" w:rsidRDefault="00802ED9">
      <w:pPr>
        <w:spacing w:line="600" w:lineRule="auto"/>
        <w:ind w:firstLine="720"/>
        <w:jc w:val="both"/>
        <w:rPr>
          <w:rFonts w:eastAsia="Times New Roman" w:cs="Times New Roman"/>
          <w:bCs/>
          <w:szCs w:val="24"/>
        </w:rPr>
      </w:pPr>
      <w:r>
        <w:rPr>
          <w:rFonts w:eastAsia="Times New Roman" w:cs="Times New Roman"/>
          <w:b/>
          <w:bCs/>
          <w:szCs w:val="24"/>
        </w:rPr>
        <w:t xml:space="preserve">ΘΕΟΔΩΡΟΣ ΔΡΙΤΣΑΣ (Υπουργός Ναυτιλίας και Νησιωτικής Πολιτικής): </w:t>
      </w:r>
      <w:r>
        <w:rPr>
          <w:rFonts w:eastAsia="Times New Roman" w:cs="Times New Roman"/>
          <w:bCs/>
          <w:szCs w:val="24"/>
        </w:rPr>
        <w:t>Ευχαριστώ, κυρία Πρόεδρε.</w:t>
      </w:r>
    </w:p>
    <w:p w14:paraId="5544C304"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lastRenderedPageBreak/>
        <w:t>Κύριε συνάδελφε, χρόνια πολλά κατ</w:t>
      </w:r>
      <w:r>
        <w:rPr>
          <w:rFonts w:eastAsia="Times New Roman" w:cs="Times New Roman"/>
          <w:bCs/>
          <w:szCs w:val="24"/>
        </w:rPr>
        <w:t>’ αρχάς</w:t>
      </w:r>
      <w:r>
        <w:rPr>
          <w:rFonts w:eastAsia="Times New Roman" w:cs="Times New Roman"/>
          <w:bCs/>
          <w:szCs w:val="24"/>
        </w:rPr>
        <w:t xml:space="preserve">. Ευχαριστώ για την ερώτηση. Δίνει μια δυνατότητα να </w:t>
      </w:r>
      <w:proofErr w:type="spellStart"/>
      <w:r>
        <w:rPr>
          <w:rFonts w:eastAsia="Times New Roman" w:cs="Times New Roman"/>
          <w:bCs/>
          <w:szCs w:val="24"/>
        </w:rPr>
        <w:t>ε</w:t>
      </w:r>
      <w:r>
        <w:rPr>
          <w:rFonts w:eastAsia="Times New Roman" w:cs="Times New Roman"/>
          <w:bCs/>
          <w:szCs w:val="24"/>
        </w:rPr>
        <w:t>πικαιροποιήσουμε</w:t>
      </w:r>
      <w:proofErr w:type="spellEnd"/>
      <w:r>
        <w:rPr>
          <w:rFonts w:eastAsia="Times New Roman" w:cs="Times New Roman"/>
          <w:bCs/>
          <w:szCs w:val="24"/>
        </w:rPr>
        <w:t xml:space="preserve"> και να ενημερώσουμε και όσους μας ακούν, και κυρίως τους νησιώτες και τις νησιώτισσες, για αυτό το πολύ σημαντικό ζήτημα. </w:t>
      </w:r>
    </w:p>
    <w:p w14:paraId="5544C305"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 xml:space="preserve">Πράγματι, η </w:t>
      </w:r>
      <w:proofErr w:type="spellStart"/>
      <w:r>
        <w:rPr>
          <w:rFonts w:eastAsia="Times New Roman" w:cs="Times New Roman"/>
          <w:bCs/>
          <w:szCs w:val="24"/>
        </w:rPr>
        <w:t>νησιωτικότητα</w:t>
      </w:r>
      <w:proofErr w:type="spellEnd"/>
      <w:r>
        <w:rPr>
          <w:rFonts w:eastAsia="Times New Roman" w:cs="Times New Roman"/>
          <w:bCs/>
          <w:szCs w:val="24"/>
        </w:rPr>
        <w:t xml:space="preserve"> είναι ένας στόχος που ενοποιεί όλες τις πτέρυγες της Βουλής. Με πρωτοβουλία της Γενικής </w:t>
      </w:r>
      <w:r>
        <w:rPr>
          <w:rFonts w:eastAsia="Times New Roman" w:cs="Times New Roman"/>
          <w:bCs/>
          <w:szCs w:val="24"/>
        </w:rPr>
        <w:t>Γραμματείας Αιγαίου και του Υπουργείου, αλλά και του Προέδρου της Βουλής, με την συμμετοχή και τη δική σας στην πρόσφατη εκδήλωση που οργανώθηκε με αφορμή την απελευθέρωση της Δωδεκανήσου, νομίζω ότι έχουμε βάλει το νερό στο αυλάκι, ώστε πολύ σύντομα οι μη</w:t>
      </w:r>
      <w:r>
        <w:rPr>
          <w:rFonts w:eastAsia="Times New Roman" w:cs="Times New Roman"/>
          <w:bCs/>
          <w:szCs w:val="24"/>
        </w:rPr>
        <w:t xml:space="preserve">χανισμοί για να υλοποιηθεί </w:t>
      </w:r>
      <w:r>
        <w:rPr>
          <w:rFonts w:eastAsia="Times New Roman" w:cs="Times New Roman"/>
          <w:bCs/>
          <w:szCs w:val="24"/>
        </w:rPr>
        <w:lastRenderedPageBreak/>
        <w:t xml:space="preserve">αυτή η διαδικασία της ρήτρας </w:t>
      </w:r>
      <w:proofErr w:type="spellStart"/>
      <w:r>
        <w:rPr>
          <w:rFonts w:eastAsia="Times New Roman" w:cs="Times New Roman"/>
          <w:bCs/>
          <w:szCs w:val="24"/>
        </w:rPr>
        <w:t>νησιωτικότητας</w:t>
      </w:r>
      <w:proofErr w:type="spellEnd"/>
      <w:r>
        <w:rPr>
          <w:rFonts w:eastAsia="Times New Roman" w:cs="Times New Roman"/>
          <w:bCs/>
          <w:szCs w:val="24"/>
        </w:rPr>
        <w:t xml:space="preserve"> να είναι στο επόμενο διάστημα μια πρακτική που το ελληνικό Κοινοβούλιο θα την ακολουθεί για τη νομοθετική διαδικασία.</w:t>
      </w:r>
    </w:p>
    <w:p w14:paraId="5544C306" w14:textId="77777777" w:rsidR="00C5530F" w:rsidRDefault="00802ED9">
      <w:pPr>
        <w:spacing w:after="0" w:line="600" w:lineRule="auto"/>
        <w:ind w:firstLine="720"/>
        <w:jc w:val="both"/>
        <w:rPr>
          <w:rFonts w:eastAsia="Times New Roman" w:cs="Times New Roman"/>
          <w:szCs w:val="24"/>
        </w:rPr>
      </w:pPr>
      <w:r>
        <w:rPr>
          <w:rFonts w:eastAsia="Times New Roman" w:cs="Times New Roman"/>
          <w:bCs/>
          <w:szCs w:val="24"/>
        </w:rPr>
        <w:t>Σε σχέση με την υδροδότηση των νησιών, μιας και είναι και αρχή καλο</w:t>
      </w:r>
      <w:r>
        <w:rPr>
          <w:rFonts w:eastAsia="Times New Roman" w:cs="Times New Roman"/>
          <w:bCs/>
          <w:szCs w:val="24"/>
        </w:rPr>
        <w:t>καιριού τώρα, άνοιξη, νομίζω ότι είναι ακριβώς πολύ επίκαιρη η ερώτησή σας. Αναλάβαμε το γνωστό σύστημα με κάποιες βελτιώσεις προγραμματισμένες για την ανάπτυξη των αφαλατώσεων, το σύστημα της μεταφοράς νερού στα άνυδρα νησιά με πλοία.</w:t>
      </w:r>
      <w:r>
        <w:rPr>
          <w:rFonts w:eastAsia="Times New Roman" w:cs="Times New Roman"/>
          <w:szCs w:val="24"/>
        </w:rPr>
        <w:t xml:space="preserve"> </w:t>
      </w:r>
      <w:r>
        <w:rPr>
          <w:rFonts w:eastAsia="Times New Roman" w:cs="Times New Roman"/>
          <w:szCs w:val="24"/>
        </w:rPr>
        <w:t>Αυτό είναι ένα αναχρ</w:t>
      </w:r>
      <w:r>
        <w:rPr>
          <w:rFonts w:eastAsia="Times New Roman" w:cs="Times New Roman"/>
          <w:szCs w:val="24"/>
        </w:rPr>
        <w:t xml:space="preserve">ονιστικό, πολυδάπανο σύστημα, το οποίο, όμως, επέζησε και επιζεί ακόμα επί δεκαετίες ολόκληρες, παρά το γεγονός ότι είναι άκρως αναχρονιστικό και άκρως πολυδάπανο. </w:t>
      </w:r>
    </w:p>
    <w:p w14:paraId="5544C30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 xml:space="preserve">όλα αυτά, στον διαγωνισμό που αναγκαστικά τρέξαμε και τον τρέχουμε ακόμα, μέχρις ότου </w:t>
      </w:r>
      <w:r>
        <w:rPr>
          <w:rFonts w:eastAsia="Times New Roman" w:cs="Times New Roman"/>
          <w:szCs w:val="24"/>
        </w:rPr>
        <w:t>ολοκληρωθούν οι εναλλακτικές λύσεις που είναι δρομολογημένες –και θα σας πω γι’ αυτό- καταφέραμε πολύ σημαντικές βελτιώσεις. Συνεργαστήκαμε μάλιστα -γιατί ο διαγωνισμός αυτός έπρεπε να είχε προκηρυχθεί τον Νοέμβριο του 2014 και στην πραγματικότητα αναρτήθη</w:t>
      </w:r>
      <w:r>
        <w:rPr>
          <w:rFonts w:eastAsia="Times New Roman" w:cs="Times New Roman"/>
          <w:szCs w:val="24"/>
        </w:rPr>
        <w:t>κε στις 23</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με τον τότε Γενικό Γραμματέα Αιγαίου, τον κ. </w:t>
      </w:r>
      <w:proofErr w:type="spellStart"/>
      <w:r>
        <w:rPr>
          <w:rFonts w:eastAsia="Times New Roman" w:cs="Times New Roman"/>
          <w:szCs w:val="24"/>
        </w:rPr>
        <w:t>Ζωίδη</w:t>
      </w:r>
      <w:proofErr w:type="spellEnd"/>
      <w:r>
        <w:rPr>
          <w:rFonts w:eastAsia="Times New Roman" w:cs="Times New Roman"/>
          <w:szCs w:val="24"/>
        </w:rPr>
        <w:t xml:space="preserve">, που έμεινε στη θέση του για λίγους μήνες, μέχρις ότου αναλάβει ο νυν Γενικός Γραμματέας κ. </w:t>
      </w:r>
      <w:proofErr w:type="spellStart"/>
      <w:r>
        <w:rPr>
          <w:rFonts w:eastAsia="Times New Roman" w:cs="Times New Roman"/>
          <w:szCs w:val="24"/>
        </w:rPr>
        <w:t>Γιαννέλης</w:t>
      </w:r>
      <w:proofErr w:type="spellEnd"/>
      <w:r>
        <w:rPr>
          <w:rFonts w:eastAsia="Times New Roman" w:cs="Times New Roman"/>
          <w:szCs w:val="24"/>
        </w:rPr>
        <w:t xml:space="preserve"> και καταφέραμε με αυτούς τους διαγωνισμούς του αναχρονιστικού συστήματος να μειωθεί </w:t>
      </w:r>
      <w:r>
        <w:rPr>
          <w:rFonts w:eastAsia="Times New Roman" w:cs="Times New Roman"/>
          <w:szCs w:val="24"/>
        </w:rPr>
        <w:t>η τιμή από 12</w:t>
      </w:r>
      <w:r>
        <w:rPr>
          <w:rFonts w:eastAsia="Times New Roman" w:cs="Times New Roman"/>
          <w:szCs w:val="24"/>
        </w:rPr>
        <w:t>,</w:t>
      </w:r>
      <w:r>
        <w:rPr>
          <w:rFonts w:eastAsia="Times New Roman" w:cs="Times New Roman"/>
          <w:szCs w:val="24"/>
        </w:rPr>
        <w:t xml:space="preserve">90 που ήταν μέχρι το 2014, 2015, στα 10,40 και εν συνεχεία σήμερα στα 10,30. </w:t>
      </w:r>
      <w:r>
        <w:rPr>
          <w:rFonts w:eastAsia="Times New Roman" w:cs="Times New Roman"/>
          <w:szCs w:val="24"/>
        </w:rPr>
        <w:lastRenderedPageBreak/>
        <w:t xml:space="preserve">Δεν είναι τεράστια μείωση,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σημαντική. </w:t>
      </w:r>
    </w:p>
    <w:p w14:paraId="5544C30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Στην περίοδο 2006 -2014, στην οποία αναφέρεστε για το συνολικό κόστος των 71 εκατομμυρίων, και εδώ έχουμε ενδεικτική βελτίωση πολύ σημαντική. Είναι κατά μέσο όρο 7.888.000 τον χρόνο και σας βεβαιώνω ότι το 2015 έχουμε μείωση κατά 54% σε σχέση με τον ετήσιο</w:t>
      </w:r>
      <w:r>
        <w:rPr>
          <w:rFonts w:eastAsia="Times New Roman" w:cs="Times New Roman"/>
          <w:szCs w:val="24"/>
        </w:rPr>
        <w:t xml:space="preserve"> μέσο όρο 2006 -2014. </w:t>
      </w:r>
    </w:p>
    <w:p w14:paraId="5544C30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Τώρα, το κόστος μεταφοράς δεν </w:t>
      </w:r>
      <w:proofErr w:type="spellStart"/>
      <w:r>
        <w:rPr>
          <w:rFonts w:eastAsia="Times New Roman" w:cs="Times New Roman"/>
          <w:szCs w:val="24"/>
        </w:rPr>
        <w:t>μετακυλίεται</w:t>
      </w:r>
      <w:proofErr w:type="spellEnd"/>
      <w:r>
        <w:rPr>
          <w:rFonts w:eastAsia="Times New Roman" w:cs="Times New Roman"/>
          <w:szCs w:val="24"/>
        </w:rPr>
        <w:t xml:space="preserve"> στους κατοίκους των νησιών. Δεν πληρώνουν 10,5 το κυβικό. Αυτά -ευτυχώς για τους νησιώτες, αλλά δυστυχώς για όλους τους Έλ</w:t>
      </w:r>
      <w:r>
        <w:rPr>
          <w:rFonts w:eastAsia="Times New Roman" w:cs="Times New Roman"/>
          <w:szCs w:val="24"/>
        </w:rPr>
        <w:lastRenderedPageBreak/>
        <w:t>ληνες και Ελληνίδες πολίτες- τα πληρώνει ο κρατικός προϋπολογισμός κ</w:t>
      </w:r>
      <w:r>
        <w:rPr>
          <w:rFonts w:eastAsia="Times New Roman" w:cs="Times New Roman"/>
          <w:szCs w:val="24"/>
        </w:rPr>
        <w:t xml:space="preserve">αι ο προϋπολογισμός της Γενικής Γραμματείας Αιγαίου. Οι κάτοικοι των νησιών πληρώνουν κατά μέσο όρο 1,5 ευρώ ανά κυβικό μέτρο στους αντίστοιχους ΟΤΑ για τη συντήρηση του δικτύου ύδρευσης και αποχέτευσης και όλα αυτά. </w:t>
      </w:r>
    </w:p>
    <w:p w14:paraId="5544C30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Κυρία Πρόεδρε, στη συνέχεια θα σας ενη</w:t>
      </w:r>
      <w:r>
        <w:rPr>
          <w:rFonts w:eastAsia="Times New Roman" w:cs="Times New Roman"/>
          <w:szCs w:val="24"/>
        </w:rPr>
        <w:t xml:space="preserve">μερώσω και για τις μονάδες αφαλάτωσης και την πορεία που έχουμε αυτήν τη στιγμή, αλλά και για τους νέους διαγωνισμούς, για ένα νέο σύστημα υδροδότησης των νησιών και για πολλά άλλα που αφορούν τους νέους προγραμματισμούς που έχουμε βάλει και στο Υπουργείο </w:t>
      </w:r>
      <w:r>
        <w:rPr>
          <w:rFonts w:eastAsia="Times New Roman" w:cs="Times New Roman"/>
          <w:szCs w:val="24"/>
        </w:rPr>
        <w:t xml:space="preserve">και η Γενική Γραμματεία Αιγαίου. </w:t>
      </w:r>
    </w:p>
    <w:p w14:paraId="5544C30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όμως, σε καλό δρόμο και νομίζω ότι θα το βεβαιώσετε κι εσείς με αυτά που θα σας πω. </w:t>
      </w:r>
    </w:p>
    <w:p w14:paraId="5544C30C"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Κόνσολας</w:t>
      </w:r>
      <w:proofErr w:type="spellEnd"/>
      <w:r>
        <w:rPr>
          <w:rFonts w:eastAsia="Times New Roman" w:cs="Times New Roman"/>
          <w:szCs w:val="24"/>
        </w:rPr>
        <w:t xml:space="preserve"> για τρία λεπτά.</w:t>
      </w:r>
    </w:p>
    <w:p w14:paraId="5544C30D"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Αντεύχομαι, κύριε Υπ</w:t>
      </w:r>
      <w:r>
        <w:rPr>
          <w:rFonts w:eastAsia="Times New Roman" w:cs="Times New Roman"/>
          <w:szCs w:val="24"/>
        </w:rPr>
        <w:t>ουργέ. Η Πρόεδρος προηγουμένως είχε ευχηθεί, όπως και οι άλλοι συνάδελφοι, οπότε αντεύχομαι κι εγώ για τη γιορτή του Πάσχα.</w:t>
      </w:r>
    </w:p>
    <w:p w14:paraId="5544C30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Ειλικρινά θέλω να χαιρετήσω και να εξάρω από την αρχή το γεγονός ότι υλοποιείται σταδιακά αυτή η πρόταση που κατέθεσα στην πανηγυρικ</w:t>
      </w:r>
      <w:r>
        <w:rPr>
          <w:rFonts w:eastAsia="Times New Roman" w:cs="Times New Roman"/>
          <w:szCs w:val="24"/>
        </w:rPr>
        <w:t xml:space="preserve">ή συνεδρίαση στη Βουλή, σε σχέση με τη ρήτρα </w:t>
      </w:r>
      <w:proofErr w:type="spellStart"/>
      <w:r>
        <w:rPr>
          <w:rFonts w:eastAsia="Times New Roman" w:cs="Times New Roman"/>
          <w:szCs w:val="24"/>
        </w:rPr>
        <w:t>νησιωτικότητας</w:t>
      </w:r>
      <w:proofErr w:type="spellEnd"/>
      <w:r>
        <w:rPr>
          <w:rFonts w:eastAsia="Times New Roman" w:cs="Times New Roman"/>
          <w:szCs w:val="24"/>
        </w:rPr>
        <w:t xml:space="preserve"> και την ενσωμάτωσή της σε νομοσχέδια. </w:t>
      </w:r>
      <w:r>
        <w:rPr>
          <w:rFonts w:eastAsia="Times New Roman" w:cs="Times New Roman"/>
          <w:szCs w:val="24"/>
        </w:rPr>
        <w:lastRenderedPageBreak/>
        <w:t xml:space="preserve">Και πραγματικά θα χαρούμε πάρα πολύ να υλοποιηθεί αυτή η ιστορία επί ημερών σας. Μακάρι! </w:t>
      </w:r>
    </w:p>
    <w:p w14:paraId="5544C30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Χαίρομαι, όμως, πραγματικά, που κι εσείς διαπιστώνετε ότι υπάρχει έν</w:t>
      </w:r>
      <w:r>
        <w:rPr>
          <w:rFonts w:eastAsia="Times New Roman" w:cs="Times New Roman"/>
          <w:szCs w:val="24"/>
        </w:rPr>
        <w:t xml:space="preserve">α αναχρονιστικό μοντέλο σε σχέση με τη διαχείριση του νερού στη χώρα εδώ και δεκαετίες. Και φυσικά αυτό που εμείς θα χρειαστεί να κάνουμε είναι να δώσουμε μια βιώσιμη προοπτική σε αυτήν τη διαχείριση. </w:t>
      </w:r>
    </w:p>
    <w:p w14:paraId="5544C31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Ξέρετε, κύριε Υπουργέ, μιλήσαμε για δύο επίπεδα που πρ</w:t>
      </w:r>
      <w:r>
        <w:rPr>
          <w:rFonts w:eastAsia="Times New Roman" w:cs="Times New Roman"/>
          <w:szCs w:val="24"/>
        </w:rPr>
        <w:t xml:space="preserve">έπει να κάνει η πολιτεία. Το ένα είναι οι άμεσες ενέργειες και το δεύτερο είναι να συνεργαστούμε για ένα στρατηγικό σχέδιο για την ανάπτυξη των φυσικών πόρων στα νησιά του Αιγαίου, </w:t>
      </w:r>
      <w:r>
        <w:rPr>
          <w:rFonts w:eastAsia="Times New Roman" w:cs="Times New Roman"/>
          <w:szCs w:val="24"/>
        </w:rPr>
        <w:lastRenderedPageBreak/>
        <w:t>στα άνυδρα νησιά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Καστελόριζο, κύριε Υπουργέ. Ξέρετε πολύ καλά ότι βασα</w:t>
      </w:r>
      <w:r>
        <w:rPr>
          <w:rFonts w:eastAsia="Times New Roman" w:cs="Times New Roman"/>
          <w:szCs w:val="24"/>
        </w:rPr>
        <w:t xml:space="preserve">νίζεται τα τελευταία χρόνια από την ανυπαρξία και την αδυναμία να υπάρξει νερό, φυσικό αγαθό. Δεν υπάρχει ανακατασκευή της </w:t>
      </w:r>
      <w:proofErr w:type="spellStart"/>
      <w:r>
        <w:rPr>
          <w:rFonts w:eastAsia="Times New Roman" w:cs="Times New Roman"/>
          <w:szCs w:val="24"/>
        </w:rPr>
        <w:t>λιμνοδεξαμενής</w:t>
      </w:r>
      <w:proofErr w:type="spellEnd"/>
      <w:r>
        <w:rPr>
          <w:rFonts w:eastAsia="Times New Roman" w:cs="Times New Roman"/>
          <w:szCs w:val="24"/>
        </w:rPr>
        <w:t>, παρά το ότι το κόστος είναι μόνο 500 χιλιάδες ευρώ. Και ξέρετε, η μεταφορά  του κόστους είναι τεράστια για το Καστελό</w:t>
      </w:r>
      <w:r>
        <w:rPr>
          <w:rFonts w:eastAsia="Times New Roman" w:cs="Times New Roman"/>
          <w:szCs w:val="24"/>
        </w:rPr>
        <w:t xml:space="preserve">ριζο. Έχω θέσει το συγκεκριμένο ζήτημα ξανά με ερώτηση στη Βουλή. Επανέρχομαι και σήμερα. </w:t>
      </w:r>
    </w:p>
    <w:p w14:paraId="5544C31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Παράλληλα, κύριε Υπουργέ, υπάρχουν επτά νησιά του Αιγαίου: Σύμη, Λειψοί, Πάτμος, Λέρος, επίσης στις Κυκλάδες η </w:t>
      </w:r>
      <w:r>
        <w:rPr>
          <w:rFonts w:eastAsia="Times New Roman" w:cs="Times New Roman"/>
          <w:szCs w:val="24"/>
        </w:rPr>
        <w:lastRenderedPageBreak/>
        <w:t>Δονούσα, η Κίμωλος και η Αμοργός, για τα οποία έχουν α</w:t>
      </w:r>
      <w:r>
        <w:rPr>
          <w:rFonts w:eastAsia="Times New Roman" w:cs="Times New Roman"/>
          <w:szCs w:val="24"/>
        </w:rPr>
        <w:t xml:space="preserve">γοραστεί μονάδες αφαλάτωσης και δεν λειτουργούν ακόμα για διάφορες αιτίες. </w:t>
      </w:r>
    </w:p>
    <w:p w14:paraId="5544C31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Να μείνω λίγο στην Πάτμο. Στην Πάτμο δεν υπάρχουν δύο βασικά έργα υποδομής για να ολοκληρωθεί η τεχνική μελέτη -που ήδη γίνεται- και τα υποστηρικτικά έργα. </w:t>
      </w:r>
    </w:p>
    <w:p w14:paraId="5544C313" w14:textId="77777777" w:rsidR="00C5530F" w:rsidRDefault="00802ED9">
      <w:pPr>
        <w:spacing w:line="600" w:lineRule="auto"/>
        <w:ind w:firstLine="720"/>
        <w:jc w:val="both"/>
        <w:rPr>
          <w:rFonts w:eastAsia="Times New Roman"/>
          <w:szCs w:val="24"/>
        </w:rPr>
      </w:pPr>
      <w:r>
        <w:rPr>
          <w:rFonts w:eastAsia="Times New Roman"/>
          <w:szCs w:val="24"/>
        </w:rPr>
        <w:t>Η μεταφορά νερού στην Π</w:t>
      </w:r>
      <w:r>
        <w:rPr>
          <w:rFonts w:eastAsia="Times New Roman"/>
          <w:szCs w:val="24"/>
        </w:rPr>
        <w:t xml:space="preserve">άτμο και στους </w:t>
      </w:r>
      <w:proofErr w:type="spellStart"/>
      <w:r>
        <w:rPr>
          <w:rFonts w:eastAsia="Times New Roman"/>
          <w:szCs w:val="24"/>
        </w:rPr>
        <w:t>Αρκιούς</w:t>
      </w:r>
      <w:proofErr w:type="spellEnd"/>
      <w:r>
        <w:rPr>
          <w:rFonts w:eastAsia="Times New Roman"/>
          <w:szCs w:val="24"/>
        </w:rPr>
        <w:t>, κύριε Υπουργέ, κοστίζει 1.000.000 ευρώ. Με αυτή την ολοκλήρωση των έργων, νομίζω ότι θα εξοικονομηθούν πόροι, ενώ η λειτουργία των δύο αυτών μονάδων θα δώσει και δυνατότητα, παράλληλα, παραγωγής χιλίων διακοσίων κυβικών την ημέρα κα</w:t>
      </w:r>
      <w:r>
        <w:rPr>
          <w:rFonts w:eastAsia="Times New Roman"/>
          <w:szCs w:val="24"/>
        </w:rPr>
        <w:t xml:space="preserve">ι θα </w:t>
      </w:r>
      <w:r>
        <w:rPr>
          <w:rFonts w:eastAsia="Times New Roman"/>
          <w:szCs w:val="24"/>
        </w:rPr>
        <w:lastRenderedPageBreak/>
        <w:t xml:space="preserve">δώσει μια μόνιμη λύση στην περιοχή, στην Πάτμο, που ξέρετε πολύ καλά τι σημαίνει για την περίοδο που ακολουθεί. </w:t>
      </w:r>
    </w:p>
    <w:p w14:paraId="5544C314" w14:textId="77777777" w:rsidR="00C5530F" w:rsidRDefault="00802ED9">
      <w:pPr>
        <w:spacing w:line="600" w:lineRule="auto"/>
        <w:ind w:firstLine="720"/>
        <w:jc w:val="both"/>
        <w:rPr>
          <w:rFonts w:eastAsia="Times New Roman"/>
          <w:szCs w:val="24"/>
        </w:rPr>
      </w:pPr>
      <w:r>
        <w:rPr>
          <w:rFonts w:eastAsia="Times New Roman"/>
          <w:szCs w:val="24"/>
        </w:rPr>
        <w:t>Ένα πρόσθετο πρόβλημα, κύριε Υπουργέ, που πρέπει να δείτε με ιδιαίτερο πείσμα, είναι οι χρεώσεις της ΔΕΗ. Δεν μπορεί η τιμολογιακή πολιτικ</w:t>
      </w:r>
      <w:r>
        <w:rPr>
          <w:rFonts w:eastAsia="Times New Roman"/>
          <w:szCs w:val="24"/>
        </w:rPr>
        <w:t>ή της ΔΕΗ, κύριε Υπουργέ, να έχει τα χαρακτηριστικά οικιακού ρεύματος. Είναι αδύνατον να ανταποκριθεί ο όποιος δήμος σε αυτή</w:t>
      </w:r>
      <w:r>
        <w:rPr>
          <w:rFonts w:eastAsia="Times New Roman"/>
          <w:szCs w:val="24"/>
        </w:rPr>
        <w:t>ν</w:t>
      </w:r>
      <w:r>
        <w:rPr>
          <w:rFonts w:eastAsia="Times New Roman"/>
          <w:szCs w:val="24"/>
        </w:rPr>
        <w:t xml:space="preserve"> τη χρέωση. Πρέπει, λοιπόν, να τερματιστεί αυτό το ξεπερασμένο -όπως είπατε κι εσείς κι ενδυναμώνω τη φωνή σας- και </w:t>
      </w:r>
      <w:proofErr w:type="spellStart"/>
      <w:r>
        <w:rPr>
          <w:rFonts w:eastAsia="Times New Roman"/>
          <w:szCs w:val="24"/>
        </w:rPr>
        <w:t>κοστοβόρο</w:t>
      </w:r>
      <w:proofErr w:type="spellEnd"/>
      <w:r>
        <w:rPr>
          <w:rFonts w:eastAsia="Times New Roman"/>
          <w:szCs w:val="24"/>
        </w:rPr>
        <w:t xml:space="preserve"> μοντέ</w:t>
      </w:r>
      <w:r>
        <w:rPr>
          <w:rFonts w:eastAsia="Times New Roman"/>
          <w:szCs w:val="24"/>
        </w:rPr>
        <w:t xml:space="preserve">λο μεταφοράς του νερού. Πρέπει να τελειώσει μια και καλή αυτή η ιστορία. </w:t>
      </w:r>
    </w:p>
    <w:p w14:paraId="5544C315"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Ξέρετε, αν θέλουμε να πιστεύουμε ότι το φυσικό αγαθό, που είναι το νερό, πρέπει να </w:t>
      </w:r>
      <w:r>
        <w:rPr>
          <w:rFonts w:eastAsia="Times New Roman"/>
          <w:szCs w:val="24"/>
        </w:rPr>
        <w:t xml:space="preserve">προσφέρεται </w:t>
      </w:r>
      <w:r>
        <w:rPr>
          <w:rFonts w:eastAsia="Times New Roman"/>
          <w:szCs w:val="24"/>
        </w:rPr>
        <w:t>στους πολίτες ως φυσικό αγαθό, πρέπει να το αποδείξουμε και με πράξεις. Γιατί σήμερα κά</w:t>
      </w:r>
      <w:r>
        <w:rPr>
          <w:rFonts w:eastAsia="Times New Roman"/>
          <w:szCs w:val="24"/>
        </w:rPr>
        <w:t xml:space="preserve">θε άλλο παρά φυσικό αγαθό είναι, αφού και νερό δεν υπάρχει και το πληρώνουν πολύ ακριβά. </w:t>
      </w:r>
    </w:p>
    <w:p w14:paraId="5544C316" w14:textId="77777777" w:rsidR="00C5530F" w:rsidRDefault="00802ED9">
      <w:pPr>
        <w:spacing w:line="600" w:lineRule="auto"/>
        <w:ind w:firstLine="720"/>
        <w:jc w:val="both"/>
        <w:rPr>
          <w:rFonts w:eastAsia="Times New Roman"/>
          <w:szCs w:val="24"/>
        </w:rPr>
      </w:pPr>
      <w:r>
        <w:rPr>
          <w:rFonts w:eastAsia="Times New Roman"/>
          <w:szCs w:val="24"/>
        </w:rPr>
        <w:t xml:space="preserve">Κύριε Υπουργέ, πρέπει και το Υπουργείο Εσωτερικών να βοηθήσει λίγο το Υπουργείο Ναυτιλίας. Δεν γίνεται να τραβήξετε αυτόν τον Γολγοθά μόνος σας. Και δεν βλέπω από το </w:t>
      </w:r>
      <w:r>
        <w:rPr>
          <w:rFonts w:eastAsia="Times New Roman"/>
          <w:szCs w:val="24"/>
        </w:rPr>
        <w:t>Υπουργείο Εσωτερικών να υπάρχει ευαισθησία. Και να σας πω γιατί. Γιατί χρειάζεται ένα ιδιαίτερο σχέδιο, χρειάζεται μία συγκεκριμένη χρηματοδότηση στους ΟΤΑ. Πρέπει να γίνουν πα</w:t>
      </w:r>
      <w:r>
        <w:rPr>
          <w:rFonts w:eastAsia="Times New Roman"/>
          <w:szCs w:val="24"/>
        </w:rPr>
        <w:lastRenderedPageBreak/>
        <w:t xml:space="preserve">ράλληλα υποστηρικτικά έργα για </w:t>
      </w:r>
      <w:proofErr w:type="spellStart"/>
      <w:r>
        <w:rPr>
          <w:rFonts w:eastAsia="Times New Roman"/>
          <w:szCs w:val="24"/>
        </w:rPr>
        <w:t>λιμνοδεξαμενές</w:t>
      </w:r>
      <w:proofErr w:type="spellEnd"/>
      <w:r>
        <w:rPr>
          <w:rFonts w:eastAsia="Times New Roman"/>
          <w:szCs w:val="24"/>
        </w:rPr>
        <w:t>, πρέπει να γίνουν έργα, μελέτες γι</w:t>
      </w:r>
      <w:r>
        <w:rPr>
          <w:rFonts w:eastAsia="Times New Roman"/>
          <w:szCs w:val="24"/>
        </w:rPr>
        <w:t>α αναχώματα, πρέπει να γίνουν φράχτες στα ρυάκια</w:t>
      </w:r>
      <w:r>
        <w:rPr>
          <w:rFonts w:eastAsia="Times New Roman"/>
          <w:szCs w:val="24"/>
        </w:rPr>
        <w:t>.</w:t>
      </w:r>
      <w:r>
        <w:rPr>
          <w:rFonts w:eastAsia="Times New Roman"/>
          <w:szCs w:val="24"/>
        </w:rPr>
        <w:t xml:space="preserve"> </w:t>
      </w:r>
      <w:r>
        <w:rPr>
          <w:rFonts w:eastAsia="Times New Roman"/>
          <w:szCs w:val="24"/>
        </w:rPr>
        <w:t xml:space="preserve">Πρέπει </w:t>
      </w:r>
      <w:r>
        <w:rPr>
          <w:rFonts w:eastAsia="Times New Roman"/>
          <w:szCs w:val="24"/>
        </w:rPr>
        <w:t xml:space="preserve">να </w:t>
      </w:r>
      <w:r>
        <w:rPr>
          <w:rFonts w:eastAsia="Times New Roman"/>
          <w:szCs w:val="24"/>
        </w:rPr>
        <w:t xml:space="preserve">οριοθετήσουμε </w:t>
      </w:r>
      <w:r>
        <w:rPr>
          <w:rFonts w:eastAsia="Times New Roman"/>
          <w:szCs w:val="24"/>
        </w:rPr>
        <w:t xml:space="preserve">ένα πλέγμα ζητημάτων που αφορούν την Αυτοδιοίκηση. </w:t>
      </w:r>
    </w:p>
    <w:p w14:paraId="5544C317" w14:textId="77777777" w:rsidR="00C5530F" w:rsidRDefault="00802ED9">
      <w:pPr>
        <w:spacing w:line="600" w:lineRule="auto"/>
        <w:ind w:firstLine="720"/>
        <w:jc w:val="both"/>
        <w:rPr>
          <w:rFonts w:eastAsia="Times New Roman"/>
          <w:szCs w:val="24"/>
        </w:rPr>
      </w:pPr>
      <w:r>
        <w:rPr>
          <w:rFonts w:eastAsia="Times New Roman"/>
          <w:szCs w:val="24"/>
        </w:rPr>
        <w:t>Και, ξέρετε, αυτά τα έργα θα αποσβεστούν σύντομα, εάν εξοικονομηθούν αυτοί οι πόροι που είπαμε πριν, κύριε Υπουργέ. Τα οφέλη θα εί</w:t>
      </w:r>
      <w:r>
        <w:rPr>
          <w:rFonts w:eastAsia="Times New Roman"/>
          <w:szCs w:val="24"/>
        </w:rPr>
        <w:t>ναι πολλά. Θα είναι οικονομική εξομάλυνση στην διαχείριση των υδάτων, μέσα από την περικοπή των χρηματοδοτήσεων από το Υπουργείο Ναυτιλίας για τη μεταφορά του νερού, θα υπάρχει επάρκεια υδροδότησης στα νησιά και επίσης, θα μειωθεί το κόστος της κατανάλωσης</w:t>
      </w:r>
      <w:r>
        <w:rPr>
          <w:rFonts w:eastAsia="Times New Roman"/>
          <w:szCs w:val="24"/>
        </w:rPr>
        <w:t xml:space="preserve"> του νερού και στους πολίτες, αλλά και στην Αυτοδιοίκηση.</w:t>
      </w:r>
    </w:p>
    <w:p w14:paraId="5544C318" w14:textId="77777777" w:rsidR="00C5530F" w:rsidRDefault="00802ED9">
      <w:pPr>
        <w:spacing w:line="600" w:lineRule="auto"/>
        <w:ind w:firstLine="720"/>
        <w:jc w:val="both"/>
        <w:rPr>
          <w:rFonts w:eastAsia="Times New Roman"/>
          <w:szCs w:val="24"/>
        </w:rPr>
      </w:pPr>
      <w:r>
        <w:rPr>
          <w:rFonts w:eastAsia="Times New Roman"/>
          <w:szCs w:val="24"/>
        </w:rPr>
        <w:lastRenderedPageBreak/>
        <w:t>Ευχαριστώ.</w:t>
      </w:r>
    </w:p>
    <w:p w14:paraId="5544C319"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Υπουργέ, έχετε τον λόγο για τρία λεπτά. </w:t>
      </w:r>
    </w:p>
    <w:p w14:paraId="5544C31A" w14:textId="77777777" w:rsidR="00C5530F" w:rsidRDefault="00802ED9">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Ευχαριστώ, κυρία Πρόεδρε. </w:t>
      </w:r>
    </w:p>
    <w:p w14:paraId="5544C31B" w14:textId="77777777" w:rsidR="00C5530F" w:rsidRDefault="00802ED9">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συνάδελφε, θα κάνω όσο πιο γρήγορα μπορώ, για να τα πω όλα. </w:t>
      </w:r>
    </w:p>
    <w:p w14:paraId="5544C31C" w14:textId="77777777" w:rsidR="00C5530F" w:rsidRDefault="00802ED9">
      <w:pPr>
        <w:spacing w:line="600" w:lineRule="auto"/>
        <w:ind w:firstLine="720"/>
        <w:jc w:val="both"/>
        <w:rPr>
          <w:rFonts w:eastAsia="Times New Roman"/>
          <w:szCs w:val="24"/>
        </w:rPr>
      </w:pPr>
      <w:r>
        <w:rPr>
          <w:rFonts w:eastAsia="Times New Roman"/>
          <w:szCs w:val="24"/>
        </w:rPr>
        <w:t xml:space="preserve">Όσον αφορά τις μονάδες αφαλάτωσης: Λειτουργούν ήδη μονάδες αφαλάτωσης στη Σχοινούσα, στη Φολέγανδρο, στη Σύμη, στους </w:t>
      </w:r>
      <w:proofErr w:type="spellStart"/>
      <w:r>
        <w:rPr>
          <w:rFonts w:eastAsia="Times New Roman"/>
          <w:szCs w:val="24"/>
        </w:rPr>
        <w:t>Αρκιούς</w:t>
      </w:r>
      <w:proofErr w:type="spellEnd"/>
      <w:r>
        <w:rPr>
          <w:rFonts w:eastAsia="Times New Roman"/>
          <w:szCs w:val="24"/>
        </w:rPr>
        <w:t>, στη Θηρασιά και στη Μεγίστη. Τη διετία 2015-2016 περιορίστηκε σημαντ</w:t>
      </w:r>
      <w:r>
        <w:rPr>
          <w:rFonts w:eastAsia="Times New Roman"/>
          <w:szCs w:val="24"/>
        </w:rPr>
        <w:t xml:space="preserve">ικά η μεταφορά πόσιμου νερού </w:t>
      </w:r>
      <w:r>
        <w:rPr>
          <w:rFonts w:eastAsia="Times New Roman"/>
          <w:szCs w:val="24"/>
        </w:rPr>
        <w:lastRenderedPageBreak/>
        <w:t xml:space="preserve">με υδροφόρο πλοίο στα δέκα άνυδρα νησιά των Νομών Δωδεκανήσου και Κυκλάδων και το ετήσιο κόστος μεταφοράς περιορίστηκε σε 3.603.560 το 2015, από 5.000.000 και πάνω το 2014 και από 6.366.000 που ήταν το 2013. </w:t>
      </w:r>
    </w:p>
    <w:p w14:paraId="5544C31D" w14:textId="77777777" w:rsidR="00C5530F" w:rsidRDefault="00802ED9">
      <w:pPr>
        <w:spacing w:line="600" w:lineRule="auto"/>
        <w:ind w:firstLine="720"/>
        <w:jc w:val="both"/>
        <w:rPr>
          <w:rFonts w:eastAsia="Times New Roman"/>
          <w:szCs w:val="24"/>
        </w:rPr>
      </w:pPr>
      <w:r>
        <w:rPr>
          <w:rFonts w:eastAsia="Times New Roman"/>
          <w:szCs w:val="24"/>
        </w:rPr>
        <w:t>Στη Λέρο, στην Αμο</w:t>
      </w:r>
      <w:r>
        <w:rPr>
          <w:rFonts w:eastAsia="Times New Roman"/>
          <w:szCs w:val="24"/>
        </w:rPr>
        <w:t xml:space="preserve">ργό, στην </w:t>
      </w:r>
      <w:proofErr w:type="spellStart"/>
      <w:r>
        <w:rPr>
          <w:rFonts w:eastAsia="Times New Roman"/>
          <w:szCs w:val="24"/>
        </w:rPr>
        <w:t>Αιγιάλη</w:t>
      </w:r>
      <w:proofErr w:type="spellEnd"/>
      <w:r>
        <w:rPr>
          <w:rFonts w:eastAsia="Times New Roman"/>
          <w:szCs w:val="24"/>
        </w:rPr>
        <w:t xml:space="preserve"> και στη Δονούσα κατασκευάζονται, μετά από δημοπρατήσεις, τα </w:t>
      </w:r>
      <w:proofErr w:type="spellStart"/>
      <w:r>
        <w:rPr>
          <w:rFonts w:eastAsia="Times New Roman"/>
          <w:szCs w:val="24"/>
        </w:rPr>
        <w:t>συνοδά</w:t>
      </w:r>
      <w:proofErr w:type="spellEnd"/>
      <w:r>
        <w:rPr>
          <w:rFonts w:eastAsia="Times New Roman"/>
          <w:szCs w:val="24"/>
        </w:rPr>
        <w:t xml:space="preserve"> έργα, για να λειτουργήσουν οι μονάδες αφαλάτωσης και αναμένονται να ολοκληρωθούν μέχρι τον Αύγουστο περίπου. Στην </w:t>
      </w:r>
      <w:proofErr w:type="spellStart"/>
      <w:r>
        <w:rPr>
          <w:rFonts w:eastAsia="Times New Roman"/>
          <w:szCs w:val="24"/>
        </w:rPr>
        <w:t>Ηρακλειά</w:t>
      </w:r>
      <w:proofErr w:type="spellEnd"/>
      <w:r>
        <w:rPr>
          <w:rFonts w:eastAsia="Times New Roman"/>
          <w:szCs w:val="24"/>
        </w:rPr>
        <w:t xml:space="preserve"> η </w:t>
      </w:r>
      <w:proofErr w:type="spellStart"/>
      <w:r>
        <w:rPr>
          <w:rFonts w:eastAsia="Times New Roman"/>
          <w:szCs w:val="24"/>
        </w:rPr>
        <w:t>αδειοδότηση</w:t>
      </w:r>
      <w:proofErr w:type="spellEnd"/>
      <w:r>
        <w:rPr>
          <w:rFonts w:eastAsia="Times New Roman"/>
          <w:szCs w:val="24"/>
        </w:rPr>
        <w:t xml:space="preserve"> και η μελέτη κατασκευής των συνοδώ</w:t>
      </w:r>
      <w:r>
        <w:rPr>
          <w:rFonts w:eastAsia="Times New Roman"/>
          <w:szCs w:val="24"/>
        </w:rPr>
        <w:t xml:space="preserve">ν έργων ολοκληρώθηκε και αναμένεται η δημοπράτηση των έργων από τον Δήμο Νάξου και Μικρών Κυκλάδων. Είναι έργο 466.000 περίπου. </w:t>
      </w:r>
    </w:p>
    <w:p w14:paraId="5544C31E"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Προχωρήσαμε, με πρωτοβουλία της Γενικής Γραμματείας Αιγαίου και του Γενικού Γραμματέα του κ. </w:t>
      </w:r>
      <w:proofErr w:type="spellStart"/>
      <w:r>
        <w:rPr>
          <w:rFonts w:eastAsia="Times New Roman"/>
          <w:szCs w:val="24"/>
        </w:rPr>
        <w:t>Γιαννέλλη</w:t>
      </w:r>
      <w:proofErr w:type="spellEnd"/>
      <w:r>
        <w:rPr>
          <w:rFonts w:eastAsia="Times New Roman"/>
          <w:szCs w:val="24"/>
        </w:rPr>
        <w:t>, σε ένα πιλοτικό πρόγραμ</w:t>
      </w:r>
      <w:r>
        <w:rPr>
          <w:rFonts w:eastAsia="Times New Roman"/>
          <w:szCs w:val="24"/>
        </w:rPr>
        <w:t>μα για τη Μεγίστη (</w:t>
      </w:r>
      <w:proofErr w:type="spellStart"/>
      <w:r>
        <w:rPr>
          <w:rFonts w:eastAsia="Times New Roman"/>
          <w:szCs w:val="24"/>
        </w:rPr>
        <w:t>Καστελλόριζο</w:t>
      </w:r>
      <w:proofErr w:type="spellEnd"/>
      <w:r>
        <w:rPr>
          <w:rFonts w:eastAsia="Times New Roman"/>
          <w:szCs w:val="24"/>
        </w:rPr>
        <w:t xml:space="preserve">) και την Πάτμο. Αυτό είναι ένα πιλοτικό πρόγραμμα επεξεργασίας θαλασσινού νερού από τις μονάδες αφαλάτωσης, τις υφιστάμενες ή νέες. Το πιλοτικό αυτό πρόγραμμα είναι για πέντε έτη. Το κόστος για το </w:t>
      </w:r>
      <w:proofErr w:type="spellStart"/>
      <w:r>
        <w:rPr>
          <w:rFonts w:eastAsia="Times New Roman"/>
          <w:szCs w:val="24"/>
        </w:rPr>
        <w:t>Καστελλόριζο</w:t>
      </w:r>
      <w:proofErr w:type="spellEnd"/>
      <w:r>
        <w:rPr>
          <w:rFonts w:eastAsia="Times New Roman"/>
          <w:szCs w:val="24"/>
        </w:rPr>
        <w:t xml:space="preserve"> προβλέπεται να</w:t>
      </w:r>
      <w:r>
        <w:rPr>
          <w:rFonts w:eastAsia="Times New Roman"/>
          <w:szCs w:val="24"/>
        </w:rPr>
        <w:t xml:space="preserve"> είναι 90 λεπτά ανά κυβικό, από την υφιστάμενη μονάδα αφαλάτωσης και 1,90 ευρώ από τη νέα μονάδα αφαλάτωσης. </w:t>
      </w:r>
    </w:p>
    <w:p w14:paraId="5544C31F" w14:textId="77777777" w:rsidR="00C5530F" w:rsidRDefault="00802ED9">
      <w:pPr>
        <w:spacing w:line="600" w:lineRule="auto"/>
        <w:ind w:firstLine="720"/>
        <w:jc w:val="both"/>
        <w:rPr>
          <w:rFonts w:eastAsia="Times New Roman"/>
          <w:szCs w:val="24"/>
        </w:rPr>
      </w:pPr>
      <w:r>
        <w:rPr>
          <w:rFonts w:eastAsia="Times New Roman"/>
          <w:szCs w:val="24"/>
        </w:rPr>
        <w:t xml:space="preserve">Στην Πάτμο, αντίστοιχα, με το ίδιο πιλοτικό πρόγραμμα θα έχουμε δύο νέες μονάδες αφαλάτωσης, εξακοσίων κυβικών την ημέρα. Κι εδώ έχει προκηρυχθεί </w:t>
      </w:r>
      <w:r>
        <w:rPr>
          <w:rFonts w:eastAsia="Times New Roman"/>
          <w:szCs w:val="24"/>
        </w:rPr>
        <w:t xml:space="preserve">ο διαγωνισμός για την Πάτμο </w:t>
      </w:r>
      <w:r>
        <w:rPr>
          <w:rFonts w:eastAsia="Times New Roman"/>
          <w:szCs w:val="24"/>
        </w:rPr>
        <w:lastRenderedPageBreak/>
        <w:t xml:space="preserve">και τους </w:t>
      </w:r>
      <w:proofErr w:type="spellStart"/>
      <w:r>
        <w:rPr>
          <w:rFonts w:eastAsia="Times New Roman"/>
          <w:szCs w:val="24"/>
        </w:rPr>
        <w:t>Αρκιούς</w:t>
      </w:r>
      <w:proofErr w:type="spellEnd"/>
      <w:r>
        <w:rPr>
          <w:rFonts w:eastAsia="Times New Roman"/>
          <w:szCs w:val="24"/>
        </w:rPr>
        <w:t xml:space="preserve"> και η λειτουργία και η συντήρηση του διυλιστηρίου στην Πάτμο, για την παραγωγή πόσιμου νερού για πέντε έτη. Το κόστος παραγωγής του πόσιμου νερού προβλέπεται στα 75 λεπτά και να δούμε, γιατί ο διαγωνισμός μπορεί</w:t>
      </w:r>
      <w:r>
        <w:rPr>
          <w:rFonts w:eastAsia="Times New Roman"/>
          <w:szCs w:val="24"/>
        </w:rPr>
        <w:t xml:space="preserve"> να το μειώσει κι άλλο.</w:t>
      </w:r>
    </w:p>
    <w:p w14:paraId="5544C320" w14:textId="77777777" w:rsidR="00C5530F" w:rsidRDefault="00802ED9">
      <w:pPr>
        <w:spacing w:line="600" w:lineRule="auto"/>
        <w:ind w:firstLine="720"/>
        <w:jc w:val="both"/>
        <w:rPr>
          <w:rFonts w:eastAsia="Times New Roman"/>
          <w:szCs w:val="24"/>
        </w:rPr>
      </w:pPr>
      <w:r>
        <w:rPr>
          <w:rFonts w:eastAsia="Times New Roman"/>
          <w:b/>
          <w:szCs w:val="24"/>
        </w:rPr>
        <w:t xml:space="preserve">ΕΜΜΑΝΟΥΗΛ ΚΟΝΣΟΛΑΣ: </w:t>
      </w:r>
      <w:r>
        <w:rPr>
          <w:rFonts w:eastAsia="Times New Roman"/>
          <w:szCs w:val="24"/>
        </w:rPr>
        <w:t xml:space="preserve">Χρονικά; </w:t>
      </w:r>
    </w:p>
    <w:p w14:paraId="5544C321" w14:textId="77777777" w:rsidR="00C5530F" w:rsidRDefault="00802ED9">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Θα έπρεπε να έχουν ολοκληρωθεί αυτοί οι διαγωνισμοί. Είναι προχωρημένοι από καιρό. Δεν έχουν ολοκληρωθεί διότι η </w:t>
      </w:r>
      <w:r>
        <w:rPr>
          <w:rFonts w:eastAsia="Times New Roman"/>
          <w:szCs w:val="24"/>
        </w:rPr>
        <w:t xml:space="preserve">επιτροπή </w:t>
      </w:r>
      <w:r>
        <w:rPr>
          <w:rFonts w:eastAsia="Times New Roman"/>
          <w:szCs w:val="24"/>
        </w:rPr>
        <w:t xml:space="preserve">αξιολόγησης των προσφορών, με απόφαση της ΑΔΕΔΥ, απέχει των καθηκόντων της και έχουμε </w:t>
      </w:r>
      <w:r>
        <w:rPr>
          <w:rFonts w:eastAsia="Times New Roman"/>
          <w:szCs w:val="24"/>
        </w:rPr>
        <w:lastRenderedPageBreak/>
        <w:t>μια καθυστέρηση εξ αυτού του λόγου. Φαντάζομαι, όμως, ότι τελειώνει σύντομα και θα προχωρήσει, ώστε να έχουμε ακόμα πιο μειωμένες τιμές.</w:t>
      </w:r>
    </w:p>
    <w:p w14:paraId="5544C322" w14:textId="77777777" w:rsidR="00C5530F" w:rsidRDefault="00802ED9">
      <w:pPr>
        <w:spacing w:line="600" w:lineRule="auto"/>
        <w:ind w:firstLine="720"/>
        <w:jc w:val="both"/>
        <w:rPr>
          <w:rFonts w:eastAsia="Times New Roman"/>
          <w:szCs w:val="24"/>
        </w:rPr>
      </w:pPr>
      <w:r>
        <w:rPr>
          <w:rFonts w:eastAsia="Times New Roman"/>
          <w:szCs w:val="24"/>
        </w:rPr>
        <w:t xml:space="preserve">Οι διαγωνισμοί για τις </w:t>
      </w:r>
      <w:proofErr w:type="spellStart"/>
      <w:r>
        <w:rPr>
          <w:rFonts w:eastAsia="Times New Roman"/>
          <w:szCs w:val="24"/>
        </w:rPr>
        <w:t>υδροαρδευτ</w:t>
      </w:r>
      <w:r>
        <w:rPr>
          <w:rFonts w:eastAsia="Times New Roman"/>
          <w:szCs w:val="24"/>
        </w:rPr>
        <w:t>ικές</w:t>
      </w:r>
      <w:proofErr w:type="spellEnd"/>
      <w:r>
        <w:rPr>
          <w:rFonts w:eastAsia="Times New Roman"/>
          <w:szCs w:val="24"/>
        </w:rPr>
        <w:t xml:space="preserve"> ανάγκες των υπολοίπων πέντε νησιών, της Κιμώλου, της Αμοργού, των </w:t>
      </w:r>
      <w:proofErr w:type="spellStart"/>
      <w:r>
        <w:rPr>
          <w:rFonts w:eastAsia="Times New Roman"/>
          <w:szCs w:val="24"/>
        </w:rPr>
        <w:t>Κατάπολων</w:t>
      </w:r>
      <w:proofErr w:type="spellEnd"/>
      <w:r>
        <w:rPr>
          <w:rFonts w:eastAsia="Times New Roman"/>
          <w:szCs w:val="24"/>
        </w:rPr>
        <w:t xml:space="preserve">, των Λειψών, του Αγαθονησίου και της Ιεράς Μονής </w:t>
      </w:r>
      <w:proofErr w:type="spellStart"/>
      <w:r>
        <w:rPr>
          <w:rFonts w:eastAsia="Times New Roman"/>
          <w:szCs w:val="24"/>
        </w:rPr>
        <w:t>Πανορμίτη</w:t>
      </w:r>
      <w:proofErr w:type="spellEnd"/>
      <w:r>
        <w:rPr>
          <w:rFonts w:eastAsia="Times New Roman"/>
          <w:szCs w:val="24"/>
        </w:rPr>
        <w:t xml:space="preserve"> στη Σύμη, θα προκηρυχθούν ανάλογα με την πορεία των δύο προηγούμενων διαγωνισμών. Θα δούμε εάν πετύχει το πιλοτικό π</w:t>
      </w:r>
      <w:r>
        <w:rPr>
          <w:rFonts w:eastAsia="Times New Roman"/>
          <w:szCs w:val="24"/>
        </w:rPr>
        <w:t xml:space="preserve">ρόγραμμα και τότε θα το εφαρμόσουμε και εκεί. Εάν όχι, προχωράμε τις κανονικές διαδικασίες. Καταλαβαίνετε, όμως, ότι όταν έχουμε μπροστά μας ένα κόστος γύρω στο 1 ευρώ με 2 ευρώ το πολύ ανά κυβικό μπροστά στα 10 ευρώ με </w:t>
      </w:r>
      <w:r>
        <w:rPr>
          <w:rFonts w:eastAsia="Times New Roman"/>
          <w:szCs w:val="24"/>
        </w:rPr>
        <w:lastRenderedPageBreak/>
        <w:t>12 ευρώ που ήταν μέχρι τώρα, πρόκειτ</w:t>
      </w:r>
      <w:r>
        <w:rPr>
          <w:rFonts w:eastAsia="Times New Roman"/>
          <w:szCs w:val="24"/>
        </w:rPr>
        <w:t xml:space="preserve">αι για μεγάλης σημασίας εξέλιξη. </w:t>
      </w:r>
    </w:p>
    <w:p w14:paraId="5544C323" w14:textId="77777777" w:rsidR="00C5530F" w:rsidRDefault="00802ED9">
      <w:pPr>
        <w:spacing w:line="600" w:lineRule="auto"/>
        <w:ind w:firstLine="720"/>
        <w:jc w:val="both"/>
        <w:rPr>
          <w:rFonts w:eastAsia="Times New Roman"/>
          <w:szCs w:val="24"/>
        </w:rPr>
      </w:pPr>
      <w:r>
        <w:rPr>
          <w:rFonts w:eastAsia="Times New Roman"/>
          <w:szCs w:val="24"/>
        </w:rPr>
        <w:t xml:space="preserve">Στο </w:t>
      </w:r>
      <w:proofErr w:type="spellStart"/>
      <w:r>
        <w:rPr>
          <w:rFonts w:eastAsia="Times New Roman"/>
          <w:szCs w:val="24"/>
        </w:rPr>
        <w:t>Καστελλόριζο</w:t>
      </w:r>
      <w:proofErr w:type="spellEnd"/>
      <w:r>
        <w:rPr>
          <w:rFonts w:eastAsia="Times New Roman"/>
          <w:szCs w:val="24"/>
        </w:rPr>
        <w:t xml:space="preserve"> η δεξαμενή που κατασκευάστηκε από το Υπουργείο Γεωργίας προ δεκαπενταετίας δεν λειτούργησε μέχρι σήμερα γιατί ήταν σοβαρές οι αστοχίες που τότε συνόδευσαν το έργο αυτό. Με τις παρεμβάσεις αυτές που κάνουμε</w:t>
      </w:r>
      <w:r>
        <w:rPr>
          <w:rFonts w:eastAsia="Times New Roman"/>
          <w:szCs w:val="24"/>
        </w:rPr>
        <w:t>, θα τα συνδυάσουμε και δεν χρειάζεται νέα δαπάνη για να γίνει αυτό. Με τους οικονομικούς πόρους που διαθέτει η Γενική Γραμματεία Αιγαίου, κάνει κάθε δυνατή προσπάθεια.</w:t>
      </w:r>
    </w:p>
    <w:p w14:paraId="5544C32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5544C325" w14:textId="77777777" w:rsidR="00C5530F" w:rsidRDefault="00802ED9">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 xml:space="preserve"> θέλω τελειώνοντας να σας πω ότι δεν είναι μόνο αυτά. Μελετάμε μαζί με την ΕΥΔΑΠ -και αναφερθήκατε και εσείς σε άλλου είδους </w:t>
      </w:r>
      <w:proofErr w:type="spellStart"/>
      <w:r>
        <w:rPr>
          <w:rFonts w:eastAsia="Times New Roman"/>
          <w:szCs w:val="24"/>
        </w:rPr>
        <w:t>συνοδά</w:t>
      </w:r>
      <w:proofErr w:type="spellEnd"/>
      <w:r>
        <w:rPr>
          <w:rFonts w:eastAsia="Times New Roman"/>
          <w:szCs w:val="24"/>
        </w:rPr>
        <w:t xml:space="preserve"> έργα όπως </w:t>
      </w:r>
      <w:proofErr w:type="spellStart"/>
      <w:r>
        <w:rPr>
          <w:rFonts w:eastAsia="Times New Roman"/>
          <w:szCs w:val="24"/>
        </w:rPr>
        <w:t>συλλεκτήρες</w:t>
      </w:r>
      <w:proofErr w:type="spellEnd"/>
      <w:r>
        <w:rPr>
          <w:rFonts w:eastAsia="Times New Roman"/>
          <w:szCs w:val="24"/>
        </w:rPr>
        <w:t>, όλα αυτά τα οποία πρέπει κάθε νησί να τα μελετήσει- ένα ακόμα πιο φιλόδοξο σχέδιο για το οποίο δεν μπ</w:t>
      </w:r>
      <w:r>
        <w:rPr>
          <w:rFonts w:eastAsia="Times New Roman"/>
          <w:szCs w:val="24"/>
        </w:rPr>
        <w:t>ορώ να σας πω αυτή</w:t>
      </w:r>
      <w:r>
        <w:rPr>
          <w:rFonts w:eastAsia="Times New Roman"/>
          <w:szCs w:val="24"/>
        </w:rPr>
        <w:t>ν</w:t>
      </w:r>
      <w:r>
        <w:rPr>
          <w:rFonts w:eastAsia="Times New Roman"/>
          <w:szCs w:val="24"/>
        </w:rPr>
        <w:t xml:space="preserve"> τη στιγμή περισσότερες λεπτομέρειες. Είναι σε πολύ πρώιμο στάδιο. Δεν έχει μπει σε διαδικασία. Υπάρχουν, όμως, βάσιμες πιθανότητες να μπορούμε αργότερα να το θέσουμε, να το κινήσουμε σε διαδικασία υλοποίησης. Μιλάμε για υδροδότηση μέσω </w:t>
      </w:r>
      <w:r>
        <w:rPr>
          <w:rFonts w:eastAsia="Times New Roman"/>
          <w:szCs w:val="24"/>
        </w:rPr>
        <w:t xml:space="preserve">υποθαλάσσιων αγωγών μεταφοράς πόσιμου νερού με ακόμα χαμηλότερο κόστος τελικά και χωρίς κατανάλωση φυσικών πόρων, </w:t>
      </w:r>
      <w:r>
        <w:rPr>
          <w:rFonts w:eastAsia="Times New Roman"/>
          <w:szCs w:val="24"/>
        </w:rPr>
        <w:lastRenderedPageBreak/>
        <w:t xml:space="preserve">αλλά με εξοικονόμηση φυσικών πόρων, δηλαδή </w:t>
      </w:r>
      <w:proofErr w:type="spellStart"/>
      <w:r>
        <w:rPr>
          <w:rFonts w:eastAsia="Times New Roman"/>
          <w:szCs w:val="24"/>
        </w:rPr>
        <w:t>υδατοροών</w:t>
      </w:r>
      <w:proofErr w:type="spellEnd"/>
      <w:r>
        <w:rPr>
          <w:rFonts w:eastAsia="Times New Roman"/>
          <w:szCs w:val="24"/>
        </w:rPr>
        <w:t xml:space="preserve"> που πάνε χαμένες και πέφτουν στη θάλασσα.</w:t>
      </w:r>
    </w:p>
    <w:p w14:paraId="5544C326" w14:textId="77777777" w:rsidR="00C5530F" w:rsidRDefault="00802ED9">
      <w:pPr>
        <w:spacing w:line="600" w:lineRule="auto"/>
        <w:ind w:firstLine="720"/>
        <w:jc w:val="both"/>
        <w:rPr>
          <w:rFonts w:eastAsia="Times New Roman"/>
          <w:szCs w:val="24"/>
        </w:rPr>
      </w:pPr>
      <w:r>
        <w:rPr>
          <w:rFonts w:eastAsia="Times New Roman"/>
          <w:szCs w:val="24"/>
        </w:rPr>
        <w:t>Αυτά είναι σχέδια που αυτή</w:t>
      </w:r>
      <w:r>
        <w:rPr>
          <w:rFonts w:eastAsia="Times New Roman"/>
          <w:szCs w:val="24"/>
        </w:rPr>
        <w:t>ν</w:t>
      </w:r>
      <w:r>
        <w:rPr>
          <w:rFonts w:eastAsia="Times New Roman"/>
          <w:szCs w:val="24"/>
        </w:rPr>
        <w:t xml:space="preserve"> τη στιγμή απλώς με </w:t>
      </w:r>
      <w:r>
        <w:rPr>
          <w:rFonts w:eastAsia="Times New Roman"/>
          <w:szCs w:val="24"/>
        </w:rPr>
        <w:t>την ευκαιρία που μου δίνεται κάνω αναφορά σε αυτά. Δεν μπορώ, όμως, να υπερασπιστώ ότι αυτό είναι μια δέσμευση για υλοποίηση, γιατί είναι σε πολύ πρώιμο στάδιο.</w:t>
      </w:r>
    </w:p>
    <w:p w14:paraId="5544C327" w14:textId="77777777" w:rsidR="00C5530F" w:rsidRDefault="00802ED9">
      <w:pPr>
        <w:spacing w:line="600" w:lineRule="auto"/>
        <w:ind w:firstLine="720"/>
        <w:jc w:val="both"/>
        <w:rPr>
          <w:rFonts w:eastAsia="Times New Roman"/>
          <w:szCs w:val="24"/>
        </w:rPr>
      </w:pPr>
      <w:r>
        <w:rPr>
          <w:rFonts w:eastAsia="Times New Roman"/>
          <w:szCs w:val="24"/>
        </w:rPr>
        <w:t>Θέλω να σας πω πάντως ότι εξαντλούμε κάθε δυνατότητα εναλλακτικών λύσεων για να φτάσουμε το πολ</w:t>
      </w:r>
      <w:r>
        <w:rPr>
          <w:rFonts w:eastAsia="Times New Roman"/>
          <w:szCs w:val="24"/>
        </w:rPr>
        <w:t>ύ στην επόμενη διετία σε όλα τα άνυδρα νησιά των Δωδεκανήσων, των Κυκλάδων, αλλά και όλης της χώρας να έχουμε σύγχρονες λύσεις με πολύ χαμηλό κόστος.</w:t>
      </w:r>
    </w:p>
    <w:p w14:paraId="5544C328" w14:textId="77777777" w:rsidR="00C5530F" w:rsidRDefault="00802ED9">
      <w:pPr>
        <w:spacing w:line="600" w:lineRule="auto"/>
        <w:ind w:firstLine="720"/>
        <w:jc w:val="both"/>
        <w:rPr>
          <w:rFonts w:eastAsia="Times New Roman"/>
          <w:szCs w:val="24"/>
        </w:rPr>
      </w:pPr>
      <w:r>
        <w:rPr>
          <w:rFonts w:eastAsia="Times New Roman"/>
          <w:szCs w:val="24"/>
        </w:rPr>
        <w:lastRenderedPageBreak/>
        <w:t>Ευχαριστώ.</w:t>
      </w:r>
    </w:p>
    <w:p w14:paraId="5544C329"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Πρέπει να τηρούμε τον χρόνο παρακαλώ.</w:t>
      </w:r>
    </w:p>
    <w:p w14:paraId="5544C32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τώρα η έκτη με αριθμό 795/18-4-2016 επίκαιρη ερώτηση δεύτερου κύκλου του Βουλευτή Εύβοιας της Νέας Δημοκρατίας κ. </w:t>
      </w:r>
      <w:r>
        <w:rPr>
          <w:rFonts w:eastAsia="Times New Roman" w:cs="Times New Roman"/>
          <w:bCs/>
          <w:szCs w:val="24"/>
        </w:rPr>
        <w:t xml:space="preserve">Σίμου </w:t>
      </w:r>
      <w:proofErr w:type="spellStart"/>
      <w:r>
        <w:rPr>
          <w:rFonts w:eastAsia="Times New Roman" w:cs="Times New Roman"/>
          <w:bCs/>
          <w:szCs w:val="24"/>
        </w:rPr>
        <w:t>Κεδίκογλου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το σχέδιο νόμου που προωθεί το Υπουργείο για την ίδρυση Δημόσ</w:t>
      </w:r>
      <w:r>
        <w:rPr>
          <w:rFonts w:eastAsia="Times New Roman" w:cs="Times New Roman"/>
          <w:szCs w:val="24"/>
        </w:rPr>
        <w:t>ιας Αρχής Λιμένα Πειραιά (ΔΑΛΠ).</w:t>
      </w:r>
    </w:p>
    <w:p w14:paraId="5544C32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Κεδίκογλου</w:t>
      </w:r>
      <w:proofErr w:type="spellEnd"/>
      <w:r>
        <w:rPr>
          <w:rFonts w:eastAsia="Times New Roman" w:cs="Times New Roman"/>
          <w:szCs w:val="24"/>
        </w:rPr>
        <w:t xml:space="preserve"> για δύο λεπτά.</w:t>
      </w:r>
    </w:p>
    <w:p w14:paraId="5544C32C"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Ευχαριστώ, κυρία Πρόεδρε.</w:t>
      </w:r>
    </w:p>
    <w:p w14:paraId="5544C32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w:t>
      </w:r>
      <w:r>
        <w:rPr>
          <w:rFonts w:eastAsia="Times New Roman" w:cs="Times New Roman"/>
          <w:szCs w:val="24"/>
        </w:rPr>
        <w:t xml:space="preserve">χρόνια πολλά </w:t>
      </w:r>
      <w:r>
        <w:rPr>
          <w:rFonts w:eastAsia="Times New Roman" w:cs="Times New Roman"/>
          <w:szCs w:val="24"/>
        </w:rPr>
        <w:t>σε όλους!</w:t>
      </w:r>
    </w:p>
    <w:p w14:paraId="5544C32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Επειδή έθεσε και ο Υπουργός προηγουμένως το θέμα της </w:t>
      </w:r>
      <w:proofErr w:type="spellStart"/>
      <w:r>
        <w:rPr>
          <w:rFonts w:eastAsia="Times New Roman" w:cs="Times New Roman"/>
          <w:szCs w:val="24"/>
        </w:rPr>
        <w:t>επικαιροποίησης</w:t>
      </w:r>
      <w:proofErr w:type="spellEnd"/>
      <w:r>
        <w:rPr>
          <w:rFonts w:eastAsia="Times New Roman" w:cs="Times New Roman"/>
          <w:szCs w:val="24"/>
        </w:rPr>
        <w:t>, η ερώτησή μου είναι δύο μηνών,</w:t>
      </w:r>
      <w:r>
        <w:rPr>
          <w:rFonts w:eastAsia="Times New Roman" w:cs="Times New Roman"/>
          <w:szCs w:val="24"/>
        </w:rPr>
        <w:t xml:space="preserve"> γιατί είχε κατατεθεί ως απλή ερώτηση. Επειδή, όμως, ήθελα να πάρω απαντήσεις κατατέθηκε δύο φορές ως επίκαιρη ερώτηση. Έχουν αλλάξει πολλά πράγματα, αλλά παραμένει επίκαιρη, γιατί ο Υπουργός παρουσίασε προς διαβούλευση τη Μεγάλη Πέμπτη το νομοσχέδιο για τ</w:t>
      </w:r>
      <w:r>
        <w:rPr>
          <w:rFonts w:eastAsia="Times New Roman" w:cs="Times New Roman"/>
          <w:szCs w:val="24"/>
        </w:rPr>
        <w:t>η Δημόσια Αρχή Λιμένων. Άλλαξαν τα σχέδιά του.</w:t>
      </w:r>
    </w:p>
    <w:p w14:paraId="5544C32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Οι ανησυχίες μου, όμως, και η επιφυλακτικότητα και ο προβληματισμός από επενδυτές αλλά και από το σύνολο της </w:t>
      </w:r>
      <w:r>
        <w:rPr>
          <w:rFonts w:eastAsia="Times New Roman" w:cs="Times New Roman"/>
          <w:szCs w:val="24"/>
        </w:rPr>
        <w:lastRenderedPageBreak/>
        <w:t>ναυτιλιακής αγοράς</w:t>
      </w:r>
      <w:r>
        <w:rPr>
          <w:rFonts w:eastAsia="Times New Roman" w:cs="Times New Roman"/>
          <w:szCs w:val="24"/>
        </w:rPr>
        <w:t>,</w:t>
      </w:r>
      <w:r>
        <w:rPr>
          <w:rFonts w:eastAsia="Times New Roman" w:cs="Times New Roman"/>
          <w:szCs w:val="24"/>
        </w:rPr>
        <w:t xml:space="preserve"> σχετικά και με αυτό το σχέδιο νόμου που προωθεί το Υπουργείο Ναυτιλίας παραμένου</w:t>
      </w:r>
      <w:r>
        <w:rPr>
          <w:rFonts w:eastAsia="Times New Roman" w:cs="Times New Roman"/>
          <w:szCs w:val="24"/>
        </w:rPr>
        <w:t>ν.</w:t>
      </w:r>
    </w:p>
    <w:p w14:paraId="5544C33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Δεν χρειάζεται να αναγνώσω όλη την ερώτηση. Και θα ήθελα, αν μπορείτε, να μου δώσετε ό,τι περισσέψει στη δευτερολογία μου.</w:t>
      </w:r>
    </w:p>
    <w:p w14:paraId="5544C33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Κύριε Υπουργέ, και μετά την πρώτη ανάγνωση του νομοσχεδίου που παρουσιάσατε το ερώτημα παραμένει: Ποια είναι η ανάγκη της δημιουργ</w:t>
      </w:r>
      <w:r>
        <w:rPr>
          <w:rFonts w:eastAsia="Times New Roman" w:cs="Times New Roman"/>
          <w:szCs w:val="24"/>
        </w:rPr>
        <w:t xml:space="preserve">ίας της Δημόσιας Αρχής Λιμένων; Το νομοσχέδιο δημιουργεί και πολλά άλλα ερωτήματα. Γιατί δεν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Αυτό που προβλεπόταν ήταν να </w:t>
      </w:r>
      <w:r>
        <w:rPr>
          <w:rFonts w:eastAsia="Times New Roman" w:cs="Times New Roman"/>
          <w:szCs w:val="24"/>
        </w:rPr>
        <w:lastRenderedPageBreak/>
        <w:t xml:space="preserve">καταστεί λειτουργική και </w:t>
      </w:r>
      <w:r>
        <w:rPr>
          <w:rFonts w:eastAsia="Times New Roman" w:cs="Times New Roman"/>
          <w:szCs w:val="24"/>
        </w:rPr>
        <w:t>ανεξάρτητη αρχή</w:t>
      </w:r>
      <w:r>
        <w:rPr>
          <w:rFonts w:eastAsia="Times New Roman" w:cs="Times New Roman"/>
          <w:szCs w:val="24"/>
        </w:rPr>
        <w:t xml:space="preserve"> η υπάρχουσα Ρυθμιστική Αρχή Λιμένων και όχι να ιδρυθεί μία νέα πο</w:t>
      </w:r>
      <w:r>
        <w:rPr>
          <w:rFonts w:eastAsia="Times New Roman" w:cs="Times New Roman"/>
          <w:szCs w:val="24"/>
        </w:rPr>
        <w:t xml:space="preserve">υ θα βρεθεί σε πλήρη επικάλυψη αρμοδιοτήτων και με την Ρυθμιστική Αρχή αλλά και με τον ιδιώτη </w:t>
      </w:r>
      <w:proofErr w:type="spellStart"/>
      <w:r>
        <w:rPr>
          <w:rFonts w:eastAsia="Times New Roman" w:cs="Times New Roman"/>
          <w:szCs w:val="24"/>
        </w:rPr>
        <w:t>παραχωρησιούχο</w:t>
      </w:r>
      <w:proofErr w:type="spellEnd"/>
      <w:r>
        <w:rPr>
          <w:rFonts w:eastAsia="Times New Roman" w:cs="Times New Roman"/>
          <w:szCs w:val="24"/>
        </w:rPr>
        <w:t>.</w:t>
      </w:r>
    </w:p>
    <w:p w14:paraId="5544C33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Θα θέλαμε, λοιπόν, να μας πείτε, κύριε Υπουργέ, ποιες είναι οι αρμοδιότητες που παίρνει η ΔΑΛΠ. Φαντάζομαι βέβαια ότι με την ευκαιρία θα μας πείτε</w:t>
      </w:r>
      <w:r>
        <w:rPr>
          <w:rFonts w:eastAsia="Times New Roman" w:cs="Times New Roman"/>
          <w:szCs w:val="24"/>
        </w:rPr>
        <w:t xml:space="preserve"> επί της αρχής για το νομοσχέδιό σας. Οπότε μετά θα έχω και εγώ την ευκαιρία να τοποθετηθώ.</w:t>
      </w:r>
    </w:p>
    <w:p w14:paraId="5544C33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w:t>
      </w:r>
    </w:p>
    <w:p w14:paraId="5544C334" w14:textId="77777777" w:rsidR="00C5530F" w:rsidRDefault="00802ED9">
      <w:pPr>
        <w:tabs>
          <w:tab w:val="left" w:pos="2119"/>
        </w:tabs>
        <w:spacing w:after="0" w:line="600" w:lineRule="auto"/>
        <w:ind w:firstLine="680"/>
        <w:jc w:val="both"/>
        <w:rPr>
          <w:rFonts w:eastAsia="Times New Roman"/>
          <w:sz w:val="28"/>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κύριος Υπουργός.</w:t>
      </w:r>
    </w:p>
    <w:p w14:paraId="5544C335"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εύχομαι και σε εσάς χρόνια πολλά και ό,τι ποθείτε, καλή δύναμη να έχετε.</w:t>
      </w:r>
    </w:p>
    <w:p w14:paraId="5544C33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Κοιτάξτε, πραγματικά έχω αναρωτηθεί, με όλο το κείμενο της ερώτησής σας και με όλον τον σεβασμό και την αγάπη και την εκτίμηση που σας έχω, εάν συμμετέχετε -όχι προ</w:t>
      </w:r>
      <w:r>
        <w:rPr>
          <w:rFonts w:eastAsia="Times New Roman" w:cs="Times New Roman"/>
          <w:szCs w:val="24"/>
        </w:rPr>
        <w:t xml:space="preserve">σωπικά, αλλά ως κόμμα, ως πολιτικός χώρος- μαζί με μέσα μαζικής επικοινωνίας, μαζί με άλλους παράγοντες, σε μια ιδιοτελούς σκοπιμότητας συστηματική παραπληροφόρηση, που πράγματι </w:t>
      </w:r>
      <w:r>
        <w:rPr>
          <w:rFonts w:eastAsia="Times New Roman" w:cs="Times New Roman"/>
          <w:szCs w:val="24"/>
        </w:rPr>
        <w:lastRenderedPageBreak/>
        <w:t>και στο συγκεκριμένο ζήτημα αντιμετωπίσαμε και αντιμετώπισα και εγώ προσωπικά,</w:t>
      </w:r>
      <w:r>
        <w:rPr>
          <w:rFonts w:eastAsia="Times New Roman" w:cs="Times New Roman"/>
          <w:szCs w:val="24"/>
        </w:rPr>
        <w:t xml:space="preserve"> ή αν απλώς και μόνο έχετε πέσει θύματα αυτής της παραπληροφόρησης.</w:t>
      </w:r>
    </w:p>
    <w:p w14:paraId="5544C33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Οι ιδιωτικοποιήσεις όντως δεν ήταν στο δικό μας πρόγραμμα. Είναι προϊόν της </w:t>
      </w:r>
      <w:r>
        <w:rPr>
          <w:rFonts w:eastAsia="Times New Roman" w:cs="Times New Roman"/>
          <w:szCs w:val="24"/>
        </w:rPr>
        <w:t xml:space="preserve">συμφωνίας </w:t>
      </w:r>
      <w:r>
        <w:rPr>
          <w:rFonts w:eastAsia="Times New Roman" w:cs="Times New Roman"/>
          <w:szCs w:val="24"/>
        </w:rPr>
        <w:t>που κάναμε πέρυσι το καλοκαίρι και δεχθήκαμε και φέραμε στη Βουλή και ψηφίστηκε και έγινε νόμος, ο ν.4</w:t>
      </w:r>
      <w:r>
        <w:rPr>
          <w:rFonts w:eastAsia="Times New Roman" w:cs="Times New Roman"/>
          <w:szCs w:val="24"/>
        </w:rPr>
        <w:t>336/2015, για την ιδιωτικοποίηση των παραγωγικών μονάδων του Δημοσίου που ήταν ήδη δρομολογημένες οι διαγωνιστικές διαδικασίες. Μία απ’ αυτές ήταν ο ΟΛΠ, όπως και η Θεσσαλονίκη.</w:t>
      </w:r>
    </w:p>
    <w:p w14:paraId="5544C33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Τι κάναμε; Παρεμβήκαμε στη διαπραγμάτευση. Στην πραγματικότητα η προηγούμενη Κ</w:t>
      </w:r>
      <w:r>
        <w:rPr>
          <w:rFonts w:eastAsia="Times New Roman" w:cs="Times New Roman"/>
          <w:szCs w:val="24"/>
        </w:rPr>
        <w:t>υβέρνηση Σαμαρά-Βενιζέλου,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δεν είχε φροντίσει να δώσει στην ΡΑΛ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αρμοδιότητα. Ούτε καν το προεδρικό διάταγμα δεν είχε επιμεληθεί με έναν τρόπο που να είναι επαρκής για να αντιμετωπίσει αυτό</w:t>
      </w:r>
      <w:r>
        <w:rPr>
          <w:rFonts w:eastAsia="Times New Roman" w:cs="Times New Roman"/>
          <w:szCs w:val="24"/>
        </w:rPr>
        <w:t>ν</w:t>
      </w:r>
      <w:r>
        <w:rPr>
          <w:rFonts w:eastAsia="Times New Roman" w:cs="Times New Roman"/>
          <w:szCs w:val="24"/>
        </w:rPr>
        <w:t xml:space="preserve"> τον ρόλο που ανέθεταν στη ΡΑΛ ούτε</w:t>
      </w:r>
      <w:r>
        <w:rPr>
          <w:rFonts w:eastAsia="Times New Roman" w:cs="Times New Roman"/>
          <w:szCs w:val="24"/>
        </w:rPr>
        <w:t xml:space="preserve"> τη δρομολογημένη διαδικασία για την ανάδειξή της σε ανεξάρτητη αρχή. </w:t>
      </w:r>
    </w:p>
    <w:p w14:paraId="5544C33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Τι κάναμε εμείς; Εμείς ζητήσαμε, τεκμηριώσαμε, γιατί έτσι συμβαίνει παντού σε όλα τα κράτη της Ευρώπης, και εκτός από </w:t>
      </w:r>
      <w:r>
        <w:rPr>
          <w:rFonts w:eastAsia="Times New Roman" w:cs="Times New Roman"/>
          <w:szCs w:val="24"/>
        </w:rPr>
        <w:t xml:space="preserve">την πρόβλεψη που ήθελαν οι δανειστές για τη ΡΑΛ -μεγάλη συζήτηση και αυτό,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αποδεχθήκαμε- </w:t>
      </w:r>
      <w:r>
        <w:rPr>
          <w:rFonts w:eastAsia="Times New Roman" w:cs="Times New Roman"/>
          <w:szCs w:val="24"/>
        </w:rPr>
        <w:lastRenderedPageBreak/>
        <w:t xml:space="preserve">προσθέσαμε και άλλες </w:t>
      </w:r>
      <w:r>
        <w:rPr>
          <w:rFonts w:eastAsia="Times New Roman" w:cs="Times New Roman"/>
          <w:szCs w:val="24"/>
        </w:rPr>
        <w:t>α</w:t>
      </w:r>
      <w:r>
        <w:rPr>
          <w:rFonts w:eastAsia="Times New Roman" w:cs="Times New Roman"/>
          <w:szCs w:val="24"/>
        </w:rPr>
        <w:t xml:space="preserve">ρχές </w:t>
      </w:r>
      <w:r>
        <w:rPr>
          <w:rFonts w:eastAsia="Times New Roman" w:cs="Times New Roman"/>
          <w:szCs w:val="24"/>
        </w:rPr>
        <w:t>λ</w:t>
      </w:r>
      <w:r>
        <w:rPr>
          <w:rFonts w:eastAsia="Times New Roman" w:cs="Times New Roman"/>
          <w:szCs w:val="24"/>
        </w:rPr>
        <w:t xml:space="preserve">ιμένα. Είναι στον ν. 4336 και μάλιστα με την ένδειξη </w:t>
      </w:r>
      <w:r>
        <w:rPr>
          <w:rFonts w:eastAsia="Times New Roman" w:cs="Times New Roman"/>
          <w:szCs w:val="24"/>
          <w:lang w:val="en-US"/>
        </w:rPr>
        <w:t>p</w:t>
      </w:r>
      <w:r>
        <w:rPr>
          <w:rFonts w:eastAsia="Times New Roman" w:cs="Times New Roman"/>
          <w:szCs w:val="24"/>
          <w:lang w:val="en-US"/>
        </w:rPr>
        <w:t>ort</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lang w:val="en-US"/>
        </w:rPr>
        <w:t>uthorities</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ιμένα, όπως είναι ο διεθνή</w:t>
      </w:r>
      <w:r>
        <w:rPr>
          <w:rFonts w:eastAsia="Times New Roman" w:cs="Times New Roman"/>
          <w:szCs w:val="24"/>
        </w:rPr>
        <w:t xml:space="preserve">ς όρος των δημόσιων </w:t>
      </w:r>
      <w:r>
        <w:rPr>
          <w:rFonts w:eastAsia="Times New Roman" w:cs="Times New Roman"/>
          <w:szCs w:val="24"/>
        </w:rPr>
        <w:t>α</w:t>
      </w:r>
      <w:r>
        <w:rPr>
          <w:rFonts w:eastAsia="Times New Roman" w:cs="Times New Roman"/>
          <w:szCs w:val="24"/>
        </w:rPr>
        <w:t xml:space="preserve">ρχών </w:t>
      </w:r>
      <w:r>
        <w:rPr>
          <w:rFonts w:eastAsia="Times New Roman" w:cs="Times New Roman"/>
          <w:szCs w:val="24"/>
        </w:rPr>
        <w:t>λ</w:t>
      </w:r>
      <w:r>
        <w:rPr>
          <w:rFonts w:eastAsia="Times New Roman" w:cs="Times New Roman"/>
          <w:szCs w:val="24"/>
        </w:rPr>
        <w:t xml:space="preserve">ιμένα. </w:t>
      </w:r>
    </w:p>
    <w:p w14:paraId="5544C33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Επομένως αυτό που κάνουμε τώρα με το σχέδιο νόμου για τη «Μεταρρύθμιση του συστήματος εποπτείας και ελέγχου του ελληνικού λιμενικού συστήματος και άλλες διατάξεις», που θα μας δοθεί η ευκαιρία πολύ σύντομα να το συζητήσου</w:t>
      </w:r>
      <w:r>
        <w:rPr>
          <w:rFonts w:eastAsia="Times New Roman" w:cs="Times New Roman"/>
          <w:szCs w:val="24"/>
        </w:rPr>
        <w:t>με εδώ</w:t>
      </w:r>
      <w:r>
        <w:rPr>
          <w:rFonts w:eastAsia="Times New Roman" w:cs="Times New Roman"/>
          <w:szCs w:val="24"/>
        </w:rPr>
        <w:t>,</w:t>
      </w:r>
      <w:r>
        <w:rPr>
          <w:rFonts w:eastAsia="Times New Roman" w:cs="Times New Roman"/>
          <w:szCs w:val="24"/>
        </w:rPr>
        <w:t xml:space="preserve"> εν </w:t>
      </w:r>
      <w:proofErr w:type="spellStart"/>
      <w:r>
        <w:rPr>
          <w:rFonts w:eastAsia="Times New Roman" w:cs="Times New Roman"/>
          <w:szCs w:val="24"/>
        </w:rPr>
        <w:t>εκτάσει</w:t>
      </w:r>
      <w:proofErr w:type="spellEnd"/>
      <w:r>
        <w:rPr>
          <w:rFonts w:eastAsia="Times New Roman" w:cs="Times New Roman"/>
          <w:szCs w:val="24"/>
        </w:rPr>
        <w:t xml:space="preserve">, αποτελεί κατάκτηση της δικής μας Κυβέρνησης στη διαπραγμάτευση με τους δανειστές και ενσωματωμένη στον ν. 4336. </w:t>
      </w:r>
      <w:r>
        <w:rPr>
          <w:rFonts w:eastAsia="Times New Roman" w:cs="Times New Roman"/>
          <w:szCs w:val="24"/>
        </w:rPr>
        <w:t>Α</w:t>
      </w:r>
      <w:r>
        <w:rPr>
          <w:rFonts w:eastAsia="Times New Roman" w:cs="Times New Roman"/>
          <w:szCs w:val="24"/>
        </w:rPr>
        <w:t>ποτελεί, ως εκ τούτου, υποχρέωση και δέσμευση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έχει ενταχθεί στη διαδικασία της αξιολόγησης. </w:t>
      </w:r>
      <w:r>
        <w:rPr>
          <w:rFonts w:eastAsia="Times New Roman" w:cs="Times New Roman"/>
          <w:szCs w:val="24"/>
        </w:rPr>
        <w:t>Γ</w:t>
      </w:r>
      <w:r>
        <w:rPr>
          <w:rFonts w:eastAsia="Times New Roman" w:cs="Times New Roman"/>
          <w:szCs w:val="24"/>
        </w:rPr>
        <w:t>ι’ αυτό χρειάστηκε διαβού</w:t>
      </w:r>
      <w:r>
        <w:rPr>
          <w:rFonts w:eastAsia="Times New Roman" w:cs="Times New Roman"/>
          <w:szCs w:val="24"/>
        </w:rPr>
        <w:t>λευση και με τους δανειστές και με το ΤΑΙΠΕΔ για τον νόμο αυτόν</w:t>
      </w:r>
      <w:r>
        <w:rPr>
          <w:rFonts w:eastAsia="Times New Roman" w:cs="Times New Roman"/>
          <w:szCs w:val="24"/>
        </w:rPr>
        <w:t>,</w:t>
      </w:r>
      <w:r>
        <w:rPr>
          <w:rFonts w:eastAsia="Times New Roman" w:cs="Times New Roman"/>
          <w:szCs w:val="24"/>
        </w:rPr>
        <w:t xml:space="preserve"> τον οποίο εισαγάγουμε. </w:t>
      </w:r>
    </w:p>
    <w:p w14:paraId="5544C33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544C33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ενημερώνω ότι ενώ υπήρχε ένα άλλο κείμενο, που με αυτό ήθελαν οι δανειστές να σ</w:t>
      </w:r>
      <w:r>
        <w:rPr>
          <w:rFonts w:eastAsia="Times New Roman" w:cs="Times New Roman"/>
          <w:szCs w:val="24"/>
        </w:rPr>
        <w:t xml:space="preserve">υζητήσουμε γενικώς περί του λιμενικού συστήματος, και εκεί υπήρχε και η φράση «Ως </w:t>
      </w:r>
      <w:proofErr w:type="spellStart"/>
      <w:r>
        <w:rPr>
          <w:rFonts w:eastAsia="Times New Roman" w:cs="Times New Roman"/>
          <w:szCs w:val="24"/>
        </w:rPr>
        <w:t>οιονεί</w:t>
      </w:r>
      <w:proofErr w:type="spellEnd"/>
      <w:r>
        <w:rPr>
          <w:rFonts w:eastAsia="Times New Roman" w:cs="Times New Roman"/>
          <w:szCs w:val="24"/>
        </w:rPr>
        <w:t xml:space="preserve"> καθολικού διαδόχου» και όχι στο δικό μας κείμενο -για να καταλάβετε πόσες στρεβλώσεις έχουν δημιουργηθεί γύρω απ’ αυτά- σε αυτό το κείμενο, λοιπόν, σε αυτήν τη διαδικα</w:t>
      </w:r>
      <w:r>
        <w:rPr>
          <w:rFonts w:eastAsia="Times New Roman" w:cs="Times New Roman"/>
          <w:szCs w:val="24"/>
        </w:rPr>
        <w:t xml:space="preserve">σία, εμείς, </w:t>
      </w:r>
      <w:r>
        <w:rPr>
          <w:rFonts w:eastAsia="Times New Roman" w:cs="Times New Roman"/>
          <w:szCs w:val="24"/>
        </w:rPr>
        <w:lastRenderedPageBreak/>
        <w:t>επίσης, πεισματικά αλλά και με τεκμηριωμένη άποψη και μεθοδικότητα -γιατί δουλεύουμε σαν μυρμήγκια στην Κυβέρνησή μας και στο Υπουργείο Ναυτιλίας- καταφέραμε και θέσαμε το δικό μας κείμενο στη διαπραγμάτευση με τους δανειστές και με την τεχνική</w:t>
      </w:r>
      <w:r>
        <w:rPr>
          <w:rFonts w:eastAsia="Times New Roman" w:cs="Times New Roman"/>
          <w:szCs w:val="24"/>
        </w:rPr>
        <w:t xml:space="preserve"> συμμετοχή του ΤΑΙΠΕΔ. </w:t>
      </w:r>
    </w:p>
    <w:p w14:paraId="5544C33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Προϊόν αυτής της διαδικασίας είναι αυτό το σχέδιο νόμου και για τη ΡΑΛ, που της δίνουμε ευρύτατες αρμοδιότητες, πλήρη ανεξαρτησία, αυτοελεγχόμενες διαδικασίες -απολογισμό και όχι να είναι μια εικονική ανεξάρτητη αρχή- η οποία ΡΑΛ έχ</w:t>
      </w:r>
      <w:r>
        <w:rPr>
          <w:rFonts w:eastAsia="Times New Roman" w:cs="Times New Roman"/>
          <w:szCs w:val="24"/>
        </w:rPr>
        <w:t xml:space="preserve">ει την αρμοδιότητα να ρυθμίζει τα του ανταγωνισμού, άσχετα αν υπάρχει η γνωστή αρχή του ανταγωνισμού,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τα λιμενικά, για όλη την Ελλάδα και για όλα τα </w:t>
      </w:r>
      <w:r>
        <w:rPr>
          <w:rFonts w:eastAsia="Times New Roman" w:cs="Times New Roman"/>
          <w:szCs w:val="24"/>
        </w:rPr>
        <w:lastRenderedPageBreak/>
        <w:t xml:space="preserve">λιμάνια και για όλα τα λιμενικά ταμεία και για τα πάντα παρεμβαίνει ρυθμιστικά </w:t>
      </w:r>
      <w:r>
        <w:rPr>
          <w:rFonts w:eastAsia="Times New Roman" w:cs="Times New Roman"/>
          <w:szCs w:val="24"/>
        </w:rPr>
        <w:t>για τον ανταγωνισμό. Η εποπτεία, όμως, του δημόσιου χώρου από ποιον θα ασκείτο;</w:t>
      </w:r>
    </w:p>
    <w:p w14:paraId="5544C33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υπέρβαση του χρόνου- με το εξής. Ο ΟΛΠ, όπως και ο ΟΛΘ, ήταν </w:t>
      </w:r>
      <w:proofErr w:type="spellStart"/>
      <w:r>
        <w:rPr>
          <w:rFonts w:eastAsia="Times New Roman" w:cs="Times New Roman"/>
          <w:szCs w:val="24"/>
        </w:rPr>
        <w:t>αλά</w:t>
      </w:r>
      <w:proofErr w:type="spellEnd"/>
      <w:r>
        <w:rPr>
          <w:rFonts w:eastAsia="Times New Roman" w:cs="Times New Roman"/>
          <w:szCs w:val="24"/>
        </w:rPr>
        <w:t xml:space="preserve"> ελληνικά μια στρέβλωση ελληνική μιας ευρωπαϊκής παράδοσης</w:t>
      </w:r>
      <w:r>
        <w:rPr>
          <w:rFonts w:eastAsia="Times New Roman" w:cs="Times New Roman"/>
          <w:szCs w:val="24"/>
        </w:rPr>
        <w:t>,</w:t>
      </w:r>
      <w:r>
        <w:rPr>
          <w:rFonts w:eastAsia="Times New Roman" w:cs="Times New Roman"/>
          <w:szCs w:val="24"/>
        </w:rPr>
        <w:t xml:space="preserve"> που δεν συναντιέται πουθενά. Είναι αλλού το εμπορικό τμήμα των λιμανιών και αλλού το δημόσιο ρυθμιστικό και κανονιστικό πλαίσιο</w:t>
      </w:r>
      <w:r>
        <w:rPr>
          <w:rFonts w:eastAsia="Times New Roman" w:cs="Times New Roman"/>
          <w:szCs w:val="24"/>
        </w:rPr>
        <w:t>,</w:t>
      </w:r>
      <w:r>
        <w:rPr>
          <w:rFonts w:eastAsia="Times New Roman" w:cs="Times New Roman"/>
          <w:szCs w:val="24"/>
        </w:rPr>
        <w:t xml:space="preserve"> που ασκούν οι αρχές λιμένα. </w:t>
      </w:r>
    </w:p>
    <w:p w14:paraId="5544C33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Εδώ είχαμε σε έναν φορέα και ανώνυμη εταιρεία εισηγμένη στο χρηματιστήριο και εποπτεύουσα δημόσια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ιμένα. Αυτό ήταν μέχρι τώρα ο ΟΛΠ και ο ΟΛΘ. Τώρα</w:t>
      </w:r>
      <w:r>
        <w:rPr>
          <w:rFonts w:eastAsia="Times New Roman" w:cs="Times New Roman"/>
          <w:szCs w:val="24"/>
        </w:rPr>
        <w:t>,</w:t>
      </w:r>
      <w:r>
        <w:rPr>
          <w:rFonts w:eastAsia="Times New Roman" w:cs="Times New Roman"/>
          <w:szCs w:val="24"/>
        </w:rPr>
        <w:t xml:space="preserve"> που ιδιωτικοποιείται, τι θα γίνουν οι αρμοδιότητες δημοσίου συμφέροντος και δημοσίου χαρακτήρα</w:t>
      </w:r>
      <w:r>
        <w:rPr>
          <w:rFonts w:eastAsia="Times New Roman" w:cs="Times New Roman"/>
          <w:szCs w:val="24"/>
        </w:rPr>
        <w:t>,</w:t>
      </w:r>
      <w:r>
        <w:rPr>
          <w:rFonts w:eastAsia="Times New Roman" w:cs="Times New Roman"/>
          <w:szCs w:val="24"/>
        </w:rPr>
        <w:t xml:space="preserve"> που ασκούσε ο ΟΛΠ; Δεν πρέπει να αποτυπωθούν σε έναν νέο φορέα, όπως συμβαίνει σε όλη την Ευρώπη, για </w:t>
      </w:r>
      <w:r>
        <w:rPr>
          <w:rFonts w:eastAsia="Times New Roman" w:cs="Times New Roman"/>
          <w:szCs w:val="24"/>
        </w:rPr>
        <w:t>να ασκεί αυτόν τον έλεγχο;</w:t>
      </w:r>
    </w:p>
    <w:p w14:paraId="5544C34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Αυτά τα απολύτως αναπτυξιακά, τα απολύτως ορθολογικά, τα απολύτως δημοκρατικά και τα απολύτως υποχρεωτικά για όποιον θέλει να υπερασπιστεί στοιχειωδώς κανόνες δημο</w:t>
      </w:r>
      <w:r>
        <w:rPr>
          <w:rFonts w:eastAsia="Times New Roman" w:cs="Times New Roman"/>
          <w:szCs w:val="24"/>
        </w:rPr>
        <w:lastRenderedPageBreak/>
        <w:t xml:space="preserve">σίου ελέγχου και δημοσίου συμφέροντος, </w:t>
      </w:r>
      <w:proofErr w:type="spellStart"/>
      <w:r>
        <w:rPr>
          <w:rFonts w:eastAsia="Times New Roman" w:cs="Times New Roman"/>
          <w:szCs w:val="24"/>
        </w:rPr>
        <w:t>περιγράφηκαν</w:t>
      </w:r>
      <w:proofErr w:type="spellEnd"/>
      <w:r>
        <w:rPr>
          <w:rFonts w:eastAsia="Times New Roman" w:cs="Times New Roman"/>
          <w:szCs w:val="24"/>
        </w:rPr>
        <w:t xml:space="preserve"> με ορυμαγδό δη</w:t>
      </w:r>
      <w:r>
        <w:rPr>
          <w:rFonts w:eastAsia="Times New Roman" w:cs="Times New Roman"/>
          <w:szCs w:val="24"/>
        </w:rPr>
        <w:t>μοσιευμάτων</w:t>
      </w:r>
      <w:r>
        <w:rPr>
          <w:rFonts w:eastAsia="Times New Roman" w:cs="Times New Roman"/>
          <w:szCs w:val="24"/>
        </w:rPr>
        <w:t>,</w:t>
      </w:r>
      <w:r>
        <w:rPr>
          <w:rFonts w:eastAsia="Times New Roman" w:cs="Times New Roman"/>
          <w:szCs w:val="24"/>
        </w:rPr>
        <w:t xml:space="preserve"> σκοπίμως</w:t>
      </w:r>
      <w:r>
        <w:rPr>
          <w:rFonts w:eastAsia="Times New Roman" w:cs="Times New Roman"/>
          <w:szCs w:val="24"/>
        </w:rPr>
        <w:t>,</w:t>
      </w:r>
      <w:r>
        <w:rPr>
          <w:rFonts w:eastAsia="Times New Roman" w:cs="Times New Roman"/>
          <w:szCs w:val="24"/>
        </w:rPr>
        <w:t xml:space="preserve"> ως υπονόμευση της ανάπτυξης της χώρας.</w:t>
      </w:r>
    </w:p>
    <w:p w14:paraId="5544C341"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 Ολοκληρώστε, κύριε Υπουργέ.</w:t>
      </w:r>
    </w:p>
    <w:p w14:paraId="5544C34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Προς αυτή την κατεύθυνση θα επανέλθω για λεπτομερέστερη π</w:t>
      </w:r>
      <w:r>
        <w:rPr>
          <w:rFonts w:eastAsia="Times New Roman" w:cs="Times New Roman"/>
          <w:szCs w:val="24"/>
        </w:rPr>
        <w:t>εριγραφή</w:t>
      </w:r>
      <w:r>
        <w:rPr>
          <w:rFonts w:eastAsia="Times New Roman" w:cs="Times New Roman"/>
          <w:szCs w:val="24"/>
        </w:rPr>
        <w:t>,</w:t>
      </w:r>
      <w:r>
        <w:rPr>
          <w:rFonts w:eastAsia="Times New Roman" w:cs="Times New Roman"/>
          <w:szCs w:val="24"/>
        </w:rPr>
        <w:t xml:space="preserve"> τού τι ακριβώς κάνουμε, αλλά το πλαίσιο είναι αυτό. Και αν θέλουμε να συζητήσουμε σοβαρά, είναι για το πώς θα ασκείται σε αυτή τη σύγχρονη χώρα ο δημόσιος έλεγχος στις ιδιωτικοποιημένες επιχειρήσεις. Εκτός και </w:t>
      </w:r>
      <w:r>
        <w:rPr>
          <w:rFonts w:eastAsia="Times New Roman" w:cs="Times New Roman"/>
          <w:szCs w:val="24"/>
        </w:rPr>
        <w:lastRenderedPageBreak/>
        <w:t>αν πούμε ότι δεν θέλουμε δημόσιο έλε</w:t>
      </w:r>
      <w:r>
        <w:rPr>
          <w:rFonts w:eastAsia="Times New Roman" w:cs="Times New Roman"/>
          <w:szCs w:val="24"/>
        </w:rPr>
        <w:t xml:space="preserve">γχο στις ιδιωτικοποιημένες επιχειρήσεις, θέλουμε την απόλυτη ασυδοσία της αγοράς. Ε, τότε ας κάνουμε μια καθαρή κουβέντα γι’ αυτά. </w:t>
      </w:r>
    </w:p>
    <w:p w14:paraId="5544C34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έχετε τον χρόνο και στη συζήτηση του νομοσχεδίου να τα πείτε αυτά. </w:t>
      </w:r>
    </w:p>
    <w:p w14:paraId="5544C344"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ΣΙΜΟΣ ΚΕΔ</w:t>
      </w:r>
      <w:r>
        <w:rPr>
          <w:rFonts w:eastAsia="Times New Roman" w:cs="Times New Roman"/>
          <w:b/>
          <w:szCs w:val="24"/>
        </w:rPr>
        <w:t xml:space="preserve">ΙΚΟΓΛΟΥ: </w:t>
      </w:r>
      <w:r>
        <w:rPr>
          <w:rFonts w:eastAsia="Times New Roman" w:cs="Times New Roman"/>
          <w:szCs w:val="24"/>
        </w:rPr>
        <w:t>Ναι, αλλά κάποιες απαντήσεις πρέπει να δοθούν σε πρώτη φάση.</w:t>
      </w:r>
    </w:p>
    <w:p w14:paraId="5544C345"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Εσείς, κύριε </w:t>
      </w:r>
      <w:proofErr w:type="spellStart"/>
      <w:r>
        <w:rPr>
          <w:rFonts w:eastAsia="Times New Roman" w:cs="Times New Roman"/>
          <w:szCs w:val="24"/>
        </w:rPr>
        <w:t>Κεδίκογλου</w:t>
      </w:r>
      <w:proofErr w:type="spellEnd"/>
      <w:r>
        <w:rPr>
          <w:rFonts w:eastAsia="Times New Roman" w:cs="Times New Roman"/>
          <w:szCs w:val="24"/>
        </w:rPr>
        <w:t xml:space="preserve">, έχετε και μισό λεπτό από την </w:t>
      </w:r>
      <w:proofErr w:type="spellStart"/>
      <w:r>
        <w:rPr>
          <w:rFonts w:eastAsia="Times New Roman" w:cs="Times New Roman"/>
          <w:szCs w:val="24"/>
        </w:rPr>
        <w:t>πρωτομιλία</w:t>
      </w:r>
      <w:proofErr w:type="spellEnd"/>
      <w:r>
        <w:rPr>
          <w:rFonts w:eastAsia="Times New Roman" w:cs="Times New Roman"/>
          <w:szCs w:val="24"/>
        </w:rPr>
        <w:t xml:space="preserve"> σας. Ορίστε, έχετε τον λόγο.</w:t>
      </w:r>
    </w:p>
    <w:p w14:paraId="5544C34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ΣΙΜΟΣ ΚΕΔΙΚΟΓΛΟΥ: </w:t>
      </w:r>
      <w:r>
        <w:rPr>
          <w:rFonts w:eastAsia="Times New Roman" w:cs="Times New Roman"/>
          <w:szCs w:val="24"/>
        </w:rPr>
        <w:t>Σας ευχαριστώ, κυρία Πρόεδρε.</w:t>
      </w:r>
    </w:p>
    <w:p w14:paraId="5544C34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Πρώτα απ’ όλα, η μόνη ουσιαστική αρμοδιότητα και με τον νόμο </w:t>
      </w:r>
      <w:proofErr w:type="spellStart"/>
      <w:r>
        <w:rPr>
          <w:rFonts w:eastAsia="Times New Roman" w:cs="Times New Roman"/>
          <w:szCs w:val="24"/>
        </w:rPr>
        <w:t>Μουσουρούλη</w:t>
      </w:r>
      <w:proofErr w:type="spellEnd"/>
      <w:r>
        <w:rPr>
          <w:rFonts w:eastAsia="Times New Roman" w:cs="Times New Roman"/>
          <w:szCs w:val="24"/>
        </w:rPr>
        <w:t xml:space="preserve"> από το 2012, είναι ότι οι περισσότερες αρμοδιότητες δημοσίου συμφέροντος του ΟΛΠ είχαν ήδη μεταφερθεί είτε στη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 xml:space="preserve">ρχή είτε στη Γενική Γραμματεία Λιμενικής Πολιτικής είτε στο </w:t>
      </w:r>
      <w:r>
        <w:rPr>
          <w:rFonts w:eastAsia="Times New Roman" w:cs="Times New Roman"/>
          <w:szCs w:val="24"/>
        </w:rPr>
        <w:t>Λιμενικό Σώμα.</w:t>
      </w:r>
    </w:p>
    <w:p w14:paraId="5544C34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Κύριε Υπουργέ, θα πρέπει να ομολογήσω ότι στο άτυπο πρωτάθλημα των Υπουργών του ΣΥΡΙΖΑ για την εξυπηρέτηση κομματικών φίλων και την άλωση του κράτους, βάζετε με αυτό το νομοσχέδιο πολύ ψηλά τον πήχη. </w:t>
      </w:r>
    </w:p>
    <w:p w14:paraId="5544C34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Ο κ. Παππάς υφάρπαξε τις εξουσίες μιας α</w:t>
      </w:r>
      <w:r>
        <w:rPr>
          <w:rFonts w:eastAsia="Times New Roman" w:cs="Times New Roman"/>
          <w:szCs w:val="24"/>
        </w:rPr>
        <w:t xml:space="preserve">νεξάρτητης αρχής με το νομοσχέδιο για τα κανάλια. Εσείς δημιουργείτε μία δική σας ανεξάρτητη αρχή </w:t>
      </w:r>
      <w:proofErr w:type="spellStart"/>
      <w:r>
        <w:rPr>
          <w:rFonts w:eastAsia="Times New Roman" w:cs="Times New Roman"/>
          <w:szCs w:val="24"/>
        </w:rPr>
        <w:t>γιαλαντζί</w:t>
      </w:r>
      <w:proofErr w:type="spellEnd"/>
      <w:r>
        <w:rPr>
          <w:rFonts w:eastAsia="Times New Roman" w:cs="Times New Roman"/>
          <w:szCs w:val="24"/>
        </w:rPr>
        <w:t xml:space="preserve">. Εξαιρετικά πρωτότυπο! Ο κ. </w:t>
      </w:r>
      <w:proofErr w:type="spellStart"/>
      <w:r>
        <w:rPr>
          <w:rFonts w:eastAsia="Times New Roman" w:cs="Times New Roman"/>
          <w:szCs w:val="24"/>
        </w:rPr>
        <w:t>Πολάκης</w:t>
      </w:r>
      <w:proofErr w:type="spellEnd"/>
      <w:r>
        <w:rPr>
          <w:rFonts w:eastAsia="Times New Roman" w:cs="Times New Roman"/>
          <w:szCs w:val="24"/>
        </w:rPr>
        <w:t xml:space="preserve"> διέλυσε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για να βολέψει μερικές δεκάδες κομματικούς του φίλους. Εσείς δημιουργεί</w:t>
      </w:r>
      <w:r>
        <w:rPr>
          <w:rFonts w:eastAsia="Times New Roman" w:cs="Times New Roman"/>
          <w:szCs w:val="24"/>
        </w:rPr>
        <w:t xml:space="preserve">τε έναν θύλακα </w:t>
      </w:r>
      <w:proofErr w:type="spellStart"/>
      <w:r>
        <w:rPr>
          <w:rFonts w:eastAsia="Times New Roman" w:cs="Times New Roman"/>
          <w:szCs w:val="24"/>
        </w:rPr>
        <w:t>υπερπρονομιούχων</w:t>
      </w:r>
      <w:proofErr w:type="spellEnd"/>
      <w:r>
        <w:rPr>
          <w:rFonts w:eastAsia="Times New Roman" w:cs="Times New Roman"/>
          <w:szCs w:val="24"/>
        </w:rPr>
        <w:t>,</w:t>
      </w:r>
      <w:r>
        <w:rPr>
          <w:rFonts w:eastAsia="Times New Roman" w:cs="Times New Roman"/>
          <w:szCs w:val="24"/>
        </w:rPr>
        <w:t xml:space="preserve"> διά βίου</w:t>
      </w:r>
      <w:r>
        <w:rPr>
          <w:rFonts w:eastAsia="Times New Roman" w:cs="Times New Roman"/>
          <w:szCs w:val="24"/>
        </w:rPr>
        <w:t>,</w:t>
      </w:r>
      <w:r>
        <w:rPr>
          <w:rFonts w:eastAsia="Times New Roman" w:cs="Times New Roman"/>
          <w:szCs w:val="24"/>
        </w:rPr>
        <w:t xml:space="preserve"> στο ελληνικό δημόσιο, με πλούσια προίκα και ευρύτατες δικαστικές και οικονομικές εξουσίες. Θυμίζει λίγο καθεστώς λαϊκών κομισάριων. Να δούμε τι θα σκεφτεί ο κ. </w:t>
      </w:r>
      <w:proofErr w:type="spellStart"/>
      <w:r>
        <w:rPr>
          <w:rFonts w:eastAsia="Times New Roman" w:cs="Times New Roman"/>
          <w:szCs w:val="24"/>
        </w:rPr>
        <w:t>Πολάκης</w:t>
      </w:r>
      <w:proofErr w:type="spellEnd"/>
      <w:r>
        <w:rPr>
          <w:rFonts w:eastAsia="Times New Roman" w:cs="Times New Roman"/>
          <w:szCs w:val="24"/>
        </w:rPr>
        <w:t xml:space="preserve"> για να σας ξεπεράσει.</w:t>
      </w:r>
    </w:p>
    <w:p w14:paraId="5544C34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Να αρχίσουμε, όμως, με </w:t>
      </w:r>
      <w:r>
        <w:rPr>
          <w:rFonts w:eastAsia="Times New Roman" w:cs="Times New Roman"/>
          <w:szCs w:val="24"/>
        </w:rPr>
        <w:t xml:space="preserve">το πώς εννοείτε την ανεξάρτητη αρχή ή πώς αντιλαμβάνεστε την ελεύθερη οικονομία, γιατί βασικά είναι ιδεολογικές και πολιτικές οι διαφορές μας. </w:t>
      </w:r>
    </w:p>
    <w:p w14:paraId="5544C34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Να αρχίσουμε από 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ιμένων, την οποία την κάνετε λέτε ανεξάρτητη αρχή, για να έχετε δικαιολογία</w:t>
      </w:r>
      <w:r>
        <w:rPr>
          <w:rFonts w:eastAsia="Times New Roman" w:cs="Times New Roman"/>
          <w:szCs w:val="24"/>
        </w:rPr>
        <w:t xml:space="preserve"> να δημιουργήσετε και μια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 xml:space="preserve">ιμένων και αυτό, κύριε Υπουργέ, είναι παγκόσμια πρωτοτυπία. Μόνο η Ελλάδα τα έχει. </w:t>
      </w:r>
      <w:r>
        <w:rPr>
          <w:rFonts w:eastAsia="Times New Roman" w:cs="Times New Roman"/>
          <w:szCs w:val="24"/>
        </w:rPr>
        <w:t>Ό</w:t>
      </w:r>
      <w:r>
        <w:rPr>
          <w:rFonts w:eastAsia="Times New Roman" w:cs="Times New Roman"/>
          <w:szCs w:val="24"/>
        </w:rPr>
        <w:t xml:space="preserve">σον αφορά τις αναφορές σας σε ξένες χώρες, μην ξεχνάτε ότι οι περισσότερες από αυτές τις χώρες δεν έχουν Υπουργείο Ναυτιλίας. Η </w:t>
      </w:r>
      <w:r>
        <w:rPr>
          <w:rFonts w:eastAsia="Times New Roman" w:cs="Times New Roman"/>
          <w:szCs w:val="24"/>
        </w:rPr>
        <w:t>Ελλάδα έχει και πρέπει να συνεχίσει να έχει. Γιατί με αυτά</w:t>
      </w:r>
      <w:r>
        <w:rPr>
          <w:rFonts w:eastAsia="Times New Roman" w:cs="Times New Roman"/>
          <w:szCs w:val="24"/>
        </w:rPr>
        <w:t>,</w:t>
      </w:r>
      <w:r>
        <w:rPr>
          <w:rFonts w:eastAsia="Times New Roman" w:cs="Times New Roman"/>
          <w:szCs w:val="24"/>
        </w:rPr>
        <w:t xml:space="preserve"> που κάνετε δημιουργούνται εύλογες απορίες για το πώς σκέφτεστε το μέλλον του Υπουργείου Ναυτιλίας και </w:t>
      </w:r>
      <w:r>
        <w:rPr>
          <w:rFonts w:eastAsia="Times New Roman" w:cs="Times New Roman"/>
          <w:szCs w:val="24"/>
        </w:rPr>
        <w:lastRenderedPageBreak/>
        <w:t xml:space="preserve">ελπίζω να μην σκέφτεστε να επαναλάβετε λάθη του παρελθόντος. </w:t>
      </w:r>
    </w:p>
    <w:p w14:paraId="5544C34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ρχή, λοιπόν, συγ</w:t>
      </w:r>
      <w:r>
        <w:rPr>
          <w:rFonts w:eastAsia="Times New Roman" w:cs="Times New Roman"/>
          <w:szCs w:val="24"/>
        </w:rPr>
        <w:t>χέονται οι διοικητικές αρμοδιότητες με τα δικαιώματα</w:t>
      </w:r>
      <w:r>
        <w:rPr>
          <w:rFonts w:eastAsia="Times New Roman" w:cs="Times New Roman"/>
          <w:szCs w:val="24"/>
        </w:rPr>
        <w:t>,</w:t>
      </w:r>
      <w:r>
        <w:rPr>
          <w:rFonts w:eastAsia="Times New Roman" w:cs="Times New Roman"/>
          <w:szCs w:val="24"/>
        </w:rPr>
        <w:t xml:space="preserve"> που ασκεί για λογαριασμό του </w:t>
      </w:r>
      <w:r>
        <w:rPr>
          <w:rFonts w:eastAsia="Times New Roman" w:cs="Times New Roman"/>
          <w:szCs w:val="24"/>
        </w:rPr>
        <w:t>δ</w:t>
      </w:r>
      <w:r>
        <w:rPr>
          <w:rFonts w:eastAsia="Times New Roman" w:cs="Times New Roman"/>
          <w:szCs w:val="24"/>
        </w:rPr>
        <w:t>ημοσίου. Δηλαδή, από τη μια μεριά προσδιορίζει ποινικές ρήτρες και πρόστιμα και μετά, την άλλη στιγμή αλλάζει καπέλο και γίνεται ανεξάρτητη διοικητική αρχή που θα κρίνει τι</w:t>
      </w:r>
      <w:r>
        <w:rPr>
          <w:rFonts w:eastAsia="Times New Roman" w:cs="Times New Roman"/>
          <w:szCs w:val="24"/>
        </w:rPr>
        <w:t>ς αντιρρήσεις των ενδιαφερομένων.</w:t>
      </w:r>
    </w:p>
    <w:p w14:paraId="5544C34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Λέτε ότι υπάρχει πρόβλεψη για εναρμόνιση τελών. Έτσι αντιλαμβάνεστε την ελεύθερη αγορά; Για παράδειγμα, στην Εύβοια, το λιμάνι της Χαλκίδας αν πρόκειται να ανταγωνιστεί τα </w:t>
      </w:r>
      <w:r>
        <w:rPr>
          <w:rFonts w:eastAsia="Times New Roman" w:cs="Times New Roman"/>
          <w:szCs w:val="24"/>
        </w:rPr>
        <w:lastRenderedPageBreak/>
        <w:t>άλλα λιμάνια, θα πρέπει να έχει την ευχέρεια να κά</w:t>
      </w:r>
      <w:r>
        <w:rPr>
          <w:rFonts w:eastAsia="Times New Roman" w:cs="Times New Roman"/>
          <w:szCs w:val="24"/>
        </w:rPr>
        <w:t xml:space="preserve">νει μια δική του πολιτική στο δημόσιο πλαίσιο που είναι. </w:t>
      </w:r>
    </w:p>
    <w:p w14:paraId="5544C34E" w14:textId="77777777" w:rsidR="00C5530F" w:rsidRDefault="00802ED9">
      <w:pPr>
        <w:spacing w:after="0" w:line="600" w:lineRule="auto"/>
        <w:ind w:firstLine="720"/>
        <w:jc w:val="both"/>
        <w:rPr>
          <w:rFonts w:eastAsia="Times New Roman" w:cs="Times New Roman"/>
        </w:rPr>
      </w:pPr>
      <w:r>
        <w:rPr>
          <w:rFonts w:eastAsia="Times New Roman" w:cs="Times New Roman"/>
          <w:szCs w:val="24"/>
        </w:rPr>
        <w:t>Επίσης, δίνετε δικαστικές εξουσίες με το άρθρο 6 για την προσωρινή ρύθμιση κατάστασης, κάτι που προβλέπεται μόνο για δικαστικές αποφάσεις για ασφαλιστικά μέτρα ή σε εφαρμογή αστυνομικών διατάξεων. Κ</w:t>
      </w:r>
      <w:r>
        <w:rPr>
          <w:rFonts w:eastAsia="Times New Roman" w:cs="Times New Roman"/>
          <w:szCs w:val="24"/>
        </w:rPr>
        <w:t>αι δεν φτάνει αυτό, αλλά και με το άρθρο 7 κάνετε τη ΡΑΛ και αστυνομική αρχή. Ξέραμε μέχρι τώρα την αμερικάνικη έκφραση «</w:t>
      </w:r>
      <w:r>
        <w:rPr>
          <w:rFonts w:eastAsia="Times New Roman" w:cs="Times New Roman"/>
          <w:szCs w:val="24"/>
          <w:lang w:val="en-US"/>
        </w:rPr>
        <w:t>judge</w:t>
      </w:r>
      <w:r>
        <w:rPr>
          <w:rFonts w:eastAsia="Times New Roman" w:cs="Times New Roman"/>
          <w:szCs w:val="24"/>
        </w:rPr>
        <w:t xml:space="preserve">, </w:t>
      </w:r>
      <w:r>
        <w:rPr>
          <w:rFonts w:eastAsia="Times New Roman" w:cs="Times New Roman"/>
          <w:szCs w:val="24"/>
          <w:lang w:val="en-US"/>
        </w:rPr>
        <w:t>jury</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executioner</w:t>
      </w:r>
      <w:r>
        <w:rPr>
          <w:rFonts w:eastAsia="Times New Roman" w:cs="Times New Roman"/>
          <w:szCs w:val="24"/>
        </w:rPr>
        <w:t xml:space="preserve">», δηλαδή δικαστής, ένορκος και εκτελεστής. </w:t>
      </w:r>
      <w:r>
        <w:rPr>
          <w:rFonts w:eastAsia="Times New Roman" w:cs="Times New Roman"/>
        </w:rPr>
        <w:t>Εσείς το προχωράτε. Το έχετε κάνει «</w:t>
      </w:r>
      <w:r>
        <w:rPr>
          <w:rFonts w:eastAsia="Times New Roman" w:cs="Times New Roman"/>
          <w:lang w:val="en-US"/>
        </w:rPr>
        <w:t>Sheriff</w:t>
      </w:r>
      <w:r>
        <w:rPr>
          <w:rFonts w:eastAsia="Times New Roman" w:cs="Times New Roman"/>
        </w:rPr>
        <w:t xml:space="preserve">, </w:t>
      </w:r>
      <w:r>
        <w:rPr>
          <w:rFonts w:eastAsia="Times New Roman" w:cs="Times New Roman"/>
          <w:lang w:val="en-US"/>
        </w:rPr>
        <w:t>Judge</w:t>
      </w:r>
      <w:r>
        <w:rPr>
          <w:rFonts w:eastAsia="Times New Roman" w:cs="Times New Roman"/>
        </w:rPr>
        <w:t xml:space="preserve">, </w:t>
      </w:r>
      <w:r>
        <w:rPr>
          <w:rFonts w:eastAsia="Times New Roman" w:cs="Times New Roman"/>
          <w:lang w:val="en-US"/>
        </w:rPr>
        <w:t>Jury</w:t>
      </w:r>
      <w:r>
        <w:rPr>
          <w:rFonts w:eastAsia="Times New Roman" w:cs="Times New Roman"/>
        </w:rPr>
        <w:t xml:space="preserve">, </w:t>
      </w:r>
      <w:r>
        <w:rPr>
          <w:rFonts w:eastAsia="Times New Roman" w:cs="Times New Roman"/>
          <w:lang w:val="en-US"/>
        </w:rPr>
        <w:t>and</w:t>
      </w:r>
      <w:r>
        <w:rPr>
          <w:rFonts w:eastAsia="Times New Roman" w:cs="Times New Roman"/>
        </w:rPr>
        <w:t xml:space="preserve"> </w:t>
      </w:r>
      <w:r>
        <w:rPr>
          <w:rFonts w:eastAsia="Times New Roman" w:cs="Times New Roman"/>
          <w:lang w:val="en-US"/>
        </w:rPr>
        <w:t>E</w:t>
      </w:r>
      <w:r>
        <w:rPr>
          <w:rFonts w:eastAsia="Times New Roman" w:cs="Times New Roman"/>
          <w:lang w:val="en-US"/>
        </w:rPr>
        <w:t>xecutioner</w:t>
      </w:r>
      <w:r>
        <w:rPr>
          <w:rFonts w:eastAsia="Times New Roman" w:cs="Times New Roman"/>
        </w:rPr>
        <w:t xml:space="preserve">». Δηλαδή «και </w:t>
      </w:r>
      <w:r>
        <w:rPr>
          <w:rFonts w:eastAsia="Times New Roman" w:cs="Times New Roman"/>
        </w:rPr>
        <w:t>σ</w:t>
      </w:r>
      <w:r>
        <w:rPr>
          <w:rFonts w:eastAsia="Times New Roman" w:cs="Times New Roman"/>
        </w:rPr>
        <w:t xml:space="preserve">ερίφης και </w:t>
      </w:r>
      <w:r>
        <w:rPr>
          <w:rFonts w:eastAsia="Times New Roman" w:cs="Times New Roman"/>
        </w:rPr>
        <w:t>δ</w:t>
      </w:r>
      <w:r>
        <w:rPr>
          <w:rFonts w:eastAsia="Times New Roman" w:cs="Times New Roman"/>
        </w:rPr>
        <w:t xml:space="preserve">ικαστής και </w:t>
      </w:r>
      <w:r>
        <w:rPr>
          <w:rFonts w:eastAsia="Times New Roman" w:cs="Times New Roman"/>
        </w:rPr>
        <w:t>έ</w:t>
      </w:r>
      <w:r>
        <w:rPr>
          <w:rFonts w:eastAsia="Times New Roman" w:cs="Times New Roman"/>
        </w:rPr>
        <w:t xml:space="preserve">νορκος και </w:t>
      </w:r>
      <w:r>
        <w:rPr>
          <w:rFonts w:eastAsia="Times New Roman" w:cs="Times New Roman"/>
        </w:rPr>
        <w:t>ε</w:t>
      </w:r>
      <w:r>
        <w:rPr>
          <w:rFonts w:eastAsia="Times New Roman" w:cs="Times New Roman"/>
        </w:rPr>
        <w:t xml:space="preserve">κτελεστής». </w:t>
      </w:r>
    </w:p>
    <w:p w14:paraId="5544C34F" w14:textId="77777777" w:rsidR="00C5530F" w:rsidRDefault="00802ED9">
      <w:pPr>
        <w:spacing w:line="600" w:lineRule="auto"/>
        <w:ind w:firstLine="720"/>
        <w:jc w:val="both"/>
        <w:rPr>
          <w:rFonts w:eastAsia="Times New Roman" w:cs="Times New Roman"/>
        </w:rPr>
      </w:pPr>
      <w:r>
        <w:rPr>
          <w:rFonts w:eastAsia="Times New Roman" w:cs="Times New Roman"/>
        </w:rPr>
        <w:lastRenderedPageBreak/>
        <w:t>Όμως,</w:t>
      </w:r>
      <w:r>
        <w:rPr>
          <w:rFonts w:eastAsia="Times New Roman" w:cs="Times New Roman"/>
        </w:rPr>
        <w:t xml:space="preserve"> το απολύτως καλύτερο </w:t>
      </w:r>
      <w:r>
        <w:rPr>
          <w:rFonts w:eastAsia="Times New Roman"/>
          <w:bCs/>
        </w:rPr>
        <w:t>είναι</w:t>
      </w:r>
      <w:r>
        <w:rPr>
          <w:rFonts w:eastAsia="Times New Roman" w:cs="Times New Roman"/>
        </w:rPr>
        <w:t xml:space="preserve"> ο τρόπος επιλογής. Εδώ θα πρέπει να το ξαναγράψετε το νομοσχέδιο, Υπουργέ μου. Γιατί στο μεν κείμενο του νομοσχεδίου λέτε ότι ο Πρόεδρος, ο Αντιπρό</w:t>
      </w:r>
      <w:r>
        <w:rPr>
          <w:rFonts w:eastAsia="Times New Roman" w:cs="Times New Roman"/>
        </w:rPr>
        <w:t xml:space="preserve">εδρος και τα μέλη της ΡΑΛ επιλέγονται από τη </w:t>
      </w:r>
      <w:r>
        <w:rPr>
          <w:rFonts w:eastAsia="Times New Roman"/>
          <w:bCs/>
        </w:rPr>
        <w:t>Βουλή,</w:t>
      </w:r>
      <w:r>
        <w:rPr>
          <w:rFonts w:eastAsia="Times New Roman" w:cs="Times New Roman"/>
        </w:rPr>
        <w:t xml:space="preserve"> ύστερα από γνώμη της Επιτροπής Θεσμών και Διαφάνειας, και μετά λέτε ότι διορίζονται από τον Υπουργό -από εσάς- ύστερα από κοινοποίηση σε αυτόν της απόφασης της Διάσκεψης των Προέδρων της </w:t>
      </w:r>
      <w:r>
        <w:rPr>
          <w:rFonts w:eastAsia="Times New Roman"/>
          <w:bCs/>
        </w:rPr>
        <w:t>Βουλή</w:t>
      </w:r>
      <w:r>
        <w:rPr>
          <w:rFonts w:eastAsia="Times New Roman" w:cs="Times New Roman"/>
        </w:rPr>
        <w:t xml:space="preserve">ς. </w:t>
      </w:r>
    </w:p>
    <w:p w14:paraId="5544C350" w14:textId="77777777" w:rsidR="00C5530F" w:rsidRDefault="00802ED9">
      <w:pPr>
        <w:spacing w:line="600" w:lineRule="auto"/>
        <w:ind w:firstLine="720"/>
        <w:jc w:val="both"/>
        <w:rPr>
          <w:rFonts w:eastAsia="Times New Roman" w:cs="Times New Roman"/>
        </w:rPr>
      </w:pPr>
      <w:r>
        <w:rPr>
          <w:rFonts w:eastAsia="Times New Roman" w:cs="Times New Roman"/>
        </w:rPr>
        <w:t>Τι από τ</w:t>
      </w:r>
      <w:r>
        <w:rPr>
          <w:rFonts w:eastAsia="Times New Roman" w:cs="Times New Roman"/>
        </w:rPr>
        <w:t xml:space="preserve">α δύο ισχύει; Και τα δύο δεν μπορεί να ισχύουν. Βέβαια, στην Αιτιολογική Έκθεση η Διάσκεψη των Προέδρων απουσιάζει. Τέτοιες προχειρότητες δεν επιτρέπονται. </w:t>
      </w:r>
    </w:p>
    <w:p w14:paraId="5544C351" w14:textId="77777777" w:rsidR="00C5530F" w:rsidRDefault="00802ED9">
      <w:pPr>
        <w:spacing w:line="600" w:lineRule="auto"/>
        <w:ind w:firstLine="720"/>
        <w:jc w:val="both"/>
        <w:rPr>
          <w:rFonts w:eastAsia="Times New Roman" w:cs="Times New Roman"/>
        </w:rPr>
      </w:pPr>
      <w:r>
        <w:rPr>
          <w:rFonts w:eastAsia="Times New Roman" w:cs="Times New Roman"/>
        </w:rPr>
        <w:lastRenderedPageBreak/>
        <w:t xml:space="preserve">Θα ήθελα να πω δυο λόγια, </w:t>
      </w:r>
      <w:r>
        <w:rPr>
          <w:rFonts w:eastAsia="Times New Roman" w:cs="Times New Roman"/>
          <w:bCs/>
          <w:shd w:val="clear" w:color="auto" w:fill="FFFFFF"/>
        </w:rPr>
        <w:t>όμως,</w:t>
      </w:r>
      <w:r>
        <w:rPr>
          <w:rFonts w:eastAsia="Times New Roman" w:cs="Times New Roman"/>
        </w:rPr>
        <w:t xml:space="preserve"> και για τη Δημόσια Αρχή Λιμένων. Πρώτα από όλα, </w:t>
      </w:r>
      <w:r>
        <w:rPr>
          <w:rFonts w:eastAsia="Times New Roman"/>
          <w:bCs/>
        </w:rPr>
        <w:t>έ</w:t>
      </w:r>
      <w:r>
        <w:rPr>
          <w:rFonts w:eastAsia="Times New Roman" w:cs="Times New Roman"/>
        </w:rPr>
        <w:t>χουμε μια πρωτοφαν</w:t>
      </w:r>
      <w:r>
        <w:rPr>
          <w:rFonts w:eastAsia="Times New Roman" w:cs="Times New Roman"/>
        </w:rPr>
        <w:t xml:space="preserve">ή επικάλυψη αρμοδιοτήτων. Άμα δείτε τα </w:t>
      </w:r>
      <w:r>
        <w:rPr>
          <w:rFonts w:eastAsia="Times New Roman"/>
        </w:rPr>
        <w:t>άρθρα</w:t>
      </w:r>
      <w:r>
        <w:rPr>
          <w:rFonts w:eastAsia="Times New Roman" w:cs="Times New Roman"/>
        </w:rPr>
        <w:t xml:space="preserve"> που περιγράφουν τις κανονιστικές αρμοδιότητες της ΔΑΛ και της ΡΑΛ </w:t>
      </w:r>
      <w:r>
        <w:rPr>
          <w:rFonts w:eastAsia="Times New Roman"/>
          <w:bCs/>
        </w:rPr>
        <w:t>είναι</w:t>
      </w:r>
      <w:r>
        <w:rPr>
          <w:rFonts w:eastAsia="Times New Roman" w:cs="Times New Roman"/>
        </w:rPr>
        <w:t xml:space="preserve"> ίδια, κύριε Υπουργέ. Δεν μπορώ να καταλάβω. </w:t>
      </w:r>
    </w:p>
    <w:p w14:paraId="5544C352" w14:textId="77777777" w:rsidR="00C5530F" w:rsidRDefault="00802ED9">
      <w:pPr>
        <w:spacing w:line="600" w:lineRule="auto"/>
        <w:ind w:firstLine="720"/>
        <w:jc w:val="both"/>
        <w:rPr>
          <w:rFonts w:eastAsia="Times New Roman" w:cs="Times New Roman"/>
        </w:rPr>
      </w:pPr>
      <w:r>
        <w:rPr>
          <w:rFonts w:eastAsia="Times New Roman" w:cs="Times New Roman"/>
        </w:rPr>
        <w:t>Και προσέξτε επικαλύψεις: του Υπουργείου Οικονομικών, του Υπουργείου Εμπορικής Ναυτιλίας, της Γενικής Γραμματείας Λιμενικής Πολιτικής, της Ρυθμιστικής Αρχής Λιμένων, του Λιμενικού Σώματος, του Υπουργείου Εργασίας, της Επιτροπής Ανταγωνισμού. Πόσες επικαλύψ</w:t>
      </w:r>
      <w:r>
        <w:rPr>
          <w:rFonts w:eastAsia="Times New Roman" w:cs="Times New Roman"/>
        </w:rPr>
        <w:t xml:space="preserve">εις πια; Πώς θα δουλέψει αυτό το σύστημα; </w:t>
      </w:r>
    </w:p>
    <w:p w14:paraId="5544C353" w14:textId="77777777" w:rsidR="00C5530F" w:rsidRDefault="00802ED9">
      <w:pPr>
        <w:spacing w:line="600" w:lineRule="auto"/>
        <w:ind w:firstLine="720"/>
        <w:jc w:val="both"/>
        <w:rPr>
          <w:rFonts w:eastAsia="Times New Roman" w:cs="Times New Roman"/>
        </w:rPr>
      </w:pPr>
      <w:r>
        <w:rPr>
          <w:rFonts w:eastAsia="Times New Roman" w:cs="Times New Roman"/>
        </w:rPr>
        <w:lastRenderedPageBreak/>
        <w:t xml:space="preserve">Να μην πούμε για το πώς παραβιάζεται η αρχή της ελευθερίας της επιχειρηματικής δραστηριότητας. Δεν υπάρχει δικαιολογητική νόμιμη βάση. Η μόνη δικαιολογητική βάση, κύριε Υπουργέ, </w:t>
      </w:r>
      <w:r>
        <w:rPr>
          <w:rFonts w:eastAsia="Times New Roman"/>
          <w:bCs/>
        </w:rPr>
        <w:t>είναι</w:t>
      </w:r>
      <w:r>
        <w:rPr>
          <w:rFonts w:eastAsia="Times New Roman" w:cs="Times New Roman"/>
        </w:rPr>
        <w:t xml:space="preserve"> ότι δημιουργείτε έναν μικρό παράδεισο για τους δικούς σας κομματικούς φίλους. </w:t>
      </w:r>
    </w:p>
    <w:p w14:paraId="5544C354" w14:textId="77777777" w:rsidR="00C5530F" w:rsidRDefault="00802ED9">
      <w:pPr>
        <w:spacing w:line="600" w:lineRule="auto"/>
        <w:ind w:firstLine="720"/>
        <w:jc w:val="both"/>
        <w:rPr>
          <w:rFonts w:eastAsia="Times New Roman" w:cs="Times New Roman"/>
        </w:rPr>
      </w:pPr>
      <w:r>
        <w:rPr>
          <w:rFonts w:eastAsia="Times New Roman" w:cs="Times New Roman"/>
        </w:rPr>
        <w:t xml:space="preserve">Γιατί -πού </w:t>
      </w:r>
      <w:r>
        <w:rPr>
          <w:rFonts w:eastAsia="Times New Roman"/>
          <w:bCs/>
        </w:rPr>
        <w:t>έχει ξανακουστεί;- δ</w:t>
      </w:r>
      <w:r>
        <w:rPr>
          <w:rFonts w:eastAsia="Times New Roman" w:cs="Times New Roman"/>
        </w:rPr>
        <w:t xml:space="preserve">ημιουργείτε –ακούστε!- μια </w:t>
      </w:r>
      <w:r>
        <w:rPr>
          <w:rFonts w:eastAsia="Times New Roman" w:cs="Times New Roman"/>
        </w:rPr>
        <w:t>υ</w:t>
      </w:r>
      <w:r>
        <w:rPr>
          <w:rFonts w:eastAsia="Times New Roman" w:cs="Times New Roman"/>
        </w:rPr>
        <w:t xml:space="preserve">πηρεσιακή </w:t>
      </w:r>
      <w:r>
        <w:rPr>
          <w:rFonts w:eastAsia="Times New Roman" w:cs="Times New Roman"/>
        </w:rPr>
        <w:t>μ</w:t>
      </w:r>
      <w:r>
        <w:rPr>
          <w:rFonts w:eastAsia="Times New Roman" w:cs="Times New Roman"/>
        </w:rPr>
        <w:t xml:space="preserve">ονάδα του Υπουργείου με διοικητική και οικονομική αυτοτέλεια. Οικονομική αυτοτέλεια τρελή, </w:t>
      </w:r>
      <w:r>
        <w:rPr>
          <w:rFonts w:eastAsia="Times New Roman"/>
          <w:bCs/>
        </w:rPr>
        <w:t>ε</w:t>
      </w:r>
      <w:r>
        <w:rPr>
          <w:rFonts w:eastAsia="Times New Roman" w:cs="Times New Roman"/>
        </w:rPr>
        <w:t>; Το ένα έβδομ</w:t>
      </w:r>
      <w:r>
        <w:rPr>
          <w:rFonts w:eastAsia="Times New Roman" w:cs="Times New Roman"/>
        </w:rPr>
        <w:t xml:space="preserve">ο των εσόδων από τις παραχωρήσεις λιμένων. </w:t>
      </w:r>
    </w:p>
    <w:p w14:paraId="5544C355" w14:textId="77777777" w:rsidR="00C5530F" w:rsidRDefault="00802ED9">
      <w:pPr>
        <w:spacing w:line="600" w:lineRule="auto"/>
        <w:ind w:firstLine="720"/>
        <w:jc w:val="both"/>
        <w:rPr>
          <w:rFonts w:eastAsia="Times New Roman" w:cs="Times New Roman"/>
        </w:rPr>
      </w:pPr>
      <w:r>
        <w:rPr>
          <w:rFonts w:eastAsia="Times New Roman" w:cs="Times New Roman"/>
        </w:rPr>
        <w:lastRenderedPageBreak/>
        <w:t xml:space="preserve">Και ποιοι θα πάνε εκεί; Όσοι από τον ΟΛΠ και ΟΛΘ θέλουν, με μια υπογραφή σας μόνο, και θα διατηρήσουν και τα προνόμια και τις αμοιβές που είχαν στο παρελθόν. </w:t>
      </w:r>
    </w:p>
    <w:p w14:paraId="5544C356" w14:textId="77777777" w:rsidR="00C5530F" w:rsidRDefault="00802ED9">
      <w:pPr>
        <w:spacing w:line="600" w:lineRule="auto"/>
        <w:ind w:firstLine="720"/>
        <w:jc w:val="both"/>
        <w:rPr>
          <w:rFonts w:eastAsia="Times New Roman" w:cs="Times New Roman"/>
        </w:rPr>
      </w:pPr>
      <w:r>
        <w:rPr>
          <w:rFonts w:eastAsia="Times New Roman" w:cs="Times New Roman"/>
        </w:rPr>
        <w:t>Ειλικρινά, αυτό το ένα έβδομο</w:t>
      </w:r>
      <w:r>
        <w:rPr>
          <w:rFonts w:eastAsia="Times New Roman" w:cs="Times New Roman"/>
        </w:rPr>
        <w:t>,</w:t>
      </w:r>
      <w:r>
        <w:rPr>
          <w:rFonts w:eastAsia="Times New Roman" w:cs="Times New Roman"/>
        </w:rPr>
        <w:t xml:space="preserve"> που θα δώσετε εκεί, απ</w:t>
      </w:r>
      <w:r>
        <w:rPr>
          <w:rFonts w:eastAsia="Times New Roman" w:cs="Times New Roman"/>
        </w:rPr>
        <w:t xml:space="preserve">ό πού θα λείψει, κύριε Υπουργέ; Γιατί από κάπου θα λείψει. Και δεν μας περισσεύουν τα λεφτά. Θα μπορούσατε αυτή τη δομή να την έχετε μέσα στο Υπουργείο με πολύ μικρότερο κόστος. </w:t>
      </w:r>
    </w:p>
    <w:p w14:paraId="5544C357" w14:textId="77777777" w:rsidR="00C5530F" w:rsidRDefault="00802ED9">
      <w:pPr>
        <w:spacing w:line="600" w:lineRule="auto"/>
        <w:ind w:firstLine="720"/>
        <w:jc w:val="both"/>
        <w:rPr>
          <w:rFonts w:eastAsia="Times New Roman" w:cs="Times New Roman"/>
        </w:rPr>
      </w:pPr>
      <w:r>
        <w:rPr>
          <w:rFonts w:eastAsia="Times New Roman" w:cs="Times New Roman"/>
        </w:rPr>
        <w:t xml:space="preserve">Θέλω, </w:t>
      </w:r>
      <w:r>
        <w:rPr>
          <w:rFonts w:eastAsia="Times New Roman" w:cs="Times New Roman"/>
          <w:bCs/>
          <w:shd w:val="clear" w:color="auto" w:fill="FFFFFF"/>
        </w:rPr>
        <w:t>όμως,</w:t>
      </w:r>
      <w:r>
        <w:rPr>
          <w:rFonts w:eastAsia="Times New Roman" w:cs="Times New Roman"/>
        </w:rPr>
        <w:t xml:space="preserve"> να σταθώ στο </w:t>
      </w:r>
      <w:r>
        <w:rPr>
          <w:rFonts w:eastAsia="Times New Roman"/>
        </w:rPr>
        <w:t>άρθρο</w:t>
      </w:r>
      <w:r>
        <w:rPr>
          <w:rFonts w:eastAsia="Times New Roman" w:cs="Times New Roman"/>
        </w:rPr>
        <w:t xml:space="preserve"> 21 -στην περίπτωση ζ- με το οποίο δημιουργείτε</w:t>
      </w:r>
      <w:r>
        <w:rPr>
          <w:rFonts w:eastAsia="Times New Roman" w:cs="Times New Roman"/>
        </w:rPr>
        <w:t xml:space="preserve"> ουσιαστικά μια «συνδικαλιστική αστυ</w:t>
      </w:r>
      <w:r>
        <w:rPr>
          <w:rFonts w:eastAsia="Times New Roman" w:cs="Times New Roman"/>
        </w:rPr>
        <w:lastRenderedPageBreak/>
        <w:t>νομία»; Πού ξανακούστηκαν τέτοιες διατάξεις; Γι’ αυτό αναφέρθηκα σε λαϊκούς κομισάριους. Υ</w:t>
      </w:r>
      <w:r>
        <w:rPr>
          <w:rFonts w:eastAsia="Times New Roman" w:cs="Times New Roman"/>
          <w:bCs/>
          <w:shd w:val="clear" w:color="auto" w:fill="FFFFFF"/>
        </w:rPr>
        <w:t>πάρχουν</w:t>
      </w:r>
      <w:r>
        <w:rPr>
          <w:rFonts w:eastAsia="Times New Roman" w:cs="Times New Roman"/>
        </w:rPr>
        <w:t xml:space="preserve"> νόμοι, </w:t>
      </w:r>
      <w:r>
        <w:rPr>
          <w:rFonts w:eastAsia="Times New Roman" w:cs="Times New Roman"/>
          <w:bCs/>
          <w:shd w:val="clear" w:color="auto" w:fill="FFFFFF"/>
        </w:rPr>
        <w:t>υπάρχουν</w:t>
      </w:r>
      <w:r>
        <w:rPr>
          <w:rFonts w:eastAsia="Times New Roman" w:cs="Times New Roman"/>
        </w:rPr>
        <w:t xml:space="preserve"> </w:t>
      </w:r>
      <w:r>
        <w:rPr>
          <w:rFonts w:eastAsia="Times New Roman" w:cs="Times New Roman"/>
        </w:rPr>
        <w:t>α</w:t>
      </w:r>
      <w:r>
        <w:rPr>
          <w:rFonts w:eastAsia="Times New Roman" w:cs="Times New Roman"/>
        </w:rPr>
        <w:t xml:space="preserve">ρχές στην Ελλάδα. Δεν χρειάζεται να δημιουργείτε καινούριες. </w:t>
      </w:r>
    </w:p>
    <w:p w14:paraId="5544C358" w14:textId="77777777" w:rsidR="00C5530F" w:rsidRDefault="00802ED9">
      <w:pPr>
        <w:spacing w:line="600" w:lineRule="auto"/>
        <w:ind w:firstLine="720"/>
        <w:jc w:val="both"/>
        <w:rPr>
          <w:rFonts w:eastAsia="Times New Roman" w:cs="Times New Roman"/>
        </w:rPr>
      </w:pPr>
      <w:r>
        <w:rPr>
          <w:rFonts w:eastAsia="Times New Roman" w:cs="Times New Roman"/>
        </w:rPr>
        <w:t>Και μια αναφορά θα κάνω και στη Δημόσια Αρχ</w:t>
      </w:r>
      <w:r>
        <w:rPr>
          <w:rFonts w:eastAsia="Times New Roman" w:cs="Times New Roman"/>
        </w:rPr>
        <w:t xml:space="preserve">ή Λιμένων Πειραιά. Ήταν άλλο το αρχικό σας σχέδιο, γιατί αναγκαστήκατε μετά να αλλάξετε πέντε φορές το κείμενο. Την προβλέπετε, </w:t>
      </w:r>
      <w:r>
        <w:rPr>
          <w:rFonts w:eastAsia="Times New Roman" w:cs="Times New Roman"/>
          <w:bCs/>
          <w:shd w:val="clear" w:color="auto" w:fill="FFFFFF"/>
        </w:rPr>
        <w:t>όμως,</w:t>
      </w:r>
      <w:r>
        <w:rPr>
          <w:rFonts w:eastAsia="Times New Roman" w:cs="Times New Roman"/>
        </w:rPr>
        <w:t xml:space="preserve"> στο πρώτο </w:t>
      </w:r>
      <w:r>
        <w:rPr>
          <w:rFonts w:eastAsia="Times New Roman" w:cs="Times New Roman"/>
        </w:rPr>
        <w:t>π</w:t>
      </w:r>
      <w:r>
        <w:rPr>
          <w:rFonts w:eastAsia="Times New Roman" w:cs="Times New Roman"/>
        </w:rPr>
        <w:t xml:space="preserve">εριφερειακό </w:t>
      </w:r>
      <w:r>
        <w:rPr>
          <w:rFonts w:eastAsia="Times New Roman" w:cs="Times New Roman"/>
        </w:rPr>
        <w:t>γ</w:t>
      </w:r>
      <w:r>
        <w:rPr>
          <w:rFonts w:eastAsia="Times New Roman" w:cs="Times New Roman"/>
        </w:rPr>
        <w:t xml:space="preserve">ραφείο της Δημόσιας Αρχής Λιμένων. Θα </w:t>
      </w:r>
      <w:r>
        <w:rPr>
          <w:rFonts w:eastAsia="Times New Roman"/>
          <w:bCs/>
        </w:rPr>
        <w:t>είναι</w:t>
      </w:r>
      <w:r>
        <w:rPr>
          <w:rFonts w:eastAsia="Times New Roman" w:cs="Times New Roman"/>
        </w:rPr>
        <w:t xml:space="preserve"> στον Πειραιά. </w:t>
      </w:r>
    </w:p>
    <w:p w14:paraId="5544C359" w14:textId="77777777" w:rsidR="00C5530F" w:rsidRDefault="00802ED9">
      <w:pPr>
        <w:spacing w:line="600" w:lineRule="auto"/>
        <w:ind w:firstLine="720"/>
        <w:jc w:val="both"/>
        <w:rPr>
          <w:rFonts w:eastAsia="Times New Roman" w:cs="Times New Roman"/>
        </w:rPr>
      </w:pPr>
      <w:r>
        <w:rPr>
          <w:rFonts w:eastAsia="Times New Roman" w:cs="Times New Roman"/>
        </w:rPr>
        <w:t xml:space="preserve">Επειδή, </w:t>
      </w:r>
      <w:r>
        <w:rPr>
          <w:rFonts w:eastAsia="Times New Roman" w:cs="Times New Roman"/>
          <w:bCs/>
          <w:shd w:val="clear" w:color="auto" w:fill="FFFFFF"/>
        </w:rPr>
        <w:t>όμως</w:t>
      </w:r>
      <w:r>
        <w:rPr>
          <w:rFonts w:eastAsia="Times New Roman" w:cs="Times New Roman"/>
        </w:rPr>
        <w:t xml:space="preserve">, δεν μπορείτε να εφεύρετε </w:t>
      </w:r>
      <w:r>
        <w:rPr>
          <w:rFonts w:eastAsia="Times New Roman" w:cs="Times New Roman"/>
        </w:rPr>
        <w:t>ή να εντοπίσετε αρμοδιότητες</w:t>
      </w:r>
      <w:r>
        <w:rPr>
          <w:rFonts w:eastAsia="Times New Roman" w:cs="Times New Roman"/>
        </w:rPr>
        <w:t>,</w:t>
      </w:r>
      <w:r>
        <w:rPr>
          <w:rFonts w:eastAsia="Times New Roman" w:cs="Times New Roman"/>
        </w:rPr>
        <w:t xml:space="preserve"> που να δικαιολογούν τη δημιουργία της Δημόσιας Αρχής Λιμένων στον Πειραιά, κάνετε το εξής τέχνασμα. </w:t>
      </w:r>
      <w:r>
        <w:rPr>
          <w:rFonts w:eastAsia="Times New Roman" w:cs="Times New Roman"/>
        </w:rPr>
        <w:lastRenderedPageBreak/>
        <w:t>Εξουσιοδοτείτε μέσω του νομοσχεδίου τον εαυτό σας, τον Υπουργό Ναυτιλίας, για να εκδώσει στο μέλλον μια υπουργική απόφαση, που</w:t>
      </w:r>
      <w:r>
        <w:rPr>
          <w:rFonts w:eastAsia="Times New Roman" w:cs="Times New Roman"/>
        </w:rPr>
        <w:t xml:space="preserve"> θα εξειδικεύει τις αρμοδιότητες της Δημόσιας Αρχής Λιμένος Πειραιώς. Κι, </w:t>
      </w:r>
      <w:r>
        <w:rPr>
          <w:rFonts w:eastAsia="Times New Roman" w:cs="Times New Roman"/>
          <w:bCs/>
          <w:shd w:val="clear" w:color="auto" w:fill="FFFFFF"/>
        </w:rPr>
        <w:t>όμως,</w:t>
      </w:r>
      <w:r>
        <w:rPr>
          <w:rFonts w:eastAsia="Times New Roman" w:cs="Times New Roman"/>
        </w:rPr>
        <w:t xml:space="preserve"> αυτό το ακυρώνετε, γιατί ταυτόχρονα λέτε ότι η ΔΑΛΠ μπορεί να λειτουργεί και χωρίς την υπουργική απόφαση!</w:t>
      </w:r>
    </w:p>
    <w:p w14:paraId="5544C35A" w14:textId="77777777" w:rsidR="00C5530F" w:rsidRDefault="00802ED9">
      <w:pPr>
        <w:spacing w:line="600" w:lineRule="auto"/>
        <w:ind w:firstLine="720"/>
        <w:jc w:val="both"/>
        <w:rPr>
          <w:rFonts w:eastAsia="Times New Roman" w:cs="Times New Roman"/>
        </w:rPr>
      </w:pPr>
      <w:r>
        <w:rPr>
          <w:rFonts w:eastAsia="Times New Roman" w:cs="Times New Roman"/>
        </w:rPr>
        <w:t xml:space="preserve">Τα έχουμε δει όλα; Όχι, αυτή τη φράση δεν θα την πω. Γιατί, δυστυχώς, </w:t>
      </w:r>
      <w:r>
        <w:rPr>
          <w:rFonts w:eastAsia="Times New Roman" w:cs="Times New Roman"/>
        </w:rPr>
        <w:t xml:space="preserve">με εσάς βλέπουμε κάθε μέρα και κάτι καινούριο. </w:t>
      </w:r>
    </w:p>
    <w:p w14:paraId="5544C35B" w14:textId="77777777" w:rsidR="00C5530F" w:rsidRDefault="00802ED9">
      <w:pPr>
        <w:spacing w:line="600" w:lineRule="auto"/>
        <w:ind w:firstLine="720"/>
        <w:jc w:val="both"/>
        <w:rPr>
          <w:rFonts w:eastAsia="Times New Roman" w:cs="Times New Roman"/>
        </w:rPr>
      </w:pPr>
      <w:r>
        <w:rPr>
          <w:rFonts w:eastAsia="Times New Roman" w:cs="Times New Roman"/>
        </w:rPr>
        <w:t xml:space="preserve">Θα </w:t>
      </w:r>
      <w:r>
        <w:rPr>
          <w:rFonts w:eastAsia="Times New Roman"/>
          <w:bCs/>
        </w:rPr>
        <w:t>κάνω κ</w:t>
      </w:r>
      <w:r>
        <w:rPr>
          <w:rFonts w:eastAsia="Times New Roman" w:cs="Times New Roman"/>
        </w:rPr>
        <w:t xml:space="preserve">αι μια αναφορά, απλώς, στις διατάξεις για το Λιμενικό Σώμα, γιατί </w:t>
      </w:r>
      <w:r>
        <w:rPr>
          <w:rFonts w:eastAsia="Times New Roman"/>
          <w:bCs/>
        </w:rPr>
        <w:t>είναι</w:t>
      </w:r>
      <w:r>
        <w:rPr>
          <w:rFonts w:eastAsia="Times New Roman" w:cs="Times New Roman"/>
        </w:rPr>
        <w:t xml:space="preserve"> ένα «νομοσχέδιο-σκούπα». Τόσες </w:t>
      </w:r>
      <w:r>
        <w:rPr>
          <w:rFonts w:eastAsia="Times New Roman" w:cs="Times New Roman"/>
        </w:rPr>
        <w:lastRenderedPageBreak/>
        <w:t>διατάξεις</w:t>
      </w:r>
      <w:r>
        <w:rPr>
          <w:rFonts w:eastAsia="Times New Roman" w:cs="Times New Roman"/>
        </w:rPr>
        <w:t>,</w:t>
      </w:r>
      <w:r>
        <w:rPr>
          <w:rFonts w:eastAsia="Times New Roman" w:cs="Times New Roman"/>
        </w:rPr>
        <w:t xml:space="preserve"> που να λένε ότι θα εξειδικευθούν με υπουργική απόφαση, έλεος κύριε Υπουργέ! Μια καλύτ</w:t>
      </w:r>
      <w:r>
        <w:rPr>
          <w:rFonts w:eastAsia="Times New Roman" w:cs="Times New Roman"/>
        </w:rPr>
        <w:t xml:space="preserve">ερη προετοιμασία. </w:t>
      </w:r>
    </w:p>
    <w:p w14:paraId="5544C35C" w14:textId="77777777" w:rsidR="00C5530F" w:rsidRDefault="00802ED9">
      <w:pPr>
        <w:spacing w:line="600" w:lineRule="auto"/>
        <w:ind w:firstLine="720"/>
        <w:jc w:val="both"/>
        <w:rPr>
          <w:rFonts w:eastAsia="Times New Roman" w:cs="Times New Roman"/>
        </w:rPr>
      </w:pPr>
      <w:r>
        <w:rPr>
          <w:rFonts w:eastAsia="Times New Roman" w:cs="Times New Roman"/>
        </w:rPr>
        <w:t>Ευχαριστώ.</w:t>
      </w:r>
    </w:p>
    <w:p w14:paraId="5544C35D" w14:textId="77777777" w:rsidR="00C5530F" w:rsidRDefault="00802ED9">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Έχουμε μετατρέψει τη συζήτηση σε </w:t>
      </w:r>
      <w:r>
        <w:rPr>
          <w:rFonts w:eastAsia="Times New Roman"/>
        </w:rPr>
        <w:t>συζήτηση</w:t>
      </w:r>
      <w:r>
        <w:rPr>
          <w:rFonts w:eastAsia="Times New Roman" w:cs="Times New Roman"/>
        </w:rPr>
        <w:t xml:space="preserve"> του νομοσχεδίου. </w:t>
      </w:r>
    </w:p>
    <w:p w14:paraId="5544C35E" w14:textId="77777777" w:rsidR="00C5530F" w:rsidRDefault="00802ED9">
      <w:pPr>
        <w:spacing w:line="600" w:lineRule="auto"/>
        <w:ind w:firstLine="720"/>
        <w:jc w:val="both"/>
        <w:rPr>
          <w:rFonts w:eastAsia="Times New Roman" w:cs="Times New Roman"/>
        </w:rPr>
      </w:pPr>
      <w:r>
        <w:rPr>
          <w:rFonts w:eastAsia="Times New Roman" w:cs="Times New Roman"/>
        </w:rPr>
        <w:t xml:space="preserve">Κύριε Υπουργέ παρακαλώ να σεβαστείτε τον χρόνο. </w:t>
      </w:r>
    </w:p>
    <w:p w14:paraId="5544C35F" w14:textId="77777777" w:rsidR="00C5530F" w:rsidRDefault="00802ED9">
      <w:pPr>
        <w:spacing w:line="600" w:lineRule="auto"/>
        <w:ind w:firstLine="720"/>
        <w:jc w:val="both"/>
        <w:rPr>
          <w:rFonts w:eastAsia="Times New Roman" w:cs="Times New Roman"/>
        </w:rPr>
      </w:pPr>
      <w:r>
        <w:rPr>
          <w:rFonts w:eastAsia="Times New Roman" w:cs="Times New Roman"/>
        </w:rPr>
        <w:t>Ορίστε, έχετε τον λόγο.</w:t>
      </w:r>
    </w:p>
    <w:p w14:paraId="5544C360" w14:textId="77777777" w:rsidR="00C5530F" w:rsidRDefault="00802ED9">
      <w:pPr>
        <w:spacing w:line="600" w:lineRule="auto"/>
        <w:ind w:firstLine="720"/>
        <w:jc w:val="both"/>
        <w:rPr>
          <w:rFonts w:eastAsia="Times New Roman" w:cs="Times New Roman"/>
        </w:rPr>
      </w:pPr>
      <w:r>
        <w:rPr>
          <w:rFonts w:eastAsia="Times New Roman" w:cs="Times New Roman"/>
          <w:b/>
        </w:rPr>
        <w:t>ΘΕΟΔΩΡΟΣ ΔΡΙΤΣΑΣ (Υπουργός Ναυτιλίας και Νησιωτικ</w:t>
      </w:r>
      <w:r>
        <w:rPr>
          <w:rFonts w:eastAsia="Times New Roman" w:cs="Times New Roman"/>
          <w:b/>
        </w:rPr>
        <w:t>ής Πολιτικής):</w:t>
      </w:r>
      <w:r>
        <w:rPr>
          <w:rFonts w:eastAsia="Times New Roman" w:cs="Times New Roman"/>
        </w:rPr>
        <w:t xml:space="preserve"> Δεν θα παρασυρθώ, κυρία Πρόεδρε, γιατί ακριβώς αυτό το νομοσχέδιο </w:t>
      </w:r>
      <w:r>
        <w:rPr>
          <w:rFonts w:eastAsia="Times New Roman"/>
          <w:bCs/>
        </w:rPr>
        <w:t>είναι</w:t>
      </w:r>
      <w:r>
        <w:rPr>
          <w:rFonts w:eastAsia="Times New Roman" w:cs="Times New Roman"/>
        </w:rPr>
        <w:t xml:space="preserve"> ήδη αναρτημένο στη </w:t>
      </w:r>
      <w:r>
        <w:rPr>
          <w:rFonts w:eastAsia="Times New Roman"/>
        </w:rPr>
        <w:lastRenderedPageBreak/>
        <w:t>διαδικασία</w:t>
      </w:r>
      <w:r>
        <w:rPr>
          <w:rFonts w:eastAsia="Times New Roman" w:cs="Times New Roman"/>
        </w:rPr>
        <w:t xml:space="preserve"> της διαβούλευσης. Αύριο τελειώνει ο χρόνος</w:t>
      </w:r>
      <w:r>
        <w:rPr>
          <w:rFonts w:eastAsia="Times New Roman" w:cs="Times New Roman"/>
        </w:rPr>
        <w:t>,</w:t>
      </w:r>
      <w:r>
        <w:rPr>
          <w:rFonts w:eastAsia="Times New Roman" w:cs="Times New Roman"/>
        </w:rPr>
        <w:t xml:space="preserve"> που έχει προσδιοριστεί. Θα γίνουν οι σχετικές βελτιώσεις με βάση τις παρατηρήσεις</w:t>
      </w:r>
      <w:r>
        <w:rPr>
          <w:rFonts w:eastAsia="Times New Roman" w:cs="Times New Roman"/>
        </w:rPr>
        <w:t>,</w:t>
      </w:r>
      <w:r>
        <w:rPr>
          <w:rFonts w:eastAsia="Times New Roman" w:cs="Times New Roman"/>
        </w:rPr>
        <w:t xml:space="preserve"> που θα αξιολογηθούν. Την επόμενη εβδομάδα θα προωθηθεί και νομίζω ότι πολύ σύντομα θα πάρει σειρά ώστε να συζητηθεί στο </w:t>
      </w:r>
      <w:r>
        <w:rPr>
          <w:rFonts w:eastAsia="Times New Roman"/>
          <w:bCs/>
        </w:rPr>
        <w:t>Κοινοβούλιο</w:t>
      </w:r>
      <w:r>
        <w:rPr>
          <w:rFonts w:eastAsia="Times New Roman" w:cs="Times New Roman"/>
        </w:rPr>
        <w:t xml:space="preserve">. </w:t>
      </w:r>
    </w:p>
    <w:p w14:paraId="5544C361" w14:textId="77777777" w:rsidR="00C5530F" w:rsidRDefault="00802ED9">
      <w:pPr>
        <w:spacing w:line="600" w:lineRule="auto"/>
        <w:ind w:firstLine="720"/>
        <w:jc w:val="both"/>
        <w:rPr>
          <w:rFonts w:eastAsia="Times New Roman" w:cs="Times New Roman"/>
        </w:rPr>
      </w:pPr>
      <w:r>
        <w:rPr>
          <w:rFonts w:eastAsia="Times New Roman" w:cs="Times New Roman"/>
        </w:rPr>
        <w:t>Τότε, θα έχουμε τη δυνατότητα, κύριε συνάδελφε, όλα αυτά που είπατε λεπτομερέστατα να τα εξηγήσουμε. Όμως αυτό</w:t>
      </w:r>
      <w:r>
        <w:rPr>
          <w:rFonts w:eastAsia="Times New Roman" w:cs="Times New Roman"/>
        </w:rPr>
        <w:t>,</w:t>
      </w:r>
      <w:r>
        <w:rPr>
          <w:rFonts w:eastAsia="Times New Roman" w:cs="Times New Roman"/>
        </w:rPr>
        <w:t xml:space="preserve"> που δεν κ</w:t>
      </w:r>
      <w:r>
        <w:rPr>
          <w:rFonts w:eastAsia="Times New Roman" w:cs="Times New Roman"/>
        </w:rPr>
        <w:t xml:space="preserve">αταλαβαίνω </w:t>
      </w:r>
      <w:r>
        <w:rPr>
          <w:rFonts w:eastAsia="Times New Roman"/>
          <w:bCs/>
        </w:rPr>
        <w:t>είναι</w:t>
      </w:r>
      <w:r>
        <w:rPr>
          <w:rFonts w:eastAsia="Times New Roman" w:cs="Times New Roman"/>
        </w:rPr>
        <w:t xml:space="preserve"> τι δεν καταλαβαίνετε. </w:t>
      </w:r>
    </w:p>
    <w:p w14:paraId="5544C362" w14:textId="77777777" w:rsidR="00C5530F" w:rsidRDefault="00802ED9">
      <w:pPr>
        <w:spacing w:line="600" w:lineRule="auto"/>
        <w:ind w:firstLine="720"/>
        <w:jc w:val="both"/>
        <w:rPr>
          <w:rFonts w:eastAsia="Times New Roman" w:cs="Times New Roman"/>
        </w:rPr>
      </w:pPr>
      <w:r>
        <w:rPr>
          <w:rFonts w:eastAsia="Times New Roman" w:cs="Times New Roman"/>
          <w:b/>
        </w:rPr>
        <w:t>ΣΙΜΟΣ ΚΕΔΙΚΟΓΛΟΥ:</w:t>
      </w:r>
      <w:r>
        <w:rPr>
          <w:rFonts w:eastAsia="Times New Roman" w:cs="Times New Roman"/>
        </w:rPr>
        <w:t xml:space="preserve"> Πολλά!</w:t>
      </w:r>
    </w:p>
    <w:p w14:paraId="5544C363" w14:textId="77777777" w:rsidR="00C5530F" w:rsidRDefault="00802ED9">
      <w:pPr>
        <w:spacing w:after="0" w:line="600" w:lineRule="auto"/>
        <w:ind w:firstLine="720"/>
        <w:jc w:val="both"/>
        <w:rPr>
          <w:rFonts w:eastAsia="Times New Roman"/>
          <w:szCs w:val="24"/>
        </w:rPr>
      </w:pPr>
      <w:r>
        <w:rPr>
          <w:rFonts w:eastAsia="Times New Roman" w:cs="Times New Roman"/>
          <w:b/>
        </w:rPr>
        <w:t>ΘΕΟΔΩΡΟΣ ΔΡΙΤΣΑΣ (Υπουργός Ναυτιλίας και Νησιωτικής Πολιτικής):</w:t>
      </w:r>
      <w:r>
        <w:rPr>
          <w:rFonts w:eastAsia="Times New Roman" w:cs="Times New Roman"/>
        </w:rPr>
        <w:t xml:space="preserve"> Διότι τι δεν έχετε συνηθίσει τόσον καιρό </w:t>
      </w:r>
      <w:r>
        <w:rPr>
          <w:rFonts w:eastAsia="Times New Roman" w:cs="Times New Roman"/>
        </w:rPr>
        <w:lastRenderedPageBreak/>
        <w:t xml:space="preserve">από τη θητεία σας επί δεκαετίες; Το ότι οι Οργανισμοί Λιμένων, που είχαν υποχρέωση να </w:t>
      </w:r>
      <w:r>
        <w:rPr>
          <w:rFonts w:eastAsia="Times New Roman" w:cs="Times New Roman"/>
        </w:rPr>
        <w:t xml:space="preserve">ασκούν και τον δημόσιο έλεγχο και τον κανονιστικό τους χαρακτήρα δεν τον άσκησαν ποτέ με τις διοικήσεις που ορίζατε και που ήταν όλες κομματικές; </w:t>
      </w:r>
      <w:r>
        <w:rPr>
          <w:rFonts w:eastAsia="Times New Roman"/>
          <w:szCs w:val="24"/>
        </w:rPr>
        <w:t>Λ</w:t>
      </w:r>
      <w:r>
        <w:rPr>
          <w:rFonts w:eastAsia="Times New Roman"/>
          <w:szCs w:val="24"/>
        </w:rPr>
        <w:t>έτε ότι η διαδικασία της ΔΑΛΠ, αυτή που περιγράφει το σχέδιο νόμου και που μπορεί και να βελτιωθεί -είναι ανο</w:t>
      </w:r>
      <w:r>
        <w:rPr>
          <w:rFonts w:eastAsia="Times New Roman"/>
          <w:szCs w:val="24"/>
        </w:rPr>
        <w:t xml:space="preserve">ιχτή σε αυτήν την κατεύθυνση- είναι για την εξυπηρέτηση κομματικών φίλων; Ίσα-ίσα διαυγέστερη διαδικασία δεν μπορεί να υπάρχει. </w:t>
      </w:r>
    </w:p>
    <w:p w14:paraId="5544C364" w14:textId="77777777" w:rsidR="00C5530F" w:rsidRDefault="00802ED9">
      <w:pPr>
        <w:spacing w:line="600" w:lineRule="auto"/>
        <w:ind w:firstLine="720"/>
        <w:jc w:val="both"/>
        <w:rPr>
          <w:rFonts w:eastAsia="Times New Roman"/>
          <w:szCs w:val="24"/>
        </w:rPr>
      </w:pPr>
      <w:r>
        <w:rPr>
          <w:rFonts w:eastAsia="Times New Roman"/>
          <w:szCs w:val="24"/>
        </w:rPr>
        <w:t xml:space="preserve">Γιατί τώρα, ακριβώς επειδή στον ΟΛΠ και στον ΟΛΘ δεν έχουν μια συγκεκριμένη λίστα των κανονιστικών τους υποχρεώσεων -ψάξαμε οι </w:t>
      </w:r>
      <w:r>
        <w:rPr>
          <w:rFonts w:eastAsia="Times New Roman"/>
          <w:szCs w:val="24"/>
        </w:rPr>
        <w:t xml:space="preserve">πάντες για να τις κατηγοριοποιήσουμε- προτιμήσαμε, για να μην αφήσουμε </w:t>
      </w:r>
      <w:proofErr w:type="spellStart"/>
      <w:r>
        <w:rPr>
          <w:rFonts w:eastAsia="Times New Roman"/>
          <w:szCs w:val="24"/>
        </w:rPr>
        <w:t>καμμία</w:t>
      </w:r>
      <w:proofErr w:type="spellEnd"/>
      <w:r>
        <w:rPr>
          <w:rFonts w:eastAsia="Times New Roman"/>
          <w:szCs w:val="24"/>
        </w:rPr>
        <w:t xml:space="preserve"> απ’ έξω, ακριβώς γιατί </w:t>
      </w:r>
      <w:r>
        <w:rPr>
          <w:rFonts w:eastAsia="Times New Roman"/>
          <w:szCs w:val="24"/>
        </w:rPr>
        <w:lastRenderedPageBreak/>
        <w:t>υπάρχει μια παθογένεια, μια αδυναμία, μια απελπιστική αδιαφορία δεκαετιών για να δομηθεί ένα σύστημα δημοσίου ελέγχου και κανονιστικών παρεμβάσεων των δημο</w:t>
      </w:r>
      <w:r>
        <w:rPr>
          <w:rFonts w:eastAsia="Times New Roman"/>
          <w:szCs w:val="24"/>
        </w:rPr>
        <w:t>σίων οργανισμών και φορέων -γιατί περί άλλα τυρβάζουν οι διοικήσεις και άλλες είναι οι στοχεύσεις τόσα χρόνια που επιδιώκουν-, να κάνουμε ακριβώς τη γενική διατύπωση στο σχέδιο νόμου, για να έρθει μετά όχι ο Υπουργός, αλλά οι εμπλεκόμενοι στις λιμενικές ερ</w:t>
      </w:r>
      <w:r>
        <w:rPr>
          <w:rFonts w:eastAsia="Times New Roman"/>
          <w:szCs w:val="24"/>
        </w:rPr>
        <w:t xml:space="preserve">γασίες -ο Οργανισμός Λιμένα- συστηματικά να κατηγοριοποιήσουν και να </w:t>
      </w:r>
      <w:proofErr w:type="spellStart"/>
      <w:r>
        <w:rPr>
          <w:rFonts w:eastAsia="Times New Roman"/>
          <w:szCs w:val="24"/>
        </w:rPr>
        <w:t>επικαιροποιείται</w:t>
      </w:r>
      <w:proofErr w:type="spellEnd"/>
      <w:r>
        <w:rPr>
          <w:rFonts w:eastAsia="Times New Roman"/>
          <w:szCs w:val="24"/>
        </w:rPr>
        <w:t xml:space="preserve"> κάθε φορά όλο αυτό το πλαίσιο.</w:t>
      </w:r>
    </w:p>
    <w:p w14:paraId="5544C365"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Σας λέω το εξής: Αυτή η πρόβλεψη για την μεταφορά αυτών των αρμοδιοτήτων σε νεοϊδρυόμενο δημόσιο φορέα, περιέχεται στη Σύμβαση Παραχώρησης </w:t>
      </w:r>
      <w:r>
        <w:rPr>
          <w:rFonts w:eastAsia="Times New Roman"/>
          <w:szCs w:val="24"/>
        </w:rPr>
        <w:t>που αναρτήθηκε στην πλατφόρμα του ΤΑΙΠΕΔ και επί τη βάσει της οποίας έγινε η διαγωνιστική διαδικασία. Το ίδιο θα συμβεί και στη Θεσσαλονίκη. Αυτό το ήξεραν οι επενδυτές</w:t>
      </w:r>
      <w:r>
        <w:rPr>
          <w:rFonts w:eastAsia="Times New Roman"/>
          <w:szCs w:val="24"/>
        </w:rPr>
        <w:t>,</w:t>
      </w:r>
      <w:r>
        <w:rPr>
          <w:rFonts w:eastAsia="Times New Roman"/>
          <w:szCs w:val="24"/>
        </w:rPr>
        <w:t xml:space="preserve"> οι οποίοι ήθελαν να συμμετάσχουν στον διαγωνισμό. Δεν τους ήρθε μετά. Και αυτό ήταν δι</w:t>
      </w:r>
      <w:r>
        <w:rPr>
          <w:rFonts w:eastAsia="Times New Roman"/>
          <w:szCs w:val="24"/>
        </w:rPr>
        <w:t>κή μας πρωτοβουλία, της Κυβέρνησης, του Υπουργείου, γιατί παίζαμε με ανοιχτά χαρτιά και με πολύ συστηματικές στοχεύσεις σε κάθε τι.</w:t>
      </w:r>
    </w:p>
    <w:p w14:paraId="5544C366" w14:textId="77777777" w:rsidR="00C5530F" w:rsidRDefault="00802ED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5544C367" w14:textId="77777777" w:rsidR="00C5530F" w:rsidRDefault="00802ED9">
      <w:pPr>
        <w:spacing w:line="600" w:lineRule="auto"/>
        <w:ind w:firstLine="720"/>
        <w:jc w:val="both"/>
        <w:rPr>
          <w:rFonts w:eastAsia="Times New Roman"/>
          <w:szCs w:val="24"/>
        </w:rPr>
      </w:pPr>
      <w:r>
        <w:rPr>
          <w:rFonts w:eastAsia="Times New Roman"/>
          <w:szCs w:val="24"/>
        </w:rPr>
        <w:lastRenderedPageBreak/>
        <w:t>Τελειώνοντας, το Υπουργείο Ναυτιλίας, μέ</w:t>
      </w:r>
      <w:r>
        <w:rPr>
          <w:rFonts w:eastAsia="Times New Roman"/>
          <w:szCs w:val="24"/>
        </w:rPr>
        <w:t>σω της Γενικής Γραμματείας Λιμένων Λιμενικής Πολιτικής και Ναυτιλιακών Επενδύσεων, παραμένει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ο αρμόδιος φορέας για τη διαμόρφωση της εθνικής λιμενικής πολιτικής. Εποπτικό ρόλο, καθημερινό, δεν μπορεί να παίξουν οι υπηρεσίες του Υπουργείου -και τ</w:t>
      </w:r>
      <w:r>
        <w:rPr>
          <w:rFonts w:eastAsia="Times New Roman"/>
          <w:szCs w:val="24"/>
        </w:rPr>
        <w:t>ο ξέρετε καλύτερα από εμένα- σε ένα ιδιωτικοποιημένο λιμάνι.</w:t>
      </w:r>
    </w:p>
    <w:p w14:paraId="5544C368" w14:textId="77777777" w:rsidR="00C5530F" w:rsidRDefault="00802ED9">
      <w:pPr>
        <w:spacing w:line="600" w:lineRule="auto"/>
        <w:ind w:firstLine="720"/>
        <w:jc w:val="both"/>
        <w:rPr>
          <w:rFonts w:eastAsia="Times New Roman"/>
          <w:szCs w:val="24"/>
        </w:rPr>
      </w:pPr>
      <w:r>
        <w:rPr>
          <w:rFonts w:eastAsia="Times New Roman"/>
          <w:szCs w:val="24"/>
        </w:rPr>
        <w:t xml:space="preserve"> Η ΡΑΛ</w:t>
      </w:r>
      <w:r>
        <w:rPr>
          <w:rFonts w:eastAsia="Times New Roman"/>
          <w:szCs w:val="24"/>
        </w:rPr>
        <w:t>,</w:t>
      </w:r>
      <w:r>
        <w:rPr>
          <w:rFonts w:eastAsia="Times New Roman"/>
          <w:szCs w:val="24"/>
        </w:rPr>
        <w:t xml:space="preserve"> είναι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και απορώ</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διαμαρτύρεστε γιατί της αναβαθμίσαμε τον ρόλο της. Της αναβαθμίσαμε τον ρόλο για να τη δεσμεύσουμε και να μην είναι </w:t>
      </w:r>
      <w:proofErr w:type="spellStart"/>
      <w:r>
        <w:rPr>
          <w:rFonts w:eastAsia="Times New Roman"/>
          <w:szCs w:val="24"/>
        </w:rPr>
        <w:t>τύποις</w:t>
      </w:r>
      <w:proofErr w:type="spellEnd"/>
      <w:r>
        <w:rPr>
          <w:rFonts w:eastAsia="Times New Roman"/>
          <w:szCs w:val="24"/>
        </w:rPr>
        <w:t xml:space="preserve">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w:t>
      </w:r>
      <w:r>
        <w:rPr>
          <w:rFonts w:eastAsia="Times New Roman"/>
          <w:szCs w:val="24"/>
        </w:rPr>
        <w:t>,</w:t>
      </w:r>
      <w:r>
        <w:rPr>
          <w:rFonts w:eastAsia="Times New Roman"/>
          <w:szCs w:val="24"/>
        </w:rPr>
        <w:t xml:space="preserve"> που δή</w:t>
      </w:r>
      <w:r>
        <w:rPr>
          <w:rFonts w:eastAsia="Times New Roman"/>
          <w:szCs w:val="24"/>
        </w:rPr>
        <w:t xml:space="preserve">θεν υπάρχει για να ελέγχει τον </w:t>
      </w:r>
      <w:r>
        <w:rPr>
          <w:rFonts w:eastAsia="Times New Roman"/>
          <w:szCs w:val="24"/>
        </w:rPr>
        <w:lastRenderedPageBreak/>
        <w:t xml:space="preserve">ανταγωνισμό. Να είναι πραγματικά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και με αρμοδιότητες</w:t>
      </w:r>
      <w:r>
        <w:rPr>
          <w:rFonts w:eastAsia="Times New Roman"/>
          <w:szCs w:val="24"/>
        </w:rPr>
        <w:t>,</w:t>
      </w:r>
      <w:r>
        <w:rPr>
          <w:rFonts w:eastAsia="Times New Roman"/>
          <w:szCs w:val="24"/>
        </w:rPr>
        <w:t xml:space="preserve"> που πραγματικά θα τις ασκεί και δεν θα υπεκφεύγει, όπως άλλες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κάνουν, κάτι το οποίο ξέρετε, επίσης, πολύ καλά. Και όλοι ευχαριστιέστε ότι</w:t>
      </w:r>
      <w:r>
        <w:rPr>
          <w:rFonts w:eastAsia="Times New Roman"/>
          <w:szCs w:val="24"/>
        </w:rPr>
        <w:t xml:space="preserve"> δήθεν έχετε το φύλλο συκής ότι έχουμε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Και ο δημόσιος έλεγχος δεν ασκείται -και το ξέρετε καλά- σε όλα τα επίπεδα του ανταγωνισμού.</w:t>
      </w:r>
    </w:p>
    <w:p w14:paraId="5544C369" w14:textId="77777777" w:rsidR="00C5530F" w:rsidRDefault="00802ED9">
      <w:pPr>
        <w:spacing w:line="600" w:lineRule="auto"/>
        <w:ind w:firstLine="720"/>
        <w:jc w:val="both"/>
        <w:rPr>
          <w:rFonts w:eastAsia="Times New Roman"/>
          <w:szCs w:val="24"/>
        </w:rPr>
      </w:pPr>
      <w:r>
        <w:rPr>
          <w:rFonts w:eastAsia="Times New Roman"/>
          <w:szCs w:val="24"/>
        </w:rPr>
        <w:t>Κάνουμε, λοιπόν, αυτήν την τομή. Κακώς; Ελάτε να μας το πείτε στη συζήτηση του νομοσχεδίου. Και η ΔΑΛ έχει ακριβώς τον κανονιστικό χαρακτήρα σε πρώτο βαθμό. Και σε δεύτερο θα τον έχει και η ΡΑΛ, μαζί με το ρυθμιστικό της, ακριβώς γιατί ο κανονιστικός χαρακ</w:t>
      </w:r>
      <w:r>
        <w:rPr>
          <w:rFonts w:eastAsia="Times New Roman"/>
          <w:szCs w:val="24"/>
        </w:rPr>
        <w:t xml:space="preserve">τήρας για κάθε λιμάνι πρέπει να είναι </w:t>
      </w:r>
      <w:r>
        <w:rPr>
          <w:rFonts w:eastAsia="Times New Roman"/>
          <w:szCs w:val="24"/>
        </w:rPr>
        <w:lastRenderedPageBreak/>
        <w:t>συγκεκριμένος και προϊόν των συγκεκριμένων αντιμετωπίσεων</w:t>
      </w:r>
      <w:r>
        <w:rPr>
          <w:rFonts w:eastAsia="Times New Roman"/>
          <w:szCs w:val="24"/>
        </w:rPr>
        <w:t>,</w:t>
      </w:r>
      <w:r>
        <w:rPr>
          <w:rFonts w:eastAsia="Times New Roman"/>
          <w:szCs w:val="24"/>
        </w:rPr>
        <w:t xml:space="preserve"> που πρέπει να γίνονται. </w:t>
      </w:r>
    </w:p>
    <w:p w14:paraId="5544C36A" w14:textId="77777777" w:rsidR="00C5530F" w:rsidRDefault="00802ED9">
      <w:pPr>
        <w:spacing w:line="600" w:lineRule="auto"/>
        <w:ind w:firstLine="720"/>
        <w:jc w:val="both"/>
        <w:rPr>
          <w:rFonts w:eastAsia="Times New Roman"/>
          <w:szCs w:val="24"/>
        </w:rPr>
      </w:pPr>
      <w:r>
        <w:rPr>
          <w:rFonts w:eastAsia="Times New Roman"/>
          <w:szCs w:val="24"/>
        </w:rPr>
        <w:t>Γι</w:t>
      </w:r>
      <w:r>
        <w:rPr>
          <w:rFonts w:eastAsia="Times New Roman"/>
          <w:szCs w:val="24"/>
        </w:rPr>
        <w:t>’</w:t>
      </w:r>
      <w:r>
        <w:rPr>
          <w:rFonts w:eastAsia="Times New Roman"/>
          <w:szCs w:val="24"/>
        </w:rPr>
        <w:t xml:space="preserve"> αυτό στο σχέδιο νόμου σχεδιάζουμε τη Δημόσια Αρχή Λιμένων, το Τμήμα Πειραιά, το Τμήμα Θεσσαλονίκης, χωρίς να αυξάνουμε τον αριθμό </w:t>
      </w:r>
      <w:r>
        <w:rPr>
          <w:rFonts w:eastAsia="Times New Roman"/>
          <w:szCs w:val="24"/>
        </w:rPr>
        <w:t>των εργαζομένων με ενιαίο και όχι με διαφορετικά διοικητικά συμβούλια, ακριβώς γιατί δεν επιδιώκουμε να δώσουμε θέση σε κομματικούς φίλους. Αλλιώς θα κάναμε χωριστά Δημόσια Αρχή Πειραιά, χωριστά Δημόσια Αρχή Θεσσαλονίκης και πάει λέγοντας. Αυτό δεν σας λέε</w:t>
      </w:r>
      <w:r>
        <w:rPr>
          <w:rFonts w:eastAsia="Times New Roman"/>
          <w:szCs w:val="24"/>
        </w:rPr>
        <w:t>ι τίποτα; Ένα διοικητικό συμβούλιο.</w:t>
      </w:r>
    </w:p>
    <w:p w14:paraId="5544C36B" w14:textId="77777777" w:rsidR="00C5530F" w:rsidRDefault="00802ED9">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w:t>
      </w:r>
      <w:r>
        <w:rPr>
          <w:rFonts w:eastAsia="Times New Roman"/>
          <w:szCs w:val="24"/>
        </w:rPr>
        <w:t>δ</w:t>
      </w:r>
      <w:r>
        <w:rPr>
          <w:rFonts w:eastAsia="Times New Roman"/>
          <w:szCs w:val="24"/>
        </w:rPr>
        <w:t>εν ακούστηκε)</w:t>
      </w:r>
    </w:p>
    <w:p w14:paraId="5544C36C" w14:textId="77777777" w:rsidR="00C5530F" w:rsidRDefault="00802ED9">
      <w:pPr>
        <w:spacing w:line="600" w:lineRule="auto"/>
        <w:ind w:firstLine="720"/>
        <w:jc w:val="both"/>
        <w:rPr>
          <w:rFonts w:eastAsia="Times New Roman"/>
          <w:szCs w:val="24"/>
        </w:rPr>
      </w:pPr>
      <w:r>
        <w:rPr>
          <w:rFonts w:eastAsia="Times New Roman"/>
          <w:b/>
          <w:szCs w:val="24"/>
        </w:rPr>
        <w:lastRenderedPageBreak/>
        <w:t>ΘΕΟΔΩΡΟΣ ΔΡΙΤΣΑΣ (Υπουργός Ναυτιλίας και Νησιωτικής Πολιτικής):</w:t>
      </w:r>
      <w:r>
        <w:rPr>
          <w:rFonts w:eastAsia="Times New Roman"/>
          <w:szCs w:val="24"/>
        </w:rPr>
        <w:t xml:space="preserve"> Ε ναι, αλλά πρέπει γι</w:t>
      </w:r>
      <w:r>
        <w:rPr>
          <w:rFonts w:eastAsia="Times New Roman"/>
          <w:szCs w:val="24"/>
        </w:rPr>
        <w:t>’</w:t>
      </w:r>
      <w:r>
        <w:rPr>
          <w:rFonts w:eastAsia="Times New Roman"/>
          <w:szCs w:val="24"/>
        </w:rPr>
        <w:t xml:space="preserve"> αυτά να προετοιμαστείτε καλύτερα, όταν θα συζητηθεί το σχέδιο νόμου.</w:t>
      </w:r>
    </w:p>
    <w:p w14:paraId="5544C36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 xml:space="preserve"> αυτή η Κυβέρνηση τις δεσμεύσεις</w:t>
      </w:r>
      <w:r>
        <w:rPr>
          <w:rFonts w:eastAsia="Times New Roman" w:cs="Times New Roman"/>
          <w:szCs w:val="24"/>
        </w:rPr>
        <w:t>,</w:t>
      </w:r>
      <w:r>
        <w:rPr>
          <w:rFonts w:eastAsia="Times New Roman" w:cs="Times New Roman"/>
          <w:szCs w:val="24"/>
        </w:rPr>
        <w:t xml:space="preserve"> που ανέλαβε πέρυσι το καλοκαίρι, τις τηρεί, αλλά δεν παραδίδεται. </w:t>
      </w:r>
    </w:p>
    <w:p w14:paraId="5544C36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Υπουργέ.</w:t>
      </w:r>
    </w:p>
    <w:p w14:paraId="5544C36F"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πάει άνευ όρων.</w:t>
      </w:r>
      <w:r>
        <w:rPr>
          <w:rFonts w:eastAsia="Times New Roman" w:cs="Times New Roman"/>
          <w:szCs w:val="24"/>
        </w:rPr>
        <w:t xml:space="preserve"> Υπερασπίζεται όσο </w:t>
      </w:r>
      <w:r>
        <w:rPr>
          <w:rFonts w:eastAsia="Times New Roman" w:cs="Times New Roman"/>
          <w:szCs w:val="24"/>
        </w:rPr>
        <w:lastRenderedPageBreak/>
        <w:t xml:space="preserve">μπορεί και σε κάθε επίπεδο το δημόσιο συμφέρον, ώστε η ανάπτυξη να έχει κοινωνικό μέρισμα, να μην είναι ανάπτυξη των αριθμών και ανάπτυξη για λίγους. </w:t>
      </w:r>
    </w:p>
    <w:p w14:paraId="5544C37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Αυτή είναι η στόχευσή μας και γι’ αυτό θέλουμε -και κάνουμε- και τις εργασιακές σχέσει</w:t>
      </w:r>
      <w:r>
        <w:rPr>
          <w:rFonts w:eastAsia="Times New Roman" w:cs="Times New Roman"/>
          <w:szCs w:val="24"/>
        </w:rPr>
        <w:t xml:space="preserve">ς να κατοχυρώσουμε και τους χρήστες των λιμένων να κατοχυρώσουμε και τις </w:t>
      </w:r>
      <w:proofErr w:type="spellStart"/>
      <w:r>
        <w:rPr>
          <w:rFonts w:eastAsia="Times New Roman" w:cs="Times New Roman"/>
          <w:szCs w:val="24"/>
        </w:rPr>
        <w:t>παραλιμένιες</w:t>
      </w:r>
      <w:proofErr w:type="spellEnd"/>
      <w:r>
        <w:rPr>
          <w:rFonts w:eastAsia="Times New Roman" w:cs="Times New Roman"/>
          <w:szCs w:val="24"/>
        </w:rPr>
        <w:t xml:space="preserve"> πόλεις και τους δήμους να κατοχυρώσουμε. </w:t>
      </w:r>
    </w:p>
    <w:p w14:paraId="5544C37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Αυτές οι τρεις στοχεύσεις στην πορεία ιδιωτικοποίησης των λιμένων, αποτελούν το τρίπτυχο</w:t>
      </w:r>
      <w:r>
        <w:rPr>
          <w:rFonts w:eastAsia="Times New Roman" w:cs="Times New Roman"/>
          <w:szCs w:val="24"/>
        </w:rPr>
        <w:t>,</w:t>
      </w:r>
      <w:r>
        <w:rPr>
          <w:rFonts w:eastAsia="Times New Roman" w:cs="Times New Roman"/>
          <w:szCs w:val="24"/>
        </w:rPr>
        <w:t xml:space="preserve"> με το οποίο πεισματικά, συστηματικά δε</w:t>
      </w:r>
      <w:r>
        <w:rPr>
          <w:rFonts w:eastAsia="Times New Roman" w:cs="Times New Roman"/>
          <w:szCs w:val="24"/>
        </w:rPr>
        <w:t xml:space="preserve">ν σταματήσαμε </w:t>
      </w:r>
      <w:proofErr w:type="spellStart"/>
      <w:r>
        <w:rPr>
          <w:rFonts w:eastAsia="Times New Roman" w:cs="Times New Roman"/>
          <w:szCs w:val="24"/>
        </w:rPr>
        <w:t>καμμία</w:t>
      </w:r>
      <w:proofErr w:type="spellEnd"/>
      <w:r>
        <w:rPr>
          <w:rFonts w:eastAsia="Times New Roman" w:cs="Times New Roman"/>
          <w:szCs w:val="24"/>
        </w:rPr>
        <w:t xml:space="preserve"> στιγμή να ασχολούμα</w:t>
      </w:r>
      <w:r>
        <w:rPr>
          <w:rFonts w:eastAsia="Times New Roman" w:cs="Times New Roman"/>
          <w:szCs w:val="24"/>
        </w:rPr>
        <w:lastRenderedPageBreak/>
        <w:t>στε και να προσπαθούμε να βρούμε λύσεις τις οποίες και τεκμηριώνουμε. Γι’ αυτό και έγιναν αποδεκτές, ενώ αρχικά είχαν απορριφθεί. Παρακολουθούσατε και όλες τις κατηγορίες</w:t>
      </w:r>
      <w:r>
        <w:rPr>
          <w:rFonts w:eastAsia="Times New Roman" w:cs="Times New Roman"/>
          <w:szCs w:val="24"/>
        </w:rPr>
        <w:t>,</w:t>
      </w:r>
      <w:r>
        <w:rPr>
          <w:rFonts w:eastAsia="Times New Roman" w:cs="Times New Roman"/>
          <w:szCs w:val="24"/>
        </w:rPr>
        <w:t xml:space="preserve"> που καθημερινά διάφορα διαπλεκόμενα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αζ</w:t>
      </w:r>
      <w:r>
        <w:rPr>
          <w:rFonts w:eastAsia="Times New Roman" w:cs="Times New Roman"/>
          <w:szCs w:val="24"/>
        </w:rPr>
        <w:t xml:space="preserve">ικής </w:t>
      </w:r>
      <w:r>
        <w:rPr>
          <w:rFonts w:eastAsia="Times New Roman" w:cs="Times New Roman"/>
          <w:szCs w:val="24"/>
        </w:rPr>
        <w:t>ε</w:t>
      </w:r>
      <w:r>
        <w:rPr>
          <w:rFonts w:eastAsia="Times New Roman" w:cs="Times New Roman"/>
          <w:szCs w:val="24"/>
        </w:rPr>
        <w:t>νημέρωσης, κάθε είδους, έριχναν στην αγορά παραπλανητικές ειδήσεις και περιγραφές.</w:t>
      </w:r>
    </w:p>
    <w:p w14:paraId="5544C37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w:t>
      </w:r>
    </w:p>
    <w:p w14:paraId="5544C37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w:t>
      </w:r>
    </w:p>
    <w:p w14:paraId="5544C37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w:t>
      </w:r>
      <w:r>
        <w:rPr>
          <w:rFonts w:eastAsia="Times New Roman" w:cs="Times New Roman"/>
          <w:szCs w:val="24"/>
        </w:rPr>
        <w:t>τη συνεδρίασή μας παρακολουθούν</w:t>
      </w:r>
      <w:r>
        <w:rPr>
          <w:rFonts w:eastAsia="Times New Roman" w:cs="Times New Roman"/>
          <w:szCs w:val="24"/>
        </w:rPr>
        <w:t xml:space="preserve"> </w:t>
      </w:r>
      <w:r>
        <w:rPr>
          <w:rFonts w:eastAsia="Times New Roman" w:cs="Times New Roman"/>
          <w:szCs w:val="24"/>
        </w:rPr>
        <w:t>από τα αριστερά έδρανα</w:t>
      </w:r>
      <w:r>
        <w:rPr>
          <w:rFonts w:eastAsia="Times New Roman" w:cs="Times New Roman"/>
          <w:szCs w:val="24"/>
        </w:rPr>
        <w:t xml:space="preserve"> της Βουλής</w:t>
      </w:r>
      <w:r>
        <w:rPr>
          <w:rFonts w:eastAsia="Times New Roman" w:cs="Times New Roman"/>
          <w:szCs w:val="24"/>
        </w:rPr>
        <w:t xml:space="preserve"> η Φινλανδή Υπουργός Κοινωνικών Υποθέσεων και Υγείας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Χάνα </w:t>
      </w:r>
      <w:proofErr w:type="spellStart"/>
      <w:r>
        <w:rPr>
          <w:rFonts w:eastAsia="Times New Roman" w:cs="Times New Roman"/>
          <w:szCs w:val="24"/>
        </w:rPr>
        <w:t>Μέντουλα</w:t>
      </w:r>
      <w:proofErr w:type="spellEnd"/>
      <w:r>
        <w:rPr>
          <w:rFonts w:eastAsia="Times New Roman" w:cs="Times New Roman"/>
          <w:szCs w:val="24"/>
        </w:rPr>
        <w:t xml:space="preserve"> μαζί με την </w:t>
      </w:r>
      <w:r>
        <w:rPr>
          <w:rFonts w:eastAsia="Times New Roman" w:cs="Times New Roman"/>
          <w:szCs w:val="24"/>
        </w:rPr>
        <w:t>α</w:t>
      </w:r>
      <w:r>
        <w:rPr>
          <w:rFonts w:eastAsia="Times New Roman" w:cs="Times New Roman"/>
          <w:szCs w:val="24"/>
        </w:rPr>
        <w:t xml:space="preserve">ντιπροσωπεία της. </w:t>
      </w:r>
    </w:p>
    <w:p w14:paraId="5544C37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 xml:space="preserve">ς καλωσορίζουμε στο </w:t>
      </w:r>
      <w:r>
        <w:rPr>
          <w:rFonts w:eastAsia="Times New Roman" w:cs="Times New Roman"/>
          <w:szCs w:val="24"/>
        </w:rPr>
        <w:t>ε</w:t>
      </w:r>
      <w:r>
        <w:rPr>
          <w:rFonts w:eastAsia="Times New Roman" w:cs="Times New Roman"/>
          <w:szCs w:val="24"/>
        </w:rPr>
        <w:t xml:space="preserve">λληνικό Κοινοβούλιο. </w:t>
      </w:r>
    </w:p>
    <w:p w14:paraId="5544C376" w14:textId="77777777" w:rsidR="00C5530F" w:rsidRDefault="00802ED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544C37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Είναι μια διαδικασία Κοινοβουλευτικού Ελέγχου, όπου οι Βουλευτές υποβάλουν ερωτήσεις στους Υπουργούς για ζητήματα της αρμοδιότητάς τους και εκείνοι απαντούν. </w:t>
      </w:r>
    </w:p>
    <w:p w14:paraId="5544C37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Σας ευχαριστούμε πάρα πολύ</w:t>
      </w:r>
      <w:r>
        <w:rPr>
          <w:rFonts w:eastAsia="Times New Roman" w:cs="Times New Roman"/>
          <w:szCs w:val="24"/>
        </w:rPr>
        <w:t>,</w:t>
      </w:r>
      <w:r>
        <w:rPr>
          <w:rFonts w:eastAsia="Times New Roman" w:cs="Times New Roman"/>
          <w:szCs w:val="24"/>
        </w:rPr>
        <w:t xml:space="preserve"> που είσαστε σήμερα εδώ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επίσκεψής σας και σας ευχόμαστ</w:t>
      </w:r>
      <w:r>
        <w:rPr>
          <w:rFonts w:eastAsia="Times New Roman" w:cs="Times New Roman"/>
          <w:szCs w:val="24"/>
        </w:rPr>
        <w:t>ε ό,τι καλύτερο και για τη χώρα σας και για σας εσάς προσωπικά.</w:t>
      </w:r>
    </w:p>
    <w:p w14:paraId="5544C379" w14:textId="77777777" w:rsidR="00C5530F" w:rsidRDefault="00802ED9">
      <w:pPr>
        <w:spacing w:line="600" w:lineRule="auto"/>
        <w:ind w:firstLine="720"/>
        <w:jc w:val="both"/>
        <w:rPr>
          <w:rFonts w:eastAsia="Times New Roman" w:cs="Times New Roman"/>
        </w:rPr>
      </w:pPr>
      <w:r>
        <w:rPr>
          <w:rFonts w:eastAsia="Times New Roman" w:cs="Times New Roman"/>
        </w:rPr>
        <w:t>Επίσης, 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w:t>
      </w:r>
      <w:r>
        <w:rPr>
          <w:rFonts w:eastAsia="Times New Roman" w:cs="Times New Roman"/>
        </w:rPr>
        <w:t>ς αίθουσας «ΕΛΕΥΘΕΡΙΟΣ ΒΕΝΙΖΕΛΟΣ» και ενημερώθηκαν για την ιστορία του κτηρίου και τον τρόπο οργάνωσης και λειτουργίας της Βουλής, είκοσι ένα μέλη του Συλλόγου Γονέων και Κηδεμόνων του 2</w:t>
      </w:r>
      <w:r>
        <w:rPr>
          <w:rFonts w:eastAsia="Times New Roman" w:cs="Times New Roman"/>
          <w:vertAlign w:val="superscript"/>
        </w:rPr>
        <w:t>ου</w:t>
      </w:r>
      <w:r>
        <w:rPr>
          <w:rFonts w:eastAsia="Times New Roman" w:cs="Times New Roman"/>
        </w:rPr>
        <w:t xml:space="preserve"> Δημοτικού Σχολείου Παραλίας Σταυρού Θεσσαλονίκης καθώς και δεκαεπτά</w:t>
      </w:r>
      <w:r>
        <w:rPr>
          <w:rFonts w:eastAsia="Times New Roman" w:cs="Times New Roman"/>
        </w:rPr>
        <w:t xml:space="preserve"> μαθητές και μαθήτριες αυτού.</w:t>
      </w:r>
    </w:p>
    <w:p w14:paraId="5544C37A" w14:textId="77777777" w:rsidR="00C5530F" w:rsidRDefault="00802ED9">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5544C37B" w14:textId="77777777" w:rsidR="00C5530F" w:rsidRDefault="00802ED9">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544C37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δωδέκατη με αριθμό 774/11-4-2016 επίκαιρη ερώτηση δεύτερου κύκλου του Βουλευτή Α΄ Θεσσαλονίκης της Νέας Δημοκρατίας κ. </w:t>
      </w:r>
      <w:r>
        <w:rPr>
          <w:rFonts w:eastAsia="Times New Roman" w:cs="Times New Roman"/>
          <w:bCs/>
          <w:szCs w:val="24"/>
        </w:rPr>
        <w:t>Σταύρου Κα</w:t>
      </w:r>
      <w:r>
        <w:rPr>
          <w:rFonts w:eastAsia="Times New Roman" w:cs="Times New Roman"/>
          <w:bCs/>
          <w:szCs w:val="24"/>
        </w:rPr>
        <w:t>λαφάτη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Ναυτιλίας και Νησιωτικής</w:t>
      </w:r>
      <w:r>
        <w:rPr>
          <w:rFonts w:eastAsia="Times New Roman" w:cs="Times New Roman"/>
          <w:b/>
          <w:bCs/>
          <w:szCs w:val="24"/>
        </w:rPr>
        <w:t xml:space="preserve"> </w:t>
      </w:r>
      <w:r>
        <w:rPr>
          <w:rFonts w:eastAsia="Times New Roman" w:cs="Times New Roman"/>
          <w:bCs/>
          <w:szCs w:val="24"/>
        </w:rPr>
        <w:t>Πολιτικής,</w:t>
      </w:r>
      <w:r>
        <w:rPr>
          <w:rFonts w:eastAsia="Times New Roman" w:cs="Times New Roman"/>
          <w:szCs w:val="24"/>
        </w:rPr>
        <w:t xml:space="preserve"> σχετικά με τον Οργανισμό Λιμένος Θεσσαλονίκης (ΟΛΘ). </w:t>
      </w:r>
    </w:p>
    <w:p w14:paraId="5544C37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Κύριε Καλαφάτη, έχετε τον λόγο για δύο λεπτά.</w:t>
      </w:r>
    </w:p>
    <w:p w14:paraId="5544C37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πολύ. Θα προσπαθήσω να μην εξαντλήσω 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να προ</w:t>
      </w:r>
      <w:r>
        <w:rPr>
          <w:rFonts w:eastAsia="Times New Roman" w:cs="Times New Roman"/>
          <w:szCs w:val="24"/>
        </w:rPr>
        <w:t>σθέσω τον χρόνο στην δευτερολογία μου.</w:t>
      </w:r>
    </w:p>
    <w:p w14:paraId="5544C37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το λιμάνι της Θεσσαλονίκης αποτελεί ένα τεράστιο συγκριτικό  πλεονέκτημα για την ανάπτυξη της Βορείου Ελλάδος, αλλά και της ευρύτερης περιοχής. Η Κυβέρνηση έχει εξαγγείλει και προωθεί την ιδιωτικοποίηση</w:t>
      </w:r>
      <w:r>
        <w:rPr>
          <w:rFonts w:eastAsia="Times New Roman" w:cs="Times New Roman"/>
          <w:szCs w:val="24"/>
        </w:rPr>
        <w:t xml:space="preserve"> του λιμένος της Θεσσαλονίκης, μέσω της πώλησης του πλειοψηφικού πακέτου των μετοχών της </w:t>
      </w:r>
      <w:r>
        <w:rPr>
          <w:rFonts w:eastAsia="Times New Roman" w:cs="Times New Roman"/>
          <w:szCs w:val="24"/>
        </w:rPr>
        <w:t>«</w:t>
      </w:r>
      <w:r>
        <w:rPr>
          <w:rFonts w:eastAsia="Times New Roman" w:cs="Times New Roman"/>
          <w:szCs w:val="24"/>
        </w:rPr>
        <w:t>ΟΛΘ Α.Ε.</w:t>
      </w:r>
      <w:r>
        <w:rPr>
          <w:rFonts w:eastAsia="Times New Roman" w:cs="Times New Roman"/>
          <w:szCs w:val="24"/>
        </w:rPr>
        <w:t>».</w:t>
      </w:r>
      <w:r>
        <w:rPr>
          <w:rFonts w:eastAsia="Times New Roman" w:cs="Times New Roman"/>
          <w:szCs w:val="24"/>
        </w:rPr>
        <w:t xml:space="preserve"> Και έτυχε η μοίρα έτσι ώστε η αριστερή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του ΣΥΡΙΖΑ να είναι εκείνη που θα προβεί στην πιο επιθετική μορφή ιδιωτικοποίησης, που ούτε κι </w:t>
      </w:r>
      <w:r>
        <w:rPr>
          <w:rFonts w:eastAsia="Times New Roman" w:cs="Times New Roman"/>
          <w:szCs w:val="24"/>
        </w:rPr>
        <w:t xml:space="preserve">οι πιο ισχυρές φιλελεύθερες φωνές δεν θα μπορούσαν καν να ψελλίσουν πριν από λίγα χρόνια. </w:t>
      </w:r>
    </w:p>
    <w:p w14:paraId="5544C38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Το ζητούμενο, όμως, είναι το εξής: Θα θέλαμε -και θα εξηγήσω στη δευτερολογία μου για ποιο λόγο είμαστε πάρα πολύ </w:t>
      </w:r>
      <w:r>
        <w:rPr>
          <w:rFonts w:eastAsia="Times New Roman" w:cs="Times New Roman"/>
          <w:szCs w:val="24"/>
        </w:rPr>
        <w:lastRenderedPageBreak/>
        <w:t>επιφυλακτικοί- να μας πείτε μέσα στον χρόνο που έχε</w:t>
      </w:r>
      <w:r>
        <w:rPr>
          <w:rFonts w:eastAsia="Times New Roman" w:cs="Times New Roman"/>
          <w:szCs w:val="24"/>
        </w:rPr>
        <w:t xml:space="preserve">τε στη διάθεσή σας, τι ακριβώς προβλέπεται σε σχέση με το χρονοδιάγραμμα της αποκρατικοποίησης. </w:t>
      </w:r>
    </w:p>
    <w:p w14:paraId="5544C38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εξ’ όσων γνωρίζω, την Τετάρτη είχαμε τελικές εξελίξεις. Τι γίνεται με τις τροποποιήσεις</w:t>
      </w:r>
      <w:r>
        <w:rPr>
          <w:rFonts w:eastAsia="Times New Roman" w:cs="Times New Roman"/>
          <w:szCs w:val="24"/>
        </w:rPr>
        <w:t>,</w:t>
      </w:r>
      <w:r>
        <w:rPr>
          <w:rFonts w:eastAsia="Times New Roman" w:cs="Times New Roman"/>
          <w:szCs w:val="24"/>
        </w:rPr>
        <w:t xml:space="preserve"> που απαιτούνται για τη σύμβαση παραχώρησης μεταξύ </w:t>
      </w:r>
      <w:r>
        <w:rPr>
          <w:rFonts w:eastAsia="Times New Roman" w:cs="Times New Roman"/>
          <w:szCs w:val="24"/>
        </w:rPr>
        <w:t>δ</w:t>
      </w:r>
      <w:r>
        <w:rPr>
          <w:rFonts w:eastAsia="Times New Roman" w:cs="Times New Roman"/>
          <w:szCs w:val="24"/>
        </w:rPr>
        <w:t>ημ</w:t>
      </w:r>
      <w:r>
        <w:rPr>
          <w:rFonts w:eastAsia="Times New Roman" w:cs="Times New Roman"/>
          <w:szCs w:val="24"/>
        </w:rPr>
        <w:t>οσίου και ΟΛΘ; Ποιες είναι οι βασικές επενδύσεις</w:t>
      </w:r>
      <w:r>
        <w:rPr>
          <w:rFonts w:eastAsia="Times New Roman" w:cs="Times New Roman"/>
          <w:szCs w:val="24"/>
        </w:rPr>
        <w:t>,</w:t>
      </w:r>
      <w:r>
        <w:rPr>
          <w:rFonts w:eastAsia="Times New Roman" w:cs="Times New Roman"/>
          <w:szCs w:val="24"/>
        </w:rPr>
        <w:t xml:space="preserve"> που θα υποχρεωθεί ο επενδυτής να κάνει σε σχέση και με τις υποδομές, αλλά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με την αναπτυξιακή πολιτική του λιμένος Θεσσαλονίκης σε πρώτη φάση; </w:t>
      </w:r>
    </w:p>
    <w:p w14:paraId="5544C38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Σε δεύτερη φάση, θα θέλαμε μια καθαρή απάντηση σε σχέση με το μέλλον της Α προβλήτας του </w:t>
      </w:r>
      <w:r>
        <w:rPr>
          <w:rFonts w:eastAsia="Times New Roman" w:cs="Times New Roman"/>
          <w:szCs w:val="24"/>
        </w:rPr>
        <w:t>Λ</w:t>
      </w:r>
      <w:r>
        <w:rPr>
          <w:rFonts w:eastAsia="Times New Roman" w:cs="Times New Roman"/>
          <w:szCs w:val="24"/>
        </w:rPr>
        <w:t>ιμένος Θεσσαλονίκης από την στιγμή</w:t>
      </w:r>
      <w:r>
        <w:rPr>
          <w:rFonts w:eastAsia="Times New Roman" w:cs="Times New Roman"/>
          <w:szCs w:val="24"/>
        </w:rPr>
        <w:t>,</w:t>
      </w:r>
      <w:r>
        <w:rPr>
          <w:rFonts w:eastAsia="Times New Roman" w:cs="Times New Roman"/>
          <w:szCs w:val="24"/>
        </w:rPr>
        <w:t xml:space="preserve"> που υπάρχει μια σχετική αδιαφάνεια σε σχέση με το ζήτημα αυτό, την στιγμή που δημοσίως ο Δήμος Θεσσαλονίκης έχει δηλώσει ότι λίγο-</w:t>
      </w:r>
      <w:r>
        <w:rPr>
          <w:rFonts w:eastAsia="Times New Roman" w:cs="Times New Roman"/>
          <w:szCs w:val="24"/>
        </w:rPr>
        <w:t>πολύ εμπαίχτηκε από την Κυβέρνηση, γιατί ενώ είχε συμφωνήσει να παραχωρηθεί η Α προβλήτα στο Δήμο Θεσσαλονίκης, αυτό τελικά φαίνεται ότι δεν είναι εφικτό.</w:t>
      </w:r>
    </w:p>
    <w:p w14:paraId="5544C38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44C384"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Υπουργέ, έχετε τον λόγο για τρία </w:t>
      </w:r>
      <w:r>
        <w:rPr>
          <w:rFonts w:eastAsia="Times New Roman"/>
          <w:szCs w:val="24"/>
        </w:rPr>
        <w:t>λεπτά.</w:t>
      </w:r>
    </w:p>
    <w:p w14:paraId="5544C385" w14:textId="77777777" w:rsidR="00C5530F" w:rsidRDefault="00802ED9">
      <w:pPr>
        <w:spacing w:line="600" w:lineRule="auto"/>
        <w:ind w:firstLine="720"/>
        <w:jc w:val="both"/>
        <w:rPr>
          <w:rFonts w:eastAsia="Times New Roman"/>
          <w:szCs w:val="24"/>
        </w:rPr>
      </w:pPr>
      <w:r>
        <w:rPr>
          <w:rFonts w:eastAsia="Times New Roman"/>
          <w:b/>
          <w:szCs w:val="24"/>
        </w:rPr>
        <w:lastRenderedPageBreak/>
        <w:t>ΘΕΟΔΩΡΟΣ ΔΡΙΤΣΑΣ (Υπουργός Ναυτιλίας και Νησιωτικής Πολιτικής):</w:t>
      </w:r>
      <w:r>
        <w:rPr>
          <w:rFonts w:eastAsia="Times New Roman"/>
          <w:szCs w:val="24"/>
        </w:rPr>
        <w:t xml:space="preserve"> Ευχαριστώ, κυρία Πρόεδρε.</w:t>
      </w:r>
    </w:p>
    <w:p w14:paraId="5544C386" w14:textId="77777777" w:rsidR="00C5530F" w:rsidRDefault="00802ED9">
      <w:pPr>
        <w:spacing w:line="600" w:lineRule="auto"/>
        <w:ind w:firstLine="720"/>
        <w:jc w:val="both"/>
        <w:rPr>
          <w:rFonts w:eastAsia="Times New Roman"/>
          <w:szCs w:val="24"/>
        </w:rPr>
      </w:pPr>
      <w:r>
        <w:rPr>
          <w:rFonts w:eastAsia="Times New Roman"/>
          <w:szCs w:val="24"/>
        </w:rPr>
        <w:t xml:space="preserve">Κύριε συνάδελφε, ευχαριστώ για την ερώτηση. Εύχομαι χρόνια πολλά και σε σας. </w:t>
      </w:r>
    </w:p>
    <w:p w14:paraId="5544C387" w14:textId="77777777" w:rsidR="00C5530F" w:rsidRDefault="00802ED9">
      <w:pPr>
        <w:spacing w:line="600" w:lineRule="auto"/>
        <w:ind w:firstLine="720"/>
        <w:jc w:val="both"/>
        <w:rPr>
          <w:rFonts w:eastAsia="Times New Roman"/>
          <w:szCs w:val="24"/>
        </w:rPr>
      </w:pPr>
      <w:r>
        <w:rPr>
          <w:rFonts w:eastAsia="Times New Roman"/>
          <w:szCs w:val="24"/>
        </w:rPr>
        <w:t>Ζητάτε καθαρή απάντηση. Καθαρή θα είναι η απάντησή μου, αλλά πράγματι, επειδή όλα</w:t>
      </w:r>
      <w:r>
        <w:rPr>
          <w:rFonts w:eastAsia="Times New Roman"/>
          <w:szCs w:val="24"/>
        </w:rPr>
        <w:t xml:space="preserve"> για τη Θεσσαλονίκη είναι ακόμα σε εξέλιξη, δεν μπορεί να είναι οριστικά και τελικά. Το αντιλαμβάνεστε αυτό. Θα σας πω, όμως, σε ποια κατεύθυνση κινούμαστε. </w:t>
      </w:r>
    </w:p>
    <w:p w14:paraId="5544C388"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Κατ’ </w:t>
      </w:r>
      <w:proofErr w:type="spellStart"/>
      <w:r>
        <w:rPr>
          <w:rFonts w:eastAsia="Times New Roman"/>
          <w:szCs w:val="24"/>
        </w:rPr>
        <w:t>αρ</w:t>
      </w:r>
      <w:proofErr w:type="spellEnd"/>
      <w:r>
        <w:rPr>
          <w:rFonts w:eastAsia="Times New Roman"/>
          <w:szCs w:val="24"/>
          <w:lang w:val="en-US"/>
        </w:rPr>
        <w:t>x</w:t>
      </w:r>
      <w:proofErr w:type="spellStart"/>
      <w:r>
        <w:rPr>
          <w:rFonts w:eastAsia="Times New Roman"/>
          <w:szCs w:val="24"/>
        </w:rPr>
        <w:t>άς</w:t>
      </w:r>
      <w:proofErr w:type="spellEnd"/>
      <w:r>
        <w:rPr>
          <w:rFonts w:eastAsia="Times New Roman"/>
          <w:szCs w:val="24"/>
        </w:rPr>
        <w:t>, να αποσαφηνίσουμε κάτι. Είπατε για επιθετική μορφή ιδιωτικοποίησης. Μας κατηγορείτε γι</w:t>
      </w:r>
      <w:r>
        <w:rPr>
          <w:rFonts w:eastAsia="Times New Roman"/>
          <w:szCs w:val="24"/>
        </w:rPr>
        <w:t>α νεοφιλελεύθερους. Πράγματι, αν εννοείτε την πώληση του πλειοψηφικού πακέτου των μετοχών, αυτό δεν είναι δική μας επιλογή. Των δικών σας κυβερνήσεων επιλογή ήταν</w:t>
      </w:r>
      <w:r>
        <w:rPr>
          <w:rFonts w:eastAsia="Times New Roman"/>
          <w:szCs w:val="24"/>
        </w:rPr>
        <w:t>,</w:t>
      </w:r>
      <w:r>
        <w:rPr>
          <w:rFonts w:eastAsia="Times New Roman"/>
          <w:szCs w:val="24"/>
        </w:rPr>
        <w:t xml:space="preserve"> που μας δέσμευσε, διότι -μέσα από τη διαπραγμάτευση- αφορούσε τις </w:t>
      </w:r>
      <w:proofErr w:type="spellStart"/>
      <w:r>
        <w:rPr>
          <w:rFonts w:eastAsia="Times New Roman"/>
          <w:szCs w:val="24"/>
        </w:rPr>
        <w:t>αρχινισμένες</w:t>
      </w:r>
      <w:proofErr w:type="spellEnd"/>
      <w:r>
        <w:rPr>
          <w:rFonts w:eastAsia="Times New Roman"/>
          <w:szCs w:val="24"/>
        </w:rPr>
        <w:t>, δρομολογημέν</w:t>
      </w:r>
      <w:r>
        <w:rPr>
          <w:rFonts w:eastAsia="Times New Roman"/>
          <w:szCs w:val="24"/>
        </w:rPr>
        <w:t>ες διαγωνιστικές διαδικασίες</w:t>
      </w:r>
      <w:r>
        <w:rPr>
          <w:rFonts w:eastAsia="Times New Roman"/>
          <w:szCs w:val="24"/>
        </w:rPr>
        <w:t>,</w:t>
      </w:r>
      <w:r>
        <w:rPr>
          <w:rFonts w:eastAsia="Times New Roman"/>
          <w:szCs w:val="24"/>
        </w:rPr>
        <w:t xml:space="preserve"> τις οποίες αναγκαστήκαμε και δεχτήκαμε. Αυτό</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δεν συναντιέται στην Ευρώπη, η πώληση, δηλαδή, του πλειοψηφικού πακέτου των μετοχών. Άλλου είδους ιδιωτικοποιήσεις, παραχωρήσεις κ.λπ. συναντά κανείς στα λιμάνια της Ευρώ</w:t>
      </w:r>
      <w:r>
        <w:rPr>
          <w:rFonts w:eastAsia="Times New Roman"/>
          <w:szCs w:val="24"/>
        </w:rPr>
        <w:t>πης των προηγμένων κα</w:t>
      </w:r>
      <w:r>
        <w:rPr>
          <w:rFonts w:eastAsia="Times New Roman"/>
          <w:szCs w:val="24"/>
        </w:rPr>
        <w:lastRenderedPageBreak/>
        <w:t xml:space="preserve">πιταλιστικών χωρών. Αν εννοείτε αυτό ως επιθετική ιδιωτικοποίηση, να μοιραστούμε την ευθύνη. Όμως, εν πάση </w:t>
      </w:r>
      <w:proofErr w:type="spellStart"/>
      <w:r>
        <w:rPr>
          <w:rFonts w:eastAsia="Times New Roman"/>
          <w:szCs w:val="24"/>
        </w:rPr>
        <w:t>περιπτώσει</w:t>
      </w:r>
      <w:proofErr w:type="spellEnd"/>
      <w:r>
        <w:rPr>
          <w:rFonts w:eastAsia="Times New Roman"/>
          <w:szCs w:val="24"/>
        </w:rPr>
        <w:t xml:space="preserve">, πρωταρχικά η ευθύνη ανήκει σε σας. </w:t>
      </w:r>
    </w:p>
    <w:p w14:paraId="5544C389" w14:textId="77777777" w:rsidR="00C5530F" w:rsidRDefault="00802ED9">
      <w:pPr>
        <w:spacing w:line="600" w:lineRule="auto"/>
        <w:ind w:firstLine="720"/>
        <w:jc w:val="both"/>
        <w:rPr>
          <w:rFonts w:eastAsia="Times New Roman"/>
          <w:szCs w:val="24"/>
        </w:rPr>
      </w:pPr>
      <w:r>
        <w:rPr>
          <w:rFonts w:eastAsia="Times New Roman"/>
          <w:szCs w:val="24"/>
        </w:rPr>
        <w:t>Τι κάνουμε τώρα; Η Θεσσαλονίκη είναι μια ιδιαίτερη περίπτωση. Είχαμε εξελίξεις σ</w:t>
      </w:r>
      <w:r>
        <w:rPr>
          <w:rFonts w:eastAsia="Times New Roman"/>
          <w:szCs w:val="24"/>
        </w:rPr>
        <w:t>τον Πειραιά και ελπίζουμε ο Πειραιάς, μέσα απ’ αυτές τις συνθήκες και χάρη και στον κοινωνικό έλεγχο, στον δημόσιο έλεγχο, να προχωρήσει με αλματώδεις ρυθμούς την αναπτυξιακή του πορεία, γιατί έχει τεράστια πλεονεκτήματα το λιμάνι του Πειραιά -προφανώς και</w:t>
      </w:r>
      <w:r>
        <w:rPr>
          <w:rFonts w:eastAsia="Times New Roman"/>
          <w:szCs w:val="24"/>
        </w:rPr>
        <w:t xml:space="preserve"> έχει- με όποια μορφή κι αν διοικηθεί. Η Θεσσαλονίκη, λοιπόν, δεν πρέπει να μείνει πίσω. Αντίθετα, πρέπει να λειτουργήσει ανταγωνιστικά και το λιμάνι της Θεσσαλονίκης να γίνει κι αυτό λιμάνι πρώτης </w:t>
      </w:r>
      <w:r>
        <w:rPr>
          <w:rFonts w:eastAsia="Times New Roman"/>
          <w:szCs w:val="24"/>
        </w:rPr>
        <w:lastRenderedPageBreak/>
        <w:t>γραμμής, γιατί έχει ιδιαίτερα χαρακτηριστικά και ιδιαίτερε</w:t>
      </w:r>
      <w:r>
        <w:rPr>
          <w:rFonts w:eastAsia="Times New Roman"/>
          <w:szCs w:val="24"/>
        </w:rPr>
        <w:t xml:space="preserve">ς δυνατότητες. </w:t>
      </w:r>
    </w:p>
    <w:p w14:paraId="5544C38A" w14:textId="77777777" w:rsidR="00C5530F" w:rsidRDefault="00802ED9">
      <w:pPr>
        <w:spacing w:line="600" w:lineRule="auto"/>
        <w:ind w:firstLine="720"/>
        <w:jc w:val="both"/>
        <w:rPr>
          <w:rFonts w:eastAsia="Times New Roman"/>
          <w:szCs w:val="24"/>
        </w:rPr>
      </w:pPr>
      <w:r>
        <w:rPr>
          <w:rFonts w:eastAsia="Times New Roman"/>
          <w:szCs w:val="24"/>
        </w:rPr>
        <w:t>Είναι, λοιπόν, η αναβάθμιση, του λιμανιού της Θεσσαλονίκης στις προθέσεις μας και στους στόχους μας. Επίσης, στις προθέσεις μας είναι η διασφάλιση ασφαλούς και σταθερής εργασίας -όπως και στον Πειραιά, έτσι και στη Θεσσαλονίκη, είναι αναπτυ</w:t>
      </w:r>
      <w:r>
        <w:rPr>
          <w:rFonts w:eastAsia="Times New Roman"/>
          <w:szCs w:val="24"/>
        </w:rPr>
        <w:t xml:space="preserve">ξιακό αυτό το μέγεθος, εκτός από μέγεθος δικαιοσύνης- και η διατήρηση της ζωτικής σχέσης του λιμανιού με την πόλη. </w:t>
      </w:r>
    </w:p>
    <w:p w14:paraId="5544C38B" w14:textId="77777777" w:rsidR="00C5530F" w:rsidRDefault="00802ED9">
      <w:pPr>
        <w:spacing w:line="600" w:lineRule="auto"/>
        <w:ind w:firstLine="720"/>
        <w:jc w:val="both"/>
        <w:rPr>
          <w:rFonts w:eastAsia="Times New Roman"/>
          <w:szCs w:val="24"/>
        </w:rPr>
      </w:pPr>
      <w:r>
        <w:rPr>
          <w:rFonts w:eastAsia="Times New Roman"/>
          <w:szCs w:val="24"/>
        </w:rPr>
        <w:t>Σε αυτές τις κατευθύνσεις συστήσαμε επιτροπές. Αυτό δεν μπορέσαμε να το κάνουμε στον Πειραιά και το ξέρετε. Θε</w:t>
      </w:r>
      <w:r>
        <w:rPr>
          <w:rFonts w:eastAsia="Times New Roman"/>
          <w:szCs w:val="24"/>
        </w:rPr>
        <w:lastRenderedPageBreak/>
        <w:t>ωρήθηκα, μάλιστα, σε αυτό ως π</w:t>
      </w:r>
      <w:r>
        <w:rPr>
          <w:rFonts w:eastAsia="Times New Roman"/>
          <w:szCs w:val="24"/>
        </w:rPr>
        <w:t xml:space="preserve">αράξενος γιατί ζητούσα να εφαρμοστούν ο νόμος και οι συμφωνίες. Στη Θεσσαλονίκη μπορέσαμε και το κάναμε. Ορίστηκε </w:t>
      </w:r>
      <w:r>
        <w:rPr>
          <w:rFonts w:eastAsia="Times New Roman"/>
          <w:szCs w:val="24"/>
        </w:rPr>
        <w:t>ε</w:t>
      </w:r>
      <w:r>
        <w:rPr>
          <w:rFonts w:eastAsia="Times New Roman"/>
          <w:szCs w:val="24"/>
        </w:rPr>
        <w:t xml:space="preserve">πιτροπή από το Υπουργείο, </w:t>
      </w:r>
      <w:r>
        <w:rPr>
          <w:rFonts w:eastAsia="Times New Roman"/>
          <w:szCs w:val="24"/>
        </w:rPr>
        <w:t>ε</w:t>
      </w:r>
      <w:r>
        <w:rPr>
          <w:rFonts w:eastAsia="Times New Roman"/>
          <w:szCs w:val="24"/>
        </w:rPr>
        <w:t xml:space="preserve">πιτροπή από τον Οργανισμό Λιμένα. </w:t>
      </w:r>
    </w:p>
    <w:p w14:paraId="5544C38C" w14:textId="77777777" w:rsidR="00C5530F" w:rsidRDefault="00802ED9">
      <w:pPr>
        <w:spacing w:line="600" w:lineRule="auto"/>
        <w:ind w:firstLine="720"/>
        <w:jc w:val="both"/>
        <w:rPr>
          <w:rFonts w:eastAsia="Times New Roman"/>
          <w:szCs w:val="24"/>
        </w:rPr>
      </w:pPr>
      <w:r>
        <w:rPr>
          <w:rFonts w:eastAsia="Times New Roman"/>
          <w:szCs w:val="24"/>
        </w:rPr>
        <w:t xml:space="preserve">Πρόσφατα, αφού είχαν προηγηθεί εργασίες </w:t>
      </w:r>
      <w:r>
        <w:rPr>
          <w:rFonts w:eastAsia="Times New Roman"/>
          <w:szCs w:val="24"/>
        </w:rPr>
        <w:t>προετοιμασίας</w:t>
      </w:r>
      <w:r>
        <w:rPr>
          <w:rFonts w:eastAsia="Times New Roman"/>
          <w:szCs w:val="24"/>
        </w:rPr>
        <w:t>, επισκέφθηκε τη Θεσσαλονί</w:t>
      </w:r>
      <w:r>
        <w:rPr>
          <w:rFonts w:eastAsia="Times New Roman"/>
          <w:szCs w:val="24"/>
        </w:rPr>
        <w:t xml:space="preserve">κη η </w:t>
      </w:r>
      <w:r>
        <w:rPr>
          <w:rFonts w:eastAsia="Times New Roman"/>
          <w:szCs w:val="24"/>
        </w:rPr>
        <w:t xml:space="preserve">επιτροπή </w:t>
      </w:r>
      <w:r>
        <w:rPr>
          <w:rFonts w:eastAsia="Times New Roman"/>
          <w:szCs w:val="24"/>
        </w:rPr>
        <w:t xml:space="preserve">με επικεφαλής το Γενικό Γραμματέα Λιμένων κ. </w:t>
      </w:r>
      <w:proofErr w:type="spellStart"/>
      <w:r>
        <w:rPr>
          <w:rFonts w:eastAsia="Times New Roman"/>
          <w:szCs w:val="24"/>
        </w:rPr>
        <w:t>Λαμπρίδη</w:t>
      </w:r>
      <w:proofErr w:type="spellEnd"/>
      <w:r>
        <w:rPr>
          <w:rFonts w:eastAsia="Times New Roman"/>
          <w:szCs w:val="24"/>
        </w:rPr>
        <w:t xml:space="preserve">. Με τους παράγοντες του ΟΛΠ, αλλά εν συνεχεία και </w:t>
      </w:r>
      <w:r>
        <w:rPr>
          <w:rFonts w:eastAsia="Times New Roman"/>
          <w:szCs w:val="24"/>
        </w:rPr>
        <w:t>-</w:t>
      </w:r>
      <w:r>
        <w:rPr>
          <w:rFonts w:eastAsia="Times New Roman"/>
          <w:szCs w:val="24"/>
        </w:rPr>
        <w:t>σε ευρύτερες συσκέψεις</w:t>
      </w:r>
      <w:r>
        <w:rPr>
          <w:rFonts w:eastAsia="Times New Roman"/>
          <w:szCs w:val="24"/>
        </w:rPr>
        <w:t>-</w:t>
      </w:r>
      <w:r>
        <w:rPr>
          <w:rFonts w:eastAsia="Times New Roman"/>
          <w:szCs w:val="24"/>
        </w:rPr>
        <w:t xml:space="preserve"> με τους παράγοντες των επιμελητηρίων, της </w:t>
      </w:r>
      <w:r>
        <w:rPr>
          <w:rFonts w:eastAsia="Times New Roman"/>
          <w:szCs w:val="24"/>
        </w:rPr>
        <w:t>αυτοδιοίκησης και λοιπά</w:t>
      </w:r>
      <w:r>
        <w:rPr>
          <w:rFonts w:eastAsia="Times New Roman"/>
          <w:szCs w:val="24"/>
        </w:rPr>
        <w:t xml:space="preserve"> στη Θεσσαλονίκη, οι δύο αυτές ομάδες εργασίας έ</w:t>
      </w:r>
      <w:r>
        <w:rPr>
          <w:rFonts w:eastAsia="Times New Roman"/>
          <w:szCs w:val="24"/>
        </w:rPr>
        <w:t xml:space="preserve">βαλαν κάτω την αναθεώρηση της σύμβασης παραχώρησης και προχώρησαν σε συγκλίσεις πολύ σημαντικές, οι οποίες εντός των </w:t>
      </w:r>
      <w:r>
        <w:rPr>
          <w:rFonts w:eastAsia="Times New Roman"/>
          <w:szCs w:val="24"/>
        </w:rPr>
        <w:lastRenderedPageBreak/>
        <w:t xml:space="preserve">ημερών ολοκληρώνονται πλέον. Και θα υπάρξει ακριβώς το τελικό κείμενο που θα αναρτηθεί. </w:t>
      </w:r>
    </w:p>
    <w:p w14:paraId="5544C38D" w14:textId="77777777" w:rsidR="00C5530F" w:rsidRDefault="00802ED9">
      <w:pPr>
        <w:spacing w:line="600" w:lineRule="auto"/>
        <w:ind w:firstLine="720"/>
        <w:jc w:val="both"/>
        <w:rPr>
          <w:rFonts w:eastAsia="Times New Roman"/>
          <w:szCs w:val="24"/>
        </w:rPr>
      </w:pPr>
      <w:r>
        <w:rPr>
          <w:rFonts w:eastAsia="Times New Roman"/>
          <w:szCs w:val="24"/>
        </w:rPr>
        <w:t xml:space="preserve">Το ΤΑΙΠΕΔ έχει ανακοινώσει ότι ο χρόνος κατάθεσης </w:t>
      </w:r>
      <w:r>
        <w:rPr>
          <w:rFonts w:eastAsia="Times New Roman"/>
          <w:szCs w:val="24"/>
        </w:rPr>
        <w:t>των προσφορών από τους διαγωνιζομένους, τοποθετείται γύρω στον Ιούλιο. Εμείς, όμως, σύμφωνα με τις δεσμεύσεις που έχουμε και τη δρομολόγηση των διαδικασιών, πρέπει σύντομα να ολοκληρώσουμε το σχέδιο της σύμβασης παραχώρησης και το σχέδιο του κυρωτικού νόμο</w:t>
      </w:r>
      <w:r>
        <w:rPr>
          <w:rFonts w:eastAsia="Times New Roman"/>
          <w:szCs w:val="24"/>
        </w:rPr>
        <w:t xml:space="preserve">υ, ώστε αυτά να αποτελούν σταθερά κείμενα και να αναρτηθούν. </w:t>
      </w:r>
    </w:p>
    <w:p w14:paraId="5544C38E" w14:textId="77777777" w:rsidR="00C5530F" w:rsidRDefault="00802ED9">
      <w:pPr>
        <w:spacing w:line="600" w:lineRule="auto"/>
        <w:ind w:firstLine="720"/>
        <w:jc w:val="both"/>
        <w:rPr>
          <w:rFonts w:eastAsia="Times New Roman"/>
          <w:szCs w:val="24"/>
        </w:rPr>
      </w:pPr>
      <w:r>
        <w:rPr>
          <w:rFonts w:eastAsia="Times New Roman"/>
          <w:szCs w:val="24"/>
        </w:rPr>
        <w:lastRenderedPageBreak/>
        <w:t>Στην κατεύθυνση αυτή το ύψος των επενδύσεων από την πλευρά του Υπουργείου, αλλά και των επιτροπών που δούλεψαν, πρέπει να παραμείνει -όπως ακριβώς έχει οριστεί στη πρώτη πενταετία- τουλάχιστον σ</w:t>
      </w:r>
      <w:r>
        <w:rPr>
          <w:rFonts w:eastAsia="Times New Roman"/>
          <w:szCs w:val="24"/>
        </w:rPr>
        <w:t xml:space="preserve">τα 309 εκατομμύρια, για να μπορέσει να είναι ένα υψηλό ποσό. Εν πάση </w:t>
      </w:r>
      <w:proofErr w:type="spellStart"/>
      <w:r>
        <w:rPr>
          <w:rFonts w:eastAsia="Times New Roman"/>
          <w:szCs w:val="24"/>
        </w:rPr>
        <w:t>περιπτώσει</w:t>
      </w:r>
      <w:proofErr w:type="spellEnd"/>
      <w:r>
        <w:rPr>
          <w:rFonts w:eastAsia="Times New Roman"/>
          <w:szCs w:val="24"/>
        </w:rPr>
        <w:t xml:space="preserve">, άλλος μπορεί να το πει λίγο, άλλος μπορεί να το πει πολύ. </w:t>
      </w:r>
    </w:p>
    <w:p w14:paraId="5544C38F" w14:textId="77777777" w:rsidR="00C5530F" w:rsidRDefault="00802ED9">
      <w:pPr>
        <w:spacing w:line="600" w:lineRule="auto"/>
        <w:jc w:val="both"/>
        <w:rPr>
          <w:rFonts w:eastAsia="Times New Roman" w:cs="Times New Roman"/>
          <w:szCs w:val="24"/>
        </w:rPr>
      </w:pPr>
      <w:r>
        <w:rPr>
          <w:rFonts w:eastAsia="Times New Roman"/>
          <w:szCs w:val="24"/>
        </w:rPr>
        <w:t>Ο Πρόεδρος του ΤΑΙΠΕΔ</w:t>
      </w:r>
      <w:r>
        <w:rPr>
          <w:rFonts w:eastAsia="Times New Roman"/>
          <w:szCs w:val="24"/>
        </w:rPr>
        <w:t>,</w:t>
      </w:r>
      <w:r>
        <w:rPr>
          <w:rFonts w:eastAsia="Times New Roman"/>
          <w:szCs w:val="24"/>
        </w:rPr>
        <w:t xml:space="preserve"> πρόσφατα στη Θεσσαλονίκη</w:t>
      </w:r>
      <w:r>
        <w:rPr>
          <w:rFonts w:eastAsia="Times New Roman"/>
          <w:szCs w:val="24"/>
        </w:rPr>
        <w:t>,</w:t>
      </w:r>
      <w:r>
        <w:rPr>
          <w:rFonts w:eastAsia="Times New Roman"/>
          <w:szCs w:val="24"/>
        </w:rPr>
        <w:t xml:space="preserve"> έθεσε ζήτημα ότι είναι πολύ υψηλό ποσό. </w:t>
      </w:r>
      <w:r>
        <w:rPr>
          <w:rFonts w:eastAsia="Times New Roman" w:cs="Times New Roman"/>
          <w:szCs w:val="24"/>
        </w:rPr>
        <w:t xml:space="preserve">Όμως, αυτό το ποσό δεν είναι ακριβώς μόνο ένα νούμερο. Είναι κυρίως η απαραίτητη προϋπόθεση να επεκταθεί η προβλήτα 6 και να γίνει το </w:t>
      </w:r>
      <w:r>
        <w:rPr>
          <w:rFonts w:eastAsia="Times New Roman" w:cs="Times New Roman"/>
          <w:szCs w:val="24"/>
        </w:rPr>
        <w:t>Λ</w:t>
      </w:r>
      <w:r>
        <w:rPr>
          <w:rFonts w:eastAsia="Times New Roman" w:cs="Times New Roman"/>
          <w:szCs w:val="24"/>
        </w:rPr>
        <w:t>ιμάνι της Θεσσαλονίκης ανταγωνιστικό, όχι μόνο στο χύδην, στο χύμα φορτίο, αλλά και στα εμπορευματοκιβώτια. Αυτό είναι το</w:t>
      </w:r>
      <w:r>
        <w:rPr>
          <w:rFonts w:eastAsia="Times New Roman" w:cs="Times New Roman"/>
          <w:szCs w:val="24"/>
        </w:rPr>
        <w:t xml:space="preserve"> </w:t>
      </w:r>
      <w:r>
        <w:rPr>
          <w:rFonts w:eastAsia="Times New Roman" w:cs="Times New Roman"/>
          <w:szCs w:val="24"/>
        </w:rPr>
        <w:lastRenderedPageBreak/>
        <w:t xml:space="preserve">μέλημά μας, η στόχευση. Συμφώνησαν και οι δύο επιτροπές σε αυτό. </w:t>
      </w:r>
    </w:p>
    <w:p w14:paraId="5544C39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Επεξεργαζόμαστε τις καλύτερες δυνατές λύσεις, ώστε και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 οποίο αναφερθήκατε και πρόσφατα εγκρίθηκε από το Διοικητικό Συμβούλιο του Οργανισμού Λιμένα Θεσσαλονίκης- ως βάση </w:t>
      </w:r>
      <w:r>
        <w:rPr>
          <w:rFonts w:eastAsia="Times New Roman" w:cs="Times New Roman"/>
          <w:szCs w:val="24"/>
        </w:rPr>
        <w:t>τουλάχιστον για αυτά τα κρίσιμα ζητήματα</w:t>
      </w:r>
      <w:r>
        <w:rPr>
          <w:rFonts w:eastAsia="Times New Roman" w:cs="Times New Roman"/>
          <w:szCs w:val="24"/>
        </w:rPr>
        <w:t xml:space="preserve">, </w:t>
      </w:r>
      <w:r>
        <w:rPr>
          <w:rFonts w:eastAsia="Times New Roman" w:cs="Times New Roman"/>
          <w:szCs w:val="24"/>
        </w:rPr>
        <w:t>γιατί υπάρχουν και άλλα δευτερεύουσας σημασίας</w:t>
      </w:r>
      <w:r>
        <w:rPr>
          <w:rFonts w:eastAsia="Times New Roman" w:cs="Times New Roman"/>
          <w:szCs w:val="24"/>
        </w:rPr>
        <w:t xml:space="preserve">, </w:t>
      </w:r>
      <w:r>
        <w:rPr>
          <w:rFonts w:eastAsia="Times New Roman" w:cs="Times New Roman"/>
          <w:szCs w:val="24"/>
        </w:rPr>
        <w:t xml:space="preserve">να εξασφαλίσει όχι μόνο το ύψος του ποσού της υποχρέωσης του επενδυτή και της δέσμευσής του για την πρώτη πενταετία, αλλά και το είδος της επένδυσης που αφορά και σε </w:t>
      </w:r>
      <w:r>
        <w:rPr>
          <w:rFonts w:eastAsia="Times New Roman" w:cs="Times New Roman"/>
          <w:szCs w:val="24"/>
        </w:rPr>
        <w:t xml:space="preserve">άλλα έργα </w:t>
      </w:r>
      <w:r>
        <w:rPr>
          <w:rFonts w:eastAsia="Times New Roman" w:cs="Times New Roman"/>
          <w:szCs w:val="24"/>
        </w:rPr>
        <w:t xml:space="preserve">και </w:t>
      </w:r>
      <w:r>
        <w:rPr>
          <w:rFonts w:eastAsia="Times New Roman" w:cs="Times New Roman"/>
          <w:szCs w:val="24"/>
        </w:rPr>
        <w:t xml:space="preserve">κυρίως το έργο της έκτης προβλήτας και εν συνεχεία -άλλης τάξης ζήτημα, ξεφεύγει από τη διαγωνιστική διαδικασία- </w:t>
      </w:r>
      <w:r>
        <w:rPr>
          <w:rFonts w:eastAsia="Times New Roman" w:cs="Times New Roman"/>
          <w:szCs w:val="24"/>
        </w:rPr>
        <w:t>στ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αναβάθμιση της σιδηροδρομικής σύνδεσης του λιμανιού της Θεσσαλονίκης, που είναι…</w:t>
      </w:r>
    </w:p>
    <w:p w14:paraId="5544C391"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Υπουργέ. Έχετε πάρει διπλάσιο χρόνο. </w:t>
      </w:r>
    </w:p>
    <w:p w14:paraId="5544C39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Τελειώνω, κυρία Πρόεδρε. </w:t>
      </w:r>
    </w:p>
    <w:p w14:paraId="5544C39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Εδώ τώρα</w:t>
      </w:r>
      <w:r>
        <w:rPr>
          <w:rFonts w:eastAsia="Times New Roman" w:cs="Times New Roman"/>
          <w:szCs w:val="24"/>
        </w:rPr>
        <w:t>,</w:t>
      </w:r>
      <w:r>
        <w:rPr>
          <w:rFonts w:eastAsia="Times New Roman" w:cs="Times New Roman"/>
          <w:szCs w:val="24"/>
        </w:rPr>
        <w:t xml:space="preserve"> λέτε ότι υπάρχει αδιαφάνεια στη</w:t>
      </w:r>
      <w:r>
        <w:rPr>
          <w:rFonts w:eastAsia="Times New Roman" w:cs="Times New Roman"/>
          <w:szCs w:val="24"/>
        </w:rPr>
        <w:t>ν</w:t>
      </w:r>
      <w:r>
        <w:rPr>
          <w:rFonts w:eastAsia="Times New Roman" w:cs="Times New Roman"/>
          <w:szCs w:val="24"/>
        </w:rPr>
        <w:t xml:space="preserve"> προβλήτα </w:t>
      </w:r>
      <w:r w:rsidRPr="005E72BB">
        <w:rPr>
          <w:rFonts w:eastAsia="Times New Roman" w:cs="Times New Roman"/>
          <w:szCs w:val="24"/>
        </w:rPr>
        <w:t>1</w:t>
      </w:r>
      <w:r>
        <w:rPr>
          <w:rFonts w:eastAsia="Times New Roman" w:cs="Times New Roman"/>
          <w:szCs w:val="24"/>
        </w:rPr>
        <w:t xml:space="preserve">. Ο Δήμαρχος Θεσσαλονίκης κ. </w:t>
      </w:r>
      <w:proofErr w:type="spellStart"/>
      <w:r>
        <w:rPr>
          <w:rFonts w:eastAsia="Times New Roman" w:cs="Times New Roman"/>
          <w:szCs w:val="24"/>
        </w:rPr>
        <w:t>Μπουτάρης</w:t>
      </w:r>
      <w:proofErr w:type="spellEnd"/>
      <w:r>
        <w:rPr>
          <w:rFonts w:eastAsia="Times New Roman" w:cs="Times New Roman"/>
          <w:szCs w:val="24"/>
        </w:rPr>
        <w:t>, έχει στείλει γρ</w:t>
      </w:r>
      <w:r>
        <w:rPr>
          <w:rFonts w:eastAsia="Times New Roman" w:cs="Times New Roman"/>
          <w:szCs w:val="24"/>
        </w:rPr>
        <w:t xml:space="preserve">απτά κείμενα και ζητά τη διατήρηση της προβλήτας 1 και των κτηρίων που χρησιμοποιούνται για πολιτιστικούς σκοπούς στη χρήση της πόλης. Εμείς πάμε ένα βήμα παραπέρα. Η πρόταση των </w:t>
      </w:r>
      <w:r>
        <w:rPr>
          <w:rFonts w:eastAsia="Times New Roman" w:cs="Times New Roman"/>
          <w:szCs w:val="24"/>
        </w:rPr>
        <w:lastRenderedPageBreak/>
        <w:t>δύο επιτροπών -που τώρα είναι στην τελική της διαμόρφωση- πάει στην παραχώρησ</w:t>
      </w:r>
      <w:r>
        <w:rPr>
          <w:rFonts w:eastAsia="Times New Roman" w:cs="Times New Roman"/>
          <w:szCs w:val="24"/>
        </w:rPr>
        <w:t xml:space="preserve">η των </w:t>
      </w:r>
      <w:r>
        <w:rPr>
          <w:rFonts w:eastAsia="Times New Roman" w:cs="Times New Roman"/>
          <w:szCs w:val="24"/>
        </w:rPr>
        <w:t xml:space="preserve">περισσότερων </w:t>
      </w:r>
      <w:r>
        <w:rPr>
          <w:rFonts w:eastAsia="Times New Roman" w:cs="Times New Roman"/>
          <w:szCs w:val="24"/>
        </w:rPr>
        <w:t>κτηρίων και όλου του περιβάλλοντος χώρου στην πόλη και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δήμο</w:t>
      </w:r>
      <w:r>
        <w:rPr>
          <w:rFonts w:eastAsia="Times New Roman" w:cs="Times New Roman"/>
          <w:szCs w:val="24"/>
        </w:rPr>
        <w:t xml:space="preserve"> και στη Διεθνή Έκθεση και στο Υπουργείου Πολιτισμού και στο Κέντρο Κινηματογράφου</w:t>
      </w:r>
      <w:r>
        <w:rPr>
          <w:rFonts w:eastAsia="Times New Roman" w:cs="Times New Roman"/>
          <w:szCs w:val="24"/>
        </w:rPr>
        <w:t xml:space="preserve"> για </w:t>
      </w:r>
      <w:r>
        <w:rPr>
          <w:rFonts w:eastAsia="Times New Roman" w:cs="Times New Roman"/>
          <w:szCs w:val="24"/>
        </w:rPr>
        <w:t>το Φεστιβάλ Κινηματογράφου. Θα το δούμε πώς και τι. Εκεί γίνεται μια συζήτηση σε σχέση</w:t>
      </w:r>
      <w:r>
        <w:rPr>
          <w:rFonts w:eastAsia="Times New Roman" w:cs="Times New Roman"/>
          <w:szCs w:val="24"/>
        </w:rPr>
        <w:t xml:space="preserve"> με το ποιος θα αναλάβει το κόστος της συντήρησης, της λειτουργίας, εκτός από τα κτήρια τα οποία είναι ήδη μισθωμένα και αποδίδουν κέρδη, μισθώματα στον Οργανισμό Λιμένα Θεσσαλονίκης, για τα οποία εάν </w:t>
      </w:r>
      <w:r>
        <w:rPr>
          <w:rFonts w:eastAsia="Times New Roman" w:cs="Times New Roman"/>
          <w:szCs w:val="24"/>
        </w:rPr>
        <w:t xml:space="preserve">πειράξουμε </w:t>
      </w:r>
      <w:r>
        <w:rPr>
          <w:rFonts w:eastAsia="Times New Roman" w:cs="Times New Roman"/>
          <w:szCs w:val="24"/>
        </w:rPr>
        <w:t xml:space="preserve">αυτό το καθεστώς, μπορεί πράγματι να έχουμε </w:t>
      </w:r>
      <w:r>
        <w:rPr>
          <w:rFonts w:eastAsia="Times New Roman" w:cs="Times New Roman"/>
          <w:szCs w:val="24"/>
        </w:rPr>
        <w:t xml:space="preserve">νομικά ζητήματα άλλου τύπου. </w:t>
      </w:r>
    </w:p>
    <w:p w14:paraId="5544C39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Θα μας δοθεί το επόμενο διάστημα η ευκαιρία για λεπτομερέστερες περιγραφές, όταν θα συγκεκριμενοποιηθούν όλα αυτά. </w:t>
      </w:r>
    </w:p>
    <w:p w14:paraId="5544C39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Σας βεβαιώνω, όμως, ότι ούτε αδιαφάνεια υπάρχει ούτε καθυστέρηση ούτε αδιαφορία. Αντίθετα</w:t>
      </w:r>
      <w:r w:rsidRPr="007B051E">
        <w:rPr>
          <w:rFonts w:eastAsia="Times New Roman" w:cs="Times New Roman"/>
          <w:szCs w:val="24"/>
        </w:rPr>
        <w:t xml:space="preserve"> </w:t>
      </w:r>
      <w:r>
        <w:rPr>
          <w:rFonts w:eastAsia="Times New Roman" w:cs="Times New Roman"/>
          <w:szCs w:val="24"/>
        </w:rPr>
        <w:t>στη Θεσσαλονίκη</w:t>
      </w:r>
      <w:r>
        <w:rPr>
          <w:rFonts w:eastAsia="Times New Roman" w:cs="Times New Roman"/>
          <w:szCs w:val="24"/>
        </w:rPr>
        <w:t xml:space="preserve">, πολύ συστηματικά και καλύτερα από τη διαδικασία του Πειραιά, πάμε ακόμα καλύτερα με ό,τι προβλέπει ο νόμος και η σύμβαση παραχώρησης Ελληνικού Δημοσίου και Οργανισμού Λιμένα Θεσσαλονίκης. </w:t>
      </w:r>
    </w:p>
    <w:p w14:paraId="5544C39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Καλαφάτη, έχετε</w:t>
      </w:r>
      <w:r>
        <w:rPr>
          <w:rFonts w:eastAsia="Times New Roman" w:cs="Times New Roman"/>
          <w:szCs w:val="24"/>
        </w:rPr>
        <w:t xml:space="preserve"> τον λόγο για τρία λεπτά. </w:t>
      </w:r>
    </w:p>
    <w:p w14:paraId="5544C39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ΚΑΛΑΦΑΤΗΣ: </w:t>
      </w:r>
      <w:r>
        <w:rPr>
          <w:rFonts w:eastAsia="Times New Roman" w:cs="Times New Roman"/>
          <w:szCs w:val="24"/>
        </w:rPr>
        <w:t>Κύριε Υπουργέ, δεν καταφέρατε να διασκεδάσετε τις επιφυλάξεις μου και τις ανησυχίες μου. Αντιθέτως, επιβεβαιώσατε αυτό το οποίο είναι -αν θέλετε- το προφανές για όλη την ελληνική κοινωνία, ότι ιδιαίτερα στο ζήτ</w:t>
      </w:r>
      <w:r>
        <w:rPr>
          <w:rFonts w:eastAsia="Times New Roman" w:cs="Times New Roman"/>
          <w:szCs w:val="24"/>
        </w:rPr>
        <w:t xml:space="preserve">ημα των ιδιωτικοποιήσεων, η Κυβέρνηση αισθάνεται πάρα πολύ άβολα. Και αισθάνεται πάρα πολύ άβολα, γιατί ήταν η προμετωπίδα των εξαγγελιών, όταν ήταν αντιπολίτευση, κατά των ιδιωτικοποιήσεων.  </w:t>
      </w:r>
    </w:p>
    <w:p w14:paraId="5544C39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Συνεχίζετε, λοιπόν, και εσείς από την πλευρά σας, ως εκπρόσωπος</w:t>
      </w:r>
      <w:r>
        <w:rPr>
          <w:rFonts w:eastAsia="Times New Roman" w:cs="Times New Roman"/>
          <w:szCs w:val="24"/>
        </w:rPr>
        <w:t>, βεβαίως, της Κυβέρνησης στο κομβικό αυτό Υ</w:t>
      </w:r>
      <w:r>
        <w:rPr>
          <w:rFonts w:eastAsia="Times New Roman" w:cs="Times New Roman"/>
          <w:szCs w:val="24"/>
        </w:rPr>
        <w:lastRenderedPageBreak/>
        <w:t xml:space="preserve">πουργείο Ναυτιλίας, να είστε παγιδευμένος μεταξύ των αριστερών ιδεοληψιών από τη </w:t>
      </w:r>
      <w:r>
        <w:rPr>
          <w:rFonts w:eastAsia="Times New Roman" w:cs="Times New Roman"/>
          <w:szCs w:val="24"/>
        </w:rPr>
        <w:t xml:space="preserve">μία </w:t>
      </w:r>
      <w:r>
        <w:rPr>
          <w:rFonts w:eastAsia="Times New Roman" w:cs="Times New Roman"/>
          <w:szCs w:val="24"/>
        </w:rPr>
        <w:t xml:space="preserve">πλευρά, των προεκλογικών εξαγγελιών, όταν λέγατε «όχι στο ξεπούλημα των λιμένων» και φυσικά «όχι» στην πώληση και του </w:t>
      </w:r>
      <w:r>
        <w:rPr>
          <w:rFonts w:eastAsia="Times New Roman" w:cs="Times New Roman"/>
          <w:szCs w:val="24"/>
        </w:rPr>
        <w:t>Λ</w:t>
      </w:r>
      <w:r>
        <w:rPr>
          <w:rFonts w:eastAsia="Times New Roman" w:cs="Times New Roman"/>
          <w:szCs w:val="24"/>
        </w:rPr>
        <w:t>ιμένος Θ</w:t>
      </w:r>
      <w:r>
        <w:rPr>
          <w:rFonts w:eastAsia="Times New Roman" w:cs="Times New Roman"/>
          <w:szCs w:val="24"/>
        </w:rPr>
        <w:t>εσσαλονίκης και στην πραγματικότητα.</w:t>
      </w:r>
    </w:p>
    <w:p w14:paraId="5544C39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Και για να μην λέμε πράγματα τα οποία δεν ισχύουν, είχατε τη δυνατότητα -αυτή ήταν η προεκλογική σας δέσμευση- </w:t>
      </w:r>
      <w:r>
        <w:rPr>
          <w:rFonts w:eastAsia="Times New Roman" w:cs="Times New Roman"/>
          <w:szCs w:val="24"/>
        </w:rPr>
        <w:t>ν</w:t>
      </w:r>
      <w:r>
        <w:rPr>
          <w:rFonts w:eastAsia="Times New Roman" w:cs="Times New Roman"/>
          <w:szCs w:val="24"/>
        </w:rPr>
        <w:t>α αλλάξετε τα πράγματα τα οποία είχαν δρομολογηθεί. Με αυτό το σύνθημα πήρατε τη</w:t>
      </w:r>
      <w:r>
        <w:rPr>
          <w:rFonts w:eastAsia="Times New Roman" w:cs="Times New Roman"/>
          <w:szCs w:val="24"/>
        </w:rPr>
        <w:t>ν</w:t>
      </w:r>
      <w:r>
        <w:rPr>
          <w:rFonts w:eastAsia="Times New Roman" w:cs="Times New Roman"/>
          <w:szCs w:val="24"/>
        </w:rPr>
        <w:t xml:space="preserve"> ψήφο του ελληνικού λαού. </w:t>
      </w:r>
    </w:p>
    <w:p w14:paraId="5544C39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Εδώ πέρα, όμως, βλέπουμε ότι στο μνημόνιο που αφορά </w:t>
      </w:r>
      <w:r>
        <w:rPr>
          <w:rFonts w:eastAsia="Times New Roman" w:cs="Times New Roman"/>
          <w:szCs w:val="24"/>
        </w:rPr>
        <w:t>σ</w:t>
      </w:r>
      <w:r>
        <w:rPr>
          <w:rFonts w:eastAsia="Times New Roman" w:cs="Times New Roman"/>
          <w:szCs w:val="24"/>
        </w:rPr>
        <w:t>τις ιδιωτικοποιήσεις, αναφέρεται ρητά στη σελίδα χίλια τριάντα του αντίστοιχου ΦΕΚ, στις 14 Αυγούστου, όπου υπογράφουν δεκαοκτώ Υπουργοί: «Η Κυβέρνηση και το ΤΑΙΠΕΔ θα εξαγγείλουν δεσμευτικές ημερομηνίε</w:t>
      </w:r>
      <w:r>
        <w:rPr>
          <w:rFonts w:eastAsia="Times New Roman" w:cs="Times New Roman"/>
          <w:szCs w:val="24"/>
        </w:rPr>
        <w:t xml:space="preserve">ς υποβολής προσφοράς για τους </w:t>
      </w:r>
      <w:r>
        <w:rPr>
          <w:rFonts w:eastAsia="Times New Roman" w:cs="Times New Roman"/>
          <w:szCs w:val="24"/>
        </w:rPr>
        <w:t>Λ</w:t>
      </w:r>
      <w:r>
        <w:rPr>
          <w:rFonts w:eastAsia="Times New Roman" w:cs="Times New Roman"/>
          <w:szCs w:val="24"/>
        </w:rPr>
        <w:t xml:space="preserve">ιμένες Πειραιά και Θεσσαλονίκης, χωρίς ουσιώδεις αλλαγές στους όρους του διαγωνισμού». Το συμφωνήσατε, το υπογράψατε δεκαοκτώ Υπουργοί και ο Πρωθυπουργός πρώτος. </w:t>
      </w:r>
    </w:p>
    <w:p w14:paraId="5544C39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Δεύτερο σημείο σε σχέση με την αναξιοπιστία της Κυβέρνησης -κα</w:t>
      </w:r>
      <w:r>
        <w:rPr>
          <w:rFonts w:eastAsia="Times New Roman" w:cs="Times New Roman"/>
          <w:szCs w:val="24"/>
        </w:rPr>
        <w:t xml:space="preserve">ι αυτή είναι και η μεγάλη μου, αν θέλετε, ανησυχία- το ζήτημα της επιθετικής πώλησης. Μα, θυμάστε, κύριε Υπουργέ, </w:t>
      </w:r>
      <w:r>
        <w:rPr>
          <w:rFonts w:eastAsia="Times New Roman" w:cs="Times New Roman"/>
          <w:szCs w:val="24"/>
        </w:rPr>
        <w:lastRenderedPageBreak/>
        <w:t xml:space="preserve">ότι το 2008, όταν η </w:t>
      </w:r>
      <w:r>
        <w:rPr>
          <w:rFonts w:eastAsia="Times New Roman" w:cs="Times New Roman"/>
          <w:szCs w:val="24"/>
        </w:rPr>
        <w:t xml:space="preserve">κυβέρνηση </w:t>
      </w:r>
      <w:r>
        <w:rPr>
          <w:rFonts w:eastAsia="Times New Roman" w:cs="Times New Roman"/>
          <w:szCs w:val="24"/>
        </w:rPr>
        <w:t xml:space="preserve">της Νέας Δημοκρατίας πήγε να κάνει ουσιαστικά παραχώρηση του ΣΕΜΠΟ για τριάντα χρόνια μόνο, με τίμημα κοντά στα </w:t>
      </w:r>
      <w:r>
        <w:rPr>
          <w:rFonts w:eastAsia="Times New Roman" w:cs="Times New Roman"/>
          <w:szCs w:val="24"/>
        </w:rPr>
        <w:t xml:space="preserve">400 εκατομμύρια ευρώ, τότε πολλοί ομογάλακτοί σας ήταν ανεβασμένοι πάνω στα κάγκελα μην τυχόν και προχωρήσει το «ξεπούλημα» τότε. </w:t>
      </w:r>
    </w:p>
    <w:p w14:paraId="5544C39C" w14:textId="77777777" w:rsidR="00C5530F" w:rsidRDefault="00802ED9">
      <w:pPr>
        <w:tabs>
          <w:tab w:val="left" w:pos="3189"/>
          <w:tab w:val="left" w:pos="3545"/>
          <w:tab w:val="center" w:pos="4513"/>
        </w:tabs>
        <w:spacing w:line="600" w:lineRule="auto"/>
        <w:ind w:firstLine="720"/>
        <w:jc w:val="both"/>
        <w:rPr>
          <w:rFonts w:eastAsia="Times New Roman"/>
          <w:szCs w:val="24"/>
        </w:rPr>
      </w:pPr>
      <w:r>
        <w:rPr>
          <w:rFonts w:eastAsia="Times New Roman"/>
          <w:szCs w:val="24"/>
        </w:rPr>
        <w:t>Αυτή ήταν η φρασεολογία. Και ήταν πολλοί ομογάλακτοι δικοί σας και βεβαίως πολλοί συνάδελφοι του ΠΑΣΟΚ -εννοώ συνάδελφοι Βουλ</w:t>
      </w:r>
      <w:r>
        <w:rPr>
          <w:rFonts w:eastAsia="Times New Roman"/>
          <w:szCs w:val="24"/>
        </w:rPr>
        <w:t xml:space="preserve">ευτές- που ήταν πάνω στα κάγκελα μην τυχόν και δώσουμε για τριάντα χρόνια μόνο το ΣΕΜΠΟ και πάρει 400 εκατομμύρια το Ελληνικό Δημόσιο και δημιουργηθούν και χίλιες νέες θέσεις εργασίας. </w:t>
      </w:r>
    </w:p>
    <w:p w14:paraId="5544C39D"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Γι’ αυτό μην μου μιλάτε εμένα για ζητήματα τα οποία δρομολογήθηκαν και δεν μπορέσατε να τα αλλάξετε. </w:t>
      </w:r>
    </w:p>
    <w:p w14:paraId="5544C39E" w14:textId="77777777" w:rsidR="00C5530F" w:rsidRDefault="00802ED9">
      <w:pPr>
        <w:spacing w:line="600" w:lineRule="auto"/>
        <w:ind w:firstLine="720"/>
        <w:jc w:val="both"/>
        <w:rPr>
          <w:rFonts w:eastAsia="Times New Roman"/>
          <w:szCs w:val="24"/>
        </w:rPr>
      </w:pPr>
      <w:r>
        <w:rPr>
          <w:rFonts w:eastAsia="Times New Roman"/>
          <w:szCs w:val="24"/>
        </w:rPr>
        <w:t>Τρίτον, μη μου λέτε επιχειρηματολογία για παραπληροφόρηση. Έχω δικές σας τοποθετήσεις, κύριε Υπουργέ, που ενισχύουν την άποψή μου ότι υπάρχει πλήρης αναξι</w:t>
      </w:r>
      <w:r>
        <w:rPr>
          <w:rFonts w:eastAsia="Times New Roman"/>
          <w:szCs w:val="24"/>
        </w:rPr>
        <w:t xml:space="preserve">οπιστία στο πρόσωπο -το πολιτικό πρόσωπο εννοώ, όχι ως φυσικό πρόσωπο- ως εκπρόσωπος της ηγεσίας του </w:t>
      </w:r>
      <w:r>
        <w:rPr>
          <w:rFonts w:eastAsia="Times New Roman"/>
          <w:szCs w:val="24"/>
        </w:rPr>
        <w:t xml:space="preserve">Υπουργείου </w:t>
      </w:r>
      <w:r>
        <w:rPr>
          <w:rFonts w:eastAsia="Times New Roman"/>
          <w:szCs w:val="24"/>
        </w:rPr>
        <w:t xml:space="preserve">Ναυτιλίας. </w:t>
      </w:r>
    </w:p>
    <w:p w14:paraId="5544C39F" w14:textId="77777777" w:rsidR="00C5530F" w:rsidRDefault="00802ED9">
      <w:pPr>
        <w:spacing w:line="600" w:lineRule="auto"/>
        <w:ind w:firstLine="720"/>
        <w:jc w:val="both"/>
        <w:rPr>
          <w:rFonts w:eastAsia="Times New Roman"/>
          <w:b/>
          <w:szCs w:val="24"/>
        </w:rPr>
      </w:pPr>
      <w:r>
        <w:rPr>
          <w:rFonts w:eastAsia="Times New Roman"/>
          <w:szCs w:val="24"/>
        </w:rPr>
        <w:t xml:space="preserve">(Στο σημείο αυτό την Προεδρική Έδρα καταλαμβάνει ο </w:t>
      </w:r>
      <w:r>
        <w:rPr>
          <w:rFonts w:eastAsia="Times New Roman"/>
          <w:szCs w:val="24"/>
        </w:rPr>
        <w:t xml:space="preserve">Α΄ </w:t>
      </w:r>
      <w:r>
        <w:rPr>
          <w:rFonts w:eastAsia="Times New Roman"/>
          <w:szCs w:val="24"/>
        </w:rPr>
        <w:t xml:space="preserve">Αντιπρόεδρος της Βουλής κ. </w:t>
      </w:r>
      <w:r w:rsidRPr="00C155BD">
        <w:rPr>
          <w:rFonts w:eastAsia="Times New Roman"/>
          <w:b/>
          <w:szCs w:val="24"/>
        </w:rPr>
        <w:t>ΑΝΑΣΤΑΣΙΟΣ ΚΟΥΡΑΚΗΣ</w:t>
      </w:r>
      <w:r>
        <w:rPr>
          <w:rFonts w:eastAsia="Times New Roman"/>
          <w:szCs w:val="24"/>
        </w:rPr>
        <w:t>)</w:t>
      </w:r>
    </w:p>
    <w:p w14:paraId="5544C3A0" w14:textId="77777777" w:rsidR="00C5530F" w:rsidRDefault="00802ED9">
      <w:pPr>
        <w:spacing w:line="600" w:lineRule="auto"/>
        <w:ind w:firstLine="720"/>
        <w:jc w:val="both"/>
        <w:rPr>
          <w:rFonts w:eastAsia="Times New Roman"/>
          <w:szCs w:val="24"/>
        </w:rPr>
      </w:pPr>
      <w:r>
        <w:rPr>
          <w:rFonts w:eastAsia="Times New Roman"/>
          <w:szCs w:val="24"/>
        </w:rPr>
        <w:lastRenderedPageBreak/>
        <w:t>Εδώ πέρα λέτε πράγματα που δεν</w:t>
      </w:r>
      <w:r>
        <w:rPr>
          <w:rFonts w:eastAsia="Times New Roman"/>
          <w:szCs w:val="24"/>
        </w:rPr>
        <w:t xml:space="preserve"> ισχύουν. Και να αφήσω τα θέματα του ΤΑΙΠΕΔ, όπου λέτε ότι το ΤΑΙΠΕΔ λειτουργεί ως κράτος εν </w:t>
      </w:r>
      <w:proofErr w:type="spellStart"/>
      <w:r>
        <w:rPr>
          <w:rFonts w:eastAsia="Times New Roman"/>
          <w:szCs w:val="24"/>
        </w:rPr>
        <w:t>κράτει</w:t>
      </w:r>
      <w:proofErr w:type="spellEnd"/>
      <w:r>
        <w:rPr>
          <w:rFonts w:eastAsia="Times New Roman"/>
          <w:szCs w:val="24"/>
        </w:rPr>
        <w:t>, δημοσίως, που είναι ο εκτελεστικός βραχίονας και το εκτελεστικό όργανο της ιδιωτικοποίησης. Και ο αρμόδιος Υπουργός ο οποίος έχει να κάνει με την ιδιωτικοπ</w:t>
      </w:r>
      <w:r>
        <w:rPr>
          <w:rFonts w:eastAsia="Times New Roman"/>
          <w:szCs w:val="24"/>
        </w:rPr>
        <w:t xml:space="preserve">οίηση του λιμένος, αδειάζει δημοσίως το εκτελεστικό όργανο, το οποίο υποτίθεται έχει και απευθείας σύνδεση με το Μαξίμου. </w:t>
      </w:r>
    </w:p>
    <w:p w14:paraId="5544C3A1" w14:textId="77777777" w:rsidR="00C5530F" w:rsidRDefault="00802ED9">
      <w:pPr>
        <w:spacing w:line="600" w:lineRule="auto"/>
        <w:ind w:firstLine="720"/>
        <w:jc w:val="both"/>
        <w:rPr>
          <w:rFonts w:eastAsia="Times New Roman"/>
          <w:szCs w:val="24"/>
        </w:rPr>
      </w:pPr>
      <w:r>
        <w:rPr>
          <w:rFonts w:eastAsia="Times New Roman"/>
          <w:szCs w:val="24"/>
        </w:rPr>
        <w:t>Μα, εδώ πέρα -ξέρετε- χάνει η μάνα το παιδί και το παιδί τη μάνα. Δεν μπορεί να βγάλει κανένας άκρη. Δεν μπορεί κανείς να καταλάβει τ</w:t>
      </w:r>
      <w:r>
        <w:rPr>
          <w:rFonts w:eastAsia="Times New Roman"/>
          <w:szCs w:val="24"/>
        </w:rPr>
        <w:t xml:space="preserve">ι γίνεται. Πιστεύετε στις ιδιωτικοποιήσεις; Κάνετε κάτι που δεν πιστεύετε. Θα κάνετε κι εσείς μια ιδιωτικοποίηση, δηλαδή, κλαίγοντας, όπως έκανε ο κ. </w:t>
      </w:r>
      <w:proofErr w:type="spellStart"/>
      <w:r>
        <w:rPr>
          <w:rFonts w:eastAsia="Times New Roman"/>
          <w:szCs w:val="24"/>
        </w:rPr>
        <w:t>Σπίρτζης</w:t>
      </w:r>
      <w:proofErr w:type="spellEnd"/>
      <w:r>
        <w:rPr>
          <w:rFonts w:eastAsia="Times New Roman"/>
          <w:szCs w:val="24"/>
        </w:rPr>
        <w:t xml:space="preserve"> με τα </w:t>
      </w:r>
      <w:r>
        <w:rPr>
          <w:rFonts w:eastAsia="Times New Roman"/>
          <w:szCs w:val="24"/>
        </w:rPr>
        <w:lastRenderedPageBreak/>
        <w:t xml:space="preserve">αεροδρόμια και θέλετε να πιστέψουμε ότι εσείς πιστεύετε στην αξιοποίηση του λιμένος. </w:t>
      </w:r>
    </w:p>
    <w:p w14:paraId="5544C3A2" w14:textId="77777777" w:rsidR="00C5530F" w:rsidRDefault="00802ED9">
      <w:pPr>
        <w:spacing w:line="600" w:lineRule="auto"/>
        <w:ind w:firstLine="720"/>
        <w:jc w:val="both"/>
        <w:rPr>
          <w:rFonts w:eastAsia="Times New Roman"/>
          <w:szCs w:val="24"/>
        </w:rPr>
      </w:pPr>
      <w:r>
        <w:rPr>
          <w:rFonts w:eastAsia="Times New Roman"/>
          <w:szCs w:val="24"/>
        </w:rPr>
        <w:t>Μα, τ</w:t>
      </w:r>
      <w:r>
        <w:rPr>
          <w:rFonts w:eastAsia="Times New Roman"/>
          <w:szCs w:val="24"/>
        </w:rPr>
        <w:t>ο λέτε και ρητά. Το έχετε πει. Είπατε -αν θυμάμαι καλά- ότι δεν πρόκειται να ενισχυθεί η ανταγωνιστικότητα με την ιδιωτικοποίηση. Αναφερθήκατε κυρίως στον ΟΛΠ, αλλά φαντάζομαι ότι ίδια θα είναι η αντίληψή σας και για τον ΟΛΘ. Έχετε πει ότι αμφισβητείτε την</w:t>
      </w:r>
      <w:r>
        <w:rPr>
          <w:rFonts w:eastAsia="Times New Roman"/>
          <w:szCs w:val="24"/>
        </w:rPr>
        <w:t xml:space="preserve"> ενίσχυση της ανταγωνιστικότητας μετά τις επενδύσεις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ότι αυτό θα γινόταν ούτως ή άλλως, με ένα μαγικό ραβδάκι. </w:t>
      </w:r>
    </w:p>
    <w:p w14:paraId="5544C3A3"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Και, φυσικά, εδώ πέρα αμφισβητείτε, λέτε ότι είναι επινόηση των δανειστών το ΤΑΙΠΕΔ, δεν είναι κυβέρνηση. Ουσιαστικά, αδειάζετε το </w:t>
      </w:r>
      <w:r>
        <w:rPr>
          <w:rFonts w:eastAsia="Times New Roman"/>
          <w:szCs w:val="24"/>
        </w:rPr>
        <w:t xml:space="preserve">πιο χρήσιμο εργαλείο για την ιδιωτικοποίηση και του </w:t>
      </w:r>
      <w:r>
        <w:rPr>
          <w:rFonts w:eastAsia="Times New Roman"/>
          <w:szCs w:val="24"/>
        </w:rPr>
        <w:t>Λ</w:t>
      </w:r>
      <w:r>
        <w:rPr>
          <w:rFonts w:eastAsia="Times New Roman"/>
          <w:szCs w:val="24"/>
        </w:rPr>
        <w:t xml:space="preserve">ιμένος Θεσσαλονίκης. Θέλετε να μας πείσετε ότι το πιστεύετε; </w:t>
      </w:r>
    </w:p>
    <w:p w14:paraId="5544C3A4" w14:textId="77777777" w:rsidR="00C5530F" w:rsidRDefault="00802ED9">
      <w:pPr>
        <w:spacing w:line="600" w:lineRule="auto"/>
        <w:ind w:firstLine="720"/>
        <w:jc w:val="both"/>
        <w:rPr>
          <w:rFonts w:eastAsia="Times New Roman"/>
          <w:szCs w:val="24"/>
        </w:rPr>
      </w:pPr>
      <w:r>
        <w:rPr>
          <w:rFonts w:eastAsia="Times New Roman"/>
          <w:szCs w:val="24"/>
        </w:rPr>
        <w:t>Κλείνω με τα εξής:</w:t>
      </w:r>
    </w:p>
    <w:p w14:paraId="5544C3A5" w14:textId="77777777" w:rsidR="00C5530F" w:rsidRDefault="00802ED9">
      <w:pPr>
        <w:spacing w:line="600" w:lineRule="auto"/>
        <w:ind w:firstLine="720"/>
        <w:jc w:val="both"/>
        <w:rPr>
          <w:rFonts w:eastAsia="Times New Roman"/>
          <w:szCs w:val="24"/>
        </w:rPr>
      </w:pPr>
      <w:r>
        <w:rPr>
          <w:rFonts w:eastAsia="Times New Roman"/>
          <w:szCs w:val="24"/>
        </w:rPr>
        <w:t>Η αδιαφάνεια που σας είπα προηγουμένως έχει να κάνει με τις τοποθετήσεις του Δημάρχου Θεσσαλονίκης. Ο Δήμαρχος Θεσσαλονίκης, κύριε Υπουργέ, έχει πει δημοσίως, απερίφραστα και ανενδοίαστα ενώπιον δεκάδων φορέων και παραγωγικών φορέων της πόλης, που αυτήν τη</w:t>
      </w:r>
      <w:r>
        <w:rPr>
          <w:rFonts w:eastAsia="Times New Roman"/>
          <w:szCs w:val="24"/>
        </w:rPr>
        <w:t xml:space="preserve"> στιγμή, αν θέλετε, </w:t>
      </w:r>
      <w:r>
        <w:rPr>
          <w:rFonts w:eastAsia="Times New Roman"/>
          <w:szCs w:val="24"/>
        </w:rPr>
        <w:lastRenderedPageBreak/>
        <w:t>ξεροσταλιάζουν, θέλουν να δουν ένα φως λόγω του γεγονότος ότι οι επιχειρήσεις τους πραγματικά υποφέρουν από τις πολιτικές της Κυβέρνησης, ότι έχει συμφωνήσει με την Κυβέρνηση για την παραχώρηση της πρώτης προβλήτας. Έχουμε και το ζήτημα</w:t>
      </w:r>
      <w:r>
        <w:rPr>
          <w:rFonts w:eastAsia="Times New Roman"/>
          <w:szCs w:val="24"/>
        </w:rPr>
        <w:t xml:space="preserve"> της </w:t>
      </w:r>
      <w:proofErr w:type="spellStart"/>
      <w:r>
        <w:rPr>
          <w:rFonts w:eastAsia="Times New Roman"/>
          <w:szCs w:val="24"/>
        </w:rPr>
        <w:t>Ειδομένης</w:t>
      </w:r>
      <w:proofErr w:type="spellEnd"/>
      <w:r>
        <w:rPr>
          <w:rFonts w:eastAsia="Times New Roman"/>
          <w:szCs w:val="24"/>
        </w:rPr>
        <w:t xml:space="preserve"> όπου είναι κλειστή η σιδηροδρομική γραμμή τόσους μήνες, τόσες εβδομάδες, έχουμε και το ζήτημα της ιδιωτικοποίησης του λιμένος που βλέπουν ότι έχει </w:t>
      </w:r>
      <w:r>
        <w:rPr>
          <w:rFonts w:eastAsia="Times New Roman"/>
          <w:szCs w:val="24"/>
        </w:rPr>
        <w:t xml:space="preserve">μία </w:t>
      </w:r>
      <w:r>
        <w:rPr>
          <w:rFonts w:eastAsia="Times New Roman"/>
          <w:szCs w:val="24"/>
        </w:rPr>
        <w:t>Κυβέρνηση προχωρήσει ένα εγχείρημα το οποίο δεν το πιστεύει καν. Εγώ σας τα λέω, γιατί πρέ</w:t>
      </w:r>
      <w:r>
        <w:rPr>
          <w:rFonts w:eastAsia="Times New Roman"/>
          <w:szCs w:val="24"/>
        </w:rPr>
        <w:t xml:space="preserve">πει να πάρουμε και μια καθαρή απάντηση στη Θεσσαλονίκη. Τυγχάνει και είμαι και επικεφαλής της μείζονος </w:t>
      </w:r>
      <w:r>
        <w:rPr>
          <w:rFonts w:eastAsia="Times New Roman"/>
          <w:szCs w:val="24"/>
        </w:rPr>
        <w:t xml:space="preserve">αντιπολίτευσης </w:t>
      </w:r>
      <w:r>
        <w:rPr>
          <w:rFonts w:eastAsia="Times New Roman"/>
          <w:szCs w:val="24"/>
        </w:rPr>
        <w:t xml:space="preserve">στο Δημοτικό Συμβούλιο Θεσσαλονίκης και συζητείται αυτό το θέμα. </w:t>
      </w:r>
    </w:p>
    <w:p w14:paraId="5544C3A6" w14:textId="77777777" w:rsidR="00C5530F" w:rsidRDefault="00802ED9">
      <w:pPr>
        <w:spacing w:line="600" w:lineRule="auto"/>
        <w:ind w:firstLine="720"/>
        <w:jc w:val="both"/>
        <w:rPr>
          <w:rFonts w:eastAsia="Times New Roman"/>
          <w:szCs w:val="24"/>
        </w:rPr>
      </w:pPr>
      <w:r>
        <w:rPr>
          <w:rFonts w:eastAsia="Times New Roman"/>
          <w:szCs w:val="24"/>
        </w:rPr>
        <w:lastRenderedPageBreak/>
        <w:t>Ο κύριος Δήμαρχος, λοιπόν, κάλεσε εκτάκτως συσκέψεις -συζητήθηκε το θέμα</w:t>
      </w:r>
      <w:r>
        <w:rPr>
          <w:rFonts w:eastAsia="Times New Roman"/>
          <w:szCs w:val="24"/>
        </w:rPr>
        <w:t xml:space="preserve"> στο Δημοτικό Συμβούλιο της Θεσσαλονίκης- καταγγέλλοντας, ουσιαστικά, την Κυβέρνηση ότι δεν τηρεί τα συμπεφωνημένα. Μάλιστα, είπε δημοσίως ότι θα έρθει να δει τον κύριο Πρωθυπουργό και να ζητήσει την ίδια πρόβλεψη που κάνετε -αν δεν κάνω λάθος- στο υπό δια</w:t>
      </w:r>
      <w:r>
        <w:rPr>
          <w:rFonts w:eastAsia="Times New Roman"/>
          <w:szCs w:val="24"/>
        </w:rPr>
        <w:t xml:space="preserve">βούλευση νομοσχέδιο, στο άρθρο 49 για εξαίρεση από την ιδιωτικοποίηση ογδόντα έξι χιλιάδων τετραγωνικών μέτρων της Δραπετσώνας, όπου αυτή η συγκεκριμένη έκταση δίνεται στον Δήμο </w:t>
      </w:r>
      <w:r>
        <w:rPr>
          <w:rFonts w:eastAsia="Times New Roman"/>
          <w:szCs w:val="24"/>
        </w:rPr>
        <w:t>Κερατσινίου-</w:t>
      </w:r>
      <w:r>
        <w:rPr>
          <w:rFonts w:eastAsia="Times New Roman"/>
          <w:szCs w:val="24"/>
        </w:rPr>
        <w:t>Δραπετσώνας, να γίνει η αντίστοιχη εκχώρηση της πρώτης προβλήτας σ</w:t>
      </w:r>
      <w:r>
        <w:rPr>
          <w:rFonts w:eastAsia="Times New Roman"/>
          <w:szCs w:val="24"/>
        </w:rPr>
        <w:t xml:space="preserve">τον Δήμο Θεσσαλονίκης. </w:t>
      </w:r>
    </w:p>
    <w:p w14:paraId="5544C3A7" w14:textId="77777777" w:rsidR="00C5530F" w:rsidRDefault="00802ED9">
      <w:pPr>
        <w:spacing w:line="600" w:lineRule="auto"/>
        <w:ind w:firstLine="720"/>
        <w:jc w:val="both"/>
        <w:rPr>
          <w:rFonts w:eastAsia="Times New Roman"/>
          <w:szCs w:val="24"/>
        </w:rPr>
      </w:pPr>
      <w:r>
        <w:rPr>
          <w:rFonts w:eastAsia="Times New Roman"/>
          <w:szCs w:val="24"/>
        </w:rPr>
        <w:lastRenderedPageBreak/>
        <w:t>Σας ρωτάω πρώτα απ’ όλα ευθέως: Υπάρχει μια συνεννόηση, συμφωνία, μεταξύ του Δημάρχου Θεσσαλονίκης και της Κυβέρνησης; Γιατί, κύριε Υπουργέ –και ολοκληρώνω- κάποιος πρέπει να λέει την αλήθεια και κάποιος να λέει ψέματα. Ή έχει γίνει</w:t>
      </w:r>
      <w:r>
        <w:rPr>
          <w:rFonts w:eastAsia="Times New Roman"/>
          <w:szCs w:val="24"/>
        </w:rPr>
        <w:t xml:space="preserve"> </w:t>
      </w:r>
      <w:r>
        <w:rPr>
          <w:rFonts w:eastAsia="Times New Roman"/>
          <w:szCs w:val="24"/>
        </w:rPr>
        <w:t>μία</w:t>
      </w:r>
      <w:r>
        <w:rPr>
          <w:rFonts w:eastAsia="Times New Roman"/>
          <w:szCs w:val="24"/>
        </w:rPr>
        <w:t xml:space="preserve"> συμφωνία μεταξύ του Δημάρχου </w:t>
      </w:r>
      <w:r>
        <w:rPr>
          <w:rFonts w:eastAsia="Times New Roman"/>
          <w:szCs w:val="24"/>
        </w:rPr>
        <w:t xml:space="preserve">Θεσσαλονίκης </w:t>
      </w:r>
      <w:r>
        <w:rPr>
          <w:rFonts w:eastAsia="Times New Roman"/>
          <w:szCs w:val="24"/>
        </w:rPr>
        <w:t xml:space="preserve">και της Κυβέρνησης και την αθετεί η Κυβέρνηση, οπότε λέει ψέματα η Κυβέρνηση στον </w:t>
      </w:r>
      <w:r>
        <w:rPr>
          <w:rFonts w:eastAsia="Times New Roman"/>
          <w:szCs w:val="24"/>
        </w:rPr>
        <w:t>δήμαρχο -</w:t>
      </w:r>
      <w:r>
        <w:rPr>
          <w:rFonts w:eastAsia="Times New Roman"/>
          <w:szCs w:val="24"/>
        </w:rPr>
        <w:t xml:space="preserve">και προφανώς στον θεσμό του </w:t>
      </w:r>
      <w:r>
        <w:rPr>
          <w:rFonts w:eastAsia="Times New Roman"/>
          <w:szCs w:val="24"/>
        </w:rPr>
        <w:t xml:space="preserve">δημάρχου </w:t>
      </w:r>
      <w:r>
        <w:rPr>
          <w:rFonts w:eastAsia="Times New Roman"/>
          <w:szCs w:val="24"/>
        </w:rPr>
        <w:t>και φυσικά στους Θεσσαλονικείς</w:t>
      </w:r>
      <w:r>
        <w:rPr>
          <w:rFonts w:eastAsia="Times New Roman"/>
          <w:szCs w:val="24"/>
        </w:rPr>
        <w:t>-</w:t>
      </w:r>
      <w:r>
        <w:rPr>
          <w:rFonts w:eastAsia="Times New Roman"/>
          <w:szCs w:val="24"/>
        </w:rPr>
        <w:t xml:space="preserve"> ή ο Δήμαρχος Θεσσαλονίκης δεν έχει κάνει </w:t>
      </w:r>
      <w:proofErr w:type="spellStart"/>
      <w:r>
        <w:rPr>
          <w:rFonts w:eastAsia="Times New Roman"/>
          <w:szCs w:val="24"/>
        </w:rPr>
        <w:t>καμμία</w:t>
      </w:r>
      <w:proofErr w:type="spellEnd"/>
      <w:r>
        <w:rPr>
          <w:rFonts w:eastAsia="Times New Roman"/>
          <w:szCs w:val="24"/>
        </w:rPr>
        <w:t xml:space="preserve"> σ</w:t>
      </w:r>
      <w:r>
        <w:rPr>
          <w:rFonts w:eastAsia="Times New Roman"/>
          <w:szCs w:val="24"/>
        </w:rPr>
        <w:t xml:space="preserve">υμφωνία, οπότε λέει ψέματα ο Δήμαρχος Θεσσαλονίκης. </w:t>
      </w:r>
    </w:p>
    <w:p w14:paraId="5544C3A8" w14:textId="77777777" w:rsidR="00C5530F" w:rsidRDefault="00802ED9">
      <w:pPr>
        <w:spacing w:line="600" w:lineRule="auto"/>
        <w:ind w:firstLine="720"/>
        <w:jc w:val="both"/>
        <w:rPr>
          <w:rFonts w:eastAsia="Times New Roman"/>
          <w:szCs w:val="24"/>
        </w:rPr>
      </w:pPr>
      <w:r>
        <w:rPr>
          <w:rFonts w:eastAsia="Times New Roman"/>
          <w:szCs w:val="24"/>
        </w:rPr>
        <w:t xml:space="preserve">Θα ήθελα, λοιπόν, </w:t>
      </w:r>
      <w:r>
        <w:rPr>
          <w:rFonts w:eastAsia="Times New Roman"/>
          <w:szCs w:val="24"/>
        </w:rPr>
        <w:t>μία</w:t>
      </w:r>
      <w:r>
        <w:rPr>
          <w:rFonts w:eastAsia="Times New Roman"/>
          <w:szCs w:val="24"/>
        </w:rPr>
        <w:t xml:space="preserve"> καθαρή απάντηση σε αυτό. Είναι σημαντικό να γνωρίζουμε τι θα γίνει. Και σας λέω εγώ, ότι το </w:t>
      </w:r>
      <w:r>
        <w:rPr>
          <w:rFonts w:eastAsia="Times New Roman"/>
          <w:szCs w:val="24"/>
        </w:rPr>
        <w:lastRenderedPageBreak/>
        <w:t>ζήτημα της παραχώρησης της πρώτης προβλήτας, εφόσον δεν δημιουργεί κανένα πρόβλημα στην π</w:t>
      </w:r>
      <w:r>
        <w:rPr>
          <w:rFonts w:eastAsia="Times New Roman"/>
          <w:szCs w:val="24"/>
        </w:rPr>
        <w:t xml:space="preserve">εραιτέρω διαγωνιστική διαδικασία, θα πρέπει να το δείτε. </w:t>
      </w:r>
    </w:p>
    <w:p w14:paraId="5544C3A9" w14:textId="77777777" w:rsidR="00C5530F" w:rsidRDefault="00802ED9">
      <w:pPr>
        <w:spacing w:line="600" w:lineRule="auto"/>
        <w:ind w:firstLine="720"/>
        <w:jc w:val="both"/>
        <w:rPr>
          <w:rFonts w:eastAsia="Times New Roman"/>
          <w:szCs w:val="24"/>
        </w:rPr>
      </w:pPr>
      <w:r>
        <w:rPr>
          <w:rFonts w:eastAsia="Times New Roman"/>
          <w:szCs w:val="24"/>
        </w:rPr>
        <w:t xml:space="preserve">Εγώ θέλω να μάθω -δεν κρίνω, ούτε αξιολογώ, θέλω ενημέρωση- αν υπάρχει στη σκέψη σας μια αντίστοιχη πρόβλεψη -όπως έχει γίνει με την </w:t>
      </w:r>
      <w:r>
        <w:rPr>
          <w:rFonts w:eastAsia="Times New Roman"/>
          <w:szCs w:val="24"/>
        </w:rPr>
        <w:t>έ</w:t>
      </w:r>
      <w:r>
        <w:rPr>
          <w:rFonts w:eastAsia="Times New Roman"/>
          <w:szCs w:val="24"/>
        </w:rPr>
        <w:t>κθεση, η οποία βεβαίως ήταν μια εξαγγελία του Πρωθυπουργού, σε σ</w:t>
      </w:r>
      <w:r>
        <w:rPr>
          <w:rFonts w:eastAsia="Times New Roman"/>
          <w:szCs w:val="24"/>
        </w:rPr>
        <w:t>χέση με την παραχώρηση του Δήμου Κερατσινίου- στο υπό συζήτηση σχέδιο νόμου για παραχώρηση της πρώτης προβλήτας στον Δήμο Θεσσαλονίκης.</w:t>
      </w:r>
    </w:p>
    <w:p w14:paraId="5544C3AA" w14:textId="77777777" w:rsidR="00C5530F" w:rsidRDefault="00802ED9">
      <w:pPr>
        <w:spacing w:line="600" w:lineRule="auto"/>
        <w:ind w:firstLine="720"/>
        <w:jc w:val="both"/>
        <w:rPr>
          <w:rFonts w:eastAsia="Times New Roman"/>
          <w:szCs w:val="24"/>
        </w:rPr>
      </w:pPr>
      <w:r>
        <w:rPr>
          <w:rFonts w:eastAsia="Times New Roman"/>
          <w:szCs w:val="24"/>
        </w:rPr>
        <w:t>Ευχαριστώ.</w:t>
      </w:r>
    </w:p>
    <w:p w14:paraId="5544C3AB" w14:textId="77777777" w:rsidR="00C5530F" w:rsidRDefault="00802ED9">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Καλώς, κύριε Καλαφάτη.</w:t>
      </w:r>
    </w:p>
    <w:p w14:paraId="5544C3AC" w14:textId="77777777" w:rsidR="00C5530F" w:rsidRDefault="00802ED9">
      <w:pPr>
        <w:spacing w:line="600" w:lineRule="auto"/>
        <w:ind w:firstLine="720"/>
        <w:jc w:val="both"/>
        <w:rPr>
          <w:rFonts w:eastAsia="Times New Roman"/>
          <w:szCs w:val="24"/>
        </w:rPr>
      </w:pPr>
      <w:r>
        <w:rPr>
          <w:rFonts w:eastAsia="Times New Roman"/>
          <w:szCs w:val="24"/>
        </w:rPr>
        <w:t>Τον λόγο έχει ο Υπουργός Ναυτιλίας και Νησιωτικής Πο</w:t>
      </w:r>
      <w:r>
        <w:rPr>
          <w:rFonts w:eastAsia="Times New Roman"/>
          <w:szCs w:val="24"/>
        </w:rPr>
        <w:t xml:space="preserve">λιτικής κ. Θοδωρής </w:t>
      </w:r>
      <w:proofErr w:type="spellStart"/>
      <w:r>
        <w:rPr>
          <w:rFonts w:eastAsia="Times New Roman"/>
          <w:szCs w:val="24"/>
        </w:rPr>
        <w:t>Δρίτσας</w:t>
      </w:r>
      <w:proofErr w:type="spellEnd"/>
      <w:r>
        <w:rPr>
          <w:rFonts w:eastAsia="Times New Roman"/>
          <w:szCs w:val="24"/>
        </w:rPr>
        <w:t xml:space="preserve"> για τη δευτερολογία του. </w:t>
      </w:r>
    </w:p>
    <w:p w14:paraId="5544C3AD" w14:textId="77777777" w:rsidR="00C5530F" w:rsidRDefault="00802ED9">
      <w:pPr>
        <w:spacing w:line="600" w:lineRule="auto"/>
        <w:ind w:firstLine="720"/>
        <w:jc w:val="both"/>
        <w:rPr>
          <w:rFonts w:eastAsia="Times New Roman" w:cs="Times New Roman"/>
          <w:bCs/>
          <w:szCs w:val="24"/>
        </w:rPr>
      </w:pPr>
      <w:r>
        <w:rPr>
          <w:rFonts w:eastAsia="Times New Roman" w:cs="Times New Roman"/>
          <w:b/>
          <w:bCs/>
          <w:szCs w:val="24"/>
        </w:rPr>
        <w:t xml:space="preserve">ΘΕΟΔΩΡΟΣ ΔΡΙΤΣΑΣ (Υπουργός Ναυτιλίας και Νησιωτικής Πολιτικής): </w:t>
      </w:r>
      <w:r>
        <w:rPr>
          <w:rFonts w:eastAsia="Times New Roman" w:cs="Times New Roman"/>
          <w:bCs/>
          <w:szCs w:val="24"/>
        </w:rPr>
        <w:t>Ευχαριστώ, κύριε Πρόεδρε.</w:t>
      </w:r>
    </w:p>
    <w:p w14:paraId="5544C3AE"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 xml:space="preserve">Κύριε συνάδελφε, νομίζω ότι σας έδωσα επαρκείς απαντήσεις, ξεπερνώντας και τον χρόνο στην </w:t>
      </w:r>
      <w:proofErr w:type="spellStart"/>
      <w:r>
        <w:rPr>
          <w:rFonts w:eastAsia="Times New Roman" w:cs="Times New Roman"/>
          <w:bCs/>
          <w:szCs w:val="24"/>
        </w:rPr>
        <w:t>πρωτομιλία</w:t>
      </w:r>
      <w:proofErr w:type="spellEnd"/>
      <w:r>
        <w:rPr>
          <w:rFonts w:eastAsia="Times New Roman" w:cs="Times New Roman"/>
          <w:bCs/>
          <w:szCs w:val="24"/>
        </w:rPr>
        <w:t xml:space="preserve"> μου, για τα </w:t>
      </w:r>
      <w:r>
        <w:rPr>
          <w:rFonts w:eastAsia="Times New Roman" w:cs="Times New Roman"/>
          <w:bCs/>
          <w:szCs w:val="24"/>
        </w:rPr>
        <w:t xml:space="preserve">θέματα κυρίως που αφορούν </w:t>
      </w:r>
      <w:r>
        <w:rPr>
          <w:rFonts w:eastAsia="Times New Roman" w:cs="Times New Roman"/>
          <w:bCs/>
          <w:szCs w:val="24"/>
        </w:rPr>
        <w:t>σ</w:t>
      </w:r>
      <w:r>
        <w:rPr>
          <w:rFonts w:eastAsia="Times New Roman" w:cs="Times New Roman"/>
          <w:bCs/>
          <w:szCs w:val="24"/>
        </w:rPr>
        <w:t xml:space="preserve">τον </w:t>
      </w:r>
      <w:r>
        <w:rPr>
          <w:rFonts w:eastAsia="Times New Roman" w:cs="Times New Roman"/>
          <w:bCs/>
          <w:szCs w:val="24"/>
        </w:rPr>
        <w:t xml:space="preserve">δήμο </w:t>
      </w:r>
      <w:r>
        <w:rPr>
          <w:rFonts w:eastAsia="Times New Roman" w:cs="Times New Roman"/>
          <w:bCs/>
          <w:szCs w:val="24"/>
        </w:rPr>
        <w:t xml:space="preserve">και την παραχώρηση της προβλήτας. Θα επανέλθω. </w:t>
      </w:r>
    </w:p>
    <w:p w14:paraId="5544C3AF" w14:textId="77777777" w:rsidR="00C5530F" w:rsidRDefault="00802ED9">
      <w:pPr>
        <w:spacing w:line="600" w:lineRule="auto"/>
        <w:ind w:firstLine="720"/>
        <w:jc w:val="both"/>
        <w:rPr>
          <w:rFonts w:eastAsia="Times New Roman" w:cs="Times New Roman"/>
          <w:b/>
          <w:bCs/>
          <w:szCs w:val="24"/>
        </w:rPr>
      </w:pPr>
      <w:r>
        <w:rPr>
          <w:rFonts w:eastAsia="Times New Roman" w:cs="Times New Roman"/>
          <w:bCs/>
          <w:szCs w:val="24"/>
        </w:rPr>
        <w:lastRenderedPageBreak/>
        <w:t xml:space="preserve">Πριν από αυτό, όμως, επειδή ήσασταν αιχμηρός και με </w:t>
      </w:r>
      <w:r>
        <w:rPr>
          <w:rFonts w:eastAsia="Times New Roman" w:cs="Times New Roman"/>
          <w:bCs/>
          <w:szCs w:val="24"/>
        </w:rPr>
        <w:t xml:space="preserve">μία </w:t>
      </w:r>
      <w:r>
        <w:rPr>
          <w:rFonts w:eastAsia="Times New Roman" w:cs="Times New Roman"/>
          <w:bCs/>
          <w:szCs w:val="24"/>
        </w:rPr>
        <w:t xml:space="preserve">προσπάθεια </w:t>
      </w:r>
      <w:r>
        <w:rPr>
          <w:rFonts w:eastAsia="Times New Roman" w:cs="Times New Roman"/>
          <w:bCs/>
          <w:szCs w:val="24"/>
        </w:rPr>
        <w:t xml:space="preserve">απαξίωσης </w:t>
      </w:r>
      <w:r>
        <w:rPr>
          <w:rFonts w:eastAsia="Times New Roman" w:cs="Times New Roman"/>
          <w:bCs/>
          <w:szCs w:val="24"/>
        </w:rPr>
        <w:t>στο πρόσωπό μου…</w:t>
      </w:r>
    </w:p>
    <w:p w14:paraId="5544C3B0" w14:textId="77777777" w:rsidR="00C5530F" w:rsidRDefault="00802ED9">
      <w:pPr>
        <w:spacing w:line="600" w:lineRule="auto"/>
        <w:ind w:firstLine="720"/>
        <w:jc w:val="both"/>
        <w:rPr>
          <w:rFonts w:eastAsia="Times New Roman" w:cs="Times New Roman"/>
          <w:bCs/>
          <w:szCs w:val="24"/>
        </w:rPr>
      </w:pPr>
      <w:r>
        <w:rPr>
          <w:rFonts w:eastAsia="Times New Roman" w:cs="Times New Roman"/>
          <w:b/>
          <w:bCs/>
          <w:szCs w:val="24"/>
        </w:rPr>
        <w:t xml:space="preserve">ΣΤΑΥΡΟΣ ΚΑΛΑΦΑΤΗΣ: </w:t>
      </w:r>
      <w:r>
        <w:rPr>
          <w:rFonts w:eastAsia="Times New Roman" w:cs="Times New Roman"/>
          <w:bCs/>
          <w:szCs w:val="24"/>
        </w:rPr>
        <w:t>Μίλησα με πραγματικά γεγονότα.</w:t>
      </w:r>
    </w:p>
    <w:p w14:paraId="5544C3B1" w14:textId="77777777" w:rsidR="00C5530F" w:rsidRDefault="00802ED9">
      <w:pPr>
        <w:spacing w:line="600" w:lineRule="auto"/>
        <w:ind w:firstLine="720"/>
        <w:jc w:val="both"/>
        <w:rPr>
          <w:rFonts w:eastAsia="Times New Roman" w:cs="Times New Roman"/>
          <w:b/>
          <w:bCs/>
          <w:szCs w:val="24"/>
        </w:rPr>
      </w:pPr>
      <w:r>
        <w:rPr>
          <w:rFonts w:eastAsia="Times New Roman" w:cs="Times New Roman"/>
          <w:b/>
          <w:bCs/>
          <w:szCs w:val="24"/>
        </w:rPr>
        <w:t>ΘΕΟΔΩΡΟΣ ΔΡΙΤΣΑΣ (Υπουργός Ν</w:t>
      </w:r>
      <w:r>
        <w:rPr>
          <w:rFonts w:eastAsia="Times New Roman" w:cs="Times New Roman"/>
          <w:b/>
          <w:bCs/>
          <w:szCs w:val="24"/>
        </w:rPr>
        <w:t xml:space="preserve">αυτιλίας και Νησιωτικής Πολιτικής): </w:t>
      </w:r>
      <w:r>
        <w:rPr>
          <w:rFonts w:eastAsia="Times New Roman" w:cs="Times New Roman"/>
          <w:bCs/>
          <w:szCs w:val="24"/>
        </w:rPr>
        <w:t>…θα ήθελα να σας επισημάνω ότι καλό είναι…</w:t>
      </w:r>
    </w:p>
    <w:p w14:paraId="5544C3B2" w14:textId="77777777" w:rsidR="00C5530F" w:rsidRDefault="00802ED9">
      <w:pPr>
        <w:spacing w:line="600" w:lineRule="auto"/>
        <w:ind w:firstLine="720"/>
        <w:jc w:val="both"/>
        <w:rPr>
          <w:rFonts w:eastAsia="Times New Roman" w:cs="Times New Roman"/>
          <w:b/>
          <w:bCs/>
          <w:szCs w:val="24"/>
        </w:rPr>
      </w:pPr>
      <w:r>
        <w:rPr>
          <w:rFonts w:eastAsia="Times New Roman" w:cs="Times New Roman"/>
          <w:b/>
          <w:bCs/>
          <w:szCs w:val="24"/>
        </w:rPr>
        <w:t xml:space="preserve">ΣΤΑΥΡΟΣ ΚΑΛΑΦΑΤΗΣ: </w:t>
      </w:r>
      <w:r>
        <w:rPr>
          <w:rFonts w:eastAsia="Times New Roman" w:cs="Times New Roman"/>
          <w:bCs/>
          <w:szCs w:val="24"/>
        </w:rPr>
        <w:t>Συγγνώμη, δεν έκανα χαρακτηρισμούς.</w:t>
      </w:r>
    </w:p>
    <w:p w14:paraId="5544C3B3" w14:textId="77777777" w:rsidR="00C5530F" w:rsidRDefault="00802ED9">
      <w:pPr>
        <w:spacing w:line="600" w:lineRule="auto"/>
        <w:ind w:firstLine="720"/>
        <w:jc w:val="both"/>
        <w:rPr>
          <w:rFonts w:eastAsia="Times New Roman" w:cs="Times New Roman"/>
          <w:b/>
          <w:bCs/>
          <w:szCs w:val="24"/>
        </w:rPr>
      </w:pPr>
      <w:r>
        <w:rPr>
          <w:rFonts w:eastAsia="Times New Roman" w:cs="Times New Roman"/>
          <w:b/>
          <w:bCs/>
          <w:szCs w:val="24"/>
        </w:rPr>
        <w:lastRenderedPageBreak/>
        <w:t xml:space="preserve">ΘΕΟΔΩΡΟΣ ΔΡΙΤΣΑΣ (Υπουργός Ναυτιλίας και Νησιωτικής Πολιτικής): </w:t>
      </w:r>
      <w:r>
        <w:rPr>
          <w:rFonts w:eastAsia="Times New Roman" w:cs="Times New Roman"/>
          <w:bCs/>
          <w:szCs w:val="24"/>
        </w:rPr>
        <w:t>Χαρακτηρισμούς δεν κάνατε. Εμμέσως, όμως…</w:t>
      </w:r>
    </w:p>
    <w:p w14:paraId="5544C3B4" w14:textId="77777777" w:rsidR="00C5530F" w:rsidRDefault="00802ED9">
      <w:pPr>
        <w:spacing w:line="600" w:lineRule="auto"/>
        <w:ind w:firstLine="720"/>
        <w:jc w:val="both"/>
        <w:rPr>
          <w:rFonts w:eastAsia="Times New Roman" w:cs="Times New Roman"/>
          <w:bCs/>
          <w:szCs w:val="24"/>
        </w:rPr>
      </w:pPr>
      <w:r>
        <w:rPr>
          <w:rFonts w:eastAsia="Times New Roman" w:cs="Times New Roman"/>
          <w:b/>
          <w:bCs/>
          <w:szCs w:val="24"/>
        </w:rPr>
        <w:t xml:space="preserve">ΣΤΑΥΡΟΣ ΚΑΛΑΦΑΤΗΣ: </w:t>
      </w:r>
      <w:r>
        <w:rPr>
          <w:rFonts w:eastAsia="Times New Roman" w:cs="Times New Roman"/>
          <w:bCs/>
          <w:szCs w:val="24"/>
        </w:rPr>
        <w:t>Πραγματικά περιστατικά ανέφερα.</w:t>
      </w:r>
    </w:p>
    <w:p w14:paraId="5544C3B5" w14:textId="77777777" w:rsidR="00C5530F" w:rsidRDefault="00802ED9">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(ΑΝΑΣΤΑΣΙΟΣ ΚΟΥΡΑΚΗΣ): </w:t>
      </w:r>
      <w:r>
        <w:rPr>
          <w:rFonts w:eastAsia="Times New Roman" w:cs="Times New Roman"/>
          <w:bCs/>
          <w:szCs w:val="24"/>
        </w:rPr>
        <w:t>Μην κάνετε, όμως, διάλογο. Συνεχίστε, κύριε Υπουργέ.</w:t>
      </w:r>
    </w:p>
    <w:p w14:paraId="5544C3B6" w14:textId="77777777" w:rsidR="00C5530F" w:rsidRDefault="00802ED9">
      <w:pPr>
        <w:spacing w:line="600" w:lineRule="auto"/>
        <w:ind w:firstLine="720"/>
        <w:jc w:val="both"/>
        <w:rPr>
          <w:rFonts w:eastAsia="Times New Roman" w:cs="Times New Roman"/>
          <w:b/>
          <w:bCs/>
          <w:szCs w:val="24"/>
        </w:rPr>
      </w:pPr>
      <w:r>
        <w:rPr>
          <w:rFonts w:eastAsia="Times New Roman" w:cs="Times New Roman"/>
          <w:b/>
          <w:bCs/>
          <w:szCs w:val="24"/>
        </w:rPr>
        <w:t xml:space="preserve">ΘΕΟΔΩΡΟΣ ΔΡΙΤΣΑΣ (Υπουργός Ναυτιλίας και Νησιωτικής Πολιτικής): </w:t>
      </w:r>
      <w:r>
        <w:rPr>
          <w:rFonts w:eastAsia="Times New Roman" w:cs="Times New Roman"/>
          <w:bCs/>
          <w:szCs w:val="24"/>
        </w:rPr>
        <w:t>Δεν πειράζει, κύριε Πρόεδρε.</w:t>
      </w:r>
    </w:p>
    <w:p w14:paraId="5544C3B7"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lastRenderedPageBreak/>
        <w:t>Σαφώς, χρησιμοποιήσατε όλ</w:t>
      </w:r>
      <w:r>
        <w:rPr>
          <w:rFonts w:eastAsia="Times New Roman" w:cs="Times New Roman"/>
          <w:bCs/>
          <w:szCs w:val="24"/>
        </w:rPr>
        <w:t>η την επιχειρηματολογία που εδώ και μήνες ακούω καθημερινά στα διάφορα κανάλια, διαβάζω σε συγκεκριμένες εφημερίδες με τις ίδιες ακριβώς φράσεις. Χρειάζεται στον πολιτικό λόγο ένας πλουραλισμός, μια πρωτοτυπία, κάτι χρειάζεται</w:t>
      </w:r>
      <w:r>
        <w:rPr>
          <w:rFonts w:eastAsia="Times New Roman" w:cs="Times New Roman"/>
          <w:bCs/>
          <w:szCs w:val="24"/>
        </w:rPr>
        <w:t>. Χ</w:t>
      </w:r>
      <w:r>
        <w:rPr>
          <w:rFonts w:eastAsia="Times New Roman" w:cs="Times New Roman"/>
          <w:bCs/>
          <w:szCs w:val="24"/>
        </w:rPr>
        <w:t>ρειάζεται να αναζωογονείται</w:t>
      </w:r>
      <w:r>
        <w:rPr>
          <w:rFonts w:eastAsia="Times New Roman" w:cs="Times New Roman"/>
          <w:bCs/>
          <w:szCs w:val="24"/>
        </w:rPr>
        <w:t xml:space="preserve"> ο πολιτικός λόγος. Γίνεται στερεότυπος</w:t>
      </w:r>
      <w:r>
        <w:rPr>
          <w:rFonts w:eastAsia="Times New Roman" w:cs="Times New Roman"/>
          <w:bCs/>
          <w:szCs w:val="24"/>
        </w:rPr>
        <w:t xml:space="preserve">, </w:t>
      </w:r>
      <w:r>
        <w:rPr>
          <w:rFonts w:eastAsia="Times New Roman" w:cs="Times New Roman"/>
          <w:bCs/>
          <w:szCs w:val="24"/>
        </w:rPr>
        <w:t>κουραστικός και άγονος όταν επιμένουμε σε όλα αυτά.</w:t>
      </w:r>
    </w:p>
    <w:p w14:paraId="5544C3B8"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Παραβιάζετε ανοικτές θύρες. Πράγματι δεν είναι στην προγραμματική μας φαρέτρα -δεν ήταν και δεν είναι- οι ιδιωτικοποιήσεις, η αξιοποίηση στρατηγικού χαρακτήρα παρα</w:t>
      </w:r>
      <w:r>
        <w:rPr>
          <w:rFonts w:eastAsia="Times New Roman" w:cs="Times New Roman"/>
          <w:bCs/>
          <w:szCs w:val="24"/>
        </w:rPr>
        <w:t xml:space="preserve">γωγικών μονάδων της χώρας μέσω των ιδιωτικοποιήσεων και πολύ περισσότερο μέσω των ιδιωτικοποιήσεων αυτού του μοντέλου </w:t>
      </w:r>
      <w:r>
        <w:rPr>
          <w:rFonts w:eastAsia="Times New Roman" w:cs="Times New Roman"/>
          <w:bCs/>
          <w:szCs w:val="24"/>
        </w:rPr>
        <w:lastRenderedPageBreak/>
        <w:t xml:space="preserve">που περιγράψατε και εσείς πριν και περιέγραψα και εγώ της </w:t>
      </w:r>
      <w:r>
        <w:rPr>
          <w:rFonts w:eastAsia="Times New Roman" w:cs="Times New Roman"/>
          <w:bCs/>
          <w:szCs w:val="24"/>
        </w:rPr>
        <w:t xml:space="preserve">πώλησης </w:t>
      </w:r>
      <w:r>
        <w:rPr>
          <w:rFonts w:eastAsia="Times New Roman" w:cs="Times New Roman"/>
          <w:bCs/>
          <w:szCs w:val="24"/>
        </w:rPr>
        <w:t>του πλειοψηφικού πακέτου. Προέκυψε ως δέσμευση από την περσινή διαδικασί</w:t>
      </w:r>
      <w:r>
        <w:rPr>
          <w:rFonts w:eastAsia="Times New Roman" w:cs="Times New Roman"/>
          <w:bCs/>
          <w:szCs w:val="24"/>
        </w:rPr>
        <w:t xml:space="preserve">α της ολοκλήρωσης της σκληρής εκείνης διαπραγμάτευσης που κατέληξε σε έναν οδυνηρό </w:t>
      </w:r>
      <w:r>
        <w:rPr>
          <w:rFonts w:eastAsia="Times New Roman" w:cs="Times New Roman"/>
          <w:bCs/>
          <w:szCs w:val="24"/>
        </w:rPr>
        <w:t>-</w:t>
      </w:r>
      <w:r>
        <w:rPr>
          <w:rFonts w:eastAsia="Times New Roman" w:cs="Times New Roman"/>
          <w:bCs/>
          <w:szCs w:val="24"/>
        </w:rPr>
        <w:t>σε ορισμένα ζητήματα</w:t>
      </w:r>
      <w:r>
        <w:rPr>
          <w:rFonts w:eastAsia="Times New Roman" w:cs="Times New Roman"/>
          <w:bCs/>
          <w:szCs w:val="24"/>
        </w:rPr>
        <w:t>-</w:t>
      </w:r>
      <w:r>
        <w:rPr>
          <w:rFonts w:eastAsia="Times New Roman" w:cs="Times New Roman"/>
          <w:bCs/>
          <w:szCs w:val="24"/>
        </w:rPr>
        <w:t xml:space="preserve"> συμβιβασμό, ο οποίος δεν αναιρεί τη συζήτηση. Πράγματι θα προχωρήσει στον Πειραιά και στη Θεσσαλονίκη η ιδιωτικοποίηση, όπως δεσμευτήκαμε στις διαγωνι</w:t>
      </w:r>
      <w:r>
        <w:rPr>
          <w:rFonts w:eastAsia="Times New Roman" w:cs="Times New Roman"/>
          <w:bCs/>
          <w:szCs w:val="24"/>
        </w:rPr>
        <w:t xml:space="preserve">στικές διαδικασίες που είχαν ήδη δρομολογηθεί. Το είπα τέσσερις φορές. </w:t>
      </w:r>
    </w:p>
    <w:p w14:paraId="5544C3B9"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 xml:space="preserve">Αυτό αναιρεί την υποχρέωση μας να συζητάμε ποιος είναι ο καλύτερος τρόπος για την αναπτυξιακή πορεία της χώρας; Χαζοί είναι οι Ευρωπαίοι και δεν προχωράνε σε τέτοιου είδους </w:t>
      </w:r>
      <w:r>
        <w:rPr>
          <w:rFonts w:eastAsia="Times New Roman" w:cs="Times New Roman"/>
          <w:bCs/>
          <w:szCs w:val="24"/>
        </w:rPr>
        <w:lastRenderedPageBreak/>
        <w:t>μοντέλα; Χαζοί είναι οι ίδιοι που μας τα επιβάλλουν στις δικές τους χώρες να μην τα</w:t>
      </w:r>
      <w:r>
        <w:rPr>
          <w:rFonts w:eastAsia="Times New Roman" w:cs="Times New Roman"/>
          <w:bCs/>
          <w:szCs w:val="24"/>
        </w:rPr>
        <w:t xml:space="preserve"> επιλέγουν; Δεν θα μας προβληματίσει αυτό για τη </w:t>
      </w:r>
      <w:r>
        <w:rPr>
          <w:rFonts w:eastAsia="Times New Roman" w:cs="Times New Roman"/>
          <w:bCs/>
          <w:szCs w:val="24"/>
        </w:rPr>
        <w:t xml:space="preserve">δική </w:t>
      </w:r>
      <w:r>
        <w:rPr>
          <w:rFonts w:eastAsia="Times New Roman" w:cs="Times New Roman"/>
          <w:bCs/>
          <w:szCs w:val="24"/>
        </w:rPr>
        <w:t xml:space="preserve">μας χώρα; </w:t>
      </w:r>
    </w:p>
    <w:p w14:paraId="5544C3BA"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 xml:space="preserve">Προφανώς, λειτουργούμε μέσα από έναν συμβιβασμό και μέσα από τους συσχετισμούς που υπάρχουν πρέπει να σταθούμε, όμως, όρθιοι και να πούμε: Σε αυτόν τον συσχετισμό, σε αυτόν τον συμβιβασμό τι </w:t>
      </w:r>
      <w:r>
        <w:rPr>
          <w:rFonts w:eastAsia="Times New Roman" w:cs="Times New Roman"/>
          <w:bCs/>
          <w:szCs w:val="24"/>
        </w:rPr>
        <w:t xml:space="preserve">πρέπει να κάνω για να αφήσω </w:t>
      </w:r>
      <w:r>
        <w:rPr>
          <w:rFonts w:eastAsia="Times New Roman" w:cs="Times New Roman"/>
          <w:bCs/>
          <w:szCs w:val="24"/>
        </w:rPr>
        <w:t xml:space="preserve">ανοικτή </w:t>
      </w:r>
      <w:r>
        <w:rPr>
          <w:rFonts w:eastAsia="Times New Roman" w:cs="Times New Roman"/>
          <w:bCs/>
          <w:szCs w:val="24"/>
        </w:rPr>
        <w:t xml:space="preserve">την πόρτα σε μια αξιοποίηση του πλουτοπαραγωγικού δυναμικού της χώρας επ’ </w:t>
      </w:r>
      <w:proofErr w:type="spellStart"/>
      <w:r>
        <w:rPr>
          <w:rFonts w:eastAsia="Times New Roman" w:cs="Times New Roman"/>
          <w:bCs/>
          <w:szCs w:val="24"/>
        </w:rPr>
        <w:t>ωφελεία</w:t>
      </w:r>
      <w:proofErr w:type="spellEnd"/>
      <w:r>
        <w:rPr>
          <w:rFonts w:eastAsia="Times New Roman" w:cs="Times New Roman"/>
          <w:bCs/>
          <w:szCs w:val="24"/>
        </w:rPr>
        <w:t xml:space="preserve"> του κοινωνικού συνόλου και με δημόσιο έλεγχο; Δεν πρέπει να το συζητήσουμε αυτό; </w:t>
      </w:r>
    </w:p>
    <w:p w14:paraId="5544C3BB"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lastRenderedPageBreak/>
        <w:t>Και απορώ: Δεν σας απασχολούν οι εργασιακές σχέσεις ως π</w:t>
      </w:r>
      <w:r>
        <w:rPr>
          <w:rFonts w:eastAsia="Times New Roman" w:cs="Times New Roman"/>
          <w:bCs/>
          <w:szCs w:val="24"/>
        </w:rPr>
        <w:t>αραγωγική προϋπόθεση αναπτυξιακού χαρακτήρα; Σας είπα και πάλι</w:t>
      </w:r>
      <w:r>
        <w:rPr>
          <w:rFonts w:eastAsia="Times New Roman" w:cs="Times New Roman"/>
          <w:bCs/>
          <w:szCs w:val="24"/>
        </w:rPr>
        <w:t>,</w:t>
      </w:r>
      <w:r>
        <w:rPr>
          <w:rFonts w:eastAsia="Times New Roman" w:cs="Times New Roman"/>
          <w:bCs/>
          <w:szCs w:val="24"/>
        </w:rPr>
        <w:t xml:space="preserve"> πέρα από πράξη δικαιοσύνης για τους εργαζόμενους, τι θέλουμε δηλαδή; Μια άνεργη ανάπτυξη; Θέλουμε το μοντέλο της ευημερίας των αριθμών και της ευημερίας των ολίγων; </w:t>
      </w:r>
    </w:p>
    <w:p w14:paraId="5544C3BC"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Όλα αυτά, παρά την εξέλιξη</w:t>
      </w:r>
      <w:r>
        <w:rPr>
          <w:rFonts w:eastAsia="Times New Roman" w:cs="Times New Roman"/>
          <w:bCs/>
          <w:szCs w:val="24"/>
        </w:rPr>
        <w:t xml:space="preserve"> που υπήρχε και την περσινή συμφωνία, δεν έχουν πάψει να αποτελούν αντικείμενα υποχρεωτικής ενασχόλησης όλου του πολιτικού φάσματος. Η αντίφαση προφανώς υπάρχει στην Κυβέρνησή μας. Παραβιάζετε ανοικτές πόρτες. Αυτό τι σημαίνει; Να σηκωθούμε να φύγουμε </w:t>
      </w:r>
      <w:r>
        <w:rPr>
          <w:rFonts w:eastAsia="Times New Roman" w:cs="Times New Roman"/>
          <w:bCs/>
          <w:szCs w:val="24"/>
        </w:rPr>
        <w:lastRenderedPageBreak/>
        <w:t>ή να</w:t>
      </w:r>
      <w:r>
        <w:rPr>
          <w:rFonts w:eastAsia="Times New Roman" w:cs="Times New Roman"/>
          <w:bCs/>
          <w:szCs w:val="24"/>
        </w:rPr>
        <w:t xml:space="preserve"> μείνουμε και να παλεύουμε όλα αυτά τα πράγματα με τον πιο ορθολογικό και τον πιο σοβαρό τρόπο;</w:t>
      </w:r>
    </w:p>
    <w:p w14:paraId="5544C3BD" w14:textId="77777777" w:rsidR="00C5530F" w:rsidRDefault="00802ED9">
      <w:pPr>
        <w:spacing w:line="600" w:lineRule="auto"/>
        <w:ind w:firstLine="720"/>
        <w:jc w:val="both"/>
        <w:rPr>
          <w:rFonts w:eastAsia="Times New Roman" w:cs="Times New Roman"/>
          <w:bCs/>
          <w:szCs w:val="24"/>
        </w:rPr>
      </w:pPr>
      <w:r>
        <w:rPr>
          <w:rFonts w:eastAsia="Times New Roman" w:cs="Times New Roman"/>
          <w:bCs/>
          <w:szCs w:val="24"/>
        </w:rPr>
        <w:t>Εκεί είναι, λοιπόν, αυτό που σας εγκαλώ να μην συνεχίζετε αυτήν τη στερεότυπη αναπαραγωγή των περίφημων σχολίων που καθημερινά ακούμε. Παπαγαλάκια! Μέσα στη Βου</w:t>
      </w:r>
      <w:r>
        <w:rPr>
          <w:rFonts w:eastAsia="Times New Roman" w:cs="Times New Roman"/>
          <w:bCs/>
          <w:szCs w:val="24"/>
        </w:rPr>
        <w:t xml:space="preserve">λή πρέπει να υπάρχει πιο πρωτότυπος λόγος και μεγαλύτερη εμβάθυνση </w:t>
      </w:r>
      <w:r>
        <w:rPr>
          <w:rFonts w:eastAsia="Times New Roman" w:cs="Times New Roman"/>
          <w:bCs/>
          <w:szCs w:val="24"/>
        </w:rPr>
        <w:t xml:space="preserve">στα </w:t>
      </w:r>
      <w:r>
        <w:rPr>
          <w:rFonts w:eastAsia="Times New Roman" w:cs="Times New Roman"/>
          <w:bCs/>
          <w:szCs w:val="24"/>
        </w:rPr>
        <w:t xml:space="preserve">ζητήματα. </w:t>
      </w:r>
    </w:p>
    <w:p w14:paraId="5544C3BE" w14:textId="77777777" w:rsidR="00C5530F" w:rsidRDefault="00802ED9">
      <w:pPr>
        <w:spacing w:line="600" w:lineRule="auto"/>
        <w:ind w:firstLine="720"/>
        <w:jc w:val="both"/>
        <w:rPr>
          <w:rFonts w:eastAsia="Times New Roman" w:cs="Times New Roman"/>
          <w:b/>
          <w:bCs/>
          <w:szCs w:val="24"/>
        </w:rPr>
      </w:pPr>
      <w:r>
        <w:rPr>
          <w:rFonts w:eastAsia="Times New Roman" w:cs="Times New Roman"/>
          <w:bCs/>
          <w:szCs w:val="24"/>
        </w:rPr>
        <w:t xml:space="preserve">Δεν ξέρω τι είπε ο </w:t>
      </w:r>
      <w:r>
        <w:rPr>
          <w:rFonts w:eastAsia="Times New Roman" w:cs="Times New Roman"/>
          <w:bCs/>
          <w:szCs w:val="24"/>
        </w:rPr>
        <w:t>δήμαρχος</w:t>
      </w:r>
      <w:r>
        <w:rPr>
          <w:rFonts w:eastAsia="Times New Roman" w:cs="Times New Roman"/>
          <w:bCs/>
          <w:szCs w:val="24"/>
        </w:rPr>
        <w:t xml:space="preserve">, το Δημοτικό Συμβούλιο. Εμείς όταν ανέβηκε επάνω ο </w:t>
      </w:r>
      <w:r>
        <w:rPr>
          <w:rFonts w:eastAsia="Times New Roman" w:cs="Times New Roman"/>
          <w:bCs/>
          <w:szCs w:val="24"/>
        </w:rPr>
        <w:t xml:space="preserve">γενικός γραμματέας </w:t>
      </w:r>
      <w:r>
        <w:rPr>
          <w:rFonts w:eastAsia="Times New Roman" w:cs="Times New Roman"/>
          <w:bCs/>
          <w:szCs w:val="24"/>
        </w:rPr>
        <w:t xml:space="preserve">είχαμε επιδιώξει συνάντηση. Συναντηθήκαμε με τον αρμόδιο </w:t>
      </w:r>
      <w:r>
        <w:rPr>
          <w:rFonts w:eastAsia="Times New Roman" w:cs="Times New Roman"/>
          <w:bCs/>
          <w:szCs w:val="24"/>
        </w:rPr>
        <w:t>αντιδήμαρχο</w:t>
      </w:r>
      <w:r>
        <w:rPr>
          <w:rFonts w:eastAsia="Times New Roman" w:cs="Times New Roman"/>
          <w:bCs/>
          <w:szCs w:val="24"/>
        </w:rPr>
        <w:t xml:space="preserve">, </w:t>
      </w:r>
      <w:r>
        <w:rPr>
          <w:rFonts w:eastAsia="Times New Roman" w:cs="Times New Roman"/>
          <w:bCs/>
          <w:szCs w:val="24"/>
        </w:rPr>
        <w:lastRenderedPageBreak/>
        <w:t xml:space="preserve">γιατί </w:t>
      </w:r>
      <w:r>
        <w:rPr>
          <w:rFonts w:eastAsia="Times New Roman" w:cs="Times New Roman"/>
          <w:bCs/>
          <w:szCs w:val="24"/>
        </w:rPr>
        <w:t xml:space="preserve">ο κ. </w:t>
      </w:r>
      <w:proofErr w:type="spellStart"/>
      <w:r>
        <w:rPr>
          <w:rFonts w:eastAsia="Times New Roman" w:cs="Times New Roman"/>
          <w:bCs/>
          <w:szCs w:val="24"/>
        </w:rPr>
        <w:t>Μπουτάρης</w:t>
      </w:r>
      <w:proofErr w:type="spellEnd"/>
      <w:r>
        <w:rPr>
          <w:rFonts w:eastAsia="Times New Roman" w:cs="Times New Roman"/>
          <w:bCs/>
          <w:szCs w:val="24"/>
        </w:rPr>
        <w:t xml:space="preserve"> έλειπε. Στον Πειραιά έχει έρθει ο </w:t>
      </w:r>
      <w:r>
        <w:rPr>
          <w:rFonts w:eastAsia="Times New Roman" w:cs="Times New Roman"/>
          <w:bCs/>
          <w:szCs w:val="24"/>
        </w:rPr>
        <w:t xml:space="preserve">δήμαρχος </w:t>
      </w:r>
      <w:r>
        <w:rPr>
          <w:rFonts w:eastAsia="Times New Roman" w:cs="Times New Roman"/>
          <w:bCs/>
          <w:szCs w:val="24"/>
        </w:rPr>
        <w:t>για άλλους λόγους, όπως ακριβώς και έχουμε συζητήσει και είναι ανοικτό το ζήτημα της παραχώρησης</w:t>
      </w:r>
      <w:r>
        <w:rPr>
          <w:rFonts w:eastAsia="Times New Roman" w:cs="Times New Roman"/>
          <w:bCs/>
          <w:szCs w:val="24"/>
        </w:rPr>
        <w:t xml:space="preserve"> των λιμενικών εκτάσεων σ</w:t>
      </w:r>
      <w:r>
        <w:rPr>
          <w:rFonts w:eastAsia="Times New Roman" w:cs="Times New Roman"/>
          <w:bCs/>
          <w:szCs w:val="24"/>
        </w:rPr>
        <w:t>ε όλους τους δήμους της Ελλάδας</w:t>
      </w:r>
      <w:r>
        <w:rPr>
          <w:rFonts w:eastAsia="Times New Roman" w:cs="Times New Roman"/>
          <w:bCs/>
          <w:szCs w:val="24"/>
        </w:rPr>
        <w:t>. Ε</w:t>
      </w:r>
      <w:r>
        <w:rPr>
          <w:rFonts w:eastAsia="Times New Roman" w:cs="Times New Roman"/>
          <w:bCs/>
          <w:szCs w:val="24"/>
        </w:rPr>
        <w:t xml:space="preserve">ίχε έρθει </w:t>
      </w:r>
      <w:r>
        <w:rPr>
          <w:rFonts w:eastAsia="Times New Roman" w:cs="Times New Roman"/>
          <w:bCs/>
          <w:szCs w:val="24"/>
        </w:rPr>
        <w:t xml:space="preserve">στο Υπουργείο </w:t>
      </w:r>
      <w:r>
        <w:rPr>
          <w:rFonts w:eastAsia="Times New Roman" w:cs="Times New Roman"/>
          <w:bCs/>
          <w:szCs w:val="24"/>
        </w:rPr>
        <w:t>το Προεδρείο της ΚΕ</w:t>
      </w:r>
      <w:r>
        <w:rPr>
          <w:rFonts w:eastAsia="Times New Roman" w:cs="Times New Roman"/>
          <w:bCs/>
          <w:szCs w:val="24"/>
        </w:rPr>
        <w:t>ΔΕ</w:t>
      </w:r>
      <w:r>
        <w:rPr>
          <w:rFonts w:eastAsia="Times New Roman" w:cs="Times New Roman"/>
          <w:bCs/>
          <w:szCs w:val="24"/>
        </w:rPr>
        <w:t>-</w:t>
      </w:r>
      <w:r>
        <w:rPr>
          <w:rFonts w:eastAsia="Times New Roman" w:cs="Times New Roman"/>
          <w:bCs/>
          <w:szCs w:val="24"/>
        </w:rPr>
        <w:t xml:space="preserve"> και ο Δήμαρχος Θεσσαλονίκης</w:t>
      </w:r>
      <w:r>
        <w:rPr>
          <w:rFonts w:eastAsia="Times New Roman" w:cs="Times New Roman"/>
          <w:bCs/>
          <w:szCs w:val="24"/>
        </w:rPr>
        <w:t>. Κ</w:t>
      </w:r>
      <w:r>
        <w:rPr>
          <w:rFonts w:eastAsia="Times New Roman" w:cs="Times New Roman"/>
          <w:bCs/>
          <w:szCs w:val="24"/>
        </w:rPr>
        <w:t xml:space="preserve">ατά το πρότυπο των </w:t>
      </w:r>
      <w:r>
        <w:rPr>
          <w:rFonts w:eastAsia="Times New Roman" w:cs="Times New Roman"/>
          <w:bCs/>
          <w:szCs w:val="24"/>
        </w:rPr>
        <w:t xml:space="preserve">λιπασμάτων </w:t>
      </w:r>
      <w:r>
        <w:rPr>
          <w:rFonts w:eastAsia="Times New Roman" w:cs="Times New Roman"/>
          <w:bCs/>
          <w:szCs w:val="24"/>
        </w:rPr>
        <w:t>ή της Πάτρας</w:t>
      </w:r>
      <w:r>
        <w:rPr>
          <w:rFonts w:eastAsia="Times New Roman" w:cs="Times New Roman"/>
          <w:bCs/>
          <w:szCs w:val="24"/>
        </w:rPr>
        <w:t xml:space="preserve"> να παραχωρηθούν στους Δήμους οι</w:t>
      </w:r>
      <w:r>
        <w:rPr>
          <w:rFonts w:eastAsia="Times New Roman" w:cs="Times New Roman"/>
          <w:bCs/>
          <w:szCs w:val="24"/>
        </w:rPr>
        <w:t xml:space="preserve"> εκτάσεις που ανήκουν σε </w:t>
      </w:r>
      <w:r>
        <w:rPr>
          <w:rFonts w:eastAsia="Times New Roman" w:cs="Times New Roman"/>
          <w:bCs/>
          <w:szCs w:val="24"/>
        </w:rPr>
        <w:t>ο</w:t>
      </w:r>
      <w:r>
        <w:rPr>
          <w:rFonts w:eastAsia="Times New Roman" w:cs="Times New Roman"/>
          <w:bCs/>
          <w:szCs w:val="24"/>
        </w:rPr>
        <w:t xml:space="preserve">ργανισμούς </w:t>
      </w:r>
      <w:r>
        <w:rPr>
          <w:rFonts w:eastAsia="Times New Roman" w:cs="Times New Roman"/>
          <w:bCs/>
          <w:szCs w:val="24"/>
        </w:rPr>
        <w:t>λ</w:t>
      </w:r>
      <w:r>
        <w:rPr>
          <w:rFonts w:eastAsia="Times New Roman" w:cs="Times New Roman"/>
          <w:bCs/>
          <w:szCs w:val="24"/>
        </w:rPr>
        <w:t xml:space="preserve">ιμένων, αλλά δεν χρησιμοποιούνται για λιμενικές εργασίες. </w:t>
      </w:r>
    </w:p>
    <w:p w14:paraId="5544C3B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Δεν υπάρχει λόγος να παραμένουν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λ</w:t>
      </w:r>
      <w:r>
        <w:rPr>
          <w:rFonts w:eastAsia="Times New Roman" w:cs="Times New Roman"/>
          <w:szCs w:val="24"/>
        </w:rPr>
        <w:t xml:space="preserve">ιμένων. Πρέπει να αποδοθούν στις πόλεις. Αυτό δεν αφορά το </w:t>
      </w:r>
      <w:r>
        <w:rPr>
          <w:rFonts w:eastAsia="Times New Roman" w:cs="Times New Roman"/>
          <w:szCs w:val="24"/>
        </w:rPr>
        <w:t>λιμάνι</w:t>
      </w:r>
      <w:r>
        <w:rPr>
          <w:rFonts w:eastAsia="Times New Roman" w:cs="Times New Roman"/>
          <w:szCs w:val="24"/>
        </w:rPr>
        <w:t xml:space="preserve">. Αφορά άλλες εκτάσεις. Οι λιμενικές εργασίες, όμως, της </w:t>
      </w:r>
      <w:r>
        <w:rPr>
          <w:rFonts w:eastAsia="Times New Roman" w:cs="Times New Roman"/>
          <w:szCs w:val="24"/>
        </w:rPr>
        <w:lastRenderedPageBreak/>
        <w:t xml:space="preserve">προβλήτας </w:t>
      </w:r>
      <w:r>
        <w:rPr>
          <w:rFonts w:eastAsia="Times New Roman" w:cs="Times New Roman"/>
          <w:szCs w:val="24"/>
        </w:rPr>
        <w:t xml:space="preserve">1 </w:t>
      </w:r>
      <w:r>
        <w:rPr>
          <w:rFonts w:eastAsia="Times New Roman" w:cs="Times New Roman"/>
          <w:szCs w:val="24"/>
        </w:rPr>
        <w:t xml:space="preserve">μπορούν να εξυπηρετηθούν. Και η προβλήτα </w:t>
      </w:r>
      <w:r>
        <w:rPr>
          <w:rFonts w:eastAsia="Times New Roman" w:cs="Times New Roman"/>
          <w:szCs w:val="24"/>
        </w:rPr>
        <w:t>1</w:t>
      </w:r>
      <w:r>
        <w:rPr>
          <w:rFonts w:eastAsia="Times New Roman" w:cs="Times New Roman"/>
          <w:szCs w:val="24"/>
        </w:rPr>
        <w:t xml:space="preserve">, στο μεγαλύτερο μέρος της, στο σύνολό της σχεδόν, </w:t>
      </w:r>
      <w:r>
        <w:rPr>
          <w:rFonts w:eastAsia="Times New Roman" w:cs="Times New Roman"/>
          <w:szCs w:val="24"/>
        </w:rPr>
        <w:t xml:space="preserve">θέλουμε </w:t>
      </w:r>
      <w:r>
        <w:rPr>
          <w:rFonts w:eastAsia="Times New Roman" w:cs="Times New Roman"/>
          <w:szCs w:val="24"/>
        </w:rPr>
        <w:t>να παραχωρηθεί στην π</w:t>
      </w:r>
      <w:r>
        <w:rPr>
          <w:rFonts w:eastAsia="Times New Roman" w:cs="Times New Roman"/>
          <w:szCs w:val="24"/>
        </w:rPr>
        <w:t xml:space="preserve">όλη με διάφορους τρόπους. </w:t>
      </w:r>
    </w:p>
    <w:p w14:paraId="5544C3C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Σας λέω, παραλάβαμε το αίτημα του </w:t>
      </w:r>
      <w:r>
        <w:rPr>
          <w:rFonts w:eastAsia="Times New Roman" w:cs="Times New Roman"/>
          <w:szCs w:val="24"/>
        </w:rPr>
        <w:t xml:space="preserve">δημάρχου </w:t>
      </w:r>
      <w:r>
        <w:rPr>
          <w:rFonts w:eastAsia="Times New Roman" w:cs="Times New Roman"/>
          <w:szCs w:val="24"/>
        </w:rPr>
        <w:t>γραπτά. Τα τοπογραφικά που ετοίμασε ο Δήμος Θεσσαλονίκης τα πρωτοκολλήσαμε, τα εντάξαμε στη διαδικασία της διαβούλευσης. Όχι μόνο τα αποδεχτήκαμε, αλλά τα ξεπεράσαμε. Δεν μιλάμε μόνο για</w:t>
      </w:r>
      <w:r>
        <w:rPr>
          <w:rFonts w:eastAsia="Times New Roman" w:cs="Times New Roman"/>
          <w:szCs w:val="24"/>
        </w:rPr>
        <w:t xml:space="preserve"> απόδοση χρήσεων. Όμως, εκεί είναι μια συζήτηση που αφορά το πώς και το τι. </w:t>
      </w:r>
    </w:p>
    <w:p w14:paraId="5544C3C1"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Χωρίς να έχει πρόβλημα η διαγωνιστική διαδικασία προφανώς.</w:t>
      </w:r>
    </w:p>
    <w:p w14:paraId="5544C3C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Το θέτετε τώρα…</w:t>
      </w:r>
    </w:p>
    <w:p w14:paraId="5544C3C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Αυ</w:t>
      </w:r>
      <w:r>
        <w:rPr>
          <w:rFonts w:eastAsia="Times New Roman" w:cs="Times New Roman"/>
          <w:szCs w:val="24"/>
        </w:rPr>
        <w:t xml:space="preserve">τό είναι το πρώτο, κύριε Υπουργέ.. </w:t>
      </w:r>
    </w:p>
    <w:p w14:paraId="5544C3C4"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Εκεί έρχεται το ΤΑΙΠΕΔ και λέει: Μα αν το κάνουμε αυτό, θα επηρεαστεί η διαγωνιστική διαδικασία. </w:t>
      </w:r>
    </w:p>
    <w:p w14:paraId="5544C3C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Προσέξτε. Το ακούσαμε κι άλλες φορές αυτό το επιχείρημα. Τ</w:t>
      </w:r>
      <w:r>
        <w:rPr>
          <w:rFonts w:eastAsia="Times New Roman" w:cs="Times New Roman"/>
          <w:szCs w:val="24"/>
        </w:rPr>
        <w:t xml:space="preserve">ο ακούσαμε και στα </w:t>
      </w:r>
      <w:r>
        <w:rPr>
          <w:rFonts w:eastAsia="Times New Roman" w:cs="Times New Roman"/>
          <w:szCs w:val="24"/>
        </w:rPr>
        <w:t>λιπάσματα</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όλο που ήταν δέ</w:t>
      </w:r>
      <w:r>
        <w:rPr>
          <w:rFonts w:eastAsia="Times New Roman" w:cs="Times New Roman"/>
          <w:szCs w:val="24"/>
        </w:rPr>
        <w:lastRenderedPageBreak/>
        <w:t xml:space="preserve">σμευση του Πρωθυπουργού, εξαιρέθηκε η ακτογραμμή των </w:t>
      </w:r>
      <w:r>
        <w:rPr>
          <w:rFonts w:eastAsia="Times New Roman" w:cs="Times New Roman"/>
          <w:szCs w:val="24"/>
        </w:rPr>
        <w:t xml:space="preserve">λιπασμάτων </w:t>
      </w:r>
      <w:r>
        <w:rPr>
          <w:rFonts w:eastAsia="Times New Roman" w:cs="Times New Roman"/>
          <w:szCs w:val="24"/>
        </w:rPr>
        <w:t xml:space="preserve">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διαγωνιστική διαδικασία δεν επηρεάστηκε. </w:t>
      </w:r>
    </w:p>
    <w:p w14:paraId="5544C3C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Αυτό ρωτάω.</w:t>
      </w:r>
    </w:p>
    <w:p w14:paraId="5544C3C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w:t>
      </w:r>
      <w:r>
        <w:rPr>
          <w:rFonts w:eastAsia="Times New Roman" w:cs="Times New Roman"/>
          <w:b/>
          <w:szCs w:val="24"/>
        </w:rPr>
        <w:t>κής):</w:t>
      </w:r>
      <w:r>
        <w:rPr>
          <w:rFonts w:eastAsia="Times New Roman" w:cs="Times New Roman"/>
          <w:szCs w:val="24"/>
        </w:rPr>
        <w:t xml:space="preserve"> Λοιπόν, επειδή τα πράγματα είναι σε </w:t>
      </w:r>
      <w:r>
        <w:rPr>
          <w:rFonts w:eastAsia="Times New Roman" w:cs="Times New Roman"/>
          <w:szCs w:val="24"/>
        </w:rPr>
        <w:t xml:space="preserve">μία </w:t>
      </w:r>
      <w:r>
        <w:rPr>
          <w:rFonts w:eastAsia="Times New Roman" w:cs="Times New Roman"/>
          <w:szCs w:val="24"/>
        </w:rPr>
        <w:t xml:space="preserve">κρίσιμη στιγμή, δεν θέλω να επιμείνω περισσότερο, γιατί όλα αυτά είναι ακόμα υπό διαμόρφωση. Θα μείνω εδώ, αλλά σας δίνω κάποια στοιχεία, γιατί χρειάζεται και η δική σας συμμετοχή σε αυτό. </w:t>
      </w:r>
    </w:p>
    <w:p w14:paraId="5544C3C8"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w:t>
      </w:r>
      <w:r>
        <w:rPr>
          <w:rFonts w:eastAsia="Times New Roman" w:cs="Times New Roman"/>
          <w:b/>
          <w:szCs w:val="24"/>
        </w:rPr>
        <w:t>ος Κουράκης):</w:t>
      </w:r>
      <w:r>
        <w:rPr>
          <w:rFonts w:eastAsia="Times New Roman" w:cs="Times New Roman"/>
          <w:szCs w:val="24"/>
        </w:rPr>
        <w:t xml:space="preserve"> Καλώς. Ολοκληρώνετε την τοποθέτησή σας, κύριε Υπουργέ. </w:t>
      </w:r>
    </w:p>
    <w:p w14:paraId="5544C3C9"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Θα είστε υπέρ της διαγωνιστικής διαδικασίας ή υπέρ της παραχώρησης της προβλήτας </w:t>
      </w:r>
      <w:r>
        <w:rPr>
          <w:rFonts w:eastAsia="Times New Roman" w:cs="Times New Roman"/>
          <w:szCs w:val="24"/>
        </w:rPr>
        <w:t xml:space="preserve">1 </w:t>
      </w:r>
      <w:r>
        <w:rPr>
          <w:rFonts w:eastAsia="Times New Roman" w:cs="Times New Roman"/>
          <w:szCs w:val="24"/>
        </w:rPr>
        <w:t xml:space="preserve">στο </w:t>
      </w:r>
      <w:r>
        <w:rPr>
          <w:rFonts w:eastAsia="Times New Roman" w:cs="Times New Roman"/>
          <w:szCs w:val="24"/>
        </w:rPr>
        <w:t>δήμο</w:t>
      </w:r>
      <w:r>
        <w:rPr>
          <w:rFonts w:eastAsia="Times New Roman" w:cs="Times New Roman"/>
          <w:szCs w:val="24"/>
        </w:rPr>
        <w:t xml:space="preserve"> και στην πόλη; </w:t>
      </w:r>
    </w:p>
    <w:p w14:paraId="5544C3CA"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ΣΤΑΥΡΟΣ ΚΑΛΑΦΑ</w:t>
      </w:r>
      <w:r>
        <w:rPr>
          <w:rFonts w:eastAsia="Times New Roman" w:cs="Times New Roman"/>
          <w:b/>
          <w:szCs w:val="24"/>
        </w:rPr>
        <w:t>ΤΗΣ:</w:t>
      </w:r>
      <w:r>
        <w:rPr>
          <w:rFonts w:eastAsia="Times New Roman" w:cs="Times New Roman"/>
          <w:szCs w:val="24"/>
        </w:rPr>
        <w:t xml:space="preserve"> Εντάξει, άμα είναι να ακυρωθούν οι διαγωνισμοί. </w:t>
      </w:r>
    </w:p>
    <w:p w14:paraId="5544C3CB"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Αυτό το δίλημμα δεν θα το λύσουμε ιδεολογικά. Θα το λύσουμε με βάση τα δεδομένα. Κι επομένως, </w:t>
      </w:r>
      <w:r>
        <w:rPr>
          <w:rFonts w:eastAsia="Times New Roman" w:cs="Times New Roman"/>
          <w:szCs w:val="24"/>
        </w:rPr>
        <w:lastRenderedPageBreak/>
        <w:t xml:space="preserve">σας βεβαιώνω ότι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αδιαφάνεια δεν υπάρχ</w:t>
      </w:r>
      <w:r>
        <w:rPr>
          <w:rFonts w:eastAsia="Times New Roman" w:cs="Times New Roman"/>
          <w:szCs w:val="24"/>
        </w:rPr>
        <w:t>ει, αντίθετα υπάρχει συστηματική προσπάθεια να εξυπηρετηθούν με τον καλύτερο τρόπο οι ανάγκες της πόλης και η διατήρηση στις νέες συνθήκες της ιστορικής σχέσης του Λιμανιού της Θεσσαλονίκης με την πόλη, όπως και η ίδια σχέση πρέπει να διατηρηθεί και στον Π</w:t>
      </w:r>
      <w:r>
        <w:rPr>
          <w:rFonts w:eastAsia="Times New Roman" w:cs="Times New Roman"/>
          <w:szCs w:val="24"/>
        </w:rPr>
        <w:t xml:space="preserve">ειραιά. </w:t>
      </w:r>
    </w:p>
    <w:p w14:paraId="5544C3C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w:t>
      </w:r>
    </w:p>
    <w:p w14:paraId="5544C3CD"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κ. </w:t>
      </w:r>
      <w:proofErr w:type="spellStart"/>
      <w:r>
        <w:rPr>
          <w:rFonts w:eastAsia="Times New Roman" w:cs="Times New Roman"/>
          <w:szCs w:val="24"/>
        </w:rPr>
        <w:t>Δρίτσα</w:t>
      </w:r>
      <w:proofErr w:type="spellEnd"/>
      <w:r>
        <w:rPr>
          <w:rFonts w:eastAsia="Times New Roman" w:cs="Times New Roman"/>
          <w:szCs w:val="24"/>
        </w:rPr>
        <w:t xml:space="preserve">. </w:t>
      </w:r>
    </w:p>
    <w:p w14:paraId="5544C3C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792/18-4-2016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Β΄ Πειραιά του </w:t>
      </w:r>
      <w:r>
        <w:rPr>
          <w:rFonts w:eastAsia="Times New Roman" w:cs="Times New Roman"/>
          <w:szCs w:val="24"/>
        </w:rPr>
        <w:lastRenderedPageBreak/>
        <w:t xml:space="preserve">Λαϊκού Συνδέσμου – Χρυσή Αυγή κ. Ιωάννη Λαγού προς τον </w:t>
      </w:r>
      <w:r>
        <w:rPr>
          <w:rFonts w:eastAsia="Times New Roman" w:cs="Times New Roman"/>
          <w:szCs w:val="24"/>
        </w:rPr>
        <w:t>Υπουργό Εσωτερικών και Διοικητικής Ανασυγκρότησης, σχετικά με την «υπονόμευση και τις προβοκάτσιες σε ειρηνικές πολιτικές εκδηλώσεις και σε συγκεντρώσεις διαμαρτυρίας Ελλήνων πολιτών».</w:t>
      </w:r>
    </w:p>
    <w:p w14:paraId="5544C3C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Ιωάννης Λαγός για να αναπτύξει την ερώτησή του για δ</w:t>
      </w:r>
      <w:r>
        <w:rPr>
          <w:rFonts w:eastAsia="Times New Roman" w:cs="Times New Roman"/>
          <w:szCs w:val="24"/>
        </w:rPr>
        <w:t>ύο λεπτά.</w:t>
      </w:r>
    </w:p>
    <w:p w14:paraId="5544C3D0"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Σας ευχαριστώ.</w:t>
      </w:r>
    </w:p>
    <w:p w14:paraId="5544C3D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Η ερώτηση αυτή είχε κατατεθεί πριν από ένα – ενάμισι μήνα περίπου, με αφορμή μία συγκέντρωση, η οποία είχε διοργανωθεί και είχε λάβει μέρος στον Πειραιά από την Επιτροπή </w:t>
      </w:r>
      <w:r>
        <w:rPr>
          <w:rFonts w:eastAsia="Times New Roman" w:cs="Times New Roman"/>
          <w:szCs w:val="24"/>
        </w:rPr>
        <w:lastRenderedPageBreak/>
        <w:t xml:space="preserve">Εθνικής Μνήμης και στην οποία καλεσμένοι ήταν </w:t>
      </w:r>
      <w:r>
        <w:rPr>
          <w:rFonts w:eastAsia="Times New Roman" w:cs="Times New Roman"/>
          <w:szCs w:val="24"/>
        </w:rPr>
        <w:t>κάποιοι Βουλευτές της Χρυσής Αυγής, προκειμένου να είναι ομιλητές.</w:t>
      </w:r>
    </w:p>
    <w:p w14:paraId="5544C3D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Και σε αυτήν τη συγκέντρωση, λοιπόν, που ήταν παρόντες Βουλευτές της Χρυσής Αυγής ή σε άλλες πολλές συγκεντρώσεις που διοργανώνει η Χρυσή Αυγή, έχουμε δει το εξής οξύμωρο: Να υπάρχουν την ί</w:t>
      </w:r>
      <w:r>
        <w:rPr>
          <w:rFonts w:eastAsia="Times New Roman" w:cs="Times New Roman"/>
          <w:szCs w:val="24"/>
        </w:rPr>
        <w:t>δια ώρα</w:t>
      </w:r>
      <w:r>
        <w:rPr>
          <w:rFonts w:eastAsia="Times New Roman" w:cs="Times New Roman"/>
          <w:szCs w:val="24"/>
        </w:rPr>
        <w:t>,</w:t>
      </w:r>
      <w:r>
        <w:rPr>
          <w:rFonts w:eastAsia="Times New Roman" w:cs="Times New Roman"/>
          <w:szCs w:val="24"/>
        </w:rPr>
        <w:t xml:space="preserve"> στον ίδιο περίπου χώρο</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αντισυγκεντρώσεις</w:t>
      </w:r>
      <w:proofErr w:type="spellEnd"/>
      <w:r>
        <w:rPr>
          <w:rFonts w:eastAsia="Times New Roman" w:cs="Times New Roman"/>
          <w:szCs w:val="24"/>
        </w:rPr>
        <w:t xml:space="preserve"> παράνομες που διοργανώνονται από ομάδες παρακρατικών αλητών και η Κυβέρνηση να μην κάνει </w:t>
      </w:r>
      <w:r>
        <w:rPr>
          <w:rFonts w:eastAsia="Times New Roman" w:cs="Times New Roman"/>
          <w:szCs w:val="24"/>
        </w:rPr>
        <w:t>κάτι</w:t>
      </w:r>
      <w:r>
        <w:rPr>
          <w:rFonts w:eastAsia="Times New Roman" w:cs="Times New Roman"/>
          <w:szCs w:val="24"/>
        </w:rPr>
        <w:t xml:space="preserve">. Και όχι μόνο να μην κάνει </w:t>
      </w:r>
      <w:r>
        <w:rPr>
          <w:rFonts w:eastAsia="Times New Roman" w:cs="Times New Roman"/>
          <w:szCs w:val="24"/>
        </w:rPr>
        <w:t>κάτι</w:t>
      </w:r>
      <w:r>
        <w:rPr>
          <w:rFonts w:eastAsia="Times New Roman" w:cs="Times New Roman"/>
          <w:szCs w:val="24"/>
        </w:rPr>
        <w:t xml:space="preserve">, αλλά να ζητάει ευθύνη από τους Βουλευτές της Χρυσής Αυγής, από διάφορα μέλη ή </w:t>
      </w:r>
      <w:r>
        <w:rPr>
          <w:rFonts w:eastAsia="Times New Roman" w:cs="Times New Roman"/>
          <w:szCs w:val="24"/>
        </w:rPr>
        <w:t xml:space="preserve">από απλούς πολίτες που είναι σε αυτές τις εκδηλώσεις. Εδώ φτάσαμε στο σημείο, </w:t>
      </w:r>
      <w:r>
        <w:rPr>
          <w:rFonts w:eastAsia="Times New Roman" w:cs="Times New Roman"/>
          <w:szCs w:val="24"/>
        </w:rPr>
        <w:t xml:space="preserve">για </w:t>
      </w:r>
      <w:r>
        <w:rPr>
          <w:rFonts w:eastAsia="Times New Roman" w:cs="Times New Roman"/>
          <w:szCs w:val="24"/>
        </w:rPr>
        <w:t xml:space="preserve">αυτήν τη συγκεκριμένη συγκέντρωση που λέμε, να </w:t>
      </w:r>
      <w:r>
        <w:rPr>
          <w:rFonts w:eastAsia="Times New Roman" w:cs="Times New Roman"/>
          <w:szCs w:val="24"/>
        </w:rPr>
        <w:lastRenderedPageBreak/>
        <w:t xml:space="preserve">ακουστούν ευθύνες για Βουλευτές της Χρυσής Αυγής, για το ότι δεν έτρεξαν γρήγορα να αποτρέψουν τα επεισόδια. Όχι όμως ότι ήταν </w:t>
      </w:r>
      <w:r>
        <w:rPr>
          <w:rFonts w:eastAsia="Times New Roman" w:cs="Times New Roman"/>
          <w:szCs w:val="24"/>
        </w:rPr>
        <w:t xml:space="preserve">εκεί για να σταματήσουν τα επεισόδια. </w:t>
      </w:r>
    </w:p>
    <w:p w14:paraId="5544C3D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Και μάλιστα, γίναμε μάρτυρες ενός τραγικού θεάματος, κάποιοι Βουλευτές του ΣΥΡΙΖΑ να καταθέτουν ερώτηση για να σας ζητάνε ευθύνες, εσάς και του Υπουργείου σας, γιατί δεν ασκήθηκαν διώξεις εις βάρος μας. Όμως, αυτοί οι</w:t>
      </w:r>
      <w:r>
        <w:rPr>
          <w:rFonts w:eastAsia="Times New Roman" w:cs="Times New Roman"/>
          <w:szCs w:val="24"/>
        </w:rPr>
        <w:t xml:space="preserve"> άνθρωποι, αλλά κι εσείς δεν τους απαντήσατε ότι εδώ υπήρχε μια νόμιμη συγκέντρωση η οποία γινόταν εκείνη την ώρα και δίπλα υπήρχε μια </w:t>
      </w:r>
      <w:proofErr w:type="spellStart"/>
      <w:r>
        <w:rPr>
          <w:rFonts w:eastAsia="Times New Roman" w:cs="Times New Roman"/>
          <w:szCs w:val="24"/>
        </w:rPr>
        <w:t>αντισυγκέντρωση</w:t>
      </w:r>
      <w:proofErr w:type="spellEnd"/>
      <w:r>
        <w:rPr>
          <w:rFonts w:eastAsia="Times New Roman" w:cs="Times New Roman"/>
          <w:szCs w:val="24"/>
        </w:rPr>
        <w:t xml:space="preserve"> παράνομη. </w:t>
      </w:r>
    </w:p>
    <w:p w14:paraId="5544C3D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Και πολλοί παρεξηγήθηκαν -δήθεν λέει- με τη στάση της Αστυνομίας που φέρθηκε με επιείκεια στου</w:t>
      </w:r>
      <w:r>
        <w:rPr>
          <w:rFonts w:eastAsia="Times New Roman" w:cs="Times New Roman"/>
          <w:szCs w:val="24"/>
        </w:rPr>
        <w:t xml:space="preserve">ς Βουλευτές και τα εθνικιστικά στελέχη που ήταν στη συγκεκριμένη συγκέντρωση. Όμως, δεν είπε </w:t>
      </w:r>
      <w:r>
        <w:rPr>
          <w:rFonts w:eastAsia="Times New Roman" w:cs="Times New Roman"/>
          <w:szCs w:val="24"/>
        </w:rPr>
        <w:t xml:space="preserve">κάποιος </w:t>
      </w:r>
      <w:r>
        <w:rPr>
          <w:rFonts w:eastAsia="Times New Roman" w:cs="Times New Roman"/>
          <w:szCs w:val="24"/>
        </w:rPr>
        <w:t xml:space="preserve">γιατί δεν συνελήφθησαν αυτοί οι αλήτες που ήταν δίπλα, που είχαν έρθει να κάνουν </w:t>
      </w:r>
      <w:proofErr w:type="spellStart"/>
      <w:r>
        <w:rPr>
          <w:rFonts w:eastAsia="Times New Roman" w:cs="Times New Roman"/>
          <w:szCs w:val="24"/>
        </w:rPr>
        <w:t>αντισυγκέντρωση</w:t>
      </w:r>
      <w:proofErr w:type="spellEnd"/>
      <w:r>
        <w:rPr>
          <w:rFonts w:eastAsia="Times New Roman" w:cs="Times New Roman"/>
          <w:szCs w:val="24"/>
        </w:rPr>
        <w:t xml:space="preserve"> με μόνο σκοπό να δημιουργήσουν επεισόδια. </w:t>
      </w:r>
    </w:p>
    <w:p w14:paraId="5544C3D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Διότι αυτοί που ήρθαν εκεί, ήρθαν στα είκοσι μέτρα, ήρθαν με κράνη, με ρόπαλα και ήρθαν για να δημιουργήσουν επεισόδια και για να χτυπήσουν ανθρώπους. </w:t>
      </w:r>
    </w:p>
    <w:p w14:paraId="5544C3D6" w14:textId="77777777" w:rsidR="00C5530F" w:rsidRDefault="00802ED9">
      <w:pPr>
        <w:spacing w:line="600" w:lineRule="auto"/>
        <w:ind w:firstLine="720"/>
        <w:jc w:val="both"/>
        <w:rPr>
          <w:rFonts w:eastAsia="Times New Roman"/>
          <w:szCs w:val="24"/>
        </w:rPr>
      </w:pPr>
      <w:r>
        <w:rPr>
          <w:rFonts w:eastAsia="Times New Roman"/>
          <w:szCs w:val="24"/>
        </w:rPr>
        <w:t>Φτάσαμε, λοιπόν, στο σημείο αυτό να απολογούμαστε τώρα εμείς και να λέμε γιατί ήταν εκεί Βουλευτές της Χ</w:t>
      </w:r>
      <w:r>
        <w:rPr>
          <w:rFonts w:eastAsia="Times New Roman"/>
          <w:szCs w:val="24"/>
        </w:rPr>
        <w:t xml:space="preserve">ρυσής </w:t>
      </w:r>
      <w:r>
        <w:rPr>
          <w:rFonts w:eastAsia="Times New Roman"/>
          <w:szCs w:val="24"/>
        </w:rPr>
        <w:lastRenderedPageBreak/>
        <w:t xml:space="preserve">Αυγής. Ήταν Βουλευτές της Χρυσής Αυγής, γιατί τους είχε ζητηθεί να είναι παρόντες, προκειμένου να είναι ομιλητές. Αυτή είναι η διαδικασία. </w:t>
      </w:r>
    </w:p>
    <w:p w14:paraId="5544C3D7" w14:textId="77777777" w:rsidR="00C5530F" w:rsidRDefault="00802ED9">
      <w:pPr>
        <w:spacing w:line="600" w:lineRule="auto"/>
        <w:ind w:firstLine="720"/>
        <w:jc w:val="both"/>
        <w:rPr>
          <w:rFonts w:eastAsia="Times New Roman"/>
          <w:szCs w:val="24"/>
        </w:rPr>
      </w:pPr>
      <w:r>
        <w:rPr>
          <w:rFonts w:eastAsia="Times New Roman"/>
          <w:szCs w:val="24"/>
        </w:rPr>
        <w:t>Και θέλω να συζητήσουμε πάνω σε αυτό και να μας πείτε, κύριε Υπουργέ, γιατί δεν σταματάτε το φαινόμενο αυτό τω</w:t>
      </w:r>
      <w:r>
        <w:rPr>
          <w:rFonts w:eastAsia="Times New Roman"/>
          <w:szCs w:val="24"/>
        </w:rPr>
        <w:t xml:space="preserve">ν </w:t>
      </w:r>
      <w:proofErr w:type="spellStart"/>
      <w:r>
        <w:rPr>
          <w:rFonts w:eastAsia="Times New Roman"/>
          <w:szCs w:val="24"/>
        </w:rPr>
        <w:t>αντισυγκεντρώσεων</w:t>
      </w:r>
      <w:proofErr w:type="spellEnd"/>
      <w:r>
        <w:rPr>
          <w:rFonts w:eastAsia="Times New Roman"/>
          <w:szCs w:val="24"/>
        </w:rPr>
        <w:t xml:space="preserve">. Πού θα πάει αυτό το ζήτημα; </w:t>
      </w:r>
    </w:p>
    <w:p w14:paraId="5544C3D8" w14:textId="77777777" w:rsidR="00C5530F" w:rsidRDefault="00802ED9">
      <w:pPr>
        <w:spacing w:line="600" w:lineRule="auto"/>
        <w:ind w:firstLine="720"/>
        <w:jc w:val="both"/>
        <w:rPr>
          <w:rFonts w:eastAsia="Times New Roman"/>
          <w:szCs w:val="24"/>
        </w:rPr>
      </w:pPr>
      <w:r>
        <w:rPr>
          <w:rFonts w:eastAsia="Times New Roman"/>
          <w:szCs w:val="24"/>
        </w:rPr>
        <w:t>Ειλικρινά, αν κάνει συγκέντρωση ή ομιλία ένας οποιοσδήποτε άλλος φορέας, ο οποίος έχει αντίθετες απόψεις με τη Χρυσή Αυγή και πάνε στελέχη της Χρυσής Αυγής και κάνουν συγκέντρωση στα δέκα μέτρα από εκεί, πρ</w:t>
      </w:r>
      <w:r>
        <w:rPr>
          <w:rFonts w:eastAsia="Times New Roman"/>
          <w:szCs w:val="24"/>
        </w:rPr>
        <w:t>οκειμένου να παρεμποδίσουν αυτή</w:t>
      </w:r>
      <w:r>
        <w:rPr>
          <w:rFonts w:eastAsia="Times New Roman"/>
          <w:szCs w:val="24"/>
        </w:rPr>
        <w:t>ν</w:t>
      </w:r>
      <w:r>
        <w:rPr>
          <w:rFonts w:eastAsia="Times New Roman"/>
          <w:szCs w:val="24"/>
        </w:rPr>
        <w:t xml:space="preserve"> τη συγκέντρωση, πείτε μου ποια θα είναι η </w:t>
      </w:r>
      <w:r>
        <w:rPr>
          <w:rFonts w:eastAsia="Times New Roman"/>
          <w:szCs w:val="24"/>
        </w:rPr>
        <w:lastRenderedPageBreak/>
        <w:t>στάση σας απέναντι στου</w:t>
      </w:r>
      <w:r>
        <w:rPr>
          <w:rFonts w:eastAsia="Times New Roman"/>
          <w:szCs w:val="24"/>
        </w:rPr>
        <w:t>ς</w:t>
      </w:r>
      <w:r>
        <w:rPr>
          <w:rFonts w:eastAsia="Times New Roman"/>
          <w:szCs w:val="24"/>
        </w:rPr>
        <w:t xml:space="preserve"> </w:t>
      </w:r>
      <w:proofErr w:type="spellStart"/>
      <w:r>
        <w:rPr>
          <w:rFonts w:eastAsia="Times New Roman"/>
          <w:szCs w:val="24"/>
        </w:rPr>
        <w:t>Χρυσαυγίτες</w:t>
      </w:r>
      <w:proofErr w:type="spellEnd"/>
      <w:r>
        <w:rPr>
          <w:rFonts w:eastAsia="Times New Roman"/>
          <w:szCs w:val="24"/>
        </w:rPr>
        <w:t xml:space="preserve"> ή στους οποιουσδήποτε πάνε εκεί πέρα εκείνη την ώρα; </w:t>
      </w:r>
      <w:r>
        <w:rPr>
          <w:rFonts w:eastAsia="Times New Roman"/>
          <w:szCs w:val="24"/>
        </w:rPr>
        <w:t>Π</w:t>
      </w:r>
      <w:r>
        <w:rPr>
          <w:rFonts w:eastAsia="Times New Roman"/>
          <w:szCs w:val="24"/>
        </w:rPr>
        <w:t>οια είναι η θέση σας και η στάση σας απέναντι σε όλους αυτούς τους παρακρατικούς αλήτες; Γ</w:t>
      </w:r>
      <w:r>
        <w:rPr>
          <w:rFonts w:eastAsia="Times New Roman"/>
          <w:szCs w:val="24"/>
        </w:rPr>
        <w:t xml:space="preserve">ιατί δεν έχει συμβεί η παραμικρή κίνηση εις βάρος τους. Δεν έχει γίνει ούτε μία προσαγωγή σε όλες αυτές τις κινήσεις που έχουν γίνει εναντίον μας. </w:t>
      </w:r>
    </w:p>
    <w:p w14:paraId="5544C3D9"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Θα απαντήσει ο Αναπληρωτής Υπουργός Εσωτερικών και Διοικητικής Ανασυγκρότη</w:t>
      </w:r>
      <w:r>
        <w:rPr>
          <w:rFonts w:eastAsia="Times New Roman"/>
          <w:szCs w:val="24"/>
        </w:rPr>
        <w:t xml:space="preserve">σης κ. Νικόλαος </w:t>
      </w:r>
      <w:proofErr w:type="spellStart"/>
      <w:r>
        <w:rPr>
          <w:rFonts w:eastAsia="Times New Roman"/>
          <w:szCs w:val="24"/>
        </w:rPr>
        <w:t>Τόσκας</w:t>
      </w:r>
      <w:proofErr w:type="spellEnd"/>
      <w:r>
        <w:rPr>
          <w:rFonts w:eastAsia="Times New Roman"/>
          <w:szCs w:val="24"/>
        </w:rPr>
        <w:t xml:space="preserve">. </w:t>
      </w:r>
    </w:p>
    <w:p w14:paraId="5544C3DA" w14:textId="77777777" w:rsidR="00C5530F" w:rsidRDefault="00802ED9">
      <w:pPr>
        <w:spacing w:line="600" w:lineRule="auto"/>
        <w:ind w:firstLine="720"/>
        <w:jc w:val="both"/>
        <w:rPr>
          <w:rFonts w:eastAsia="Times New Roman"/>
          <w:szCs w:val="24"/>
        </w:rPr>
      </w:pPr>
      <w:r>
        <w:rPr>
          <w:rFonts w:eastAsia="Times New Roman"/>
          <w:b/>
          <w:szCs w:val="24"/>
        </w:rPr>
        <w:lastRenderedPageBreak/>
        <w:t xml:space="preserve">ΝΙΚΟΛΑΟΣ ΤΟΣΚΑΣ (Αναπληρωτής Υπουργός Εσωτερικών και Διοικητικής Ανασυγκρότησης): </w:t>
      </w:r>
      <w:r>
        <w:rPr>
          <w:rFonts w:eastAsia="Times New Roman"/>
          <w:szCs w:val="24"/>
        </w:rPr>
        <w:t xml:space="preserve">Ευχαριστώ, κύριε Πρόεδρε. </w:t>
      </w:r>
    </w:p>
    <w:p w14:paraId="5544C3DB" w14:textId="77777777" w:rsidR="00C5530F" w:rsidRDefault="00802ED9">
      <w:pPr>
        <w:spacing w:line="600" w:lineRule="auto"/>
        <w:ind w:firstLine="720"/>
        <w:jc w:val="both"/>
        <w:rPr>
          <w:rFonts w:eastAsia="Times New Roman"/>
          <w:szCs w:val="24"/>
        </w:rPr>
      </w:pPr>
      <w:r>
        <w:rPr>
          <w:rFonts w:eastAsia="Times New Roman"/>
          <w:szCs w:val="24"/>
        </w:rPr>
        <w:t xml:space="preserve">Κυρίες και κύριοι, στις διατάξεις του Συντάγματος και συγκεκριμένα στο άρθρο 11, για το δικαίωμα συνάθροισης, αναφέρεται: </w:t>
      </w:r>
      <w:r>
        <w:rPr>
          <w:rFonts w:eastAsia="Times New Roman"/>
          <w:szCs w:val="24"/>
        </w:rPr>
        <w:t xml:space="preserve">«Οι Έλληνες έχουν το δικαίωμα να συνέρχονται ήσυχα και χωρίς όπλα. </w:t>
      </w:r>
      <w:proofErr w:type="spellStart"/>
      <w:r>
        <w:rPr>
          <w:rFonts w:eastAsia="Times New Roman"/>
          <w:szCs w:val="24"/>
        </w:rPr>
        <w:t>M</w:t>
      </w:r>
      <w:r>
        <w:rPr>
          <w:rFonts w:eastAsia="Times New Roman"/>
          <w:szCs w:val="24"/>
        </w:rPr>
        <w:t>ό</w:t>
      </w:r>
      <w:r>
        <w:rPr>
          <w:rFonts w:eastAsia="Times New Roman"/>
          <w:szCs w:val="24"/>
        </w:rPr>
        <w:t>νο</w:t>
      </w:r>
      <w:proofErr w:type="spellEnd"/>
      <w:r>
        <w:rPr>
          <w:rFonts w:eastAsia="Times New Roman"/>
          <w:szCs w:val="24"/>
        </w:rPr>
        <w:t xml:space="preserve"> στις δημόσιες υπαίθριες συναθροίσεις μπορεί να παρίσταται η </w:t>
      </w:r>
      <w:r>
        <w:rPr>
          <w:rFonts w:eastAsia="Times New Roman"/>
          <w:szCs w:val="24"/>
        </w:rPr>
        <w:t>Α</w:t>
      </w:r>
      <w:r>
        <w:rPr>
          <w:rFonts w:eastAsia="Times New Roman"/>
          <w:szCs w:val="24"/>
        </w:rPr>
        <w:t>στυνομία. Οι υπαίθριες συναθροίσεις μπορούν να απαγορευτούν με αιτιολογημένη απόφαση της αστυνομικής αρχής, γενικά, αν εξαι</w:t>
      </w:r>
      <w:r>
        <w:rPr>
          <w:rFonts w:eastAsia="Times New Roman"/>
          <w:szCs w:val="24"/>
        </w:rPr>
        <w:t xml:space="preserve">τίας τους επίκειται σοβαρός κίνδυνος για τη δημόσια ασφάλεια, σε ορισμένη δε περιοχή, αν </w:t>
      </w:r>
      <w:r>
        <w:rPr>
          <w:rFonts w:eastAsia="Times New Roman"/>
          <w:szCs w:val="24"/>
        </w:rPr>
        <w:lastRenderedPageBreak/>
        <w:t xml:space="preserve">απειλείται σοβαρή διατάραξη της κοινωνικοοικονομικής ζωής, όπως ο νόμος ορίζει». </w:t>
      </w:r>
    </w:p>
    <w:p w14:paraId="5544C3DC" w14:textId="77777777" w:rsidR="00C5530F" w:rsidRDefault="00802ED9">
      <w:pPr>
        <w:spacing w:line="600" w:lineRule="auto"/>
        <w:ind w:firstLine="720"/>
        <w:jc w:val="both"/>
        <w:rPr>
          <w:rFonts w:eastAsia="Times New Roman"/>
          <w:szCs w:val="24"/>
        </w:rPr>
      </w:pPr>
      <w:r>
        <w:rPr>
          <w:rFonts w:eastAsia="Times New Roman"/>
          <w:szCs w:val="24"/>
        </w:rPr>
        <w:t>Η Ελληνική Αστυνομία, μέσα από την άσκηση της αστυν</w:t>
      </w:r>
      <w:r>
        <w:rPr>
          <w:rFonts w:eastAsia="Times New Roman"/>
          <w:szCs w:val="24"/>
        </w:rPr>
        <w:t>όμευσης</w:t>
      </w:r>
      <w:r>
        <w:rPr>
          <w:rFonts w:eastAsia="Times New Roman"/>
          <w:szCs w:val="24"/>
        </w:rPr>
        <w:t xml:space="preserve"> δημόσιας και κρατικής ασφά</w:t>
      </w:r>
      <w:r>
        <w:rPr>
          <w:rFonts w:eastAsia="Times New Roman"/>
          <w:szCs w:val="24"/>
        </w:rPr>
        <w:t xml:space="preserve">λειας, έχει σαν στόχο την πρόληψη και καταστολή του εγκλήματος, τη διασφάλιση της κοινωνικής ειρήνης. </w:t>
      </w:r>
      <w:r>
        <w:rPr>
          <w:rFonts w:eastAsia="Times New Roman"/>
          <w:szCs w:val="24"/>
        </w:rPr>
        <w:t>Ξ</w:t>
      </w:r>
      <w:r>
        <w:rPr>
          <w:rFonts w:eastAsia="Times New Roman"/>
          <w:szCs w:val="24"/>
        </w:rPr>
        <w:t>έρετε καλά όλοι ότι τα αστυνομικά μέτρα τα οποία λαμβάνονται δεν απαριθμούνται και δεν εξειδικεύονται στον νόμο, αλλά υπαγορεύονται από τις εκάστοτε περι</w:t>
      </w:r>
      <w:r>
        <w:rPr>
          <w:rFonts w:eastAsia="Times New Roman"/>
          <w:szCs w:val="24"/>
        </w:rPr>
        <w:t xml:space="preserve">στάσεις και τις επικρατούσες συνθήκες. Λαμβάνονται, δε, όλα τα απαραίτητα μέτρα, προκειμένου να υπάρχει η τάξη που απαιτεί ο νόμος, ώστε να μην υπάρχει διασάλευση αυτής της τάξης και δημιουργούνται επεισόδια. </w:t>
      </w:r>
    </w:p>
    <w:p w14:paraId="5544C3DD" w14:textId="77777777" w:rsidR="00C5530F" w:rsidRDefault="00802ED9">
      <w:pPr>
        <w:spacing w:line="600" w:lineRule="auto"/>
        <w:ind w:firstLine="720"/>
        <w:jc w:val="both"/>
        <w:rPr>
          <w:rFonts w:eastAsia="Times New Roman"/>
          <w:szCs w:val="24"/>
        </w:rPr>
      </w:pPr>
      <w:r>
        <w:rPr>
          <w:rFonts w:eastAsia="Times New Roman"/>
          <w:szCs w:val="24"/>
        </w:rPr>
        <w:lastRenderedPageBreak/>
        <w:t>Ξέρετε καλά ότι η Αστυνομία τηρεί ακριβώς ό,τι</w:t>
      </w:r>
      <w:r>
        <w:rPr>
          <w:rFonts w:eastAsia="Times New Roman"/>
          <w:szCs w:val="24"/>
        </w:rPr>
        <w:t xml:space="preserve"> προβλέπει το Σύνταγμα και ό,τι προβλέπει ο νόμος. Δεν διαχωρίζει τις συγκεντρώσεις ανάλογα με τις πολιτικές τις οποίες έχουν και την ιδεολογική υπόσταση των συγκεντρωμένων. Αυτή την άψογη στάση, την ουδέτερη στάση, τη σύμφωνη με τον νόμο στάση έχει τηρήσε</w:t>
      </w:r>
      <w:r>
        <w:rPr>
          <w:rFonts w:eastAsia="Times New Roman"/>
          <w:szCs w:val="24"/>
        </w:rPr>
        <w:t>ι σε όλο αυτό το διάστημα, τον τελευταίο σχεδόν χρόνο, αποτρέποντας και συγκρούσεις, αποτρέποντας κάθε διασάλευση της τάξης. Η Αθήνα και οι μεγάλες πόλεις είναι πιο ήσυχες παρά ποτέ και σε αυτή</w:t>
      </w:r>
      <w:r>
        <w:rPr>
          <w:rFonts w:eastAsia="Times New Roman"/>
          <w:szCs w:val="24"/>
        </w:rPr>
        <w:t>ν</w:t>
      </w:r>
      <w:r>
        <w:rPr>
          <w:rFonts w:eastAsia="Times New Roman"/>
          <w:szCs w:val="24"/>
        </w:rPr>
        <w:t xml:space="preserve"> την κατεύθυνση θα κινηθούμε.</w:t>
      </w:r>
    </w:p>
    <w:p w14:paraId="5544C3DE" w14:textId="77777777" w:rsidR="00C5530F" w:rsidRDefault="00802ED9">
      <w:pPr>
        <w:spacing w:line="600" w:lineRule="auto"/>
        <w:ind w:firstLine="720"/>
        <w:jc w:val="both"/>
        <w:rPr>
          <w:rFonts w:eastAsia="Times New Roman"/>
          <w:szCs w:val="24"/>
        </w:rPr>
      </w:pPr>
      <w:r>
        <w:rPr>
          <w:rFonts w:eastAsia="Times New Roman"/>
          <w:szCs w:val="24"/>
        </w:rPr>
        <w:t xml:space="preserve">Τώρα, βέβαια, να υπενθυμίσω ότι υπονομεύουν το πολίτευμα τα αντιδημοκρατικά στοιχεία που κρατάνε σιδερόβεργες, τα αντιδημοκρατικά στοιχεία τα οποία κρατούν προκλητική </w:t>
      </w:r>
      <w:r>
        <w:rPr>
          <w:rFonts w:eastAsia="Times New Roman"/>
          <w:szCs w:val="24"/>
        </w:rPr>
        <w:lastRenderedPageBreak/>
        <w:t>στάση και θα είμαστε απέναντι σε όλα αυτά τα στοιχεία τα οποία διακινδυνεύουν τη διασάλευ</w:t>
      </w:r>
      <w:r>
        <w:rPr>
          <w:rFonts w:eastAsia="Times New Roman"/>
          <w:szCs w:val="24"/>
        </w:rPr>
        <w:t xml:space="preserve">ση της τάξης. </w:t>
      </w:r>
    </w:p>
    <w:p w14:paraId="5544C3DF" w14:textId="77777777" w:rsidR="00C5530F" w:rsidRDefault="00802ED9">
      <w:pPr>
        <w:spacing w:line="600" w:lineRule="auto"/>
        <w:ind w:firstLine="720"/>
        <w:jc w:val="both"/>
        <w:rPr>
          <w:rFonts w:eastAsia="Times New Roman"/>
          <w:szCs w:val="24"/>
        </w:rPr>
      </w:pPr>
      <w:r>
        <w:rPr>
          <w:rFonts w:eastAsia="Times New Roman"/>
          <w:szCs w:val="24"/>
        </w:rPr>
        <w:t xml:space="preserve">Ευχαριστώ. </w:t>
      </w:r>
    </w:p>
    <w:p w14:paraId="5544C3E0"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κύριο Υπουργό.</w:t>
      </w:r>
    </w:p>
    <w:p w14:paraId="5544C3E1" w14:textId="77777777" w:rsidR="00C5530F" w:rsidRDefault="00802ED9">
      <w:pPr>
        <w:spacing w:line="600" w:lineRule="auto"/>
        <w:ind w:firstLine="720"/>
        <w:jc w:val="both"/>
        <w:rPr>
          <w:rFonts w:eastAsia="Times New Roman"/>
          <w:szCs w:val="24"/>
        </w:rPr>
      </w:pPr>
      <w:r>
        <w:rPr>
          <w:rFonts w:eastAsia="Times New Roman"/>
          <w:szCs w:val="24"/>
        </w:rPr>
        <w:t xml:space="preserve">Τον λόγο έχει ο κ. Ιωάννης Λαγός για τη δευτερολογία του, για τρία λεπτά. </w:t>
      </w:r>
    </w:p>
    <w:p w14:paraId="5544C3E2" w14:textId="77777777" w:rsidR="00C5530F" w:rsidRDefault="00802ED9">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Αν αυτά που μας είπατε τώρα στα λόγια, κύριε Υπουργέ, τα κάνατε και στις </w:t>
      </w:r>
      <w:r>
        <w:rPr>
          <w:rFonts w:eastAsia="Times New Roman"/>
          <w:szCs w:val="24"/>
        </w:rPr>
        <w:t xml:space="preserve">πράξεις, δεν θα σας κάναμε την ερώτηση αυτή. </w:t>
      </w:r>
    </w:p>
    <w:p w14:paraId="5544C3E3"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Εδώ, όμως, θα φτάσουμε και σε ένα άλλο σημείο, γιατί εσείς θα μας τρελάνετε. Μας λέτε ότι τα πράγματα στην Αθήνα και στις μεγάλες πόλεις πάνε κατ’ </w:t>
      </w:r>
      <w:proofErr w:type="spellStart"/>
      <w:r>
        <w:rPr>
          <w:rFonts w:eastAsia="Times New Roman"/>
          <w:szCs w:val="24"/>
        </w:rPr>
        <w:t>ευχήν</w:t>
      </w:r>
      <w:proofErr w:type="spellEnd"/>
      <w:r>
        <w:rPr>
          <w:rFonts w:eastAsia="Times New Roman"/>
          <w:szCs w:val="24"/>
        </w:rPr>
        <w:t>. Εγώ θα σας πω κάποια χαρακτηριστικά παράδειγμα και να μα</w:t>
      </w:r>
      <w:r>
        <w:rPr>
          <w:rFonts w:eastAsia="Times New Roman"/>
          <w:szCs w:val="24"/>
        </w:rPr>
        <w:t xml:space="preserve">ς πείτε εσείς πού αλλού συμβαίνουν αυτά, εκτός από τις τριτοκοσμικές χώρες. </w:t>
      </w:r>
    </w:p>
    <w:p w14:paraId="5544C3E4" w14:textId="77777777" w:rsidR="00C5530F" w:rsidRDefault="00802ED9">
      <w:pPr>
        <w:spacing w:line="600" w:lineRule="auto"/>
        <w:ind w:firstLine="720"/>
        <w:jc w:val="both"/>
        <w:rPr>
          <w:rFonts w:eastAsia="Times New Roman"/>
          <w:szCs w:val="24"/>
        </w:rPr>
      </w:pPr>
      <w:r>
        <w:rPr>
          <w:rFonts w:eastAsia="Times New Roman"/>
          <w:szCs w:val="24"/>
        </w:rPr>
        <w:t>Εδώ βλέπουμε σε δημόσια και σε ιδιωτικά κτήρια όποιοι θέλουν να μπαίνουν μέσα, να κάνουν κατάληψη των χώρων αυτών και αν μην ενοχλούνται από κανέναν. Το έχουμε δει σε πανεπιστήμια</w:t>
      </w:r>
      <w:r>
        <w:rPr>
          <w:rFonts w:eastAsia="Times New Roman"/>
          <w:szCs w:val="24"/>
        </w:rPr>
        <w:t>, σε ιδρύματα, στο άβατο των Εξαρχείων. Έχουμε δει τώρα, μάλιστα, σε ένα ξενοδοχείο, σε μ</w:t>
      </w:r>
      <w:r>
        <w:rPr>
          <w:rFonts w:eastAsia="Times New Roman"/>
          <w:szCs w:val="24"/>
        </w:rPr>
        <w:t>ί</w:t>
      </w:r>
      <w:r>
        <w:rPr>
          <w:rFonts w:eastAsia="Times New Roman"/>
          <w:szCs w:val="24"/>
        </w:rPr>
        <w:t>α ιδιωτικά επιχείρηση να μπαίνει μέσα μια ομάδα ανθρώπων, που αυτο</w:t>
      </w:r>
      <w:r>
        <w:rPr>
          <w:rFonts w:eastAsia="Times New Roman"/>
          <w:szCs w:val="24"/>
        </w:rPr>
        <w:lastRenderedPageBreak/>
        <w:t xml:space="preserve">αποκαλούνται όπως θέλουν, αλληλέγγυοι, αναρχικοί, </w:t>
      </w:r>
      <w:proofErr w:type="spellStart"/>
      <w:r>
        <w:rPr>
          <w:rFonts w:eastAsia="Times New Roman"/>
          <w:szCs w:val="24"/>
        </w:rPr>
        <w:t>αντιεξουσιαστές</w:t>
      </w:r>
      <w:proofErr w:type="spellEnd"/>
      <w:r>
        <w:rPr>
          <w:rFonts w:eastAsia="Times New Roman"/>
          <w:szCs w:val="24"/>
        </w:rPr>
        <w:t>, και να μην τους ενοχλεί κανείς, ν</w:t>
      </w:r>
      <w:r>
        <w:rPr>
          <w:rFonts w:eastAsia="Times New Roman"/>
          <w:szCs w:val="24"/>
        </w:rPr>
        <w:t xml:space="preserve">α κάνουν ό,τι θέλουν. Αυτό είναι </w:t>
      </w:r>
      <w:proofErr w:type="spellStart"/>
      <w:r>
        <w:rPr>
          <w:rFonts w:eastAsia="Times New Roman"/>
          <w:szCs w:val="24"/>
        </w:rPr>
        <w:t>Φαρ-Ουέστ</w:t>
      </w:r>
      <w:proofErr w:type="spellEnd"/>
      <w:r>
        <w:rPr>
          <w:rFonts w:eastAsia="Times New Roman"/>
          <w:szCs w:val="24"/>
        </w:rPr>
        <w:t xml:space="preserve">. Αν εσείς αυτό εννοείτε ως «έννομη τάξη» στην Αθήνα και στις μεγάλες πόλεις, ειλικρινά έχουμε διαφορετική αντίληψη πάνω σε αυτό. </w:t>
      </w:r>
    </w:p>
    <w:p w14:paraId="5544C3E5" w14:textId="77777777" w:rsidR="00C5530F" w:rsidRDefault="00802ED9">
      <w:pPr>
        <w:spacing w:line="600" w:lineRule="auto"/>
        <w:ind w:firstLine="720"/>
        <w:jc w:val="both"/>
        <w:rPr>
          <w:rFonts w:eastAsia="Times New Roman"/>
          <w:szCs w:val="24"/>
        </w:rPr>
      </w:pPr>
      <w:r>
        <w:rPr>
          <w:rFonts w:eastAsia="Times New Roman"/>
          <w:szCs w:val="24"/>
        </w:rPr>
        <w:t>Επίσης, να σας πω ότι πριν από δυόμισι μήνες περίπου σας είχαμε καταθέσει μία ερώτη</w:t>
      </w:r>
      <w:r>
        <w:rPr>
          <w:rFonts w:eastAsia="Times New Roman"/>
          <w:szCs w:val="24"/>
        </w:rPr>
        <w:t>ση και σας ρωτάγαμε συγκεκριμένα για το άβατο των Εξαρχείων. Σας ρωτάγαμε τι γίνεται εκεί μέσα, δεν τολμάει να πλησιάσει κανείς; Και μας είχατε δώσει μία απάντηση από το Υπουργείο σας ότι όλα είναι καλά, δεν υπάρχει τίποτα. Μετά από δυόμισι μήνες πήγανε κα</w:t>
      </w:r>
      <w:r>
        <w:rPr>
          <w:rFonts w:eastAsia="Times New Roman"/>
          <w:szCs w:val="24"/>
        </w:rPr>
        <w:t xml:space="preserve">ι κάψανε </w:t>
      </w:r>
      <w:r>
        <w:rPr>
          <w:rFonts w:eastAsia="Times New Roman"/>
          <w:szCs w:val="24"/>
        </w:rPr>
        <w:lastRenderedPageBreak/>
        <w:t xml:space="preserve">το Αστυνομικό Τμήμα Εξαρχείων, μέρα μεσημέρι, φύγανε σαν κύριοι, μηδέν προσαγωγές. Δεν υπάρχει τίποτα. </w:t>
      </w:r>
    </w:p>
    <w:p w14:paraId="5544C3E6" w14:textId="77777777" w:rsidR="00C5530F" w:rsidRDefault="00802ED9">
      <w:pPr>
        <w:spacing w:line="600" w:lineRule="auto"/>
        <w:ind w:firstLine="720"/>
        <w:jc w:val="both"/>
        <w:rPr>
          <w:rFonts w:eastAsia="Times New Roman"/>
          <w:szCs w:val="24"/>
        </w:rPr>
      </w:pPr>
      <w:r>
        <w:rPr>
          <w:rFonts w:eastAsia="Times New Roman"/>
          <w:szCs w:val="24"/>
        </w:rPr>
        <w:t>Είδαμε μετά και τις άλλες φορές μ</w:t>
      </w:r>
      <w:r>
        <w:rPr>
          <w:rFonts w:eastAsia="Times New Roman"/>
          <w:szCs w:val="24"/>
        </w:rPr>
        <w:t>ί</w:t>
      </w:r>
      <w:r>
        <w:rPr>
          <w:rFonts w:eastAsia="Times New Roman"/>
          <w:szCs w:val="24"/>
        </w:rPr>
        <w:t>α ομάδα αυτοαποκαλούμενων «</w:t>
      </w:r>
      <w:proofErr w:type="spellStart"/>
      <w:r>
        <w:rPr>
          <w:rFonts w:eastAsia="Times New Roman"/>
          <w:szCs w:val="24"/>
        </w:rPr>
        <w:t>αντιεξουσιαστών</w:t>
      </w:r>
      <w:proofErr w:type="spellEnd"/>
      <w:r>
        <w:rPr>
          <w:rFonts w:eastAsia="Times New Roman"/>
          <w:szCs w:val="24"/>
        </w:rPr>
        <w:t>» -για μένα παρακρατικών αλητών, επαναλαμβάνω- να κάνουν βόλτες στο</w:t>
      </w:r>
      <w:r>
        <w:rPr>
          <w:rFonts w:eastAsia="Times New Roman"/>
          <w:szCs w:val="24"/>
        </w:rPr>
        <w:t xml:space="preserve"> κέντρο της Αθήνας με τα όπλα ανά χείρας. Και μας λέτε εσείς ότι στην Αθήνα δεν υπάρχει τίποτα; Σοβαρά μιλάμε τώρα; </w:t>
      </w:r>
    </w:p>
    <w:p w14:paraId="5544C3E7" w14:textId="77777777" w:rsidR="00C5530F" w:rsidRDefault="00802ED9">
      <w:pPr>
        <w:spacing w:line="600" w:lineRule="auto"/>
        <w:ind w:firstLine="720"/>
        <w:jc w:val="both"/>
        <w:rPr>
          <w:rFonts w:eastAsia="Times New Roman"/>
          <w:szCs w:val="24"/>
        </w:rPr>
      </w:pPr>
      <w:r>
        <w:rPr>
          <w:rFonts w:eastAsia="Times New Roman"/>
          <w:szCs w:val="24"/>
        </w:rPr>
        <w:t>Τι άλλο, δηλαδή, πρέπει να κάνουν αυτοί; Να αρχίζουν να παίρνουν και ομήρους σιγά, σιγά; Θα το κάνουν.</w:t>
      </w:r>
    </w:p>
    <w:p w14:paraId="5544C3E8" w14:textId="77777777" w:rsidR="00C5530F" w:rsidRDefault="00802ED9">
      <w:pPr>
        <w:spacing w:line="600" w:lineRule="auto"/>
        <w:ind w:firstLine="720"/>
        <w:jc w:val="both"/>
        <w:rPr>
          <w:rFonts w:eastAsia="Times New Roman"/>
          <w:szCs w:val="24"/>
        </w:rPr>
      </w:pPr>
      <w:r>
        <w:rPr>
          <w:rFonts w:eastAsia="Times New Roman"/>
          <w:szCs w:val="24"/>
        </w:rPr>
        <w:lastRenderedPageBreak/>
        <w:t>Επίσης, να πούμε και κάτι άλλο για τ</w:t>
      </w:r>
      <w:r>
        <w:rPr>
          <w:rFonts w:eastAsia="Times New Roman"/>
          <w:szCs w:val="24"/>
        </w:rPr>
        <w:t xml:space="preserve">ην </w:t>
      </w:r>
      <w:r>
        <w:rPr>
          <w:rFonts w:eastAsia="Times New Roman"/>
          <w:szCs w:val="24"/>
        </w:rPr>
        <w:t>Α</w:t>
      </w:r>
      <w:r>
        <w:rPr>
          <w:rFonts w:eastAsia="Times New Roman"/>
          <w:szCs w:val="24"/>
        </w:rPr>
        <w:t>στυνομία και για την αστυνόμευση που υπάρχει. Εδώ βλέπουμε στα κέντρα λαθρομεταναστών, που έχει φτιάξει η Κυβέρνησή σας, να γίνονται σημεία και τέρατα μέσα, βιασμοί, δολοφονίες. Έγινε μ</w:t>
      </w:r>
      <w:r>
        <w:rPr>
          <w:rFonts w:eastAsia="Times New Roman"/>
          <w:szCs w:val="24"/>
        </w:rPr>
        <w:t>ί</w:t>
      </w:r>
      <w:r>
        <w:rPr>
          <w:rFonts w:eastAsia="Times New Roman"/>
          <w:szCs w:val="24"/>
        </w:rPr>
        <w:t xml:space="preserve">α επίθεση πριν από λίγες ημέρες στη Σάμο και </w:t>
      </w:r>
      <w:proofErr w:type="spellStart"/>
      <w:r>
        <w:rPr>
          <w:rFonts w:eastAsia="Times New Roman"/>
          <w:szCs w:val="24"/>
        </w:rPr>
        <w:t>παρενέβη</w:t>
      </w:r>
      <w:proofErr w:type="spellEnd"/>
      <w:r>
        <w:rPr>
          <w:rFonts w:eastAsia="Times New Roman"/>
          <w:szCs w:val="24"/>
        </w:rPr>
        <w:t xml:space="preserve"> ένας αστυνομ</w:t>
      </w:r>
      <w:r>
        <w:rPr>
          <w:rFonts w:eastAsia="Times New Roman"/>
          <w:szCs w:val="24"/>
        </w:rPr>
        <w:t xml:space="preserve">ικός εκεί –καλή του ώρα του ανθρώπου- και πήγαν να τον μαχαιρώσουν και γλίτωσε από θαύμα. Και είδαμε ότι αυτός ο άνθρωπος </w:t>
      </w:r>
      <w:proofErr w:type="spellStart"/>
      <w:r>
        <w:rPr>
          <w:rFonts w:eastAsia="Times New Roman"/>
          <w:szCs w:val="24"/>
        </w:rPr>
        <w:t>προσήχθη</w:t>
      </w:r>
      <w:proofErr w:type="spellEnd"/>
      <w:r>
        <w:rPr>
          <w:rFonts w:eastAsia="Times New Roman"/>
          <w:szCs w:val="24"/>
        </w:rPr>
        <w:t xml:space="preserve"> και η ποινή του ήταν έντεκα μήνες με τριετή αναστολή. </w:t>
      </w:r>
    </w:p>
    <w:p w14:paraId="5544C3E9" w14:textId="77777777" w:rsidR="00C5530F" w:rsidRDefault="00802ED9">
      <w:pPr>
        <w:spacing w:line="600" w:lineRule="auto"/>
        <w:ind w:firstLine="720"/>
        <w:jc w:val="both"/>
        <w:rPr>
          <w:rFonts w:eastAsia="Times New Roman"/>
          <w:szCs w:val="24"/>
        </w:rPr>
      </w:pPr>
      <w:r>
        <w:rPr>
          <w:rFonts w:eastAsia="Times New Roman"/>
          <w:szCs w:val="24"/>
        </w:rPr>
        <w:t>Εάν όλα αυτά τα πράγματα γινόντουσαν από Έλληνες και κυρίως από Έλληνε</w:t>
      </w:r>
      <w:r>
        <w:rPr>
          <w:rFonts w:eastAsia="Times New Roman"/>
          <w:szCs w:val="24"/>
        </w:rPr>
        <w:t>ς εθνικιστές, ποια θα ήταν η αντίδρασή σας;</w:t>
      </w:r>
    </w:p>
    <w:p w14:paraId="5544C3EA" w14:textId="77777777" w:rsidR="00C5530F" w:rsidRDefault="00802ED9">
      <w:pPr>
        <w:spacing w:line="600" w:lineRule="auto"/>
        <w:ind w:firstLine="720"/>
        <w:jc w:val="both"/>
        <w:rPr>
          <w:rFonts w:eastAsia="Times New Roman"/>
          <w:szCs w:val="24"/>
        </w:rPr>
      </w:pPr>
      <w:r>
        <w:rPr>
          <w:rFonts w:eastAsia="Times New Roman"/>
          <w:szCs w:val="24"/>
        </w:rPr>
        <w:lastRenderedPageBreak/>
        <w:t>Και εδώ –επειδή έχουμε πολύ καιρό να τα πούμε, γιατί δεν μας κάνετε τη χάρη να μας απαντάτε στις ερωτήσεις και σήμερα ήταν μια εξαίρεση, που ελπίζουμε να συνεχιστεί- να σας ρωτήσω και να σας πω κάτι. Όταν είχαν γ</w:t>
      </w:r>
      <w:r>
        <w:rPr>
          <w:rFonts w:eastAsia="Times New Roman"/>
          <w:szCs w:val="24"/>
        </w:rPr>
        <w:t>ίνει κάποια επεισόδια έξω από το κτήριο της Βουλής πριν από λίγους μήνες στον Βουλευτή της Νέας Δημοκρατίας, τον κ. Κουμουτσάκο, είχατε βγει εσείς ο ίδιος και είχατε πει ότι υπάρχουν στελέχη και Βουλευτές της Χρυσής Αυγής που εμπλέκονται στη συγκεκριμένη υ</w:t>
      </w:r>
      <w:r>
        <w:rPr>
          <w:rFonts w:eastAsia="Times New Roman"/>
          <w:szCs w:val="24"/>
        </w:rPr>
        <w:t>πόθεση.</w:t>
      </w:r>
    </w:p>
    <w:p w14:paraId="5544C3EB" w14:textId="77777777" w:rsidR="00C5530F" w:rsidRDefault="00802ED9">
      <w:pPr>
        <w:spacing w:line="600" w:lineRule="auto"/>
        <w:ind w:firstLine="720"/>
        <w:jc w:val="both"/>
        <w:rPr>
          <w:rFonts w:eastAsia="Times New Roman"/>
          <w:szCs w:val="24"/>
        </w:rPr>
      </w:pPr>
      <w:r>
        <w:rPr>
          <w:rFonts w:eastAsia="Times New Roman"/>
          <w:szCs w:val="24"/>
        </w:rPr>
        <w:t>Πρέπει να προσέχετε τι λέτε, κύριε Υπουργέ, γιατί εδώ δεν μιλάτε σαν άτομο. Μιλάτε σαν Υπουργός της ελληνικής Κυβέρ</w:t>
      </w:r>
      <w:r>
        <w:rPr>
          <w:rFonts w:eastAsia="Times New Roman"/>
          <w:szCs w:val="24"/>
        </w:rPr>
        <w:lastRenderedPageBreak/>
        <w:t>νησης και είπατε αυτές τις χοντράδες εις βάρος αυτών των ανθρώπων. Και όταν μετά από λίγες μέρες έγιναν οι απαραίτητες διενέργειες κα</w:t>
      </w:r>
      <w:r>
        <w:rPr>
          <w:rFonts w:eastAsia="Times New Roman"/>
          <w:szCs w:val="24"/>
        </w:rPr>
        <w:t xml:space="preserve">ι αποδείχθηκε ότι ουδείς Βουλευτής της Χρυσής Αυγής δεν είχε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ανάμιξη, αλλά ούτε και στέλεχός της, δεν είχατε την ευθιξία να βγείτε και να πείτε ότι ζητάτε συγγνώμη, ότι κάνατε λάθος πάνω σε αυτό που είπατε. Γιατί εκεί θα λέγαμε ότι παρασυρθήκατε και</w:t>
      </w:r>
      <w:r>
        <w:rPr>
          <w:rFonts w:eastAsia="Times New Roman"/>
          <w:szCs w:val="24"/>
        </w:rPr>
        <w:t xml:space="preserve"> κάνατε λάθος. Αλλά με τη συμπεριφορά την οποία επιδεικνύετε, δείχνετε εμπάθεια και όχι ότι κάνατε λάθος.</w:t>
      </w:r>
    </w:p>
    <w:p w14:paraId="5544C3EC" w14:textId="77777777" w:rsidR="00C5530F" w:rsidRDefault="00802ED9">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πίσης, στην ερώτηση που σας έκανα προηγουμένως –και περίμενα την απάντησή σας- ευθέως μου απαντήσατε ότι </w:t>
      </w:r>
      <w:r>
        <w:rPr>
          <w:rFonts w:eastAsia="Times New Roman"/>
          <w:szCs w:val="24"/>
        </w:rPr>
        <w:lastRenderedPageBreak/>
        <w:t xml:space="preserve">δεν πρόκειται να σταματήσει η </w:t>
      </w:r>
      <w:r>
        <w:rPr>
          <w:rFonts w:eastAsia="Times New Roman"/>
          <w:szCs w:val="24"/>
        </w:rPr>
        <w:t>Ε</w:t>
      </w:r>
      <w:r>
        <w:rPr>
          <w:rFonts w:eastAsia="Times New Roman"/>
          <w:szCs w:val="24"/>
        </w:rPr>
        <w:t>λληνική Αστυν</w:t>
      </w:r>
      <w:r>
        <w:rPr>
          <w:rFonts w:eastAsia="Times New Roman"/>
          <w:szCs w:val="24"/>
        </w:rPr>
        <w:t xml:space="preserve">ομία τις </w:t>
      </w:r>
      <w:proofErr w:type="spellStart"/>
      <w:r>
        <w:rPr>
          <w:rFonts w:eastAsia="Times New Roman"/>
          <w:szCs w:val="24"/>
        </w:rPr>
        <w:t>αντισυγκεντρώσεις</w:t>
      </w:r>
      <w:proofErr w:type="spellEnd"/>
      <w:r>
        <w:rPr>
          <w:rFonts w:eastAsia="Times New Roman"/>
          <w:szCs w:val="24"/>
        </w:rPr>
        <w:t xml:space="preserve"> που γίνονται. Προσέ</w:t>
      </w:r>
      <w:r>
        <w:rPr>
          <w:rFonts w:eastAsia="Times New Roman"/>
          <w:szCs w:val="24"/>
        </w:rPr>
        <w:t>ξ</w:t>
      </w:r>
      <w:r>
        <w:rPr>
          <w:rFonts w:eastAsia="Times New Roman"/>
          <w:szCs w:val="24"/>
        </w:rPr>
        <w:t xml:space="preserve">τε, όμως, πάρα πολύ καλά γιατί για ό,τι θα συμβεί από εδώ και πέρα θα είστε υπεύθυνοι εσείς. Γιατί επιτρέπετε </w:t>
      </w:r>
      <w:proofErr w:type="spellStart"/>
      <w:r>
        <w:rPr>
          <w:rFonts w:eastAsia="Times New Roman"/>
          <w:szCs w:val="24"/>
        </w:rPr>
        <w:t>αντισυγκεντρώσεις</w:t>
      </w:r>
      <w:proofErr w:type="spellEnd"/>
      <w:r>
        <w:rPr>
          <w:rFonts w:eastAsia="Times New Roman"/>
          <w:szCs w:val="24"/>
        </w:rPr>
        <w:t xml:space="preserve"> πάνω σε μία νόμιμη παράταξη, στο νόμιμο τρίτο κόμμα που είναι αυτή</w:t>
      </w:r>
      <w:r>
        <w:rPr>
          <w:rFonts w:eastAsia="Times New Roman"/>
          <w:szCs w:val="24"/>
        </w:rPr>
        <w:t>ν</w:t>
      </w:r>
      <w:r>
        <w:rPr>
          <w:rFonts w:eastAsia="Times New Roman"/>
          <w:szCs w:val="24"/>
        </w:rPr>
        <w:t xml:space="preserve"> τη στιγμή της</w:t>
      </w:r>
      <w:r>
        <w:rPr>
          <w:rFonts w:eastAsia="Times New Roman"/>
          <w:szCs w:val="24"/>
        </w:rPr>
        <w:t xml:space="preserve"> ελληνικής Βουλής. </w:t>
      </w:r>
    </w:p>
    <w:p w14:paraId="5544C3ED" w14:textId="77777777" w:rsidR="00C5530F" w:rsidRDefault="00802ED9">
      <w:pPr>
        <w:spacing w:line="600" w:lineRule="auto"/>
        <w:ind w:firstLine="720"/>
        <w:jc w:val="both"/>
        <w:rPr>
          <w:rFonts w:eastAsia="Times New Roman"/>
          <w:szCs w:val="24"/>
        </w:rPr>
      </w:pPr>
      <w:r>
        <w:rPr>
          <w:rFonts w:eastAsia="Times New Roman"/>
          <w:szCs w:val="24"/>
        </w:rPr>
        <w:t>Σας ρώτησα και πάλι και περιμένω την απάντησή σας. Εάν εμείς πηγαίναμε σε μ</w:t>
      </w:r>
      <w:r>
        <w:rPr>
          <w:rFonts w:eastAsia="Times New Roman"/>
          <w:szCs w:val="24"/>
        </w:rPr>
        <w:t>ί</w:t>
      </w:r>
      <w:r>
        <w:rPr>
          <w:rFonts w:eastAsia="Times New Roman"/>
          <w:szCs w:val="24"/>
        </w:rPr>
        <w:t xml:space="preserve">α συγκέντρωση οποιουδήποτε κομματικού φορέα και κάναμε </w:t>
      </w:r>
      <w:proofErr w:type="spellStart"/>
      <w:r>
        <w:rPr>
          <w:rFonts w:eastAsia="Times New Roman"/>
          <w:szCs w:val="24"/>
        </w:rPr>
        <w:t>αντισυγκέντρωση</w:t>
      </w:r>
      <w:proofErr w:type="spellEnd"/>
      <w:r>
        <w:rPr>
          <w:rFonts w:eastAsia="Times New Roman"/>
          <w:szCs w:val="24"/>
        </w:rPr>
        <w:t xml:space="preserve"> –που δεν το κάνουμε ποτέ και δεν το έχουμε κάνει ούτε θα το κάνουμε ποτέ- ποια θα ήταν η </w:t>
      </w:r>
      <w:r>
        <w:rPr>
          <w:rFonts w:eastAsia="Times New Roman"/>
          <w:szCs w:val="24"/>
        </w:rPr>
        <w:t xml:space="preserve">αντίδρασή σας και ποιες θα ήταν οι κινήσεις σας; </w:t>
      </w:r>
    </w:p>
    <w:p w14:paraId="5544C3EE" w14:textId="77777777" w:rsidR="00C5530F" w:rsidRDefault="00802ED9">
      <w:pPr>
        <w:spacing w:line="600" w:lineRule="auto"/>
        <w:ind w:firstLine="720"/>
        <w:jc w:val="both"/>
        <w:rPr>
          <w:rFonts w:eastAsia="Times New Roman"/>
          <w:szCs w:val="24"/>
        </w:rPr>
      </w:pPr>
      <w:r>
        <w:rPr>
          <w:rFonts w:eastAsia="Times New Roman"/>
          <w:szCs w:val="24"/>
        </w:rPr>
        <w:lastRenderedPageBreak/>
        <w:t>Αυτά.</w:t>
      </w:r>
    </w:p>
    <w:p w14:paraId="5544C3EF" w14:textId="77777777" w:rsidR="00C5530F" w:rsidRDefault="00802ED9">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w:t>
      </w:r>
    </w:p>
    <w:p w14:paraId="5544C3F0" w14:textId="77777777" w:rsidR="00C5530F" w:rsidRDefault="00802ED9">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ο κύριος Υπουργός.</w:t>
      </w:r>
    </w:p>
    <w:p w14:paraId="5544C3F1" w14:textId="77777777" w:rsidR="00C5530F" w:rsidRDefault="00802ED9">
      <w:pPr>
        <w:spacing w:line="600" w:lineRule="auto"/>
        <w:ind w:firstLine="720"/>
        <w:jc w:val="both"/>
        <w:rPr>
          <w:rFonts w:eastAsia="Times New Roman"/>
          <w:bCs/>
          <w:szCs w:val="24"/>
        </w:rPr>
      </w:pPr>
      <w:r>
        <w:rPr>
          <w:rFonts w:eastAsia="Times New Roman"/>
          <w:b/>
          <w:bCs/>
          <w:szCs w:val="24"/>
        </w:rPr>
        <w:t>ΝΙΚΟΛΑΟΣ ΤΟΣΚΑΣ (Αναπληρωτής Υπουργός Εσωτερικών και Διοικητικής Ανασυγκρότησης):</w:t>
      </w:r>
      <w:r>
        <w:rPr>
          <w:rFonts w:eastAsia="Times New Roman"/>
          <w:bCs/>
          <w:szCs w:val="24"/>
        </w:rPr>
        <w:t xml:space="preserve"> Προφανώς και έχουμε διαφορετικές </w:t>
      </w:r>
      <w:r>
        <w:rPr>
          <w:rFonts w:eastAsia="Times New Roman"/>
          <w:bCs/>
          <w:szCs w:val="24"/>
        </w:rPr>
        <w:t>αντιλήψεις και προφανώς έχουμε διαφορετική πολιτική. Και αυτό είναι γνωστό.</w:t>
      </w:r>
    </w:p>
    <w:p w14:paraId="5544C3F2" w14:textId="77777777" w:rsidR="00C5530F" w:rsidRDefault="00802ED9">
      <w:pPr>
        <w:spacing w:line="600" w:lineRule="auto"/>
        <w:ind w:firstLine="720"/>
        <w:jc w:val="both"/>
        <w:rPr>
          <w:rFonts w:eastAsia="Times New Roman"/>
          <w:bCs/>
          <w:szCs w:val="24"/>
        </w:rPr>
      </w:pPr>
      <w:r>
        <w:rPr>
          <w:rFonts w:eastAsia="Times New Roman"/>
          <w:bCs/>
          <w:szCs w:val="24"/>
        </w:rPr>
        <w:t xml:space="preserve">Σε ό,τι αφορά τις </w:t>
      </w:r>
      <w:proofErr w:type="spellStart"/>
      <w:r>
        <w:rPr>
          <w:rFonts w:eastAsia="Times New Roman"/>
          <w:bCs/>
          <w:szCs w:val="24"/>
        </w:rPr>
        <w:t>αντισυγκεντρώσεις</w:t>
      </w:r>
      <w:proofErr w:type="spellEnd"/>
      <w:r>
        <w:rPr>
          <w:rFonts w:eastAsia="Times New Roman"/>
          <w:bCs/>
          <w:szCs w:val="24"/>
        </w:rPr>
        <w:t xml:space="preserve">, σε ό,τι αφορά τις καταλήψεις, σε ό,τι αφορά τα διάφορα προβλήματα που υπάρχουν στα θέματα τάξης, δεν ήρθαμε ποτέ εδώ να πούμε ότι όλα </w:t>
      </w:r>
      <w:r>
        <w:rPr>
          <w:rFonts w:eastAsia="Times New Roman"/>
          <w:bCs/>
          <w:szCs w:val="24"/>
        </w:rPr>
        <w:lastRenderedPageBreak/>
        <w:t>πάνε κατ’</w:t>
      </w:r>
      <w:r>
        <w:rPr>
          <w:rFonts w:eastAsia="Times New Roman"/>
          <w:bCs/>
          <w:szCs w:val="24"/>
        </w:rPr>
        <w:t xml:space="preserve"> </w:t>
      </w:r>
      <w:proofErr w:type="spellStart"/>
      <w:r>
        <w:rPr>
          <w:rFonts w:eastAsia="Times New Roman"/>
          <w:bCs/>
          <w:szCs w:val="24"/>
        </w:rPr>
        <w:t>ευχήν</w:t>
      </w:r>
      <w:proofErr w:type="spellEnd"/>
      <w:r>
        <w:rPr>
          <w:rFonts w:eastAsia="Times New Roman"/>
          <w:bCs/>
          <w:szCs w:val="24"/>
        </w:rPr>
        <w:t xml:space="preserve"> –όπως είπατε- και δεν ήρθαμε ποτέ εδώ να ωραιοποιήσουμε καταστάσεις ή να διαφημίσουμε κανέναν παραδεισένιο κόσμο. Προφανώς υπάρχουν προβλήματα. Συγκρίσεις κάνουμε με άλλες εποχές, συγκρίσεις κάνουμε με άλλες πολιτικές και εδώ πιστεύουμε ότι εμείς έχ</w:t>
      </w:r>
      <w:r>
        <w:rPr>
          <w:rFonts w:eastAsia="Times New Roman"/>
          <w:bCs/>
          <w:szCs w:val="24"/>
        </w:rPr>
        <w:t xml:space="preserve">ουμε πετύχει σε πολύ περισσότερα πράγματα. </w:t>
      </w:r>
    </w:p>
    <w:p w14:paraId="5544C3F3" w14:textId="77777777" w:rsidR="00C5530F" w:rsidRDefault="00802ED9">
      <w:pPr>
        <w:spacing w:line="600" w:lineRule="auto"/>
        <w:ind w:firstLine="720"/>
        <w:jc w:val="both"/>
        <w:rPr>
          <w:rFonts w:eastAsia="Times New Roman"/>
          <w:bCs/>
          <w:szCs w:val="24"/>
        </w:rPr>
      </w:pPr>
      <w:r>
        <w:rPr>
          <w:rFonts w:eastAsia="Times New Roman"/>
          <w:bCs/>
          <w:szCs w:val="24"/>
        </w:rPr>
        <w:t>Σε ό,τι αφορά τα κέντρα προσφύγων-μεταναστών, ξέρετε όλοι –και ξέρει ο ελληνικός λαός- ότι η παραβατικότητα που υπάρχει εκεί είναι ελάχιστη. Από εκεί και πέρα, υπάρχει το γενικότερο προσφυγικό πρόβλημα. Αυτό είνα</w:t>
      </w:r>
      <w:r>
        <w:rPr>
          <w:rFonts w:eastAsia="Times New Roman"/>
          <w:bCs/>
          <w:szCs w:val="24"/>
        </w:rPr>
        <w:t xml:space="preserve">ι άλλη ιστορία. Όχι, όμως, ότι εκεί γίνονται σημεία και τέρατα, όπως θέλετε να παρουσιάζετε προφανώς για να δημιουργήσετε την εικόνα με τα </w:t>
      </w:r>
      <w:r>
        <w:rPr>
          <w:rFonts w:eastAsia="Times New Roman"/>
          <w:bCs/>
          <w:szCs w:val="24"/>
        </w:rPr>
        <w:lastRenderedPageBreak/>
        <w:t>δικά σας χρώματα. Τα δικά σας γκριζόμαυρα χρώματα μάλλον δεν τα πιστεύει ο ελληνικός λαός και ευτυχώς που δεν τα πιστ</w:t>
      </w:r>
      <w:r>
        <w:rPr>
          <w:rFonts w:eastAsia="Times New Roman"/>
          <w:bCs/>
          <w:szCs w:val="24"/>
        </w:rPr>
        <w:t>εύει.</w:t>
      </w:r>
    </w:p>
    <w:p w14:paraId="5544C3F4" w14:textId="77777777" w:rsidR="00C5530F" w:rsidRDefault="00802ED9">
      <w:pPr>
        <w:spacing w:line="600" w:lineRule="auto"/>
        <w:ind w:firstLine="720"/>
        <w:jc w:val="both"/>
        <w:rPr>
          <w:rFonts w:eastAsia="Times New Roman"/>
          <w:bCs/>
          <w:szCs w:val="24"/>
        </w:rPr>
      </w:pPr>
      <w:r>
        <w:rPr>
          <w:rFonts w:eastAsia="Times New Roman"/>
          <w:bCs/>
          <w:szCs w:val="24"/>
        </w:rPr>
        <w:t xml:space="preserve">Βέβαια, το γεγονός ότι θα δείξετε διαφορετική στάση σε ό,τι αφορά τις συγκεντρώσεις και όλα αυτά που υπονοήσατε, εμείς εδώ είμαστε για να τηρήσουμε την τάξη με τα νόμιμα μέσα, με ό,τι προβλέπει το Σύνταγμα, με ό,τι προβλέπουν οι νόμοι και με ό,τι </w:t>
      </w:r>
      <w:r>
        <w:rPr>
          <w:rFonts w:eastAsia="Times New Roman"/>
          <w:bCs/>
          <w:szCs w:val="24"/>
        </w:rPr>
        <w:t>προβλέπει η βούληση του ελληνικού λαού.</w:t>
      </w:r>
    </w:p>
    <w:p w14:paraId="5544C3F5" w14:textId="77777777" w:rsidR="00C5530F" w:rsidRDefault="00802ED9">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κύριο Υπουργό.</w:t>
      </w:r>
    </w:p>
    <w:p w14:paraId="5544C3F6" w14:textId="77777777" w:rsidR="00C5530F" w:rsidRDefault="00802ED9">
      <w:pPr>
        <w:spacing w:after="0" w:line="600" w:lineRule="auto"/>
        <w:ind w:firstLine="720"/>
        <w:jc w:val="both"/>
        <w:rPr>
          <w:rFonts w:eastAsia="Times New Roman"/>
          <w:szCs w:val="24"/>
        </w:rPr>
      </w:pPr>
      <w:r>
        <w:rPr>
          <w:rFonts w:eastAsia="Times New Roman"/>
          <w:bCs/>
          <w:szCs w:val="24"/>
        </w:rPr>
        <w:lastRenderedPageBreak/>
        <w:t>Προχωρούμε στην έβδομη</w:t>
      </w:r>
      <w:r>
        <w:rPr>
          <w:rFonts w:eastAsia="Times New Roman"/>
          <w:szCs w:val="24"/>
        </w:rPr>
        <w:t xml:space="preserve"> με αριθμό 787/14-4-2016 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του Βουλευτή Αχαΐας της Δημοκρατικής Συμπαράταξης ΠΑΣΟΚ – ΔΗΜΑΡ κ. </w:t>
      </w:r>
      <w:r>
        <w:rPr>
          <w:rFonts w:eastAsia="Times New Roman"/>
          <w:bCs/>
          <w:szCs w:val="24"/>
        </w:rPr>
        <w:t>Θεό</w:t>
      </w:r>
      <w:r>
        <w:rPr>
          <w:rFonts w:eastAsia="Times New Roman"/>
          <w:bCs/>
          <w:szCs w:val="24"/>
        </w:rPr>
        <w:t>δωρου Παπαθεοδώρου,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σχετικά με τις αρρυθμίες στη λειτουργία της ΕΥΠ και την επιδείνωση των εργασιακών συνθηκών των υπαλλήλων της.</w:t>
      </w:r>
    </w:p>
    <w:p w14:paraId="5544C3F7" w14:textId="77777777" w:rsidR="00C5530F" w:rsidRDefault="00802ED9">
      <w:pPr>
        <w:spacing w:after="0" w:line="600" w:lineRule="auto"/>
        <w:ind w:firstLine="720"/>
        <w:jc w:val="both"/>
        <w:rPr>
          <w:rFonts w:eastAsia="Times New Roman"/>
          <w:szCs w:val="24"/>
        </w:rPr>
      </w:pPr>
      <w:r>
        <w:rPr>
          <w:rFonts w:eastAsia="Times New Roman"/>
          <w:szCs w:val="24"/>
        </w:rPr>
        <w:t xml:space="preserve">Στην ερώτηση θα απαντήσει ο </w:t>
      </w:r>
      <w:r>
        <w:rPr>
          <w:rFonts w:eastAsia="Times New Roman"/>
          <w:bCs/>
          <w:szCs w:val="24"/>
        </w:rPr>
        <w:t>Αναπληρωτής Υπουργός Εσωτερικών και Δι</w:t>
      </w:r>
      <w:r>
        <w:rPr>
          <w:rFonts w:eastAsia="Times New Roman"/>
          <w:bCs/>
          <w:szCs w:val="24"/>
        </w:rPr>
        <w:t>οικητικής Ανασυγκρότησης</w:t>
      </w:r>
      <w:r>
        <w:rPr>
          <w:rFonts w:eastAsia="Times New Roman"/>
          <w:szCs w:val="24"/>
        </w:rPr>
        <w:t xml:space="preserve"> κ. Νικόλαος </w:t>
      </w:r>
      <w:proofErr w:type="spellStart"/>
      <w:r>
        <w:rPr>
          <w:rFonts w:eastAsia="Times New Roman"/>
          <w:szCs w:val="24"/>
        </w:rPr>
        <w:t>Τόσκας</w:t>
      </w:r>
      <w:proofErr w:type="spellEnd"/>
      <w:r>
        <w:rPr>
          <w:rFonts w:eastAsia="Times New Roman"/>
          <w:szCs w:val="24"/>
        </w:rPr>
        <w:t>.</w:t>
      </w:r>
    </w:p>
    <w:p w14:paraId="5544C3F8" w14:textId="77777777" w:rsidR="00C5530F" w:rsidRDefault="00802ED9">
      <w:pPr>
        <w:spacing w:after="0"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Παπαθεοδώρου για δύο λεπτά για να αναπτύξει την ερώτησή του.</w:t>
      </w:r>
    </w:p>
    <w:p w14:paraId="5544C3F9" w14:textId="77777777" w:rsidR="00C5530F" w:rsidRDefault="00802ED9">
      <w:pPr>
        <w:spacing w:after="0"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Κύριε Πρόεδρε, κύριε Υπουργέ, επειδή το αντικείμενο της σημερινής ερώτησης πιστεύω οπ</w:t>
      </w:r>
      <w:r>
        <w:rPr>
          <w:rFonts w:eastAsia="Times New Roman"/>
          <w:szCs w:val="24"/>
        </w:rPr>
        <w:t>ω</w:t>
      </w:r>
      <w:r>
        <w:rPr>
          <w:rFonts w:eastAsia="Times New Roman"/>
          <w:szCs w:val="24"/>
        </w:rPr>
        <w:t>σδήποτε ότι δεν ενδείκ</w:t>
      </w:r>
      <w:r>
        <w:rPr>
          <w:rFonts w:eastAsia="Times New Roman"/>
          <w:szCs w:val="24"/>
        </w:rPr>
        <w:t>νυται και δεν προσφέρεται για κομματικές αντιπαραθέσεις, θα μου επιτρέψετε μόνο μία αναφορά σε ένα γεγονός το οποίο έχει να κάνει και με τη δημόσια ασφάλεια αλλά και με τον τρόπο που αντιμετωπίζει το Υπουργείο τέτοιου τύπου φαινόμενα.</w:t>
      </w:r>
    </w:p>
    <w:p w14:paraId="5544C3F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Κύριε Υπουργέ, για πο</w:t>
      </w:r>
      <w:r>
        <w:rPr>
          <w:rFonts w:eastAsia="Times New Roman" w:cs="Times New Roman"/>
          <w:szCs w:val="24"/>
        </w:rPr>
        <w:t xml:space="preserve">λλοστή φορά, στο ΑΤ </w:t>
      </w:r>
      <w:proofErr w:type="spellStart"/>
      <w:r>
        <w:rPr>
          <w:rFonts w:eastAsia="Times New Roman" w:cs="Times New Roman"/>
          <w:szCs w:val="24"/>
        </w:rPr>
        <w:t>Καλλιδρομίου</w:t>
      </w:r>
      <w:proofErr w:type="spellEnd"/>
      <w:r>
        <w:rPr>
          <w:rFonts w:eastAsia="Times New Roman" w:cs="Times New Roman"/>
          <w:szCs w:val="24"/>
        </w:rPr>
        <w:t xml:space="preserve"> στα Εξάρχεια, υπήρξε, και το ξέρετε, πριν από λίγες εβδομάδες επίθεση αγνώστων με μολότοφ. Πρώτη φορά αυτή η επίθεση </w:t>
      </w:r>
      <w:r>
        <w:rPr>
          <w:rFonts w:eastAsia="Times New Roman" w:cs="Times New Roman"/>
          <w:szCs w:val="24"/>
        </w:rPr>
        <w:lastRenderedPageBreak/>
        <w:t>βιντεοσκοπήθηκε, έγινε μέρα μεσημέρι, ανέβηκε σε γνωστή ιστοσελίδα ως τρόπαιο πολέμου, αλλά επίσης ως εργα</w:t>
      </w:r>
      <w:r>
        <w:rPr>
          <w:rFonts w:eastAsia="Times New Roman" w:cs="Times New Roman"/>
          <w:szCs w:val="24"/>
        </w:rPr>
        <w:t xml:space="preserve">λείο προπαγάνδας. </w:t>
      </w:r>
    </w:p>
    <w:p w14:paraId="5544C3F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Κύριε Υπουργέ, δεν μπορεί να υπάρχει σε μ</w:t>
      </w:r>
      <w:r>
        <w:rPr>
          <w:rFonts w:eastAsia="Times New Roman" w:cs="Times New Roman"/>
          <w:szCs w:val="24"/>
        </w:rPr>
        <w:t>ί</w:t>
      </w:r>
      <w:r>
        <w:rPr>
          <w:rFonts w:eastAsia="Times New Roman" w:cs="Times New Roman"/>
          <w:szCs w:val="24"/>
        </w:rPr>
        <w:t>α πόλη ευνομούμενη, όπου υπάρχει αστυνομική δύναμη παντού, δυνατότητα για τον οποιονδήποτε να κάνει τέτοιες ενέργειες. Δεν λέω τίποτε άλλο, για να μην πάρω από τον χρόνο μου, παρά μόνο ότι πρέπει</w:t>
      </w:r>
      <w:r>
        <w:rPr>
          <w:rFonts w:eastAsia="Times New Roman" w:cs="Times New Roman"/>
          <w:szCs w:val="24"/>
        </w:rPr>
        <w:t xml:space="preserve"> οπωσδήποτε το Υπουργείο να αντιδράσει. Δεν είναι δυνατόν να αφήνουμε τέτοια φαινόμενα να ανθίζουν, να προχωρούν και δεν είναι δυνατόν μόνο και μόνο από την ατιμωρησία να υπάρχει, αν θέλετε, πολλαπλασιασμός τέτοιων ενεργειών. </w:t>
      </w:r>
    </w:p>
    <w:p w14:paraId="5544C3F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Πάω στο ζήτημα της Εθνικής Υπ</w:t>
      </w:r>
      <w:r>
        <w:rPr>
          <w:rFonts w:eastAsia="Times New Roman" w:cs="Times New Roman"/>
          <w:szCs w:val="24"/>
        </w:rPr>
        <w:t>ηρεσίας Πληροφοριών. Τα στελέχη και οι υπάλληλοι αυτής της υπηρεσίας, κύριε Υπουργέ, έχουν περιορισμένα συνταγματικά δικαιώματα και το ξέρετε και το ξέρουμε όλοι. Αυτό σημαίνει ότι η πολιτεία έχει αυξημένες υποχρεώσεις απέναντί τους. Θα πρέπει να τους προσ</w:t>
      </w:r>
      <w:r>
        <w:rPr>
          <w:rFonts w:eastAsia="Times New Roman" w:cs="Times New Roman"/>
          <w:szCs w:val="24"/>
        </w:rPr>
        <w:t xml:space="preserve">τατεύσει, ιδιαίτερα όταν βρίσκονται σε μεγαλύτερη από ποτέ εργασιακή ανασφάλεια. </w:t>
      </w:r>
    </w:p>
    <w:p w14:paraId="5544C3F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Μιλάω για τρία πράγματα και θα επανέλθω στη δευτερολογία μου.</w:t>
      </w:r>
    </w:p>
    <w:p w14:paraId="5544C3F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Το πρώτο είναι το ζήτημα του μισθολογίου, το οποίο εκκρεμεί πολλά χρόνια. Ο Σύλλογος Υπαλλήλων της Εθνικής Υπηρε</w:t>
      </w:r>
      <w:r>
        <w:rPr>
          <w:rFonts w:eastAsia="Times New Roman" w:cs="Times New Roman"/>
          <w:szCs w:val="24"/>
        </w:rPr>
        <w:t>σίας Πληροφορίων έχει καταθέσει συγκεκριμένη πρόταση από το 2014 και νομίζω ότι θα πρέπει έστω και τώρα να το δούμε με μεγάλη προσοχή.</w:t>
      </w:r>
    </w:p>
    <w:p w14:paraId="5544C3F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44C40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Ζητώ ανοχή τριάντα δευτερολέπτων, κύρ</w:t>
      </w:r>
      <w:r>
        <w:rPr>
          <w:rFonts w:eastAsia="Times New Roman" w:cs="Times New Roman"/>
          <w:szCs w:val="24"/>
        </w:rPr>
        <w:t>ιε Πρόεδρε.</w:t>
      </w:r>
    </w:p>
    <w:p w14:paraId="5544C40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Το δεύτερο είναι το ζήτημα των μετακινήσεων των υπαλλήλων εντός της υπηρεσίας. Κύριε Υπουργέ, νομίζω ότι θα πρέ</w:t>
      </w:r>
      <w:r>
        <w:rPr>
          <w:rFonts w:eastAsia="Times New Roman" w:cs="Times New Roman"/>
          <w:szCs w:val="24"/>
        </w:rPr>
        <w:lastRenderedPageBreak/>
        <w:t>πει εδώ να υπάρξει ένα σύστημα το οποίο να είναι και αντικειμενικό, αλλά και σταθερό. Είπατε –διάβασα σε κεντρική εφημερίδα- ότι θα κ</w:t>
      </w:r>
      <w:r>
        <w:rPr>
          <w:rFonts w:eastAsia="Times New Roman" w:cs="Times New Roman"/>
          <w:szCs w:val="24"/>
        </w:rPr>
        <w:t>άνετε μετατάξεις στην Εθνική Υπηρεσία Πληροφοριών. Εγώ σας λέω το εξής: Αξιολογήστε και προστατεύστε το προσωπικό που έχετε, το οποίο στην πλειονότητά του είναι καλοί υπάλληλοι, εκπαιδευμένοι υπάλληλοι, έχουν προσφέρει, και με υψηλό επιστημονικό, αν θέλετε</w:t>
      </w:r>
      <w:r>
        <w:rPr>
          <w:rFonts w:eastAsia="Times New Roman" w:cs="Times New Roman"/>
          <w:szCs w:val="24"/>
        </w:rPr>
        <w:t>, επίπεδο.</w:t>
      </w:r>
    </w:p>
    <w:p w14:paraId="5544C40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Και το τρίτο –και μετράω τα λόγια μου- η προστασία σημαίνει ότι δεν θα πρέπει το Υπουργείο να προσφεύγει σε μετακινήσεις στρατιωτικών ή αστυνομικών υπαλλήλων σε αντικατάσταση των πολιτικών υπαλλήλων της Εθνικής Υπηρεσίας Πληροφοριών. </w:t>
      </w:r>
    </w:p>
    <w:p w14:paraId="5544C40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Σταματώ εδ</w:t>
      </w:r>
      <w:r>
        <w:rPr>
          <w:rFonts w:eastAsia="Times New Roman" w:cs="Times New Roman"/>
          <w:szCs w:val="24"/>
        </w:rPr>
        <w:t>ώ για να πω το εξής: Σε αυτό το πλαίσιο, κύριε Υπουργέ, επειδή αυτοί οι υπάλληλοι δεν έχουν φωνή ούτε μπορεί να έχουν τη φωνή κάθε δημοσίου υπαλλήλου, γιατί δεν πρέπει να την έχουν από τη μία πλευρά, νομίζω ότι χρειάζονται και την προστασία της πολιτείας α</w:t>
      </w:r>
      <w:r>
        <w:rPr>
          <w:rFonts w:eastAsia="Times New Roman" w:cs="Times New Roman"/>
          <w:szCs w:val="24"/>
        </w:rPr>
        <w:t xml:space="preserve">πό τη μία πλευρά, αλλά και την επίλυση </w:t>
      </w:r>
      <w:proofErr w:type="spellStart"/>
      <w:r>
        <w:rPr>
          <w:rFonts w:eastAsia="Times New Roman" w:cs="Times New Roman"/>
          <w:szCs w:val="24"/>
        </w:rPr>
        <w:t>χρονίων</w:t>
      </w:r>
      <w:proofErr w:type="spellEnd"/>
      <w:r>
        <w:rPr>
          <w:rFonts w:eastAsia="Times New Roman" w:cs="Times New Roman"/>
          <w:szCs w:val="24"/>
        </w:rPr>
        <w:t xml:space="preserve"> προβλημάτων. </w:t>
      </w:r>
    </w:p>
    <w:p w14:paraId="5544C40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Η Εθνική Υπηρεσία Πληροφοριών δεν προσφέρεται για κομματικοποίηση, ιδιαίτερα σε τέτοιες κρίσιμες περιόδους, και ξέρετε ότι τον τελευταίο καιρό έχει προσφέρει πολλές υπηρεσίες στην πατρίδα. Χρειάζ</w:t>
      </w:r>
      <w:r>
        <w:rPr>
          <w:rFonts w:eastAsia="Times New Roman" w:cs="Times New Roman"/>
          <w:szCs w:val="24"/>
        </w:rPr>
        <w:t>εται τρόπος να αναγνωριστούν αυτές οι υπηρεσίες.</w:t>
      </w:r>
    </w:p>
    <w:p w14:paraId="5544C40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544C406"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Παπαθεοδώρου.</w:t>
      </w:r>
    </w:p>
    <w:p w14:paraId="5544C40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Εσωτερικών και Διοικητικής Ανασυγκρότησης κ. </w:t>
      </w:r>
      <w:proofErr w:type="spellStart"/>
      <w:r>
        <w:rPr>
          <w:rFonts w:eastAsia="Times New Roman" w:cs="Times New Roman"/>
          <w:szCs w:val="24"/>
        </w:rPr>
        <w:t>Τόσκας</w:t>
      </w:r>
      <w:proofErr w:type="spellEnd"/>
      <w:r>
        <w:rPr>
          <w:rFonts w:eastAsia="Times New Roman" w:cs="Times New Roman"/>
          <w:szCs w:val="24"/>
        </w:rPr>
        <w:t>.</w:t>
      </w:r>
    </w:p>
    <w:p w14:paraId="5544C408"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w:t>
      </w:r>
      <w:r>
        <w:rPr>
          <w:rFonts w:eastAsia="Times New Roman" w:cs="Times New Roman"/>
          <w:b/>
          <w:szCs w:val="24"/>
        </w:rPr>
        <w:t>ργός Εσωτερικών και Διοικητικής Ανασυγκρότησης):</w:t>
      </w:r>
      <w:r>
        <w:rPr>
          <w:rFonts w:eastAsia="Times New Roman" w:cs="Times New Roman"/>
          <w:szCs w:val="24"/>
        </w:rPr>
        <w:t xml:space="preserve"> Κύριε Πρόεδρε, κύριε Παπαθεοδώρου, προφανώς υπάρχουν προβλήματα –απαντώ στο πρώτο θέμα που θέσατε- προφανώς υπάρχουν καινούρ</w:t>
      </w:r>
      <w:r>
        <w:rPr>
          <w:rFonts w:eastAsia="Times New Roman" w:cs="Times New Roman"/>
          <w:szCs w:val="24"/>
        </w:rPr>
        <w:t>γ</w:t>
      </w:r>
      <w:r>
        <w:rPr>
          <w:rFonts w:eastAsia="Times New Roman" w:cs="Times New Roman"/>
          <w:szCs w:val="24"/>
        </w:rPr>
        <w:t xml:space="preserve">ια φαινόμενα μέσα στο όλο πλέγμα της ασφάλειας στη χώρα μας. </w:t>
      </w:r>
    </w:p>
    <w:p w14:paraId="5544C40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Κύρια προσπάθειά μας είναι να συνεισφέρουμε και εμείς στο τεράστιο ζήτημα του προσφυγικού-μεταναστευτικού και παράλληλα να αντιμετωπίσουμε τα προβλήματα της κλασικής αστυνόμευσης. Πιστεύουμε ότι σε έναν μεγάλο βαθμό αυτό γίνεται. </w:t>
      </w:r>
    </w:p>
    <w:p w14:paraId="5544C40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Υπάρχουν προβλήματα σαν κ</w:t>
      </w:r>
      <w:r>
        <w:rPr>
          <w:rFonts w:eastAsia="Times New Roman" w:cs="Times New Roman"/>
          <w:szCs w:val="24"/>
        </w:rPr>
        <w:t>αι αυτό που είπατε τα οποία προσπαθούμε να αντιμετωπίσουμε. Αλλά -παράκληση- δείτε το μέσα στο συνολικότερο πλέγμα και όχι μεμονωμένα. Κάθε τι που βλέπουμε μεμονωμένα μπορεί να μας δημιουργήσει λάθος οπτική γωνία.</w:t>
      </w:r>
    </w:p>
    <w:p w14:paraId="5544C40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Πάω στο δεύτερο θέμα, στο θέμα της ΕΥΠ. Έχω μπροστά μου επιστολή της </w:t>
      </w:r>
      <w:r>
        <w:rPr>
          <w:rFonts w:eastAsia="Times New Roman" w:cs="Times New Roman"/>
          <w:szCs w:val="24"/>
        </w:rPr>
        <w:t>ο</w:t>
      </w:r>
      <w:r>
        <w:rPr>
          <w:rFonts w:eastAsia="Times New Roman" w:cs="Times New Roman"/>
          <w:szCs w:val="24"/>
        </w:rPr>
        <w:t>μοσπονδίας αλλά και των πρωτοβάθμιων σωματείων, με την οποία λένε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«Σας ενημερώνουμε ότι ομόφωνα επιθυμούμε την εξαίρεση των εργαζομένων της Εθνικής Υπηρεσίας Πληροφοριών</w:t>
      </w:r>
      <w:r>
        <w:rPr>
          <w:rFonts w:eastAsia="Times New Roman" w:cs="Times New Roman"/>
          <w:szCs w:val="24"/>
        </w:rPr>
        <w:t xml:space="preserve"> από το ενιαίο μισθολόγιο» και από εκεί και πέρα διαχρονικά πώς εξελίχθηκε το θέμα του ενιαίου μισθολογίου γι’ αυτούς τους ανθρώπους, που πράγματι δουλεύουν κάτω από ιδιότυπες συνθήκες, δουλεύουν σε συνθήκες αφάνειας, αν θέλετε, σε συνθήκες αυξημένου κινδύ</w:t>
      </w:r>
      <w:r>
        <w:rPr>
          <w:rFonts w:eastAsia="Times New Roman" w:cs="Times New Roman"/>
          <w:szCs w:val="24"/>
        </w:rPr>
        <w:t>νου σε πολλές περιπτώσεις και αυτό θα πρέπει να εκτιμάται από όλες τις κυβερνήσεις.</w:t>
      </w:r>
    </w:p>
    <w:p w14:paraId="5544C40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Το θέμα της αξιολόγησής τους βέβαια είναι μ</w:t>
      </w:r>
      <w:r>
        <w:rPr>
          <w:rFonts w:eastAsia="Times New Roman" w:cs="Times New Roman"/>
          <w:szCs w:val="24"/>
        </w:rPr>
        <w:t>ί</w:t>
      </w:r>
      <w:r>
        <w:rPr>
          <w:rFonts w:eastAsia="Times New Roman" w:cs="Times New Roman"/>
          <w:szCs w:val="24"/>
        </w:rPr>
        <w:t>α άλλη ιστορία, πολλοί από αυτούς τους ανθρώπους είναι εξαιρετικοί.</w:t>
      </w:r>
    </w:p>
    <w:p w14:paraId="5544C40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Τον Οκτώβριο του ’11 -Κυβέρνηση ΠΑΣΟΚ- έγινε η πρώτη εξαίρεσ</w:t>
      </w:r>
      <w:r>
        <w:rPr>
          <w:rFonts w:eastAsia="Times New Roman" w:cs="Times New Roman"/>
          <w:szCs w:val="24"/>
        </w:rPr>
        <w:t>η των υπαλλήλων της ΕΥΠ από το ενιαίο μισθολόγιο του δημοσίου. Τον Νοέμβριο του ’12 η δεύτερη εξαίρεση των υπαλλήλων της ΕΥΠ από το ενιαίο μισθολόγιο του δημοσίου. Τον Σεπτέμβριο του ’15 η σημερινή διοίκηση το ξαναζήτησε.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είναι η επιστολή π</w:t>
      </w:r>
      <w:r>
        <w:rPr>
          <w:rFonts w:eastAsia="Times New Roman" w:cs="Times New Roman"/>
          <w:szCs w:val="24"/>
        </w:rPr>
        <w:t xml:space="preserve">ου σας είπα. </w:t>
      </w:r>
    </w:p>
    <w:p w14:paraId="5544C40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Από εκεί και πέρα, βλέπουμε ότι υπάρχει μ</w:t>
      </w:r>
      <w:r>
        <w:rPr>
          <w:rFonts w:eastAsia="Times New Roman" w:cs="Times New Roman"/>
          <w:szCs w:val="24"/>
        </w:rPr>
        <w:t>ί</w:t>
      </w:r>
      <w:r>
        <w:rPr>
          <w:rFonts w:eastAsia="Times New Roman" w:cs="Times New Roman"/>
          <w:szCs w:val="24"/>
        </w:rPr>
        <w:t>α ενιαία βούληση αυτών των ανθρώπων να μην ενταχθούν σε ενιαίο μισθο</w:t>
      </w:r>
      <w:r>
        <w:rPr>
          <w:rFonts w:eastAsia="Times New Roman" w:cs="Times New Roman"/>
          <w:szCs w:val="24"/>
        </w:rPr>
        <w:lastRenderedPageBreak/>
        <w:t>λόγιο, αλλά να έχουν μ</w:t>
      </w:r>
      <w:r>
        <w:rPr>
          <w:rFonts w:eastAsia="Times New Roman" w:cs="Times New Roman"/>
          <w:szCs w:val="24"/>
        </w:rPr>
        <w:t>ί</w:t>
      </w:r>
      <w:r>
        <w:rPr>
          <w:rFonts w:eastAsia="Times New Roman" w:cs="Times New Roman"/>
          <w:szCs w:val="24"/>
        </w:rPr>
        <w:t>α άλλη μορφή αντιμετώπισης του μισθολογίου τους, μέσα από κοινές υπουργικές αποφάσεις, που πράγματι θα πρέπει</w:t>
      </w:r>
      <w:r>
        <w:rPr>
          <w:rFonts w:eastAsia="Times New Roman" w:cs="Times New Roman"/>
          <w:szCs w:val="24"/>
        </w:rPr>
        <w:t xml:space="preserve"> να αντιμετωπιστεί και που έχει καθυστερήσει και από έλλειψη προτάσεων εκ μέρους των εργαζομένων.</w:t>
      </w:r>
    </w:p>
    <w:p w14:paraId="5544C40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Σε ό,τι αφορά τις μεταθέσεις των υπαλλήλων της ΕΥΠ, το καλοκαίρι του 2015 έγιναν δώδεκα μεταθέσεις υπαλλήλων. Έχω λεπτομέρειες, αλλά καταλαβαίνετε για ποιους </w:t>
      </w:r>
      <w:r>
        <w:rPr>
          <w:rFonts w:eastAsia="Times New Roman" w:cs="Times New Roman"/>
          <w:szCs w:val="24"/>
        </w:rPr>
        <w:t xml:space="preserve">λόγους δεν θέλω να αναφερθώ δημόσια. Όμως, είμαι στη διάθεσή σας στη συνέχεια για να σας δώσω ό,τι λεπτομέρειες θέλετε. </w:t>
      </w:r>
    </w:p>
    <w:p w14:paraId="5544C410"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Τον Νοέμβριο του 2015 λόγω των συνεχιζόμενων μεταναστευτικών ροών στα νησιά του Αιγαίου έγιναν κάποιες άλλες μεταθέσεις και τον Δεκέμβρ</w:t>
      </w:r>
      <w:r>
        <w:rPr>
          <w:rFonts w:eastAsia="Times New Roman" w:cs="Times New Roman"/>
          <w:szCs w:val="24"/>
        </w:rPr>
        <w:t>ιο του 2015, επίσης, μετατέθηκαν δεκαεννέα υπάλληλοι σε ευαίσθητες περιοχές, για λόγους που έχουν σχέση με τη διαφοροποιημένη πλέον κατάσταση και τη γεωπολιτική και τις μεταναστευτικές ροές και τα διάφορα άλλα προβλήματα.</w:t>
      </w:r>
    </w:p>
    <w:p w14:paraId="5544C41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Σε ό,τι αφορά τη στρατικοποίηση τη</w:t>
      </w:r>
      <w:r>
        <w:rPr>
          <w:rFonts w:eastAsia="Times New Roman" w:cs="Times New Roman"/>
          <w:szCs w:val="24"/>
        </w:rPr>
        <w:t xml:space="preserve">ς υπηρεσίας που αναφέρετε στην ερώτησή σας, το στρατιωτικό προσωπικό που υπηρετεί σε ορισμένες θέσεις, ανάλογες των προσόντων που απαιτούνται και των εξειδικεύσεων που απαιτούνται, είναι πολύ λιγότερο από αυτό που προβλέπεται. Δεν έχει καλύψει θέσεις </w:t>
      </w:r>
      <w:r>
        <w:rPr>
          <w:rFonts w:eastAsia="Times New Roman" w:cs="Times New Roman"/>
          <w:szCs w:val="24"/>
        </w:rPr>
        <w:lastRenderedPageBreak/>
        <w:t>πολιτ</w:t>
      </w:r>
      <w:r>
        <w:rPr>
          <w:rFonts w:eastAsia="Times New Roman" w:cs="Times New Roman"/>
          <w:szCs w:val="24"/>
        </w:rPr>
        <w:t>ικού προσωπικού και προφανώς αυτοί που σας ζήτησαν να κάνετε την ερώτηση, αναφέρονται σε κάποια συγκεκριμένη περιοχή που μπορώ να σας αναφέρω στη συνέχεια, αλλά δεν έχουν δίκιο και σταματώ εκεί, χωρίς λεπτομέρειες. Επομένως, ο μικρός αριθμός αυτών των μετα</w:t>
      </w:r>
      <w:r>
        <w:rPr>
          <w:rFonts w:eastAsia="Times New Roman" w:cs="Times New Roman"/>
          <w:szCs w:val="24"/>
        </w:rPr>
        <w:t>θέσεων που έγινε, έγινε για τους λόγους που προανέφερα.</w:t>
      </w:r>
    </w:p>
    <w:p w14:paraId="5544C412"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Στα υπόλοιπα θα αναφερθώ στη δευτερολογία μου.</w:t>
      </w:r>
    </w:p>
    <w:p w14:paraId="5544C413"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5544C41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Ο κ. Παπαθεοδώρου έχει τον λόγο για να δευτερολογήσει. </w:t>
      </w:r>
    </w:p>
    <w:p w14:paraId="5544C415"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 xml:space="preserve">Έχοντας </w:t>
      </w:r>
      <w:r>
        <w:rPr>
          <w:rFonts w:eastAsia="Times New Roman" w:cs="Times New Roman"/>
          <w:szCs w:val="24"/>
        </w:rPr>
        <w:t xml:space="preserve">την πεποίθηση ότι το θέμα είναι ευαίσθητο, όπως και η υπηρεσία κομβική, για αυτό, κύριε Υπουργέ, εγώ δεν ζήτησα αριθμούς. Είπα το εξής: Είπα ότι ως προς την προστασία και την επαγγελματική κατοχύρωση του πολιτικού προσωπικού, το πρώτο θέμα που αναφέρθηκα, </w:t>
      </w:r>
      <w:r>
        <w:rPr>
          <w:rFonts w:eastAsia="Times New Roman" w:cs="Times New Roman"/>
          <w:szCs w:val="24"/>
        </w:rPr>
        <w:t>ήταν το μισθολόγιο.</w:t>
      </w:r>
    </w:p>
    <w:p w14:paraId="5544C41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Πράγματι, από το 2014 έχει κατατεθεί μ</w:t>
      </w:r>
      <w:r>
        <w:rPr>
          <w:rFonts w:eastAsia="Times New Roman" w:cs="Times New Roman"/>
          <w:szCs w:val="24"/>
        </w:rPr>
        <w:t>ί</w:t>
      </w:r>
      <w:r>
        <w:rPr>
          <w:rFonts w:eastAsia="Times New Roman" w:cs="Times New Roman"/>
          <w:szCs w:val="24"/>
        </w:rPr>
        <w:t xml:space="preserve">α πρόταση –και έχω την πρόταση, γιατί λόγω ειδικότητας και λόγω κοινοβουλευτικών καθηκόντων συζητώ με το πολιτικό προσωπικό της υπηρεσίας και είναι λογικό για τα προβλήματα τα οποία αντιμετωπίζει- </w:t>
      </w:r>
      <w:r>
        <w:rPr>
          <w:rFonts w:eastAsia="Times New Roman" w:cs="Times New Roman"/>
          <w:szCs w:val="24"/>
        </w:rPr>
        <w:t xml:space="preserve">όχι μόνο εξαίρεσης από το ενιαίο μισθολόγιο αλλά για </w:t>
      </w:r>
      <w:r>
        <w:rPr>
          <w:rFonts w:eastAsia="Times New Roman" w:cs="Times New Roman"/>
          <w:szCs w:val="24"/>
        </w:rPr>
        <w:lastRenderedPageBreak/>
        <w:t>ειδικό μισθολόγιο, το οποίο είναι πάρα πολύ σημαντικό. Σας παρακαλώ να τη δείτε με μεγάλη ευαισθησία, διότι μέσω υμών μόνο μπορεί να περάσει αυτή η πρόταση και να φτάσει στον Υπουργό Οικονομικών. Αυτό εί</w:t>
      </w:r>
      <w:r>
        <w:rPr>
          <w:rFonts w:eastAsia="Times New Roman" w:cs="Times New Roman"/>
          <w:szCs w:val="24"/>
        </w:rPr>
        <w:t>ναι το πρώτο.</w:t>
      </w:r>
    </w:p>
    <w:p w14:paraId="5544C41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Δεύτερον, λίγες ή πολλές οι μεταθέσεις για ένα προσωπικό, το οποίο πρέπει, οφείλει να ζητήσει άδεια για οποιαδήποτε ενέργειά του -και μιλάω για το πολιτικό προσωπικό- από το να παντρευτεί μέχρι να αλλάξει περιοχή, το ζήτημα το οποίο αντιμετωπ</w:t>
      </w:r>
      <w:r>
        <w:rPr>
          <w:rFonts w:eastAsia="Times New Roman" w:cs="Times New Roman"/>
          <w:szCs w:val="24"/>
        </w:rPr>
        <w:t xml:space="preserve">ίζει είναι ένα: σταθερότητα στα κριτήρια, όχι λίγες ή πολλές μεταθέσεις. Για λόγους εθνικούς, μπορείτε να μεταθέσετε όποιον θέλετε, επειδή η κατάσταση είναι τέτοια και επειδή ο υπάλληλος χρειάζεται. Αλλά ξέρετε, όταν ένας υπάλληλος με </w:t>
      </w:r>
      <w:r>
        <w:rPr>
          <w:rFonts w:eastAsia="Times New Roman" w:cs="Times New Roman"/>
          <w:szCs w:val="24"/>
        </w:rPr>
        <w:lastRenderedPageBreak/>
        <w:t xml:space="preserve">1000 ευρώ φεύγει από </w:t>
      </w:r>
      <w:r>
        <w:rPr>
          <w:rFonts w:eastAsia="Times New Roman" w:cs="Times New Roman"/>
          <w:szCs w:val="24"/>
        </w:rPr>
        <w:t>τη μ</w:t>
      </w:r>
      <w:r>
        <w:rPr>
          <w:rFonts w:eastAsia="Times New Roman" w:cs="Times New Roman"/>
          <w:szCs w:val="24"/>
        </w:rPr>
        <w:t>ί</w:t>
      </w:r>
      <w:r>
        <w:rPr>
          <w:rFonts w:eastAsia="Times New Roman" w:cs="Times New Roman"/>
          <w:szCs w:val="24"/>
        </w:rPr>
        <w:t>α περιοχή για να πάει στην άλλη, ξεχνάει την οικογένειά του, ξεχνάει τα πάντα για να υπηρετήσει την πατρίδα, εκεί η πατρίδα χρειάζεται να κάνει μ</w:t>
      </w:r>
      <w:r>
        <w:rPr>
          <w:rFonts w:eastAsia="Times New Roman" w:cs="Times New Roman"/>
          <w:szCs w:val="24"/>
        </w:rPr>
        <w:t>ί</w:t>
      </w:r>
      <w:r>
        <w:rPr>
          <w:rFonts w:eastAsia="Times New Roman" w:cs="Times New Roman"/>
          <w:szCs w:val="24"/>
        </w:rPr>
        <w:t xml:space="preserve">α κίνηση που να τον κατοχυρώνει κάπως καλύτερα για το ευαίσθητο κομμάτι στο οποίο υπηρετεί. </w:t>
      </w:r>
    </w:p>
    <w:p w14:paraId="5544C41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Τρίτον, κατα</w:t>
      </w:r>
      <w:r>
        <w:rPr>
          <w:rFonts w:eastAsia="Times New Roman" w:cs="Times New Roman"/>
          <w:szCs w:val="24"/>
        </w:rPr>
        <w:t>νοώ τη σύνθεση της υπηρεσίας, αλλά από την άλλη πλευρά θα πρέπει να δούμε ότι ο υφιστάμενος αριθμός των υπαλλήλων θα πρέπει να λάβει μ</w:t>
      </w:r>
      <w:r>
        <w:rPr>
          <w:rFonts w:eastAsia="Times New Roman" w:cs="Times New Roman"/>
          <w:szCs w:val="24"/>
        </w:rPr>
        <w:t>ί</w:t>
      </w:r>
      <w:r>
        <w:rPr>
          <w:rFonts w:eastAsia="Times New Roman" w:cs="Times New Roman"/>
          <w:szCs w:val="24"/>
        </w:rPr>
        <w:t>α συγκεκριμένη απάντηση σε ένα θέμα, ότι εάν έχουμε κριτήρια τα οποία να είναι σεβαστά από όλους, αντικειμενικά, αν θέλετ</w:t>
      </w:r>
      <w:r>
        <w:rPr>
          <w:rFonts w:eastAsia="Times New Roman" w:cs="Times New Roman"/>
          <w:szCs w:val="24"/>
        </w:rPr>
        <w:t xml:space="preserve">ε, για τις μετακινήσεις του προσωπικού, ταυτόχρονα θα πρέπει να έχουμε και κριτήρια για την αξιολόγηση, έτσι ώστε αυτοί οι λίγοι, οι πολλοί, </w:t>
      </w:r>
      <w:r>
        <w:rPr>
          <w:rFonts w:eastAsia="Times New Roman" w:cs="Times New Roman"/>
          <w:szCs w:val="24"/>
        </w:rPr>
        <w:lastRenderedPageBreak/>
        <w:t xml:space="preserve">καλοί που υπάρχουν, να μπορούν να προχωρήσουν και να μην παρατηρείται το φαινόμενο είτε εξαρτήσεων είτε </w:t>
      </w:r>
      <w:proofErr w:type="spellStart"/>
      <w:r>
        <w:rPr>
          <w:rFonts w:eastAsia="Times New Roman" w:cs="Times New Roman"/>
          <w:szCs w:val="24"/>
        </w:rPr>
        <w:t>κομματικοκρ</w:t>
      </w:r>
      <w:r>
        <w:rPr>
          <w:rFonts w:eastAsia="Times New Roman" w:cs="Times New Roman"/>
          <w:szCs w:val="24"/>
        </w:rPr>
        <w:t>ατίας</w:t>
      </w:r>
      <w:proofErr w:type="spellEnd"/>
      <w:r>
        <w:rPr>
          <w:rFonts w:eastAsia="Times New Roman" w:cs="Times New Roman"/>
          <w:szCs w:val="24"/>
        </w:rPr>
        <w:t>, που κατά την άποψή μου -και τα έχω καταδικάσει- δεν πιστεύω ότι χρειάζεται να υπάρχουν στην Εθνική Υπηρεσία Πληροφοριών.</w:t>
      </w:r>
    </w:p>
    <w:p w14:paraId="5544C419" w14:textId="77777777" w:rsidR="00C5530F" w:rsidRDefault="00802ED9">
      <w:pPr>
        <w:spacing w:line="600" w:lineRule="auto"/>
        <w:ind w:firstLine="720"/>
        <w:jc w:val="both"/>
        <w:rPr>
          <w:rFonts w:eastAsia="Times New Roman" w:cs="Times New Roman"/>
        </w:rPr>
      </w:pPr>
      <w:r>
        <w:rPr>
          <w:rFonts w:eastAsia="Times New Roman" w:cs="Times New Roman"/>
          <w:bCs/>
          <w:shd w:val="clear" w:color="auto" w:fill="FFFFFF"/>
        </w:rPr>
        <w:t>Υπάρχουν</w:t>
      </w:r>
      <w:r>
        <w:rPr>
          <w:rFonts w:eastAsia="Times New Roman" w:cs="Times New Roman"/>
        </w:rPr>
        <w:t xml:space="preserve"> πάρα πολλά μοντέλα, κύριε Υπουργέ, σε όλη τη Ευρώπη για το πώς λειτουργούν αυτές οι υπηρεσίες. Αυτό το οποίο σας προτεί</w:t>
      </w:r>
      <w:r>
        <w:rPr>
          <w:rFonts w:eastAsia="Times New Roman" w:cs="Times New Roman"/>
        </w:rPr>
        <w:t xml:space="preserve">νω </w:t>
      </w:r>
      <w:r>
        <w:rPr>
          <w:rFonts w:eastAsia="Times New Roman"/>
          <w:bCs/>
        </w:rPr>
        <w:t>είναι</w:t>
      </w:r>
      <w:r>
        <w:rPr>
          <w:rFonts w:eastAsia="Times New Roman" w:cs="Times New Roman"/>
        </w:rPr>
        <w:t xml:space="preserve"> με τη δική σας συμβολή, επειδή έχουμε φτάσει σε ένα οριακό σημείο πλέον για την υπεράσπιση των εθνικών συμφερόντων, των συμφερόντων της χώρας, να </w:t>
      </w:r>
      <w:r>
        <w:rPr>
          <w:rFonts w:eastAsia="Times New Roman" w:cs="Times New Roman"/>
          <w:bCs/>
          <w:shd w:val="clear" w:color="auto" w:fill="FFFFFF"/>
        </w:rPr>
        <w:lastRenderedPageBreak/>
        <w:t>υπάρξουν</w:t>
      </w:r>
      <w:r>
        <w:rPr>
          <w:rFonts w:eastAsia="Times New Roman" w:cs="Times New Roman"/>
        </w:rPr>
        <w:t xml:space="preserve"> τέτοιου τύπου κανόνες, που από τη μία να εξυπηρετούν την αποστολή της υπηρεσίας και από την </w:t>
      </w:r>
      <w:r>
        <w:rPr>
          <w:rFonts w:eastAsia="Times New Roman" w:cs="Times New Roman"/>
        </w:rPr>
        <w:t xml:space="preserve">άλλη να προστατεύουν τους υπαλλήλους. </w:t>
      </w:r>
    </w:p>
    <w:p w14:paraId="5544C41A" w14:textId="77777777" w:rsidR="00C5530F" w:rsidRDefault="00802ED9">
      <w:pPr>
        <w:spacing w:line="600" w:lineRule="auto"/>
        <w:ind w:firstLine="720"/>
        <w:jc w:val="both"/>
        <w:rPr>
          <w:rFonts w:eastAsia="Times New Roman" w:cs="Times New Roman"/>
        </w:rPr>
      </w:pPr>
      <w:r>
        <w:rPr>
          <w:rFonts w:eastAsia="Times New Roman" w:cs="Times New Roman"/>
        </w:rPr>
        <w:t xml:space="preserve">Η ερώτησή μου είχε αυτό το αντικείμενο και θα ήθελα, πάνω από όλα, τη δική σας δέσμευση ότι θα διαμεσολαβήσετε, ώστε να υπάρξει επιτέλους ένα σύστημα μετακινήσεων, μεταθέσεων, αξιολόγησης και βαθμολογίου. Τα κλιμάκια έχουν παγώσει από το 2012. Μπορούμε να </w:t>
      </w:r>
      <w:r>
        <w:rPr>
          <w:rFonts w:eastAsia="Times New Roman" w:cs="Times New Roman"/>
        </w:rPr>
        <w:t xml:space="preserve">τα ξεπαγώσουμε -δεν δημιουργούν δημοσιονομικό κόστος- έτσι ώστε να υπάρχει μια ιεραρχία και αποδοτική, αλλά και δίκαιη απέναντι σε ανθρώπους, οι οποίοι έχουν περιορισμένα συνταγματικά </w:t>
      </w:r>
      <w:r>
        <w:rPr>
          <w:rFonts w:eastAsia="Times New Roman" w:cs="Times New Roman"/>
          <w:bCs/>
          <w:shd w:val="clear" w:color="auto" w:fill="FFFFFF"/>
        </w:rPr>
        <w:t>δικαιώμα</w:t>
      </w:r>
      <w:r>
        <w:rPr>
          <w:rFonts w:eastAsia="Times New Roman" w:cs="Times New Roman"/>
        </w:rPr>
        <w:t xml:space="preserve">τα εκ της φύσεως της αποστολής τους. </w:t>
      </w:r>
    </w:p>
    <w:p w14:paraId="5544C41B" w14:textId="77777777" w:rsidR="00C5530F" w:rsidRDefault="00802ED9">
      <w:pPr>
        <w:spacing w:line="600" w:lineRule="auto"/>
        <w:ind w:firstLine="720"/>
        <w:jc w:val="both"/>
        <w:rPr>
          <w:rFonts w:eastAsia="Times New Roman" w:cs="Times New Roman"/>
        </w:rPr>
      </w:pPr>
      <w:r>
        <w:rPr>
          <w:rFonts w:eastAsia="Times New Roman"/>
          <w:b/>
          <w:bCs/>
        </w:rPr>
        <w:lastRenderedPageBreak/>
        <w:t>ΠΡΟΕΔΡΕΥΩΝ (Αναστάσιος Κου</w:t>
      </w:r>
      <w:r>
        <w:rPr>
          <w:rFonts w:eastAsia="Times New Roman"/>
          <w:b/>
          <w:bCs/>
        </w:rPr>
        <w:t>ράκης):</w:t>
      </w:r>
      <w:r>
        <w:rPr>
          <w:rFonts w:eastAsia="Times New Roman" w:cs="Times New Roman"/>
        </w:rPr>
        <w:t xml:space="preserve"> Ευχαριστούμε, κύριε Παπαθεοδώρου. </w:t>
      </w:r>
    </w:p>
    <w:p w14:paraId="5544C41C" w14:textId="77777777" w:rsidR="00C5530F" w:rsidRDefault="00802ED9">
      <w:pPr>
        <w:spacing w:line="600" w:lineRule="auto"/>
        <w:ind w:firstLine="720"/>
        <w:jc w:val="both"/>
        <w:rPr>
          <w:rFonts w:eastAsia="Times New Roman" w:cs="Times New Roman"/>
        </w:rPr>
      </w:pPr>
      <w:r>
        <w:rPr>
          <w:rFonts w:eastAsia="Times New Roman" w:cs="Times New Roman"/>
        </w:rPr>
        <w:t xml:space="preserve">Κύριε Υπουργέ, έχετε τον λόγο για τη δευτερολογία σας. </w:t>
      </w:r>
    </w:p>
    <w:p w14:paraId="5544C41D" w14:textId="77777777" w:rsidR="00C5530F" w:rsidRDefault="00802ED9">
      <w:pPr>
        <w:spacing w:line="600" w:lineRule="auto"/>
        <w:ind w:firstLine="720"/>
        <w:jc w:val="both"/>
        <w:rPr>
          <w:rFonts w:eastAsia="Times New Roman" w:cs="Times New Roman"/>
        </w:rPr>
      </w:pPr>
      <w:r>
        <w:rPr>
          <w:rFonts w:eastAsia="Times New Roman" w:cs="Times New Roman"/>
          <w:b/>
        </w:rPr>
        <w:t>ΝΙΚΟΛΑΟΣ ΤΟΣΚΑΣ (Αναπληρωτής Υπουργός Εσωτερικών και Διοικητικής Ανασυγκρότησης):</w:t>
      </w:r>
      <w:r>
        <w:rPr>
          <w:rFonts w:eastAsia="Times New Roman" w:cs="Times New Roman"/>
        </w:rPr>
        <w:t xml:space="preserve"> Κύριε Παπαθεοδώρου, για το θέμα των κανόνων, νομίζω πως ξέρετε ότι σε αυτόν</w:t>
      </w:r>
      <w:r>
        <w:rPr>
          <w:rFonts w:eastAsia="Times New Roman" w:cs="Times New Roman"/>
        </w:rPr>
        <w:t xml:space="preserve"> τον χώρο που βρίσκομαι, που υπηρετώ, είμαι υπέρμαχος στο να </w:t>
      </w:r>
      <w:r>
        <w:rPr>
          <w:rFonts w:eastAsia="Times New Roman" w:cs="Times New Roman"/>
          <w:bCs/>
          <w:shd w:val="clear" w:color="auto" w:fill="FFFFFF"/>
        </w:rPr>
        <w:t>υπάρχουν</w:t>
      </w:r>
      <w:r>
        <w:rPr>
          <w:rFonts w:eastAsia="Times New Roman" w:cs="Times New Roman"/>
        </w:rPr>
        <w:t xml:space="preserve"> κανόνες θεσπισμένοι, κανόνες που να τους σέβονται όλοι, ασχέτως κυβερνήσεων, ασχέτως πολιτικών προτιμήσεων. Και πιστεύω ότι και γι</w:t>
      </w:r>
      <w:r>
        <w:rPr>
          <w:rFonts w:eastAsia="Times New Roman" w:cs="Times New Roman"/>
        </w:rPr>
        <w:t>’</w:t>
      </w:r>
      <w:r>
        <w:rPr>
          <w:rFonts w:eastAsia="Times New Roman" w:cs="Times New Roman"/>
        </w:rPr>
        <w:t xml:space="preserve"> αυτή</w:t>
      </w:r>
      <w:r>
        <w:rPr>
          <w:rFonts w:eastAsia="Times New Roman" w:cs="Times New Roman"/>
        </w:rPr>
        <w:t>ν</w:t>
      </w:r>
      <w:r>
        <w:rPr>
          <w:rFonts w:eastAsia="Times New Roman" w:cs="Times New Roman"/>
        </w:rPr>
        <w:t xml:space="preserve"> την πολύ ευαίσθητη υπηρεσία θα πρέπει να </w:t>
      </w:r>
      <w:r>
        <w:rPr>
          <w:rFonts w:eastAsia="Times New Roman" w:cs="Times New Roman"/>
          <w:bCs/>
          <w:shd w:val="clear" w:color="auto" w:fill="FFFFFF"/>
        </w:rPr>
        <w:t>υπάρχου</w:t>
      </w:r>
      <w:r>
        <w:rPr>
          <w:rFonts w:eastAsia="Times New Roman" w:cs="Times New Roman"/>
          <w:bCs/>
          <w:shd w:val="clear" w:color="auto" w:fill="FFFFFF"/>
        </w:rPr>
        <w:t>ν</w:t>
      </w:r>
      <w:r>
        <w:rPr>
          <w:rFonts w:eastAsia="Times New Roman" w:cs="Times New Roman"/>
        </w:rPr>
        <w:t xml:space="preserve"> κανόνες, θα πρέπει </w:t>
      </w:r>
      <w:r>
        <w:rPr>
          <w:rFonts w:eastAsia="Times New Roman" w:cs="Times New Roman"/>
        </w:rPr>
        <w:lastRenderedPageBreak/>
        <w:t>να υπάρχει σοβαρή αξιολόγηση και με βάση αυτούς τους κανόνες να κρίνονται, να παραμένουν ή να φεύγουν από την υπηρεσία, αν θέλετε να μιλήσω πιο σκληρά. Γιατί εκεί, σε αυτή</w:t>
      </w:r>
      <w:r>
        <w:rPr>
          <w:rFonts w:eastAsia="Times New Roman" w:cs="Times New Roman"/>
        </w:rPr>
        <w:t>ν</w:t>
      </w:r>
      <w:r>
        <w:rPr>
          <w:rFonts w:eastAsia="Times New Roman" w:cs="Times New Roman"/>
        </w:rPr>
        <w:t xml:space="preserve"> την υπηρεσία, πράγματι, πρέπει να υπάρχει ό,τι εκλεκτότερο μπο</w:t>
      </w:r>
      <w:r>
        <w:rPr>
          <w:rFonts w:eastAsia="Times New Roman" w:cs="Times New Roman"/>
        </w:rPr>
        <w:t xml:space="preserve">ρεί να μαζέψει ο δημόσιος χώρος. Γιατί πολλές φορές κρίνεται η τύχη της χώρας μας από τη συλλογή, την επεξεργασία, την ανάλυση των πληροφοριών και ειδικά στις κρίσιμες περιόδους που διανύουμε με μεταναστευτικές ροές, με κρίσιμες καταστάσεις, με κινδύνους, </w:t>
      </w:r>
      <w:r>
        <w:rPr>
          <w:rFonts w:eastAsia="Times New Roman" w:cs="Times New Roman"/>
        </w:rPr>
        <w:t>με γεωπολιτικές ανακατατάξεις.</w:t>
      </w:r>
    </w:p>
    <w:p w14:paraId="5544C41E" w14:textId="77777777" w:rsidR="00C5530F" w:rsidRDefault="00802ED9">
      <w:pPr>
        <w:spacing w:line="600" w:lineRule="auto"/>
        <w:ind w:firstLine="720"/>
        <w:jc w:val="both"/>
        <w:rPr>
          <w:rFonts w:eastAsia="Times New Roman" w:cs="Times New Roman"/>
          <w:bCs/>
          <w:shd w:val="clear" w:color="auto" w:fill="FFFFFF"/>
        </w:rPr>
      </w:pPr>
      <w:r>
        <w:rPr>
          <w:rFonts w:eastAsia="Times New Roman" w:cs="Times New Roman"/>
        </w:rPr>
        <w:t xml:space="preserve">Το θέμα της στελέχωσης, της </w:t>
      </w:r>
      <w:r>
        <w:rPr>
          <w:rFonts w:eastAsia="Times New Roman" w:cs="Times New Roman"/>
          <w:bCs/>
          <w:shd w:val="clear" w:color="auto" w:fill="FFFFFF"/>
        </w:rPr>
        <w:t xml:space="preserve">λειτουργίας του προσωπικού στην ΕΥΠ δεν μπορεί να λειτουργήσει παρά μόνο με κανόνες. Εμείς είμαστε ανοιχτοί στις όποιες προτάσεις σας. Είμαστε </w:t>
      </w:r>
      <w:r>
        <w:rPr>
          <w:rFonts w:eastAsia="Times New Roman" w:cs="Times New Roman"/>
          <w:bCs/>
          <w:shd w:val="clear" w:color="auto" w:fill="FFFFFF"/>
        </w:rPr>
        <w:lastRenderedPageBreak/>
        <w:t xml:space="preserve">ανοιχτοί στην όποια </w:t>
      </w:r>
      <w:r>
        <w:rPr>
          <w:rFonts w:eastAsia="Times New Roman"/>
          <w:bCs/>
          <w:shd w:val="clear" w:color="auto" w:fill="FFFFFF"/>
        </w:rPr>
        <w:t>συζήτηση</w:t>
      </w:r>
      <w:r>
        <w:rPr>
          <w:rFonts w:eastAsia="Times New Roman" w:cs="Times New Roman"/>
          <w:bCs/>
          <w:shd w:val="clear" w:color="auto" w:fill="FFFFFF"/>
        </w:rPr>
        <w:t xml:space="preserve"> πάνω σε αυτά τα θέματα, ώ</w:t>
      </w:r>
      <w:r>
        <w:rPr>
          <w:rFonts w:eastAsia="Times New Roman" w:cs="Times New Roman"/>
          <w:bCs/>
          <w:shd w:val="clear" w:color="auto" w:fill="FFFFFF"/>
        </w:rPr>
        <w:t xml:space="preserve">στε να μην </w:t>
      </w:r>
      <w:r>
        <w:rPr>
          <w:rFonts w:eastAsia="Times New Roman"/>
          <w:bCs/>
          <w:shd w:val="clear" w:color="auto" w:fill="FFFFFF"/>
        </w:rPr>
        <w:t>είναι</w:t>
      </w:r>
      <w:r>
        <w:rPr>
          <w:rFonts w:eastAsia="Times New Roman" w:cs="Times New Roman"/>
          <w:bCs/>
          <w:shd w:val="clear" w:color="auto" w:fill="FFFFFF"/>
        </w:rPr>
        <w:t xml:space="preserve"> μια υπηρεσία, της οποίας το προσωπικό ευνοείται ή δεν ευνοείται ανάλογα με την </w:t>
      </w:r>
      <w:r>
        <w:rPr>
          <w:rFonts w:eastAsia="Times New Roman"/>
          <w:bCs/>
          <w:shd w:val="clear" w:color="auto" w:fill="FFFFFF"/>
        </w:rPr>
        <w:t>Κυβέρνηση</w:t>
      </w:r>
      <w:r>
        <w:rPr>
          <w:rFonts w:eastAsia="Times New Roman" w:cs="Times New Roman"/>
          <w:bCs/>
          <w:shd w:val="clear" w:color="auto" w:fill="FFFFFF"/>
        </w:rPr>
        <w:t xml:space="preserve">. Εμείς προσπαθούμε να δουλέψουμε χωρίς τέτοια κριτήρια, να δουλέψουμε αμερόληπτα και έτσι αντιμετωπίζουμε το προσωπικό. </w:t>
      </w:r>
    </w:p>
    <w:p w14:paraId="5544C41F" w14:textId="77777777" w:rsidR="00C5530F" w:rsidRDefault="00802ED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 αυτή</w:t>
      </w:r>
      <w:r>
        <w:rPr>
          <w:rFonts w:eastAsia="Times New Roman" w:cs="Times New Roman"/>
          <w:bCs/>
          <w:shd w:val="clear" w:color="auto" w:fill="FFFFFF"/>
        </w:rPr>
        <w:t>ν</w:t>
      </w:r>
      <w:r>
        <w:rPr>
          <w:rFonts w:eastAsia="Times New Roman" w:cs="Times New Roman"/>
          <w:bCs/>
          <w:shd w:val="clear" w:color="auto" w:fill="FFFFFF"/>
        </w:rPr>
        <w:t xml:space="preserve"> τη λογική, είμαστε α</w:t>
      </w:r>
      <w:r>
        <w:rPr>
          <w:rFonts w:eastAsia="Times New Roman" w:cs="Times New Roman"/>
          <w:bCs/>
          <w:shd w:val="clear" w:color="auto" w:fill="FFFFFF"/>
        </w:rPr>
        <w:t xml:space="preserve">νοιχτοί στις όποιες προτάσεις σας και στην όποια </w:t>
      </w:r>
      <w:r>
        <w:rPr>
          <w:rFonts w:eastAsia="Times New Roman"/>
          <w:bCs/>
          <w:shd w:val="clear" w:color="auto" w:fill="FFFFFF"/>
        </w:rPr>
        <w:t>συζήτηση</w:t>
      </w:r>
      <w:r>
        <w:rPr>
          <w:rFonts w:eastAsia="Times New Roman" w:cs="Times New Roman"/>
          <w:bCs/>
          <w:shd w:val="clear" w:color="auto" w:fill="FFFFFF"/>
        </w:rPr>
        <w:t xml:space="preserve"> πάνω σε αυτά τα θέματα. Και φυσικά δεν μπαίνω σε λεπτομέρειες -ούτε εσείς ούτε εγώ- για ευνόητους λόγους. </w:t>
      </w:r>
    </w:p>
    <w:p w14:paraId="5544C420" w14:textId="77777777" w:rsidR="00C5530F" w:rsidRDefault="00802ED9">
      <w:pPr>
        <w:spacing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Ευχαριστούμε τον κύριο Υπουργό. </w:t>
      </w:r>
    </w:p>
    <w:p w14:paraId="5544C421" w14:textId="77777777" w:rsidR="00C5530F" w:rsidRDefault="00802ED9">
      <w:pPr>
        <w:spacing w:line="600" w:lineRule="auto"/>
        <w:ind w:firstLine="720"/>
        <w:jc w:val="both"/>
        <w:rPr>
          <w:rFonts w:eastAsia="Times New Roman" w:cs="Times New Roman"/>
          <w:bCs/>
        </w:rPr>
      </w:pPr>
      <w:r>
        <w:rPr>
          <w:rFonts w:eastAsia="Times New Roman" w:cs="Times New Roman"/>
          <w:bCs/>
          <w:shd w:val="clear" w:color="auto" w:fill="FFFFFF"/>
        </w:rPr>
        <w:lastRenderedPageBreak/>
        <w:t xml:space="preserve">Προχωρούμε στην δέκατη </w:t>
      </w:r>
      <w:r>
        <w:rPr>
          <w:rFonts w:eastAsia="Times New Roman" w:cs="Times New Roman"/>
          <w:bCs/>
        </w:rPr>
        <w:t>μ</w:t>
      </w:r>
      <w:r>
        <w:rPr>
          <w:rFonts w:eastAsia="Times New Roman" w:cs="Times New Roman"/>
          <w:bCs/>
        </w:rPr>
        <w:t xml:space="preserve">ε αριθμό 729/1-4-2016 επίκαιρη ερώτηση </w:t>
      </w:r>
      <w:r>
        <w:rPr>
          <w:rFonts w:eastAsia="Times New Roman" w:cs="Times New Roman"/>
          <w:bCs/>
          <w:shd w:val="clear" w:color="auto" w:fill="FFFFFF"/>
        </w:rPr>
        <w:t>δεύτερου κύκλου</w:t>
      </w:r>
      <w:r>
        <w:rPr>
          <w:rFonts w:eastAsia="Times New Roman" w:cs="Times New Roman"/>
          <w:bCs/>
        </w:rPr>
        <w:t xml:space="preserve"> του Βουλευτή Καρδίτσας της Νέας Δημοκρατίας κ.</w:t>
      </w:r>
      <w:r>
        <w:rPr>
          <w:rFonts w:eastAsia="Times New Roman" w:cs="Times New Roman"/>
          <w:bCs/>
          <w:shd w:val="clear" w:color="auto" w:fill="FFFFFF"/>
        </w:rPr>
        <w:t xml:space="preserve"> </w:t>
      </w:r>
      <w:r>
        <w:rPr>
          <w:rFonts w:eastAsia="Times New Roman" w:cs="Times New Roman"/>
        </w:rPr>
        <w:t>Κωνσταντίνου Τσιάρα</w:t>
      </w:r>
      <w:r>
        <w:rPr>
          <w:rFonts w:eastAsia="Times New Roman" w:cs="Times New Roman"/>
          <w:bCs/>
          <w:shd w:val="clear" w:color="auto" w:fill="FFFFFF"/>
        </w:rPr>
        <w:t xml:space="preserve">, </w:t>
      </w:r>
      <w:r>
        <w:rPr>
          <w:rFonts w:eastAsia="Times New Roman" w:cs="Times New Roman"/>
          <w:bCs/>
        </w:rPr>
        <w:t xml:space="preserve">προς τον Υπουργό </w:t>
      </w:r>
      <w:r>
        <w:rPr>
          <w:rFonts w:eastAsia="Times New Roman" w:cs="Times New Roman"/>
        </w:rPr>
        <w:t>Εσωτερικών και Διοικητικής Ανασυγκρότησης</w:t>
      </w:r>
      <w:r>
        <w:rPr>
          <w:rFonts w:eastAsia="Times New Roman" w:cs="Times New Roman"/>
          <w:b/>
        </w:rPr>
        <w:t>,</w:t>
      </w:r>
      <w:r>
        <w:rPr>
          <w:rFonts w:eastAsia="Times New Roman" w:cs="Times New Roman"/>
          <w:bCs/>
          <w:shd w:val="clear" w:color="auto" w:fill="FFFFFF"/>
        </w:rPr>
        <w:t xml:space="preserve"> </w:t>
      </w:r>
      <w:r>
        <w:rPr>
          <w:rFonts w:eastAsia="Times New Roman" w:cs="Times New Roman"/>
          <w:bCs/>
        </w:rPr>
        <w:t>σχετικά με τη δημιουργία Κέντρου Φιλοξενίας Μεταναστών στη Σχολή Αστυνομί</w:t>
      </w:r>
      <w:r>
        <w:rPr>
          <w:rFonts w:eastAsia="Times New Roman" w:cs="Times New Roman"/>
          <w:bCs/>
        </w:rPr>
        <w:t xml:space="preserve">ας </w:t>
      </w:r>
      <w:r>
        <w:rPr>
          <w:rFonts w:eastAsia="Times New Roman" w:cs="Times New Roman"/>
        </w:rPr>
        <w:t xml:space="preserve">Καρδίτσας. </w:t>
      </w:r>
    </w:p>
    <w:p w14:paraId="5544C422" w14:textId="77777777" w:rsidR="00C5530F" w:rsidRDefault="00802ED9">
      <w:pPr>
        <w:spacing w:line="600" w:lineRule="auto"/>
        <w:ind w:firstLine="720"/>
        <w:jc w:val="both"/>
        <w:rPr>
          <w:rFonts w:eastAsia="Times New Roman" w:cs="Times New Roman"/>
          <w:bCs/>
        </w:rPr>
      </w:pPr>
      <w:r>
        <w:rPr>
          <w:rFonts w:eastAsia="Times New Roman" w:cs="Times New Roman"/>
          <w:bCs/>
        </w:rPr>
        <w:t xml:space="preserve">Στην ερώτηση θα απαντήσει ο Αναπληρωτής Υπουργός Εσωτερικών και Διοικητικής Ανασυγκρότησης κ. Νικόλαος </w:t>
      </w:r>
      <w:proofErr w:type="spellStart"/>
      <w:r>
        <w:rPr>
          <w:rFonts w:eastAsia="Times New Roman" w:cs="Times New Roman"/>
          <w:bCs/>
        </w:rPr>
        <w:t>Τόσκας</w:t>
      </w:r>
      <w:proofErr w:type="spellEnd"/>
      <w:r>
        <w:rPr>
          <w:rFonts w:eastAsia="Times New Roman" w:cs="Times New Roman"/>
          <w:bCs/>
        </w:rPr>
        <w:t xml:space="preserve">. </w:t>
      </w:r>
    </w:p>
    <w:p w14:paraId="5544C423" w14:textId="77777777" w:rsidR="00C5530F" w:rsidRDefault="00802ED9">
      <w:pPr>
        <w:spacing w:line="600" w:lineRule="auto"/>
        <w:ind w:firstLine="720"/>
        <w:jc w:val="both"/>
        <w:rPr>
          <w:rFonts w:eastAsia="Times New Roman" w:cs="Times New Roman"/>
          <w:bCs/>
        </w:rPr>
      </w:pPr>
      <w:r>
        <w:rPr>
          <w:rFonts w:eastAsia="Times New Roman" w:cs="Times New Roman"/>
          <w:bCs/>
        </w:rPr>
        <w:t xml:space="preserve">Τον λόγο έχει ο κ. Τσιάρας για να αναπτύξει την ερώτησή του σε δύο λεπτά. </w:t>
      </w:r>
    </w:p>
    <w:p w14:paraId="5544C424" w14:textId="77777777" w:rsidR="00C5530F" w:rsidRDefault="00802ED9">
      <w:pPr>
        <w:spacing w:line="600" w:lineRule="auto"/>
        <w:ind w:firstLine="720"/>
        <w:jc w:val="both"/>
        <w:rPr>
          <w:rFonts w:eastAsia="Times New Roman" w:cs="Times New Roman"/>
          <w:bCs/>
          <w:szCs w:val="24"/>
        </w:rPr>
      </w:pPr>
      <w:r>
        <w:rPr>
          <w:rFonts w:eastAsia="Times New Roman" w:cs="Times New Roman"/>
          <w:b/>
          <w:bCs/>
        </w:rPr>
        <w:lastRenderedPageBreak/>
        <w:t>ΚΩΝΣΤΑΝΤΙΝΟΣ ΤΣΙΑΡΑΣ:</w:t>
      </w:r>
      <w:r>
        <w:rPr>
          <w:rFonts w:eastAsia="Times New Roman" w:cs="Times New Roman"/>
          <w:bCs/>
        </w:rPr>
        <w:t xml:space="preserve"> </w:t>
      </w:r>
      <w:r>
        <w:rPr>
          <w:rFonts w:eastAsia="Times New Roman" w:cs="Times New Roman"/>
          <w:bCs/>
          <w:szCs w:val="24"/>
        </w:rPr>
        <w:t xml:space="preserve">Ευχαριστώ, κύριε Πρόεδρε. </w:t>
      </w:r>
    </w:p>
    <w:p w14:paraId="5544C425" w14:textId="77777777" w:rsidR="00C5530F" w:rsidRDefault="00802ED9">
      <w:pPr>
        <w:spacing w:line="600" w:lineRule="auto"/>
        <w:ind w:firstLine="720"/>
        <w:jc w:val="both"/>
        <w:rPr>
          <w:rFonts w:eastAsia="Times New Roman" w:cs="Times New Roman"/>
          <w:bCs/>
        </w:rPr>
      </w:pPr>
      <w:r>
        <w:rPr>
          <w:rFonts w:eastAsia="Times New Roman" w:cs="Times New Roman"/>
          <w:bCs/>
        </w:rPr>
        <w:t>Κατ</w:t>
      </w:r>
      <w:r>
        <w:rPr>
          <w:rFonts w:eastAsia="Times New Roman" w:cs="Times New Roman"/>
          <w:bCs/>
        </w:rPr>
        <w:t xml:space="preserve">’ </w:t>
      </w:r>
      <w:r>
        <w:rPr>
          <w:rFonts w:eastAsia="Times New Roman" w:cs="Times New Roman"/>
          <w:bCs/>
        </w:rPr>
        <w:t xml:space="preserve">αρχάς να ευχηθώ Χριστός Ανέστη και Χρόνια Πολλά, μιας και </w:t>
      </w:r>
      <w:r>
        <w:rPr>
          <w:rFonts w:eastAsia="Times New Roman" w:cs="Times New Roman"/>
          <w:szCs w:val="24"/>
        </w:rPr>
        <w:t>είναι</w:t>
      </w:r>
      <w:r>
        <w:rPr>
          <w:rFonts w:eastAsia="Times New Roman" w:cs="Times New Roman"/>
          <w:bCs/>
        </w:rPr>
        <w:t xml:space="preserve"> η πρώτη συνεδρίαση του Ελληνικού </w:t>
      </w:r>
      <w:r>
        <w:rPr>
          <w:rFonts w:eastAsia="Times New Roman" w:cs="Times New Roman"/>
          <w:szCs w:val="24"/>
        </w:rPr>
        <w:t>Κοινοβουλίου</w:t>
      </w:r>
      <w:r>
        <w:rPr>
          <w:rFonts w:eastAsia="Times New Roman" w:cs="Times New Roman"/>
          <w:bCs/>
        </w:rPr>
        <w:t xml:space="preserve"> μετά τη μεγάλη εορτή του Πάσχα. </w:t>
      </w:r>
    </w:p>
    <w:p w14:paraId="5544C426" w14:textId="77777777" w:rsidR="00C5530F" w:rsidRDefault="00802ED9">
      <w:pPr>
        <w:spacing w:line="600" w:lineRule="auto"/>
        <w:ind w:firstLine="720"/>
        <w:jc w:val="both"/>
        <w:rPr>
          <w:rFonts w:eastAsia="Times New Roman" w:cs="Times New Roman"/>
          <w:bCs/>
        </w:rPr>
      </w:pPr>
      <w:r>
        <w:rPr>
          <w:rFonts w:eastAsia="Times New Roman" w:cs="Times New Roman"/>
          <w:bCs/>
        </w:rPr>
        <w:t>Επανέρχομαι σε μια ήδη κατατεθείσα απλή ερώτηση κοινοβουλευτική ελέγχου, κύριε Υπουργέ, κάνοντάς την επίκαιρη ερώ</w:t>
      </w:r>
      <w:r>
        <w:rPr>
          <w:rFonts w:eastAsia="Times New Roman" w:cs="Times New Roman"/>
          <w:bCs/>
        </w:rPr>
        <w:t xml:space="preserve">τηση, διότι η απάντηση την οποία έλαβα, προφανώς δεν ικανοποιεί ούτε εμένα ούτε γενικότερα την τοπική κοινωνία της πόλης μου, της Καρδίτσας. </w:t>
      </w:r>
    </w:p>
    <w:p w14:paraId="5544C427" w14:textId="77777777" w:rsidR="00C5530F" w:rsidRDefault="00802ED9">
      <w:pPr>
        <w:spacing w:line="600" w:lineRule="auto"/>
        <w:ind w:firstLine="720"/>
        <w:jc w:val="both"/>
        <w:rPr>
          <w:rFonts w:eastAsia="Times New Roman" w:cs="Times New Roman"/>
          <w:bCs/>
          <w:szCs w:val="24"/>
          <w:shd w:val="clear" w:color="auto" w:fill="FFFFFF"/>
        </w:rPr>
      </w:pPr>
      <w:r>
        <w:rPr>
          <w:rFonts w:eastAsia="Times New Roman" w:cs="Times New Roman"/>
          <w:bCs/>
        </w:rPr>
        <w:t xml:space="preserve">Υπάρχει ένα πολύ μεγάλο ζήτημα το οποίο αφορά ουσιαστικά στη δημιουργία </w:t>
      </w:r>
      <w:r>
        <w:rPr>
          <w:rFonts w:eastAsia="Times New Roman" w:cs="Times New Roman"/>
          <w:bCs/>
        </w:rPr>
        <w:t>κ</w:t>
      </w:r>
      <w:r>
        <w:rPr>
          <w:rFonts w:eastAsia="Times New Roman" w:cs="Times New Roman"/>
          <w:bCs/>
        </w:rPr>
        <w:t xml:space="preserve">έντρου </w:t>
      </w:r>
      <w:r>
        <w:rPr>
          <w:rFonts w:eastAsia="Times New Roman" w:cs="Times New Roman"/>
          <w:bCs/>
        </w:rPr>
        <w:t>φ</w:t>
      </w:r>
      <w:r>
        <w:rPr>
          <w:rFonts w:eastAsia="Times New Roman" w:cs="Times New Roman"/>
          <w:bCs/>
        </w:rPr>
        <w:t xml:space="preserve">ιλοξενίας </w:t>
      </w:r>
      <w:r>
        <w:rPr>
          <w:rFonts w:eastAsia="Times New Roman" w:cs="Times New Roman"/>
          <w:bCs/>
        </w:rPr>
        <w:t>μ</w:t>
      </w:r>
      <w:r>
        <w:rPr>
          <w:rFonts w:eastAsia="Times New Roman" w:cs="Times New Roman"/>
          <w:bCs/>
        </w:rPr>
        <w:t xml:space="preserve">εταναστών στη </w:t>
      </w:r>
      <w:r>
        <w:rPr>
          <w:rFonts w:eastAsia="Times New Roman" w:cs="Times New Roman"/>
          <w:bCs/>
        </w:rPr>
        <w:lastRenderedPageBreak/>
        <w:t xml:space="preserve">Σχολή Αστυνομίας Καρδίτσας. Και τα ζητήματα τα οποία προκύπτουν </w:t>
      </w:r>
      <w:r>
        <w:rPr>
          <w:rFonts w:eastAsia="Times New Roman"/>
          <w:bCs/>
        </w:rPr>
        <w:t>είναι</w:t>
      </w:r>
      <w:r>
        <w:rPr>
          <w:rFonts w:eastAsia="Times New Roman" w:cs="Times New Roman"/>
          <w:bCs/>
        </w:rPr>
        <w:t xml:space="preserve"> πάρα πολλά -πριν μου δώσετε κάποια </w:t>
      </w:r>
      <w:r>
        <w:rPr>
          <w:rFonts w:eastAsia="Times New Roman"/>
          <w:bCs/>
        </w:rPr>
        <w:t>συγκεκριμένη</w:t>
      </w:r>
      <w:r>
        <w:rPr>
          <w:rFonts w:eastAsia="Times New Roman" w:cs="Times New Roman"/>
          <w:bCs/>
        </w:rPr>
        <w:t xml:space="preserve"> απάντηση- και έχουν κυρίως ως αναφορά το γεγονός ότι η Σχολή Αστυνομίας Καρδίτσας δεν υπήρχε στις προτάσεις των τοπικών φορέων -υποτίθεται</w:t>
      </w:r>
      <w:r>
        <w:rPr>
          <w:rFonts w:eastAsia="Times New Roman" w:cs="Times New Roman"/>
          <w:bCs/>
        </w:rPr>
        <w:t xml:space="preserve"> ότι η όποια επιλογή για </w:t>
      </w:r>
      <w:r>
        <w:rPr>
          <w:rFonts w:eastAsia="Times New Roman" w:cs="Times New Roman"/>
          <w:bCs/>
        </w:rPr>
        <w:t>κ</w:t>
      </w:r>
      <w:r>
        <w:rPr>
          <w:rFonts w:eastAsia="Times New Roman" w:cs="Times New Roman"/>
          <w:bCs/>
        </w:rPr>
        <w:t xml:space="preserve">έντρο </w:t>
      </w:r>
      <w:r>
        <w:rPr>
          <w:rFonts w:eastAsia="Times New Roman" w:cs="Times New Roman"/>
          <w:bCs/>
        </w:rPr>
        <w:t>φ</w:t>
      </w:r>
      <w:r>
        <w:rPr>
          <w:rFonts w:eastAsia="Times New Roman" w:cs="Times New Roman"/>
          <w:bCs/>
        </w:rPr>
        <w:t xml:space="preserve">ιλοξενίας </w:t>
      </w:r>
      <w:r>
        <w:rPr>
          <w:rFonts w:eastAsia="Times New Roman" w:cs="Times New Roman"/>
          <w:bCs/>
        </w:rPr>
        <w:t>μ</w:t>
      </w:r>
      <w:r>
        <w:rPr>
          <w:rFonts w:eastAsia="Times New Roman" w:cs="Times New Roman"/>
          <w:bCs/>
        </w:rPr>
        <w:t xml:space="preserve">εταναστών θα γινόταν μέσα από μια συνεννόηση με τις τοπικές </w:t>
      </w:r>
      <w:r>
        <w:rPr>
          <w:rFonts w:eastAsia="Times New Roman" w:cs="Times New Roman"/>
          <w:bCs/>
        </w:rPr>
        <w:t>α</w:t>
      </w:r>
      <w:r>
        <w:rPr>
          <w:rFonts w:eastAsia="Times New Roman" w:cs="Times New Roman"/>
          <w:bCs/>
        </w:rPr>
        <w:t>ρχές- ότι η Σχολή Αστυνομίας Καρδίτσας ακόμη υποτίθεται ότι περιμένει φοιτητές, σπουδαστές, προκειμένου να λειτουργήσει, κάτι το οποίο ενδεχομένως θα μ</w:t>
      </w:r>
      <w:r>
        <w:rPr>
          <w:rFonts w:eastAsia="Times New Roman" w:cs="Times New Roman"/>
          <w:bCs/>
        </w:rPr>
        <w:t xml:space="preserve">πορούσε να γίνει και από τη νέα χρονιά και επίσης από το γεγονός ότι δεν υπάρχει </w:t>
      </w:r>
      <w:proofErr w:type="spellStart"/>
      <w:r>
        <w:rPr>
          <w:rFonts w:eastAsia="Times New Roman" w:cs="Times New Roman"/>
          <w:bCs/>
        </w:rPr>
        <w:t>καμμία</w:t>
      </w:r>
      <w:proofErr w:type="spellEnd"/>
      <w:r>
        <w:rPr>
          <w:rFonts w:eastAsia="Times New Roman" w:cs="Times New Roman"/>
          <w:bCs/>
        </w:rPr>
        <w:t xml:space="preserve"> απολύτως ενημέρωση στην Αστυνομική Διεύθυνση Καρδίτσας, τη στιγμή που υπάρχει αίτημα από τη δική </w:t>
      </w:r>
      <w:r>
        <w:rPr>
          <w:rFonts w:eastAsia="Times New Roman" w:cs="Times New Roman"/>
          <w:bCs/>
        </w:rPr>
        <w:lastRenderedPageBreak/>
        <w:t>της πλευρά μετεγκατάστασης, μεταστέγασής της στις εγκαταστάσεις της Σχο</w:t>
      </w:r>
      <w:r>
        <w:rPr>
          <w:rFonts w:eastAsia="Times New Roman" w:cs="Times New Roman"/>
          <w:bCs/>
        </w:rPr>
        <w:t xml:space="preserve">λής Αστυνομίας Καρδίτσας. </w:t>
      </w:r>
    </w:p>
    <w:p w14:paraId="5544C428" w14:textId="77777777" w:rsidR="00C5530F" w:rsidRDefault="00802ED9">
      <w:pPr>
        <w:spacing w:line="600" w:lineRule="auto"/>
        <w:ind w:firstLine="720"/>
        <w:jc w:val="both"/>
        <w:rPr>
          <w:rFonts w:eastAsia="Times New Roman"/>
          <w:szCs w:val="24"/>
        </w:rPr>
      </w:pPr>
      <w:r>
        <w:rPr>
          <w:rFonts w:eastAsia="Times New Roman"/>
          <w:szCs w:val="24"/>
        </w:rPr>
        <w:t xml:space="preserve">Όλα αυτά είναι ζητήματα τα οποία πρέπει να λάβει κανείς πολύ σοβαρά υπ’ </w:t>
      </w:r>
      <w:proofErr w:type="spellStart"/>
      <w:r>
        <w:rPr>
          <w:rFonts w:eastAsia="Times New Roman"/>
          <w:szCs w:val="24"/>
        </w:rPr>
        <w:t>όψιν</w:t>
      </w:r>
      <w:proofErr w:type="spellEnd"/>
      <w:r>
        <w:rPr>
          <w:rFonts w:eastAsia="Times New Roman"/>
          <w:szCs w:val="24"/>
        </w:rPr>
        <w:t xml:space="preserve"> του, αν προχωρήσει σε μια συγκεκριμένη απόφαση-επιλογή. Και το λέω αυτό διότι, επαναλαμβάνω χωρίς να υπάρχει κανένα ίχνος ρατσιστικής -αν θέλετε- διάθεσ</w:t>
      </w:r>
      <w:r>
        <w:rPr>
          <w:rFonts w:eastAsia="Times New Roman"/>
          <w:szCs w:val="24"/>
        </w:rPr>
        <w:t>ης ή από την άλλη πλευρά μιας θέσης που δεν θα έδινε μια διάσταση βοήθειας σε όλους αυτούς τους ανθρώπους, θα έπρεπε η όποια επιλογή της Κυβέρνησης, του συντονιστικού της οργάνου, του αρμοδίου Υπουργού που ενδεχομένως έχει τον ρόλο του συντονιστή, να βρίσκ</w:t>
      </w:r>
      <w:r>
        <w:rPr>
          <w:rFonts w:eastAsia="Times New Roman"/>
          <w:szCs w:val="24"/>
        </w:rPr>
        <w:t xml:space="preserve">εται σε μια απόλυτη συμφωνία με την τοπική κοινωνία, όταν μάλιστα η τοπική κοινωνία διά των </w:t>
      </w:r>
      <w:r>
        <w:rPr>
          <w:rFonts w:eastAsia="Times New Roman"/>
          <w:szCs w:val="24"/>
        </w:rPr>
        <w:lastRenderedPageBreak/>
        <w:t xml:space="preserve">φορέων της έχει ήδη υποδείξει χώρους, έχει ήδη κάνει τις προτάσεις της. Η συγκεκριμένη πρόταση δεν υπάρχει καν ή αν υπήρχε θα ήταν ενδεχομένως η τελευταία σε αυτήν </w:t>
      </w:r>
      <w:r>
        <w:rPr>
          <w:rFonts w:eastAsia="Times New Roman"/>
          <w:szCs w:val="24"/>
        </w:rPr>
        <w:t>τη σειρά της όποιας αξιολόγησης θα μπορούσε να μπει.</w:t>
      </w:r>
    </w:p>
    <w:p w14:paraId="5544C429" w14:textId="77777777" w:rsidR="00C5530F" w:rsidRDefault="00802ED9">
      <w:pPr>
        <w:spacing w:line="600" w:lineRule="auto"/>
        <w:ind w:firstLine="720"/>
        <w:jc w:val="both"/>
        <w:rPr>
          <w:rFonts w:eastAsia="Times New Roman"/>
          <w:szCs w:val="24"/>
        </w:rPr>
      </w:pPr>
      <w:r>
        <w:rPr>
          <w:rFonts w:eastAsia="Times New Roman"/>
          <w:szCs w:val="24"/>
        </w:rPr>
        <w:t>Θα ήθελα τη θέση σας, θα ήθελα την απάντησή σας, προκειμένου να επανέλθω με μια περισσότερο συγκεκριμένη επιχειρηματολογία.</w:t>
      </w:r>
    </w:p>
    <w:p w14:paraId="5544C42A" w14:textId="77777777" w:rsidR="00C5530F" w:rsidRDefault="00802ED9">
      <w:pPr>
        <w:spacing w:line="600" w:lineRule="auto"/>
        <w:ind w:firstLine="720"/>
        <w:jc w:val="both"/>
        <w:rPr>
          <w:rFonts w:eastAsia="Times New Roman"/>
          <w:szCs w:val="24"/>
        </w:rPr>
      </w:pPr>
      <w:r>
        <w:rPr>
          <w:rFonts w:eastAsia="Times New Roman"/>
          <w:szCs w:val="24"/>
        </w:rPr>
        <w:t>Ευχαριστώ πολύ.</w:t>
      </w:r>
    </w:p>
    <w:p w14:paraId="5544C42B" w14:textId="77777777" w:rsidR="00C5530F" w:rsidRDefault="00802ED9">
      <w:pPr>
        <w:spacing w:line="600" w:lineRule="auto"/>
        <w:ind w:firstLine="720"/>
        <w:jc w:val="both"/>
        <w:rPr>
          <w:rFonts w:eastAsia="Times New Roman"/>
          <w:szCs w:val="24"/>
        </w:rPr>
      </w:pPr>
      <w:r>
        <w:rPr>
          <w:rFonts w:eastAsia="Times New Roman"/>
          <w:b/>
          <w:szCs w:val="24"/>
        </w:rPr>
        <w:t>ΠΡΟΕΔΡΕΩΝ (Αναστάσιος Κουράκης):</w:t>
      </w:r>
      <w:r>
        <w:rPr>
          <w:rFonts w:eastAsia="Times New Roman"/>
          <w:szCs w:val="24"/>
        </w:rPr>
        <w:t xml:space="preserve"> Ευχαριστούμε τον κ. Τσιάρα.</w:t>
      </w:r>
    </w:p>
    <w:p w14:paraId="5544C42C" w14:textId="77777777" w:rsidR="00C5530F" w:rsidRDefault="00802ED9">
      <w:pPr>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 xml:space="preserve">ν λόγο έχει ο Αναπληρωτής Υπουργός Εσωτερικών και Διοικητικής Ανασυγκρότησης κ. Νικόλαος </w:t>
      </w:r>
      <w:proofErr w:type="spellStart"/>
      <w:r>
        <w:rPr>
          <w:rFonts w:eastAsia="Times New Roman"/>
          <w:szCs w:val="24"/>
        </w:rPr>
        <w:t>Τόσκας</w:t>
      </w:r>
      <w:proofErr w:type="spellEnd"/>
      <w:r>
        <w:rPr>
          <w:rFonts w:eastAsia="Times New Roman"/>
          <w:szCs w:val="24"/>
        </w:rPr>
        <w:t>, για να απαντήσει.</w:t>
      </w:r>
    </w:p>
    <w:p w14:paraId="5544C42D" w14:textId="77777777" w:rsidR="00C5530F" w:rsidRDefault="00802ED9">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 και Διοικητικής Ανασυγκρότησης):</w:t>
      </w:r>
      <w:r>
        <w:rPr>
          <w:rFonts w:eastAsia="Times New Roman"/>
          <w:szCs w:val="24"/>
        </w:rPr>
        <w:t xml:space="preserve"> Κύριε Πρόεδρε, κύριε Τσιάρα, χρόνια πολλά κι από εμένα.</w:t>
      </w:r>
    </w:p>
    <w:p w14:paraId="5544C42E" w14:textId="77777777" w:rsidR="00C5530F" w:rsidRDefault="00802ED9">
      <w:pPr>
        <w:spacing w:line="600" w:lineRule="auto"/>
        <w:ind w:firstLine="720"/>
        <w:jc w:val="both"/>
        <w:rPr>
          <w:rFonts w:eastAsia="Times New Roman"/>
          <w:szCs w:val="24"/>
        </w:rPr>
      </w:pPr>
      <w:r>
        <w:rPr>
          <w:rFonts w:eastAsia="Times New Roman"/>
          <w:szCs w:val="24"/>
        </w:rPr>
        <w:t xml:space="preserve">Σε </w:t>
      </w:r>
      <w:r>
        <w:rPr>
          <w:rFonts w:eastAsia="Times New Roman"/>
          <w:szCs w:val="24"/>
        </w:rPr>
        <w:t xml:space="preserve">ό,τι αφορά τη λειτουργία της Σχολής Αστυφυλάκων της Ελληνικής Αστυνομίας ξέρετε ότι κατά τα εκπαιδευτικά έτη 2013-2014 και 2014-2015, λόγω μη κατάταξης δοκίμων αστυφυλάκων δεν λειτούργησε η </w:t>
      </w:r>
      <w:r>
        <w:rPr>
          <w:rFonts w:eastAsia="Times New Roman"/>
          <w:szCs w:val="24"/>
        </w:rPr>
        <w:t>σ</w:t>
      </w:r>
      <w:r>
        <w:rPr>
          <w:rFonts w:eastAsia="Times New Roman"/>
          <w:szCs w:val="24"/>
        </w:rPr>
        <w:t>χολή, γιατί δεν εισήχθησαν δόκιμοι αστυφύλακες. Στη συνέχεια, τον</w:t>
      </w:r>
      <w:r>
        <w:rPr>
          <w:rFonts w:eastAsia="Times New Roman"/>
          <w:szCs w:val="24"/>
        </w:rPr>
        <w:t xml:space="preserve"> προηγούμενο χρόνο, το </w:t>
      </w:r>
      <w:r>
        <w:rPr>
          <w:rFonts w:eastAsia="Times New Roman"/>
          <w:szCs w:val="24"/>
        </w:rPr>
        <w:lastRenderedPageBreak/>
        <w:t>2015, όταν εισήχθησαν οι πρώτοι δόκιμοι αστυφύλακες λειτούργησαν σε τρεις άλλες περιοχές στη χώρα μας, στο Διδυμότειχο, στην Κομοτηνή και στο Ρέθυμνο. Υπάρχουν και οι άλλες σχολές, όπως είναι στην Καρδίτσα, όπως είναι στα Γρεβενά. Δυ</w:t>
      </w:r>
      <w:r>
        <w:rPr>
          <w:rFonts w:eastAsia="Times New Roman"/>
          <w:szCs w:val="24"/>
        </w:rPr>
        <w:t>στυχώς, είχαν δημιουργηθεί περισσότερες σχολές απ’ όσες χρειαζόμαστε και από όσες αντέχαμε, θα έλεγα και δημιουργήθηκαν –το καταλαβαίνω αυτό- και προσδοκίες και επιθυμία στις τοπικές κοινωνίες για τη λειτουργία αυτών των σχολών αλλά τα δεδομένα, ο ρεαλισμό</w:t>
      </w:r>
      <w:r>
        <w:rPr>
          <w:rFonts w:eastAsia="Times New Roman"/>
          <w:szCs w:val="24"/>
        </w:rPr>
        <w:t>ς, η πραγματικότητα είναι διαφορετικά.</w:t>
      </w:r>
    </w:p>
    <w:p w14:paraId="5544C42F"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Τώρα, τέθηκε το θέμα της αναζήτησης χώρων, όταν προέκυψε το προσφυγικό πρόβλημα και μέσα σε αυτούς τους χώρους ήταν και αυτή η </w:t>
      </w:r>
      <w:r>
        <w:rPr>
          <w:rFonts w:eastAsia="Times New Roman"/>
          <w:szCs w:val="24"/>
        </w:rPr>
        <w:t>σ</w:t>
      </w:r>
      <w:r>
        <w:rPr>
          <w:rFonts w:eastAsia="Times New Roman"/>
          <w:szCs w:val="24"/>
        </w:rPr>
        <w:t>χολή. Δεν επιλέχθηκε για χρησιμοποίηση αυτός ο χώρος και γιατί η χωρητικότητά του ήταν μι</w:t>
      </w:r>
      <w:r>
        <w:rPr>
          <w:rFonts w:eastAsia="Times New Roman"/>
          <w:szCs w:val="24"/>
        </w:rPr>
        <w:t xml:space="preserve">κρή και γιατί υπήρξαν άλλες σκέψεις. Δεν επιλέχθηκε, τέλος πάντων, για πολλούς και διαφόρους λόγους. Επομένως, δεν είμαστε σε φάση προετοιμασίας ή δημιουργίας κέντρου φιλοξενίας προσφύγων στον χώρο της Αστυνομικής Σχολής. </w:t>
      </w:r>
    </w:p>
    <w:p w14:paraId="5544C430" w14:textId="77777777" w:rsidR="00C5530F" w:rsidRDefault="00802ED9">
      <w:pPr>
        <w:spacing w:line="600" w:lineRule="auto"/>
        <w:ind w:firstLine="720"/>
        <w:jc w:val="both"/>
        <w:rPr>
          <w:rFonts w:eastAsia="Times New Roman"/>
          <w:szCs w:val="24"/>
        </w:rPr>
      </w:pPr>
      <w:r>
        <w:rPr>
          <w:rFonts w:eastAsia="Times New Roman"/>
          <w:szCs w:val="24"/>
        </w:rPr>
        <w:t>Έγιναν, αν θέλετε, και λάθη. Αυτό</w:t>
      </w:r>
      <w:r>
        <w:rPr>
          <w:rFonts w:eastAsia="Times New Roman"/>
          <w:szCs w:val="24"/>
        </w:rPr>
        <w:t xml:space="preserve">ς ο χώρος προσφέρθηκε από την Κτηματική Εταιρεία του Δημοσίου. Ουσιαστικά είναι χώρος του </w:t>
      </w:r>
      <w:r>
        <w:rPr>
          <w:rFonts w:eastAsia="Times New Roman"/>
          <w:szCs w:val="24"/>
        </w:rPr>
        <w:t>δ</w:t>
      </w:r>
      <w:r>
        <w:rPr>
          <w:rFonts w:eastAsia="Times New Roman"/>
          <w:szCs w:val="24"/>
        </w:rPr>
        <w:t xml:space="preserve">ήμου. Δόθηκαν και γύρω στις 650.000 ευρώ για απαλλοτρίωση </w:t>
      </w:r>
      <w:proofErr w:type="spellStart"/>
      <w:r>
        <w:rPr>
          <w:rFonts w:eastAsia="Times New Roman"/>
          <w:szCs w:val="24"/>
        </w:rPr>
        <w:t>ομόρων</w:t>
      </w:r>
      <w:proofErr w:type="spellEnd"/>
      <w:r>
        <w:rPr>
          <w:rFonts w:eastAsia="Times New Roman"/>
          <w:szCs w:val="24"/>
        </w:rPr>
        <w:t xml:space="preserve"> </w:t>
      </w:r>
      <w:proofErr w:type="spellStart"/>
      <w:r>
        <w:rPr>
          <w:rFonts w:eastAsia="Times New Roman"/>
          <w:szCs w:val="24"/>
        </w:rPr>
        <w:t>οικοπεδικών</w:t>
      </w:r>
      <w:proofErr w:type="spellEnd"/>
      <w:r>
        <w:rPr>
          <w:rFonts w:eastAsia="Times New Roman"/>
          <w:szCs w:val="24"/>
        </w:rPr>
        <w:t xml:space="preserve"> εκτάσεων. Θα έπρεπε να </w:t>
      </w:r>
      <w:r>
        <w:rPr>
          <w:rFonts w:eastAsia="Times New Roman"/>
          <w:szCs w:val="24"/>
        </w:rPr>
        <w:lastRenderedPageBreak/>
        <w:t>υπήρχε διαφορετικός σχεδιασμός τα προηγούμενα χρόνια και θα έπρεπ</w:t>
      </w:r>
      <w:r>
        <w:rPr>
          <w:rFonts w:eastAsia="Times New Roman"/>
          <w:szCs w:val="24"/>
        </w:rPr>
        <w:t>ε να υπήρχε και άλλη κατανομή. Επομένως, δεν αντιμετωπίζεται το θέμα δημιουργίας κέντρου φιλοξενίας προσφύγων προς το παρόν εκεί πέρα. Έχουν επιλεγεί άλλοι χώροι.</w:t>
      </w:r>
    </w:p>
    <w:p w14:paraId="5544C431" w14:textId="77777777" w:rsidR="00C5530F" w:rsidRDefault="00802ED9">
      <w:pPr>
        <w:spacing w:line="600" w:lineRule="auto"/>
        <w:ind w:firstLine="720"/>
        <w:jc w:val="both"/>
        <w:rPr>
          <w:rFonts w:eastAsia="Times New Roman"/>
          <w:szCs w:val="24"/>
        </w:rPr>
      </w:pPr>
      <w:r>
        <w:rPr>
          <w:rFonts w:eastAsia="Times New Roman"/>
          <w:szCs w:val="24"/>
        </w:rPr>
        <w:t xml:space="preserve">Ξέρω ότι η τοπική κοινωνία προσπαθεί να επαναλειτουργήσει αυτήν τη </w:t>
      </w:r>
      <w:r>
        <w:rPr>
          <w:rFonts w:eastAsia="Times New Roman"/>
          <w:szCs w:val="24"/>
        </w:rPr>
        <w:t>σ</w:t>
      </w:r>
      <w:r>
        <w:rPr>
          <w:rFonts w:eastAsia="Times New Roman"/>
          <w:szCs w:val="24"/>
        </w:rPr>
        <w:t>χολή ή να υπάρξει λύση μέ</w:t>
      </w:r>
      <w:r>
        <w:rPr>
          <w:rFonts w:eastAsia="Times New Roman"/>
          <w:szCs w:val="24"/>
        </w:rPr>
        <w:t>σω της μεταστάθμευσης της Διεύθυνσης Αστυνομίας Καρδίτσας. Αυτό είναι ένα θέμα το οποίο μελετούν οι υπηρεσίες μας σε συνεργασία με τις τοπικές αρχές και μακάρι να βρεθεί λύση, ώστε να μην ξοδεύουμε λεφτά αλλού και να μεταφερθεί η Διεύθυνση Αστυνομίας Καρδί</w:t>
      </w:r>
      <w:r>
        <w:rPr>
          <w:rFonts w:eastAsia="Times New Roman"/>
          <w:szCs w:val="24"/>
        </w:rPr>
        <w:t xml:space="preserve">τσας σε αυτόν τον χώρο. Τα υπόλοιπα, αν θέλετε, θα τα πω στη </w:t>
      </w:r>
      <w:proofErr w:type="spellStart"/>
      <w:r>
        <w:rPr>
          <w:rFonts w:eastAsia="Times New Roman"/>
          <w:szCs w:val="24"/>
        </w:rPr>
        <w:t>δευτερομιλία</w:t>
      </w:r>
      <w:proofErr w:type="spellEnd"/>
      <w:r>
        <w:rPr>
          <w:rFonts w:eastAsia="Times New Roman"/>
          <w:szCs w:val="24"/>
        </w:rPr>
        <w:t xml:space="preserve"> μου.</w:t>
      </w:r>
    </w:p>
    <w:p w14:paraId="5544C432" w14:textId="77777777" w:rsidR="00C5530F" w:rsidRDefault="00802ED9">
      <w:pPr>
        <w:spacing w:line="600" w:lineRule="auto"/>
        <w:ind w:firstLine="720"/>
        <w:jc w:val="both"/>
        <w:rPr>
          <w:rFonts w:eastAsia="Times New Roman"/>
          <w:szCs w:val="24"/>
        </w:rPr>
      </w:pPr>
      <w:r w:rsidRPr="00E85F21">
        <w:rPr>
          <w:rFonts w:eastAsia="Times New Roman"/>
          <w:b/>
          <w:szCs w:val="24"/>
        </w:rPr>
        <w:lastRenderedPageBreak/>
        <w:t xml:space="preserve">ΠΡΟΕΔΡΕΥΩΝ (Αναστάσιος Κουράκης): </w:t>
      </w:r>
      <w:r>
        <w:rPr>
          <w:rFonts w:eastAsia="Times New Roman"/>
          <w:szCs w:val="24"/>
        </w:rPr>
        <w:t xml:space="preserve">Ευχαριστούμε, κύριε Υπουργέ. </w:t>
      </w:r>
    </w:p>
    <w:p w14:paraId="5544C433" w14:textId="77777777" w:rsidR="00C5530F" w:rsidRDefault="00802ED9">
      <w:pPr>
        <w:spacing w:line="600" w:lineRule="auto"/>
        <w:ind w:firstLine="720"/>
        <w:jc w:val="both"/>
        <w:rPr>
          <w:rFonts w:eastAsia="Times New Roman"/>
          <w:szCs w:val="24"/>
        </w:rPr>
      </w:pPr>
      <w:r>
        <w:rPr>
          <w:rFonts w:eastAsia="Times New Roman"/>
          <w:szCs w:val="24"/>
        </w:rPr>
        <w:t>Κύριε Τσιάρα, έχετε τον λόγο για να δευτερολογήσετε.</w:t>
      </w:r>
    </w:p>
    <w:p w14:paraId="5544C434" w14:textId="77777777" w:rsidR="00C5530F" w:rsidRDefault="00802ED9">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Ευχαριστώ και πάλι, κύριε Πρόεδρε.</w:t>
      </w:r>
    </w:p>
    <w:p w14:paraId="5544C435" w14:textId="77777777" w:rsidR="00C5530F" w:rsidRDefault="00802ED9">
      <w:pPr>
        <w:spacing w:line="600" w:lineRule="auto"/>
        <w:ind w:firstLine="720"/>
        <w:jc w:val="both"/>
        <w:rPr>
          <w:rFonts w:eastAsia="Times New Roman" w:cs="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με ικανοποιεί η απάντησή σας, κύριε Υπουργέ, και πρέπει να το ομολογήσω. </w:t>
      </w:r>
      <w:r>
        <w:rPr>
          <w:rFonts w:eastAsia="Times New Roman" w:cs="Times New Roman"/>
          <w:szCs w:val="24"/>
        </w:rPr>
        <w:t>Όπως, βεβαίως, με ικανοποιεί και το γεγονός ότι όλες αυτές οι διαπιστώσεις που ήδη έχετε κάνει, στην πραγματικότητα για μένα προσωπικά αποτελούσαν ένα πολύ μεγάλο κομμάτι της</w:t>
      </w:r>
      <w:r>
        <w:rPr>
          <w:rFonts w:eastAsia="Times New Roman" w:cs="Times New Roman"/>
          <w:szCs w:val="24"/>
        </w:rPr>
        <w:t xml:space="preserve"> επιχειρηματολογίας μου, </w:t>
      </w:r>
      <w:r>
        <w:rPr>
          <w:rFonts w:eastAsia="Times New Roman" w:cs="Times New Roman"/>
          <w:szCs w:val="24"/>
        </w:rPr>
        <w:lastRenderedPageBreak/>
        <w:t>αν είχατε μια διαφορετική άποψη. Και βεβαίως, σας καλωσορίζω στον ρεαλισμό, στον οποίο πρέπει όλοι να βρισκόμαστε και ενδεχομένως, όλοι πρέπει να συναντιόμαστε και πολιτικά.</w:t>
      </w:r>
    </w:p>
    <w:p w14:paraId="5544C43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Χαίρομαι που βάλατε το θέμα της πιθανής επαναλειτουργίας </w:t>
      </w:r>
      <w:r>
        <w:rPr>
          <w:rFonts w:eastAsia="Times New Roman" w:cs="Times New Roman"/>
          <w:szCs w:val="24"/>
        </w:rPr>
        <w:t xml:space="preserve">της </w:t>
      </w:r>
      <w:r>
        <w:rPr>
          <w:rFonts w:eastAsia="Times New Roman" w:cs="Times New Roman"/>
          <w:szCs w:val="24"/>
        </w:rPr>
        <w:t>Σ</w:t>
      </w:r>
      <w:r>
        <w:rPr>
          <w:rFonts w:eastAsia="Times New Roman" w:cs="Times New Roman"/>
          <w:szCs w:val="24"/>
        </w:rPr>
        <w:t>χολής της Αστυνομίας Καρδίτσας, γιατί όπως ο ίδιος διαπιστώσατε -προφανώς ερευνώντας, προκειμένου να έλθετε προετοιμασμένος να απαντήσετε- θα είδατε ότι υπάρχουν τόσα πολλά θετικά σημεία στα οποία μπορεί κανείς να βασιστεί προκειμένου να επιλέξει τη σ</w:t>
      </w:r>
      <w:r>
        <w:rPr>
          <w:rFonts w:eastAsia="Times New Roman" w:cs="Times New Roman"/>
          <w:szCs w:val="24"/>
        </w:rPr>
        <w:t xml:space="preserve">υγκεκριμένη </w:t>
      </w:r>
      <w:r>
        <w:rPr>
          <w:rFonts w:eastAsia="Times New Roman" w:cs="Times New Roman"/>
          <w:szCs w:val="24"/>
        </w:rPr>
        <w:t>σ</w:t>
      </w:r>
      <w:r>
        <w:rPr>
          <w:rFonts w:eastAsia="Times New Roman" w:cs="Times New Roman"/>
          <w:szCs w:val="24"/>
        </w:rPr>
        <w:t xml:space="preserve">χολή ως μια από αυτές που θα μπορούσαν να επαναλειτουργήσουν, που πιθανότατα θα την κατέτασσαν σε άμεση προτεραιότητα. Αν βεβαίως, η </w:t>
      </w:r>
      <w:r>
        <w:rPr>
          <w:rFonts w:eastAsia="Times New Roman" w:cs="Times New Roman"/>
          <w:szCs w:val="24"/>
        </w:rPr>
        <w:lastRenderedPageBreak/>
        <w:t>Κυβέρνηση βρει την οικονομική δυνατότητα να ξαναλειτουργήσουν οι Σχολές Αστυνομίας, προφανώς θα κατέτασσε τη Σ</w:t>
      </w:r>
      <w:r>
        <w:rPr>
          <w:rFonts w:eastAsia="Times New Roman" w:cs="Times New Roman"/>
          <w:szCs w:val="24"/>
        </w:rPr>
        <w:t xml:space="preserve">χολή Αστυνομίας Καρδίτσας σε σειρά προτεραιότητας. </w:t>
      </w:r>
    </w:p>
    <w:p w14:paraId="5544C437"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Χαίρομαι, γιατί, όπως είπατε, έστω και προς το παρόν δεν αντιμετωπίζεται αυτό το ζήτημα, γιατί ακριβώς την ίδια στιγμή θα σας παρέθετα σωρεία αποφάσεων-θέσεων των τοπικών αρχών της κοινωνίας της Καρδίτσας</w:t>
      </w:r>
      <w:r>
        <w:rPr>
          <w:rFonts w:eastAsia="Times New Roman" w:cs="Times New Roman"/>
          <w:szCs w:val="24"/>
        </w:rPr>
        <w:t xml:space="preserve">, οι οποίοι με έναν πολύ συγκεκριμένο τρόπο είχαν διαδηλώσει την απόλυτη αντίθεσή τους στην πιθανή δημιουργία κέντρου φιλοξενίας μεταναστών στη Σχολή Αστυνομίας Καρδίτσας. </w:t>
      </w:r>
    </w:p>
    <w:p w14:paraId="5544C43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μια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α</w:t>
      </w:r>
      <w:r>
        <w:rPr>
          <w:rFonts w:eastAsia="Times New Roman" w:cs="Times New Roman"/>
          <w:szCs w:val="24"/>
        </w:rPr>
        <w:t xml:space="preserve">στυνομίας, η οποία έχει όλα εκείνα τα κριτήρια και όλες εκείνες </w:t>
      </w:r>
      <w:r>
        <w:rPr>
          <w:rFonts w:eastAsia="Times New Roman" w:cs="Times New Roman"/>
          <w:szCs w:val="24"/>
        </w:rPr>
        <w:t xml:space="preserve">τις προϋποθέσεις που της δίνουν τη δυνατότητα να είναι πραγματικά μια από τις καλύτερες </w:t>
      </w:r>
      <w:r>
        <w:rPr>
          <w:rFonts w:eastAsia="Times New Roman" w:cs="Times New Roman"/>
          <w:szCs w:val="24"/>
        </w:rPr>
        <w:t>σ</w:t>
      </w:r>
      <w:r>
        <w:rPr>
          <w:rFonts w:eastAsia="Times New Roman" w:cs="Times New Roman"/>
          <w:szCs w:val="24"/>
        </w:rPr>
        <w:t xml:space="preserve">χολές </w:t>
      </w:r>
      <w:r>
        <w:rPr>
          <w:rFonts w:eastAsia="Times New Roman" w:cs="Times New Roman"/>
          <w:szCs w:val="24"/>
        </w:rPr>
        <w:t>α</w:t>
      </w:r>
      <w:r>
        <w:rPr>
          <w:rFonts w:eastAsia="Times New Roman" w:cs="Times New Roman"/>
          <w:szCs w:val="24"/>
        </w:rPr>
        <w:t>στυνομίας, θα έπρεπε να έχει την τύχη της επαναλειτουργίας, αν βεβαίως αυτό καταστεί δυνατόν, όπως είπατε κι εσείς ουσιαστικά στην προηγούμενη τοποθέτησή σας.</w:t>
      </w:r>
    </w:p>
    <w:p w14:paraId="5544C43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γώ κρατώ τη δική σας θέση, ότι αυτήν τη στιγμή δεν αντιμετωπίζεται ως ζήτημα η πιθανή δημιουργία κέντρου φιλοξενίας μεταναστών στη Σχολή Αστυφυλάκων Καρδίτσας και δεν σας κρύβω ότι αυτή η απάντησή σας με ικανοποιεί.</w:t>
      </w:r>
    </w:p>
    <w:p w14:paraId="5544C43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44C43B"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w:t>
      </w:r>
      <w:r>
        <w:rPr>
          <w:rFonts w:eastAsia="Times New Roman" w:cs="Times New Roman"/>
          <w:b/>
          <w:szCs w:val="24"/>
        </w:rPr>
        <w:t>ος Κουράκης):</w:t>
      </w:r>
      <w:r>
        <w:rPr>
          <w:rFonts w:eastAsia="Times New Roman" w:cs="Times New Roman"/>
          <w:szCs w:val="24"/>
        </w:rPr>
        <w:t xml:space="preserve"> Ευχαριστούμε τον κ. Τσιάρα.</w:t>
      </w:r>
    </w:p>
    <w:p w14:paraId="5544C43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να κλείσει με τη δευτερολογία του ο Αναπληρωτής Υπουργός Εσωτερικών και Διοικητικής Ανασυγκρότησης κ </w:t>
      </w:r>
      <w:proofErr w:type="spellStart"/>
      <w:r>
        <w:rPr>
          <w:rFonts w:eastAsia="Times New Roman" w:cs="Times New Roman"/>
          <w:szCs w:val="24"/>
        </w:rPr>
        <w:t>Τόσκας</w:t>
      </w:r>
      <w:proofErr w:type="spellEnd"/>
      <w:r>
        <w:rPr>
          <w:rFonts w:eastAsia="Times New Roman" w:cs="Times New Roman"/>
          <w:szCs w:val="24"/>
        </w:rPr>
        <w:t>.</w:t>
      </w:r>
    </w:p>
    <w:p w14:paraId="5544C43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Τόσκα</w:t>
      </w:r>
      <w:proofErr w:type="spellEnd"/>
      <w:r>
        <w:rPr>
          <w:rFonts w:eastAsia="Times New Roman" w:cs="Times New Roman"/>
          <w:szCs w:val="24"/>
        </w:rPr>
        <w:t>, έχετε τον λόγο.</w:t>
      </w:r>
    </w:p>
    <w:p w14:paraId="5544C43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w:t>
      </w:r>
      <w:r>
        <w:rPr>
          <w:rFonts w:eastAsia="Times New Roman" w:cs="Times New Roman"/>
          <w:b/>
          <w:szCs w:val="24"/>
        </w:rPr>
        <w:t>ητικής Ανασυγκρότησης):</w:t>
      </w:r>
      <w:r>
        <w:rPr>
          <w:rFonts w:eastAsia="Times New Roman" w:cs="Times New Roman"/>
          <w:szCs w:val="24"/>
        </w:rPr>
        <w:t xml:space="preserve"> Κύριε Τσιάρα, θα ήθελα να κάνω μια διευκρίνιση για να μην θεωρηθεί ότι κλείνω το μάτι ή δημιουργώ φρούδες ελπίδες στις τοπικές κοινωνίες. Δεν αντιμετωπίζεται αυτήν τη στιγμή η επαναλειτουργία </w:t>
      </w:r>
      <w:r>
        <w:rPr>
          <w:rFonts w:eastAsia="Times New Roman" w:cs="Times New Roman"/>
          <w:szCs w:val="24"/>
        </w:rPr>
        <w:lastRenderedPageBreak/>
        <w:t>του κτηρίου αυτού ως Σχολή Δοκίμων Αστυφυλάκων. Όμως εξετάζουμε</w:t>
      </w:r>
      <w:r>
        <w:rPr>
          <w:rFonts w:eastAsia="Times New Roman" w:cs="Times New Roman"/>
          <w:szCs w:val="24"/>
        </w:rPr>
        <w:t xml:space="preserve"> το θέμα της μεταφοράς της Διεύθυνσης της Αστυνομίας της Καρδίτσας, αν αντιμετωπιστούν και τα νομικά προβλήματα. Δηλαδή, για να είμαστε ξεκάθαροι, μην πάμε τη Διεύθυνση της Αστυνομίας της Καρδίτσας εκεί και μας πει ο δήμος «άλλαξε χρήση και άρα φέρτε τον χ</w:t>
      </w:r>
      <w:r>
        <w:rPr>
          <w:rFonts w:eastAsia="Times New Roman" w:cs="Times New Roman"/>
          <w:szCs w:val="24"/>
        </w:rPr>
        <w:t>ώρο πίσω». Είναι ζητήματα στα οποία θα ζητήσουμε και τη βοήθεια των τοπικών Βουλευτών.</w:t>
      </w:r>
    </w:p>
    <w:p w14:paraId="5544C43F"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Αυτή είναι η καλύτερη λύση αυτήν τη στιγμή για πολλούς λόγους. Με </w:t>
      </w:r>
      <w:proofErr w:type="spellStart"/>
      <w:r>
        <w:rPr>
          <w:rFonts w:eastAsia="Times New Roman" w:cs="Times New Roman"/>
          <w:szCs w:val="24"/>
        </w:rPr>
        <w:t>συγχωρείτε</w:t>
      </w:r>
      <w:proofErr w:type="spellEnd"/>
      <w:r>
        <w:rPr>
          <w:rFonts w:eastAsia="Times New Roman" w:cs="Times New Roman"/>
          <w:szCs w:val="24"/>
        </w:rPr>
        <w:t xml:space="preserve"> που παρεμβαίνω με αυτόν τον τρόπο.</w:t>
      </w:r>
    </w:p>
    <w:p w14:paraId="5544C440"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w:t>
      </w:r>
      <w:r>
        <w:rPr>
          <w:rFonts w:eastAsia="Times New Roman" w:cs="Times New Roman"/>
          <w:b/>
          <w:szCs w:val="24"/>
        </w:rPr>
        <w:t xml:space="preserve">ός Εσωτερικών και Διοικητικής Ανασυγκρότησης): </w:t>
      </w:r>
      <w:r>
        <w:rPr>
          <w:rFonts w:eastAsia="Times New Roman" w:cs="Times New Roman"/>
          <w:szCs w:val="24"/>
        </w:rPr>
        <w:t>Μακάρι να λυθεί, κύριε Τσιάρα, το ζήτημα και να μην πληρώνουμε ενοίκιο στον υπάρχοντα χώρο. Πρέπει, όμως, να αντιμετωπιστούν και οι νομικές αυτές δυσκολίες για να μην έχουμε πρόβλημα και μείνει η Διεύθυνση Αστ</w:t>
      </w:r>
      <w:r>
        <w:rPr>
          <w:rFonts w:eastAsia="Times New Roman" w:cs="Times New Roman"/>
          <w:szCs w:val="24"/>
        </w:rPr>
        <w:t>υνομίας Καρδίτσας χωρίς κάποιο κτήριο. Είναι κοινή επιθυμία όλων μας το να βρεθεί η πιο οικονομική, εφικτή, ρεαλιστική λύση στην οποία προσβλέπουμε όλοι γι’ αυτόν τον τόπο.</w:t>
      </w:r>
    </w:p>
    <w:p w14:paraId="5544C441"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w:t>
      </w:r>
    </w:p>
    <w:p w14:paraId="5544C442"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κύριο Υπουργό.</w:t>
      </w:r>
    </w:p>
    <w:p w14:paraId="5544C443"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Προχωρούμε στην τελευταία ερώτηση για σήμερα.</w:t>
      </w:r>
    </w:p>
    <w:p w14:paraId="5544C444"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Θα συζητηθεί η ένατη με αριθμό 766/11-4-2016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szCs w:val="24"/>
        </w:rPr>
        <w:t xml:space="preserve"> </w:t>
      </w:r>
      <w:r>
        <w:rPr>
          <w:rFonts w:eastAsia="Times New Roman" w:cs="Times New Roman"/>
          <w:szCs w:val="24"/>
        </w:rPr>
        <w:t>σ</w:t>
      </w:r>
      <w:r>
        <w:rPr>
          <w:rFonts w:eastAsia="Times New Roman" w:cs="Times New Roman"/>
          <w:szCs w:val="24"/>
        </w:rPr>
        <w:t xml:space="preserve">χετικά με την «ανεξέλεγκτη δράση των Αλληλέγγυων». </w:t>
      </w:r>
    </w:p>
    <w:p w14:paraId="5544C445"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Εσωτερικών και Διοικητικής Ανασυγκρότησης κ </w:t>
      </w:r>
      <w:proofErr w:type="spellStart"/>
      <w:r>
        <w:rPr>
          <w:rFonts w:eastAsia="Times New Roman" w:cs="Times New Roman"/>
          <w:szCs w:val="24"/>
        </w:rPr>
        <w:t>Τόσκας</w:t>
      </w:r>
      <w:proofErr w:type="spellEnd"/>
      <w:r>
        <w:rPr>
          <w:rFonts w:eastAsia="Times New Roman" w:cs="Times New Roman"/>
          <w:szCs w:val="24"/>
        </w:rPr>
        <w:t>.</w:t>
      </w:r>
    </w:p>
    <w:p w14:paraId="5544C446"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Δημήτριος Καμμένος για να αναπτύξει την ερώτησή του για δύο λεπτά.</w:t>
      </w:r>
    </w:p>
    <w:p w14:paraId="5544C447"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ΔΗΜΗΤΡΙΟΣ ΚΑΜΜΕΝΟ</w:t>
      </w:r>
      <w:r>
        <w:rPr>
          <w:rFonts w:eastAsia="Times New Roman" w:cs="Times New Roman"/>
          <w:b/>
          <w:szCs w:val="24"/>
        </w:rPr>
        <w:t xml:space="preserve">Σ: </w:t>
      </w:r>
      <w:r>
        <w:rPr>
          <w:rFonts w:eastAsia="Times New Roman" w:cs="Times New Roman"/>
          <w:szCs w:val="24"/>
        </w:rPr>
        <w:t>Ευχαριστώ πολύ, κύριε Πρόεδρε.</w:t>
      </w:r>
    </w:p>
    <w:p w14:paraId="5544C448"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Χρόνια πολλά σε όλους, Χριστός Ανέστη και εύχομαι καλή περίοδο από εδώ και πέρα και να τελειώνουμε και με τη διαπραγμάτευση, για να πάει μπροστά και η χώρα.</w:t>
      </w:r>
    </w:p>
    <w:p w14:paraId="5544C449"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Το ζήτημα αυτό έχει απασχολήσει όλα τα πολιτικά κόμματα. Η ερώτησ</w:t>
      </w:r>
      <w:r>
        <w:rPr>
          <w:rFonts w:eastAsia="Times New Roman" w:cs="Times New Roman"/>
          <w:szCs w:val="24"/>
        </w:rPr>
        <w:t xml:space="preserve">ή μου είναι ενός μηνός παλαιά. Έχω παρακολουθήσει τις απαντήσεις του κ. </w:t>
      </w:r>
      <w:proofErr w:type="spellStart"/>
      <w:r>
        <w:rPr>
          <w:rFonts w:eastAsia="Times New Roman" w:cs="Times New Roman"/>
          <w:szCs w:val="24"/>
        </w:rPr>
        <w:t>Μουζάλα</w:t>
      </w:r>
      <w:proofErr w:type="spellEnd"/>
      <w:r>
        <w:rPr>
          <w:rFonts w:eastAsia="Times New Roman" w:cs="Times New Roman"/>
          <w:szCs w:val="24"/>
        </w:rPr>
        <w:t xml:space="preserve"> σε ερώτηση του συναδέλφου από τη Νέα Δημοκρατία, του κ. Βαρβιτσιώτη. Δεν θα </w:t>
      </w:r>
      <w:r>
        <w:rPr>
          <w:rFonts w:eastAsia="Times New Roman" w:cs="Times New Roman"/>
          <w:szCs w:val="24"/>
        </w:rPr>
        <w:lastRenderedPageBreak/>
        <w:t>κάνω χρήση όλου του κειμένου, παρά θα ήθελα από εσάς μια ενημέρωση για το πού βρισκόμαστε τώρα σχετι</w:t>
      </w:r>
      <w:r>
        <w:rPr>
          <w:rFonts w:eastAsia="Times New Roman" w:cs="Times New Roman"/>
          <w:szCs w:val="24"/>
        </w:rPr>
        <w:t xml:space="preserve">κά με το ζήτημα των αλληλέγγυων. </w:t>
      </w:r>
    </w:p>
    <w:p w14:paraId="5544C44A"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Θα ήθελα μια ενημέρωση για το αν και κατά πόσον το δικό σας Υπουργείο -και ως Κυβέρνηση- έχει, αν θέλετε, την επίβλεψη όλων αυτών των ανθρώπων, οι οποίοι δρούσαν -και ελπίζω να μην συνεχίζουν- ανεξέλεγκτα εις βάρος της ασφ</w:t>
      </w:r>
      <w:r>
        <w:rPr>
          <w:rFonts w:eastAsia="Times New Roman" w:cs="Times New Roman"/>
          <w:szCs w:val="24"/>
        </w:rPr>
        <w:t xml:space="preserve">άλειας της τοπικής κοινωνίας και στα σύνορά μας, της εθνικής ασφάλειας της χώρας, προτρέποντας τους δυστυχείς μετανάστες και όχι μόνο τους δυστυχείς σαν οικογενειάρχες </w:t>
      </w:r>
      <w:proofErr w:type="spellStart"/>
      <w:r>
        <w:rPr>
          <w:rFonts w:eastAsia="Times New Roman" w:cs="Times New Roman"/>
          <w:szCs w:val="24"/>
        </w:rPr>
        <w:t>Συρίους</w:t>
      </w:r>
      <w:proofErr w:type="spellEnd"/>
      <w:r>
        <w:rPr>
          <w:rFonts w:eastAsia="Times New Roman" w:cs="Times New Roman"/>
          <w:szCs w:val="24"/>
        </w:rPr>
        <w:t xml:space="preserve">, αλλά </w:t>
      </w:r>
      <w:r>
        <w:rPr>
          <w:rFonts w:eastAsia="Times New Roman" w:cs="Times New Roman"/>
          <w:szCs w:val="24"/>
        </w:rPr>
        <w:lastRenderedPageBreak/>
        <w:t>και τους Αφγανούς, τους Μαροκινούς και Πακιστανούς σε εξεγέρσεις και σε βί</w:t>
      </w:r>
      <w:r>
        <w:rPr>
          <w:rFonts w:eastAsia="Times New Roman" w:cs="Times New Roman"/>
          <w:szCs w:val="24"/>
        </w:rPr>
        <w:t xml:space="preserve">α εναντίον της τοπικής κοινωνίας, των αρχών και των αρχών ασφαλείας. </w:t>
      </w:r>
    </w:p>
    <w:p w14:paraId="5544C44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θα ήθελα μια ενημέρωση -και θα επανέλθω στη δευτερολογία μου- για το θέμα που έχει προκύψει με το </w:t>
      </w:r>
      <w:r>
        <w:rPr>
          <w:rFonts w:eastAsia="Times New Roman" w:cs="Times New Roman"/>
          <w:szCs w:val="24"/>
          <w:lang w:val="en-US"/>
        </w:rPr>
        <w:t>City</w:t>
      </w:r>
      <w:r>
        <w:rPr>
          <w:rFonts w:eastAsia="Times New Roman" w:cs="Times New Roman"/>
          <w:szCs w:val="24"/>
        </w:rPr>
        <w:t xml:space="preserve"> </w:t>
      </w:r>
      <w:r>
        <w:rPr>
          <w:rFonts w:eastAsia="Times New Roman" w:cs="Times New Roman"/>
          <w:szCs w:val="24"/>
          <w:lang w:val="en-US"/>
        </w:rPr>
        <w:t>Plaza</w:t>
      </w:r>
      <w:r>
        <w:rPr>
          <w:rFonts w:eastAsia="Times New Roman" w:cs="Times New Roman"/>
          <w:szCs w:val="24"/>
        </w:rPr>
        <w:t>. Αν έχουμε κάποια νέα, γιατί έχω μια ανησυχία με την κατάληψη εκε</w:t>
      </w:r>
      <w:r>
        <w:rPr>
          <w:rFonts w:eastAsia="Times New Roman" w:cs="Times New Roman"/>
          <w:szCs w:val="24"/>
        </w:rPr>
        <w:t>ί. Δεν το έχω γράψει, απλώς προέκυψε αυτές τις μέρες.</w:t>
      </w:r>
    </w:p>
    <w:p w14:paraId="5544C44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44C44D" w14:textId="77777777" w:rsidR="00C5530F" w:rsidRDefault="00802ED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Καμμένο.</w:t>
      </w:r>
    </w:p>
    <w:p w14:paraId="5544C44E" w14:textId="77777777" w:rsidR="00C5530F" w:rsidRDefault="00802ED9">
      <w:pPr>
        <w:spacing w:line="600" w:lineRule="auto"/>
        <w:ind w:firstLine="720"/>
        <w:jc w:val="both"/>
        <w:rPr>
          <w:rFonts w:eastAsia="Times New Roman"/>
          <w:szCs w:val="24"/>
        </w:rPr>
      </w:pPr>
      <w:r>
        <w:rPr>
          <w:rFonts w:eastAsia="Times New Roman"/>
          <w:szCs w:val="24"/>
        </w:rPr>
        <w:lastRenderedPageBreak/>
        <w:t>Τον λόγο έχει ο κ</w:t>
      </w:r>
      <w:r>
        <w:rPr>
          <w:rFonts w:eastAsia="Times New Roman"/>
          <w:szCs w:val="24"/>
        </w:rPr>
        <w:t>ύριος</w:t>
      </w:r>
      <w:r>
        <w:rPr>
          <w:rFonts w:eastAsia="Times New Roman"/>
          <w:szCs w:val="24"/>
        </w:rPr>
        <w:t xml:space="preserve"> Υπουργός για να απαντήσει.</w:t>
      </w:r>
    </w:p>
    <w:p w14:paraId="5544C44F" w14:textId="77777777" w:rsidR="00C5530F" w:rsidRDefault="00802ED9">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 και Διοικητικής</w:t>
      </w:r>
      <w:r>
        <w:rPr>
          <w:rFonts w:eastAsia="Times New Roman"/>
          <w:szCs w:val="24"/>
        </w:rPr>
        <w:t xml:space="preserve"> </w:t>
      </w:r>
      <w:r>
        <w:rPr>
          <w:rFonts w:eastAsia="Times New Roman"/>
          <w:b/>
          <w:szCs w:val="24"/>
        </w:rPr>
        <w:t>Ανασυγκρ</w:t>
      </w:r>
      <w:r>
        <w:rPr>
          <w:rFonts w:eastAsia="Times New Roman"/>
          <w:b/>
          <w:szCs w:val="24"/>
        </w:rPr>
        <w:t>ότησης):</w:t>
      </w:r>
      <w:r>
        <w:rPr>
          <w:rFonts w:eastAsia="Times New Roman"/>
          <w:szCs w:val="24"/>
        </w:rPr>
        <w:t xml:space="preserve"> Ευχαριστώ, κύριε Πρόεδρε.</w:t>
      </w:r>
    </w:p>
    <w:p w14:paraId="5544C450" w14:textId="77777777" w:rsidR="00C5530F" w:rsidRDefault="00802ED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xml:space="preserve">, προφανώς υπάρχουν αλληλέγγυοι και αλληλέγγυοι, προφανώς υπάρχουν ΜΚΟ και ΜΚΟ, προφανώς υπάρχουν διεθνείς οργανώσεις οι οποίες στοχεύουν στην αντιμετώπιση των ανθρωπιστικών προβλημάτων των προσφύγων και των </w:t>
      </w:r>
      <w:r>
        <w:rPr>
          <w:rFonts w:eastAsia="Times New Roman"/>
          <w:szCs w:val="24"/>
        </w:rPr>
        <w:t xml:space="preserve">μεταναστών και υπάρχουν και άλλες ΜΚΟ –το έχουμε πει κατ’ επανάληψη- που προσβλέπουν κυρίως σε εμπορική </w:t>
      </w:r>
      <w:r>
        <w:rPr>
          <w:rFonts w:eastAsia="Times New Roman"/>
          <w:szCs w:val="24"/>
        </w:rPr>
        <w:lastRenderedPageBreak/>
        <w:t>αξιοποίηση της ανθρωπιστικής κρίσης και υπάρχουν και αλληλέγγυοι οι οποίοι πράγματι προσφέρουν, όπως υπάρχουν και αλληλέγγυοι οι οποίοι δεν ανταποκρίνον</w:t>
      </w:r>
      <w:r>
        <w:rPr>
          <w:rFonts w:eastAsia="Times New Roman"/>
          <w:szCs w:val="24"/>
        </w:rPr>
        <w:t xml:space="preserve">ται στις απαιτήσεις της πολιτείας και δημιουργούν προβλήματα. </w:t>
      </w:r>
    </w:p>
    <w:p w14:paraId="5544C451" w14:textId="77777777" w:rsidR="00C5530F" w:rsidRDefault="00802ED9">
      <w:pPr>
        <w:spacing w:line="600" w:lineRule="auto"/>
        <w:ind w:firstLine="720"/>
        <w:jc w:val="both"/>
        <w:rPr>
          <w:rFonts w:eastAsia="Times New Roman"/>
          <w:szCs w:val="24"/>
        </w:rPr>
      </w:pPr>
      <w:r>
        <w:rPr>
          <w:rFonts w:eastAsia="Times New Roman"/>
          <w:szCs w:val="24"/>
        </w:rPr>
        <w:t>Αναφέρετε στην επίκαιρη ερώτησή σας το περιστατικό της 5</w:t>
      </w:r>
      <w:r>
        <w:rPr>
          <w:rFonts w:eastAsia="Times New Roman"/>
          <w:szCs w:val="24"/>
          <w:vertAlign w:val="superscript"/>
        </w:rPr>
        <w:t xml:space="preserve">ης </w:t>
      </w:r>
      <w:r>
        <w:rPr>
          <w:rFonts w:eastAsia="Times New Roman"/>
          <w:szCs w:val="24"/>
        </w:rPr>
        <w:t xml:space="preserve"> Απριλίου όπου σαράντα περίπου πρόσφυγες, καθοδηγούμενοι από κάποιους αλληλέγγυους, έφτασαν στο Σύνταγμα όπου, όμως, αντιμετωπίστηκαν με τρόπο αποτρεπτικό χωρίς χρήση βίας και στάλθηκαν πάλι πίσω εκεί απ’ όπου ξεκίνησαν, στον Πειραιά, χωρίς να δημιουργηθεί</w:t>
      </w:r>
      <w:r>
        <w:rPr>
          <w:rFonts w:eastAsia="Times New Roman"/>
          <w:szCs w:val="24"/>
        </w:rPr>
        <w:t xml:space="preserve"> κανένα πρόβλημα, χωρίς να πετύχουν τον σκοπό τους, να εγκατασταθούν στο Σύνταγμα και χωρίς να δημιουργηθεί οποιαδήποτε σύγκρουση. Το ίδιο και </w:t>
      </w:r>
      <w:r>
        <w:rPr>
          <w:rFonts w:eastAsia="Times New Roman"/>
          <w:szCs w:val="24"/>
        </w:rPr>
        <w:lastRenderedPageBreak/>
        <w:t xml:space="preserve">στην </w:t>
      </w:r>
      <w:proofErr w:type="spellStart"/>
      <w:r>
        <w:rPr>
          <w:rFonts w:eastAsia="Times New Roman"/>
          <w:szCs w:val="24"/>
        </w:rPr>
        <w:t>Ειδομένη</w:t>
      </w:r>
      <w:proofErr w:type="spellEnd"/>
      <w:r>
        <w:rPr>
          <w:rFonts w:eastAsia="Times New Roman"/>
          <w:szCs w:val="24"/>
        </w:rPr>
        <w:t xml:space="preserve"> που αναφέρετε επίσης στην επίκαιρη ερώτησή σας.</w:t>
      </w:r>
    </w:p>
    <w:p w14:paraId="5544C452" w14:textId="77777777" w:rsidR="00C5530F" w:rsidRDefault="00802ED9">
      <w:pPr>
        <w:spacing w:line="600" w:lineRule="auto"/>
        <w:ind w:firstLine="720"/>
        <w:jc w:val="both"/>
        <w:rPr>
          <w:rFonts w:eastAsia="Times New Roman"/>
          <w:szCs w:val="24"/>
        </w:rPr>
      </w:pPr>
      <w:r>
        <w:rPr>
          <w:rFonts w:eastAsia="Times New Roman"/>
          <w:szCs w:val="24"/>
        </w:rPr>
        <w:t>Υπάρχει υλικό το οποίο έχει δοθεί από τις αστυνομικ</w:t>
      </w:r>
      <w:r>
        <w:rPr>
          <w:rFonts w:eastAsia="Times New Roman"/>
          <w:szCs w:val="24"/>
        </w:rPr>
        <w:t>ές αρχές στην εισαγγελική αρχή η οποία διεξάγει, απ’ ό,τι ξέρω, έρευνα για το</w:t>
      </w:r>
      <w:r>
        <w:rPr>
          <w:rFonts w:eastAsia="Times New Roman"/>
          <w:szCs w:val="24"/>
        </w:rPr>
        <w:t>ν</w:t>
      </w:r>
      <w:r>
        <w:rPr>
          <w:rFonts w:eastAsia="Times New Roman"/>
          <w:szCs w:val="24"/>
        </w:rPr>
        <w:t xml:space="preserve"> ρόλο κάποιων ανθρώπων σ’ αυτήν την περιοχή. Σας ενημερώνω ότι έχουν γνώση οι φύλακες. Η πληροφόρηση την οποία έχουν οι αρχές της χώρας γύρω από το ρόλο κάποιων που δεν φαίνεται </w:t>
      </w:r>
      <w:r>
        <w:rPr>
          <w:rFonts w:eastAsia="Times New Roman"/>
          <w:szCs w:val="24"/>
        </w:rPr>
        <w:t>να σέβονται το</w:t>
      </w:r>
      <w:r>
        <w:rPr>
          <w:rFonts w:eastAsia="Times New Roman"/>
          <w:szCs w:val="24"/>
        </w:rPr>
        <w:t>ν</w:t>
      </w:r>
      <w:r>
        <w:rPr>
          <w:rFonts w:eastAsia="Times New Roman"/>
          <w:szCs w:val="24"/>
        </w:rPr>
        <w:t xml:space="preserve"> νόμο και τους κανόνες της πολιτείας είναι αρκετή, είναι τέτοια που να μπορούμε να ενεργούμε και να αντιμετωπίζουμε καταστάσεις, αλλά υπάρχουν και καταστάσεις οι οποίες θέλουν πιο συστηματική αντι</w:t>
      </w:r>
      <w:r>
        <w:rPr>
          <w:rFonts w:eastAsia="Times New Roman"/>
          <w:szCs w:val="24"/>
        </w:rPr>
        <w:lastRenderedPageBreak/>
        <w:t xml:space="preserve">μετώπιση. Υπάρχουν καταστάσεις οι οποίες δεν </w:t>
      </w:r>
      <w:r>
        <w:rPr>
          <w:rFonts w:eastAsia="Times New Roman"/>
          <w:szCs w:val="24"/>
        </w:rPr>
        <w:t xml:space="preserve">αντιμετωπίζονται με μια αστυνομική επιχείρηση καταστολής επιθετικής μορφής, όπως είναι η </w:t>
      </w:r>
      <w:proofErr w:type="spellStart"/>
      <w:r>
        <w:rPr>
          <w:rFonts w:eastAsia="Times New Roman"/>
          <w:szCs w:val="24"/>
        </w:rPr>
        <w:t>Ειδομένη</w:t>
      </w:r>
      <w:proofErr w:type="spellEnd"/>
      <w:r>
        <w:rPr>
          <w:rFonts w:eastAsia="Times New Roman"/>
          <w:szCs w:val="24"/>
        </w:rPr>
        <w:t xml:space="preserve"> και όπως είναι ο Πειραιάς. </w:t>
      </w:r>
    </w:p>
    <w:p w14:paraId="5544C453" w14:textId="77777777" w:rsidR="00C5530F" w:rsidRDefault="00802ED9">
      <w:pPr>
        <w:spacing w:line="600" w:lineRule="auto"/>
        <w:ind w:firstLine="720"/>
        <w:jc w:val="both"/>
        <w:rPr>
          <w:rFonts w:eastAsia="Times New Roman"/>
          <w:szCs w:val="24"/>
        </w:rPr>
      </w:pPr>
      <w:r>
        <w:rPr>
          <w:rFonts w:eastAsia="Times New Roman"/>
          <w:szCs w:val="24"/>
        </w:rPr>
        <w:t>Είδατε ότι η κατάσταση στον Πειραιά έχει εκτονωθεί σ’ ένα μεγάλο βαθμό και οδηγείται προς πλήρη εκτόνωση. Οι ενδείξεις που έχουμε,</w:t>
      </w:r>
      <w:r>
        <w:rPr>
          <w:rFonts w:eastAsia="Times New Roman"/>
          <w:szCs w:val="24"/>
        </w:rPr>
        <w:t xml:space="preserve"> οι προσπάθειες που κάνουμε και για την </w:t>
      </w:r>
      <w:proofErr w:type="spellStart"/>
      <w:r>
        <w:rPr>
          <w:rFonts w:eastAsia="Times New Roman"/>
          <w:szCs w:val="24"/>
        </w:rPr>
        <w:t>Ειδομένη</w:t>
      </w:r>
      <w:proofErr w:type="spellEnd"/>
      <w:r>
        <w:rPr>
          <w:rFonts w:eastAsia="Times New Roman"/>
          <w:szCs w:val="24"/>
        </w:rPr>
        <w:t xml:space="preserve"> είναι σε παρόμοια κατεύθυνση. Στη δευτερολογία μου μπορώ να μπω σε κάποιες λεπτομέρειες.</w:t>
      </w:r>
    </w:p>
    <w:p w14:paraId="5544C454" w14:textId="77777777" w:rsidR="00C5530F" w:rsidRDefault="00802ED9">
      <w:pPr>
        <w:spacing w:line="600" w:lineRule="auto"/>
        <w:ind w:firstLine="720"/>
        <w:jc w:val="both"/>
        <w:rPr>
          <w:rFonts w:eastAsia="Times New Roman"/>
          <w:szCs w:val="24"/>
        </w:rPr>
      </w:pPr>
      <w:r>
        <w:rPr>
          <w:rFonts w:eastAsia="Times New Roman"/>
          <w:szCs w:val="24"/>
        </w:rPr>
        <w:t xml:space="preserve">Βέβαια, κάνατε και μια νύξη για κάποια κατάληψη. Υπάρχει πρόβλημα με κάποιες καταλήψεις. Υπάρχει πρόβλημα με </w:t>
      </w:r>
      <w:r>
        <w:rPr>
          <w:rFonts w:eastAsia="Times New Roman"/>
          <w:szCs w:val="24"/>
        </w:rPr>
        <w:lastRenderedPageBreak/>
        <w:t>αυθαίρετε</w:t>
      </w:r>
      <w:r>
        <w:rPr>
          <w:rFonts w:eastAsia="Times New Roman"/>
          <w:szCs w:val="24"/>
        </w:rPr>
        <w:t>ς χρήσεις κάποιων χώρων στις οποίες φυσικά είμαστε αντίθετοι και φυσικά προβληματιζόμαστε για τον τρόπο που θα τις αντιμετωπίσουμε. Θα είναι, όμως, τέτοιος τρόπος που δεν θα πυροδοτήσει γενικότερες τέτοιες καταστάσεις, τη στιγμή που πάμε να λύσουμε τις προ</w:t>
      </w:r>
      <w:r>
        <w:rPr>
          <w:rFonts w:eastAsia="Times New Roman"/>
          <w:szCs w:val="24"/>
        </w:rPr>
        <w:t xml:space="preserve">βληματικές συγκεντρώσεις της </w:t>
      </w:r>
      <w:proofErr w:type="spellStart"/>
      <w:r>
        <w:rPr>
          <w:rFonts w:eastAsia="Times New Roman"/>
          <w:szCs w:val="24"/>
        </w:rPr>
        <w:t>Ειδομένης</w:t>
      </w:r>
      <w:proofErr w:type="spellEnd"/>
      <w:r>
        <w:rPr>
          <w:rFonts w:eastAsia="Times New Roman"/>
          <w:szCs w:val="24"/>
        </w:rPr>
        <w:t xml:space="preserve"> και του Πειραιά.</w:t>
      </w:r>
    </w:p>
    <w:p w14:paraId="5544C455" w14:textId="77777777" w:rsidR="00C5530F" w:rsidRDefault="00802ED9">
      <w:pPr>
        <w:spacing w:line="600" w:lineRule="auto"/>
        <w:ind w:firstLine="720"/>
        <w:jc w:val="both"/>
        <w:rPr>
          <w:rFonts w:eastAsia="Times New Roman"/>
          <w:szCs w:val="24"/>
        </w:rPr>
      </w:pPr>
      <w:r>
        <w:rPr>
          <w:rFonts w:eastAsia="Times New Roman"/>
          <w:szCs w:val="24"/>
        </w:rPr>
        <w:t>Τα υπόλοιπα θα τα πω στη δευτερολογία μου.</w:t>
      </w:r>
    </w:p>
    <w:p w14:paraId="5544C456" w14:textId="77777777" w:rsidR="00C5530F" w:rsidRDefault="00802ED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κύριε Υπουργέ.</w:t>
      </w:r>
    </w:p>
    <w:p w14:paraId="5544C457" w14:textId="77777777" w:rsidR="00C5530F" w:rsidRDefault="00802ED9">
      <w:pPr>
        <w:spacing w:line="600" w:lineRule="auto"/>
        <w:ind w:firstLine="720"/>
        <w:jc w:val="both"/>
        <w:rPr>
          <w:rFonts w:eastAsia="Times New Roman"/>
          <w:szCs w:val="24"/>
        </w:rPr>
      </w:pPr>
      <w:r>
        <w:rPr>
          <w:rFonts w:eastAsia="Times New Roman"/>
          <w:szCs w:val="24"/>
        </w:rPr>
        <w:t xml:space="preserve">Τον λόγο έχει ο κ. Καμμένος για να μιλήσει για το δεύτερο θέμα το οποίο υπαινίχθη στην αρχή. </w:t>
      </w:r>
    </w:p>
    <w:p w14:paraId="5544C458" w14:textId="77777777" w:rsidR="00C5530F" w:rsidRDefault="00802ED9">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Καμμένε</w:t>
      </w:r>
      <w:proofErr w:type="spellEnd"/>
      <w:r>
        <w:rPr>
          <w:rFonts w:eastAsia="Times New Roman"/>
          <w:szCs w:val="24"/>
        </w:rPr>
        <w:t>, έχετε τρία λεπτά.</w:t>
      </w:r>
    </w:p>
    <w:p w14:paraId="5544C459" w14:textId="77777777" w:rsidR="00C5530F" w:rsidRDefault="00802ED9">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Ευχαριστώ πολύ, κύριε Πρόεδρε. Δεν θα χρειαστώ όλο τον χρόνο.</w:t>
      </w:r>
    </w:p>
    <w:p w14:paraId="5544C45A" w14:textId="77777777" w:rsidR="00C5530F" w:rsidRDefault="00802ED9">
      <w:pPr>
        <w:spacing w:line="600" w:lineRule="auto"/>
        <w:ind w:firstLine="720"/>
        <w:jc w:val="both"/>
        <w:rPr>
          <w:rFonts w:eastAsia="Times New Roman"/>
          <w:szCs w:val="24"/>
        </w:rPr>
      </w:pPr>
      <w:r>
        <w:rPr>
          <w:rFonts w:eastAsia="Times New Roman"/>
          <w:szCs w:val="24"/>
        </w:rPr>
        <w:t xml:space="preserve">Κύριε Υπουργέ, τα νέα είναι ενθαρρυντικά. Τις τελευταίες μέρες δεν βλέπουμε στα μέσα μαζικής ενημέρωσης, ούτε </w:t>
      </w:r>
      <w:r>
        <w:rPr>
          <w:rFonts w:eastAsia="Times New Roman"/>
          <w:szCs w:val="24"/>
        </w:rPr>
        <w:t>σ</w:t>
      </w:r>
      <w:r>
        <w:rPr>
          <w:rFonts w:eastAsia="Times New Roman"/>
          <w:szCs w:val="24"/>
        </w:rPr>
        <w:t xml:space="preserve">τα ημεδαπά ούτε </w:t>
      </w:r>
      <w:r>
        <w:rPr>
          <w:rFonts w:eastAsia="Times New Roman"/>
          <w:szCs w:val="24"/>
        </w:rPr>
        <w:t>σ</w:t>
      </w:r>
      <w:r>
        <w:rPr>
          <w:rFonts w:eastAsia="Times New Roman"/>
          <w:szCs w:val="24"/>
        </w:rPr>
        <w:t xml:space="preserve">τα αλλοδαπά, </w:t>
      </w:r>
      <w:r>
        <w:rPr>
          <w:rFonts w:eastAsia="Times New Roman"/>
          <w:szCs w:val="24"/>
        </w:rPr>
        <w:t xml:space="preserve">κάποιες καταστάσεις επικίνδυνες ή καταστάσεις βίας είτε στην </w:t>
      </w:r>
      <w:proofErr w:type="spellStart"/>
      <w:r>
        <w:rPr>
          <w:rFonts w:eastAsia="Times New Roman"/>
          <w:szCs w:val="24"/>
        </w:rPr>
        <w:t>Ειδομένη</w:t>
      </w:r>
      <w:proofErr w:type="spellEnd"/>
      <w:r>
        <w:rPr>
          <w:rFonts w:eastAsia="Times New Roman"/>
          <w:szCs w:val="24"/>
        </w:rPr>
        <w:t xml:space="preserve"> είτε στο Σχιστό είτε στον Πειραιά. Έχει εξομαλυνθεί η κατάσταση. Το ζητούμενο για μένα είναι να μην δημιουργήσουμε ένα </w:t>
      </w:r>
      <w:proofErr w:type="spellStart"/>
      <w:r>
        <w:rPr>
          <w:rFonts w:eastAsia="Times New Roman"/>
          <w:szCs w:val="24"/>
        </w:rPr>
        <w:t>ακτιβιστικό</w:t>
      </w:r>
      <w:proofErr w:type="spellEnd"/>
      <w:r>
        <w:rPr>
          <w:rFonts w:eastAsia="Times New Roman"/>
          <w:szCs w:val="24"/>
        </w:rPr>
        <w:t xml:space="preserve"> κίνημα στην πλάτη των μεταναστών, γιατί αυτό πήγε να γί</w:t>
      </w:r>
      <w:r>
        <w:rPr>
          <w:rFonts w:eastAsia="Times New Roman"/>
          <w:szCs w:val="24"/>
        </w:rPr>
        <w:t xml:space="preserve">νει κάποια στιγμή, να γίνει </w:t>
      </w:r>
      <w:proofErr w:type="spellStart"/>
      <w:r>
        <w:rPr>
          <w:rFonts w:eastAsia="Times New Roman"/>
          <w:szCs w:val="24"/>
        </w:rPr>
        <w:t>ακτιβιστικό</w:t>
      </w:r>
      <w:proofErr w:type="spellEnd"/>
      <w:r>
        <w:rPr>
          <w:rFonts w:eastAsia="Times New Roman"/>
          <w:szCs w:val="24"/>
        </w:rPr>
        <w:t xml:space="preserve">, ενώ δεν είναι. Είναι καθαρά ανθρωπιστικό </w:t>
      </w:r>
      <w:r>
        <w:rPr>
          <w:rFonts w:eastAsia="Times New Roman"/>
          <w:szCs w:val="24"/>
        </w:rPr>
        <w:lastRenderedPageBreak/>
        <w:t>το ζήτημα και θα πρέπει να το δούμε ως τέτοιο και οι τοπικές κοινωνίες να το δουν, όπως αυτή του Πειραιά όπου εκλέγομαι. Το θέμα δεν είναι το πού εκλέγομαι εγώ ή εσείς. Είχαμ</w:t>
      </w:r>
      <w:r>
        <w:rPr>
          <w:rFonts w:eastAsia="Times New Roman"/>
          <w:szCs w:val="24"/>
        </w:rPr>
        <w:t>ε πολλά προβλήματα στον Πειραιά, αλλά όλη η Ελλάδα θα πρέπει να αισθανθεί ασφάλεια ότι ο νόμος και η τάξη λειτουργούν, ότι τα Υπουργεία και η Κυβέρνηση είναι εκεί, όπως και το Λιμενικό. Ο Υπουργός Ναυτιλίας έχει κάνει καλή δουλειά στον Πειραιά, όπως κι εμε</w:t>
      </w:r>
      <w:r>
        <w:rPr>
          <w:rFonts w:eastAsia="Times New Roman"/>
          <w:szCs w:val="24"/>
        </w:rPr>
        <w:t>ίς, οι τοπικοί Βουλευτές και ο δήμαρχος. Μιλάω για τον Πειραιά γιατί τον γνωρίζω πολύ καλά. Σ’ όλα τα μέρη πρέπει να αισθανθεί η τοπική κοινωνία ότι είμαστε δίπλα της.</w:t>
      </w:r>
    </w:p>
    <w:p w14:paraId="5544C45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εάν σου κλείσουν τον δρόμο ή κλείσουν την Εθνική Οδό στις νταλίκες, με αποτέλεσμα </w:t>
      </w:r>
      <w:r>
        <w:rPr>
          <w:rFonts w:eastAsia="Times New Roman" w:cs="Times New Roman"/>
          <w:szCs w:val="24"/>
        </w:rPr>
        <w:t xml:space="preserve">να μην εξάγονται τα προϊόντα μας και να παθαίνει ζημιά η οικονομία και να ταλαιπωρούνται οι άνθρωποι, ή τις γραμμές της </w:t>
      </w:r>
      <w:proofErr w:type="spellStart"/>
      <w:r>
        <w:rPr>
          <w:rFonts w:eastAsia="Times New Roman" w:cs="Times New Roman"/>
          <w:szCs w:val="24"/>
        </w:rPr>
        <w:t>Ειδομένης</w:t>
      </w:r>
      <w:proofErr w:type="spellEnd"/>
      <w:r>
        <w:rPr>
          <w:rFonts w:eastAsia="Times New Roman" w:cs="Times New Roman"/>
          <w:szCs w:val="24"/>
        </w:rPr>
        <w:t xml:space="preserve"> ή ξανά σε κάποιο λιμάνι, τώρα που έχουμε τον τουρισμό, θα είναι ένα πρόβλημα το οποίο θα μας φέρει αντιμέτωπους με την τοπική </w:t>
      </w:r>
      <w:r>
        <w:rPr>
          <w:rFonts w:eastAsia="Times New Roman" w:cs="Times New Roman"/>
          <w:szCs w:val="24"/>
        </w:rPr>
        <w:t xml:space="preserve">κοινωνία, κάτι το οποίο δεν θα πρέπει να γίνει. </w:t>
      </w:r>
    </w:p>
    <w:p w14:paraId="5544C45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Σαφώς τα κλιμάκια της ΕΥΠ και της Ελληνικής Αστυνομίας κάνουν πολύ καλά τη δουλειά τους και σε αυτούς πρέπει κανείς να βασίζεται. Όμως θα πρέπει με κάποιον τρόπο εύσχημο να το επικοινωνούμε με τον κόσμο, διό</w:t>
      </w:r>
      <w:r>
        <w:rPr>
          <w:rFonts w:eastAsia="Times New Roman" w:cs="Times New Roman"/>
          <w:szCs w:val="24"/>
        </w:rPr>
        <w:t xml:space="preserve">τι αυτή τη στιγμή πολλοί άνθρωποι, επειδή –αν θέλετε- τα μέσα μαζικής ενημέρωσης </w:t>
      </w:r>
      <w:r>
        <w:rPr>
          <w:rFonts w:eastAsia="Times New Roman" w:cs="Times New Roman"/>
          <w:szCs w:val="24"/>
        </w:rPr>
        <w:lastRenderedPageBreak/>
        <w:t>δείχνουν μια άλλη εικόνα, δεν καταλαβαίνει το πόσο κοντά του είναι το κράτος. Καταλαβαίνετε τι λέω. Χωρίς βέβαια να παραβιάζουμε και τα πρωτόκολλα της εμπιστευτικότητας και τη</w:t>
      </w:r>
      <w:r>
        <w:rPr>
          <w:rFonts w:eastAsia="Times New Roman" w:cs="Times New Roman"/>
          <w:szCs w:val="24"/>
        </w:rPr>
        <w:t xml:space="preserve">ς μυστικότητας των Υπηρεσιών, θα πρέπει να δείχνουμε ότι είμαστε εκεί, για να αισθάνεται ο κόσμος μια ασφάλεια. </w:t>
      </w:r>
    </w:p>
    <w:p w14:paraId="5544C45D"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Κλείνοντας να πω το εξής, όσον αφορά το ζήτημα της κατάληψης. Έχουμε δει καταλήψεις πάρα πολλά χρόνια σε πάρα πολλά κτήρια. Είναι μια ιδιάζουσα</w:t>
      </w:r>
      <w:r>
        <w:rPr>
          <w:rFonts w:eastAsia="Times New Roman" w:cs="Times New Roman"/>
          <w:szCs w:val="24"/>
        </w:rPr>
        <w:t xml:space="preserve"> περίπτωση. Είναι ένα κτήριο μεγάλο. Δεν είναι εγκαταλελειμμένο, αλλά θα πρέπει να προσέξουμε μην έχουμε κάποιο ατύχημα. Ξέρω ότι κάνετε καλά τη δουλειά σας. Δεν πρέπει να το αναφέρουμε μόνο σαν ζήτημα, αλλά πρέπει να είμαστε εκεί, διότι εάν παρ’ ελπίδα –κ</w:t>
      </w:r>
      <w:r>
        <w:rPr>
          <w:rFonts w:eastAsia="Times New Roman" w:cs="Times New Roman"/>
          <w:szCs w:val="24"/>
        </w:rPr>
        <w:t xml:space="preserve">αι χτυπώ </w:t>
      </w:r>
      <w:r>
        <w:rPr>
          <w:rFonts w:eastAsia="Times New Roman" w:cs="Times New Roman"/>
          <w:szCs w:val="24"/>
        </w:rPr>
        <w:lastRenderedPageBreak/>
        <w:t>ξύλο- συμβεί κάποιο ατύχημα επειδή είναι ένα μεγάλο κτήριο και δεν ξέρουμε τι συμβαίνει μέσα –τι κάνουν, ποιοι μπαίνουν, αν θα υπάρχουν κάποιοι διαξιφισμοί, όπως έχουμε δει και στο ύπαιθρο, αλλά που γίνονται και σε κλειστό χώρο- αυτό θα φέρει σε δ</w:t>
      </w:r>
      <w:r>
        <w:rPr>
          <w:rFonts w:eastAsia="Times New Roman" w:cs="Times New Roman"/>
          <w:szCs w:val="24"/>
        </w:rPr>
        <w:t xml:space="preserve">ύσκολη ή δεινή θέση την Ελλάδα για να το διαχειριστεί μετά σαν κρίση. </w:t>
      </w:r>
    </w:p>
    <w:p w14:paraId="5544C45E"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Θα αναφέρω και το εξής</w:t>
      </w:r>
      <w:r>
        <w:rPr>
          <w:rFonts w:eastAsia="Times New Roman" w:cs="Times New Roman"/>
          <w:szCs w:val="24"/>
        </w:rPr>
        <w:t>:</w:t>
      </w:r>
      <w:r>
        <w:rPr>
          <w:rFonts w:eastAsia="Times New Roman" w:cs="Times New Roman"/>
          <w:szCs w:val="24"/>
        </w:rPr>
        <w:t xml:space="preserve"> Επειδή αυτήν τη στιγμή –και το θέτω δημόσια και στη Βουλή- ο κ. </w:t>
      </w:r>
      <w:proofErr w:type="spellStart"/>
      <w:r>
        <w:rPr>
          <w:rFonts w:eastAsia="Times New Roman" w:cs="Times New Roman"/>
          <w:szCs w:val="24"/>
        </w:rPr>
        <w:t>Ερντογάν</w:t>
      </w:r>
      <w:proofErr w:type="spellEnd"/>
      <w:r>
        <w:rPr>
          <w:rFonts w:eastAsia="Times New Roman" w:cs="Times New Roman"/>
          <w:szCs w:val="24"/>
        </w:rPr>
        <w:t xml:space="preserve"> απέλυσε τον κ. </w:t>
      </w:r>
      <w:proofErr w:type="spellStart"/>
      <w:r>
        <w:rPr>
          <w:rFonts w:eastAsia="Times New Roman" w:cs="Times New Roman"/>
          <w:szCs w:val="24"/>
        </w:rPr>
        <w:t>Νταβούτογλου</w:t>
      </w:r>
      <w:proofErr w:type="spellEnd"/>
      <w:r>
        <w:rPr>
          <w:rFonts w:eastAsia="Times New Roman" w:cs="Times New Roman"/>
          <w:szCs w:val="24"/>
        </w:rPr>
        <w:t xml:space="preserve"> θα έχουμε μια κρίση στην Τουρκία. Θα πρέπει, λοιπόν, να προσ</w:t>
      </w:r>
      <w:r>
        <w:rPr>
          <w:rFonts w:eastAsia="Times New Roman" w:cs="Times New Roman"/>
          <w:szCs w:val="24"/>
        </w:rPr>
        <w:t xml:space="preserve">έξουμε και από τη Χίο και από τη Μυτιλήνη και από την Κω και από τη Σάμο όσα δικά μας κλιμάκια είναι εκεί και διαχειρίζονται -και ειδικά από τη Χίο- βάσει της Συμφωνίας </w:t>
      </w:r>
      <w:r>
        <w:rPr>
          <w:rFonts w:eastAsia="Times New Roman" w:cs="Times New Roman"/>
          <w:szCs w:val="24"/>
        </w:rPr>
        <w:lastRenderedPageBreak/>
        <w:t>τη μετάβαση των μεταναστών προς την Τουρκία τις επόμενες μέρες ή μέσα στον Μάιο και τον</w:t>
      </w:r>
      <w:r>
        <w:rPr>
          <w:rFonts w:eastAsia="Times New Roman" w:cs="Times New Roman"/>
          <w:szCs w:val="24"/>
        </w:rPr>
        <w:t xml:space="preserve"> Ιούνιο, πρέπει να έχουμε ιδιαίτερα αυξημένη την προσοχή μας. Το λέω αυτό διότι τα πράγματα στην Τουρκία είναι λίγο περίεργα. Το θέτω το θέμα για τα Πρακτικά και για εσάς, τις Υπηρεσίες, να έχουμε το νου μας, διότι θα είναι κρίμα μέσα στην τουριστική περίο</w:t>
      </w:r>
      <w:r>
        <w:rPr>
          <w:rFonts w:eastAsia="Times New Roman" w:cs="Times New Roman"/>
          <w:szCs w:val="24"/>
        </w:rPr>
        <w:t xml:space="preserve">δο να μην προβλέψουμε και μία πιθανή πολιτική κρίση της Τουρκίας η οποία μπορεί να έχει κάποιο καλό ή κακό αποτέλεσμα για την Ελλάδα. </w:t>
      </w:r>
    </w:p>
    <w:p w14:paraId="5544C45F"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44C460"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Καμμένο. </w:t>
      </w:r>
    </w:p>
    <w:p w14:paraId="5544C461"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για τη δευτερολογία σας. </w:t>
      </w:r>
    </w:p>
    <w:p w14:paraId="5544C462"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Ευχαριστώ, κύριε Πρόεδρε. </w:t>
      </w:r>
    </w:p>
    <w:p w14:paraId="5544C463"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αυτήν τη στιγμή οι δυνάμεις της Ελληνικής Αστυνομίας και των Υπηρεσιών Πληρο</w:t>
      </w:r>
      <w:r>
        <w:rPr>
          <w:rFonts w:eastAsia="Times New Roman" w:cs="Times New Roman"/>
          <w:szCs w:val="24"/>
        </w:rPr>
        <w:t xml:space="preserve">φοριών κινούνται με τέτοιον τρόπο ώστε να αντιμετωπίσουν όλες τις καταστάσεις. Έχουν </w:t>
      </w:r>
      <w:proofErr w:type="spellStart"/>
      <w:r>
        <w:rPr>
          <w:rFonts w:eastAsia="Times New Roman" w:cs="Times New Roman"/>
          <w:szCs w:val="24"/>
        </w:rPr>
        <w:t>υπερτεντωθεί</w:t>
      </w:r>
      <w:proofErr w:type="spellEnd"/>
      <w:r>
        <w:rPr>
          <w:rFonts w:eastAsia="Times New Roman" w:cs="Times New Roman"/>
          <w:szCs w:val="24"/>
        </w:rPr>
        <w:t xml:space="preserve"> οι δυνάμεις αυτές. Έχουν καταπονηθεί προφανώς, αλλά αντιμετωπίζουν την κατάσταση και τα προβλήματα αγόγγυστα. Είδατε με πόσο μεγάλη υπομονή και με πόση επαγγε</w:t>
      </w:r>
      <w:r>
        <w:rPr>
          <w:rFonts w:eastAsia="Times New Roman" w:cs="Times New Roman"/>
          <w:szCs w:val="24"/>
        </w:rPr>
        <w:t xml:space="preserve">λματική αντίληψη οι αστυνομικοί αντιμετωπίζουν από </w:t>
      </w:r>
      <w:r>
        <w:rPr>
          <w:rFonts w:eastAsia="Times New Roman" w:cs="Times New Roman"/>
          <w:szCs w:val="24"/>
        </w:rPr>
        <w:lastRenderedPageBreak/>
        <w:t xml:space="preserve">τις περιπτώσεις των μεταναστών και των προσφύγων μέχρι την κανονική, κλασική αστυνόμευση και τα θέματα της τάξης. </w:t>
      </w:r>
    </w:p>
    <w:p w14:paraId="5544C464"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Οι διάφοροι ακτιβισμοί όταν δεν εντάσσονται στην κατεύθυνση την οποία χαράσσει η πολιτεία </w:t>
      </w:r>
      <w:r>
        <w:rPr>
          <w:rFonts w:eastAsia="Times New Roman" w:cs="Times New Roman"/>
          <w:szCs w:val="24"/>
        </w:rPr>
        <w:t>πράγματι δημιουργούν πρόβλημα. Είδατε ότι δημιουργήθηκαν αρκετά προβλήματα αρχικά στα νησιά με τις ΜΚΟ. Όμως αυτή η κατάσταση αντιστρέφεται. Το ίδιο πάει να γίνει και γενικότερα. Δηλαδή αρχίζει μια στροφή όλων αυτών των οργανώσεων και των «αλληλέγγυων» -μπ</w:t>
      </w:r>
      <w:r>
        <w:rPr>
          <w:rFonts w:eastAsia="Times New Roman" w:cs="Times New Roman"/>
          <w:szCs w:val="24"/>
        </w:rPr>
        <w:t xml:space="preserve">ορώ να πω- στο να παίζουν υποστηρικτικό πλέον ρόλο και σταματάει η επιδίωξή τους -που φάνηκε προς στιγμήν- να παίξουν κύριο ρόλο. Πρέπει να παίζουν υποστηρικτικό ρόλο όλες αυτές οι προσπάθειες στον κυρίαρχο ρόλο του κράτους. </w:t>
      </w:r>
    </w:p>
    <w:p w14:paraId="5544C465"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Αυτή τη στιγμή είναι η ώρα του</w:t>
      </w:r>
      <w:r>
        <w:rPr>
          <w:rFonts w:eastAsia="Times New Roman" w:cs="Times New Roman"/>
          <w:szCs w:val="24"/>
        </w:rPr>
        <w:t xml:space="preserve"> κράτους στην αντιμετώπιση όλων αυτών των καταστάσεων. Φαίνεται ότι και οι διεθνείς οργανισμοί και οι ΜΚΟ και όλοι όσοι βοηθούν έχουν αποδεχθεί αυτές τις προτεραιότητες και αυτούς τους ρόλους. Όμως, πράγματι υπάρχουν προβλήματα και κίνδυνοι. Γι</w:t>
      </w:r>
      <w:r>
        <w:rPr>
          <w:rFonts w:eastAsia="Times New Roman" w:cs="Times New Roman"/>
          <w:szCs w:val="24"/>
        </w:rPr>
        <w:t>’</w:t>
      </w:r>
      <w:r>
        <w:rPr>
          <w:rFonts w:eastAsia="Times New Roman" w:cs="Times New Roman"/>
          <w:szCs w:val="24"/>
        </w:rPr>
        <w:t xml:space="preserve"> αυτόν τον </w:t>
      </w:r>
      <w:r>
        <w:rPr>
          <w:rFonts w:eastAsia="Times New Roman" w:cs="Times New Roman"/>
          <w:szCs w:val="24"/>
        </w:rPr>
        <w:t>λόγο είμαστε εμείς και προσπαθούμε να πείσουμε κατ’ αρχ</w:t>
      </w:r>
      <w:r>
        <w:rPr>
          <w:rFonts w:eastAsia="Times New Roman" w:cs="Times New Roman"/>
          <w:szCs w:val="24"/>
        </w:rPr>
        <w:t>άς</w:t>
      </w:r>
      <w:r>
        <w:rPr>
          <w:rFonts w:eastAsia="Times New Roman" w:cs="Times New Roman"/>
          <w:szCs w:val="24"/>
        </w:rPr>
        <w:t xml:space="preserve"> και να επιβάλουμε δευτερευόντως τους κανόνες του παιχνιδιού, τους κανόνες λειτουργίας του κράτους. </w:t>
      </w:r>
    </w:p>
    <w:p w14:paraId="5544C466" w14:textId="77777777" w:rsidR="00C5530F" w:rsidRDefault="00802ED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Είμαστε φυσικά αντίθετοι στο κλείσιμο δρόμων και σιδηροδρομικών γραμμών. Είδατε -ή μπορεί και να μ</w:t>
      </w:r>
      <w:r>
        <w:rPr>
          <w:rFonts w:eastAsia="Times New Roman" w:cs="Times New Roman"/>
          <w:szCs w:val="24"/>
        </w:rPr>
        <w:t>ην έγινε αντι</w:t>
      </w:r>
      <w:r>
        <w:rPr>
          <w:rFonts w:eastAsia="Times New Roman" w:cs="Times New Roman"/>
          <w:szCs w:val="24"/>
        </w:rPr>
        <w:lastRenderedPageBreak/>
        <w:t>ληπτό- ότι κάποιες προσπάθειες κλεισίματος δρόμων σε κάποιες περιπτώσεις από μετανάστες αντιμετωπίστηκαν τελευταία και άνοιξαν άμεσα αυτοί οι δρόμοι.</w:t>
      </w:r>
    </w:p>
    <w:p w14:paraId="5544C467" w14:textId="77777777" w:rsidR="00C5530F" w:rsidRDefault="00802ED9">
      <w:pPr>
        <w:spacing w:line="600" w:lineRule="auto"/>
        <w:ind w:firstLine="720"/>
        <w:jc w:val="both"/>
        <w:rPr>
          <w:rFonts w:eastAsia="Times New Roman"/>
          <w:szCs w:val="24"/>
        </w:rPr>
      </w:pPr>
      <w:r>
        <w:rPr>
          <w:rFonts w:eastAsia="Times New Roman"/>
          <w:szCs w:val="24"/>
        </w:rPr>
        <w:t xml:space="preserve">Υπάρχει το πρόβλημα της σιδηροδρομικής γραμμής στην </w:t>
      </w:r>
      <w:proofErr w:type="spellStart"/>
      <w:r>
        <w:rPr>
          <w:rFonts w:eastAsia="Times New Roman"/>
          <w:szCs w:val="24"/>
        </w:rPr>
        <w:t>Ειδομένη</w:t>
      </w:r>
      <w:proofErr w:type="spellEnd"/>
      <w:r>
        <w:rPr>
          <w:rFonts w:eastAsia="Times New Roman"/>
          <w:szCs w:val="24"/>
        </w:rPr>
        <w:t xml:space="preserve">, το οποίο έχουμε θέσει ως πρώτη </w:t>
      </w:r>
      <w:r>
        <w:rPr>
          <w:rFonts w:eastAsia="Times New Roman"/>
          <w:szCs w:val="24"/>
        </w:rPr>
        <w:t>προτεραιότητα και κοιτάζουμε με πειθώ, με πίεση και με διάφορους άλλους τρόπους τις επόμενες μέρες να φέρουμε κάποιο αποτέλεσμα. Σε αυτήν την κατεύθυνση λειτουργούμε, ώστε και να αντιμετωπίσουμε τα προβλήματα, αλλά και να μην διογκώσουμε καταστάσεις, διότι</w:t>
      </w:r>
      <w:r>
        <w:rPr>
          <w:rFonts w:eastAsia="Times New Roman"/>
          <w:szCs w:val="24"/>
        </w:rPr>
        <w:t xml:space="preserve"> εκεί είναι ο μεγάλος κίνδυνος: Να λύσουμε ένα πρόβλημα σήμερα και να δημιουργήσουμε δέκα για αύριο. </w:t>
      </w:r>
    </w:p>
    <w:p w14:paraId="5544C468" w14:textId="77777777" w:rsidR="00C5530F" w:rsidRDefault="00802ED9">
      <w:pPr>
        <w:spacing w:line="600" w:lineRule="auto"/>
        <w:ind w:firstLine="720"/>
        <w:jc w:val="both"/>
        <w:rPr>
          <w:rFonts w:eastAsia="Times New Roman"/>
          <w:szCs w:val="24"/>
        </w:rPr>
      </w:pPr>
      <w:r>
        <w:rPr>
          <w:rFonts w:eastAsia="Times New Roman"/>
          <w:szCs w:val="24"/>
        </w:rPr>
        <w:lastRenderedPageBreak/>
        <w:t>Σε τέτοια κατεύθυνση, λοιπόν, κινούμαστε, στην οργανωμένη και -μπορώ να πω από πλευράς των δυνάμεων τάξης- στην επιστημονική αντιμετώπιση των προβλημάτων.</w:t>
      </w:r>
    </w:p>
    <w:p w14:paraId="5544C469" w14:textId="77777777" w:rsidR="00C5530F" w:rsidRDefault="00802ED9">
      <w:pPr>
        <w:spacing w:line="600" w:lineRule="auto"/>
        <w:ind w:firstLine="720"/>
        <w:jc w:val="both"/>
        <w:rPr>
          <w:rFonts w:eastAsia="Times New Roman"/>
          <w:szCs w:val="24"/>
        </w:rPr>
      </w:pPr>
      <w:r>
        <w:rPr>
          <w:rFonts w:eastAsia="Times New Roman"/>
          <w:szCs w:val="24"/>
        </w:rPr>
        <w:t>Σας ευχαριστώ.</w:t>
      </w:r>
    </w:p>
    <w:p w14:paraId="5544C46A"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τον Αναπληρωτή Υπουργό Εσωτερικών και Διοικητικής Ανασυγκρότησης, κ. Νικόλαο </w:t>
      </w:r>
      <w:proofErr w:type="spellStart"/>
      <w:r>
        <w:rPr>
          <w:rFonts w:eastAsia="Times New Roman" w:cs="Times New Roman"/>
          <w:szCs w:val="24"/>
        </w:rPr>
        <w:t>Τόσκα</w:t>
      </w:r>
      <w:proofErr w:type="spellEnd"/>
      <w:r>
        <w:rPr>
          <w:rFonts w:eastAsia="Times New Roman" w:cs="Times New Roman"/>
          <w:szCs w:val="24"/>
        </w:rPr>
        <w:t xml:space="preserve">, καθώς απάντησε σήμερα σε πολλές ερωτήσεις. </w:t>
      </w:r>
    </w:p>
    <w:p w14:paraId="5544C46B"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5544C46C" w14:textId="77777777" w:rsidR="00C5530F" w:rsidRDefault="00802ED9">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δ</w:t>
      </w:r>
      <w:r>
        <w:rPr>
          <w:rFonts w:eastAsia="Times New Roman" w:cs="Times New Roman"/>
          <w:szCs w:val="24"/>
        </w:rPr>
        <w:t>έχεστε στο σημείο αυτό να λύσουμε τη συνεδρίαση;</w:t>
      </w:r>
    </w:p>
    <w:p w14:paraId="5544C46D" w14:textId="77777777" w:rsidR="00C5530F" w:rsidRDefault="00802ED9">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5544C46E" w14:textId="77777777" w:rsidR="00C5530F" w:rsidRDefault="00802ED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 xml:space="preserve">Με τη συναίνεση του Σώματος και ώρα 13.06΄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w:t>
      </w:r>
      <w:r>
        <w:rPr>
          <w:rFonts w:eastAsia="Times New Roman" w:cs="Times New Roman"/>
          <w:b/>
          <w:szCs w:val="24"/>
        </w:rPr>
        <w:t xml:space="preserve"> </w:t>
      </w:r>
      <w:r>
        <w:rPr>
          <w:rFonts w:eastAsia="Times New Roman" w:cs="Times New Roman"/>
          <w:szCs w:val="24"/>
        </w:rPr>
        <w:t>ημέρα Πέμπτη 5 Μαΐου 2016 και ώρα 17.</w:t>
      </w:r>
      <w:r>
        <w:rPr>
          <w:rFonts w:eastAsia="Times New Roman" w:cs="Times New Roman"/>
          <w:szCs w:val="24"/>
        </w:rPr>
        <w:t>00΄, με αντικείμενο εργασιών του Σώματος νομοθετική εργασία, σύμφωνα με την ημερήσια διάταξη που έχει διανεμηθεί.</w:t>
      </w:r>
    </w:p>
    <w:p w14:paraId="5544C46F" w14:textId="77777777" w:rsidR="00C5530F" w:rsidRDefault="00802ED9">
      <w:pPr>
        <w:spacing w:line="600" w:lineRule="auto"/>
        <w:ind w:firstLine="709"/>
        <w:jc w:val="center"/>
        <w:rPr>
          <w:rFonts w:eastAsia="Times New Roman" w:cs="Times New Roman"/>
          <w:szCs w:val="24"/>
        </w:rPr>
      </w:pPr>
      <w:r>
        <w:rPr>
          <w:rFonts w:eastAsia="Times New Roman" w:cs="Times New Roman"/>
          <w:b/>
          <w:bCs/>
          <w:szCs w:val="24"/>
        </w:rPr>
        <w:t>Ο ΠΡΟΕΔΡΟΣ                                                        ΟΙ ΓΡΑΜΜΑΤΕΙΣ</w:t>
      </w:r>
    </w:p>
    <w:p w14:paraId="5544C470" w14:textId="77777777" w:rsidR="00C5530F" w:rsidRDefault="00C5530F">
      <w:pPr>
        <w:spacing w:line="600" w:lineRule="auto"/>
        <w:ind w:firstLine="720"/>
        <w:jc w:val="both"/>
        <w:rPr>
          <w:rFonts w:eastAsia="Times New Roman" w:cs="Times New Roman"/>
          <w:szCs w:val="24"/>
        </w:rPr>
      </w:pPr>
    </w:p>
    <w:p w14:paraId="5544C471" w14:textId="77777777" w:rsidR="00C5530F" w:rsidRDefault="00C5530F">
      <w:pPr>
        <w:spacing w:line="600" w:lineRule="auto"/>
        <w:ind w:firstLine="720"/>
        <w:jc w:val="both"/>
        <w:rPr>
          <w:rFonts w:eastAsia="Times New Roman" w:cs="Times New Roman"/>
          <w:szCs w:val="24"/>
        </w:rPr>
      </w:pPr>
    </w:p>
    <w:p w14:paraId="5544C472" w14:textId="77777777" w:rsidR="00C5530F" w:rsidRDefault="00C5530F">
      <w:pPr>
        <w:spacing w:line="600" w:lineRule="auto"/>
        <w:ind w:firstLine="720"/>
        <w:jc w:val="both"/>
        <w:rPr>
          <w:rFonts w:eastAsia="Times New Roman" w:cs="Times New Roman"/>
          <w:szCs w:val="24"/>
        </w:rPr>
      </w:pPr>
    </w:p>
    <w:p w14:paraId="5544C473" w14:textId="77777777" w:rsidR="00C5530F" w:rsidRDefault="00C5530F">
      <w:pPr>
        <w:spacing w:line="600" w:lineRule="auto"/>
        <w:ind w:firstLine="720"/>
        <w:jc w:val="both"/>
        <w:rPr>
          <w:rFonts w:eastAsia="Times New Roman" w:cs="Times New Roman"/>
          <w:szCs w:val="24"/>
        </w:rPr>
      </w:pPr>
    </w:p>
    <w:p w14:paraId="5544C474" w14:textId="77777777" w:rsidR="00C5530F" w:rsidRDefault="00C5530F">
      <w:pPr>
        <w:spacing w:line="600" w:lineRule="auto"/>
        <w:ind w:firstLine="720"/>
        <w:jc w:val="both"/>
        <w:rPr>
          <w:rFonts w:eastAsia="Times New Roman"/>
          <w:szCs w:val="24"/>
        </w:rPr>
      </w:pPr>
    </w:p>
    <w:p w14:paraId="5544C475" w14:textId="77777777" w:rsidR="00C5530F" w:rsidRDefault="00C5530F">
      <w:pPr>
        <w:spacing w:line="600" w:lineRule="auto"/>
        <w:ind w:firstLine="720"/>
        <w:jc w:val="both"/>
        <w:rPr>
          <w:rFonts w:eastAsia="Times New Roman"/>
          <w:szCs w:val="24"/>
        </w:rPr>
      </w:pPr>
    </w:p>
    <w:sectPr w:rsidR="00C553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AVDNdk/d3zaA5QWvz2WaRN1T0Q=" w:salt="b4tjHozNzpKbmCThMGxL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0F"/>
    <w:rsid w:val="002E5665"/>
    <w:rsid w:val="00802ED9"/>
    <w:rsid w:val="00C5530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C1A8"/>
  <w15:docId w15:val="{660B8EBB-E1F6-4666-8589-64C5372E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458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44587"/>
    <w:rPr>
      <w:rFonts w:ascii="Segoe UI" w:hAnsi="Segoe UI" w:cs="Segoe UI"/>
      <w:sz w:val="18"/>
      <w:szCs w:val="18"/>
    </w:rPr>
  </w:style>
  <w:style w:type="paragraph" w:styleId="a4">
    <w:name w:val="Revision"/>
    <w:hidden/>
    <w:uiPriority w:val="99"/>
    <w:semiHidden/>
    <w:rsid w:val="003E1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229</MetadataID>
    <Session xmlns="641f345b-441b-4b81-9152-adc2e73ba5e1">Α´</Session>
    <Date xmlns="641f345b-441b-4b81-9152-adc2e73ba5e1">2016-05-04T21:00:00+00:00</Date>
    <Status xmlns="641f345b-441b-4b81-9152-adc2e73ba5e1">
      <Url>http://srv-sp1/praktika/Lists/Incoming_Metadata/EditForm.aspx?ID=229&amp;Source=/praktika/Recordings_Library/Forms/AllItems.aspx</Url>
      <Description>Δημοσιεύτηκε</Description>
    </Status>
    <Meeting xmlns="641f345b-441b-4b81-9152-adc2e73ba5e1">ΡΙΖ´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973488-AACD-4B67-94BB-C12F986FD52E}">
  <ds:schemaRefs>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2134E1B4-B242-4E21-93A0-472AA059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7F061-0A0E-4DF0-96C7-59B041F867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166</Pages>
  <Words>29941</Words>
  <Characters>161684</Characters>
  <Application>Microsoft Office Word</Application>
  <DocSecurity>0</DocSecurity>
  <Lines>1347</Lines>
  <Paragraphs>382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191243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2016-05-11T09:07:00Z</dcterms:created>
  <dcterms:modified xsi:type="dcterms:W3CDTF">2016-05-11T09:07:00Z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