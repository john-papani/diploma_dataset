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FB5CB" w14:textId="77777777" w:rsidR="00E01470" w:rsidRPr="00E01470" w:rsidRDefault="00E01470" w:rsidP="00E01470">
      <w:pPr>
        <w:spacing w:after="0" w:line="360" w:lineRule="auto"/>
        <w:rPr>
          <w:ins w:id="0" w:author="Φλούδα Χριστίνα" w:date="2019-04-08T11:48:00Z"/>
          <w:rFonts w:eastAsia="Times New Roman"/>
          <w:szCs w:val="24"/>
          <w:lang w:eastAsia="en-US"/>
        </w:rPr>
      </w:pPr>
      <w:bookmarkStart w:id="1" w:name="_GoBack"/>
      <w:bookmarkEnd w:id="1"/>
      <w:ins w:id="2" w:author="Φλούδα Χριστίνα" w:date="2019-04-08T11:48:00Z">
        <w:r w:rsidRPr="00E014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C1E1C17" w14:textId="77777777" w:rsidR="00E01470" w:rsidRPr="00E01470" w:rsidRDefault="00E01470" w:rsidP="00E01470">
      <w:pPr>
        <w:spacing w:after="0" w:line="360" w:lineRule="auto"/>
        <w:rPr>
          <w:ins w:id="3" w:author="Φλούδα Χριστίνα" w:date="2019-04-08T11:48:00Z"/>
          <w:rFonts w:eastAsia="Times New Roman"/>
          <w:szCs w:val="24"/>
          <w:lang w:eastAsia="en-US"/>
        </w:rPr>
      </w:pPr>
    </w:p>
    <w:p w14:paraId="1A28750D" w14:textId="77777777" w:rsidR="00E01470" w:rsidRPr="00E01470" w:rsidRDefault="00E01470" w:rsidP="00E01470">
      <w:pPr>
        <w:spacing w:after="0" w:line="360" w:lineRule="auto"/>
        <w:rPr>
          <w:ins w:id="4" w:author="Φλούδα Χριστίνα" w:date="2019-04-08T11:48:00Z"/>
          <w:rFonts w:eastAsia="Times New Roman"/>
          <w:szCs w:val="24"/>
          <w:lang w:eastAsia="en-US"/>
        </w:rPr>
      </w:pPr>
      <w:ins w:id="5" w:author="Φλούδα Χριστίνα" w:date="2019-04-08T11:48:00Z">
        <w:r w:rsidRPr="00E01470">
          <w:rPr>
            <w:rFonts w:eastAsia="Times New Roman"/>
            <w:szCs w:val="24"/>
            <w:lang w:eastAsia="en-US"/>
          </w:rPr>
          <w:t>ΠΙΝΑΚΑΣ ΠΕΡΙΕΧΟΜΕΝΩΝ</w:t>
        </w:r>
      </w:ins>
    </w:p>
    <w:p w14:paraId="1D1F2D45" w14:textId="77777777" w:rsidR="00E01470" w:rsidRPr="00E01470" w:rsidRDefault="00E01470" w:rsidP="00E01470">
      <w:pPr>
        <w:spacing w:after="0" w:line="360" w:lineRule="auto"/>
        <w:rPr>
          <w:ins w:id="6" w:author="Φλούδα Χριστίνα" w:date="2019-04-08T11:48:00Z"/>
          <w:rFonts w:eastAsia="Times New Roman"/>
          <w:szCs w:val="24"/>
          <w:lang w:eastAsia="en-US"/>
        </w:rPr>
      </w:pPr>
      <w:ins w:id="7" w:author="Φλούδα Χριστίνα" w:date="2019-04-08T11:48:00Z">
        <w:r w:rsidRPr="00E01470">
          <w:rPr>
            <w:rFonts w:eastAsia="Times New Roman"/>
            <w:szCs w:val="24"/>
            <w:lang w:eastAsia="en-US"/>
          </w:rPr>
          <w:t xml:space="preserve">ΙΖ΄ ΠΕΡΙΟΔΟΣ </w:t>
        </w:r>
      </w:ins>
    </w:p>
    <w:p w14:paraId="501876B9" w14:textId="77777777" w:rsidR="00E01470" w:rsidRPr="00E01470" w:rsidRDefault="00E01470" w:rsidP="00E01470">
      <w:pPr>
        <w:spacing w:after="0" w:line="360" w:lineRule="auto"/>
        <w:rPr>
          <w:ins w:id="8" w:author="Φλούδα Χριστίνα" w:date="2019-04-08T11:48:00Z"/>
          <w:rFonts w:eastAsia="Times New Roman"/>
          <w:szCs w:val="24"/>
          <w:lang w:eastAsia="en-US"/>
        </w:rPr>
      </w:pPr>
      <w:ins w:id="9" w:author="Φλούδα Χριστίνα" w:date="2019-04-08T11:48:00Z">
        <w:r w:rsidRPr="00E01470">
          <w:rPr>
            <w:rFonts w:eastAsia="Times New Roman"/>
            <w:szCs w:val="24"/>
            <w:lang w:eastAsia="en-US"/>
          </w:rPr>
          <w:t>ΠΡΟΕΔΡΕΥΟΜΕΝΗΣ ΚΟΙΝΟΒΟΥΛΕΥΤΙΚΗΣ ΔΗΜΟΚΡΑΤΙΑΣ</w:t>
        </w:r>
      </w:ins>
    </w:p>
    <w:p w14:paraId="558F7C0F" w14:textId="77777777" w:rsidR="00E01470" w:rsidRPr="00E01470" w:rsidRDefault="00E01470" w:rsidP="00E01470">
      <w:pPr>
        <w:spacing w:after="0" w:line="360" w:lineRule="auto"/>
        <w:rPr>
          <w:ins w:id="10" w:author="Φλούδα Χριστίνα" w:date="2019-04-08T11:48:00Z"/>
          <w:rFonts w:eastAsia="Times New Roman"/>
          <w:szCs w:val="24"/>
          <w:lang w:eastAsia="en-US"/>
        </w:rPr>
      </w:pPr>
      <w:ins w:id="11" w:author="Φλούδα Χριστίνα" w:date="2019-04-08T11:48:00Z">
        <w:r w:rsidRPr="00E01470">
          <w:rPr>
            <w:rFonts w:eastAsia="Times New Roman"/>
            <w:szCs w:val="24"/>
            <w:lang w:eastAsia="en-US"/>
          </w:rPr>
          <w:t>ΣΥΝΟΔΟΣ Δ΄</w:t>
        </w:r>
      </w:ins>
    </w:p>
    <w:p w14:paraId="7C973804" w14:textId="77777777" w:rsidR="00E01470" w:rsidRPr="00E01470" w:rsidRDefault="00E01470" w:rsidP="00E01470">
      <w:pPr>
        <w:spacing w:after="0" w:line="360" w:lineRule="auto"/>
        <w:rPr>
          <w:ins w:id="12" w:author="Φλούδα Χριστίνα" w:date="2019-04-08T11:48:00Z"/>
          <w:rFonts w:eastAsia="Times New Roman"/>
          <w:szCs w:val="24"/>
          <w:lang w:eastAsia="en-US"/>
        </w:rPr>
      </w:pPr>
    </w:p>
    <w:p w14:paraId="504CF939" w14:textId="77777777" w:rsidR="00E01470" w:rsidRPr="00E01470" w:rsidRDefault="00E01470" w:rsidP="00E01470">
      <w:pPr>
        <w:spacing w:after="0" w:line="360" w:lineRule="auto"/>
        <w:rPr>
          <w:ins w:id="13" w:author="Φλούδα Χριστίνα" w:date="2019-04-08T11:48:00Z"/>
          <w:rFonts w:eastAsia="Times New Roman"/>
          <w:szCs w:val="24"/>
          <w:lang w:eastAsia="en-US"/>
        </w:rPr>
      </w:pPr>
      <w:ins w:id="14" w:author="Φλούδα Χριστίνα" w:date="2019-04-08T11:48:00Z">
        <w:r w:rsidRPr="00E01470">
          <w:rPr>
            <w:rFonts w:eastAsia="Times New Roman"/>
            <w:szCs w:val="24"/>
            <w:lang w:eastAsia="en-US"/>
          </w:rPr>
          <w:t>ΣΥΝΕΔΡΙΑΣΗ ΡΒ΄</w:t>
        </w:r>
      </w:ins>
    </w:p>
    <w:p w14:paraId="3401DEA4" w14:textId="77777777" w:rsidR="00E01470" w:rsidRPr="00E01470" w:rsidRDefault="00E01470" w:rsidP="00E01470">
      <w:pPr>
        <w:spacing w:after="0" w:line="360" w:lineRule="auto"/>
        <w:rPr>
          <w:ins w:id="15" w:author="Φλούδα Χριστίνα" w:date="2019-04-08T11:48:00Z"/>
          <w:rFonts w:eastAsia="Times New Roman"/>
          <w:szCs w:val="24"/>
          <w:lang w:eastAsia="en-US"/>
        </w:rPr>
      </w:pPr>
      <w:ins w:id="16" w:author="Φλούδα Χριστίνα" w:date="2019-04-08T11:48:00Z">
        <w:r w:rsidRPr="00E01470">
          <w:rPr>
            <w:rFonts w:eastAsia="Times New Roman"/>
            <w:szCs w:val="24"/>
            <w:lang w:eastAsia="en-US"/>
          </w:rPr>
          <w:t>Παρασκευή  29 Μαρτίου 2019</w:t>
        </w:r>
      </w:ins>
    </w:p>
    <w:p w14:paraId="46C718BD" w14:textId="77777777" w:rsidR="00E01470" w:rsidRPr="00E01470" w:rsidRDefault="00E01470" w:rsidP="00E01470">
      <w:pPr>
        <w:spacing w:after="0" w:line="360" w:lineRule="auto"/>
        <w:rPr>
          <w:ins w:id="17" w:author="Φλούδα Χριστίνα" w:date="2019-04-08T11:48:00Z"/>
          <w:rFonts w:eastAsia="Times New Roman"/>
          <w:szCs w:val="24"/>
          <w:lang w:eastAsia="en-US"/>
        </w:rPr>
      </w:pPr>
    </w:p>
    <w:p w14:paraId="5F0CD85C" w14:textId="77777777" w:rsidR="00E01470" w:rsidRPr="00E01470" w:rsidRDefault="00E01470" w:rsidP="00E01470">
      <w:pPr>
        <w:spacing w:after="0" w:line="360" w:lineRule="auto"/>
        <w:rPr>
          <w:ins w:id="18" w:author="Φλούδα Χριστίνα" w:date="2019-04-08T11:48:00Z"/>
          <w:rFonts w:eastAsia="Times New Roman"/>
          <w:szCs w:val="24"/>
          <w:lang w:eastAsia="en-US"/>
        </w:rPr>
      </w:pPr>
      <w:ins w:id="19" w:author="Φλούδα Χριστίνα" w:date="2019-04-08T11:48:00Z">
        <w:r w:rsidRPr="00E01470">
          <w:rPr>
            <w:rFonts w:eastAsia="Times New Roman"/>
            <w:szCs w:val="24"/>
            <w:lang w:eastAsia="en-US"/>
          </w:rPr>
          <w:t>ΘΕΜΑΤΑ</w:t>
        </w:r>
      </w:ins>
    </w:p>
    <w:p w14:paraId="0AD52920" w14:textId="77777777" w:rsidR="00E01470" w:rsidRPr="00E01470" w:rsidRDefault="00E01470" w:rsidP="00E01470">
      <w:pPr>
        <w:spacing w:after="0" w:line="360" w:lineRule="auto"/>
        <w:rPr>
          <w:ins w:id="20" w:author="Φλούδα Χριστίνα" w:date="2019-04-08T11:48:00Z"/>
          <w:rFonts w:eastAsia="Times New Roman"/>
          <w:szCs w:val="24"/>
          <w:lang w:eastAsia="en-US"/>
        </w:rPr>
      </w:pPr>
      <w:ins w:id="21" w:author="Φλούδα Χριστίνα" w:date="2019-04-08T11:48:00Z">
        <w:r w:rsidRPr="00E01470">
          <w:rPr>
            <w:rFonts w:eastAsia="Times New Roman"/>
            <w:szCs w:val="24"/>
            <w:lang w:eastAsia="en-US"/>
          </w:rPr>
          <w:t xml:space="preserve"> </w:t>
        </w:r>
        <w:r w:rsidRPr="00E01470">
          <w:rPr>
            <w:rFonts w:eastAsia="Times New Roman"/>
            <w:szCs w:val="24"/>
            <w:lang w:eastAsia="en-US"/>
          </w:rPr>
          <w:br/>
          <w:t xml:space="preserve">Α. ΕΙΔΙΚΑ ΘΕΜΑΤΑ </w:t>
        </w:r>
        <w:r w:rsidRPr="00E01470">
          <w:rPr>
            <w:rFonts w:eastAsia="Times New Roman"/>
            <w:szCs w:val="24"/>
            <w:lang w:eastAsia="en-US"/>
          </w:rPr>
          <w:br/>
          <w:t xml:space="preserve">1. Επικύρωση Πρακτικών, σελ. </w:t>
        </w:r>
        <w:r w:rsidRPr="00E01470">
          <w:rPr>
            <w:rFonts w:eastAsia="Times New Roman"/>
            <w:szCs w:val="24"/>
            <w:lang w:eastAsia="en-US"/>
          </w:rPr>
          <w:br/>
          <w:t xml:space="preserve">2.  Έκφραση συλλυπητηρίων για τον εκλιπόντα Αντώνη </w:t>
        </w:r>
        <w:proofErr w:type="spellStart"/>
        <w:r w:rsidRPr="00E01470">
          <w:rPr>
            <w:rFonts w:eastAsia="Times New Roman"/>
            <w:szCs w:val="24"/>
            <w:lang w:eastAsia="en-US"/>
          </w:rPr>
          <w:t>Βγόντζα</w:t>
        </w:r>
        <w:proofErr w:type="spellEnd"/>
        <w:r w:rsidRPr="00E01470">
          <w:rPr>
            <w:rFonts w:eastAsia="Times New Roman"/>
            <w:szCs w:val="24"/>
            <w:lang w:eastAsia="en-US"/>
          </w:rPr>
          <w:t xml:space="preserve">, σελ. </w:t>
        </w:r>
        <w:r w:rsidRPr="00E01470">
          <w:rPr>
            <w:rFonts w:eastAsia="Times New Roman"/>
            <w:szCs w:val="24"/>
            <w:lang w:eastAsia="en-US"/>
          </w:rPr>
          <w:br/>
          <w:t xml:space="preserve">3. Επί διαδικαστικού θέματος, σελ. </w:t>
        </w:r>
        <w:r w:rsidRPr="00E01470">
          <w:rPr>
            <w:rFonts w:eastAsia="Times New Roman"/>
            <w:szCs w:val="24"/>
            <w:lang w:eastAsia="en-US"/>
          </w:rPr>
          <w:br/>
          <w:t xml:space="preserve"> </w:t>
        </w:r>
        <w:r w:rsidRPr="00E01470">
          <w:rPr>
            <w:rFonts w:eastAsia="Times New Roman"/>
            <w:szCs w:val="24"/>
            <w:lang w:eastAsia="en-US"/>
          </w:rPr>
          <w:br/>
          <w:t xml:space="preserve">Β. ΚΟΙΝΟΒΟΥΛΕΥΤΙΚΟΣ ΕΛΕΓΧΟΣ </w:t>
        </w:r>
        <w:r w:rsidRPr="00E01470">
          <w:rPr>
            <w:rFonts w:eastAsia="Times New Roman"/>
            <w:szCs w:val="24"/>
            <w:lang w:eastAsia="en-US"/>
          </w:rPr>
          <w:br/>
          <w:t xml:space="preserve">Ανακοίνωση του δελτίου επικαίρων ερωτήσεων της Δευτέρας 1 Απριλίου 2019, σελ. </w:t>
        </w:r>
        <w:r w:rsidRPr="00E01470">
          <w:rPr>
            <w:rFonts w:eastAsia="Times New Roman"/>
            <w:szCs w:val="24"/>
            <w:lang w:eastAsia="en-US"/>
          </w:rPr>
          <w:br/>
          <w:t xml:space="preserve"> </w:t>
        </w:r>
        <w:r w:rsidRPr="00E01470">
          <w:rPr>
            <w:rFonts w:eastAsia="Times New Roman"/>
            <w:szCs w:val="24"/>
            <w:lang w:eastAsia="en-US"/>
          </w:rPr>
          <w:br/>
          <w:t xml:space="preserve">Γ. ΝΟΜΟΘΕΤΙΚΗ ΕΡΓΑΣΙΑ </w:t>
        </w:r>
        <w:r w:rsidRPr="00E01470">
          <w:rPr>
            <w:rFonts w:eastAsia="Times New Roman"/>
            <w:szCs w:val="24"/>
            <w:lang w:eastAsia="en-US"/>
          </w:rPr>
          <w:br/>
          <w:t xml:space="preserve">1. Διεξαγωγή ονομαστικής ηλεκτρονικής ψηφοφορίας επί των άρθρων 68 έως και 84 του σχεδίου νόμου του Υπουργείου Οικονομίας και Ανάπτυξης: «Εναρμόνιση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15-6-2016). Μέτρα για την επιτάχυνση του έργου του Υπουργείου Οικονομίας και Ανάπτυξης και άλλες διατάξεις», σελ. </w:t>
        </w:r>
        <w:r w:rsidRPr="00E01470">
          <w:rPr>
            <w:rFonts w:eastAsia="Times New Roman"/>
            <w:szCs w:val="24"/>
            <w:lang w:eastAsia="en-US"/>
          </w:rPr>
          <w:br/>
          <w:t xml:space="preserve">2. Αίτηση ονομαστικής ψηφοφορίας Βουλευτών της Δημοκρατικής Συμπαράταξης επί των άρθρων 68 έως και 84 του σχεδίου νόμου του Υπουργείου Οικονομίας και Ανάπτυξης, σελ. </w:t>
        </w:r>
        <w:r w:rsidRPr="00E01470">
          <w:rPr>
            <w:rFonts w:eastAsia="Times New Roman"/>
            <w:szCs w:val="24"/>
            <w:lang w:eastAsia="en-US"/>
          </w:rPr>
          <w:br/>
          <w:t xml:space="preserve">3. Ονομαστική ψηφοφορία επί των άρθρων 68 έως 84 του σχεδίου νόμου του Υπουργείου Οικονομίας και Ανάπτυξης, σελ. </w:t>
        </w:r>
        <w:r w:rsidRPr="00E01470">
          <w:rPr>
            <w:rFonts w:eastAsia="Times New Roman"/>
            <w:szCs w:val="24"/>
            <w:lang w:eastAsia="en-US"/>
          </w:rPr>
          <w:br/>
          <w:t xml:space="preserve">4. Επιστολικές ψήφοι επί της ονομαστικής ψηφοφορίας, σελ. </w:t>
        </w:r>
        <w:r w:rsidRPr="00E01470">
          <w:rPr>
            <w:rFonts w:eastAsia="Times New Roman"/>
            <w:szCs w:val="24"/>
            <w:lang w:eastAsia="en-US"/>
          </w:rPr>
          <w:br/>
          <w:t xml:space="preserve">5. Ψήφιση στο σύνολο του σχεδίου νόμου του Υπουργείου Οικονομίας και Ανάπτυξης: «Εναρμόνιση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15-6-2016) - Μέτρα για την επιτάχυνση του έργου του Υπουργείου Οικονομίας και Ανάπτυξης και άλλες διατάξεις», σελ. </w:t>
        </w:r>
        <w:r w:rsidRPr="00E01470">
          <w:rPr>
            <w:rFonts w:eastAsia="Times New Roman"/>
            <w:szCs w:val="24"/>
            <w:lang w:eastAsia="en-US"/>
          </w:rPr>
          <w:br/>
        </w:r>
      </w:ins>
    </w:p>
    <w:p w14:paraId="2E977316" w14:textId="77777777" w:rsidR="00E01470" w:rsidRPr="00E01470" w:rsidRDefault="00E01470" w:rsidP="00E01470">
      <w:pPr>
        <w:spacing w:after="0" w:line="360" w:lineRule="auto"/>
        <w:rPr>
          <w:ins w:id="22" w:author="Φλούδα Χριστίνα" w:date="2019-04-08T11:48:00Z"/>
          <w:rFonts w:eastAsia="Times New Roman"/>
          <w:szCs w:val="24"/>
          <w:lang w:eastAsia="en-US"/>
        </w:rPr>
      </w:pPr>
      <w:ins w:id="23" w:author="Φλούδα Χριστίνα" w:date="2019-04-08T11:48:00Z">
        <w:r w:rsidRPr="00E01470">
          <w:rPr>
            <w:rFonts w:eastAsia="Times New Roman"/>
            <w:szCs w:val="24"/>
            <w:lang w:eastAsia="en-US"/>
          </w:rPr>
          <w:t>ΠΡΟΕΔΡΕΥΩΝ</w:t>
        </w:r>
      </w:ins>
    </w:p>
    <w:p w14:paraId="0326F142" w14:textId="77777777" w:rsidR="00E01470" w:rsidRPr="00E01470" w:rsidRDefault="00E01470" w:rsidP="00E01470">
      <w:pPr>
        <w:spacing w:after="0" w:line="360" w:lineRule="auto"/>
        <w:rPr>
          <w:ins w:id="24" w:author="Φλούδα Χριστίνα" w:date="2019-04-08T11:48:00Z"/>
          <w:rFonts w:eastAsia="Times New Roman"/>
          <w:szCs w:val="24"/>
          <w:lang w:eastAsia="en-US"/>
        </w:rPr>
      </w:pPr>
    </w:p>
    <w:p w14:paraId="0802116D" w14:textId="77777777" w:rsidR="00E01470" w:rsidRPr="00E01470" w:rsidRDefault="00E01470" w:rsidP="00E01470">
      <w:pPr>
        <w:spacing w:after="0" w:line="360" w:lineRule="auto"/>
        <w:rPr>
          <w:ins w:id="25" w:author="Φλούδα Χριστίνα" w:date="2019-04-08T11:48:00Z"/>
          <w:rFonts w:eastAsia="Times New Roman"/>
          <w:szCs w:val="24"/>
          <w:lang w:eastAsia="en-US"/>
        </w:rPr>
      </w:pPr>
      <w:ins w:id="26" w:author="Φλούδα Χριστίνα" w:date="2019-04-08T11:48:00Z">
        <w:r w:rsidRPr="00E01470">
          <w:rPr>
            <w:rFonts w:eastAsia="Times New Roman"/>
            <w:szCs w:val="24"/>
            <w:lang w:eastAsia="en-US"/>
          </w:rPr>
          <w:t>ΓΕΩΡΓΙΑΔΗΣ Μ. , σελ.</w:t>
        </w:r>
        <w:r w:rsidRPr="00E01470">
          <w:rPr>
            <w:rFonts w:eastAsia="Times New Roman"/>
            <w:szCs w:val="24"/>
            <w:lang w:eastAsia="en-US"/>
          </w:rPr>
          <w:br/>
        </w:r>
      </w:ins>
    </w:p>
    <w:p w14:paraId="526328AA" w14:textId="77777777" w:rsidR="00E01470" w:rsidRPr="00E01470" w:rsidRDefault="00E01470" w:rsidP="00E01470">
      <w:pPr>
        <w:spacing w:after="0" w:line="360" w:lineRule="auto"/>
        <w:rPr>
          <w:ins w:id="27" w:author="Φλούδα Χριστίνα" w:date="2019-04-08T11:48:00Z"/>
          <w:rFonts w:eastAsia="Times New Roman"/>
          <w:szCs w:val="24"/>
          <w:lang w:eastAsia="en-US"/>
        </w:rPr>
      </w:pPr>
    </w:p>
    <w:p w14:paraId="411BD6B8" w14:textId="77777777" w:rsidR="00E01470" w:rsidRPr="00E01470" w:rsidRDefault="00E01470" w:rsidP="00E01470">
      <w:pPr>
        <w:spacing w:after="0" w:line="360" w:lineRule="auto"/>
        <w:rPr>
          <w:ins w:id="28" w:author="Φλούδα Χριστίνα" w:date="2019-04-08T11:48:00Z"/>
          <w:rFonts w:eastAsia="Times New Roman"/>
          <w:szCs w:val="24"/>
          <w:lang w:eastAsia="en-US"/>
        </w:rPr>
      </w:pPr>
      <w:ins w:id="29" w:author="Φλούδα Χριστίνα" w:date="2019-04-08T11:48:00Z">
        <w:r w:rsidRPr="00E01470">
          <w:rPr>
            <w:rFonts w:eastAsia="Times New Roman"/>
            <w:szCs w:val="24"/>
            <w:lang w:eastAsia="en-US"/>
          </w:rPr>
          <w:t>ΟΜΙΛΗΤΕΣ</w:t>
        </w:r>
      </w:ins>
    </w:p>
    <w:p w14:paraId="2952D630" w14:textId="64091AA5" w:rsidR="00E01470" w:rsidRDefault="00E01470" w:rsidP="00E01470">
      <w:pPr>
        <w:spacing w:line="600" w:lineRule="auto"/>
        <w:ind w:firstLine="720"/>
        <w:jc w:val="center"/>
        <w:rPr>
          <w:ins w:id="30" w:author="Φλούδα Χριστίνα" w:date="2019-04-08T11:48:00Z"/>
          <w:rFonts w:eastAsia="Times New Roman"/>
          <w:szCs w:val="24"/>
        </w:rPr>
      </w:pPr>
      <w:ins w:id="31" w:author="Φλούδα Χριστίνα" w:date="2019-04-08T11:48:00Z">
        <w:r w:rsidRPr="00E01470">
          <w:rPr>
            <w:rFonts w:eastAsia="Times New Roman"/>
            <w:szCs w:val="24"/>
            <w:lang w:eastAsia="en-US"/>
          </w:rPr>
          <w:br/>
          <w:t>Α. Επί της έκφρασης συλλυπητηρίων:</w:t>
        </w:r>
        <w:r w:rsidRPr="00E01470">
          <w:rPr>
            <w:rFonts w:eastAsia="Times New Roman"/>
            <w:szCs w:val="24"/>
            <w:lang w:eastAsia="en-US"/>
          </w:rPr>
          <w:br/>
          <w:t>ΒΟΥΤΣΗΣ Ν. , σελ.</w:t>
        </w:r>
        <w:r w:rsidRPr="00E01470">
          <w:rPr>
            <w:rFonts w:eastAsia="Times New Roman"/>
            <w:szCs w:val="24"/>
            <w:lang w:eastAsia="en-US"/>
          </w:rPr>
          <w:br/>
          <w:t>ΓΕΩΡΓΙΑΔΗΣ Μ. , σελ.</w:t>
        </w:r>
        <w:r w:rsidRPr="00E01470">
          <w:rPr>
            <w:rFonts w:eastAsia="Times New Roman"/>
            <w:szCs w:val="24"/>
            <w:lang w:eastAsia="en-US"/>
          </w:rPr>
          <w:br/>
          <w:t>ΔΕΝΔΙΑΣ Ν. , σελ.</w:t>
        </w:r>
        <w:r w:rsidRPr="00E01470">
          <w:rPr>
            <w:rFonts w:eastAsia="Times New Roman"/>
            <w:szCs w:val="24"/>
            <w:lang w:eastAsia="en-US"/>
          </w:rPr>
          <w:br/>
          <w:t>ΛΟΒΕΡΔΟΣ Α. , σελ.</w:t>
        </w:r>
        <w:r w:rsidRPr="00E01470">
          <w:rPr>
            <w:rFonts w:eastAsia="Times New Roman"/>
            <w:szCs w:val="24"/>
            <w:lang w:eastAsia="en-US"/>
          </w:rPr>
          <w:br/>
          <w:t>ΠΑΦΙΛΗΣ Α. , σελ.</w:t>
        </w:r>
        <w:r w:rsidRPr="00E01470">
          <w:rPr>
            <w:rFonts w:eastAsia="Times New Roman"/>
            <w:szCs w:val="24"/>
            <w:lang w:eastAsia="en-US"/>
          </w:rPr>
          <w:br/>
          <w:t>ΦΙΛΗΣ Ν. , σελ.</w:t>
        </w:r>
        <w:r w:rsidRPr="00E01470">
          <w:rPr>
            <w:rFonts w:eastAsia="Times New Roman"/>
            <w:szCs w:val="24"/>
            <w:lang w:eastAsia="en-US"/>
          </w:rPr>
          <w:br/>
        </w:r>
        <w:r w:rsidRPr="00E01470">
          <w:rPr>
            <w:rFonts w:eastAsia="Times New Roman"/>
            <w:szCs w:val="24"/>
            <w:lang w:eastAsia="en-US"/>
          </w:rPr>
          <w:br/>
          <w:t>Β. Επί διαδικαστικού θέματος:</w:t>
        </w:r>
        <w:r w:rsidRPr="00E01470">
          <w:rPr>
            <w:rFonts w:eastAsia="Times New Roman"/>
            <w:szCs w:val="24"/>
            <w:lang w:eastAsia="en-US"/>
          </w:rPr>
          <w:br/>
          <w:t>ΓΕΩΡΓΙΑΔΗΣ Μ. , σελ.</w:t>
        </w:r>
        <w:r w:rsidRPr="00E01470">
          <w:rPr>
            <w:rFonts w:eastAsia="Times New Roman"/>
            <w:szCs w:val="24"/>
            <w:lang w:eastAsia="en-US"/>
          </w:rPr>
          <w:br/>
          <w:t>ΔΕΝΔΙΑΣ Ν. , σελ.</w:t>
        </w:r>
        <w:r w:rsidRPr="00E01470">
          <w:rPr>
            <w:rFonts w:eastAsia="Times New Roman"/>
            <w:szCs w:val="24"/>
            <w:lang w:eastAsia="en-US"/>
          </w:rPr>
          <w:br/>
          <w:t>ΛΟΒΕΡΔΟΣ Α. , σελ.</w:t>
        </w:r>
        <w:r w:rsidRPr="00E01470">
          <w:rPr>
            <w:rFonts w:eastAsia="Times New Roman"/>
            <w:szCs w:val="24"/>
            <w:lang w:eastAsia="en-US"/>
          </w:rPr>
          <w:br/>
          <w:t>ΣΤΑΘΑΚΗΣ Γ. , σελ.</w:t>
        </w:r>
        <w:r w:rsidRPr="00E01470">
          <w:rPr>
            <w:rFonts w:eastAsia="Times New Roman"/>
            <w:szCs w:val="24"/>
            <w:lang w:eastAsia="en-US"/>
          </w:rPr>
          <w:br/>
        </w:r>
      </w:ins>
    </w:p>
    <w:p w14:paraId="78AA6A67" w14:textId="7B4F3936" w:rsidR="00C05271" w:rsidRDefault="00E01470">
      <w:pPr>
        <w:spacing w:line="600" w:lineRule="auto"/>
        <w:ind w:firstLine="720"/>
        <w:jc w:val="center"/>
        <w:rPr>
          <w:rFonts w:eastAsia="Times New Roman"/>
          <w:szCs w:val="24"/>
        </w:rPr>
      </w:pPr>
      <w:r>
        <w:rPr>
          <w:rFonts w:eastAsia="Times New Roman"/>
          <w:szCs w:val="24"/>
        </w:rPr>
        <w:t>ΠΡΑΚΤΙΚΑ ΒΟΥΛΗΣ</w:t>
      </w:r>
    </w:p>
    <w:p w14:paraId="78AA6A68" w14:textId="77777777" w:rsidR="00C05271" w:rsidRDefault="00E01470">
      <w:pPr>
        <w:spacing w:line="600" w:lineRule="auto"/>
        <w:ind w:firstLine="720"/>
        <w:jc w:val="center"/>
        <w:rPr>
          <w:rFonts w:eastAsia="Times New Roman"/>
          <w:szCs w:val="24"/>
        </w:rPr>
      </w:pPr>
      <w:r>
        <w:rPr>
          <w:rFonts w:eastAsia="Times New Roman"/>
          <w:szCs w:val="24"/>
        </w:rPr>
        <w:t xml:space="preserve">ΙΖ΄ ΠΕΡΙΟΔΟΣ </w:t>
      </w:r>
    </w:p>
    <w:p w14:paraId="78AA6A69" w14:textId="77777777" w:rsidR="00C05271" w:rsidRDefault="00E0147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8AA6A6A" w14:textId="77777777" w:rsidR="00C05271" w:rsidRDefault="00E01470">
      <w:pPr>
        <w:spacing w:line="600" w:lineRule="auto"/>
        <w:ind w:firstLine="720"/>
        <w:jc w:val="center"/>
        <w:rPr>
          <w:rFonts w:eastAsia="Times New Roman"/>
          <w:szCs w:val="24"/>
        </w:rPr>
      </w:pPr>
      <w:r>
        <w:rPr>
          <w:rFonts w:eastAsia="Times New Roman"/>
          <w:szCs w:val="24"/>
        </w:rPr>
        <w:t>ΣΥΝΟΔΟΣ Δ΄</w:t>
      </w:r>
    </w:p>
    <w:p w14:paraId="78AA6A6B" w14:textId="77777777" w:rsidR="00C05271" w:rsidRDefault="00E01470">
      <w:pPr>
        <w:spacing w:line="600" w:lineRule="auto"/>
        <w:ind w:firstLine="720"/>
        <w:jc w:val="center"/>
        <w:rPr>
          <w:rFonts w:eastAsia="Times New Roman"/>
          <w:szCs w:val="24"/>
        </w:rPr>
      </w:pPr>
      <w:r>
        <w:rPr>
          <w:rFonts w:eastAsia="Times New Roman"/>
          <w:szCs w:val="24"/>
        </w:rPr>
        <w:t>ΣΥΝΕΔΡΙΑΣΗ ΡΒ΄</w:t>
      </w:r>
    </w:p>
    <w:p w14:paraId="78AA6A6C" w14:textId="77777777" w:rsidR="00C05271" w:rsidRDefault="00E01470">
      <w:pPr>
        <w:spacing w:line="600" w:lineRule="auto"/>
        <w:ind w:firstLine="720"/>
        <w:jc w:val="center"/>
        <w:rPr>
          <w:rFonts w:eastAsia="Times New Roman"/>
          <w:szCs w:val="24"/>
        </w:rPr>
      </w:pPr>
      <w:r>
        <w:rPr>
          <w:rFonts w:eastAsia="Times New Roman"/>
          <w:szCs w:val="24"/>
        </w:rPr>
        <w:t>Παρασκευή 29 Μαρτίου 2019</w:t>
      </w:r>
    </w:p>
    <w:p w14:paraId="78AA6A6D" w14:textId="77777777" w:rsidR="00C05271" w:rsidRDefault="00E01470">
      <w:pPr>
        <w:spacing w:line="600" w:lineRule="auto"/>
        <w:ind w:firstLine="720"/>
        <w:jc w:val="both"/>
        <w:rPr>
          <w:rFonts w:eastAsia="Times New Roman"/>
          <w:szCs w:val="24"/>
        </w:rPr>
      </w:pPr>
      <w:r>
        <w:rPr>
          <w:rFonts w:eastAsia="Times New Roman"/>
          <w:szCs w:val="24"/>
        </w:rPr>
        <w:t xml:space="preserve">Αθήνα, σήμερα στις 29 Μαρτίου 2019, ημέρα Παρασκευή και ώρα 10.38΄, συνήλθε στην Αίθουσα των συνεδριάσεων του Βουλευτηρίου η Βουλή σε ολομέλεια για να συνεδριάσει υπό την προεδρία του Ζ΄ Αντιπροέδρου αυτής κ. </w:t>
      </w:r>
      <w:r w:rsidRPr="008250A4">
        <w:rPr>
          <w:rFonts w:eastAsia="Times New Roman"/>
          <w:b/>
          <w:szCs w:val="24"/>
        </w:rPr>
        <w:t>ΜΑΡΙΟΥ ΓΕΩΡΓΙΑΔΗ</w:t>
      </w:r>
      <w:r w:rsidRPr="00C15158">
        <w:rPr>
          <w:rFonts w:eastAsia="Times New Roman"/>
          <w:szCs w:val="24"/>
        </w:rPr>
        <w:t>.</w:t>
      </w:r>
      <w:r>
        <w:rPr>
          <w:rFonts w:eastAsia="Times New Roman"/>
          <w:szCs w:val="24"/>
        </w:rPr>
        <w:t xml:space="preserve"> </w:t>
      </w:r>
    </w:p>
    <w:p w14:paraId="78AA6A6E" w14:textId="77777777" w:rsidR="00C05271" w:rsidRDefault="00E01470">
      <w:pPr>
        <w:spacing w:line="600" w:lineRule="auto"/>
        <w:ind w:firstLine="720"/>
        <w:jc w:val="both"/>
        <w:rPr>
          <w:rFonts w:eastAsia="Times New Roman"/>
          <w:szCs w:val="24"/>
        </w:rPr>
      </w:pPr>
      <w:r w:rsidRPr="00856101">
        <w:rPr>
          <w:rFonts w:eastAsia="Times New Roman"/>
          <w:b/>
          <w:color w:val="212121"/>
          <w:szCs w:val="24"/>
        </w:rPr>
        <w:t>ΠΡΟΕΔΡΕΥΩΝ (</w:t>
      </w:r>
      <w:r>
        <w:rPr>
          <w:rFonts w:eastAsia="Times New Roman"/>
          <w:b/>
          <w:color w:val="212121"/>
          <w:szCs w:val="24"/>
        </w:rPr>
        <w:t>Μάριος Γεωργιάδης</w:t>
      </w:r>
      <w:r w:rsidRPr="00856101">
        <w:rPr>
          <w:rFonts w:eastAsia="Times New Roman"/>
          <w:b/>
          <w:color w:val="212121"/>
          <w:szCs w:val="24"/>
        </w:rPr>
        <w:t>):</w:t>
      </w:r>
      <w:r>
        <w:rPr>
          <w:rFonts w:eastAsia="Times New Roman"/>
          <w:b/>
          <w:szCs w:val="24"/>
        </w:rPr>
        <w:t xml:space="preserve"> </w:t>
      </w:r>
      <w:r>
        <w:rPr>
          <w:rFonts w:eastAsia="Times New Roman"/>
          <w:szCs w:val="24"/>
        </w:rPr>
        <w:t>Κυρίες και κύριοι συνάδελφοι, αρχίζει η συνεδρίαση.</w:t>
      </w:r>
    </w:p>
    <w:p w14:paraId="78AA6A6F" w14:textId="77777777" w:rsidR="00C05271" w:rsidRDefault="00E01470">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1</w:t>
      </w:r>
      <w:r w:rsidRPr="008250A4">
        <w:rPr>
          <w:rFonts w:eastAsia="Times New Roman"/>
          <w:szCs w:val="24"/>
          <w:vertAlign w:val="superscript"/>
        </w:rPr>
        <w:t>ης</w:t>
      </w:r>
      <w:r>
        <w:rPr>
          <w:rFonts w:eastAsia="Times New Roman"/>
          <w:szCs w:val="24"/>
        </w:rPr>
        <w:t xml:space="preserve"> Απριλίου 2019.</w:t>
      </w:r>
    </w:p>
    <w:p w14:paraId="78AA6A70" w14:textId="77777777" w:rsidR="00C05271" w:rsidRDefault="00E01470">
      <w:pPr>
        <w:spacing w:after="0" w:line="600" w:lineRule="auto"/>
        <w:ind w:firstLine="720"/>
        <w:jc w:val="both"/>
        <w:rPr>
          <w:rFonts w:eastAsia="Times New Roman"/>
          <w:bCs/>
          <w:szCs w:val="24"/>
        </w:rPr>
      </w:pPr>
      <w:r w:rsidRPr="00923DFE">
        <w:rPr>
          <w:rFonts w:eastAsia="Times New Roman"/>
          <w:bCs/>
          <w:szCs w:val="24"/>
        </w:rPr>
        <w:t>Α. ΕΠΙΚΑΙΡΕΣ ΕΡΩΤΗΣΕΙΣ Πρώτου Κύκλου (Άρθρο 130 παράγραφο</w:t>
      </w:r>
      <w:r>
        <w:rPr>
          <w:rFonts w:eastAsia="Times New Roman"/>
          <w:bCs/>
          <w:szCs w:val="24"/>
        </w:rPr>
        <w:t>ι</w:t>
      </w:r>
      <w:r w:rsidRPr="00923DFE">
        <w:rPr>
          <w:rFonts w:eastAsia="Times New Roman"/>
          <w:bCs/>
          <w:szCs w:val="24"/>
        </w:rPr>
        <w:t xml:space="preserve"> 2 και 3</w:t>
      </w:r>
      <w:r>
        <w:rPr>
          <w:rFonts w:eastAsia="Times New Roman"/>
          <w:bCs/>
          <w:szCs w:val="24"/>
        </w:rPr>
        <w:t xml:space="preserve"> του</w:t>
      </w:r>
      <w:r w:rsidRPr="00923DFE">
        <w:rPr>
          <w:rFonts w:eastAsia="Times New Roman"/>
          <w:bCs/>
          <w:szCs w:val="24"/>
        </w:rPr>
        <w:t xml:space="preserve"> </w:t>
      </w:r>
      <w:r>
        <w:rPr>
          <w:rFonts w:eastAsia="Times New Roman"/>
          <w:bCs/>
          <w:szCs w:val="24"/>
        </w:rPr>
        <w:t xml:space="preserve">Κανονισμού της </w:t>
      </w:r>
      <w:r w:rsidRPr="00923DFE">
        <w:rPr>
          <w:rFonts w:eastAsia="Times New Roman"/>
          <w:bCs/>
          <w:szCs w:val="24"/>
        </w:rPr>
        <w:t>Βουλής)</w:t>
      </w:r>
    </w:p>
    <w:p w14:paraId="78AA6A71" w14:textId="77777777" w:rsidR="00C05271" w:rsidRDefault="00E01470">
      <w:pPr>
        <w:spacing w:after="0" w:line="600" w:lineRule="auto"/>
        <w:ind w:firstLine="720"/>
        <w:jc w:val="both"/>
        <w:rPr>
          <w:rFonts w:eastAsia="Times New Roman"/>
          <w:szCs w:val="24"/>
        </w:rPr>
      </w:pPr>
      <w:r>
        <w:rPr>
          <w:rFonts w:eastAsia="Times New Roman"/>
          <w:szCs w:val="24"/>
        </w:rPr>
        <w:lastRenderedPageBreak/>
        <w:t>1.</w:t>
      </w:r>
      <w:r w:rsidRPr="00923DFE">
        <w:rPr>
          <w:rFonts w:eastAsia="Times New Roman"/>
          <w:szCs w:val="24"/>
        </w:rPr>
        <w:t xml:space="preserve"> Η με αριθμό 439/22-3-2019 </w:t>
      </w:r>
      <w:r>
        <w:rPr>
          <w:rFonts w:eastAsia="Times New Roman"/>
          <w:szCs w:val="24"/>
        </w:rPr>
        <w:t>ε</w:t>
      </w:r>
      <w:r w:rsidRPr="00923DFE">
        <w:rPr>
          <w:rFonts w:eastAsia="Times New Roman"/>
          <w:szCs w:val="24"/>
        </w:rPr>
        <w:t xml:space="preserve">πίκαιρη </w:t>
      </w:r>
      <w:r>
        <w:rPr>
          <w:rFonts w:eastAsia="Times New Roman"/>
          <w:szCs w:val="24"/>
        </w:rPr>
        <w:t xml:space="preserve">ερώτηση </w:t>
      </w:r>
      <w:r w:rsidRPr="00923DFE">
        <w:rPr>
          <w:rFonts w:eastAsia="Times New Roman"/>
          <w:szCs w:val="24"/>
        </w:rPr>
        <w:t xml:space="preserve">του Βουλευτή Φθιώτιδας της Νέας Δημοκρατίας κ. Χρήστου </w:t>
      </w:r>
      <w:proofErr w:type="spellStart"/>
      <w:r w:rsidRPr="00923DFE">
        <w:rPr>
          <w:rFonts w:eastAsia="Times New Roman"/>
          <w:szCs w:val="24"/>
        </w:rPr>
        <w:t>Σταϊκούρα</w:t>
      </w:r>
      <w:proofErr w:type="spellEnd"/>
      <w:r w:rsidRPr="00923DFE">
        <w:rPr>
          <w:rFonts w:eastAsia="Times New Roman"/>
          <w:szCs w:val="24"/>
        </w:rPr>
        <w:t xml:space="preserve"> προς τον Υπουργό Οικονομικών, με θέμα: «Καταπτώσεις εγγυήσεων του </w:t>
      </w:r>
      <w:r>
        <w:rPr>
          <w:rFonts w:eastAsia="Times New Roman"/>
          <w:szCs w:val="24"/>
        </w:rPr>
        <w:t>ε</w:t>
      </w:r>
      <w:r w:rsidRPr="00923DFE">
        <w:rPr>
          <w:rFonts w:eastAsia="Times New Roman"/>
          <w:szCs w:val="24"/>
        </w:rPr>
        <w:t xml:space="preserve">λληνικού </w:t>
      </w:r>
      <w:r>
        <w:rPr>
          <w:rFonts w:eastAsia="Times New Roman"/>
          <w:szCs w:val="24"/>
        </w:rPr>
        <w:t>δ</w:t>
      </w:r>
      <w:r w:rsidRPr="00923DFE">
        <w:rPr>
          <w:rFonts w:eastAsia="Times New Roman"/>
          <w:szCs w:val="24"/>
        </w:rPr>
        <w:t>ημοσίου για δάνεια που έχουν χορηγηθεί σε ιδιωτικές επιχειρήσεις και πληγέντες φυσικών καταστροφών».</w:t>
      </w:r>
    </w:p>
    <w:p w14:paraId="78AA6A72" w14:textId="77777777" w:rsidR="00C05271" w:rsidRDefault="00E01470">
      <w:pPr>
        <w:spacing w:after="0" w:line="600" w:lineRule="auto"/>
        <w:ind w:firstLine="720"/>
        <w:jc w:val="both"/>
        <w:rPr>
          <w:rFonts w:eastAsia="Times New Roman"/>
          <w:szCs w:val="24"/>
        </w:rPr>
      </w:pPr>
      <w:r w:rsidRPr="00923DFE">
        <w:rPr>
          <w:rFonts w:eastAsia="Times New Roman"/>
          <w:szCs w:val="24"/>
        </w:rPr>
        <w:t>Β. ΕΠΙΚΑΙΡΕΣ ΕΡΩΤΗΣΕΙΣ Δεύτερου Κύκλου (Άρθρο 130 παρ</w:t>
      </w:r>
      <w:r>
        <w:rPr>
          <w:rFonts w:eastAsia="Times New Roman"/>
          <w:szCs w:val="24"/>
        </w:rPr>
        <w:t>άγραφοι</w:t>
      </w:r>
      <w:r w:rsidRPr="00923DFE">
        <w:rPr>
          <w:rFonts w:eastAsia="Times New Roman"/>
          <w:szCs w:val="24"/>
        </w:rPr>
        <w:t xml:space="preserve"> 2 και 3</w:t>
      </w:r>
      <w:r>
        <w:rPr>
          <w:rFonts w:eastAsia="Times New Roman"/>
          <w:szCs w:val="24"/>
        </w:rPr>
        <w:t xml:space="preserve"> του</w:t>
      </w:r>
      <w:r w:rsidRPr="00923DFE">
        <w:rPr>
          <w:rFonts w:eastAsia="Times New Roman"/>
          <w:szCs w:val="24"/>
        </w:rPr>
        <w:t xml:space="preserve"> Καν</w:t>
      </w:r>
      <w:r>
        <w:rPr>
          <w:rFonts w:eastAsia="Times New Roman"/>
          <w:szCs w:val="24"/>
        </w:rPr>
        <w:t>ονισμού της</w:t>
      </w:r>
      <w:r w:rsidRPr="00923DFE">
        <w:rPr>
          <w:rFonts w:eastAsia="Times New Roman"/>
          <w:szCs w:val="24"/>
        </w:rPr>
        <w:t xml:space="preserve"> Βουλής)</w:t>
      </w:r>
    </w:p>
    <w:p w14:paraId="78AA6A73" w14:textId="77777777" w:rsidR="00C05271" w:rsidRDefault="00E01470">
      <w:pPr>
        <w:spacing w:after="0" w:line="600" w:lineRule="auto"/>
        <w:ind w:firstLine="720"/>
        <w:jc w:val="both"/>
        <w:rPr>
          <w:rFonts w:eastAsia="Times New Roman"/>
          <w:szCs w:val="24"/>
        </w:rPr>
      </w:pPr>
      <w:r>
        <w:rPr>
          <w:rFonts w:eastAsia="Times New Roman"/>
          <w:szCs w:val="24"/>
        </w:rPr>
        <w:t>1.</w:t>
      </w:r>
      <w:r w:rsidRPr="00923DFE">
        <w:rPr>
          <w:rFonts w:eastAsia="Times New Roman"/>
          <w:szCs w:val="24"/>
        </w:rPr>
        <w:t xml:space="preserve"> Η με αριθμό 440/22-3-2019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Θεσπρωτίας της Νέας Δημοκρατίας κ. Βασιλείου </w:t>
      </w:r>
      <w:proofErr w:type="spellStart"/>
      <w:r w:rsidRPr="00923DFE">
        <w:rPr>
          <w:rFonts w:eastAsia="Times New Roman"/>
          <w:szCs w:val="24"/>
        </w:rPr>
        <w:t>Γιόγιακα</w:t>
      </w:r>
      <w:proofErr w:type="spellEnd"/>
      <w:r w:rsidRPr="00923DFE">
        <w:rPr>
          <w:rFonts w:eastAsia="Times New Roman"/>
          <w:szCs w:val="24"/>
        </w:rPr>
        <w:t xml:space="preserve"> προς τον Υπο</w:t>
      </w:r>
      <w:r>
        <w:rPr>
          <w:rFonts w:eastAsia="Times New Roman"/>
          <w:szCs w:val="24"/>
        </w:rPr>
        <w:t xml:space="preserve">υργό Υγείας, με θέμα: «Επίλυση </w:t>
      </w:r>
      <w:r w:rsidRPr="00923DFE">
        <w:rPr>
          <w:rFonts w:eastAsia="Times New Roman"/>
          <w:szCs w:val="24"/>
        </w:rPr>
        <w:t>σοβαρών εκκρεμοτήτων σχετικά με την έγκριση ειδικών θεραπειών».</w:t>
      </w:r>
    </w:p>
    <w:p w14:paraId="78AA6A74" w14:textId="77777777" w:rsidR="00C05271" w:rsidRDefault="00E01470">
      <w:pPr>
        <w:spacing w:after="0" w:line="600" w:lineRule="auto"/>
        <w:ind w:firstLine="720"/>
        <w:jc w:val="both"/>
        <w:rPr>
          <w:rFonts w:eastAsia="Times New Roman"/>
          <w:szCs w:val="24"/>
        </w:rPr>
      </w:pPr>
      <w:r>
        <w:rPr>
          <w:rFonts w:eastAsia="Times New Roman"/>
          <w:szCs w:val="24"/>
        </w:rPr>
        <w:t>2.</w:t>
      </w:r>
      <w:r w:rsidRPr="00923DFE">
        <w:rPr>
          <w:rFonts w:eastAsia="Times New Roman"/>
          <w:szCs w:val="24"/>
        </w:rPr>
        <w:t xml:space="preserve"> Η με αριθμό 430/19-3-2019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Ανεξάρτητου Βουλευτή Β΄ Αθηνών κ. Ευσταθίου Παναγούλη προς την Υπουργό Προστασίας του Πολίτη, με θέμα «Με χημικά και τραμπουκισμούς προσπάθησαν να διαλύσουν το ειρηνικό παλλαϊκό συλλαλητήριο για τη Μακεδονία στο Σύνταγμα».</w:t>
      </w:r>
    </w:p>
    <w:p w14:paraId="78AA6A75" w14:textId="77777777" w:rsidR="00C05271" w:rsidRDefault="00E01470">
      <w:pPr>
        <w:spacing w:after="0" w:line="600" w:lineRule="auto"/>
        <w:ind w:firstLine="720"/>
        <w:jc w:val="both"/>
        <w:rPr>
          <w:rFonts w:eastAsia="Times New Roman"/>
          <w:szCs w:val="24"/>
        </w:rPr>
      </w:pPr>
      <w:r>
        <w:rPr>
          <w:rFonts w:eastAsia="Times New Roman"/>
          <w:szCs w:val="24"/>
        </w:rPr>
        <w:t>3.</w:t>
      </w:r>
      <w:r w:rsidRPr="00923DFE">
        <w:rPr>
          <w:rFonts w:eastAsia="Times New Roman"/>
          <w:szCs w:val="24"/>
        </w:rPr>
        <w:t xml:space="preserve"> Η με αριθμό 416/12-3-2019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Κιλκίς της Νέας Δημοκρατίας κ. Γεωργίου Γεωργαντά </w:t>
      </w:r>
      <w:r w:rsidRPr="00923DFE">
        <w:rPr>
          <w:rFonts w:eastAsia="Times New Roman"/>
          <w:szCs w:val="24"/>
        </w:rPr>
        <w:lastRenderedPageBreak/>
        <w:t>προς τον Υπουργό Υγείας, με θέμα: «Τραγικές ελλείψεις προσωπικού στο Νοσοκομείο Κιλκίς».</w:t>
      </w:r>
    </w:p>
    <w:p w14:paraId="78AA6A76" w14:textId="77777777" w:rsidR="00C05271" w:rsidRDefault="00E01470">
      <w:pPr>
        <w:spacing w:after="0" w:line="600" w:lineRule="auto"/>
        <w:ind w:firstLine="720"/>
        <w:jc w:val="both"/>
        <w:rPr>
          <w:rFonts w:eastAsia="Times New Roman"/>
          <w:szCs w:val="24"/>
        </w:rPr>
      </w:pPr>
      <w:r>
        <w:rPr>
          <w:rFonts w:eastAsia="Times New Roman"/>
          <w:szCs w:val="24"/>
        </w:rPr>
        <w:t xml:space="preserve">4. </w:t>
      </w:r>
      <w:r w:rsidRPr="00923DFE">
        <w:rPr>
          <w:rFonts w:eastAsia="Times New Roman"/>
          <w:szCs w:val="24"/>
        </w:rPr>
        <w:t xml:space="preserve">Η με αριθμό 414/8-3-2019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Ηλείας της Δημοκρατικής Συμπαράταξης κ. Ιωάννη Κουτσούκου προς τον Υπουργό Υγείας, με θέμα: «Καταγγελίες για μεθοδεύσεις σε βάρος των παρεχόμενων υπηρεσιών υγείας με την υπολειτουργία της Παθολογικής Κλινικής του Νοσοκομείου Αμαλιάδας». </w:t>
      </w:r>
    </w:p>
    <w:p w14:paraId="78AA6A77" w14:textId="77777777" w:rsidR="00C05271" w:rsidRDefault="00E01470">
      <w:pPr>
        <w:spacing w:after="0" w:line="600" w:lineRule="auto"/>
        <w:ind w:firstLine="720"/>
        <w:jc w:val="both"/>
        <w:rPr>
          <w:rFonts w:eastAsia="Times New Roman"/>
          <w:szCs w:val="24"/>
        </w:rPr>
      </w:pPr>
      <w:r>
        <w:rPr>
          <w:rFonts w:eastAsia="Times New Roman"/>
          <w:szCs w:val="24"/>
        </w:rPr>
        <w:t xml:space="preserve">5. </w:t>
      </w:r>
      <w:r w:rsidRPr="00923DFE">
        <w:rPr>
          <w:rFonts w:eastAsia="Times New Roman"/>
          <w:szCs w:val="24"/>
        </w:rPr>
        <w:t xml:space="preserve">Η με αριθμό 421/12-3-2019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Βουλευτή Α΄ Θεσσαλονίκης του Κομμουνιστικού Κόμματος Ελλάδ</w:t>
      </w:r>
      <w:r>
        <w:rPr>
          <w:rFonts w:eastAsia="Times New Roman"/>
          <w:szCs w:val="24"/>
        </w:rPr>
        <w:t>α</w:t>
      </w:r>
      <w:r w:rsidRPr="00923DFE">
        <w:rPr>
          <w:rFonts w:eastAsia="Times New Roman"/>
          <w:szCs w:val="24"/>
        </w:rPr>
        <w:t>ς κ. Γιάννη Δελή προς τον Υπουργό Υγείας, με θέμα: «Σε αναστολή λειτουργίας η Χειρουργική Κλινική του Γενικού Νοσοκομείου Κιλκίς λόγω έλλειψης προσωπικού».</w:t>
      </w:r>
    </w:p>
    <w:p w14:paraId="78AA6A78" w14:textId="77777777" w:rsidR="00C05271" w:rsidRDefault="00E01470">
      <w:pPr>
        <w:spacing w:after="0" w:line="600" w:lineRule="auto"/>
        <w:ind w:firstLine="720"/>
        <w:jc w:val="both"/>
        <w:rPr>
          <w:rFonts w:eastAsia="Times New Roman"/>
          <w:szCs w:val="24"/>
        </w:rPr>
      </w:pPr>
      <w:r>
        <w:rPr>
          <w:rFonts w:eastAsia="Times New Roman"/>
          <w:szCs w:val="24"/>
        </w:rPr>
        <w:t>6.</w:t>
      </w:r>
      <w:r w:rsidRPr="00923DFE">
        <w:rPr>
          <w:rFonts w:eastAsia="Times New Roman"/>
          <w:szCs w:val="24"/>
        </w:rPr>
        <w:t xml:space="preserve"> Η με αριθμό 420/12-3-2019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Βουλευτή Β΄ Θεσσαλονίκης του Κομμουνιστικού Κόμματος Ελλάδ</w:t>
      </w:r>
      <w:r>
        <w:rPr>
          <w:rFonts w:eastAsia="Times New Roman"/>
          <w:szCs w:val="24"/>
        </w:rPr>
        <w:t>α</w:t>
      </w:r>
      <w:r w:rsidRPr="00923DFE">
        <w:rPr>
          <w:rFonts w:eastAsia="Times New Roman"/>
          <w:szCs w:val="24"/>
        </w:rPr>
        <w:t xml:space="preserve">ς κ. Σάκη </w:t>
      </w:r>
      <w:proofErr w:type="spellStart"/>
      <w:r w:rsidRPr="00923DFE">
        <w:rPr>
          <w:rFonts w:eastAsia="Times New Roman"/>
          <w:szCs w:val="24"/>
        </w:rPr>
        <w:t>Βαρδαλή</w:t>
      </w:r>
      <w:proofErr w:type="spellEnd"/>
      <w:r w:rsidRPr="00923DFE">
        <w:rPr>
          <w:rFonts w:eastAsia="Times New Roman"/>
          <w:szCs w:val="24"/>
        </w:rPr>
        <w:t xml:space="preserve"> προς τον Υπουργό Οικονομικών, σχετικά με «την Ελληνική Βι</w:t>
      </w:r>
      <w:r>
        <w:rPr>
          <w:rFonts w:eastAsia="Times New Roman"/>
          <w:szCs w:val="24"/>
        </w:rPr>
        <w:t>ομηχανία Οχημάτων «ΕΛΒΟ Α.Β.Ε.»</w:t>
      </w:r>
      <w:r w:rsidRPr="00923DFE">
        <w:rPr>
          <w:rFonts w:eastAsia="Times New Roman"/>
          <w:szCs w:val="24"/>
        </w:rPr>
        <w:t>».</w:t>
      </w:r>
    </w:p>
    <w:p w14:paraId="78AA6A79" w14:textId="77777777" w:rsidR="00C05271" w:rsidRDefault="00E01470">
      <w:pPr>
        <w:spacing w:after="0" w:line="600" w:lineRule="auto"/>
        <w:ind w:firstLine="720"/>
        <w:jc w:val="both"/>
        <w:rPr>
          <w:rFonts w:eastAsia="Times New Roman"/>
          <w:szCs w:val="24"/>
        </w:rPr>
      </w:pPr>
      <w:r>
        <w:rPr>
          <w:rFonts w:eastAsia="Times New Roman"/>
          <w:szCs w:val="24"/>
        </w:rPr>
        <w:t>7.</w:t>
      </w:r>
      <w:r w:rsidRPr="00923DFE">
        <w:rPr>
          <w:rFonts w:eastAsia="Times New Roman"/>
          <w:szCs w:val="24"/>
        </w:rPr>
        <w:t xml:space="preserve"> Η με αριθμό 375/20</w:t>
      </w:r>
      <w:r>
        <w:rPr>
          <w:rFonts w:eastAsia="Times New Roman"/>
          <w:szCs w:val="24"/>
        </w:rPr>
        <w:t>-2-2019 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Β΄ Αθηνών της Δημοκρατικής Συμπαράταξης κ. Ανδρέα </w:t>
      </w:r>
      <w:r w:rsidRPr="00923DFE">
        <w:rPr>
          <w:rFonts w:eastAsia="Times New Roman"/>
          <w:szCs w:val="24"/>
        </w:rPr>
        <w:lastRenderedPageBreak/>
        <w:t xml:space="preserve">Λοβέρδου προς τον Υπουργό Εθνικής Άμυνας, με θέμα: «Συμμετοχή της Ελλάδας στην αμυντική συνεργασία της Ευρωπαϊκής Ένωσης». </w:t>
      </w:r>
    </w:p>
    <w:p w14:paraId="78AA6A7A" w14:textId="77777777" w:rsidR="00C05271" w:rsidRDefault="00E01470">
      <w:pPr>
        <w:spacing w:after="0" w:line="600" w:lineRule="auto"/>
        <w:ind w:firstLine="720"/>
        <w:jc w:val="both"/>
        <w:rPr>
          <w:rFonts w:eastAsia="Times New Roman"/>
          <w:szCs w:val="24"/>
        </w:rPr>
      </w:pPr>
      <w:r>
        <w:rPr>
          <w:rFonts w:eastAsia="Times New Roman"/>
          <w:szCs w:val="24"/>
        </w:rPr>
        <w:t>8.</w:t>
      </w:r>
      <w:r w:rsidRPr="00923DFE">
        <w:rPr>
          <w:rFonts w:eastAsia="Times New Roman"/>
          <w:szCs w:val="24"/>
        </w:rPr>
        <w:t xml:space="preserve"> Η με αριθμό 355/12-2-2019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Βουλευτή Β’ Αθηνών του Κομμουνιστικού Κόμματος Ελλάδ</w:t>
      </w:r>
      <w:r>
        <w:rPr>
          <w:rFonts w:eastAsia="Times New Roman"/>
          <w:szCs w:val="24"/>
        </w:rPr>
        <w:t>α</w:t>
      </w:r>
      <w:r w:rsidRPr="00923DFE">
        <w:rPr>
          <w:rFonts w:eastAsia="Times New Roman"/>
          <w:szCs w:val="24"/>
        </w:rPr>
        <w:t xml:space="preserve">ς κ. Χρήστου </w:t>
      </w:r>
      <w:proofErr w:type="spellStart"/>
      <w:r w:rsidRPr="00923DFE">
        <w:rPr>
          <w:rFonts w:eastAsia="Times New Roman"/>
          <w:szCs w:val="24"/>
        </w:rPr>
        <w:t>Κατσώτη</w:t>
      </w:r>
      <w:proofErr w:type="spellEnd"/>
      <w:r w:rsidRPr="00923DFE">
        <w:rPr>
          <w:rFonts w:eastAsia="Times New Roman"/>
          <w:szCs w:val="24"/>
        </w:rPr>
        <w:t xml:space="preserve"> προς τον Υπουργό Οικονομικών, σχετικά με την «εκχώρηση της ακίνητης δημόσιας περιουσίας σε Εταιρεία Ακινήτων του Δημοσίου (ΕΤΑΔ)</w:t>
      </w:r>
      <w:r>
        <w:rPr>
          <w:rFonts w:eastAsia="Times New Roman"/>
          <w:szCs w:val="24"/>
        </w:rPr>
        <w:t xml:space="preserve"> </w:t>
      </w:r>
      <w:r w:rsidRPr="00923DFE">
        <w:rPr>
          <w:rFonts w:eastAsia="Times New Roman"/>
          <w:szCs w:val="24"/>
        </w:rPr>
        <w:t>- Ταμείο Αξιοποίησης Ιδιωτικής Περιουσίας του Δημοσίου (ΤΑΙΠΕΔ)».</w:t>
      </w:r>
    </w:p>
    <w:p w14:paraId="78AA6A7B" w14:textId="77777777" w:rsidR="00C05271" w:rsidRDefault="00E01470">
      <w:pPr>
        <w:spacing w:after="0" w:line="600" w:lineRule="auto"/>
        <w:ind w:firstLine="720"/>
        <w:jc w:val="both"/>
        <w:rPr>
          <w:rFonts w:eastAsia="Times New Roman"/>
          <w:szCs w:val="24"/>
        </w:rPr>
      </w:pPr>
      <w:r w:rsidRPr="00923DFE">
        <w:rPr>
          <w:rFonts w:eastAsia="Times New Roman"/>
          <w:szCs w:val="24"/>
        </w:rPr>
        <w:t>9</w:t>
      </w:r>
      <w:r>
        <w:rPr>
          <w:rFonts w:eastAsia="Times New Roman"/>
          <w:szCs w:val="24"/>
        </w:rPr>
        <w:t>.</w:t>
      </w:r>
      <w:r w:rsidRPr="00923DFE">
        <w:rPr>
          <w:rFonts w:eastAsia="Times New Roman"/>
          <w:szCs w:val="24"/>
        </w:rPr>
        <w:t xml:space="preserve"> Η με αριθμό 350/11-2-2019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Αττικής της Νέας Δημοκρατίας κ. Γεωργίου Βλάχου προς τον Υπουργό Οικονομικών, με θέμα: «Λογαριασμός </w:t>
      </w:r>
      <w:proofErr w:type="spellStart"/>
      <w:r w:rsidRPr="00923DFE">
        <w:rPr>
          <w:rFonts w:eastAsia="Times New Roman"/>
          <w:szCs w:val="24"/>
        </w:rPr>
        <w:t>Επικούρησης</w:t>
      </w:r>
      <w:proofErr w:type="spellEnd"/>
      <w:r w:rsidRPr="00923DFE">
        <w:rPr>
          <w:rFonts w:eastAsia="Times New Roman"/>
          <w:szCs w:val="24"/>
        </w:rPr>
        <w:t xml:space="preserve"> της Εθνικής Τρά</w:t>
      </w:r>
      <w:r>
        <w:rPr>
          <w:rFonts w:eastAsia="Times New Roman"/>
          <w:szCs w:val="24"/>
        </w:rPr>
        <w:t>πεζας της Ελλάδος (ΛΕΠΕΤΕ)».</w:t>
      </w:r>
    </w:p>
    <w:p w14:paraId="78AA6A7C" w14:textId="77777777" w:rsidR="00C05271" w:rsidRDefault="00E01470">
      <w:pPr>
        <w:spacing w:after="0" w:line="600" w:lineRule="auto"/>
        <w:ind w:firstLine="720"/>
        <w:jc w:val="both"/>
        <w:rPr>
          <w:rFonts w:eastAsia="Times New Roman"/>
          <w:szCs w:val="24"/>
        </w:rPr>
      </w:pPr>
      <w:r w:rsidRPr="00923DFE">
        <w:rPr>
          <w:rFonts w:eastAsia="Times New Roman"/>
          <w:szCs w:val="24"/>
        </w:rPr>
        <w:t xml:space="preserve">10. Η με αριθμό 351/11-2-2019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Ηλείας της Δημοκρατικής Συμπαράταξης κ. Ιωάννη Κουτσούκου προς τον Υπουργό Οικονομικών, με θέμα: «Η σκοπιμότητα και η μεθόδευση της μεταφοράς στο </w:t>
      </w:r>
      <w:proofErr w:type="spellStart"/>
      <w:r w:rsidRPr="00923DFE">
        <w:rPr>
          <w:rFonts w:eastAsia="Times New Roman"/>
          <w:szCs w:val="24"/>
        </w:rPr>
        <w:t>Υπερταμείο</w:t>
      </w:r>
      <w:proofErr w:type="spellEnd"/>
      <w:r w:rsidRPr="00923DFE">
        <w:rPr>
          <w:rFonts w:eastAsia="Times New Roman"/>
          <w:szCs w:val="24"/>
        </w:rPr>
        <w:t xml:space="preserve"> κατ' απαίτηση των δανειστών 51 ακινήτων του </w:t>
      </w:r>
      <w:r>
        <w:rPr>
          <w:rFonts w:eastAsia="Times New Roman"/>
          <w:szCs w:val="24"/>
        </w:rPr>
        <w:t>δ</w:t>
      </w:r>
      <w:r w:rsidRPr="00923DFE">
        <w:rPr>
          <w:rFonts w:eastAsia="Times New Roman"/>
          <w:szCs w:val="24"/>
        </w:rPr>
        <w:t xml:space="preserve">ημοσίου στον Δήμο Πύργου». </w:t>
      </w:r>
    </w:p>
    <w:p w14:paraId="78AA6A7D" w14:textId="77777777" w:rsidR="00C05271" w:rsidRDefault="00E01470">
      <w:pPr>
        <w:spacing w:after="0" w:line="600" w:lineRule="auto"/>
        <w:ind w:firstLine="720"/>
        <w:jc w:val="both"/>
        <w:rPr>
          <w:rFonts w:eastAsia="Times New Roman"/>
          <w:szCs w:val="24"/>
        </w:rPr>
      </w:pPr>
      <w:r w:rsidRPr="00923DFE">
        <w:rPr>
          <w:rFonts w:eastAsia="Times New Roman"/>
          <w:szCs w:val="24"/>
        </w:rPr>
        <w:lastRenderedPageBreak/>
        <w:t>1</w:t>
      </w:r>
      <w:r>
        <w:rPr>
          <w:rFonts w:eastAsia="Times New Roman"/>
          <w:szCs w:val="24"/>
        </w:rPr>
        <w:t>1.</w:t>
      </w:r>
      <w:r w:rsidRPr="00923DFE">
        <w:rPr>
          <w:rFonts w:eastAsia="Times New Roman"/>
          <w:szCs w:val="24"/>
        </w:rPr>
        <w:t xml:space="preserve"> Η με αριθμό 316/29-1-2019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Λακωνίας της Δημοκρατικής Συμπαράταξης κ. Λεωνίδα Γρηγοράκου προς τον Υπουργό Υγείας, με θέμα: «Καθυστερήσεις στη διακομιδή ασθενών από το ΕΚΑΒ σε </w:t>
      </w:r>
      <w:r>
        <w:rPr>
          <w:rFonts w:eastAsia="Times New Roman"/>
          <w:szCs w:val="24"/>
        </w:rPr>
        <w:t>μ</w:t>
      </w:r>
      <w:r w:rsidRPr="00923DFE">
        <w:rPr>
          <w:rFonts w:eastAsia="Times New Roman"/>
          <w:szCs w:val="24"/>
        </w:rPr>
        <w:t xml:space="preserve">ονάδες </w:t>
      </w:r>
      <w:r>
        <w:rPr>
          <w:rFonts w:eastAsia="Times New Roman"/>
          <w:szCs w:val="24"/>
        </w:rPr>
        <w:t>ε</w:t>
      </w:r>
      <w:r w:rsidRPr="00923DFE">
        <w:rPr>
          <w:rFonts w:eastAsia="Times New Roman"/>
          <w:szCs w:val="24"/>
        </w:rPr>
        <w:t xml:space="preserve">ντατικής </w:t>
      </w:r>
      <w:r>
        <w:rPr>
          <w:rFonts w:eastAsia="Times New Roman"/>
          <w:szCs w:val="24"/>
        </w:rPr>
        <w:t>θ</w:t>
      </w:r>
      <w:r w:rsidRPr="00923DFE">
        <w:rPr>
          <w:rFonts w:eastAsia="Times New Roman"/>
          <w:szCs w:val="24"/>
        </w:rPr>
        <w:t xml:space="preserve">εραπείας λόγω έλλειψης ιατρικού προσωπικού». </w:t>
      </w:r>
    </w:p>
    <w:p w14:paraId="78AA6A7E" w14:textId="77777777" w:rsidR="00C05271" w:rsidRDefault="00E01470">
      <w:pPr>
        <w:spacing w:after="0" w:line="600" w:lineRule="auto"/>
        <w:ind w:firstLine="720"/>
        <w:jc w:val="both"/>
        <w:rPr>
          <w:rFonts w:eastAsia="Times New Roman"/>
          <w:szCs w:val="24"/>
        </w:rPr>
      </w:pPr>
      <w:r>
        <w:rPr>
          <w:rFonts w:eastAsia="Times New Roman"/>
          <w:szCs w:val="24"/>
        </w:rPr>
        <w:t>12.</w:t>
      </w:r>
      <w:r w:rsidRPr="00923DFE">
        <w:rPr>
          <w:rFonts w:eastAsia="Times New Roman"/>
          <w:szCs w:val="24"/>
        </w:rPr>
        <w:t xml:space="preserve"> Η με αριθμό 332/5-2-2019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Βουλευτή Ηρακλείου του Κομμουνιστικού Κόμματος Ελλάδ</w:t>
      </w:r>
      <w:r>
        <w:rPr>
          <w:rFonts w:eastAsia="Times New Roman"/>
          <w:szCs w:val="24"/>
        </w:rPr>
        <w:t>α</w:t>
      </w:r>
      <w:r w:rsidRPr="00923DFE">
        <w:rPr>
          <w:rFonts w:eastAsia="Times New Roman"/>
          <w:szCs w:val="24"/>
        </w:rPr>
        <w:t xml:space="preserve">ς κ. Εμμανουήλ Συντυχάκη προς τον Υπουργό Υγείας, σχετικά με «τα χρόνια προβλήματα της Ψυχιατρικής κλινικής του Πανεπιστημιακού Γενικού Νοσοκομείου Ηρακλείου (ΠΑΓΝΗ)». </w:t>
      </w:r>
    </w:p>
    <w:p w14:paraId="78AA6A7F" w14:textId="77777777" w:rsidR="00C05271" w:rsidRDefault="00E01470">
      <w:pPr>
        <w:spacing w:after="0" w:line="600" w:lineRule="auto"/>
        <w:ind w:firstLine="720"/>
        <w:jc w:val="both"/>
        <w:rPr>
          <w:rFonts w:eastAsia="Times New Roman"/>
          <w:szCs w:val="24"/>
        </w:rPr>
      </w:pPr>
      <w:r>
        <w:rPr>
          <w:rFonts w:eastAsia="Times New Roman"/>
          <w:szCs w:val="24"/>
        </w:rPr>
        <w:t>13.</w:t>
      </w:r>
      <w:r w:rsidRPr="00923DFE">
        <w:rPr>
          <w:rFonts w:eastAsia="Times New Roman"/>
          <w:szCs w:val="24"/>
        </w:rPr>
        <w:t xml:space="preserve"> Η με αριθμό 329/4-2-2019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Βουλευτή Δράμας της Νέας Δημοκρατίας κ. Δημητρίου Κυριαζίδη προς τον Υπουργό Υγείας, με θέμα: «Δημιουργία Τμήματος Βραχείας Νοσηλείας/Ογκολογικής Κλινικής στο Γενικό Νοσοκομείο Δράμ</w:t>
      </w:r>
      <w:r>
        <w:rPr>
          <w:rFonts w:eastAsia="Times New Roman"/>
          <w:szCs w:val="24"/>
        </w:rPr>
        <w:t>ας».</w:t>
      </w:r>
    </w:p>
    <w:p w14:paraId="78AA6A80" w14:textId="77777777" w:rsidR="00C05271" w:rsidRDefault="00E01470">
      <w:pPr>
        <w:spacing w:after="0" w:line="600" w:lineRule="auto"/>
        <w:ind w:firstLine="720"/>
        <w:jc w:val="both"/>
        <w:rPr>
          <w:rFonts w:eastAsia="Times New Roman"/>
          <w:szCs w:val="24"/>
        </w:rPr>
      </w:pPr>
      <w:r>
        <w:rPr>
          <w:rFonts w:eastAsia="Times New Roman"/>
          <w:szCs w:val="24"/>
        </w:rPr>
        <w:t>14.</w:t>
      </w:r>
      <w:r w:rsidRPr="00923DFE">
        <w:rPr>
          <w:rFonts w:eastAsia="Times New Roman"/>
          <w:szCs w:val="24"/>
        </w:rPr>
        <w:t xml:space="preserve"> Η με αριθμό 322/4-2-2019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 xml:space="preserve">ρώτηση του Βουλευτή Λάρισας της Δημοκρατικής Συμπαράταξης κ. Κωνσταντίνου </w:t>
      </w:r>
      <w:proofErr w:type="spellStart"/>
      <w:r w:rsidRPr="00923DFE">
        <w:rPr>
          <w:rFonts w:eastAsia="Times New Roman"/>
          <w:szCs w:val="24"/>
        </w:rPr>
        <w:t>Μπαργιώτα</w:t>
      </w:r>
      <w:proofErr w:type="spellEnd"/>
      <w:r w:rsidRPr="00923DFE">
        <w:rPr>
          <w:rFonts w:eastAsia="Times New Roman"/>
          <w:szCs w:val="24"/>
        </w:rPr>
        <w:t xml:space="preserve"> προς τον Υπουργό Υγείας, με θέμα: «</w:t>
      </w:r>
      <w:proofErr w:type="spellStart"/>
      <w:r w:rsidRPr="00923DFE">
        <w:rPr>
          <w:rFonts w:eastAsia="Times New Roman"/>
          <w:szCs w:val="24"/>
        </w:rPr>
        <w:t>Υπερκοστολογήσεις</w:t>
      </w:r>
      <w:proofErr w:type="spellEnd"/>
      <w:r w:rsidRPr="00923DFE">
        <w:rPr>
          <w:rFonts w:eastAsia="Times New Roman"/>
          <w:szCs w:val="24"/>
        </w:rPr>
        <w:t xml:space="preserve"> με τα χημικοθεραπευτικά σκευάσματα».</w:t>
      </w:r>
    </w:p>
    <w:p w14:paraId="78AA6A81" w14:textId="77777777" w:rsidR="00C05271" w:rsidRDefault="00E01470">
      <w:pPr>
        <w:spacing w:after="0" w:line="600" w:lineRule="auto"/>
        <w:ind w:firstLine="720"/>
        <w:jc w:val="both"/>
        <w:rPr>
          <w:rFonts w:eastAsia="Times New Roman"/>
          <w:szCs w:val="24"/>
        </w:rPr>
      </w:pPr>
      <w:r>
        <w:rPr>
          <w:rFonts w:eastAsia="Times New Roman"/>
          <w:szCs w:val="24"/>
        </w:rPr>
        <w:lastRenderedPageBreak/>
        <w:t>15.</w:t>
      </w:r>
      <w:r w:rsidRPr="00923DFE">
        <w:rPr>
          <w:rFonts w:eastAsia="Times New Roman"/>
          <w:szCs w:val="24"/>
        </w:rPr>
        <w:t xml:space="preserve"> Η με αριθμό 262/9-1-2019 </w:t>
      </w:r>
      <w:r>
        <w:rPr>
          <w:rFonts w:eastAsia="Times New Roman"/>
          <w:szCs w:val="24"/>
        </w:rPr>
        <w:t>ε</w:t>
      </w:r>
      <w:r w:rsidRPr="00923DFE">
        <w:rPr>
          <w:rFonts w:eastAsia="Times New Roman"/>
          <w:szCs w:val="24"/>
        </w:rPr>
        <w:t xml:space="preserve">πίκαιρη </w:t>
      </w:r>
      <w:r>
        <w:rPr>
          <w:rFonts w:eastAsia="Times New Roman"/>
          <w:szCs w:val="24"/>
        </w:rPr>
        <w:t>ε</w:t>
      </w:r>
      <w:r w:rsidRPr="00923DFE">
        <w:rPr>
          <w:rFonts w:eastAsia="Times New Roman"/>
          <w:szCs w:val="24"/>
        </w:rPr>
        <w:t>ρώτηση του Βουλευτή Επικρατείας του Λαϊκού Συνδέσμου</w:t>
      </w:r>
      <w:r>
        <w:rPr>
          <w:rFonts w:eastAsia="Times New Roman"/>
          <w:szCs w:val="24"/>
        </w:rPr>
        <w:t xml:space="preserve"> </w:t>
      </w:r>
      <w:r w:rsidRPr="00923DFE">
        <w:rPr>
          <w:rFonts w:eastAsia="Times New Roman"/>
          <w:szCs w:val="24"/>
        </w:rPr>
        <w:t>-</w:t>
      </w:r>
      <w:r>
        <w:rPr>
          <w:rFonts w:eastAsia="Times New Roman"/>
          <w:szCs w:val="24"/>
        </w:rPr>
        <w:t xml:space="preserve"> </w:t>
      </w:r>
      <w:r w:rsidRPr="00923DFE">
        <w:rPr>
          <w:rFonts w:eastAsia="Times New Roman"/>
          <w:szCs w:val="24"/>
        </w:rPr>
        <w:t>Χρυσής Αυγής κ. Χρήστου Παππά προς τον Υπουργό Εθνικής Άμυνας, με θέμα: «Επιτακτική ανάγκη αυξήσεως της στρατιωτικής θητείας».</w:t>
      </w:r>
    </w:p>
    <w:p w14:paraId="78AA6A82" w14:textId="77777777" w:rsidR="00C05271" w:rsidRDefault="00E01470">
      <w:pPr>
        <w:spacing w:after="0" w:line="600" w:lineRule="auto"/>
        <w:ind w:firstLine="720"/>
        <w:jc w:val="both"/>
        <w:rPr>
          <w:rFonts w:eastAsia="Times New Roman"/>
          <w:szCs w:val="24"/>
        </w:rPr>
      </w:pPr>
      <w:r w:rsidRPr="00923DFE">
        <w:rPr>
          <w:rFonts w:eastAsia="Times New Roman"/>
          <w:szCs w:val="24"/>
        </w:rPr>
        <w:t>ΑΝΑΦΟΡΕΣ</w:t>
      </w:r>
      <w:r>
        <w:rPr>
          <w:rFonts w:eastAsia="Times New Roman"/>
          <w:szCs w:val="24"/>
        </w:rPr>
        <w:t xml:space="preserve"> - </w:t>
      </w:r>
      <w:r w:rsidRPr="00923DFE">
        <w:rPr>
          <w:rFonts w:eastAsia="Times New Roman"/>
          <w:szCs w:val="24"/>
        </w:rPr>
        <w:t>ΕΡΩΤΗΣΕΙΣ (Άρθρο 130 παρ</w:t>
      </w:r>
      <w:r>
        <w:rPr>
          <w:rFonts w:eastAsia="Times New Roman"/>
          <w:szCs w:val="24"/>
        </w:rPr>
        <w:t>άγραφος</w:t>
      </w:r>
      <w:r w:rsidRPr="00923DFE">
        <w:rPr>
          <w:rFonts w:eastAsia="Times New Roman"/>
          <w:szCs w:val="24"/>
        </w:rPr>
        <w:t xml:space="preserve"> 5 </w:t>
      </w:r>
      <w:r>
        <w:rPr>
          <w:rFonts w:eastAsia="Times New Roman"/>
          <w:szCs w:val="24"/>
        </w:rPr>
        <w:t xml:space="preserve">του </w:t>
      </w:r>
      <w:r w:rsidRPr="00923DFE">
        <w:rPr>
          <w:rFonts w:eastAsia="Times New Roman"/>
          <w:szCs w:val="24"/>
        </w:rPr>
        <w:t>Κα</w:t>
      </w:r>
      <w:r>
        <w:rPr>
          <w:rFonts w:eastAsia="Times New Roman"/>
          <w:szCs w:val="24"/>
        </w:rPr>
        <w:t>νονισμού της</w:t>
      </w:r>
      <w:r w:rsidRPr="00923DFE">
        <w:rPr>
          <w:rFonts w:eastAsia="Times New Roman"/>
          <w:szCs w:val="24"/>
        </w:rPr>
        <w:t xml:space="preserve"> Βουλής)</w:t>
      </w:r>
    </w:p>
    <w:p w14:paraId="78AA6A83" w14:textId="77777777" w:rsidR="00C05271" w:rsidRDefault="00E01470">
      <w:pPr>
        <w:spacing w:after="0" w:line="600" w:lineRule="auto"/>
        <w:ind w:firstLine="720"/>
        <w:jc w:val="both"/>
        <w:rPr>
          <w:rFonts w:eastAsia="Times New Roman"/>
          <w:szCs w:val="24"/>
        </w:rPr>
      </w:pPr>
      <w:r>
        <w:rPr>
          <w:rFonts w:eastAsia="Times New Roman"/>
          <w:szCs w:val="24"/>
        </w:rPr>
        <w:t>1.</w:t>
      </w:r>
      <w:r w:rsidRPr="00923DFE">
        <w:rPr>
          <w:rFonts w:eastAsia="Times New Roman"/>
          <w:szCs w:val="24"/>
        </w:rPr>
        <w:t xml:space="preserve"> Η με αριθμό 2932/31-10-2018 </w:t>
      </w:r>
      <w:r>
        <w:rPr>
          <w:rFonts w:eastAsia="Times New Roman"/>
          <w:szCs w:val="24"/>
        </w:rPr>
        <w:t>ε</w:t>
      </w:r>
      <w:r w:rsidRPr="00923DFE">
        <w:rPr>
          <w:rFonts w:eastAsia="Times New Roman"/>
          <w:szCs w:val="24"/>
        </w:rPr>
        <w:t>ρώτηση του Βουλευτή Β΄ Αθηνών της Δημοκρατικής Συμπαράταξης ΠΑΣΟΚ</w:t>
      </w:r>
      <w:r>
        <w:rPr>
          <w:rFonts w:eastAsia="Times New Roman"/>
          <w:szCs w:val="24"/>
        </w:rPr>
        <w:t xml:space="preserve"> </w:t>
      </w:r>
      <w:r w:rsidRPr="00923DFE">
        <w:rPr>
          <w:rFonts w:eastAsia="Times New Roman"/>
          <w:szCs w:val="24"/>
        </w:rPr>
        <w:t>-</w:t>
      </w:r>
      <w:r>
        <w:rPr>
          <w:rFonts w:eastAsia="Times New Roman"/>
          <w:szCs w:val="24"/>
        </w:rPr>
        <w:t xml:space="preserve"> </w:t>
      </w:r>
      <w:r w:rsidRPr="00923DFE">
        <w:rPr>
          <w:rFonts w:eastAsia="Times New Roman"/>
          <w:szCs w:val="24"/>
        </w:rPr>
        <w:t>ΔΗΜΑΡ κ. Γεωργίου</w:t>
      </w:r>
      <w:r>
        <w:rPr>
          <w:rFonts w:eastAsia="Times New Roman"/>
          <w:szCs w:val="24"/>
        </w:rPr>
        <w:t xml:space="preserve"> </w:t>
      </w:r>
      <w:r w:rsidRPr="00923DFE">
        <w:rPr>
          <w:rFonts w:eastAsia="Times New Roman"/>
          <w:szCs w:val="24"/>
        </w:rPr>
        <w:t>-</w:t>
      </w:r>
      <w:r>
        <w:rPr>
          <w:rFonts w:eastAsia="Times New Roman"/>
          <w:szCs w:val="24"/>
        </w:rPr>
        <w:t xml:space="preserve"> </w:t>
      </w:r>
      <w:r w:rsidRPr="00923DFE">
        <w:rPr>
          <w:rFonts w:eastAsia="Times New Roman"/>
          <w:szCs w:val="24"/>
        </w:rPr>
        <w:t xml:space="preserve">Δημητρίου Καρρά προς τον Υπουργό Οικονομικών, με θέμα: «Αποδέσμευση του Δημοτικού Κλειστού Γυμναστηρίου </w:t>
      </w:r>
      <w:r>
        <w:rPr>
          <w:rFonts w:eastAsia="Times New Roman"/>
          <w:szCs w:val="24"/>
        </w:rPr>
        <w:t>«</w:t>
      </w:r>
      <w:r w:rsidRPr="00923DFE">
        <w:rPr>
          <w:rFonts w:eastAsia="Times New Roman"/>
          <w:szCs w:val="24"/>
        </w:rPr>
        <w:t>Νίκης 2</w:t>
      </w:r>
      <w:r w:rsidRPr="00317023">
        <w:rPr>
          <w:rFonts w:eastAsia="Times New Roman"/>
          <w:szCs w:val="24"/>
          <w:vertAlign w:val="superscript"/>
        </w:rPr>
        <w:t>ου</w:t>
      </w:r>
      <w:r w:rsidRPr="00923DFE">
        <w:rPr>
          <w:rFonts w:eastAsia="Times New Roman"/>
          <w:szCs w:val="24"/>
        </w:rPr>
        <w:t xml:space="preserve"> Λυκείου</w:t>
      </w:r>
      <w:r>
        <w:rPr>
          <w:rFonts w:eastAsia="Times New Roman"/>
          <w:szCs w:val="24"/>
        </w:rPr>
        <w:t>»</w:t>
      </w:r>
      <w:r w:rsidRPr="00923DFE">
        <w:rPr>
          <w:rFonts w:eastAsia="Times New Roman"/>
          <w:szCs w:val="24"/>
        </w:rPr>
        <w:t xml:space="preserve"> Αγίας Βαρβάρας από το </w:t>
      </w:r>
      <w:proofErr w:type="spellStart"/>
      <w:r>
        <w:rPr>
          <w:rFonts w:eastAsia="Times New Roman"/>
          <w:szCs w:val="24"/>
        </w:rPr>
        <w:t>υ</w:t>
      </w:r>
      <w:r w:rsidRPr="00923DFE">
        <w:rPr>
          <w:rFonts w:eastAsia="Times New Roman"/>
          <w:szCs w:val="24"/>
        </w:rPr>
        <w:t>περταμείο</w:t>
      </w:r>
      <w:proofErr w:type="spellEnd"/>
      <w:r w:rsidRPr="00923DFE">
        <w:rPr>
          <w:rFonts w:eastAsia="Times New Roman"/>
          <w:szCs w:val="24"/>
        </w:rPr>
        <w:t>».</w:t>
      </w:r>
    </w:p>
    <w:p w14:paraId="78AA6A84" w14:textId="77777777" w:rsidR="00C05271" w:rsidRDefault="00E01470">
      <w:pPr>
        <w:spacing w:line="600" w:lineRule="auto"/>
        <w:ind w:firstLine="720"/>
        <w:jc w:val="both"/>
        <w:rPr>
          <w:rFonts w:eastAsia="Times New Roman" w:cs="Times New Roman"/>
          <w:b/>
          <w:szCs w:val="24"/>
        </w:rPr>
      </w:pPr>
      <w:r w:rsidRPr="006E2EBC">
        <w:rPr>
          <w:rFonts w:eastAsia="Times New Roman" w:cs="Times New Roman"/>
          <w:szCs w:val="24"/>
        </w:rPr>
        <w:t xml:space="preserve">Κυρίες και κύριοι συνάδελφοι, </w:t>
      </w:r>
      <w:r>
        <w:rPr>
          <w:rFonts w:eastAsia="Times New Roman" w:cs="Times New Roman"/>
          <w:szCs w:val="24"/>
        </w:rPr>
        <w:t>να σας ενημερώσω ότι η προγραμματισμένη για σήμερα συζήτηση επικαίρων ερωτήσεων δεν θα πραγματοποιηθεί. Αναλυτικότερα, στο σημερινό δελτίο υπήρχαν προς συζήτηση εννέα επίκαιρες ερωτήσεις και μία ερώτηση, εκ των οποίων δεν θα συζητηθεί καμμία για τους λόγους που θα αναφέρω ευθύς αμέσως.</w:t>
      </w:r>
    </w:p>
    <w:p w14:paraId="78AA6A85"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μπορώ να έχω τον λόγο;</w:t>
      </w:r>
    </w:p>
    <w:p w14:paraId="78AA6A86" w14:textId="77777777" w:rsidR="00C05271" w:rsidRDefault="00E01470">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Ορίστε, κύριε Λοβέρδο, έχετε τον λόγο για ένα λεπτό.</w:t>
      </w:r>
    </w:p>
    <w:p w14:paraId="78AA6A87"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ούτε ένα λεπτό δεν θα χρειαστώ.</w:t>
      </w:r>
    </w:p>
    <w:p w14:paraId="78AA6A88"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Κύριε Πρόεδρε, σήμερα το πρωί, πριν από λίγη ώρα, απεβίωσε ο Αντώνης </w:t>
      </w:r>
      <w:proofErr w:type="spellStart"/>
      <w:r>
        <w:rPr>
          <w:rFonts w:eastAsia="Times New Roman" w:cs="Times New Roman"/>
          <w:szCs w:val="24"/>
        </w:rPr>
        <w:t>Βγόντζας</w:t>
      </w:r>
      <w:proofErr w:type="spellEnd"/>
      <w:r>
        <w:rPr>
          <w:rFonts w:eastAsia="Times New Roman" w:cs="Times New Roman"/>
          <w:szCs w:val="24"/>
        </w:rPr>
        <w:t>. Με συγκίνηση, με συντριβή, ανακοινώνω αυτό το θλιβερό γεγονός. Η Κοινοβουλευτική μας Ομάδα, αλλά πιστεύω και όλη η Βουλή, με συγκίνηση σκέφτεται πώς αυτός ο άνθρωπος έφυγε από τη ζωή, τι μάχη έδωσε. Τον αγαπούσαμε, τον αγαπάμε και δεν θα τον ξεχάσουμε ποτέ.</w:t>
      </w:r>
    </w:p>
    <w:p w14:paraId="78AA6A89"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Ευχαριστώ.</w:t>
      </w:r>
    </w:p>
    <w:p w14:paraId="78AA6A8A" w14:textId="77777777" w:rsidR="00C05271" w:rsidRDefault="00E01470">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Θερμά συλλυπητήρια στους οικείους του.</w:t>
      </w:r>
    </w:p>
    <w:p w14:paraId="78AA6A8B"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κύριος Πρόεδρος της Βουλής έχει τον λόγο.</w:t>
      </w:r>
    </w:p>
    <w:p w14:paraId="78AA6A8C"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sidRPr="00BE204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Θέλω και εγώ να σημειώσω ότι ο Αντώνης σε όλη τη διαδρομή της Μεταπολίτευσης έχει αφήσει το αποτύπωμά του, στρατευμένος με απόψεις, με θέσεις και πάντοτε από την πλευρά της δημοκρατίας, της προόδου, σε πάρα πολλά γεγονότα και στη νομική επιστήμη, αλλά και σε πολιτικά γεγονότα. Θέλω να σημειώσω ότι ήταν μέλος -το «ήταν» το λέω αναγκαστικά, επειδή πλέον δεν είναι μαζί μας- της διακομματικής επιτροπής για τον Φάκελο της Κύπρου. Επίσης, έχει περάσει από τα χέρια του, εξαιτίας της νομικής και πολιτικής του γνώσης, μεγάλος όγκος από τη δουλειά που έχει γίνει και από τη δημοσιοποίηση του Αρχείου που έχει κάνει η Βουλή. </w:t>
      </w:r>
    </w:p>
    <w:p w14:paraId="78AA6A8D"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Πραγματικά συλλυπούμαστε και την οικογένειά του, αλλά και την παράταξή του για την απώλεια αυτού του επιφανούς, θα έλεγα, πολιτικού στελέχους. </w:t>
      </w:r>
    </w:p>
    <w:p w14:paraId="78AA6A8E"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Ευχαριστώ.</w:t>
      </w:r>
    </w:p>
    <w:p w14:paraId="78AA6A8F"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Κύριε Πρόεδρε, θα ήθελα κι εγώ τον λόγο.</w:t>
      </w:r>
    </w:p>
    <w:p w14:paraId="78AA6A90" w14:textId="77777777" w:rsidR="00C05271" w:rsidRDefault="00E01470">
      <w:pPr>
        <w:spacing w:line="600" w:lineRule="auto"/>
        <w:ind w:firstLine="720"/>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Ορίστε, κύριε Φίλη, έχετε τον λόγο.</w:t>
      </w:r>
    </w:p>
    <w:p w14:paraId="78AA6A91"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Ευχαριστώ, κύριε Πρόεδρε.</w:t>
      </w:r>
    </w:p>
    <w:p w14:paraId="78AA6A92"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Θα ήθελα κι εγώ να εκφράσω τη λύπη μου για τον χαμό του Αντώνη </w:t>
      </w:r>
      <w:proofErr w:type="spellStart"/>
      <w:r>
        <w:rPr>
          <w:rFonts w:eastAsia="Times New Roman" w:cs="Times New Roman"/>
          <w:szCs w:val="24"/>
        </w:rPr>
        <w:t>Βγόντζα</w:t>
      </w:r>
      <w:proofErr w:type="spellEnd"/>
      <w:r>
        <w:rPr>
          <w:rFonts w:eastAsia="Times New Roman" w:cs="Times New Roman"/>
          <w:szCs w:val="24"/>
        </w:rPr>
        <w:t xml:space="preserve">. Υπήρξε μία προσωπικότητα από τα φοιτητικά του χρόνια, στρατευμένος στο κίνημα το δημοκρατικό, στους αγώνες του 1-1-4, του 15%. Μετά πέρασε στην αντίσταση κατά της χούντας και αυτός και ο αδερφός του. Κατά τη διάρκεια της Μεταπολίτευσης υπήρξε από τους βασικούς συμβούλους του Δημήτρη Τσάτσου ως Υφυπουργού Παιδείας για την αποχουντοποίηση στα πανεπιστήμια. Κατόπιν είχε μία πετυχημένη επαγγελματική πορεία ως δικηγόρος, αλλά και μία σταθερή πορεία ως δημοκράτης, ενεργός πολίτης και αγωνιστής. Μπορεί κανείς να διαφώνησε με επιλογές του, που ήταν πάντοτε, όμως, μέσα σε ένα πλαίσιο δημοκρατικής άμιλλας, ευγένειας και αναγνώρισης, πρέπει, όμως, να αναγνωρίσουμε ότι είναι μία απώλεια, από το δυναμικό της δημοκρατικής Μεταπολίτευσης, ενός ανθρώπου που συνδύαζε δύο ιδιότητες: του πολιτικού και του διανοούμενου. </w:t>
      </w:r>
    </w:p>
    <w:p w14:paraId="78AA6A93"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lastRenderedPageBreak/>
        <w:t xml:space="preserve">Συλλυπούμαι τη δημοκρατική παράταξη. </w:t>
      </w:r>
    </w:p>
    <w:p w14:paraId="78AA6A94" w14:textId="77777777" w:rsidR="00C05271" w:rsidRDefault="00E01470">
      <w:pPr>
        <w:spacing w:line="600" w:lineRule="auto"/>
        <w:ind w:firstLine="720"/>
        <w:jc w:val="both"/>
        <w:rPr>
          <w:rFonts w:eastAsia="Times New Roman"/>
          <w:szCs w:val="24"/>
        </w:rPr>
      </w:pPr>
      <w:r w:rsidRPr="00FD135A">
        <w:rPr>
          <w:rFonts w:eastAsia="Times New Roman"/>
          <w:b/>
          <w:szCs w:val="24"/>
        </w:rPr>
        <w:t>ΠΡΟΕΔΡΕΥΩΝ (Μάριος Γεωργιάδης):</w:t>
      </w:r>
      <w:r>
        <w:rPr>
          <w:rFonts w:eastAsia="Times New Roman"/>
          <w:szCs w:val="24"/>
        </w:rPr>
        <w:t xml:space="preserve"> Ο κ. </w:t>
      </w:r>
      <w:proofErr w:type="spellStart"/>
      <w:r>
        <w:rPr>
          <w:rFonts w:eastAsia="Times New Roman"/>
          <w:szCs w:val="24"/>
        </w:rPr>
        <w:t>Δένδιας</w:t>
      </w:r>
      <w:proofErr w:type="spellEnd"/>
      <w:r>
        <w:rPr>
          <w:rFonts w:eastAsia="Times New Roman"/>
          <w:szCs w:val="24"/>
        </w:rPr>
        <w:t xml:space="preserve"> έχει τον λόγο.</w:t>
      </w:r>
    </w:p>
    <w:p w14:paraId="78AA6A95" w14:textId="77777777" w:rsidR="00C05271" w:rsidRDefault="00E01470">
      <w:pPr>
        <w:spacing w:line="600" w:lineRule="auto"/>
        <w:ind w:firstLine="720"/>
        <w:jc w:val="both"/>
        <w:rPr>
          <w:rFonts w:eastAsia="Times New Roman"/>
          <w:szCs w:val="24"/>
        </w:rPr>
      </w:pPr>
      <w:r w:rsidRPr="00FD135A">
        <w:rPr>
          <w:rFonts w:eastAsia="Times New Roman"/>
          <w:b/>
          <w:szCs w:val="24"/>
        </w:rPr>
        <w:t>ΝΙΚΟΛΑΟΣ</w:t>
      </w:r>
      <w:r>
        <w:rPr>
          <w:rFonts w:eastAsia="Times New Roman"/>
          <w:b/>
          <w:szCs w:val="24"/>
        </w:rPr>
        <w:t xml:space="preserve"> - ΓΕΩΡΓΙΟΣ </w:t>
      </w:r>
      <w:r w:rsidRPr="00FD135A">
        <w:rPr>
          <w:rFonts w:eastAsia="Times New Roman"/>
          <w:b/>
          <w:szCs w:val="24"/>
        </w:rPr>
        <w:t>ΔΕΝΔΙΑΣ:</w:t>
      </w:r>
      <w:r>
        <w:rPr>
          <w:rFonts w:eastAsia="Times New Roman"/>
          <w:szCs w:val="24"/>
        </w:rPr>
        <w:t xml:space="preserve"> Κύριε Πρόεδρε, δεν θα μακρηγορήσω. Δεν απαιτείται. </w:t>
      </w:r>
    </w:p>
    <w:p w14:paraId="78AA6A96" w14:textId="77777777" w:rsidR="00C05271" w:rsidRDefault="00E01470">
      <w:pPr>
        <w:spacing w:line="600" w:lineRule="auto"/>
        <w:ind w:firstLine="720"/>
        <w:jc w:val="both"/>
        <w:rPr>
          <w:rFonts w:eastAsia="Times New Roman"/>
          <w:szCs w:val="24"/>
        </w:rPr>
      </w:pPr>
      <w:r>
        <w:rPr>
          <w:rFonts w:eastAsia="Times New Roman"/>
          <w:szCs w:val="24"/>
        </w:rPr>
        <w:t xml:space="preserve">Θα ήθελα να εκφράσω τη λύπη της Νέας Δημοκρατίας, να προσθέσω τη φωνή μας στις φωνές των συναδέλφων και να διατυπώσω τα θερμότερα συλλυπητήρια της παράταξης και του Προέδρου του κ. Κυριάκου Μητσοτάκη στους οικείους του αποβιώσαντος. </w:t>
      </w:r>
    </w:p>
    <w:p w14:paraId="78AA6A97" w14:textId="77777777" w:rsidR="00C05271" w:rsidRDefault="00E01470">
      <w:pPr>
        <w:spacing w:line="600" w:lineRule="auto"/>
        <w:ind w:firstLine="720"/>
        <w:jc w:val="both"/>
        <w:rPr>
          <w:rFonts w:eastAsia="Times New Roman"/>
          <w:szCs w:val="24"/>
        </w:rPr>
      </w:pPr>
      <w:r w:rsidRPr="00FD135A">
        <w:rPr>
          <w:rFonts w:eastAsia="Times New Roman"/>
          <w:b/>
          <w:szCs w:val="24"/>
        </w:rPr>
        <w:t>ΠΡΟΕΔΡΕΥΩΝ (Μάριος Γεωργιάδης):</w:t>
      </w:r>
      <w:r>
        <w:rPr>
          <w:rFonts w:eastAsia="Times New Roman"/>
          <w:szCs w:val="24"/>
        </w:rPr>
        <w:t xml:space="preserve"> Ο κ. </w:t>
      </w:r>
      <w:proofErr w:type="spellStart"/>
      <w:r>
        <w:rPr>
          <w:rFonts w:eastAsia="Times New Roman"/>
          <w:szCs w:val="24"/>
        </w:rPr>
        <w:t>Παφίλης</w:t>
      </w:r>
      <w:proofErr w:type="spellEnd"/>
      <w:r>
        <w:rPr>
          <w:rFonts w:eastAsia="Times New Roman"/>
          <w:szCs w:val="24"/>
        </w:rPr>
        <w:t xml:space="preserve"> έχει τον λόγο.</w:t>
      </w:r>
    </w:p>
    <w:p w14:paraId="78AA6A98" w14:textId="77777777" w:rsidR="00C05271" w:rsidRDefault="00E01470">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Θα ήθελα εκ μέρους της Κοινοβουλευτικής Ομάδας του ΚΚΕ να εκφράσω τα συλλυπητήρια για τον θάνατο του κ. </w:t>
      </w:r>
      <w:proofErr w:type="spellStart"/>
      <w:r>
        <w:rPr>
          <w:rFonts w:eastAsia="Times New Roman"/>
          <w:szCs w:val="24"/>
        </w:rPr>
        <w:t>Βγόντζα</w:t>
      </w:r>
      <w:proofErr w:type="spellEnd"/>
      <w:r>
        <w:rPr>
          <w:rFonts w:eastAsia="Times New Roman"/>
          <w:szCs w:val="24"/>
        </w:rPr>
        <w:t>, με τον οποίον συμπορευτήκαμε πολλές φορές, μετά τη δικτατορία ειδικά. Φυσικά, μετά είχαμε και με</w:t>
      </w:r>
      <w:r>
        <w:rPr>
          <w:rFonts w:eastAsia="Times New Roman"/>
          <w:szCs w:val="24"/>
        </w:rPr>
        <w:lastRenderedPageBreak/>
        <w:t xml:space="preserve">γάλες διαφορές. Ωστόσο, ήταν ένα αξιόλογος άνθρωπος, αγωνιστής και αξιόλογος επιστήμονας. Τα συλλυπητήριά μας και στην οικογένειά του. </w:t>
      </w:r>
    </w:p>
    <w:p w14:paraId="78AA6A99" w14:textId="77777777" w:rsidR="00C05271" w:rsidRDefault="00E01470">
      <w:pPr>
        <w:spacing w:line="600" w:lineRule="auto"/>
        <w:ind w:firstLine="720"/>
        <w:jc w:val="both"/>
        <w:rPr>
          <w:rFonts w:eastAsia="Times New Roman"/>
          <w:szCs w:val="24"/>
        </w:rPr>
      </w:pPr>
      <w:r w:rsidRPr="00FD135A">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Προχωρούμε στην ανακοίνωση των επικαίρων ερωτήσεων που δεν θα συζητηθούν. </w:t>
      </w:r>
    </w:p>
    <w:p w14:paraId="78AA6A9A" w14:textId="77777777" w:rsidR="00C05271" w:rsidRDefault="00E01470">
      <w:pPr>
        <w:spacing w:line="600" w:lineRule="auto"/>
        <w:ind w:firstLine="720"/>
        <w:jc w:val="both"/>
        <w:rPr>
          <w:rFonts w:eastAsia="Times New Roman"/>
          <w:szCs w:val="24"/>
        </w:rPr>
      </w:pPr>
      <w:r w:rsidRPr="00F20BE9">
        <w:rPr>
          <w:rFonts w:eastAsia="Times New Roman"/>
          <w:szCs w:val="24"/>
        </w:rPr>
        <w:t xml:space="preserve">Η τέταρτη με αριθμό 425/18-3-2019 </w:t>
      </w:r>
      <w:r>
        <w:rPr>
          <w:rFonts w:eastAsia="Times New Roman"/>
          <w:szCs w:val="24"/>
        </w:rPr>
        <w:t>ε</w:t>
      </w:r>
      <w:r w:rsidRPr="00F20BE9">
        <w:rPr>
          <w:rFonts w:eastAsia="Times New Roman"/>
          <w:szCs w:val="24"/>
        </w:rPr>
        <w:t xml:space="preserve">πίκαιρη </w:t>
      </w:r>
      <w:r>
        <w:rPr>
          <w:rFonts w:eastAsia="Times New Roman"/>
          <w:szCs w:val="24"/>
        </w:rPr>
        <w:t>ε</w:t>
      </w:r>
      <w:r w:rsidRPr="00F20BE9">
        <w:rPr>
          <w:rFonts w:eastAsia="Times New Roman"/>
          <w:szCs w:val="24"/>
        </w:rPr>
        <w:t xml:space="preserve">ρώτηση </w:t>
      </w:r>
      <w:r>
        <w:rPr>
          <w:rFonts w:eastAsia="Times New Roman"/>
          <w:szCs w:val="24"/>
        </w:rPr>
        <w:t>δευτέρου</w:t>
      </w:r>
      <w:r w:rsidRPr="00F20BE9">
        <w:rPr>
          <w:rFonts w:eastAsia="Times New Roman"/>
          <w:szCs w:val="24"/>
        </w:rPr>
        <w:t xml:space="preserve"> κύκλου του Βουλευτή</w:t>
      </w:r>
      <w:r>
        <w:rPr>
          <w:rFonts w:eastAsia="Times New Roman"/>
          <w:szCs w:val="24"/>
        </w:rPr>
        <w:t xml:space="preserve"> Λέσβου της Νέας Δημοκρατίας κ. </w:t>
      </w:r>
      <w:r>
        <w:rPr>
          <w:rFonts w:eastAsia="Times New Roman"/>
          <w:bCs/>
          <w:szCs w:val="24"/>
        </w:rPr>
        <w:t xml:space="preserve">Χαράλαμπου Αθανασίου </w:t>
      </w:r>
      <w:r w:rsidRPr="00F20BE9">
        <w:rPr>
          <w:rFonts w:eastAsia="Times New Roman"/>
          <w:szCs w:val="24"/>
        </w:rPr>
        <w:t>προς τον Υπουργό</w:t>
      </w:r>
      <w:r>
        <w:rPr>
          <w:rFonts w:eastAsia="Times New Roman"/>
          <w:szCs w:val="24"/>
        </w:rPr>
        <w:t xml:space="preserve"> </w:t>
      </w:r>
      <w:r w:rsidRPr="00F20BE9">
        <w:rPr>
          <w:rFonts w:eastAsia="Times New Roman"/>
          <w:bCs/>
          <w:szCs w:val="24"/>
        </w:rPr>
        <w:t>Μεταναστευτικής Πολιτικής,</w:t>
      </w:r>
      <w:r>
        <w:rPr>
          <w:rFonts w:eastAsia="Times New Roman"/>
          <w:bCs/>
          <w:szCs w:val="24"/>
        </w:rPr>
        <w:t xml:space="preserve"> </w:t>
      </w:r>
      <w:r>
        <w:rPr>
          <w:rFonts w:eastAsia="Times New Roman"/>
          <w:szCs w:val="24"/>
        </w:rPr>
        <w:t>με θέμα:</w:t>
      </w:r>
      <w:r w:rsidRPr="00F20BE9">
        <w:rPr>
          <w:rFonts w:eastAsia="Times New Roman"/>
          <w:szCs w:val="24"/>
        </w:rPr>
        <w:t xml:space="preserve"> «Απάνθρωπη και εξευτελιστική, για τη Λέσβο και την Ελλάδα, η υφιστάμενη κατάσταση στο Κέντρο Υποδοχής της </w:t>
      </w:r>
      <w:proofErr w:type="spellStart"/>
      <w:r w:rsidRPr="00F20BE9">
        <w:rPr>
          <w:rFonts w:eastAsia="Times New Roman"/>
          <w:szCs w:val="24"/>
        </w:rPr>
        <w:t>Μόριας</w:t>
      </w:r>
      <w:proofErr w:type="spellEnd"/>
      <w:r w:rsidRPr="00F20BE9">
        <w:rPr>
          <w:rFonts w:eastAsia="Times New Roman"/>
          <w:szCs w:val="24"/>
        </w:rPr>
        <w:t xml:space="preserve">», δεν θα συζητηθεί λόγω κωλύματος του </w:t>
      </w:r>
      <w:r>
        <w:rPr>
          <w:rFonts w:eastAsia="Times New Roman"/>
          <w:szCs w:val="24"/>
        </w:rPr>
        <w:t xml:space="preserve">κυρίου </w:t>
      </w:r>
      <w:r w:rsidRPr="00F20BE9">
        <w:rPr>
          <w:rFonts w:eastAsia="Times New Roman"/>
          <w:szCs w:val="24"/>
        </w:rPr>
        <w:t>Βουλευτή.</w:t>
      </w:r>
    </w:p>
    <w:p w14:paraId="78AA6A9B" w14:textId="77777777" w:rsidR="00C05271" w:rsidRDefault="00E01470">
      <w:pPr>
        <w:spacing w:line="600" w:lineRule="auto"/>
        <w:ind w:firstLine="720"/>
        <w:jc w:val="both"/>
        <w:rPr>
          <w:rFonts w:eastAsia="Times New Roman"/>
          <w:szCs w:val="24"/>
        </w:rPr>
      </w:pPr>
      <w:r w:rsidRPr="00F20BE9">
        <w:rPr>
          <w:rFonts w:eastAsia="Times New Roman"/>
          <w:szCs w:val="24"/>
        </w:rPr>
        <w:t>Η</w:t>
      </w:r>
      <w:r>
        <w:rPr>
          <w:rFonts w:eastAsia="Times New Roman"/>
          <w:szCs w:val="24"/>
        </w:rPr>
        <w:t xml:space="preserve"> πρώτη με αριθμό 441/26-3-2019 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πρώτου κύκλου του Βουλευτή Α΄ Θεσσαλονίκης του Συνασπι</w:t>
      </w:r>
      <w:r>
        <w:rPr>
          <w:rFonts w:eastAsia="Times New Roman"/>
          <w:szCs w:val="24"/>
        </w:rPr>
        <w:t xml:space="preserve">σμού Ριζοσπαστικής Αριστεράς κ. </w:t>
      </w:r>
      <w:r>
        <w:rPr>
          <w:rFonts w:eastAsia="Times New Roman"/>
          <w:bCs/>
          <w:szCs w:val="24"/>
        </w:rPr>
        <w:t xml:space="preserve">Αλέξανδρου Τριανταφυλλίδη </w:t>
      </w:r>
      <w:r>
        <w:rPr>
          <w:rFonts w:eastAsia="Times New Roman"/>
          <w:szCs w:val="24"/>
        </w:rPr>
        <w:t xml:space="preserve">προς τον Υπουργό </w:t>
      </w:r>
      <w:r w:rsidRPr="00F20BE9">
        <w:rPr>
          <w:rFonts w:eastAsia="Times New Roman"/>
          <w:bCs/>
          <w:szCs w:val="24"/>
        </w:rPr>
        <w:t>Οικονομίας και Ανάπτυξης,</w:t>
      </w:r>
      <w:r>
        <w:rPr>
          <w:rFonts w:eastAsia="Times New Roman"/>
          <w:bCs/>
          <w:szCs w:val="24"/>
        </w:rPr>
        <w:t xml:space="preserve"> </w:t>
      </w:r>
      <w:r>
        <w:rPr>
          <w:rFonts w:eastAsia="Times New Roman"/>
          <w:szCs w:val="24"/>
        </w:rPr>
        <w:t>με θέμα:</w:t>
      </w:r>
      <w:r w:rsidRPr="00F20BE9">
        <w:rPr>
          <w:rFonts w:eastAsia="Times New Roman"/>
          <w:szCs w:val="24"/>
        </w:rPr>
        <w:t xml:space="preserve"> «Προ</w:t>
      </w:r>
      <w:r w:rsidRPr="00F20BE9">
        <w:rPr>
          <w:rFonts w:eastAsia="Times New Roman"/>
          <w:szCs w:val="24"/>
        </w:rPr>
        <w:lastRenderedPageBreak/>
        <w:t>στασία πολιτών</w:t>
      </w:r>
      <w:r>
        <w:rPr>
          <w:rFonts w:eastAsia="Times New Roman"/>
          <w:szCs w:val="24"/>
        </w:rPr>
        <w:t xml:space="preserve"> </w:t>
      </w:r>
      <w:r w:rsidRPr="00F20BE9">
        <w:rPr>
          <w:rFonts w:eastAsia="Times New Roman"/>
          <w:szCs w:val="24"/>
        </w:rPr>
        <w:t>-</w:t>
      </w:r>
      <w:r>
        <w:rPr>
          <w:rFonts w:eastAsia="Times New Roman"/>
          <w:szCs w:val="24"/>
        </w:rPr>
        <w:t xml:space="preserve"> </w:t>
      </w:r>
      <w:r w:rsidRPr="00F20BE9">
        <w:rPr>
          <w:rFonts w:eastAsia="Times New Roman"/>
          <w:szCs w:val="24"/>
        </w:rPr>
        <w:t>δανειοληπτών από την καταχρηστική λειτουργία δικηγορικών γραφ</w:t>
      </w:r>
      <w:r>
        <w:rPr>
          <w:rFonts w:eastAsia="Times New Roman"/>
          <w:szCs w:val="24"/>
        </w:rPr>
        <w:t>είων ως εισπρακτικών εταιρειών»,</w:t>
      </w:r>
      <w:r w:rsidRPr="00F20BE9">
        <w:rPr>
          <w:rFonts w:eastAsia="Times New Roman"/>
          <w:szCs w:val="24"/>
        </w:rPr>
        <w:t xml:space="preserve"> </w:t>
      </w:r>
      <w:r>
        <w:rPr>
          <w:rFonts w:eastAsia="Times New Roman"/>
          <w:szCs w:val="24"/>
        </w:rPr>
        <w:t>δ</w:t>
      </w:r>
      <w:r w:rsidRPr="00F20BE9">
        <w:rPr>
          <w:rFonts w:eastAsia="Times New Roman"/>
          <w:szCs w:val="24"/>
        </w:rPr>
        <w:t>εν θα συζητηθεί λόγω κωλύματος του αρμόδιου Υπ</w:t>
      </w:r>
      <w:r>
        <w:rPr>
          <w:rFonts w:eastAsia="Times New Roman"/>
          <w:szCs w:val="24"/>
        </w:rPr>
        <w:t>ουργού Οικονομίας και Ανάπτυξης κ. Ιωάννη Δραγασάκη</w:t>
      </w:r>
      <w:r w:rsidRPr="00F20BE9">
        <w:rPr>
          <w:rFonts w:eastAsia="Times New Roman"/>
          <w:szCs w:val="24"/>
        </w:rPr>
        <w:t xml:space="preserve"> εξαιτίας ανειλημμένων υποχρεώσεων. </w:t>
      </w:r>
    </w:p>
    <w:p w14:paraId="78AA6A9C" w14:textId="77777777" w:rsidR="00C05271" w:rsidRDefault="00E01470">
      <w:pPr>
        <w:spacing w:line="600" w:lineRule="auto"/>
        <w:ind w:firstLine="720"/>
        <w:jc w:val="both"/>
        <w:rPr>
          <w:rFonts w:eastAsia="Times New Roman"/>
          <w:szCs w:val="24"/>
        </w:rPr>
      </w:pPr>
      <w:r w:rsidRPr="00F20BE9">
        <w:rPr>
          <w:rFonts w:eastAsia="Times New Roman"/>
          <w:szCs w:val="24"/>
        </w:rPr>
        <w:t>Η δ</w:t>
      </w:r>
      <w:r>
        <w:rPr>
          <w:rFonts w:eastAsia="Times New Roman"/>
          <w:szCs w:val="24"/>
        </w:rPr>
        <w:t>εύτερη με αριθμό 437/22-3-2019 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πρώτου κύκλου του Βουλευτή Έβρου της Νέας Δημοκρατίας κ.</w:t>
      </w:r>
      <w:r>
        <w:rPr>
          <w:rFonts w:eastAsia="Times New Roman"/>
          <w:szCs w:val="24"/>
        </w:rPr>
        <w:t xml:space="preserve"> </w:t>
      </w:r>
      <w:r>
        <w:rPr>
          <w:rFonts w:eastAsia="Times New Roman"/>
          <w:bCs/>
          <w:szCs w:val="24"/>
        </w:rPr>
        <w:t xml:space="preserve">Αναστασίου (Τάσου) </w:t>
      </w:r>
      <w:proofErr w:type="spellStart"/>
      <w:r>
        <w:rPr>
          <w:rFonts w:eastAsia="Times New Roman"/>
          <w:bCs/>
          <w:szCs w:val="24"/>
        </w:rPr>
        <w:t>Δημοσχάκη</w:t>
      </w:r>
      <w:proofErr w:type="spellEnd"/>
      <w:r>
        <w:rPr>
          <w:rFonts w:eastAsia="Times New Roman"/>
          <w:bCs/>
          <w:szCs w:val="24"/>
        </w:rPr>
        <w:t xml:space="preserve"> </w:t>
      </w:r>
      <w:r>
        <w:rPr>
          <w:rFonts w:eastAsia="Times New Roman"/>
          <w:szCs w:val="24"/>
        </w:rPr>
        <w:t xml:space="preserve">προς τον Υπουργό </w:t>
      </w:r>
      <w:r w:rsidRPr="00F20BE9">
        <w:rPr>
          <w:rFonts w:eastAsia="Times New Roman"/>
          <w:bCs/>
          <w:szCs w:val="24"/>
        </w:rPr>
        <w:t>Παιδείας, Έρευνας και Θρησκευμάτων,</w:t>
      </w:r>
      <w:r>
        <w:rPr>
          <w:rFonts w:eastAsia="Times New Roman"/>
          <w:szCs w:val="24"/>
        </w:rPr>
        <w:t xml:space="preserve"> με θέμα: </w:t>
      </w:r>
      <w:r w:rsidRPr="00F20BE9">
        <w:rPr>
          <w:rFonts w:eastAsia="Times New Roman"/>
          <w:szCs w:val="24"/>
        </w:rPr>
        <w:t>«Προκήρυ</w:t>
      </w:r>
      <w:r>
        <w:rPr>
          <w:rFonts w:eastAsia="Times New Roman"/>
          <w:szCs w:val="24"/>
        </w:rPr>
        <w:t>ξη θέσεως Καθηγητή Σηροτροφίας -</w:t>
      </w:r>
      <w:r w:rsidRPr="00F20BE9">
        <w:rPr>
          <w:rFonts w:eastAsia="Times New Roman"/>
          <w:szCs w:val="24"/>
        </w:rPr>
        <w:t xml:space="preserve"> Μελισσοκομίας στο Δημοκρίτειο Πανεπιστήμιο Θράκης», δεν θα συζητηθεί λόγω κωλύματος του Υπουργού Παι</w:t>
      </w:r>
      <w:r>
        <w:rPr>
          <w:rFonts w:eastAsia="Times New Roman"/>
          <w:szCs w:val="24"/>
        </w:rPr>
        <w:t>δείας, Έρευνας και Θρησκευμάτων</w:t>
      </w:r>
      <w:r w:rsidRPr="00F20BE9">
        <w:rPr>
          <w:rFonts w:eastAsia="Times New Roman"/>
          <w:szCs w:val="24"/>
        </w:rPr>
        <w:t xml:space="preserve"> κ. Κωνσταντίνου </w:t>
      </w:r>
      <w:proofErr w:type="spellStart"/>
      <w:r w:rsidRPr="00F20BE9">
        <w:rPr>
          <w:rFonts w:eastAsia="Times New Roman"/>
          <w:szCs w:val="24"/>
        </w:rPr>
        <w:t>Γαβρό</w:t>
      </w:r>
      <w:r>
        <w:rPr>
          <w:rFonts w:eastAsia="Times New Roman"/>
          <w:szCs w:val="24"/>
        </w:rPr>
        <w:t>γ</w:t>
      </w:r>
      <w:r w:rsidRPr="00F20BE9">
        <w:rPr>
          <w:rFonts w:eastAsia="Times New Roman"/>
          <w:szCs w:val="24"/>
        </w:rPr>
        <w:t>λου</w:t>
      </w:r>
      <w:proofErr w:type="spellEnd"/>
      <w:r w:rsidRPr="00F20BE9">
        <w:rPr>
          <w:rFonts w:eastAsia="Times New Roman"/>
          <w:szCs w:val="24"/>
        </w:rPr>
        <w:t xml:space="preserve"> εξαιτίας φόρτου εργασίας.</w:t>
      </w:r>
    </w:p>
    <w:p w14:paraId="78AA6A9D" w14:textId="77777777" w:rsidR="00C05271" w:rsidRDefault="00E01470">
      <w:pPr>
        <w:spacing w:line="600" w:lineRule="auto"/>
        <w:ind w:firstLine="720"/>
        <w:jc w:val="both"/>
        <w:rPr>
          <w:rFonts w:eastAsia="Times New Roman"/>
          <w:szCs w:val="24"/>
        </w:rPr>
      </w:pPr>
      <w:r>
        <w:rPr>
          <w:rFonts w:eastAsia="Times New Roman"/>
          <w:szCs w:val="24"/>
        </w:rPr>
        <w:t>Η με αριθμό 5080/28-1-2019 ε</w:t>
      </w:r>
      <w:r w:rsidRPr="00F20BE9">
        <w:rPr>
          <w:rFonts w:eastAsia="Times New Roman"/>
          <w:szCs w:val="24"/>
        </w:rPr>
        <w:t>ρώτηση</w:t>
      </w:r>
      <w:r>
        <w:rPr>
          <w:rFonts w:eastAsia="Times New Roman"/>
          <w:szCs w:val="24"/>
        </w:rPr>
        <w:t xml:space="preserve"> του κύκλου αναφορών και ερωτήσεων</w:t>
      </w:r>
      <w:r w:rsidRPr="00F20BE9">
        <w:rPr>
          <w:rFonts w:eastAsia="Times New Roman"/>
          <w:szCs w:val="24"/>
        </w:rPr>
        <w:t xml:space="preserve"> του Βουλευτή Δράμας της Νέας Δημοκρατίας κ.</w:t>
      </w:r>
      <w:r>
        <w:rPr>
          <w:rFonts w:eastAsia="Times New Roman"/>
          <w:szCs w:val="24"/>
        </w:rPr>
        <w:t xml:space="preserve"> </w:t>
      </w:r>
      <w:r>
        <w:rPr>
          <w:rFonts w:eastAsia="Times New Roman"/>
          <w:bCs/>
          <w:szCs w:val="24"/>
        </w:rPr>
        <w:t xml:space="preserve">Δημητρίου Κυριαζίδη </w:t>
      </w:r>
      <w:r>
        <w:rPr>
          <w:rFonts w:eastAsia="Times New Roman"/>
          <w:szCs w:val="24"/>
        </w:rPr>
        <w:t xml:space="preserve">προς τον Υπουργό </w:t>
      </w:r>
      <w:r w:rsidRPr="00F20BE9">
        <w:rPr>
          <w:rFonts w:eastAsia="Times New Roman"/>
          <w:bCs/>
          <w:szCs w:val="24"/>
        </w:rPr>
        <w:t>Παιδείας, Έρευνας και Θρησκευμάτων,</w:t>
      </w:r>
      <w:r w:rsidRPr="00F20BE9">
        <w:rPr>
          <w:rFonts w:eastAsia="Times New Roman"/>
          <w:szCs w:val="24"/>
        </w:rPr>
        <w:t xml:space="preserve"> σχετικά «με την έκδοση των αναγκαίων Υπουργικών Αποφάσεων για την πλήρωση οργανικώ</w:t>
      </w:r>
      <w:r>
        <w:rPr>
          <w:rFonts w:eastAsia="Times New Roman"/>
          <w:szCs w:val="24"/>
        </w:rPr>
        <w:t xml:space="preserve">ν </w:t>
      </w:r>
      <w:r>
        <w:rPr>
          <w:rFonts w:eastAsia="Times New Roman"/>
          <w:szCs w:val="24"/>
        </w:rPr>
        <w:lastRenderedPageBreak/>
        <w:t xml:space="preserve">θέσεων ιερέων», δεν θα συζητηθεί </w:t>
      </w:r>
      <w:r w:rsidRPr="00F20BE9">
        <w:rPr>
          <w:rFonts w:eastAsia="Times New Roman"/>
          <w:szCs w:val="24"/>
        </w:rPr>
        <w:t xml:space="preserve">λόγω κωλύματος του Υπουργού Παιδείας, Έρευνας και Θρησκευμάτων κ. Κωνσταντίνου </w:t>
      </w:r>
      <w:proofErr w:type="spellStart"/>
      <w:r w:rsidRPr="00F20BE9">
        <w:rPr>
          <w:rFonts w:eastAsia="Times New Roman"/>
          <w:szCs w:val="24"/>
        </w:rPr>
        <w:t>Γαβρό</w:t>
      </w:r>
      <w:r>
        <w:rPr>
          <w:rFonts w:eastAsia="Times New Roman"/>
          <w:szCs w:val="24"/>
        </w:rPr>
        <w:t>γ</w:t>
      </w:r>
      <w:r w:rsidRPr="00F20BE9">
        <w:rPr>
          <w:rFonts w:eastAsia="Times New Roman"/>
          <w:szCs w:val="24"/>
        </w:rPr>
        <w:t>λου</w:t>
      </w:r>
      <w:proofErr w:type="spellEnd"/>
      <w:r w:rsidRPr="00F20BE9">
        <w:rPr>
          <w:rFonts w:eastAsia="Times New Roman"/>
          <w:szCs w:val="24"/>
        </w:rPr>
        <w:t xml:space="preserve"> εξαιτίας φόρτου εργασίας.</w:t>
      </w:r>
    </w:p>
    <w:p w14:paraId="78AA6A9E" w14:textId="77777777" w:rsidR="00C05271" w:rsidRDefault="00E01470">
      <w:pPr>
        <w:spacing w:line="600" w:lineRule="auto"/>
        <w:ind w:firstLine="720"/>
        <w:jc w:val="both"/>
        <w:rPr>
          <w:rFonts w:eastAsia="Times New Roman"/>
          <w:szCs w:val="24"/>
        </w:rPr>
      </w:pPr>
      <w:r w:rsidRPr="00F20BE9">
        <w:rPr>
          <w:rFonts w:eastAsia="Times New Roman"/>
          <w:szCs w:val="24"/>
        </w:rPr>
        <w:t>Η</w:t>
      </w:r>
      <w:r>
        <w:rPr>
          <w:rFonts w:eastAsia="Times New Roman"/>
          <w:szCs w:val="24"/>
        </w:rPr>
        <w:t xml:space="preserve"> τρίτη με αριθμό 433/22-3-2019 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πρώτου κύκλου του Βουλευτή Αργολίδας τ</w:t>
      </w:r>
      <w:r>
        <w:rPr>
          <w:rFonts w:eastAsia="Times New Roman"/>
          <w:szCs w:val="24"/>
        </w:rPr>
        <w:t xml:space="preserve">ης Δημοκρατικής Συμπαράταξης κ. </w:t>
      </w:r>
      <w:r>
        <w:rPr>
          <w:rFonts w:eastAsia="Times New Roman"/>
          <w:bCs/>
          <w:szCs w:val="24"/>
        </w:rPr>
        <w:t xml:space="preserve">Ιωάννη Μανιάτη </w:t>
      </w:r>
      <w:r>
        <w:rPr>
          <w:rFonts w:eastAsia="Times New Roman"/>
          <w:szCs w:val="24"/>
        </w:rPr>
        <w:t xml:space="preserve">προς τον Υπουργό </w:t>
      </w:r>
      <w:r w:rsidRPr="00F20BE9">
        <w:rPr>
          <w:rFonts w:eastAsia="Times New Roman"/>
          <w:bCs/>
          <w:szCs w:val="24"/>
        </w:rPr>
        <w:t>Περιβάλλοντος και Ενέργειας,</w:t>
      </w:r>
      <w:r w:rsidRPr="00F20BE9">
        <w:rPr>
          <w:rFonts w:eastAsia="Times New Roman"/>
          <w:szCs w:val="24"/>
        </w:rPr>
        <w:t xml:space="preserve"> με θέμα</w:t>
      </w:r>
      <w:r>
        <w:rPr>
          <w:rFonts w:eastAsia="Times New Roman"/>
          <w:szCs w:val="24"/>
        </w:rPr>
        <w:t>:</w:t>
      </w:r>
      <w:r w:rsidRPr="00F20BE9">
        <w:rPr>
          <w:rFonts w:eastAsia="Times New Roman"/>
          <w:szCs w:val="24"/>
        </w:rPr>
        <w:t xml:space="preserve"> «Να γίνει άμεσα διακανονισμός χρεών των Τοπικών Οργανισμών Εγγείων Βελτιώσεων (ΤΟΕΒ) </w:t>
      </w:r>
      <w:proofErr w:type="spellStart"/>
      <w:r w:rsidRPr="00F20BE9">
        <w:rPr>
          <w:rFonts w:eastAsia="Times New Roman"/>
          <w:szCs w:val="24"/>
        </w:rPr>
        <w:t>Ιρίων</w:t>
      </w:r>
      <w:proofErr w:type="spellEnd"/>
      <w:r>
        <w:rPr>
          <w:rFonts w:eastAsia="Times New Roman"/>
          <w:szCs w:val="24"/>
        </w:rPr>
        <w:t xml:space="preserve"> </w:t>
      </w:r>
      <w:r w:rsidRPr="00F20BE9">
        <w:rPr>
          <w:rFonts w:eastAsia="Times New Roman"/>
          <w:szCs w:val="24"/>
        </w:rPr>
        <w:t>-</w:t>
      </w:r>
      <w:r>
        <w:rPr>
          <w:rFonts w:eastAsia="Times New Roman"/>
          <w:szCs w:val="24"/>
        </w:rPr>
        <w:t xml:space="preserve"> </w:t>
      </w:r>
      <w:r w:rsidRPr="00F20BE9">
        <w:rPr>
          <w:rFonts w:eastAsia="Times New Roman"/>
          <w:szCs w:val="24"/>
        </w:rPr>
        <w:t xml:space="preserve">Ασίνης-Δρεπάνου», δεν </w:t>
      </w:r>
      <w:r>
        <w:rPr>
          <w:rFonts w:eastAsia="Times New Roman"/>
          <w:szCs w:val="24"/>
        </w:rPr>
        <w:t>θα συζητηθεί λόγω</w:t>
      </w:r>
      <w:r w:rsidRPr="00F20BE9">
        <w:rPr>
          <w:rFonts w:eastAsia="Times New Roman"/>
          <w:szCs w:val="24"/>
        </w:rPr>
        <w:t xml:space="preserve"> κωλύματος του Υπουργ</w:t>
      </w:r>
      <w:r>
        <w:rPr>
          <w:rFonts w:eastAsia="Times New Roman"/>
          <w:szCs w:val="24"/>
        </w:rPr>
        <w:t>ού Περιβάλλοντος και Ενέργειας κ. Γεωργίου Σταθάκη</w:t>
      </w:r>
      <w:r w:rsidRPr="00F20BE9">
        <w:rPr>
          <w:rFonts w:eastAsia="Times New Roman"/>
          <w:szCs w:val="24"/>
        </w:rPr>
        <w:t xml:space="preserve"> εξαιτίας κυβερνητικής αποστολής στο εξωτερικό. </w:t>
      </w:r>
    </w:p>
    <w:p w14:paraId="78AA6A9F" w14:textId="77777777" w:rsidR="00C05271" w:rsidRDefault="00E01470">
      <w:pPr>
        <w:spacing w:line="600" w:lineRule="auto"/>
        <w:ind w:firstLine="720"/>
        <w:jc w:val="both"/>
        <w:rPr>
          <w:rFonts w:eastAsia="Times New Roman"/>
          <w:szCs w:val="24"/>
        </w:rPr>
      </w:pPr>
      <w:r w:rsidRPr="00F20BE9">
        <w:rPr>
          <w:rFonts w:eastAsia="Times New Roman"/>
          <w:szCs w:val="24"/>
        </w:rPr>
        <w:t xml:space="preserve">Η τέταρτη με αριθμό 450/26-3-2019 </w:t>
      </w:r>
      <w:r>
        <w:rPr>
          <w:rFonts w:eastAsia="Times New Roman"/>
          <w:szCs w:val="24"/>
        </w:rPr>
        <w:t>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πρώτου κύκλου του ΣΤ΄ Αντιπροέδρου της Βουλής και Βουλευτή Λάρισας του Κομ</w:t>
      </w:r>
      <w:r>
        <w:rPr>
          <w:rFonts w:eastAsia="Times New Roman"/>
          <w:szCs w:val="24"/>
        </w:rPr>
        <w:t xml:space="preserve">μουνιστικού Κόμματος Ελλάδας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bCs/>
          <w:szCs w:val="24"/>
        </w:rPr>
        <w:t xml:space="preserve"> </w:t>
      </w:r>
      <w:r w:rsidRPr="00F20BE9">
        <w:rPr>
          <w:rFonts w:eastAsia="Times New Roman"/>
          <w:szCs w:val="24"/>
        </w:rPr>
        <w:t>προς τον Υπουργό</w:t>
      </w:r>
      <w:r>
        <w:rPr>
          <w:rFonts w:eastAsia="Times New Roman"/>
          <w:bCs/>
          <w:szCs w:val="24"/>
        </w:rPr>
        <w:t xml:space="preserve"> Περιβάλλοντος και Ενέργειας, </w:t>
      </w:r>
      <w:r>
        <w:rPr>
          <w:rFonts w:eastAsia="Times New Roman"/>
          <w:szCs w:val="24"/>
        </w:rPr>
        <w:t>με θέμα</w:t>
      </w:r>
      <w:r w:rsidRPr="00F20BE9">
        <w:rPr>
          <w:rFonts w:eastAsia="Times New Roman"/>
          <w:szCs w:val="24"/>
        </w:rPr>
        <w:t xml:space="preserve"> </w:t>
      </w:r>
      <w:r>
        <w:rPr>
          <w:rFonts w:eastAsia="Times New Roman"/>
          <w:szCs w:val="24"/>
        </w:rPr>
        <w:t>:</w:t>
      </w:r>
      <w:r w:rsidRPr="00F20BE9">
        <w:rPr>
          <w:rFonts w:eastAsia="Times New Roman"/>
          <w:szCs w:val="24"/>
        </w:rPr>
        <w:t xml:space="preserve">«Να σταματήσει η εγκατάσταση αιολικών πάρκων στις βουνοκορφές των </w:t>
      </w:r>
      <w:proofErr w:type="spellStart"/>
      <w:r w:rsidRPr="00F20BE9">
        <w:rPr>
          <w:rFonts w:eastAsia="Times New Roman"/>
          <w:szCs w:val="24"/>
        </w:rPr>
        <w:t>Αγράφων</w:t>
      </w:r>
      <w:proofErr w:type="spellEnd"/>
      <w:r w:rsidRPr="00F20BE9">
        <w:rPr>
          <w:rFonts w:eastAsia="Times New Roman"/>
          <w:szCs w:val="24"/>
        </w:rPr>
        <w:t xml:space="preserve">, δεν </w:t>
      </w:r>
      <w:r>
        <w:rPr>
          <w:rFonts w:eastAsia="Times New Roman"/>
          <w:szCs w:val="24"/>
        </w:rPr>
        <w:t xml:space="preserve">θα συζητηθεί </w:t>
      </w:r>
      <w:r w:rsidRPr="00F20BE9">
        <w:rPr>
          <w:rFonts w:eastAsia="Times New Roman"/>
          <w:szCs w:val="24"/>
        </w:rPr>
        <w:t>λόγω κωλύματος του Υπουρ</w:t>
      </w:r>
      <w:r>
        <w:rPr>
          <w:rFonts w:eastAsia="Times New Roman"/>
          <w:szCs w:val="24"/>
        </w:rPr>
        <w:t>γού Περιβάλλοντος και Ενέργειας</w:t>
      </w:r>
      <w:r w:rsidRPr="00F20BE9">
        <w:rPr>
          <w:rFonts w:eastAsia="Times New Roman"/>
          <w:szCs w:val="24"/>
        </w:rPr>
        <w:t xml:space="preserve"> κ. Γεωργίου Σταθάκη εξαιτίας κυβερνητικής αποστολής στο εξωτερικό.</w:t>
      </w:r>
    </w:p>
    <w:p w14:paraId="78AA6AA0" w14:textId="77777777" w:rsidR="00C05271" w:rsidRDefault="00E01470">
      <w:pPr>
        <w:spacing w:line="600" w:lineRule="auto"/>
        <w:ind w:firstLine="720"/>
        <w:jc w:val="both"/>
        <w:rPr>
          <w:rFonts w:eastAsia="Times New Roman"/>
          <w:szCs w:val="24"/>
        </w:rPr>
      </w:pPr>
      <w:r w:rsidRPr="00F20BE9">
        <w:rPr>
          <w:rFonts w:eastAsia="Times New Roman"/>
          <w:szCs w:val="24"/>
        </w:rPr>
        <w:lastRenderedPageBreak/>
        <w:t>Η δ</w:t>
      </w:r>
      <w:r>
        <w:rPr>
          <w:rFonts w:eastAsia="Times New Roman"/>
          <w:szCs w:val="24"/>
        </w:rPr>
        <w:t>εύτερη με αριθμό 438/22-3-2019 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δεύτερου κύκλου Βουλευτή Α΄ Πειραιώς της Νέας Δημοκρατίας κ.</w:t>
      </w:r>
      <w:r>
        <w:rPr>
          <w:rFonts w:eastAsia="Times New Roman"/>
          <w:szCs w:val="24"/>
        </w:rPr>
        <w:t xml:space="preserve"> </w:t>
      </w:r>
      <w:r w:rsidRPr="00F20BE9">
        <w:rPr>
          <w:rFonts w:eastAsia="Times New Roman"/>
          <w:bCs/>
          <w:szCs w:val="24"/>
        </w:rPr>
        <w:t xml:space="preserve">Κωνσταντίνου Κατσαφάδου </w:t>
      </w:r>
      <w:r w:rsidRPr="00F20BE9">
        <w:rPr>
          <w:rFonts w:eastAsia="Times New Roman"/>
          <w:szCs w:val="24"/>
        </w:rPr>
        <w:t>προς τον Υπουργό</w:t>
      </w:r>
      <w:r>
        <w:rPr>
          <w:rFonts w:eastAsia="Times New Roman"/>
          <w:bCs/>
          <w:szCs w:val="24"/>
        </w:rPr>
        <w:t xml:space="preserve"> </w:t>
      </w:r>
      <w:r w:rsidRPr="00F20BE9">
        <w:rPr>
          <w:rFonts w:eastAsia="Times New Roman"/>
          <w:bCs/>
          <w:szCs w:val="24"/>
        </w:rPr>
        <w:t>Περιβάλλοντος και Ενέργειας,</w:t>
      </w:r>
      <w:r>
        <w:rPr>
          <w:rFonts w:eastAsia="Times New Roman"/>
          <w:szCs w:val="24"/>
        </w:rPr>
        <w:t xml:space="preserve"> με θέμα: </w:t>
      </w:r>
      <w:r w:rsidRPr="00F20BE9">
        <w:rPr>
          <w:rFonts w:eastAsia="Times New Roman"/>
          <w:szCs w:val="24"/>
        </w:rPr>
        <w:t xml:space="preserve">«Αλλαγές στα τιμολόγια της ΔΕΗ», δεν </w:t>
      </w:r>
      <w:r>
        <w:rPr>
          <w:rFonts w:eastAsia="Times New Roman"/>
          <w:szCs w:val="24"/>
        </w:rPr>
        <w:t xml:space="preserve">θα συζητηθεί </w:t>
      </w:r>
      <w:r w:rsidRPr="00F20BE9">
        <w:rPr>
          <w:rFonts w:eastAsia="Times New Roman"/>
          <w:szCs w:val="24"/>
        </w:rPr>
        <w:t>λόγω κωλύματος του Υπουργού Περιβάλλοντος και Ενέργειας κ. Γεωργίου Σταθάκη εξαιτίας κυβερνητικής αποστολής στο εξωτερικό.</w:t>
      </w:r>
    </w:p>
    <w:p w14:paraId="78AA6AA1" w14:textId="77777777" w:rsidR="00C05271" w:rsidRDefault="00E01470">
      <w:pPr>
        <w:spacing w:line="600" w:lineRule="auto"/>
        <w:ind w:firstLine="720"/>
        <w:jc w:val="both"/>
        <w:rPr>
          <w:rFonts w:eastAsia="Times New Roman"/>
          <w:szCs w:val="24"/>
        </w:rPr>
      </w:pPr>
      <w:r w:rsidRPr="00F20BE9">
        <w:rPr>
          <w:rFonts w:eastAsia="Times New Roman"/>
          <w:szCs w:val="24"/>
        </w:rPr>
        <w:t>Η</w:t>
      </w:r>
      <w:r>
        <w:rPr>
          <w:rFonts w:eastAsia="Times New Roman"/>
          <w:szCs w:val="24"/>
        </w:rPr>
        <w:t xml:space="preserve"> τρίτη με αριθμό 427/19-3-2019 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δεύτερου κύκλου του Βουλευτή Β΄ Αθηνών του Συνασπι</w:t>
      </w:r>
      <w:r>
        <w:rPr>
          <w:rFonts w:eastAsia="Times New Roman"/>
          <w:szCs w:val="24"/>
        </w:rPr>
        <w:t xml:space="preserve">σμού Ριζοσπαστικής Αριστεράς κ. </w:t>
      </w:r>
      <w:r>
        <w:rPr>
          <w:rFonts w:eastAsia="Times New Roman"/>
          <w:bCs/>
          <w:szCs w:val="24"/>
        </w:rPr>
        <w:t xml:space="preserve">Παναγιώτη </w:t>
      </w:r>
      <w:proofErr w:type="spellStart"/>
      <w:r>
        <w:rPr>
          <w:rFonts w:eastAsia="Times New Roman"/>
          <w:bCs/>
          <w:szCs w:val="24"/>
        </w:rPr>
        <w:t>Κουρουμπλή</w:t>
      </w:r>
      <w:proofErr w:type="spellEnd"/>
      <w:r>
        <w:rPr>
          <w:rFonts w:eastAsia="Times New Roman"/>
          <w:bCs/>
          <w:szCs w:val="24"/>
        </w:rPr>
        <w:t xml:space="preserve"> </w:t>
      </w:r>
      <w:r w:rsidRPr="00F20BE9">
        <w:rPr>
          <w:rFonts w:eastAsia="Times New Roman"/>
          <w:szCs w:val="24"/>
        </w:rPr>
        <w:t>προς τον Υπουργό</w:t>
      </w:r>
      <w:r>
        <w:rPr>
          <w:rFonts w:eastAsia="Times New Roman"/>
          <w:szCs w:val="24"/>
        </w:rPr>
        <w:t xml:space="preserve"> </w:t>
      </w:r>
      <w:r w:rsidRPr="00F20BE9">
        <w:rPr>
          <w:rFonts w:eastAsia="Times New Roman"/>
          <w:bCs/>
          <w:szCs w:val="24"/>
        </w:rPr>
        <w:t>Περιβάλλοντος και Ενέργειας,</w:t>
      </w:r>
      <w:r>
        <w:rPr>
          <w:rFonts w:eastAsia="Times New Roman"/>
          <w:szCs w:val="24"/>
        </w:rPr>
        <w:t xml:space="preserve"> </w:t>
      </w:r>
      <w:r w:rsidRPr="00F20BE9">
        <w:rPr>
          <w:rFonts w:eastAsia="Times New Roman"/>
          <w:szCs w:val="24"/>
        </w:rPr>
        <w:t xml:space="preserve">με θέμα: «Ανταποδοτικά τέλη </w:t>
      </w:r>
      <w:r>
        <w:rPr>
          <w:rFonts w:eastAsia="Times New Roman"/>
          <w:szCs w:val="24"/>
        </w:rPr>
        <w:t>μεγάλων υδροηλεκτρικών σταθμών»,</w:t>
      </w:r>
      <w:r w:rsidRPr="00F20BE9">
        <w:rPr>
          <w:rFonts w:eastAsia="Times New Roman"/>
          <w:szCs w:val="24"/>
        </w:rPr>
        <w:t xml:space="preserve"> δεν </w:t>
      </w:r>
      <w:r>
        <w:rPr>
          <w:rFonts w:eastAsia="Times New Roman"/>
          <w:szCs w:val="24"/>
        </w:rPr>
        <w:t xml:space="preserve">θα συζητηθεί </w:t>
      </w:r>
      <w:r w:rsidRPr="00F20BE9">
        <w:rPr>
          <w:rFonts w:eastAsia="Times New Roman"/>
          <w:szCs w:val="24"/>
        </w:rPr>
        <w:t>λόγω κωλύματος του Υπουρ</w:t>
      </w:r>
      <w:r>
        <w:rPr>
          <w:rFonts w:eastAsia="Times New Roman"/>
          <w:szCs w:val="24"/>
        </w:rPr>
        <w:t>γού Περιβάλλοντος και Ενέργειας κ. Γεωργίου Σταθάκη</w:t>
      </w:r>
      <w:r w:rsidRPr="00F20BE9">
        <w:rPr>
          <w:rFonts w:eastAsia="Times New Roman"/>
          <w:szCs w:val="24"/>
        </w:rPr>
        <w:t xml:space="preserve"> εξαιτίας κυβερνητικής αποστολής στο εξωτερικό.</w:t>
      </w:r>
    </w:p>
    <w:p w14:paraId="78AA6AA2" w14:textId="77777777" w:rsidR="00C05271" w:rsidRDefault="00E01470">
      <w:pPr>
        <w:spacing w:line="600" w:lineRule="auto"/>
        <w:ind w:firstLine="720"/>
        <w:jc w:val="both"/>
        <w:rPr>
          <w:rFonts w:eastAsia="Times New Roman"/>
          <w:szCs w:val="24"/>
        </w:rPr>
      </w:pPr>
      <w:r w:rsidRPr="00F20BE9">
        <w:rPr>
          <w:rFonts w:eastAsia="Times New Roman"/>
          <w:szCs w:val="24"/>
        </w:rPr>
        <w:t xml:space="preserve">Η πρώτη με αριθμό 442/26-3-2019 </w:t>
      </w:r>
      <w:r>
        <w:rPr>
          <w:rFonts w:eastAsia="Times New Roman"/>
          <w:szCs w:val="24"/>
        </w:rPr>
        <w:t>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δεύτερου κύκλου της Βουλευτού Χαλκιδικής του Συνασπισμού</w:t>
      </w:r>
      <w:r>
        <w:rPr>
          <w:rFonts w:eastAsia="Times New Roman"/>
          <w:szCs w:val="24"/>
        </w:rPr>
        <w:t xml:space="preserve"> Ριζοσπαστικής Αριστεράς κ. </w:t>
      </w:r>
      <w:r>
        <w:rPr>
          <w:rFonts w:eastAsia="Times New Roman"/>
          <w:bCs/>
          <w:szCs w:val="24"/>
        </w:rPr>
        <w:t xml:space="preserve">Αικατερίνης </w:t>
      </w:r>
      <w:proofErr w:type="spellStart"/>
      <w:r>
        <w:rPr>
          <w:rFonts w:eastAsia="Times New Roman"/>
          <w:bCs/>
          <w:szCs w:val="24"/>
        </w:rPr>
        <w:t>Ιγγλέζη</w:t>
      </w:r>
      <w:proofErr w:type="spellEnd"/>
      <w:r>
        <w:rPr>
          <w:rFonts w:eastAsia="Times New Roman"/>
          <w:bCs/>
          <w:szCs w:val="24"/>
        </w:rPr>
        <w:t xml:space="preserve"> </w:t>
      </w:r>
      <w:r>
        <w:rPr>
          <w:rFonts w:eastAsia="Times New Roman"/>
          <w:szCs w:val="24"/>
        </w:rPr>
        <w:t xml:space="preserve">προς τον Υπουργό </w:t>
      </w:r>
      <w:r w:rsidRPr="00F20BE9">
        <w:rPr>
          <w:rFonts w:eastAsia="Times New Roman"/>
          <w:bCs/>
          <w:szCs w:val="24"/>
        </w:rPr>
        <w:t>Περιβάλλοντος και Ενέργειας,</w:t>
      </w:r>
      <w:r>
        <w:rPr>
          <w:rFonts w:eastAsia="Times New Roman"/>
          <w:szCs w:val="24"/>
        </w:rPr>
        <w:t xml:space="preserve"> με θέμα:</w:t>
      </w:r>
      <w:r w:rsidRPr="00F20BE9">
        <w:rPr>
          <w:rFonts w:eastAsia="Times New Roman"/>
          <w:szCs w:val="24"/>
        </w:rPr>
        <w:t xml:space="preserve"> «Παραβιάσεις </w:t>
      </w:r>
      <w:r w:rsidRPr="00F20BE9">
        <w:rPr>
          <w:rFonts w:eastAsia="Times New Roman"/>
          <w:szCs w:val="24"/>
        </w:rPr>
        <w:lastRenderedPageBreak/>
        <w:t xml:space="preserve">κατ’ εξακολούθηση της κείμενης περιβαλλοντικής νομοθεσίας και των εγκεκριμένων περιβαλλοντικών όρων της Κοινής Υπουργικής Απόφασης Έγκρισης Περιβαλλοντικών Όρων (ΚΥΑ ΕΠΟ) από την εταιρεία “Ελληνικός Χρυσός”», δεν </w:t>
      </w:r>
      <w:r>
        <w:rPr>
          <w:rFonts w:eastAsia="Times New Roman"/>
          <w:szCs w:val="24"/>
        </w:rPr>
        <w:t xml:space="preserve">θα συζητηθεί </w:t>
      </w:r>
      <w:r w:rsidRPr="00F20BE9">
        <w:rPr>
          <w:rFonts w:eastAsia="Times New Roman"/>
          <w:szCs w:val="24"/>
        </w:rPr>
        <w:t>λόγω κωλύματος του Αναπληρωτή Υπουρ</w:t>
      </w:r>
      <w:r>
        <w:rPr>
          <w:rFonts w:eastAsia="Times New Roman"/>
          <w:szCs w:val="24"/>
        </w:rPr>
        <w:t>γού Περιβάλλοντος και Ενέργειας</w:t>
      </w:r>
      <w:r w:rsidRPr="00F20BE9">
        <w:rPr>
          <w:rFonts w:eastAsia="Times New Roman"/>
          <w:szCs w:val="24"/>
        </w:rPr>
        <w:t xml:space="preserve"> κ. Σωκράτη </w:t>
      </w:r>
      <w:proofErr w:type="spellStart"/>
      <w:r w:rsidRPr="00F20BE9">
        <w:rPr>
          <w:rFonts w:eastAsia="Times New Roman"/>
          <w:szCs w:val="24"/>
        </w:rPr>
        <w:t>Φάμελλου</w:t>
      </w:r>
      <w:proofErr w:type="spellEnd"/>
      <w:r w:rsidRPr="00F20BE9">
        <w:rPr>
          <w:rFonts w:eastAsia="Times New Roman"/>
          <w:szCs w:val="24"/>
        </w:rPr>
        <w:t xml:space="preserve"> εξαιτίας κυβερνητικής αποστολής στο εξωτερικό. </w:t>
      </w:r>
    </w:p>
    <w:p w14:paraId="78AA6AA3" w14:textId="77777777" w:rsidR="00C05271" w:rsidRDefault="00E01470">
      <w:pPr>
        <w:spacing w:line="600" w:lineRule="auto"/>
        <w:ind w:firstLine="720"/>
        <w:jc w:val="both"/>
        <w:rPr>
          <w:rFonts w:eastAsia="Times New Roman"/>
          <w:szCs w:val="24"/>
        </w:rPr>
      </w:pPr>
      <w:r w:rsidRPr="00F20BE9">
        <w:rPr>
          <w:rFonts w:eastAsia="Times New Roman"/>
          <w:szCs w:val="24"/>
        </w:rPr>
        <w:t xml:space="preserve">Η </w:t>
      </w:r>
      <w:r>
        <w:rPr>
          <w:rFonts w:eastAsia="Times New Roman"/>
          <w:szCs w:val="24"/>
        </w:rPr>
        <w:t>πέμπτη με αριθμό 279/15-1-2019 ε</w:t>
      </w:r>
      <w:r w:rsidRPr="00F20BE9">
        <w:rPr>
          <w:rFonts w:eastAsia="Times New Roman"/>
          <w:szCs w:val="24"/>
        </w:rPr>
        <w:t xml:space="preserve">πίκαιρη </w:t>
      </w:r>
      <w:r>
        <w:rPr>
          <w:rFonts w:eastAsia="Times New Roman"/>
          <w:szCs w:val="24"/>
        </w:rPr>
        <w:t>ε</w:t>
      </w:r>
      <w:r w:rsidRPr="00F20BE9">
        <w:rPr>
          <w:rFonts w:eastAsia="Times New Roman"/>
          <w:szCs w:val="24"/>
        </w:rPr>
        <w:t>ρώτηση δεύτερου κύκλου του Βουλευτή Ηρακλείου της Δημοκρατικής Συμπαράταξης κ.</w:t>
      </w:r>
      <w:r>
        <w:rPr>
          <w:rFonts w:eastAsia="Times New Roman"/>
          <w:szCs w:val="24"/>
        </w:rPr>
        <w:t xml:space="preserve">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προς τον Υπουργό Ν</w:t>
      </w:r>
      <w:r w:rsidRPr="00F20BE9">
        <w:rPr>
          <w:rFonts w:eastAsia="Times New Roman"/>
          <w:bCs/>
          <w:szCs w:val="24"/>
        </w:rPr>
        <w:t>αυτιλίας και Νησιωτικής Πολιτικής,</w:t>
      </w:r>
      <w:r>
        <w:rPr>
          <w:rFonts w:eastAsia="Times New Roman"/>
          <w:szCs w:val="24"/>
        </w:rPr>
        <w:t xml:space="preserve"> με θέμα</w:t>
      </w:r>
      <w:r w:rsidRPr="00F20BE9">
        <w:rPr>
          <w:rFonts w:eastAsia="Times New Roman"/>
          <w:szCs w:val="24"/>
        </w:rPr>
        <w:t xml:space="preserve"> «Άμεσες ενέργειες για να ενταχθεί η Κρήτη στο Μεταφορικό Ισοδύναμο», δεν </w:t>
      </w:r>
      <w:r>
        <w:rPr>
          <w:rFonts w:eastAsia="Times New Roman"/>
          <w:szCs w:val="24"/>
        </w:rPr>
        <w:t xml:space="preserve">θα συζητηθεί </w:t>
      </w:r>
      <w:r w:rsidRPr="00F20BE9">
        <w:rPr>
          <w:rFonts w:eastAsia="Times New Roman"/>
          <w:szCs w:val="24"/>
        </w:rPr>
        <w:t>λόγω κωλύματος του Αναπληρωτή Υπουργού Ναυτιλίας και Νησιωτικής Πολιτικής, κ. Νεκτάριου Σαντορινιού, εξαιτίας του ότι έχει ξανασυζητηθεί η ίδιου περιεχομένου ερώτηση του ίδιου Βουλευτή.</w:t>
      </w:r>
    </w:p>
    <w:p w14:paraId="78AA6AA4" w14:textId="77777777" w:rsidR="00C05271" w:rsidRDefault="00E01470">
      <w:pPr>
        <w:spacing w:line="600" w:lineRule="auto"/>
        <w:ind w:firstLine="720"/>
        <w:jc w:val="both"/>
        <w:rPr>
          <w:rFonts w:eastAsia="Times New Roman" w:cs="Times New Roman"/>
          <w:szCs w:val="24"/>
        </w:rPr>
      </w:pPr>
      <w:r w:rsidRPr="00873CAB">
        <w:rPr>
          <w:rFonts w:eastAsia="Times New Roman" w:cs="Times New Roman"/>
          <w:b/>
          <w:szCs w:val="24"/>
        </w:rPr>
        <w:t>ΝΙΚΟΛΑΟΣ</w:t>
      </w:r>
      <w:r>
        <w:rPr>
          <w:rFonts w:eastAsia="Times New Roman" w:cs="Times New Roman"/>
          <w:b/>
          <w:szCs w:val="24"/>
        </w:rPr>
        <w:t xml:space="preserve"> - ΓΕΩΡΓΙΟΣ</w:t>
      </w:r>
      <w:r w:rsidRPr="00873CAB">
        <w:rPr>
          <w:rFonts w:eastAsia="Times New Roman" w:cs="Times New Roman"/>
          <w:b/>
          <w:szCs w:val="24"/>
        </w:rPr>
        <w:t xml:space="preserve"> ΔΕΝΔΙΑΣ:</w:t>
      </w:r>
      <w:r>
        <w:rPr>
          <w:rFonts w:eastAsia="Times New Roman" w:cs="Times New Roman"/>
          <w:szCs w:val="24"/>
        </w:rPr>
        <w:t xml:space="preserve"> Κύριε Πρόεδρε, μπορώ να έχω τον λόγο;</w:t>
      </w:r>
    </w:p>
    <w:p w14:paraId="78AA6AA5" w14:textId="77777777" w:rsidR="00C05271" w:rsidRDefault="00E01470">
      <w:pPr>
        <w:spacing w:line="600" w:lineRule="auto"/>
        <w:ind w:firstLine="720"/>
        <w:jc w:val="both"/>
        <w:rPr>
          <w:rFonts w:eastAsia="Times New Roman" w:cs="Times New Roman"/>
          <w:szCs w:val="24"/>
        </w:rPr>
      </w:pPr>
      <w:r w:rsidRPr="00873CAB">
        <w:rPr>
          <w:rFonts w:eastAsia="Times New Roman" w:cs="Times New Roman"/>
          <w:b/>
          <w:szCs w:val="24"/>
        </w:rPr>
        <w:lastRenderedPageBreak/>
        <w:t>ΠΡΟΕΔΡΕΥΩΝ (Μάριος Γεωργιάδης):</w:t>
      </w:r>
      <w:r>
        <w:rPr>
          <w:rFonts w:eastAsia="Times New Roman" w:cs="Times New Roman"/>
          <w:szCs w:val="24"/>
        </w:rPr>
        <w:t xml:space="preserve"> 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78AA6AA6" w14:textId="77777777" w:rsidR="00C05271" w:rsidRDefault="00E01470">
      <w:pPr>
        <w:spacing w:line="600" w:lineRule="auto"/>
        <w:ind w:firstLine="720"/>
        <w:jc w:val="both"/>
        <w:rPr>
          <w:rFonts w:eastAsia="Times New Roman" w:cs="Times New Roman"/>
          <w:szCs w:val="24"/>
        </w:rPr>
      </w:pPr>
      <w:r w:rsidRPr="00873CAB">
        <w:rPr>
          <w:rFonts w:eastAsia="Times New Roman" w:cs="Times New Roman"/>
          <w:b/>
          <w:szCs w:val="24"/>
        </w:rPr>
        <w:t>ΝΙΚΟΛΑΟΣ</w:t>
      </w:r>
      <w:r>
        <w:rPr>
          <w:rFonts w:eastAsia="Times New Roman" w:cs="Times New Roman"/>
          <w:b/>
          <w:szCs w:val="24"/>
        </w:rPr>
        <w:t xml:space="preserve"> - ΓΕΩΡΓΙΟΣ</w:t>
      </w:r>
      <w:r w:rsidRPr="00873CAB">
        <w:rPr>
          <w:rFonts w:eastAsia="Times New Roman" w:cs="Times New Roman"/>
          <w:b/>
          <w:szCs w:val="24"/>
        </w:rPr>
        <w:t xml:space="preserve"> ΔΕΝΔΙΑΣ:</w:t>
      </w:r>
      <w:r>
        <w:rPr>
          <w:rFonts w:eastAsia="Times New Roman" w:cs="Times New Roman"/>
          <w:szCs w:val="24"/>
        </w:rPr>
        <w:t xml:space="preserve"> Κύριε Πρόεδρε, όπως ξέρετε σπανίως και εγώ και η Νέα Δημοκρατία προσπαθούμε να δημιουργήσουμε ένταση. Όμως, το να αναγιγνώσκεται κατάλογος κωλυομένων Υπουργών -και να μην αναφερθώ επωνύμως-, οι οποίοι παρευρίσκονται, έχει ένα στοιχείο αντικοινοβουλευτικό. Θα μου επιτρέψετε, δε, να πω, τουλάχιστον για να τηρείται η στοιχειώδης ευπρέπεια, ας απαλειφθεί από τον κατάλογο η δικαιολογία του παρισταμένου Υπουργού που βρίσκεται στο εξωτερικό, διότι αυτό φοβάμαι υπερβαίνει ακόμη και την υπομονή οιουδήποτε θα ήθελε να αγνοήσει όλα αυτά.</w:t>
      </w:r>
    </w:p>
    <w:p w14:paraId="78AA6AA7" w14:textId="77777777" w:rsidR="00C05271" w:rsidRDefault="00E01470">
      <w:pPr>
        <w:spacing w:line="600" w:lineRule="auto"/>
        <w:ind w:firstLine="720"/>
        <w:jc w:val="both"/>
        <w:rPr>
          <w:rFonts w:eastAsia="Times New Roman" w:cs="Times New Roman"/>
          <w:szCs w:val="24"/>
        </w:rPr>
      </w:pPr>
      <w:r w:rsidRPr="00873CAB">
        <w:rPr>
          <w:rFonts w:eastAsia="Times New Roman" w:cs="Times New Roman"/>
          <w:b/>
          <w:szCs w:val="24"/>
        </w:rPr>
        <w:t>ΑΝΔΡΕΑΣ ΛΟΒΕΡΔΟΣ:</w:t>
      </w:r>
      <w:r>
        <w:rPr>
          <w:rFonts w:eastAsia="Times New Roman" w:cs="Times New Roman"/>
          <w:szCs w:val="24"/>
        </w:rPr>
        <w:t xml:space="preserve"> Κύριε Πρόεδρε, παρακαλώ μπορώ να έχω τον λόγο;</w:t>
      </w:r>
    </w:p>
    <w:p w14:paraId="78AA6AA8" w14:textId="77777777" w:rsidR="00C05271" w:rsidRDefault="00E01470">
      <w:pPr>
        <w:spacing w:line="600" w:lineRule="auto"/>
        <w:ind w:firstLine="720"/>
        <w:jc w:val="both"/>
        <w:rPr>
          <w:rFonts w:eastAsia="Times New Roman" w:cs="Times New Roman"/>
          <w:szCs w:val="24"/>
        </w:rPr>
      </w:pPr>
      <w:r w:rsidRPr="00873CAB">
        <w:rPr>
          <w:rFonts w:eastAsia="Times New Roman" w:cs="Times New Roman"/>
          <w:b/>
          <w:szCs w:val="24"/>
        </w:rPr>
        <w:t>ΠΡΟΕΔΡΕΥΩΝ (Μάριος Γεωργιάδης):</w:t>
      </w:r>
      <w:r>
        <w:rPr>
          <w:rFonts w:eastAsia="Times New Roman" w:cs="Times New Roman"/>
          <w:szCs w:val="24"/>
        </w:rPr>
        <w:t xml:space="preserve"> Ορίστε, κύριε Λοβέρδο.</w:t>
      </w:r>
    </w:p>
    <w:p w14:paraId="78AA6AA9" w14:textId="77777777" w:rsidR="00C05271" w:rsidRDefault="00E01470">
      <w:pPr>
        <w:spacing w:line="600" w:lineRule="auto"/>
        <w:ind w:firstLine="720"/>
        <w:jc w:val="both"/>
        <w:rPr>
          <w:rFonts w:eastAsia="Times New Roman" w:cs="Times New Roman"/>
          <w:szCs w:val="24"/>
        </w:rPr>
      </w:pPr>
      <w:r w:rsidRPr="00E95BFC">
        <w:rPr>
          <w:rFonts w:eastAsia="Times New Roman" w:cs="Times New Roman"/>
          <w:b/>
          <w:szCs w:val="24"/>
        </w:rPr>
        <w:t>ΑΝΔΡΕΑΣ ΛΟΒΕΡΔΟΣ:</w:t>
      </w:r>
      <w:r>
        <w:rPr>
          <w:rFonts w:eastAsia="Times New Roman" w:cs="Times New Roman"/>
          <w:szCs w:val="24"/>
        </w:rPr>
        <w:t xml:space="preserve"> Όταν πριν από δύο χρόνια έγινε αυτό και το είχα θέσει στην Ολομέλεια, είχα δεχθεί τις εξηγήσεις </w:t>
      </w:r>
      <w:r>
        <w:rPr>
          <w:rFonts w:eastAsia="Times New Roman" w:cs="Times New Roman"/>
          <w:szCs w:val="24"/>
        </w:rPr>
        <w:lastRenderedPageBreak/>
        <w:t>από παριστάμενη Υπουργό ότι ήταν παρεξήγηση και το είχαμε σταματήσει το θέμα αυτό. Μετά το Προεδρείο, όλοι μαζί, είχατε αποφασίσει να πιέζετε την Κυβέρνηση -με την καλή έννοια του όρου- να είναι παρούσα, για να απαντά στον επίκαιρο κοινοβουλευτικό έλεγχο. Τώρα, μετά από δύο χρόνια, το ίδιο επεισόδιο! Εμένα μου χτύπησε για πρωτεύοντα Υπουργό, τον οποίο και βλέπω. Δεν είναι δυνατόν να μας κοροϊδεύετε έτσι, κύριε Πρόεδρε. Είστε υποχρεωμένος, επειδή σας έτυχε να είστε τώρα στην έδρα, κάτι να πείτε επιτέλους! Γίνεται σύστημα.</w:t>
      </w:r>
    </w:p>
    <w:p w14:paraId="78AA6AAA"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 κ. Σταθάκης, περί ου ο λόγος, έχει τον λόγο.</w:t>
      </w:r>
    </w:p>
    <w:p w14:paraId="78AA6AAB" w14:textId="77777777" w:rsidR="00C05271" w:rsidRDefault="00E01470">
      <w:pPr>
        <w:spacing w:line="600" w:lineRule="auto"/>
        <w:ind w:firstLine="720"/>
        <w:jc w:val="both"/>
        <w:rPr>
          <w:rFonts w:eastAsia="Times New Roman" w:cs="Times New Roman"/>
          <w:szCs w:val="24"/>
        </w:rPr>
      </w:pPr>
      <w:r w:rsidRPr="000547D1">
        <w:rPr>
          <w:rFonts w:eastAsia="Times New Roman" w:cs="Times New Roman"/>
          <w:b/>
          <w:szCs w:val="24"/>
        </w:rPr>
        <w:t xml:space="preserve">ΓΕΩΡΓΙΟΣ ΣΤΑΘΑΚΗΣ (Υπουργός </w:t>
      </w:r>
      <w:r>
        <w:rPr>
          <w:rFonts w:eastAsia="Times New Roman" w:cs="Times New Roman"/>
          <w:b/>
          <w:szCs w:val="24"/>
        </w:rPr>
        <w:t>Περιβάλλοντος και Ενέργειας</w:t>
      </w:r>
      <w:r w:rsidRPr="000547D1">
        <w:rPr>
          <w:rFonts w:eastAsia="Times New Roman" w:cs="Times New Roman"/>
          <w:b/>
          <w:szCs w:val="24"/>
        </w:rPr>
        <w:t>):</w:t>
      </w:r>
      <w:r>
        <w:rPr>
          <w:rFonts w:eastAsia="Times New Roman" w:cs="Times New Roman"/>
          <w:szCs w:val="24"/>
        </w:rPr>
        <w:t xml:space="preserve"> Ζητώ ταπεινά συγγνώμη από το Προεδρείο. Σήμερα ήταν προγραμματισμένη η συνάντηση των Υπουργών Ενέργειας στο Βουκουρέστι. Δεν πήγα. Πήγε ο Γενικός Γραμματέας του Υπουργείου. Δεν σας ενημέρωσα.</w:t>
      </w:r>
    </w:p>
    <w:p w14:paraId="78AA6AAC"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Σας ευχαριστώ.</w:t>
      </w:r>
    </w:p>
    <w:p w14:paraId="78AA6AAD" w14:textId="77777777" w:rsidR="00C05271" w:rsidRDefault="00E01470">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CF1FED">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78AA6AAE" w14:textId="77777777" w:rsidR="00C05271" w:rsidRDefault="00E01470">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Κυρίες και κύριοι συνάδελφοι, εισερχόμαστε στην ημερήσια διάταξη της </w:t>
      </w:r>
    </w:p>
    <w:p w14:paraId="78AA6AAF" w14:textId="77777777" w:rsidR="00C05271" w:rsidRDefault="00E01470">
      <w:pPr>
        <w:spacing w:line="600" w:lineRule="auto"/>
        <w:ind w:firstLine="720"/>
        <w:jc w:val="center"/>
        <w:rPr>
          <w:rFonts w:eastAsia="Times New Roman" w:cs="Times New Roman"/>
          <w:b/>
          <w:szCs w:val="24"/>
        </w:rPr>
      </w:pPr>
      <w:r w:rsidRPr="004A5801">
        <w:rPr>
          <w:rFonts w:eastAsia="Times New Roman" w:cs="Times New Roman"/>
          <w:b/>
          <w:szCs w:val="24"/>
        </w:rPr>
        <w:t>ΝΟΜΟΘΕΤΙΚΗΣ ΕΡΓΑΣΙΑΣ</w:t>
      </w:r>
    </w:p>
    <w:p w14:paraId="78AA6AB0"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Έχει υποβληθεί αίτηση διεξαγωγής ονομαστικής ηλεκτρονικής ψηφοφορίας Βουλευτών της Δημοκρατικής Συμπαράταξης επί των άρθρων 68 έως και 84 του σχεδίου νόμου του Υπουργείου Οικονομίας και Ανάπτυξης: «Εναρμόνιση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15.6.2016) - Μέτρα για την επιτάχυνση του έργου του Υπουργείου Οικονομίας και Ανάπτυξης και άλλες διατάξεις», της οποίας το κείμενο έχει ως εξής:</w:t>
      </w:r>
    </w:p>
    <w:p w14:paraId="78AA6AB1" w14:textId="77777777" w:rsidR="00C05271" w:rsidRDefault="00E01470">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E331C9">
        <w:rPr>
          <w:rFonts w:eastAsia="Times New Roman" w:cs="Times New Roman"/>
          <w:color w:val="FF0000"/>
          <w:szCs w:val="24"/>
        </w:rPr>
        <w:t>ΑΛΛΑΓΗ ΣΕΛΙΔΑΣ</w:t>
      </w:r>
      <w:r>
        <w:rPr>
          <w:rFonts w:eastAsia="Times New Roman" w:cs="Times New Roman"/>
          <w:color w:val="FF0000"/>
          <w:szCs w:val="24"/>
        </w:rPr>
        <w:t>)</w:t>
      </w:r>
    </w:p>
    <w:p w14:paraId="78AA6AB2" w14:textId="77777777" w:rsidR="00C05271" w:rsidRDefault="00E01470">
      <w:pPr>
        <w:spacing w:line="600" w:lineRule="auto"/>
        <w:ind w:firstLine="720"/>
        <w:jc w:val="center"/>
        <w:rPr>
          <w:rFonts w:eastAsia="Times New Roman" w:cs="Times New Roman"/>
          <w:color w:val="FF0000"/>
          <w:szCs w:val="24"/>
        </w:rPr>
      </w:pPr>
      <w:r w:rsidRPr="00E331C9">
        <w:rPr>
          <w:rFonts w:eastAsia="Times New Roman" w:cs="Times New Roman"/>
          <w:color w:val="FF0000"/>
          <w:szCs w:val="24"/>
        </w:rPr>
        <w:t>(Να μπει η σελ.16 α)</w:t>
      </w:r>
    </w:p>
    <w:p w14:paraId="78AA6AB3" w14:textId="77777777" w:rsidR="00C05271" w:rsidRDefault="00E01470">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E331C9">
        <w:rPr>
          <w:rFonts w:eastAsia="Times New Roman" w:cs="Times New Roman"/>
          <w:color w:val="FF0000"/>
          <w:szCs w:val="24"/>
        </w:rPr>
        <w:t>ΑΛΛΑΓΗ ΣΕΛΙΔΑΣ</w:t>
      </w:r>
      <w:r>
        <w:rPr>
          <w:rFonts w:eastAsia="Times New Roman" w:cs="Times New Roman"/>
          <w:color w:val="FF0000"/>
          <w:szCs w:val="24"/>
        </w:rPr>
        <w:t>)</w:t>
      </w:r>
    </w:p>
    <w:p w14:paraId="78AA6AB4" w14:textId="77777777" w:rsidR="00C05271" w:rsidRDefault="00E01470">
      <w:pPr>
        <w:spacing w:line="600" w:lineRule="auto"/>
        <w:ind w:firstLine="720"/>
        <w:jc w:val="both"/>
        <w:rPr>
          <w:rFonts w:eastAsia="Times New Roman" w:cs="Times New Roman"/>
          <w:szCs w:val="24"/>
        </w:rPr>
      </w:pPr>
      <w:r w:rsidRPr="00E331C9">
        <w:rPr>
          <w:rFonts w:eastAsia="Times New Roman" w:cs="Times New Roman"/>
          <w:b/>
          <w:szCs w:val="24"/>
        </w:rPr>
        <w:lastRenderedPageBreak/>
        <w:t>ΠΡΟΕΔΡΕΥΩΝ</w:t>
      </w:r>
      <w:r>
        <w:rPr>
          <w:rFonts w:eastAsia="Times New Roman" w:cs="Times New Roman"/>
          <w:b/>
          <w:szCs w:val="24"/>
        </w:rPr>
        <w:t xml:space="preserve"> </w:t>
      </w:r>
      <w:r w:rsidRPr="00E331C9">
        <w:rPr>
          <w:rFonts w:eastAsia="Times New Roman" w:cs="Times New Roman"/>
          <w:b/>
          <w:szCs w:val="24"/>
        </w:rPr>
        <w:t>(Μάριος Γεωργιάδης):</w:t>
      </w:r>
      <w:r>
        <w:rPr>
          <w:rFonts w:eastAsia="Times New Roman" w:cs="Times New Roman"/>
          <w:b/>
          <w:szCs w:val="24"/>
        </w:rPr>
        <w:t xml:space="preserve"> </w:t>
      </w:r>
      <w:r>
        <w:rPr>
          <w:rFonts w:eastAsia="Times New Roman" w:cs="Times New Roman"/>
          <w:szCs w:val="24"/>
        </w:rPr>
        <w:t>Θα αναγνώσω και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78AA6AB5"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Η κ. Γεννηματά Φώφη. Παρούσα.</w:t>
      </w:r>
    </w:p>
    <w:p w14:paraId="78AA6AB6"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Γεώργιος. Παρών.</w:t>
      </w:r>
    </w:p>
    <w:p w14:paraId="78AA6AB7"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Ο κ. Αχμέτ </w:t>
      </w:r>
      <w:proofErr w:type="spellStart"/>
      <w:r>
        <w:rPr>
          <w:rFonts w:eastAsia="Times New Roman" w:cs="Times New Roman"/>
          <w:szCs w:val="24"/>
        </w:rPr>
        <w:t>Ιλχάν</w:t>
      </w:r>
      <w:proofErr w:type="spellEnd"/>
      <w:r>
        <w:rPr>
          <w:rFonts w:eastAsia="Times New Roman" w:cs="Times New Roman"/>
          <w:szCs w:val="24"/>
        </w:rPr>
        <w:t>. Παρών.</w:t>
      </w:r>
    </w:p>
    <w:p w14:paraId="78AA6AB8"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Γρηγοράκος Λεωνίδας. Παρών.</w:t>
      </w:r>
    </w:p>
    <w:p w14:paraId="78AA6AB9"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Καρράς Γεώργιος - Δημήτριος. Παρών.</w:t>
      </w:r>
    </w:p>
    <w:p w14:paraId="78AA6ABA"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Βασίλειος. Παρών.</w:t>
      </w:r>
    </w:p>
    <w:p w14:paraId="78AA6ABB"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Κεφαλίδου</w:t>
      </w:r>
      <w:proofErr w:type="spellEnd"/>
      <w:r>
        <w:rPr>
          <w:rFonts w:eastAsia="Times New Roman" w:cs="Times New Roman"/>
          <w:szCs w:val="24"/>
        </w:rPr>
        <w:t xml:space="preserve"> Χαρούλα (Χαρά). Απούσα.</w:t>
      </w:r>
    </w:p>
    <w:p w14:paraId="78AA6ABC"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Κουτσούκος Γιάννης. Παρών.</w:t>
      </w:r>
    </w:p>
    <w:p w14:paraId="78AA6ABD"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Κρεμαστινός</w:t>
      </w:r>
      <w:proofErr w:type="spellEnd"/>
      <w:r>
        <w:rPr>
          <w:rFonts w:eastAsia="Times New Roman" w:cs="Times New Roman"/>
          <w:szCs w:val="24"/>
        </w:rPr>
        <w:t xml:space="preserve"> Δημήτριος. Παρών.</w:t>
      </w:r>
    </w:p>
    <w:p w14:paraId="78AA6ABE"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Κωνσταντινόπουλος Οδυσσέας. Παρών.</w:t>
      </w:r>
    </w:p>
    <w:p w14:paraId="78AA6ABF"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Κωνσταντόπουλος Δημήτριος. Παρών.</w:t>
      </w:r>
    </w:p>
    <w:p w14:paraId="78AA6AC0"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Λοβέρδος Ανδρέας. Παρών.</w:t>
      </w:r>
    </w:p>
    <w:p w14:paraId="78AA6AC1"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lastRenderedPageBreak/>
        <w:t>Ο κ. Μανιάτης Ιωάννης. Παρών.</w:t>
      </w:r>
    </w:p>
    <w:p w14:paraId="78AA6AC2"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Κωνσταντίνος. Παρών.</w:t>
      </w:r>
    </w:p>
    <w:p w14:paraId="78AA6AC3"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Παπαθεοδώρου Θεόδωρος. Παρών.</w:t>
      </w:r>
    </w:p>
    <w:p w14:paraId="78AA6AC4"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Σκανδαλίδης Κωνσταντίνος. Παρών.</w:t>
      </w:r>
    </w:p>
    <w:p w14:paraId="78AA6AC5"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Τζελέπης Μιχαήλ. Παρών.</w:t>
      </w:r>
    </w:p>
    <w:p w14:paraId="78AA6AC6"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Χριστοφιλοπούλου</w:t>
      </w:r>
      <w:proofErr w:type="spellEnd"/>
      <w:r>
        <w:rPr>
          <w:rFonts w:eastAsia="Times New Roman" w:cs="Times New Roman"/>
          <w:szCs w:val="24"/>
        </w:rPr>
        <w:t xml:space="preserve"> Παρασκευή. Παρούσα.</w:t>
      </w:r>
    </w:p>
    <w:p w14:paraId="78AA6AC7"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 κ. Παναγούλης Ευστάθιος. Παρών.</w:t>
      </w:r>
    </w:p>
    <w:p w14:paraId="78AA6AC8"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14:paraId="78AA6AC9"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14:paraId="78AA6ACA" w14:textId="77777777" w:rsidR="00C05271" w:rsidRDefault="00E01470">
      <w:pPr>
        <w:spacing w:line="600" w:lineRule="auto"/>
        <w:ind w:firstLine="720"/>
        <w:jc w:val="center"/>
        <w:rPr>
          <w:rFonts w:eastAsia="Times New Roman" w:cs="Times New Roman"/>
          <w:szCs w:val="24"/>
        </w:rPr>
      </w:pPr>
      <w:r>
        <w:rPr>
          <w:rFonts w:eastAsia="Times New Roman" w:cs="Times New Roman"/>
          <w:szCs w:val="24"/>
        </w:rPr>
        <w:t>(ΔΙΑΚΟΠΗ)</w:t>
      </w:r>
    </w:p>
    <w:p w14:paraId="78AA6ACB" w14:textId="77777777" w:rsidR="00C05271" w:rsidRDefault="00E01470">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8AA6ACC" w14:textId="77777777" w:rsidR="00C05271" w:rsidRDefault="00E01470">
      <w:pPr>
        <w:spacing w:line="600" w:lineRule="auto"/>
        <w:ind w:firstLine="720"/>
        <w:jc w:val="both"/>
        <w:rPr>
          <w:rFonts w:eastAsia="Times New Roman" w:cs="Times New Roman"/>
          <w:szCs w:val="24"/>
        </w:rPr>
      </w:pPr>
      <w:r w:rsidRPr="008869F7">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συνεχίζεται η συνεδρίαση.</w:t>
      </w:r>
    </w:p>
    <w:p w14:paraId="78AA6ACD"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lastRenderedPageBreak/>
        <w:t>Θα διεξαχθεί ηλεκτρονική ονομαστική ψηφοφορία επί των άρθρων 68 έως και 84 του σχεδίου νόμου.</w:t>
      </w:r>
    </w:p>
    <w:p w14:paraId="78AA6ACE"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Σας υπενθυμίζουμε ότι αφού καταχωρήσετε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14:paraId="78AA6ACF"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Επίσης, υπενθυμίζουμε στους εισηγητές και ειδικούς αγορητές του σχεδίου νόμου να παραμείνουν μετά την ολοκλήρωση της ονομαστικής ψηφοφορίας, για να ψηφίσουν επί του ακροτελεύτιου άρθρου και του συνόλου του σχεδίου νόμου.</w:t>
      </w:r>
    </w:p>
    <w:p w14:paraId="78AA6AD0"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78AA6AD1" w14:textId="77777777" w:rsidR="00C05271" w:rsidRDefault="00E01470">
      <w:pPr>
        <w:spacing w:line="600" w:lineRule="auto"/>
        <w:ind w:firstLine="720"/>
        <w:jc w:val="center"/>
        <w:rPr>
          <w:rFonts w:eastAsia="Times New Roman" w:cs="Times New Roman"/>
          <w:szCs w:val="24"/>
        </w:rPr>
      </w:pPr>
      <w:r>
        <w:rPr>
          <w:rFonts w:eastAsia="Times New Roman" w:cs="Times New Roman"/>
          <w:szCs w:val="24"/>
        </w:rPr>
        <w:t>(ΨΗΦΟΦΟΡΙΑ)</w:t>
      </w:r>
    </w:p>
    <w:p w14:paraId="78AA6AD2" w14:textId="77777777" w:rsidR="00C05271" w:rsidRDefault="00E01470">
      <w:pPr>
        <w:spacing w:line="600" w:lineRule="auto"/>
        <w:ind w:firstLine="720"/>
        <w:jc w:val="both"/>
        <w:rPr>
          <w:rFonts w:eastAsia="Times New Roman" w:cs="Times New Roman"/>
          <w:szCs w:val="24"/>
        </w:rPr>
      </w:pPr>
      <w:r w:rsidRPr="00442A60">
        <w:rPr>
          <w:rFonts w:eastAsia="Times New Roman" w:cs="Times New Roman"/>
          <w:b/>
          <w:szCs w:val="24"/>
        </w:rPr>
        <w:t>ΠΡΟΕΔΡΕΥΩΝ (Μάριος Γεωργιάδης):</w:t>
      </w:r>
      <w:r>
        <w:rPr>
          <w:rFonts w:eastAsia="Times New Roman" w:cs="Times New Roman"/>
          <w:szCs w:val="24"/>
        </w:rPr>
        <w:t xml:space="preserve"> 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w:t>
      </w:r>
      <w:r>
        <w:rPr>
          <w:rFonts w:eastAsia="Times New Roman" w:cs="Times New Roman"/>
          <w:szCs w:val="24"/>
        </w:rPr>
        <w:lastRenderedPageBreak/>
        <w:t>ψήφο τους. Οι ψήφοι αυτές θα ανακοινωθούν και θα συνυπολογιστούν στην καταμέτρηση, η οποία θα ακολουθήσει.</w:t>
      </w:r>
    </w:p>
    <w:p w14:paraId="78AA6AD3"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14:paraId="78AA6AD4"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78AA6AD5" w14:textId="77777777" w:rsidR="00C05271" w:rsidRDefault="00E01470">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5209D3">
        <w:rPr>
          <w:rFonts w:eastAsia="Times New Roman" w:cs="Times New Roman"/>
          <w:color w:val="FF0000"/>
          <w:szCs w:val="24"/>
        </w:rPr>
        <w:t>ΑΛΛΑΓΗ ΣΕΛΙΔΑΣ</w:t>
      </w:r>
      <w:r>
        <w:rPr>
          <w:rFonts w:eastAsia="Times New Roman" w:cs="Times New Roman"/>
          <w:color w:val="FF0000"/>
          <w:szCs w:val="24"/>
        </w:rPr>
        <w:t>)</w:t>
      </w:r>
    </w:p>
    <w:p w14:paraId="78AA6AD6" w14:textId="77777777" w:rsidR="00C05271" w:rsidRDefault="00E01470">
      <w:pPr>
        <w:spacing w:line="600" w:lineRule="auto"/>
        <w:ind w:firstLine="720"/>
        <w:jc w:val="center"/>
        <w:rPr>
          <w:rFonts w:eastAsia="Times New Roman" w:cs="Times New Roman"/>
          <w:color w:val="FF0000"/>
          <w:szCs w:val="24"/>
        </w:rPr>
      </w:pPr>
      <w:r w:rsidRPr="005209D3">
        <w:rPr>
          <w:rFonts w:eastAsia="Times New Roman" w:cs="Times New Roman"/>
          <w:color w:val="FF0000"/>
          <w:szCs w:val="24"/>
        </w:rPr>
        <w:t>(Να μπουν οι σελ.20-64)</w:t>
      </w:r>
    </w:p>
    <w:p w14:paraId="78AA6AD7" w14:textId="77777777" w:rsidR="00C05271" w:rsidRDefault="00E01470">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5209D3">
        <w:rPr>
          <w:rFonts w:eastAsia="Times New Roman" w:cs="Times New Roman"/>
          <w:color w:val="FF0000"/>
          <w:szCs w:val="24"/>
        </w:rPr>
        <w:t>ΑΛΛΑΓΗ ΣΕΛΙΔΑΣ</w:t>
      </w:r>
      <w:r>
        <w:rPr>
          <w:rFonts w:eastAsia="Times New Roman" w:cs="Times New Roman"/>
          <w:color w:val="FF0000"/>
          <w:szCs w:val="24"/>
        </w:rPr>
        <w:t>)</w:t>
      </w:r>
    </w:p>
    <w:p w14:paraId="78AA6AD8" w14:textId="77777777" w:rsidR="00C05271" w:rsidRDefault="00E01470">
      <w:pPr>
        <w:spacing w:line="600" w:lineRule="auto"/>
        <w:ind w:firstLine="720"/>
        <w:jc w:val="both"/>
        <w:rPr>
          <w:rFonts w:eastAsia="Times New Roman" w:cs="Times New Roman"/>
          <w:szCs w:val="24"/>
        </w:rPr>
      </w:pPr>
      <w:r w:rsidRPr="00442A60">
        <w:rPr>
          <w:rFonts w:eastAsia="Times New Roman" w:cs="Times New Roman"/>
          <w:b/>
          <w:szCs w:val="24"/>
        </w:rPr>
        <w:t>ΠΡΟΕΔΡΕΥΩΝ (Μάριος Γεωργιάδης):</w:t>
      </w:r>
      <w:r>
        <w:rPr>
          <w:rFonts w:eastAsia="Times New Roman" w:cs="Times New Roman"/>
          <w:szCs w:val="24"/>
        </w:rPr>
        <w:t xml:space="preserve"> Παρακαλώ να κλείσει το σύστημα της ηλεκτρονικής ψηφοφορίας.</w:t>
      </w:r>
    </w:p>
    <w:p w14:paraId="78AA6AD9" w14:textId="77777777" w:rsidR="00C05271" w:rsidRDefault="00E01470">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78AA6ADA" w14:textId="77777777" w:rsidR="00C05271" w:rsidRDefault="00E01470">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78AA6ADB" w14:textId="77777777" w:rsidR="00C05271" w:rsidRDefault="00E01470">
      <w:pPr>
        <w:spacing w:line="600" w:lineRule="auto"/>
        <w:ind w:firstLine="720"/>
        <w:jc w:val="both"/>
        <w:rPr>
          <w:rFonts w:eastAsia="SimSu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έχω την τιμή να σας ανακοινώσω το αποτέλεσμα της διεξαχθείσης ηλεκτρονικής ονομαστικής ψηφοφορίας.</w:t>
      </w:r>
    </w:p>
    <w:p w14:paraId="78AA6ADC" w14:textId="77777777" w:rsidR="00C05271" w:rsidRDefault="00E01470">
      <w:pPr>
        <w:spacing w:line="600" w:lineRule="auto"/>
        <w:ind w:firstLine="720"/>
        <w:jc w:val="both"/>
        <w:rPr>
          <w:rFonts w:eastAsia="Times New Roman"/>
          <w:szCs w:val="24"/>
          <w:lang w:eastAsia="zh-CN"/>
        </w:rPr>
      </w:pPr>
      <w:r>
        <w:rPr>
          <w:rFonts w:eastAsia="Times New Roman"/>
          <w:szCs w:val="24"/>
        </w:rPr>
        <w:lastRenderedPageBreak/>
        <w:t>Ψήφισαν συνολικά 231 Βουλευτές.</w:t>
      </w:r>
    </w:p>
    <w:p w14:paraId="78AA6ADD" w14:textId="77777777" w:rsidR="00C05271" w:rsidRDefault="00E01470">
      <w:pPr>
        <w:spacing w:line="600" w:lineRule="auto"/>
        <w:ind w:firstLine="720"/>
        <w:jc w:val="both"/>
        <w:rPr>
          <w:rFonts w:eastAsia="Times New Roman"/>
          <w:szCs w:val="24"/>
        </w:rPr>
      </w:pPr>
      <w:r>
        <w:rPr>
          <w:rFonts w:eastAsia="Times New Roman"/>
          <w:szCs w:val="24"/>
        </w:rPr>
        <w:t>Επί του άρθρου 68, όπως έχει τροποποιηθεί:</w:t>
      </w:r>
    </w:p>
    <w:p w14:paraId="78AA6ADE" w14:textId="77777777" w:rsidR="00C05271" w:rsidRDefault="00E01470">
      <w:pPr>
        <w:spacing w:line="600" w:lineRule="auto"/>
        <w:ind w:firstLine="720"/>
        <w:jc w:val="both"/>
        <w:rPr>
          <w:rFonts w:eastAsia="Times New Roman"/>
          <w:szCs w:val="24"/>
        </w:rPr>
      </w:pPr>
      <w:r>
        <w:rPr>
          <w:rFonts w:eastAsia="Times New Roman"/>
          <w:szCs w:val="24"/>
        </w:rPr>
        <w:t>Υπέρ του άρθρου, δηλαδή «ΝΑΙ», ψήφισαν 194 Βουλευτές.</w:t>
      </w:r>
    </w:p>
    <w:p w14:paraId="78AA6ADF" w14:textId="77777777" w:rsidR="00C05271" w:rsidRDefault="00E01470">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14:paraId="78AA6AE0" w14:textId="77777777" w:rsidR="00C05271" w:rsidRDefault="00E01470">
      <w:pPr>
        <w:spacing w:line="600" w:lineRule="auto"/>
        <w:ind w:firstLine="720"/>
        <w:jc w:val="both"/>
        <w:rPr>
          <w:rFonts w:eastAsia="Times New Roman"/>
          <w:szCs w:val="24"/>
        </w:rPr>
      </w:pPr>
      <w:r>
        <w:rPr>
          <w:rFonts w:eastAsia="Times New Roman"/>
          <w:szCs w:val="24"/>
        </w:rPr>
        <w:t>«ΠΑΡΩΝ» ψήφισαν 4 Βουλευτές.</w:t>
      </w:r>
    </w:p>
    <w:p w14:paraId="78AA6AE1" w14:textId="77777777" w:rsidR="00C05271" w:rsidRDefault="00E01470">
      <w:pPr>
        <w:spacing w:line="600" w:lineRule="auto"/>
        <w:ind w:firstLine="720"/>
        <w:jc w:val="both"/>
        <w:rPr>
          <w:rFonts w:eastAsia="Times New Roman"/>
          <w:szCs w:val="24"/>
        </w:rPr>
      </w:pPr>
      <w:r>
        <w:rPr>
          <w:rFonts w:eastAsia="Times New Roman"/>
          <w:szCs w:val="24"/>
        </w:rPr>
        <w:t>Συνεπώς το άρθρο 68 έγινε δεκτό, όπως έχει τροποποιηθεί, κατά πλειοψηφία.</w:t>
      </w:r>
    </w:p>
    <w:p w14:paraId="78AA6AE2" w14:textId="77777777" w:rsidR="00C05271" w:rsidRDefault="00E01470">
      <w:pPr>
        <w:spacing w:line="600" w:lineRule="auto"/>
        <w:ind w:firstLine="720"/>
        <w:jc w:val="both"/>
        <w:rPr>
          <w:rFonts w:eastAsia="Times New Roman"/>
          <w:szCs w:val="24"/>
        </w:rPr>
      </w:pPr>
      <w:r>
        <w:rPr>
          <w:rFonts w:eastAsia="Times New Roman"/>
          <w:szCs w:val="24"/>
        </w:rPr>
        <w:t>Επί του άρθρου 69 ως έχει:</w:t>
      </w:r>
    </w:p>
    <w:p w14:paraId="78AA6AE3" w14:textId="77777777" w:rsidR="00C05271" w:rsidRDefault="00E01470">
      <w:pPr>
        <w:spacing w:line="600" w:lineRule="auto"/>
        <w:ind w:firstLine="720"/>
        <w:jc w:val="both"/>
        <w:rPr>
          <w:rFonts w:eastAsia="Times New Roman"/>
          <w:szCs w:val="24"/>
        </w:rPr>
      </w:pPr>
      <w:r>
        <w:rPr>
          <w:rFonts w:eastAsia="Times New Roman"/>
          <w:szCs w:val="24"/>
        </w:rPr>
        <w:t>Υπέρ του άρθρου, δηλαδή «ΝΑΙ», ψήφισαν 192 Βουλευτές.</w:t>
      </w:r>
    </w:p>
    <w:p w14:paraId="78AA6AE4" w14:textId="77777777" w:rsidR="00C05271" w:rsidRDefault="00E01470">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14:paraId="78AA6AE5" w14:textId="77777777" w:rsidR="00C05271" w:rsidRDefault="00E01470">
      <w:pPr>
        <w:spacing w:line="600" w:lineRule="auto"/>
        <w:ind w:firstLine="720"/>
        <w:jc w:val="both"/>
        <w:rPr>
          <w:rFonts w:eastAsia="Times New Roman"/>
          <w:szCs w:val="24"/>
        </w:rPr>
      </w:pPr>
      <w:r>
        <w:rPr>
          <w:rFonts w:eastAsia="Times New Roman"/>
          <w:szCs w:val="24"/>
        </w:rPr>
        <w:t>«ΠΑΡΩΝ» ψήφισαν 6 Βουλευτές.</w:t>
      </w:r>
    </w:p>
    <w:p w14:paraId="78AA6AE6" w14:textId="77777777" w:rsidR="00C05271" w:rsidRDefault="00E01470">
      <w:pPr>
        <w:spacing w:line="600" w:lineRule="auto"/>
        <w:ind w:firstLine="720"/>
        <w:jc w:val="both"/>
        <w:rPr>
          <w:rFonts w:eastAsia="Times New Roman"/>
          <w:szCs w:val="24"/>
        </w:rPr>
      </w:pPr>
      <w:r>
        <w:rPr>
          <w:rFonts w:eastAsia="Times New Roman"/>
          <w:szCs w:val="24"/>
        </w:rPr>
        <w:t>Συνεπώς το άρθρο 69 έγινε δεκτό ως έχει κατά πλειοψηφία.</w:t>
      </w:r>
    </w:p>
    <w:p w14:paraId="78AA6AE7" w14:textId="77777777" w:rsidR="00C05271" w:rsidRDefault="00E01470">
      <w:pPr>
        <w:spacing w:line="600" w:lineRule="auto"/>
        <w:ind w:firstLine="720"/>
        <w:jc w:val="both"/>
        <w:rPr>
          <w:rFonts w:eastAsia="Times New Roman"/>
          <w:szCs w:val="24"/>
        </w:rPr>
      </w:pPr>
      <w:r>
        <w:rPr>
          <w:rFonts w:eastAsia="Times New Roman"/>
          <w:szCs w:val="24"/>
        </w:rPr>
        <w:t>Επί του άρθρου 70, όπως έχει τροποποιηθεί:</w:t>
      </w:r>
    </w:p>
    <w:p w14:paraId="78AA6AE8" w14:textId="77777777" w:rsidR="00C05271" w:rsidRDefault="00E01470">
      <w:pPr>
        <w:spacing w:line="600" w:lineRule="auto"/>
        <w:ind w:firstLine="720"/>
        <w:jc w:val="both"/>
        <w:rPr>
          <w:rFonts w:eastAsia="Times New Roman"/>
          <w:szCs w:val="24"/>
        </w:rPr>
      </w:pPr>
      <w:r>
        <w:rPr>
          <w:rFonts w:eastAsia="Times New Roman"/>
          <w:szCs w:val="24"/>
        </w:rPr>
        <w:lastRenderedPageBreak/>
        <w:t>Υπέρ του άρθρου, δηλαδή «ΝΑΙ», ψήφισαν 192 Βουλευτές.</w:t>
      </w:r>
    </w:p>
    <w:p w14:paraId="78AA6AE9" w14:textId="77777777" w:rsidR="00C05271" w:rsidRDefault="00E01470">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14:paraId="78AA6AEA" w14:textId="77777777" w:rsidR="00C05271" w:rsidRDefault="00E01470">
      <w:pPr>
        <w:spacing w:line="600" w:lineRule="auto"/>
        <w:ind w:firstLine="720"/>
        <w:jc w:val="both"/>
        <w:rPr>
          <w:rFonts w:eastAsia="Times New Roman"/>
          <w:szCs w:val="24"/>
        </w:rPr>
      </w:pPr>
      <w:r>
        <w:rPr>
          <w:rFonts w:eastAsia="Times New Roman"/>
          <w:szCs w:val="24"/>
        </w:rPr>
        <w:t>«ΠΑΡΩΝ» ψήφισαν 6 Βουλευτές.</w:t>
      </w:r>
    </w:p>
    <w:p w14:paraId="78AA6AEB" w14:textId="77777777" w:rsidR="00C05271" w:rsidRDefault="00E01470">
      <w:pPr>
        <w:spacing w:line="600" w:lineRule="auto"/>
        <w:ind w:firstLine="720"/>
        <w:jc w:val="both"/>
        <w:rPr>
          <w:rFonts w:eastAsia="Times New Roman"/>
          <w:szCs w:val="24"/>
        </w:rPr>
      </w:pPr>
      <w:r>
        <w:rPr>
          <w:rFonts w:eastAsia="Times New Roman"/>
          <w:szCs w:val="24"/>
        </w:rPr>
        <w:t>Συνεπώς το άρθρο 70 έγινε δεκτό, όπως έχει τροποποιηθεί, κατά πλειοψηφία.</w:t>
      </w:r>
    </w:p>
    <w:p w14:paraId="78AA6AEC" w14:textId="77777777" w:rsidR="00C05271" w:rsidRDefault="00E01470">
      <w:pPr>
        <w:spacing w:line="600" w:lineRule="auto"/>
        <w:ind w:firstLine="720"/>
        <w:jc w:val="both"/>
        <w:rPr>
          <w:rFonts w:eastAsia="Times New Roman"/>
          <w:szCs w:val="24"/>
        </w:rPr>
      </w:pPr>
      <w:r>
        <w:rPr>
          <w:rFonts w:eastAsia="Times New Roman"/>
          <w:szCs w:val="24"/>
        </w:rPr>
        <w:t>Επί του άρθρου 72 ως έχει:</w:t>
      </w:r>
    </w:p>
    <w:p w14:paraId="78AA6AED" w14:textId="77777777" w:rsidR="00C05271" w:rsidRDefault="00E01470">
      <w:pPr>
        <w:spacing w:line="600" w:lineRule="auto"/>
        <w:ind w:firstLine="720"/>
        <w:jc w:val="both"/>
        <w:rPr>
          <w:rFonts w:eastAsia="Times New Roman"/>
          <w:szCs w:val="24"/>
        </w:rPr>
      </w:pPr>
      <w:r>
        <w:rPr>
          <w:rFonts w:eastAsia="Times New Roman"/>
          <w:szCs w:val="24"/>
        </w:rPr>
        <w:t>Υπέρ του άρθρου, δηλαδή «ΝΑΙ», ψήφισαν 192 Βουλευτές.</w:t>
      </w:r>
    </w:p>
    <w:p w14:paraId="78AA6AEE" w14:textId="77777777" w:rsidR="00C05271" w:rsidRDefault="00E01470">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14:paraId="78AA6AEF" w14:textId="77777777" w:rsidR="00C05271" w:rsidRDefault="00E01470">
      <w:pPr>
        <w:spacing w:line="600" w:lineRule="auto"/>
        <w:ind w:firstLine="720"/>
        <w:jc w:val="both"/>
        <w:rPr>
          <w:rFonts w:eastAsia="Times New Roman"/>
          <w:szCs w:val="24"/>
        </w:rPr>
      </w:pPr>
      <w:r>
        <w:rPr>
          <w:rFonts w:eastAsia="Times New Roman"/>
          <w:szCs w:val="24"/>
        </w:rPr>
        <w:t>«ΠΑΡΩΝ» ψήφισαν 6 Βουλευτές.</w:t>
      </w:r>
    </w:p>
    <w:p w14:paraId="78AA6AF0" w14:textId="77777777" w:rsidR="00C05271" w:rsidRDefault="00E01470">
      <w:pPr>
        <w:spacing w:line="600" w:lineRule="auto"/>
        <w:ind w:firstLine="720"/>
        <w:jc w:val="both"/>
        <w:rPr>
          <w:rFonts w:eastAsia="Times New Roman"/>
          <w:szCs w:val="24"/>
        </w:rPr>
      </w:pPr>
      <w:r>
        <w:rPr>
          <w:rFonts w:eastAsia="Times New Roman"/>
          <w:szCs w:val="24"/>
        </w:rPr>
        <w:t>Συνεπώς το άρθρο 72 έγινε δεκτό ως έχει κατά πλειοψηφία.</w:t>
      </w:r>
    </w:p>
    <w:p w14:paraId="78AA6AF1" w14:textId="77777777" w:rsidR="00C05271" w:rsidRDefault="00E01470">
      <w:pPr>
        <w:spacing w:line="600" w:lineRule="auto"/>
        <w:ind w:firstLine="720"/>
        <w:jc w:val="both"/>
        <w:rPr>
          <w:rFonts w:eastAsia="Times New Roman"/>
          <w:szCs w:val="24"/>
        </w:rPr>
      </w:pPr>
      <w:r>
        <w:rPr>
          <w:rFonts w:eastAsia="Times New Roman"/>
          <w:szCs w:val="24"/>
        </w:rPr>
        <w:t>Επί του άρθρου 73 ως έχει:</w:t>
      </w:r>
    </w:p>
    <w:p w14:paraId="78AA6AF2" w14:textId="77777777" w:rsidR="00C05271" w:rsidRDefault="00E01470">
      <w:pPr>
        <w:spacing w:line="600" w:lineRule="auto"/>
        <w:ind w:firstLine="720"/>
        <w:jc w:val="both"/>
        <w:rPr>
          <w:rFonts w:eastAsia="Times New Roman"/>
          <w:szCs w:val="24"/>
        </w:rPr>
      </w:pPr>
      <w:r>
        <w:rPr>
          <w:rFonts w:eastAsia="Times New Roman"/>
          <w:szCs w:val="24"/>
        </w:rPr>
        <w:t>Υπέρ του άρθρου, δηλαδή «ΝΑΙ», ψήφισαν 192 Βουλευτές.</w:t>
      </w:r>
    </w:p>
    <w:p w14:paraId="78AA6AF3" w14:textId="77777777" w:rsidR="00C05271" w:rsidRDefault="00E01470">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14:paraId="78AA6AF4" w14:textId="77777777" w:rsidR="00C05271" w:rsidRDefault="00E01470">
      <w:pPr>
        <w:spacing w:line="600" w:lineRule="auto"/>
        <w:ind w:firstLine="720"/>
        <w:jc w:val="both"/>
        <w:rPr>
          <w:rFonts w:eastAsia="Times New Roman"/>
          <w:szCs w:val="24"/>
        </w:rPr>
      </w:pPr>
      <w:r>
        <w:rPr>
          <w:rFonts w:eastAsia="Times New Roman"/>
          <w:szCs w:val="24"/>
        </w:rPr>
        <w:lastRenderedPageBreak/>
        <w:t>«ΠΑΡΩΝ» ψήφισαν 6 Βουλευτές.</w:t>
      </w:r>
    </w:p>
    <w:p w14:paraId="78AA6AF5" w14:textId="77777777" w:rsidR="00C05271" w:rsidRDefault="00E01470">
      <w:pPr>
        <w:spacing w:line="600" w:lineRule="auto"/>
        <w:ind w:firstLine="720"/>
        <w:jc w:val="both"/>
        <w:rPr>
          <w:rFonts w:eastAsia="Times New Roman"/>
          <w:szCs w:val="24"/>
        </w:rPr>
      </w:pPr>
      <w:r>
        <w:rPr>
          <w:rFonts w:eastAsia="Times New Roman"/>
          <w:szCs w:val="24"/>
        </w:rPr>
        <w:t>Συνεπώς το άρθρο 73 έγινε δεκτό ως έχει κατά πλειοψηφία.</w:t>
      </w:r>
    </w:p>
    <w:p w14:paraId="78AA6AF6" w14:textId="77777777" w:rsidR="00C05271" w:rsidRDefault="00E01470">
      <w:pPr>
        <w:spacing w:line="600" w:lineRule="auto"/>
        <w:ind w:firstLine="720"/>
        <w:jc w:val="both"/>
        <w:rPr>
          <w:rFonts w:eastAsia="Times New Roman"/>
          <w:szCs w:val="24"/>
        </w:rPr>
      </w:pPr>
      <w:r>
        <w:rPr>
          <w:rFonts w:eastAsia="Times New Roman"/>
          <w:szCs w:val="24"/>
        </w:rPr>
        <w:t>Επί του άρθρου 74 ως έχει:</w:t>
      </w:r>
    </w:p>
    <w:p w14:paraId="78AA6AF7" w14:textId="77777777" w:rsidR="00C05271" w:rsidRDefault="00E01470">
      <w:pPr>
        <w:spacing w:line="600" w:lineRule="auto"/>
        <w:ind w:firstLine="720"/>
        <w:jc w:val="both"/>
        <w:rPr>
          <w:rFonts w:eastAsia="Times New Roman"/>
          <w:szCs w:val="24"/>
        </w:rPr>
      </w:pPr>
      <w:r>
        <w:rPr>
          <w:rFonts w:eastAsia="Times New Roman"/>
          <w:szCs w:val="24"/>
        </w:rPr>
        <w:t>Υπέρ του άρθρου, δηλαδή «ΝΑΙ», ψήφισαν 192 Βουλευτές.</w:t>
      </w:r>
    </w:p>
    <w:p w14:paraId="78AA6AF8" w14:textId="77777777" w:rsidR="00C05271" w:rsidRDefault="00E01470">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14:paraId="78AA6AF9" w14:textId="77777777" w:rsidR="00C05271" w:rsidRDefault="00E01470">
      <w:pPr>
        <w:spacing w:line="600" w:lineRule="auto"/>
        <w:ind w:firstLine="720"/>
        <w:jc w:val="both"/>
        <w:rPr>
          <w:rFonts w:eastAsia="Times New Roman"/>
          <w:szCs w:val="24"/>
        </w:rPr>
      </w:pPr>
      <w:r>
        <w:rPr>
          <w:rFonts w:eastAsia="Times New Roman"/>
          <w:szCs w:val="24"/>
        </w:rPr>
        <w:t>«ΠΑΡΩΝ» ψήφισαν 6 Βουλευτές.</w:t>
      </w:r>
    </w:p>
    <w:p w14:paraId="78AA6AFA" w14:textId="77777777" w:rsidR="00C05271" w:rsidRDefault="00E01470">
      <w:pPr>
        <w:spacing w:line="600" w:lineRule="auto"/>
        <w:ind w:firstLine="720"/>
        <w:jc w:val="both"/>
        <w:rPr>
          <w:rFonts w:eastAsia="Times New Roman"/>
          <w:szCs w:val="24"/>
        </w:rPr>
      </w:pPr>
      <w:r>
        <w:rPr>
          <w:rFonts w:eastAsia="Times New Roman"/>
          <w:szCs w:val="24"/>
        </w:rPr>
        <w:t>Συνεπώς το άρθρο 74 έγινε δεκτό ως έχει κατά πλειοψηφία</w:t>
      </w:r>
    </w:p>
    <w:p w14:paraId="78AA6AFB"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sidRPr="00863CB1">
        <w:rPr>
          <w:rFonts w:eastAsia="Times New Roman" w:cs="Times New Roman"/>
          <w:szCs w:val="24"/>
        </w:rPr>
        <w:t xml:space="preserve">75 </w:t>
      </w:r>
      <w:r>
        <w:rPr>
          <w:rFonts w:eastAsia="Times New Roman" w:cs="Times New Roman"/>
          <w:szCs w:val="24"/>
        </w:rPr>
        <w:t>ως έχει</w:t>
      </w:r>
      <w:r w:rsidRPr="00127BFA">
        <w:rPr>
          <w:rFonts w:eastAsia="Times New Roman" w:cs="Times New Roman"/>
          <w:szCs w:val="24"/>
        </w:rPr>
        <w:t>:</w:t>
      </w:r>
    </w:p>
    <w:p w14:paraId="78AA6AFC"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AFD"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AFE" w14:textId="77777777" w:rsidR="00C05271" w:rsidRDefault="00E01470">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ψήφισαν 6 Βουλευτές</w:t>
      </w:r>
      <w:r w:rsidRPr="006A244A">
        <w:rPr>
          <w:rFonts w:eastAsia="Times New Roman"/>
          <w:szCs w:val="24"/>
        </w:rPr>
        <w:t>.</w:t>
      </w:r>
    </w:p>
    <w:p w14:paraId="78AA6AFF" w14:textId="77777777" w:rsidR="00C05271" w:rsidRDefault="00E01470">
      <w:pPr>
        <w:spacing w:line="600" w:lineRule="auto"/>
        <w:ind w:firstLine="720"/>
        <w:jc w:val="both"/>
        <w:rPr>
          <w:rFonts w:eastAsia="Times New Roman"/>
          <w:szCs w:val="24"/>
        </w:rPr>
      </w:pPr>
      <w:r>
        <w:rPr>
          <w:rFonts w:eastAsia="Times New Roman"/>
          <w:szCs w:val="24"/>
        </w:rPr>
        <w:t>Συνεπώς</w:t>
      </w:r>
      <w:r w:rsidRPr="006A244A">
        <w:rPr>
          <w:rFonts w:eastAsia="Times New Roman"/>
          <w:szCs w:val="24"/>
        </w:rPr>
        <w:t xml:space="preserve"> </w:t>
      </w:r>
      <w:r>
        <w:rPr>
          <w:rFonts w:eastAsia="Times New Roman"/>
          <w:szCs w:val="24"/>
        </w:rPr>
        <w:t>το άρθρο 75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00" w14:textId="77777777" w:rsidR="00C05271" w:rsidRDefault="00E01470">
      <w:pPr>
        <w:spacing w:line="600" w:lineRule="auto"/>
        <w:ind w:firstLine="720"/>
        <w:jc w:val="both"/>
        <w:rPr>
          <w:rFonts w:eastAsia="Times New Roman"/>
          <w:szCs w:val="24"/>
        </w:rPr>
      </w:pPr>
      <w:r>
        <w:rPr>
          <w:rFonts w:eastAsia="Times New Roman"/>
          <w:szCs w:val="24"/>
        </w:rPr>
        <w:lastRenderedPageBreak/>
        <w:t xml:space="preserve">Επί του άρθρου </w:t>
      </w:r>
      <w:r w:rsidRPr="00863CB1">
        <w:rPr>
          <w:rFonts w:eastAsia="Times New Roman" w:cs="Times New Roman"/>
          <w:szCs w:val="24"/>
        </w:rPr>
        <w:t>7</w:t>
      </w:r>
      <w:r>
        <w:rPr>
          <w:rFonts w:eastAsia="Times New Roman" w:cs="Times New Roman"/>
          <w:szCs w:val="24"/>
        </w:rPr>
        <w:t>6</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01"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02"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03" w14:textId="77777777" w:rsidR="00C05271" w:rsidRDefault="00E01470">
      <w:pPr>
        <w:spacing w:line="600" w:lineRule="auto"/>
        <w:ind w:firstLine="720"/>
        <w:jc w:val="both"/>
        <w:rPr>
          <w:rFonts w:eastAsia="Times New Roman"/>
          <w:szCs w:val="24"/>
        </w:rPr>
      </w:pPr>
      <w:r>
        <w:rPr>
          <w:rFonts w:eastAsia="Times New Roman"/>
          <w:szCs w:val="24"/>
        </w:rPr>
        <w:t>«ΠΑΡΩΝ» ψήφισαν 6 Βουλευτές</w:t>
      </w:r>
      <w:r w:rsidRPr="006A244A">
        <w:rPr>
          <w:rFonts w:eastAsia="Times New Roman"/>
          <w:szCs w:val="24"/>
        </w:rPr>
        <w:t>.</w:t>
      </w:r>
    </w:p>
    <w:p w14:paraId="78AA6B04" w14:textId="77777777" w:rsidR="00C05271" w:rsidRDefault="00E01470">
      <w:pPr>
        <w:spacing w:line="600" w:lineRule="auto"/>
        <w:ind w:firstLine="720"/>
        <w:jc w:val="both"/>
        <w:rPr>
          <w:rFonts w:eastAsia="Times New Roman"/>
          <w:szCs w:val="24"/>
        </w:rPr>
      </w:pPr>
      <w:r>
        <w:rPr>
          <w:rFonts w:eastAsia="Times New Roman"/>
          <w:szCs w:val="24"/>
        </w:rPr>
        <w:t>Συνεπώς</w:t>
      </w:r>
      <w:r w:rsidRPr="006A244A">
        <w:rPr>
          <w:rFonts w:eastAsia="Times New Roman"/>
          <w:szCs w:val="24"/>
        </w:rPr>
        <w:t xml:space="preserve"> </w:t>
      </w:r>
      <w:r>
        <w:rPr>
          <w:rFonts w:eastAsia="Times New Roman"/>
          <w:szCs w:val="24"/>
        </w:rPr>
        <w:t>το άρθρο 76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05"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sidRPr="00863CB1">
        <w:rPr>
          <w:rFonts w:eastAsia="Times New Roman" w:cs="Times New Roman"/>
          <w:szCs w:val="24"/>
        </w:rPr>
        <w:t>7</w:t>
      </w:r>
      <w:r>
        <w:rPr>
          <w:rFonts w:eastAsia="Times New Roman" w:cs="Times New Roman"/>
          <w:szCs w:val="24"/>
        </w:rPr>
        <w:t>7</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06"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07"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08" w14:textId="77777777" w:rsidR="00C05271" w:rsidRDefault="00E01470">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ψήφισαν 6 Βουλευτές</w:t>
      </w:r>
      <w:r w:rsidRPr="006A244A">
        <w:rPr>
          <w:rFonts w:eastAsia="Times New Roman"/>
          <w:szCs w:val="24"/>
        </w:rPr>
        <w:t>.</w:t>
      </w:r>
    </w:p>
    <w:p w14:paraId="78AA6B09"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77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0A"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sidRPr="00863CB1">
        <w:rPr>
          <w:rFonts w:eastAsia="Times New Roman" w:cs="Times New Roman"/>
          <w:szCs w:val="24"/>
        </w:rPr>
        <w:t>7</w:t>
      </w:r>
      <w:r>
        <w:rPr>
          <w:rFonts w:eastAsia="Times New Roman" w:cs="Times New Roman"/>
          <w:szCs w:val="24"/>
        </w:rPr>
        <w:t>8 ως έχει</w:t>
      </w:r>
      <w:r w:rsidRPr="00127BFA">
        <w:rPr>
          <w:rFonts w:eastAsia="Times New Roman" w:cs="Times New Roman"/>
          <w:szCs w:val="24"/>
        </w:rPr>
        <w:t>:</w:t>
      </w:r>
    </w:p>
    <w:p w14:paraId="78AA6B0B"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0C" w14:textId="77777777" w:rsidR="00C05271" w:rsidRDefault="00E01470">
      <w:pPr>
        <w:spacing w:line="600" w:lineRule="auto"/>
        <w:ind w:firstLine="720"/>
        <w:jc w:val="both"/>
        <w:rPr>
          <w:rFonts w:eastAsia="Times New Roman"/>
          <w:szCs w:val="24"/>
        </w:rPr>
      </w:pPr>
      <w:r w:rsidRPr="006A244A">
        <w:rPr>
          <w:rFonts w:eastAsia="Times New Roman"/>
          <w:szCs w:val="24"/>
        </w:rPr>
        <w:lastRenderedPageBreak/>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0D" w14:textId="77777777" w:rsidR="00C05271" w:rsidRDefault="00E01470">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ψήφισαν 6 Βουλευτές</w:t>
      </w:r>
      <w:r w:rsidRPr="006A244A">
        <w:rPr>
          <w:rFonts w:eastAsia="Times New Roman"/>
          <w:szCs w:val="24"/>
        </w:rPr>
        <w:t>.</w:t>
      </w:r>
    </w:p>
    <w:p w14:paraId="78AA6B0E" w14:textId="77777777" w:rsidR="00C05271" w:rsidRDefault="00E01470">
      <w:pPr>
        <w:spacing w:line="600" w:lineRule="auto"/>
        <w:ind w:firstLine="720"/>
        <w:jc w:val="both"/>
        <w:rPr>
          <w:rFonts w:eastAsia="Times New Roman"/>
          <w:szCs w:val="24"/>
        </w:rPr>
      </w:pPr>
      <w:r>
        <w:rPr>
          <w:rFonts w:eastAsia="Times New Roman"/>
          <w:szCs w:val="24"/>
        </w:rPr>
        <w:t>Συνεπώς το άρθρο 78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0F"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sidRPr="00863CB1">
        <w:rPr>
          <w:rFonts w:eastAsia="Times New Roman" w:cs="Times New Roman"/>
          <w:szCs w:val="24"/>
        </w:rPr>
        <w:t>7</w:t>
      </w:r>
      <w:r>
        <w:rPr>
          <w:rFonts w:eastAsia="Times New Roman" w:cs="Times New Roman"/>
          <w:szCs w:val="24"/>
        </w:rPr>
        <w:t>9</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10"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11"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12" w14:textId="77777777" w:rsidR="00C05271" w:rsidRDefault="00E01470">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ψήφισαν 6 Βουλευτές</w:t>
      </w:r>
      <w:r w:rsidRPr="006A244A">
        <w:rPr>
          <w:rFonts w:eastAsia="Times New Roman"/>
          <w:szCs w:val="24"/>
        </w:rPr>
        <w:t>.</w:t>
      </w:r>
    </w:p>
    <w:p w14:paraId="78AA6B13"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79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14"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Pr>
          <w:rFonts w:eastAsia="Times New Roman" w:cs="Times New Roman"/>
          <w:szCs w:val="24"/>
        </w:rPr>
        <w:t>80</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15"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16"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17"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6 Βουλευτές</w:t>
      </w:r>
      <w:r w:rsidRPr="006A244A">
        <w:rPr>
          <w:rFonts w:eastAsia="Times New Roman"/>
          <w:szCs w:val="24"/>
        </w:rPr>
        <w:t>.</w:t>
      </w:r>
    </w:p>
    <w:p w14:paraId="78AA6B18" w14:textId="77777777" w:rsidR="00C05271" w:rsidRDefault="00E01470">
      <w:pPr>
        <w:spacing w:line="600" w:lineRule="auto"/>
        <w:ind w:firstLine="720"/>
        <w:jc w:val="both"/>
        <w:rPr>
          <w:rFonts w:eastAsia="Times New Roman"/>
          <w:szCs w:val="24"/>
        </w:rPr>
      </w:pPr>
      <w:r w:rsidRPr="006A244A">
        <w:rPr>
          <w:rFonts w:eastAsia="Times New Roman"/>
          <w:szCs w:val="24"/>
        </w:rPr>
        <w:lastRenderedPageBreak/>
        <w:t xml:space="preserve">Συνεπώς </w:t>
      </w:r>
      <w:r>
        <w:rPr>
          <w:rFonts w:eastAsia="Times New Roman"/>
          <w:szCs w:val="24"/>
        </w:rPr>
        <w:t>το άρθρο 80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19"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Pr>
          <w:rFonts w:eastAsia="Times New Roman" w:cs="Times New Roman"/>
          <w:szCs w:val="24"/>
        </w:rPr>
        <w:t>81</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1A"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1B"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1C" w14:textId="77777777" w:rsidR="00C05271" w:rsidRDefault="00E01470">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ψήφισαν 6 Βουλευτές</w:t>
      </w:r>
      <w:r w:rsidRPr="006A244A">
        <w:rPr>
          <w:rFonts w:eastAsia="Times New Roman"/>
          <w:szCs w:val="24"/>
        </w:rPr>
        <w:t>.</w:t>
      </w:r>
    </w:p>
    <w:p w14:paraId="78AA6B1D" w14:textId="77777777" w:rsidR="00C05271" w:rsidRDefault="00E01470">
      <w:pPr>
        <w:spacing w:line="600" w:lineRule="auto"/>
        <w:ind w:firstLine="720"/>
        <w:jc w:val="both"/>
        <w:rPr>
          <w:rFonts w:eastAsia="Times New Roman"/>
          <w:szCs w:val="24"/>
        </w:rPr>
      </w:pPr>
      <w:r>
        <w:rPr>
          <w:rFonts w:eastAsia="Times New Roman"/>
          <w:szCs w:val="24"/>
        </w:rPr>
        <w:t>Συνεπώς</w:t>
      </w:r>
      <w:r w:rsidRPr="006A244A">
        <w:rPr>
          <w:rFonts w:eastAsia="Times New Roman"/>
          <w:szCs w:val="24"/>
        </w:rPr>
        <w:t xml:space="preserve"> </w:t>
      </w:r>
      <w:r>
        <w:rPr>
          <w:rFonts w:eastAsia="Times New Roman"/>
          <w:szCs w:val="24"/>
        </w:rPr>
        <w:t>το άρθρο 81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1E"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Pr>
          <w:rFonts w:eastAsia="Times New Roman" w:cs="Times New Roman"/>
          <w:szCs w:val="24"/>
        </w:rPr>
        <w:t>82</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1F"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20"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21" w14:textId="77777777" w:rsidR="00C05271" w:rsidRDefault="00E01470">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ψήφισαν 6 Βουλευτές</w:t>
      </w:r>
      <w:r w:rsidRPr="006A244A">
        <w:rPr>
          <w:rFonts w:eastAsia="Times New Roman"/>
          <w:szCs w:val="24"/>
        </w:rPr>
        <w:t>.</w:t>
      </w:r>
    </w:p>
    <w:p w14:paraId="78AA6B22" w14:textId="77777777" w:rsidR="00C05271" w:rsidRDefault="00E01470">
      <w:pPr>
        <w:spacing w:line="600" w:lineRule="auto"/>
        <w:ind w:firstLine="720"/>
        <w:jc w:val="both"/>
        <w:rPr>
          <w:rFonts w:eastAsia="Times New Roman"/>
          <w:szCs w:val="24"/>
        </w:rPr>
      </w:pPr>
      <w:r>
        <w:rPr>
          <w:rFonts w:eastAsia="Times New Roman"/>
          <w:szCs w:val="24"/>
        </w:rPr>
        <w:t>Συνεπώς</w:t>
      </w:r>
      <w:r w:rsidRPr="006A244A">
        <w:rPr>
          <w:rFonts w:eastAsia="Times New Roman"/>
          <w:szCs w:val="24"/>
        </w:rPr>
        <w:t xml:space="preserve"> </w:t>
      </w:r>
      <w:r>
        <w:rPr>
          <w:rFonts w:eastAsia="Times New Roman"/>
          <w:szCs w:val="24"/>
        </w:rPr>
        <w:t>το άρθρο 82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23"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Pr>
          <w:rFonts w:eastAsia="Times New Roman" w:cs="Times New Roman"/>
          <w:szCs w:val="24"/>
        </w:rPr>
        <w:t>83 ως έχει</w:t>
      </w:r>
      <w:r w:rsidRPr="00127BFA">
        <w:rPr>
          <w:rFonts w:eastAsia="Times New Roman" w:cs="Times New Roman"/>
          <w:szCs w:val="24"/>
        </w:rPr>
        <w:t>:</w:t>
      </w:r>
    </w:p>
    <w:p w14:paraId="78AA6B24" w14:textId="77777777" w:rsidR="00C05271" w:rsidRDefault="00E01470">
      <w:pPr>
        <w:spacing w:line="600" w:lineRule="auto"/>
        <w:ind w:firstLine="720"/>
        <w:jc w:val="both"/>
        <w:rPr>
          <w:rFonts w:eastAsia="Times New Roman"/>
          <w:szCs w:val="24"/>
        </w:rPr>
      </w:pPr>
      <w:r w:rsidRPr="006A244A">
        <w:rPr>
          <w:rFonts w:eastAsia="Times New Roman"/>
          <w:szCs w:val="24"/>
        </w:rPr>
        <w:lastRenderedPageBreak/>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25"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26"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6 Βουλευτές</w:t>
      </w:r>
      <w:r w:rsidRPr="006A244A">
        <w:rPr>
          <w:rFonts w:eastAsia="Times New Roman"/>
          <w:szCs w:val="24"/>
        </w:rPr>
        <w:t>.</w:t>
      </w:r>
    </w:p>
    <w:p w14:paraId="78AA6B27" w14:textId="77777777" w:rsidR="00C05271" w:rsidRDefault="00E01470">
      <w:pPr>
        <w:spacing w:line="600" w:lineRule="auto"/>
        <w:ind w:firstLine="720"/>
        <w:jc w:val="both"/>
        <w:rPr>
          <w:rFonts w:eastAsia="Times New Roman"/>
          <w:szCs w:val="24"/>
        </w:rPr>
      </w:pPr>
      <w:r>
        <w:rPr>
          <w:rFonts w:eastAsia="Times New Roman"/>
          <w:szCs w:val="24"/>
        </w:rPr>
        <w:t>Συνεπώς</w:t>
      </w:r>
      <w:r w:rsidRPr="006A244A">
        <w:rPr>
          <w:rFonts w:eastAsia="Times New Roman"/>
          <w:szCs w:val="24"/>
        </w:rPr>
        <w:t xml:space="preserve"> </w:t>
      </w:r>
      <w:r>
        <w:rPr>
          <w:rFonts w:eastAsia="Times New Roman"/>
          <w:szCs w:val="24"/>
        </w:rPr>
        <w:t>το άρθρο 83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28" w14:textId="77777777" w:rsidR="00C05271" w:rsidRDefault="00E01470">
      <w:pPr>
        <w:spacing w:line="600" w:lineRule="auto"/>
        <w:ind w:firstLine="720"/>
        <w:jc w:val="both"/>
        <w:rPr>
          <w:rFonts w:eastAsia="Times New Roman"/>
          <w:szCs w:val="24"/>
        </w:rPr>
      </w:pPr>
      <w:r>
        <w:rPr>
          <w:rFonts w:eastAsia="Times New Roman"/>
          <w:szCs w:val="24"/>
        </w:rPr>
        <w:t xml:space="preserve">Επί του άρθρου </w:t>
      </w:r>
      <w:r>
        <w:rPr>
          <w:rFonts w:eastAsia="Times New Roman" w:cs="Times New Roman"/>
          <w:szCs w:val="24"/>
        </w:rPr>
        <w:t>84</w:t>
      </w:r>
      <w:r w:rsidRPr="00863CB1">
        <w:rPr>
          <w:rFonts w:eastAsia="Times New Roman" w:cs="Times New Roman"/>
          <w:szCs w:val="24"/>
        </w:rPr>
        <w:t xml:space="preserve"> </w:t>
      </w:r>
      <w:r>
        <w:rPr>
          <w:rFonts w:eastAsia="Times New Roman" w:cs="Times New Roman"/>
          <w:szCs w:val="24"/>
        </w:rPr>
        <w:t>ως έχει</w:t>
      </w:r>
      <w:r w:rsidRPr="00127BFA">
        <w:rPr>
          <w:rFonts w:eastAsia="Times New Roman" w:cs="Times New Roman"/>
          <w:szCs w:val="24"/>
        </w:rPr>
        <w:t>:</w:t>
      </w:r>
    </w:p>
    <w:p w14:paraId="78AA6B29"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xml:space="preserve">, δηλαδή «ΝΑΙ», ψήφισαν </w:t>
      </w:r>
      <w:r>
        <w:rPr>
          <w:rFonts w:eastAsia="Times New Roman"/>
          <w:szCs w:val="24"/>
        </w:rPr>
        <w:t>192</w:t>
      </w:r>
      <w:r w:rsidRPr="006A244A">
        <w:rPr>
          <w:rFonts w:eastAsia="Times New Roman"/>
          <w:szCs w:val="24"/>
        </w:rPr>
        <w:t xml:space="preserve"> Βουλευτές.</w:t>
      </w:r>
    </w:p>
    <w:p w14:paraId="78AA6B2A"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Pr="006A244A">
        <w:rPr>
          <w:rFonts w:eastAsia="Times New Roman"/>
          <w:szCs w:val="24"/>
        </w:rPr>
        <w:t xml:space="preserve">, δηλαδή «ΟΧΙ», ψήφισαν </w:t>
      </w:r>
      <w:r>
        <w:rPr>
          <w:rFonts w:eastAsia="Times New Roman"/>
          <w:szCs w:val="24"/>
        </w:rPr>
        <w:t>33</w:t>
      </w:r>
      <w:r w:rsidRPr="006A244A">
        <w:rPr>
          <w:rFonts w:eastAsia="Times New Roman"/>
          <w:szCs w:val="24"/>
        </w:rPr>
        <w:t xml:space="preserve"> Βουλευτές.</w:t>
      </w:r>
    </w:p>
    <w:p w14:paraId="78AA6B2B" w14:textId="77777777" w:rsidR="00C05271" w:rsidRDefault="00E01470">
      <w:pPr>
        <w:spacing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6 Βουλευτές</w:t>
      </w:r>
      <w:r w:rsidRPr="006A244A">
        <w:rPr>
          <w:rFonts w:eastAsia="Times New Roman"/>
          <w:szCs w:val="24"/>
        </w:rPr>
        <w:t>.</w:t>
      </w:r>
    </w:p>
    <w:p w14:paraId="78AA6B2C" w14:textId="77777777" w:rsidR="00C05271" w:rsidRDefault="00E01470">
      <w:pPr>
        <w:spacing w:line="600" w:lineRule="auto"/>
        <w:ind w:firstLine="720"/>
        <w:jc w:val="both"/>
        <w:rPr>
          <w:rFonts w:eastAsia="Times New Roman"/>
          <w:szCs w:val="24"/>
        </w:rPr>
      </w:pPr>
      <w:r>
        <w:rPr>
          <w:rFonts w:eastAsia="Times New Roman"/>
          <w:szCs w:val="24"/>
        </w:rPr>
        <w:t>Συνεπώς</w:t>
      </w:r>
      <w:r w:rsidRPr="006A244A">
        <w:rPr>
          <w:rFonts w:eastAsia="Times New Roman"/>
          <w:szCs w:val="24"/>
        </w:rPr>
        <w:t xml:space="preserve"> </w:t>
      </w:r>
      <w:r>
        <w:rPr>
          <w:rFonts w:eastAsia="Times New Roman"/>
          <w:szCs w:val="24"/>
        </w:rPr>
        <w:t>το άρθρο 84 έ</w:t>
      </w:r>
      <w:r w:rsidRPr="006A244A">
        <w:rPr>
          <w:rFonts w:eastAsia="Times New Roman"/>
          <w:szCs w:val="24"/>
        </w:rPr>
        <w:t xml:space="preserve">γινε </w:t>
      </w:r>
      <w:r>
        <w:rPr>
          <w:rFonts w:eastAsia="Times New Roman"/>
          <w:szCs w:val="24"/>
        </w:rPr>
        <w:t xml:space="preserve">δεκτό ως έχει </w:t>
      </w:r>
      <w:r w:rsidRPr="006A244A">
        <w:rPr>
          <w:rFonts w:eastAsia="Times New Roman"/>
          <w:szCs w:val="24"/>
        </w:rPr>
        <w:t>κατά πλειοψηφία.</w:t>
      </w:r>
    </w:p>
    <w:p w14:paraId="78AA6B2D" w14:textId="77777777" w:rsidR="00C05271" w:rsidRDefault="00E01470">
      <w:pPr>
        <w:spacing w:line="600" w:lineRule="auto"/>
        <w:ind w:firstLine="720"/>
        <w:jc w:val="both"/>
        <w:rPr>
          <w:rFonts w:eastAsia="Times New Roman"/>
          <w:szCs w:val="24"/>
        </w:rPr>
      </w:pPr>
      <w:r>
        <w:rPr>
          <w:rFonts w:eastAsia="Times New Roman"/>
          <w:szCs w:val="24"/>
        </w:rPr>
        <w:t>Το νομοσχέδιο έγινε δεκτό και επί των άρθρων 68 έως 84 κατά πλειοψηφία.</w:t>
      </w:r>
    </w:p>
    <w:p w14:paraId="78AA6B2E" w14:textId="77777777" w:rsidR="00C05271" w:rsidRDefault="00E01470">
      <w:pPr>
        <w:spacing w:line="600" w:lineRule="auto"/>
        <w:ind w:firstLine="720"/>
        <w:jc w:val="both"/>
        <w:rPr>
          <w:rFonts w:eastAsia="Times New Roman"/>
          <w:szCs w:val="24"/>
        </w:rPr>
      </w:pPr>
      <w:r w:rsidRPr="00404E28">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sidRPr="00404E28">
        <w:rPr>
          <w:rFonts w:eastAsia="Times New Roman"/>
          <w:szCs w:val="24"/>
        </w:rPr>
        <w:lastRenderedPageBreak/>
        <w:t>άνω δυτικά θεωρ</w:t>
      </w:r>
      <w:r>
        <w:rPr>
          <w:rFonts w:eastAsia="Times New Roman"/>
          <w:szCs w:val="24"/>
        </w:rPr>
        <w:t>ε</w:t>
      </w:r>
      <w:r w:rsidRPr="00404E28">
        <w:rPr>
          <w:rFonts w:eastAsia="Times New Roman"/>
          <w:szCs w:val="24"/>
        </w:rPr>
        <w:t>ία, αφού προηγουμένως συμμετείχαν στο εκπαιδευτικό πρόγραμμα «</w:t>
      </w:r>
      <w:r>
        <w:rPr>
          <w:rFonts w:eastAsia="Times New Roman"/>
          <w:szCs w:val="24"/>
        </w:rPr>
        <w:t>Ο Ρήγας και η Επανάσταση</w:t>
      </w:r>
      <w:r w:rsidRPr="00404E28">
        <w:rPr>
          <w:rFonts w:eastAsia="Times New Roman"/>
          <w:szCs w:val="24"/>
        </w:rPr>
        <w:t xml:space="preserve">» που οργανώνει το Ίδρυμα της Βουλής, </w:t>
      </w:r>
      <w:r>
        <w:rPr>
          <w:rFonts w:eastAsia="Times New Roman"/>
          <w:szCs w:val="24"/>
        </w:rPr>
        <w:t>τριάντα δύο</w:t>
      </w:r>
      <w:r w:rsidRPr="00404E28">
        <w:rPr>
          <w:rFonts w:eastAsia="Times New Roman"/>
          <w:szCs w:val="24"/>
        </w:rPr>
        <w:t xml:space="preserve"> μαθητές και μαθήτριες και </w:t>
      </w:r>
      <w:r>
        <w:rPr>
          <w:rFonts w:eastAsia="Times New Roman"/>
          <w:szCs w:val="24"/>
        </w:rPr>
        <w:t xml:space="preserve">ένας </w:t>
      </w:r>
      <w:r w:rsidRPr="00404E28">
        <w:rPr>
          <w:rFonts w:eastAsia="Times New Roman"/>
          <w:szCs w:val="24"/>
        </w:rPr>
        <w:t>εκπαιδευτικ</w:t>
      </w:r>
      <w:r>
        <w:rPr>
          <w:rFonts w:eastAsia="Times New Roman"/>
          <w:szCs w:val="24"/>
        </w:rPr>
        <w:t xml:space="preserve">ός </w:t>
      </w:r>
      <w:r w:rsidRPr="00404E28">
        <w:rPr>
          <w:rFonts w:eastAsia="Times New Roman"/>
          <w:szCs w:val="24"/>
        </w:rPr>
        <w:t>συνοδ</w:t>
      </w:r>
      <w:r>
        <w:rPr>
          <w:rFonts w:eastAsia="Times New Roman"/>
          <w:szCs w:val="24"/>
        </w:rPr>
        <w:t xml:space="preserve">ός </w:t>
      </w:r>
      <w:r w:rsidRPr="00404E28">
        <w:rPr>
          <w:rFonts w:eastAsia="Times New Roman"/>
          <w:szCs w:val="24"/>
        </w:rPr>
        <w:t xml:space="preserve">τους από το </w:t>
      </w:r>
      <w:r>
        <w:rPr>
          <w:rFonts w:eastAsia="Times New Roman"/>
          <w:szCs w:val="24"/>
        </w:rPr>
        <w:t>2</w:t>
      </w:r>
      <w:r w:rsidRPr="00DB1DB4">
        <w:rPr>
          <w:rFonts w:eastAsia="Times New Roman"/>
          <w:szCs w:val="24"/>
          <w:vertAlign w:val="superscript"/>
        </w:rPr>
        <w:t>ο</w:t>
      </w:r>
      <w:r>
        <w:rPr>
          <w:rFonts w:eastAsia="Times New Roman"/>
          <w:szCs w:val="24"/>
        </w:rPr>
        <w:t xml:space="preserve"> Γυμνάσιο Νέου Ψυχικού</w:t>
      </w:r>
      <w:r w:rsidRPr="00404E28">
        <w:rPr>
          <w:rFonts w:eastAsia="Times New Roman"/>
          <w:szCs w:val="24"/>
        </w:rPr>
        <w:t>.</w:t>
      </w:r>
    </w:p>
    <w:p w14:paraId="78AA6B2F" w14:textId="77777777" w:rsidR="00C05271" w:rsidRDefault="00E01470">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78AA6B30" w14:textId="77777777" w:rsidR="00C05271" w:rsidRDefault="00E01470">
      <w:pPr>
        <w:tabs>
          <w:tab w:val="left" w:pos="709"/>
          <w:tab w:val="center" w:pos="4753"/>
        </w:tabs>
        <w:spacing w:line="600" w:lineRule="auto"/>
        <w:ind w:firstLine="709"/>
        <w:contextualSpacing/>
        <w:jc w:val="center"/>
        <w:rPr>
          <w:rFonts w:eastAsia="Times New Roman"/>
          <w:szCs w:val="24"/>
        </w:rPr>
      </w:pPr>
      <w:r w:rsidRPr="00404E28">
        <w:rPr>
          <w:rFonts w:eastAsia="Times New Roman"/>
          <w:szCs w:val="24"/>
        </w:rPr>
        <w:t>(Χειροκροτήματα απ’ όλες τις πτέρυγες της Βουλής)</w:t>
      </w:r>
    </w:p>
    <w:p w14:paraId="78AA6B31" w14:textId="77777777" w:rsidR="00C05271" w:rsidRDefault="00E01470">
      <w:pPr>
        <w:tabs>
          <w:tab w:val="left" w:pos="709"/>
          <w:tab w:val="center" w:pos="4753"/>
        </w:tabs>
        <w:spacing w:line="600" w:lineRule="auto"/>
        <w:ind w:firstLine="709"/>
        <w:contextualSpacing/>
        <w:jc w:val="both"/>
        <w:rPr>
          <w:rFonts w:eastAsia="Times New Roman"/>
          <w:szCs w:val="24"/>
        </w:rPr>
      </w:pPr>
      <w:r>
        <w:rPr>
          <w:rFonts w:eastAsia="Times New Roman"/>
          <w:szCs w:val="24"/>
        </w:rPr>
        <w:t>Δυστυχώς, έχετε έρθει στην ώρα της διεξαγωγής της ονομαστικής ψηφοφορίας για το άρθρο που αφορούσε την πρώτη κατοικία και αυτή τη στιγμή είναι το διαδικαστικό κομμάτι της ηλεκτρονικής ψηφοφορίας.</w:t>
      </w:r>
    </w:p>
    <w:p w14:paraId="78AA6B32" w14:textId="77777777" w:rsidR="00C05271" w:rsidRDefault="00E01470">
      <w:pPr>
        <w:spacing w:line="600" w:lineRule="auto"/>
        <w:ind w:firstLine="720"/>
        <w:jc w:val="both"/>
        <w:rPr>
          <w:rFonts w:eastAsia="Times New Roman" w:cs="Times New Roman"/>
          <w:szCs w:val="24"/>
        </w:rPr>
      </w:pP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8AA6B33" w14:textId="77777777" w:rsidR="00C05271" w:rsidRDefault="00E01470">
      <w:pPr>
        <w:spacing w:line="600" w:lineRule="auto"/>
        <w:ind w:firstLine="720"/>
        <w:jc w:val="center"/>
        <w:rPr>
          <w:rFonts w:eastAsia="Times New Roman" w:cs="Times New Roman"/>
          <w:color w:val="C00000"/>
          <w:szCs w:val="24"/>
        </w:rPr>
      </w:pPr>
      <w:r>
        <w:rPr>
          <w:rFonts w:eastAsia="Times New Roman" w:cs="Times New Roman"/>
          <w:color w:val="C00000"/>
          <w:szCs w:val="24"/>
        </w:rPr>
        <w:t>(</w:t>
      </w:r>
      <w:r w:rsidRPr="00D23856">
        <w:rPr>
          <w:rFonts w:eastAsia="Times New Roman" w:cs="Times New Roman"/>
          <w:color w:val="C00000"/>
          <w:szCs w:val="24"/>
        </w:rPr>
        <w:t>ΑΛΛΑΓΗ ΣΕΛΙΔΑΣ</w:t>
      </w:r>
      <w:r>
        <w:rPr>
          <w:rFonts w:eastAsia="Times New Roman" w:cs="Times New Roman"/>
          <w:color w:val="C00000"/>
          <w:szCs w:val="24"/>
        </w:rPr>
        <w:t>)</w:t>
      </w:r>
    </w:p>
    <w:p w14:paraId="78AA6B34" w14:textId="77777777" w:rsidR="00C05271" w:rsidRDefault="00C05271">
      <w:pPr>
        <w:spacing w:line="600" w:lineRule="auto"/>
        <w:rPr>
          <w:rFonts w:eastAsia="Times New Roman" w:cs="Times New Roman"/>
          <w:szCs w:val="24"/>
        </w:rPr>
      </w:pPr>
    </w:p>
    <w:tbl>
      <w:tblPr>
        <w:tblW w:w="8680" w:type="dxa"/>
        <w:tblInd w:w="-1" w:type="dxa"/>
        <w:tblCellMar>
          <w:left w:w="10" w:type="dxa"/>
          <w:right w:w="10" w:type="dxa"/>
        </w:tblCellMar>
        <w:tblLook w:val="04A0" w:firstRow="1" w:lastRow="0" w:firstColumn="1" w:lastColumn="0" w:noHBand="0" w:noVBand="1"/>
      </w:tblPr>
      <w:tblGrid>
        <w:gridCol w:w="4480"/>
        <w:gridCol w:w="1380"/>
        <w:gridCol w:w="1900"/>
        <w:gridCol w:w="920"/>
      </w:tblGrid>
      <w:tr w:rsidR="00C05271" w14:paraId="78AA6B39" w14:textId="77777777">
        <w:trPr>
          <w:trHeight w:val="300"/>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AA6B35" w14:textId="77777777" w:rsidR="00E01470" w:rsidRPr="005673AA" w:rsidRDefault="00E01470" w:rsidP="00E01470">
            <w:pPr>
              <w:rPr>
                <w:rFonts w:ascii="Segoe UI" w:eastAsia="Times New Roman" w:hAnsi="Segoe UI" w:cs="Segoe UI"/>
                <w:sz w:val="18"/>
                <w:szCs w:val="18"/>
              </w:rPr>
            </w:pPr>
            <w:r w:rsidRPr="005673AA">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78AA6B36" w14:textId="77777777" w:rsidR="00E01470" w:rsidRPr="005673AA" w:rsidRDefault="00E01470" w:rsidP="00E01470">
            <w:pPr>
              <w:rPr>
                <w:rFonts w:ascii="Segoe UI" w:eastAsia="Times New Roman" w:hAnsi="Segoe UI" w:cs="Segoe UI"/>
                <w:sz w:val="18"/>
                <w:szCs w:val="18"/>
              </w:rPr>
            </w:pPr>
            <w:r w:rsidRPr="005673AA">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78AA6B37" w14:textId="77777777" w:rsidR="00E01470" w:rsidRPr="005673AA" w:rsidRDefault="00E01470" w:rsidP="00E01470">
            <w:pPr>
              <w:rPr>
                <w:rFonts w:ascii="Segoe UI" w:eastAsia="Times New Roman" w:hAnsi="Segoe UI" w:cs="Segoe UI"/>
                <w:sz w:val="18"/>
                <w:szCs w:val="18"/>
              </w:rPr>
            </w:pPr>
            <w:proofErr w:type="spellStart"/>
            <w:r w:rsidRPr="005673AA">
              <w:rPr>
                <w:rFonts w:ascii="Segoe UI" w:eastAsia="Times New Roman" w:hAnsi="Segoe UI" w:cs="Segoe UI"/>
                <w:sz w:val="18"/>
                <w:szCs w:val="18"/>
              </w:rPr>
              <w:t>Εκλ</w:t>
            </w:r>
            <w:proofErr w:type="spellEnd"/>
            <w:r w:rsidRPr="005673AA">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78AA6B38" w14:textId="77777777" w:rsidR="00E01470" w:rsidRPr="005673AA" w:rsidRDefault="00E01470" w:rsidP="00E01470">
            <w:pPr>
              <w:rPr>
                <w:rFonts w:ascii="Segoe UI" w:eastAsia="Times New Roman" w:hAnsi="Segoe UI" w:cs="Segoe UI"/>
                <w:sz w:val="18"/>
                <w:szCs w:val="18"/>
              </w:rPr>
            </w:pPr>
            <w:r w:rsidRPr="005673AA">
              <w:rPr>
                <w:rFonts w:ascii="Segoe UI" w:eastAsia="Times New Roman" w:hAnsi="Segoe UI" w:cs="Segoe UI"/>
                <w:sz w:val="18"/>
                <w:szCs w:val="18"/>
              </w:rPr>
              <w:t>Ψήφος</w:t>
            </w:r>
          </w:p>
        </w:tc>
      </w:tr>
      <w:tr w:rsidR="00C05271" w14:paraId="78AA6B3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6B3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68 όπως τροπ. (ΣΥΝΟΛΙΚΑ ΨΗΦΟΙ: NAI:194, OXI:33, ΠΡΝ:4)</w:t>
            </w:r>
          </w:p>
        </w:tc>
        <w:tc>
          <w:tcPr>
            <w:tcW w:w="1380" w:type="dxa"/>
            <w:tcBorders>
              <w:top w:val="nil"/>
              <w:left w:val="nil"/>
              <w:bottom w:val="single" w:sz="4" w:space="0" w:color="000000"/>
              <w:right w:val="single" w:sz="4" w:space="0" w:color="000000"/>
            </w:tcBorders>
            <w:shd w:val="clear" w:color="auto" w:fill="auto"/>
            <w:vAlign w:val="center"/>
            <w:hideMark/>
          </w:tcPr>
          <w:p w14:paraId="78AA6B3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6B3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6B3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6B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B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B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B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B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B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6B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B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B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B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B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6B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6B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B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B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B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B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B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B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B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B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B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B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B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6B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B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B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B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B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C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C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C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C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6C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C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C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C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C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6C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C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C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C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C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6C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C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6C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C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C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C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6C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C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C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C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C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6C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C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C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C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C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6C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C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C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D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D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D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6D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6D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D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D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D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D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D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D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D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D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6D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6D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6D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D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6D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D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D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D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D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D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D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D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D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D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D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D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D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D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D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D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6E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E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E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E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E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E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E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E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E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E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E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E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6E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6E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E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E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E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E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E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E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E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E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E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E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E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E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E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E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E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F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F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F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F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6F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F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F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F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F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6F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F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6F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F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F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6F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6F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F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C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6FC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69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6FC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6FC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6FC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6F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6F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6F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6F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6F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6F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6F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6F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6F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6F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6F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0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0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0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0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0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0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0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0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0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0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0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0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0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0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0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0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0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0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0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0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0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0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0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0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0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0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0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0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0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0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1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1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1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1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1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1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1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1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1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1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1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1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1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1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1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71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1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1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1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1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1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1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1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1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1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1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1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1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1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1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1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1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1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1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1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1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1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1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1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2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2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2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2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2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2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2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2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2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2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2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2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2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2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2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2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72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2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2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2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2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2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2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2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2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2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2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2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2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2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2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3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3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3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3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3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3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3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3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3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3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3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3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3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3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3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3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3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3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3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3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3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3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3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3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3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3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3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3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3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3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3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3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4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4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4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4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4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744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70 όπως τροπ.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744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744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744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74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4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4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4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4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4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4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4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4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4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4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4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4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4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4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4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4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4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4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4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4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4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5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5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5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5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5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5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5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5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5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5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5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5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5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5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5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5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5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5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5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5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5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5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5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5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5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5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5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5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5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5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5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5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5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5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5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76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6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6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6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6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6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6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6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6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6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6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6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6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6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6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6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6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6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6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6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6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6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6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6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6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6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6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6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6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6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6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6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6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6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6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7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77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7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7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7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7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7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7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7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7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7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7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7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7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7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7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7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7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7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7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7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7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7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7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7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7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7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7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7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8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8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8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8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8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8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8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8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8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8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8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8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8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8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8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8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8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8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D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78D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71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78D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78D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78D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78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8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8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8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8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8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8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8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8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8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8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9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9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9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9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9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9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9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9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9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9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9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9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9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9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9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9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9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9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9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9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9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9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9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9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9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9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9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9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A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A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A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A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A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A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A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A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A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A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A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A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A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A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A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A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A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A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7A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A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A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A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A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A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A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A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A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A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A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A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A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A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A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A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A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A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A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A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A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A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A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B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B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B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B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B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B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B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B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B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B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B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B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B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7B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B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B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B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B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B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B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B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B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B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B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B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B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C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C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C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C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C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C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C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C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C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C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C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C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C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C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C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C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C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C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C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C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C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C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C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C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C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C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C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D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D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D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D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D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D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D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5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7D5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72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7D5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7D5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7D5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7D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D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D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D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D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D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D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D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D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D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D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D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D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D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D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D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D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D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D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D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D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D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E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E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E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E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E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E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E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E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E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E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E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E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E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E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E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E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E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E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E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E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E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E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7E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E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E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E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E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E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E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E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E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E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E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E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E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E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E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F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7F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7F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F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F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F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F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F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F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F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F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7F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7F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F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7F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7F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7F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7F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F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7F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7F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7F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7F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7F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7F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7F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7F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7F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7F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7F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0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80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0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0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0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0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0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0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0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0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0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0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0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0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0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0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0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0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0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0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0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0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0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0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1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1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1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1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1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1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1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1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1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1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1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1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1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1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1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1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1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1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1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1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E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81E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73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81E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81E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81E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81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1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1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1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1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1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1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1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1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2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2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2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2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2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2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2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2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2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2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2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2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2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2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2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2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2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2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2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2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2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2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2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2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2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2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2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2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3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3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3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3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3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3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3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3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3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3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3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3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3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3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3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3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3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3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83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3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3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3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3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3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3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3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3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3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3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3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3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3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3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3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3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3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3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3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4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4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4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4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4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4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4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4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4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4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4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4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4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4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4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4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84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4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4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4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4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4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4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4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4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4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4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5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5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5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5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5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5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5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5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5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5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5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5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5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5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5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5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5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5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5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5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5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5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5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5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5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5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5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5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6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6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6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6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6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6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6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6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866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74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866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866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866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86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6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6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6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6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6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6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6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6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6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6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6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6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6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6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6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6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6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6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6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6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6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7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7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7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7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7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7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7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7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7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7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7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7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7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7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7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7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7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7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7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7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7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7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7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7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7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7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7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7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7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7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7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8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8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8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88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8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8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8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8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8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8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8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8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8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8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8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8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8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8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8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8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8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8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8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8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8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8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8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8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8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8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8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8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8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8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9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9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9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9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9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89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9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9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9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9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9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9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9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9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9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9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9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9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9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9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9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9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9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9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9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9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9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9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9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9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9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9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A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A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A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A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A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A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A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A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A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A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A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A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A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A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A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A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A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A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A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A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A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A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A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AF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8AF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75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8AF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8AF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8AF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8A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A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A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A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A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B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B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B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B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B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B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B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B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B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B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B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B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B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B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B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B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B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B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B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B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B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B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B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B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B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B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B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B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C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C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C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C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C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C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C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C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C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C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C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C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C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C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C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C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C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C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C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8C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C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C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C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C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C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C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C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C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C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C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C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C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C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C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C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C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C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C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D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D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D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D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D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D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D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D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8D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D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D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D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D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D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D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D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D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D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8D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D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D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D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D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D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D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D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D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D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D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E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E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E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E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E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E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E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E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E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E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E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E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E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E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E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E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E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E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E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E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E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E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E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E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E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E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E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E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E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E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8E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E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F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F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F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F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F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8F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F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F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F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F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F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7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8F7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76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8F7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8F7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8F7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8F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F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8F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F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F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F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F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8F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8F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8F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F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F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8F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8F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8F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8F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8F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8F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8F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8F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8F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8F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8F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8F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0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0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0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0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0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0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0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0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0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0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0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0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0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0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0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0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0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0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0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0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0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0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0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0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0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1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1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1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1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1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91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1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1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1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1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1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1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1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1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1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1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1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1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1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1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1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1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1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1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1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1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1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1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1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1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1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1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1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1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1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1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2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2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2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2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2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2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2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2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92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2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2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2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2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2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2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2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2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2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2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2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2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2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2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2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2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2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2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2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2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2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2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2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3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3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3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3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3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3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3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3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3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3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3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3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3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3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3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3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3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3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3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3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3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3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3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3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3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3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3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3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0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940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77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940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940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940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94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4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4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4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4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4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4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4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4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4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4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4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4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4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4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4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4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4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4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4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4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4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4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4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4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4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4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4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4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5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5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5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5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5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5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5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5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5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5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5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5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5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5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5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5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5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5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5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5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5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5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5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95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5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5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5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5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5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5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5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5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5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5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5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5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5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5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5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6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6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6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6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6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6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6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6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6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6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6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6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6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6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6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6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6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6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6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6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6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96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6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6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6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6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6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6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6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6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6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6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7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7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7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7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7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7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7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7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7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7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7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7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7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7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7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7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7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7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7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7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7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7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7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7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8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8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8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8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8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8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8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8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8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8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8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8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8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8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8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988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78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988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988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988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98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8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8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8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8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8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8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8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8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8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8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8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8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8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8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8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8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8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8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8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8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8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8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9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9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9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9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9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9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9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9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9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9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9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9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9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9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9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9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9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9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9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9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9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9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9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9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9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9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9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9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9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A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A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A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A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A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A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A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A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9A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A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A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A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A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A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A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A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A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A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A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A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A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A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A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A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A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A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A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A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A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A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A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A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A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A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A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A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A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A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A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A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B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B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B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B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B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B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B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B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B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B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B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B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B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9B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B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B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B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B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B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B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B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B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B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B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B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B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B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B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B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B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B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B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B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B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B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B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C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C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C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C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C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C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C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C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C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C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C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C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C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C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C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C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C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C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C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C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C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C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C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C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C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D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D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1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9D1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lastRenderedPageBreak/>
              <w:t>Άρθρο 79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9D1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9D1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9D1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9D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D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D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D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D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D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D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D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D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D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D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D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D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D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D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D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D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D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D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D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D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D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D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D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D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D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E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E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E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E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E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E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E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E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E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E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E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9E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E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E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E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E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E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E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E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E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E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E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E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9E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9E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E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E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E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E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E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E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E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E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E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E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E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F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F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F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F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F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F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F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F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F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F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F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9F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F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9F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9F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9F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9F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F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9F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9F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F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9F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F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F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9F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9F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9F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9F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9F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9F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9F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9F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9F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9F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0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0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0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0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0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0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0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0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0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0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0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0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0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0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0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0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0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0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0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0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0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0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0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0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1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1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1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1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1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1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1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1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1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1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1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9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A19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80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A19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A19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A19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A1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1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1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1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1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1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1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1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1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1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1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1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1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1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1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1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1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1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2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1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1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2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2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2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2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2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2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2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2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2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2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2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2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2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2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2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2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2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2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2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2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2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2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2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2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2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3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3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3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3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3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3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3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3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3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3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3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3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A3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3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3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3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3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3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3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3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3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3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3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3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3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3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3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3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3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3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3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3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3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3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3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3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3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3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3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3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3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4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4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4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4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4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4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4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4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4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4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4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4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4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4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4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4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A4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4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4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4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4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4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4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4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4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4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4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4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4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4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4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4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4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4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4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5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5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5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5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5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5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5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5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5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5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5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5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5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5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5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5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5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5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5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5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5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5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5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5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5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5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5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6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6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6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2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A62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81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A62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A62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A62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A6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6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6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6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6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6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6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6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6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6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6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6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6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6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6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6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6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6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6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6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6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6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6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6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7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7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7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7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7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7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7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7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7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7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7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7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7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7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7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7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7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7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7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A7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7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7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7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7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7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7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7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7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7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7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7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8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8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8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8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8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8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8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8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8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8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8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8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8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8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8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8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8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8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8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8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8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8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8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8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8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8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A8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8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8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8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8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8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8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8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8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9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9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9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9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9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9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9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9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9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9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9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9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9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9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9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9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9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9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9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9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9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9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9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9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9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9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9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9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A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A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A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A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A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A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A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A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A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A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A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A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A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AAA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82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AAA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AAA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AAA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AA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A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A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A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A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A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A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A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A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A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A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A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A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A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A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A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A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B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B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B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B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B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B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B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B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B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B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B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B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B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B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B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B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B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B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B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B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B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B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B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B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B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B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B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B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C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C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C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C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C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C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C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C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C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C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C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C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C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AC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C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C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C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C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C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C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C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C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C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C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C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C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C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C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C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C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C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C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C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C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C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C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C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C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C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C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D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D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D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D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D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D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D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D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D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D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D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D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D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D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D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D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D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D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AD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D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D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D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D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D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D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D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D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D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D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D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D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D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D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D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D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D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D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E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E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E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E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E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E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E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E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E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E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E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E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E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E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AE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E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EB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E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E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E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E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E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E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E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E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E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E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F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AF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F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F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36"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AF32"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83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AF33"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AF34"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AF35"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AF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AF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F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F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AF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F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F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F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AF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AF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AF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F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AF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AF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AF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AF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AF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AF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AF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AF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AF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AF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AF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AF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0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0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0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0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0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0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0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0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0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0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0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0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0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0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B0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0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B0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0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0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0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0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0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0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0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0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B0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0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B0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0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0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0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0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0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0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0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1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1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1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1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1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1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1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1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1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1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1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1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1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1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1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B1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1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1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1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1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1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1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1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1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1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1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1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1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1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1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1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1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1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B1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1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2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2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2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2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2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2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2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2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2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2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2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2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2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2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2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2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2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2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2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2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2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2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2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2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2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2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2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2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3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3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3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3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B3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3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34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3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4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5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5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5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3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5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6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6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3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6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7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7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7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8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8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8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9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3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9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9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B3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A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A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A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3A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3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B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3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3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3B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BE" w14:textId="77777777">
        <w:trPr>
          <w:trHeight w:val="480"/>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14:paraId="78AAB3BA"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Άρθρο 84 ως έχει (ΣΥΝΟΛΙΚΑ ΨΗΦΟΙ: NAI:192, OXI:33, ΠΡΝ:6)</w:t>
            </w:r>
          </w:p>
        </w:tc>
        <w:tc>
          <w:tcPr>
            <w:tcW w:w="1380" w:type="dxa"/>
            <w:tcBorders>
              <w:top w:val="nil"/>
              <w:left w:val="nil"/>
              <w:bottom w:val="single" w:sz="4" w:space="0" w:color="000000"/>
              <w:right w:val="single" w:sz="4" w:space="0" w:color="000000"/>
            </w:tcBorders>
            <w:shd w:val="clear" w:color="auto" w:fill="auto"/>
            <w:vAlign w:val="center"/>
            <w:hideMark/>
          </w:tcPr>
          <w:p w14:paraId="78AAB3BB"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8AAB3BC"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8AAB3BD" w14:textId="77777777" w:rsidR="00E01470" w:rsidRPr="005673AA" w:rsidRDefault="00E01470" w:rsidP="00E01470">
            <w:pPr>
              <w:outlineLvl w:val="0"/>
              <w:rPr>
                <w:rFonts w:ascii="Segoe UI" w:eastAsia="Times New Roman" w:hAnsi="Segoe UI" w:cs="Segoe UI"/>
                <w:sz w:val="18"/>
                <w:szCs w:val="18"/>
              </w:rPr>
            </w:pPr>
            <w:r w:rsidRPr="005673AA">
              <w:rPr>
                <w:rFonts w:ascii="Segoe UI" w:eastAsia="Times New Roman" w:hAnsi="Segoe UI" w:cs="Segoe UI"/>
                <w:sz w:val="18"/>
                <w:szCs w:val="18"/>
              </w:rPr>
              <w:t> </w:t>
            </w:r>
          </w:p>
        </w:tc>
      </w:tr>
      <w:tr w:rsidR="00C05271" w14:paraId="78AAB3C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C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3C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D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D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3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D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3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E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E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3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E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F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F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3F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3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3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3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3F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3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3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3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3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0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4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4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0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0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1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4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1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4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1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4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42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2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2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3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3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3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4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4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4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4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5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5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5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6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4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6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4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4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6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7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7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7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B4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8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4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8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8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9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9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9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4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9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A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A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4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A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B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4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4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4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B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B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C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C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C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D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4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4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D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D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E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E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4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E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E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4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4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4F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4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F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4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4F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4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4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4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50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4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0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5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0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1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1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5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1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2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2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B5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5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2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5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3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B5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53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3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3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5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4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4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5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4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5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5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5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5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5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6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6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5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6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57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7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8AAB5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7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8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8AAB5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8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5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58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58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9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9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9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A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A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A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B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5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B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5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5B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C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5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5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5C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C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5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D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D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5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D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5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D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5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E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5E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5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E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5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F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F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5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5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5F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5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5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0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5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5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6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0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6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6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0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1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1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6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1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6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2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2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2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6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62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ΛΕΒΕΝΤΗΣ ΒΑΣΙΛΗΣ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8AAB6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63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6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3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6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3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8AAB6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6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4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6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4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4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4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4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4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5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5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5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6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6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5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5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6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5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6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6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6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6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6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6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6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66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7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6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7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67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7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7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7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7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8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8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8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 xml:space="preserve">ΜΟΥΣΤΑΦΑ </w:t>
            </w:r>
            <w:proofErr w:type="spellStart"/>
            <w:r w:rsidRPr="005673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8AAB6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8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8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6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6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8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9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9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9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9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9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9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A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A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A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A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A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6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A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B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B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B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B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B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B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C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6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B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C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C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C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C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C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C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D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6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D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D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D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D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6D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E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E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E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6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E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6E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E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F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F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F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6F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6F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6F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0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6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6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6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0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0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7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0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70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7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7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0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1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7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0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1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1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1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1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71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1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2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2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2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8AAB7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2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ΠΡΝ</w:t>
            </w:r>
          </w:p>
        </w:tc>
      </w:tr>
      <w:tr w:rsidR="00C05271" w14:paraId="78AAB72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72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3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3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3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3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3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73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4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4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4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4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4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4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4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4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4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4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4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74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5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4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4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4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5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5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5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5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5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5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75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5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5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5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75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6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5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5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5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5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6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6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6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6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6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6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6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6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6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6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6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6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6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76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6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77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7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7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7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7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7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7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7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7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7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7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7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lastRenderedPageBreak/>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7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7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7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8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7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8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8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8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8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8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8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8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8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8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8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8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8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8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9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8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8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9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9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9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9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79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9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9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9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9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79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9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9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A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9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9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9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A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A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A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A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A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A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A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A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A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A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A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B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A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A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A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A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B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B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B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B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B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B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B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7B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B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B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B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B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7B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B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B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C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C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C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C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C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C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C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8AAB7C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7C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C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7C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C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7C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C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C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D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C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D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D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D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D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D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D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D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D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D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D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D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D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D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E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D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7D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E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E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E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E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E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E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E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E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E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E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7E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E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F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E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E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E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8AAB7F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F6"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F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F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F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F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7FB"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F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F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F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7F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00"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7F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7F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7F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7F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05"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0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0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0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0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0A"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0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0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0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80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0F"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0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0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0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80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14"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1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1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81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1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19"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1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1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8AAB81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1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1E"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1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1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81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1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23"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1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8AAB82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2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22"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28"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2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2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82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27"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2D"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2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2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8AAB82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8AAB82C"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32"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2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2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3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31"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837"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33"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8AAB834"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35"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36"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r w:rsidR="00C05271" w14:paraId="78AAB83C"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38"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8AAB839"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8AAB83A"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3B"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ΟΧΙ</w:t>
            </w:r>
          </w:p>
        </w:tc>
      </w:tr>
      <w:tr w:rsidR="00C05271" w14:paraId="78AAB841" w14:textId="77777777">
        <w:trPr>
          <w:trHeight w:val="300"/>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14:paraId="78AAB83D"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8AAB83E"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8AAB83F"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8AAB840" w14:textId="77777777" w:rsidR="00E01470" w:rsidRPr="005673AA" w:rsidRDefault="00E01470" w:rsidP="00E01470">
            <w:pPr>
              <w:outlineLvl w:val="1"/>
              <w:rPr>
                <w:rFonts w:ascii="Segoe UI" w:eastAsia="Times New Roman" w:hAnsi="Segoe UI" w:cs="Segoe UI"/>
                <w:sz w:val="18"/>
                <w:szCs w:val="18"/>
              </w:rPr>
            </w:pPr>
            <w:r w:rsidRPr="005673AA">
              <w:rPr>
                <w:rFonts w:ascii="Segoe UI" w:eastAsia="Times New Roman" w:hAnsi="Segoe UI" w:cs="Segoe UI"/>
                <w:sz w:val="18"/>
                <w:szCs w:val="18"/>
              </w:rPr>
              <w:t>ΝΑΙ</w:t>
            </w:r>
          </w:p>
        </w:tc>
      </w:tr>
    </w:tbl>
    <w:p w14:paraId="78AAB842" w14:textId="77777777" w:rsidR="00C05271" w:rsidRDefault="00C05271">
      <w:pPr>
        <w:rPr>
          <w:rFonts w:eastAsia="Times New Roman" w:cs="Times New Roman"/>
          <w:szCs w:val="24"/>
        </w:rPr>
      </w:pPr>
    </w:p>
    <w:p w14:paraId="78AAB843" w14:textId="77777777" w:rsidR="00C05271" w:rsidRDefault="00E01470">
      <w:pPr>
        <w:spacing w:line="600" w:lineRule="auto"/>
        <w:jc w:val="center"/>
        <w:rPr>
          <w:rFonts w:eastAsia="Times New Roman" w:cs="Times New Roman"/>
          <w:color w:val="C00000"/>
          <w:szCs w:val="24"/>
        </w:rPr>
      </w:pPr>
      <w:r w:rsidRPr="00D23856">
        <w:rPr>
          <w:rFonts w:eastAsia="Times New Roman" w:cs="Times New Roman"/>
          <w:color w:val="C00000"/>
          <w:szCs w:val="24"/>
        </w:rPr>
        <w:t>(ΑΛΛΑΓΗ ΣΕΛΙΔΑΣ)</w:t>
      </w:r>
    </w:p>
    <w:p w14:paraId="78AAB844" w14:textId="77777777" w:rsidR="00C05271" w:rsidRDefault="00C05271">
      <w:pPr>
        <w:spacing w:line="600" w:lineRule="auto"/>
        <w:rPr>
          <w:rFonts w:eastAsia="Times New Roman" w:cs="Times New Roman"/>
          <w:szCs w:val="24"/>
        </w:rPr>
      </w:pPr>
    </w:p>
    <w:p w14:paraId="78AAB845" w14:textId="77777777" w:rsidR="00C05271" w:rsidRDefault="00E01470">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Κυρίες και κύριοι συνάδελφοι, εισερχόμαστε στην ψήφιση του ακροτελεύτιου άρθρου και του συνόλου του σχεδίου νόμου.</w:t>
      </w:r>
    </w:p>
    <w:p w14:paraId="78AAB846" w14:textId="77777777" w:rsidR="00C05271" w:rsidRDefault="00E01470">
      <w:pPr>
        <w:spacing w:line="600" w:lineRule="auto"/>
        <w:ind w:firstLine="720"/>
        <w:jc w:val="both"/>
        <w:rPr>
          <w:rFonts w:eastAsia="Times New Roman"/>
          <w:bCs/>
          <w:szCs w:val="24"/>
        </w:rPr>
      </w:pPr>
      <w:r>
        <w:rPr>
          <w:rFonts w:eastAsia="Times New Roman"/>
          <w:bCs/>
          <w:szCs w:val="24"/>
        </w:rPr>
        <w:t>Η ψηφοφορία θα γίνει και πάλι ηλεκτρονικά μόνο από τους εισηγητές και τους ειδικούς αγορητές του νομοσχεδίου.</w:t>
      </w:r>
    </w:p>
    <w:p w14:paraId="78AAB847" w14:textId="77777777" w:rsidR="00C05271" w:rsidRDefault="00E01470">
      <w:pPr>
        <w:spacing w:line="600" w:lineRule="auto"/>
        <w:ind w:firstLine="720"/>
        <w:jc w:val="both"/>
        <w:rPr>
          <w:rFonts w:eastAsia="Times New Roman"/>
          <w:bCs/>
          <w:szCs w:val="24"/>
        </w:rPr>
      </w:pPr>
      <w:r>
        <w:rPr>
          <w:rFonts w:eastAsia="Times New Roman"/>
          <w:bCs/>
          <w:szCs w:val="24"/>
        </w:rPr>
        <w:t>Παρακαλώ να ανοίξει το σύστημα της ηλεκτρονικής ψηφοφορίας.</w:t>
      </w:r>
    </w:p>
    <w:p w14:paraId="78AAB848" w14:textId="77777777" w:rsidR="00C05271" w:rsidRDefault="00E01470">
      <w:pPr>
        <w:spacing w:line="600" w:lineRule="auto"/>
        <w:ind w:firstLine="720"/>
        <w:jc w:val="center"/>
        <w:rPr>
          <w:rFonts w:eastAsia="Times New Roman"/>
          <w:bCs/>
          <w:szCs w:val="24"/>
        </w:rPr>
      </w:pPr>
      <w:r>
        <w:rPr>
          <w:rFonts w:eastAsia="Times New Roman"/>
          <w:bCs/>
          <w:szCs w:val="24"/>
        </w:rPr>
        <w:t>(ΨΗΦΟΦΟΡΙΑ)</w:t>
      </w:r>
    </w:p>
    <w:p w14:paraId="78AAB849" w14:textId="77777777" w:rsidR="00C05271" w:rsidRDefault="00E01470">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Παρακαλώ να κλείσει το σύστημα της ηλεκτρονικής ψηφοφορίας.</w:t>
      </w:r>
    </w:p>
    <w:p w14:paraId="78AAB84A" w14:textId="77777777" w:rsidR="00C05271" w:rsidRDefault="00E01470">
      <w:pPr>
        <w:spacing w:line="600" w:lineRule="auto"/>
        <w:ind w:firstLine="720"/>
        <w:jc w:val="center"/>
        <w:rPr>
          <w:rFonts w:eastAsia="Times New Roman"/>
          <w:bCs/>
          <w:szCs w:val="24"/>
        </w:rPr>
      </w:pPr>
      <w:r>
        <w:rPr>
          <w:rFonts w:eastAsia="Times New Roman"/>
          <w:bCs/>
          <w:szCs w:val="24"/>
        </w:rPr>
        <w:t>(ΗΛΕΚΤΡΟΝΙΚΗ ΚΑΤΑΜΕΤΡΗΣΗ)</w:t>
      </w:r>
    </w:p>
    <w:p w14:paraId="78AAB84B" w14:textId="77777777" w:rsidR="00C05271" w:rsidRDefault="00E01470">
      <w:pPr>
        <w:spacing w:line="600" w:lineRule="auto"/>
        <w:ind w:firstLine="720"/>
        <w:jc w:val="center"/>
        <w:rPr>
          <w:rFonts w:eastAsia="Times New Roman"/>
          <w:bCs/>
          <w:szCs w:val="24"/>
        </w:rPr>
      </w:pPr>
      <w:r>
        <w:rPr>
          <w:rFonts w:eastAsia="Times New Roman"/>
          <w:bCs/>
          <w:szCs w:val="24"/>
        </w:rPr>
        <w:t>(ΜΕΤΑ ΤΗΝ ΗΛΕΚΤΡΟΝΙΚΗ ΚΑΤΑΜΕΤΡΗΣΗ)</w:t>
      </w:r>
    </w:p>
    <w:p w14:paraId="78AAB84C" w14:textId="77777777" w:rsidR="00C05271" w:rsidRDefault="00E01470">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8AAB84D" w14:textId="77777777" w:rsidR="00C05271" w:rsidRDefault="00E01470">
      <w:pPr>
        <w:spacing w:line="600" w:lineRule="auto"/>
        <w:ind w:firstLine="720"/>
        <w:jc w:val="center"/>
        <w:rPr>
          <w:rFonts w:eastAsia="Times New Roman" w:cs="Times New Roman"/>
          <w:color w:val="C00000"/>
          <w:szCs w:val="24"/>
        </w:rPr>
      </w:pPr>
      <w:r w:rsidRPr="006F12B8">
        <w:rPr>
          <w:rFonts w:eastAsia="Times New Roman" w:cs="Times New Roman"/>
          <w:color w:val="C00000"/>
          <w:szCs w:val="24"/>
        </w:rPr>
        <w:t>(ΑΛΛΑΓΗ ΣΕΛΙΔΑΣ)</w:t>
      </w:r>
    </w:p>
    <w:p w14:paraId="78AAB84E" w14:textId="77777777" w:rsidR="00C05271" w:rsidRDefault="00C05271">
      <w:pPr>
        <w:spacing w:line="600" w:lineRule="auto"/>
        <w:ind w:firstLine="720"/>
        <w:jc w:val="center"/>
        <w:rPr>
          <w:rFonts w:eastAsia="Times New Roman" w:cs="Times New Roman"/>
          <w:szCs w:val="24"/>
        </w:rPr>
      </w:pPr>
    </w:p>
    <w:tbl>
      <w:tblPr>
        <w:tblW w:w="7220" w:type="dxa"/>
        <w:tblInd w:w="10" w:type="dxa"/>
        <w:tblCellMar>
          <w:left w:w="10" w:type="dxa"/>
          <w:right w:w="10" w:type="dxa"/>
        </w:tblCellMar>
        <w:tblLook w:val="04A0" w:firstRow="1" w:lastRow="0" w:firstColumn="1" w:lastColumn="0" w:noHBand="0" w:noVBand="1"/>
      </w:tblPr>
      <w:tblGrid>
        <w:gridCol w:w="7220"/>
      </w:tblGrid>
      <w:tr w:rsidR="00C05271" w14:paraId="78AAB851" w14:textId="77777777">
        <w:trPr>
          <w:trHeight w:val="1485"/>
        </w:trPr>
        <w:tc>
          <w:tcPr>
            <w:tcW w:w="7220" w:type="dxa"/>
            <w:tcBorders>
              <w:top w:val="nil"/>
              <w:left w:val="nil"/>
              <w:bottom w:val="nil"/>
              <w:right w:val="nil"/>
            </w:tcBorders>
            <w:shd w:val="clear" w:color="auto" w:fill="auto"/>
            <w:vAlign w:val="center"/>
            <w:hideMark/>
          </w:tcPr>
          <w:p w14:paraId="78AAB84F" w14:textId="77777777" w:rsidR="00E01470" w:rsidRDefault="00E01470" w:rsidP="00E01470">
            <w:pPr>
              <w:jc w:val="center"/>
              <w:rPr>
                <w:rFonts w:eastAsia="Times New Roman" w:cs="Times New Roman"/>
                <w:szCs w:val="24"/>
              </w:rPr>
            </w:pPr>
            <w:r>
              <w:rPr>
                <w:rFonts w:eastAsia="Times New Roman" w:cs="Times New Roman"/>
                <w:szCs w:val="24"/>
              </w:rPr>
              <w:t>«Εναρμόνιση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15.6.2016) - Μέτρα για την επιτάχυνση του έργου του Υπουργείου Οικονομίας και Ανάπτυξης και άλλες διατάξεις»</w:t>
            </w:r>
          </w:p>
          <w:p w14:paraId="78AAB850" w14:textId="77777777" w:rsidR="00E01470" w:rsidRPr="00F12B12" w:rsidRDefault="00E01470" w:rsidP="00E01470">
            <w:pPr>
              <w:jc w:val="center"/>
              <w:rPr>
                <w:rFonts w:ascii="Calibri" w:eastAsia="Times New Roman" w:hAnsi="Calibri" w:cs="Calibri"/>
                <w:color w:val="000000"/>
                <w:szCs w:val="24"/>
              </w:rPr>
            </w:pPr>
          </w:p>
        </w:tc>
      </w:tr>
      <w:tr w:rsidR="00C05271" w14:paraId="78AAB853" w14:textId="77777777">
        <w:trPr>
          <w:trHeight w:val="330"/>
        </w:trPr>
        <w:tc>
          <w:tcPr>
            <w:tcW w:w="7220" w:type="dxa"/>
            <w:tcBorders>
              <w:top w:val="nil"/>
              <w:left w:val="nil"/>
              <w:bottom w:val="nil"/>
              <w:right w:val="nil"/>
            </w:tcBorders>
            <w:shd w:val="clear" w:color="auto" w:fill="auto"/>
            <w:vAlign w:val="center"/>
            <w:hideMark/>
          </w:tcPr>
          <w:p w14:paraId="78AAB852" w14:textId="77777777" w:rsidR="00E01470" w:rsidRPr="00F12B12" w:rsidRDefault="00E01470" w:rsidP="00E01470">
            <w:pPr>
              <w:jc w:val="center"/>
              <w:rPr>
                <w:rFonts w:ascii="Calibri" w:eastAsia="Times New Roman" w:hAnsi="Calibri" w:cs="Calibri"/>
                <w:color w:val="000000"/>
                <w:szCs w:val="24"/>
              </w:rPr>
            </w:pPr>
            <w:r>
              <w:rPr>
                <w:rFonts w:ascii="Calibri" w:eastAsia="Times New Roman" w:hAnsi="Calibri" w:cs="Calibri"/>
                <w:color w:val="000000"/>
                <w:szCs w:val="24"/>
              </w:rPr>
              <w:t xml:space="preserve">Ακροτελεύτιο άρθρο </w:t>
            </w:r>
            <w:r w:rsidRPr="00F12B12">
              <w:rPr>
                <w:rFonts w:ascii="Calibri" w:eastAsia="Times New Roman" w:hAnsi="Calibri" w:cs="Calibri"/>
                <w:color w:val="000000"/>
                <w:szCs w:val="24"/>
              </w:rPr>
              <w:t>ως έ</w:t>
            </w:r>
            <w:r>
              <w:rPr>
                <w:rFonts w:ascii="Calibri" w:eastAsia="Times New Roman" w:hAnsi="Calibri" w:cs="Calibri"/>
                <w:color w:val="000000"/>
                <w:szCs w:val="24"/>
              </w:rPr>
              <w:t>χει</w:t>
            </w:r>
            <w:r w:rsidRPr="00F12B12">
              <w:rPr>
                <w:rFonts w:ascii="Calibri" w:eastAsia="Times New Roman" w:hAnsi="Calibri" w:cs="Calibri"/>
                <w:color w:val="000000"/>
                <w:szCs w:val="24"/>
              </w:rPr>
              <w:t xml:space="preserve">     ΚΑΤΑ ΠΛΕΙΟΨΗΦΙΑ</w:t>
            </w:r>
          </w:p>
        </w:tc>
      </w:tr>
      <w:tr w:rsidR="00C05271" w14:paraId="78AAB855" w14:textId="77777777">
        <w:trPr>
          <w:trHeight w:val="345"/>
        </w:trPr>
        <w:tc>
          <w:tcPr>
            <w:tcW w:w="7220" w:type="dxa"/>
            <w:tcBorders>
              <w:top w:val="nil"/>
              <w:left w:val="nil"/>
              <w:bottom w:val="nil"/>
              <w:right w:val="nil"/>
            </w:tcBorders>
            <w:shd w:val="clear" w:color="auto" w:fill="auto"/>
            <w:vAlign w:val="center"/>
            <w:hideMark/>
          </w:tcPr>
          <w:p w14:paraId="78AAB854"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ΣΥΡΙΖΑ: ΝΑΙ</w:t>
            </w:r>
          </w:p>
        </w:tc>
      </w:tr>
      <w:tr w:rsidR="00C05271" w14:paraId="78AAB857" w14:textId="77777777">
        <w:trPr>
          <w:trHeight w:val="330"/>
        </w:trPr>
        <w:tc>
          <w:tcPr>
            <w:tcW w:w="7220" w:type="dxa"/>
            <w:tcBorders>
              <w:top w:val="nil"/>
              <w:left w:val="nil"/>
              <w:bottom w:val="nil"/>
              <w:right w:val="nil"/>
            </w:tcBorders>
            <w:shd w:val="clear" w:color="auto" w:fill="auto"/>
            <w:vAlign w:val="center"/>
            <w:hideMark/>
          </w:tcPr>
          <w:p w14:paraId="78AAB856"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Ν.Δ.: OXI</w:t>
            </w:r>
          </w:p>
        </w:tc>
      </w:tr>
      <w:tr w:rsidR="00C05271" w14:paraId="78AAB859" w14:textId="77777777">
        <w:trPr>
          <w:trHeight w:val="330"/>
        </w:trPr>
        <w:tc>
          <w:tcPr>
            <w:tcW w:w="7220" w:type="dxa"/>
            <w:tcBorders>
              <w:top w:val="nil"/>
              <w:left w:val="nil"/>
              <w:bottom w:val="nil"/>
              <w:right w:val="nil"/>
            </w:tcBorders>
            <w:shd w:val="clear" w:color="auto" w:fill="auto"/>
            <w:vAlign w:val="center"/>
            <w:hideMark/>
          </w:tcPr>
          <w:p w14:paraId="78AAB858"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ΔΗ.ΣΥ: OXI</w:t>
            </w:r>
          </w:p>
        </w:tc>
      </w:tr>
      <w:tr w:rsidR="00C05271" w14:paraId="78AAB85B" w14:textId="77777777">
        <w:trPr>
          <w:trHeight w:val="330"/>
        </w:trPr>
        <w:tc>
          <w:tcPr>
            <w:tcW w:w="7220" w:type="dxa"/>
            <w:tcBorders>
              <w:top w:val="nil"/>
              <w:left w:val="nil"/>
              <w:bottom w:val="nil"/>
              <w:right w:val="nil"/>
            </w:tcBorders>
            <w:shd w:val="clear" w:color="auto" w:fill="auto"/>
            <w:vAlign w:val="center"/>
            <w:hideMark/>
          </w:tcPr>
          <w:p w14:paraId="78AAB85A"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Χ.Α: OXI</w:t>
            </w:r>
          </w:p>
        </w:tc>
      </w:tr>
      <w:tr w:rsidR="00C05271" w14:paraId="78AAB85D" w14:textId="77777777">
        <w:trPr>
          <w:trHeight w:val="330"/>
        </w:trPr>
        <w:tc>
          <w:tcPr>
            <w:tcW w:w="7220" w:type="dxa"/>
            <w:tcBorders>
              <w:top w:val="nil"/>
              <w:left w:val="nil"/>
              <w:bottom w:val="nil"/>
              <w:right w:val="nil"/>
            </w:tcBorders>
            <w:shd w:val="clear" w:color="auto" w:fill="auto"/>
            <w:vAlign w:val="center"/>
            <w:hideMark/>
          </w:tcPr>
          <w:p w14:paraId="78AAB85C"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Κ.Κ.Ε: OXI</w:t>
            </w:r>
          </w:p>
        </w:tc>
      </w:tr>
      <w:tr w:rsidR="00C05271" w14:paraId="78AAB85F" w14:textId="77777777">
        <w:trPr>
          <w:trHeight w:val="345"/>
        </w:trPr>
        <w:tc>
          <w:tcPr>
            <w:tcW w:w="7220" w:type="dxa"/>
            <w:tcBorders>
              <w:top w:val="nil"/>
              <w:left w:val="nil"/>
              <w:bottom w:val="nil"/>
              <w:right w:val="nil"/>
            </w:tcBorders>
            <w:shd w:val="clear" w:color="auto" w:fill="auto"/>
            <w:vAlign w:val="center"/>
            <w:hideMark/>
          </w:tcPr>
          <w:p w14:paraId="78AAB85E"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ΕΝ. ΚΕΝΤΡΩΩΝ: ΠΡΝ</w:t>
            </w:r>
          </w:p>
        </w:tc>
      </w:tr>
      <w:tr w:rsidR="00C05271" w14:paraId="78AAB861" w14:textId="77777777">
        <w:trPr>
          <w:trHeight w:val="330"/>
        </w:trPr>
        <w:tc>
          <w:tcPr>
            <w:tcW w:w="7220" w:type="dxa"/>
            <w:tcBorders>
              <w:top w:val="nil"/>
              <w:left w:val="nil"/>
              <w:bottom w:val="nil"/>
              <w:right w:val="nil"/>
            </w:tcBorders>
            <w:shd w:val="clear" w:color="auto" w:fill="auto"/>
            <w:vAlign w:val="center"/>
            <w:hideMark/>
          </w:tcPr>
          <w:p w14:paraId="78AAB860"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Επί του Συνόλου     ΚΑΤΑ ΠΛΕΙΟΨΗΦΙΑ</w:t>
            </w:r>
          </w:p>
        </w:tc>
      </w:tr>
      <w:tr w:rsidR="00C05271" w14:paraId="78AAB863" w14:textId="77777777">
        <w:trPr>
          <w:trHeight w:val="330"/>
        </w:trPr>
        <w:tc>
          <w:tcPr>
            <w:tcW w:w="7220" w:type="dxa"/>
            <w:tcBorders>
              <w:top w:val="nil"/>
              <w:left w:val="nil"/>
              <w:bottom w:val="nil"/>
              <w:right w:val="nil"/>
            </w:tcBorders>
            <w:shd w:val="clear" w:color="auto" w:fill="auto"/>
            <w:vAlign w:val="center"/>
            <w:hideMark/>
          </w:tcPr>
          <w:p w14:paraId="78AAB862"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ΣΥΡΙΖΑ: ΝΑΙ</w:t>
            </w:r>
          </w:p>
        </w:tc>
      </w:tr>
      <w:tr w:rsidR="00C05271" w14:paraId="78AAB865" w14:textId="77777777">
        <w:trPr>
          <w:trHeight w:val="330"/>
        </w:trPr>
        <w:tc>
          <w:tcPr>
            <w:tcW w:w="7220" w:type="dxa"/>
            <w:tcBorders>
              <w:top w:val="nil"/>
              <w:left w:val="nil"/>
              <w:bottom w:val="nil"/>
              <w:right w:val="nil"/>
            </w:tcBorders>
            <w:shd w:val="clear" w:color="auto" w:fill="auto"/>
            <w:vAlign w:val="center"/>
            <w:hideMark/>
          </w:tcPr>
          <w:p w14:paraId="78AAB864"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Ν.Δ.: OXI</w:t>
            </w:r>
          </w:p>
        </w:tc>
      </w:tr>
      <w:tr w:rsidR="00C05271" w14:paraId="78AAB867" w14:textId="77777777">
        <w:trPr>
          <w:trHeight w:val="330"/>
        </w:trPr>
        <w:tc>
          <w:tcPr>
            <w:tcW w:w="7220" w:type="dxa"/>
            <w:tcBorders>
              <w:top w:val="nil"/>
              <w:left w:val="nil"/>
              <w:bottom w:val="nil"/>
              <w:right w:val="nil"/>
            </w:tcBorders>
            <w:shd w:val="clear" w:color="auto" w:fill="auto"/>
            <w:vAlign w:val="center"/>
            <w:hideMark/>
          </w:tcPr>
          <w:p w14:paraId="78AAB866"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ΔΗ.ΣΥ: OXI</w:t>
            </w:r>
          </w:p>
        </w:tc>
      </w:tr>
      <w:tr w:rsidR="00C05271" w14:paraId="78AAB869" w14:textId="77777777">
        <w:trPr>
          <w:trHeight w:val="330"/>
        </w:trPr>
        <w:tc>
          <w:tcPr>
            <w:tcW w:w="7220" w:type="dxa"/>
            <w:tcBorders>
              <w:top w:val="nil"/>
              <w:left w:val="nil"/>
              <w:bottom w:val="nil"/>
              <w:right w:val="nil"/>
            </w:tcBorders>
            <w:shd w:val="clear" w:color="auto" w:fill="auto"/>
            <w:vAlign w:val="center"/>
            <w:hideMark/>
          </w:tcPr>
          <w:p w14:paraId="78AAB868"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Χ.Α: OXI</w:t>
            </w:r>
          </w:p>
        </w:tc>
      </w:tr>
      <w:tr w:rsidR="00C05271" w14:paraId="78AAB86B" w14:textId="77777777">
        <w:trPr>
          <w:trHeight w:val="330"/>
        </w:trPr>
        <w:tc>
          <w:tcPr>
            <w:tcW w:w="7220" w:type="dxa"/>
            <w:tcBorders>
              <w:top w:val="nil"/>
              <w:left w:val="nil"/>
              <w:bottom w:val="nil"/>
              <w:right w:val="nil"/>
            </w:tcBorders>
            <w:shd w:val="clear" w:color="auto" w:fill="auto"/>
            <w:vAlign w:val="center"/>
            <w:hideMark/>
          </w:tcPr>
          <w:p w14:paraId="78AAB86A"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Κ.Κ.Ε: OXI</w:t>
            </w:r>
          </w:p>
        </w:tc>
      </w:tr>
      <w:tr w:rsidR="00C05271" w14:paraId="78AAB86D" w14:textId="77777777">
        <w:trPr>
          <w:trHeight w:val="330"/>
        </w:trPr>
        <w:tc>
          <w:tcPr>
            <w:tcW w:w="7220" w:type="dxa"/>
            <w:tcBorders>
              <w:top w:val="nil"/>
              <w:left w:val="nil"/>
              <w:bottom w:val="nil"/>
              <w:right w:val="nil"/>
            </w:tcBorders>
            <w:shd w:val="clear" w:color="auto" w:fill="auto"/>
            <w:vAlign w:val="center"/>
            <w:hideMark/>
          </w:tcPr>
          <w:p w14:paraId="78AAB86C" w14:textId="77777777" w:rsidR="00E01470" w:rsidRPr="00F12B12" w:rsidRDefault="00E01470" w:rsidP="00E01470">
            <w:pPr>
              <w:jc w:val="center"/>
              <w:rPr>
                <w:rFonts w:ascii="Calibri" w:eastAsia="Times New Roman" w:hAnsi="Calibri" w:cs="Calibri"/>
                <w:color w:val="000000"/>
                <w:szCs w:val="24"/>
              </w:rPr>
            </w:pPr>
            <w:r w:rsidRPr="00F12B12">
              <w:rPr>
                <w:rFonts w:ascii="Calibri" w:eastAsia="Times New Roman" w:hAnsi="Calibri" w:cs="Calibri"/>
                <w:color w:val="000000"/>
                <w:szCs w:val="24"/>
              </w:rPr>
              <w:t>ΕΝ. ΚΕΝΤΡΩΩΝ: ΠΡΝ</w:t>
            </w:r>
          </w:p>
        </w:tc>
      </w:tr>
    </w:tbl>
    <w:p w14:paraId="78AAB86E" w14:textId="77777777" w:rsidR="00C05271" w:rsidRDefault="00C05271">
      <w:pPr>
        <w:rPr>
          <w:rFonts w:eastAsia="Times New Roman" w:cs="Times New Roman"/>
          <w:szCs w:val="24"/>
        </w:rPr>
      </w:pPr>
    </w:p>
    <w:p w14:paraId="78AAB86F" w14:textId="77777777" w:rsidR="00C05271" w:rsidRDefault="00E01470">
      <w:pPr>
        <w:spacing w:line="600" w:lineRule="auto"/>
        <w:ind w:firstLine="720"/>
        <w:jc w:val="center"/>
        <w:rPr>
          <w:rFonts w:eastAsia="Times New Roman" w:cs="Times New Roman"/>
          <w:color w:val="C00000"/>
          <w:szCs w:val="24"/>
        </w:rPr>
      </w:pPr>
      <w:r w:rsidRPr="006F12B8">
        <w:rPr>
          <w:rFonts w:eastAsia="Times New Roman" w:cs="Times New Roman"/>
          <w:color w:val="C00000"/>
          <w:szCs w:val="24"/>
        </w:rPr>
        <w:t>(ΑΛΛΑΓΗ ΣΕΛΙΔΑΣ)</w:t>
      </w:r>
    </w:p>
    <w:p w14:paraId="78AAB870" w14:textId="77777777" w:rsidR="00C05271" w:rsidRDefault="00C05271">
      <w:pPr>
        <w:spacing w:line="600" w:lineRule="auto"/>
        <w:ind w:firstLine="720"/>
        <w:jc w:val="center"/>
        <w:rPr>
          <w:rFonts w:eastAsia="Times New Roman" w:cs="Times New Roman"/>
          <w:color w:val="C00000"/>
          <w:szCs w:val="24"/>
        </w:rPr>
      </w:pPr>
    </w:p>
    <w:p w14:paraId="78AAB871" w14:textId="77777777" w:rsidR="00C05271" w:rsidRDefault="00C05271">
      <w:pPr>
        <w:spacing w:line="600" w:lineRule="auto"/>
        <w:ind w:firstLine="720"/>
        <w:jc w:val="center"/>
        <w:rPr>
          <w:rFonts w:eastAsia="Times New Roman" w:cs="Times New Roman"/>
          <w:color w:val="C00000"/>
          <w:szCs w:val="24"/>
        </w:rPr>
      </w:pPr>
    </w:p>
    <w:p w14:paraId="78AAB872" w14:textId="77777777" w:rsidR="00C05271" w:rsidRDefault="00C05271">
      <w:pPr>
        <w:spacing w:line="600" w:lineRule="auto"/>
        <w:ind w:firstLine="720"/>
        <w:jc w:val="center"/>
        <w:rPr>
          <w:rFonts w:eastAsia="Times New Roman" w:cs="Times New Roman"/>
          <w:color w:val="C00000"/>
          <w:szCs w:val="24"/>
        </w:rPr>
      </w:pPr>
    </w:p>
    <w:p w14:paraId="78AAB873" w14:textId="77777777" w:rsidR="00C05271" w:rsidRDefault="00E01470">
      <w:pPr>
        <w:spacing w:line="600" w:lineRule="auto"/>
        <w:ind w:firstLine="709"/>
        <w:jc w:val="both"/>
        <w:rPr>
          <w:rFonts w:eastAsia="Times New Roman"/>
          <w:color w:val="000000"/>
          <w:szCs w:val="24"/>
          <w:shd w:val="clear" w:color="auto" w:fill="FFFFFF"/>
        </w:rPr>
      </w:pPr>
      <w:r w:rsidRPr="000B26EE">
        <w:rPr>
          <w:rFonts w:eastAsia="Times New Roman"/>
          <w:b/>
          <w:bCs/>
          <w:szCs w:val="24"/>
        </w:rPr>
        <w:t>ΠΡΟΕΔΡΕΥΩΝ (Μάριος Γεωργιάδης):</w:t>
      </w:r>
      <w:r w:rsidRPr="000B26EE">
        <w:rPr>
          <w:rFonts w:eastAsia="Times New Roman"/>
          <w:bCs/>
          <w:szCs w:val="24"/>
        </w:rPr>
        <w:t xml:space="preserve"> Συνεπώς το σχέδιο νόμου του </w:t>
      </w:r>
      <w:r w:rsidRPr="000B26EE">
        <w:rPr>
          <w:rFonts w:eastAsia="Times New Roman"/>
          <w:color w:val="000000"/>
          <w:szCs w:val="24"/>
          <w:shd w:val="clear" w:color="auto" w:fill="FFFFFF"/>
        </w:rPr>
        <w:t>Υπουργείου Οικονομίας και Ανάπτυξης</w:t>
      </w:r>
      <w:r>
        <w:rPr>
          <w:rFonts w:eastAsia="Times New Roman"/>
          <w:color w:val="000000"/>
          <w:szCs w:val="24"/>
          <w:shd w:val="clear" w:color="auto" w:fill="FFFFFF"/>
        </w:rPr>
        <w:t>:</w:t>
      </w:r>
      <w:r w:rsidRPr="000B26EE">
        <w:rPr>
          <w:rFonts w:eastAsia="Times New Roman"/>
          <w:color w:val="000000"/>
          <w:szCs w:val="24"/>
          <w:shd w:val="clear" w:color="auto" w:fill="FFFFFF"/>
        </w:rPr>
        <w:t xml:space="preserve"> «Εναρμόνιση της ελληνικής νομοθεσίας με την Οδηγία (ΕΕ) 2016/943 του Ευρωπαϊκού Κοινοβουλίου και του Συμβουλίου </w:t>
      </w:r>
      <w:r w:rsidRPr="000B26EE">
        <w:rPr>
          <w:rFonts w:eastAsia="Times New Roman"/>
          <w:color w:val="000000"/>
          <w:szCs w:val="24"/>
          <w:shd w:val="clear" w:color="auto" w:fill="FFFFFF"/>
        </w:rPr>
        <w:lastRenderedPageBreak/>
        <w:t>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15.6.2016) - Μέτρα για την επιτάχυνση του έργου του Υπουργείου Οικονομίας και Ανάπτυξης και άλλες διατάξεις»</w:t>
      </w:r>
      <w:r>
        <w:rPr>
          <w:rFonts w:eastAsia="Times New Roman"/>
          <w:color w:val="000000"/>
          <w:szCs w:val="24"/>
          <w:shd w:val="clear" w:color="auto" w:fill="FFFFFF"/>
        </w:rPr>
        <w:t xml:space="preserve"> έγινε δεκτό κατά πλειοψηφία, σε μόνη συζήτηση, επί της αρχής, των άρθρων και του συνόλου και έχει ως εξής:</w:t>
      </w:r>
    </w:p>
    <w:p w14:paraId="78AAB874" w14:textId="77777777" w:rsidR="00C05271" w:rsidRDefault="00E01470">
      <w:pPr>
        <w:spacing w:line="600" w:lineRule="auto"/>
        <w:ind w:firstLine="709"/>
        <w:jc w:val="center"/>
        <w:rPr>
          <w:rFonts w:eastAsia="Times New Roman"/>
          <w:color w:val="C00000"/>
          <w:szCs w:val="24"/>
          <w:shd w:val="clear" w:color="auto" w:fill="FFFFFF"/>
        </w:rPr>
      </w:pPr>
      <w:r w:rsidRPr="00FA3191">
        <w:rPr>
          <w:rFonts w:eastAsia="Times New Roman"/>
          <w:color w:val="C00000"/>
          <w:szCs w:val="24"/>
          <w:shd w:val="clear" w:color="auto" w:fill="FFFFFF"/>
        </w:rPr>
        <w:t>(Να καταχωριστεί το κείμενο του νομοσχεδίου σελίδα 165α)</w:t>
      </w:r>
    </w:p>
    <w:p w14:paraId="78AAB875" w14:textId="77777777" w:rsidR="00C05271" w:rsidRDefault="00E01470">
      <w:pPr>
        <w:spacing w:line="600" w:lineRule="auto"/>
        <w:ind w:firstLine="709"/>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8AAB876" w14:textId="77777777" w:rsidR="00C05271" w:rsidRDefault="00E01470">
      <w:pPr>
        <w:spacing w:line="600" w:lineRule="auto"/>
        <w:ind w:firstLine="720"/>
        <w:jc w:val="both"/>
        <w:rPr>
          <w:rFonts w:eastAsia="Times New Roman"/>
          <w:bCs/>
          <w:szCs w:val="24"/>
        </w:rPr>
      </w:pPr>
      <w:r>
        <w:rPr>
          <w:rFonts w:eastAsia="Times New Roman"/>
          <w:b/>
          <w:bCs/>
          <w:szCs w:val="24"/>
        </w:rPr>
        <w:t>ΟΛΟΙ ΟΙ</w:t>
      </w:r>
      <w:r w:rsidRPr="0064461C">
        <w:rPr>
          <w:rFonts w:eastAsia="Times New Roman"/>
          <w:b/>
          <w:bCs/>
          <w:szCs w:val="24"/>
        </w:rPr>
        <w:t xml:space="preserve"> ΒΟΥΛΕΥΤΕΣ:</w:t>
      </w:r>
      <w:r>
        <w:rPr>
          <w:rFonts w:eastAsia="Times New Roman"/>
          <w:bCs/>
          <w:szCs w:val="24"/>
        </w:rPr>
        <w:t xml:space="preserve"> Μάλιστα, μάλιστα.</w:t>
      </w:r>
    </w:p>
    <w:p w14:paraId="78AAB877" w14:textId="77777777" w:rsidR="00C05271" w:rsidRDefault="00E01470">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Συνεπώς το Σώμα παρέσχε τη ζητηθείσα εξουσιοδότηση.</w:t>
      </w:r>
    </w:p>
    <w:p w14:paraId="78AAB878" w14:textId="77777777" w:rsidR="00C05271" w:rsidRDefault="00E01470">
      <w:pPr>
        <w:spacing w:line="600" w:lineRule="auto"/>
        <w:ind w:firstLine="720"/>
        <w:jc w:val="both"/>
        <w:rPr>
          <w:rFonts w:eastAsia="Times New Roman"/>
          <w:bCs/>
          <w:szCs w:val="24"/>
        </w:rPr>
      </w:pPr>
      <w:r w:rsidRPr="009B2829">
        <w:rPr>
          <w:rFonts w:eastAsia="Times New Roman"/>
          <w:szCs w:val="24"/>
        </w:rPr>
        <w:lastRenderedPageBreak/>
        <w:t>Κυρίες και κύριοι συνάδελφοι, δέχεστε στο σημείο αυτό να λύσουμε τη συνεδρίαση;</w:t>
      </w:r>
    </w:p>
    <w:p w14:paraId="78AAB879" w14:textId="77777777" w:rsidR="00C05271" w:rsidRDefault="00E01470">
      <w:pPr>
        <w:spacing w:line="600" w:lineRule="auto"/>
        <w:ind w:firstLine="720"/>
        <w:jc w:val="both"/>
        <w:rPr>
          <w:rFonts w:eastAsia="Times New Roman"/>
          <w:szCs w:val="24"/>
        </w:rPr>
      </w:pPr>
      <w:r w:rsidRPr="009B2829">
        <w:rPr>
          <w:rFonts w:eastAsia="Times New Roman"/>
          <w:b/>
          <w:bCs/>
          <w:szCs w:val="24"/>
        </w:rPr>
        <w:t xml:space="preserve">ΟΛΟΙ ΟΙ ΒΟΥΛΕΥΤΕΣ: </w:t>
      </w:r>
      <w:r w:rsidRPr="009B2829">
        <w:rPr>
          <w:rFonts w:eastAsia="Times New Roman"/>
          <w:szCs w:val="24"/>
        </w:rPr>
        <w:t>Μάλιστα, μάλιστα.</w:t>
      </w:r>
    </w:p>
    <w:p w14:paraId="78AAB87A" w14:textId="77777777" w:rsidR="00C05271" w:rsidRDefault="00E01470">
      <w:pPr>
        <w:spacing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bCs/>
          <w:szCs w:val="24"/>
        </w:rPr>
        <w:t xml:space="preserve"> </w:t>
      </w:r>
      <w:r w:rsidRPr="009B2829">
        <w:rPr>
          <w:rFonts w:eastAsia="Times New Roman"/>
          <w:szCs w:val="24"/>
        </w:rPr>
        <w:t xml:space="preserve">Με τη </w:t>
      </w:r>
      <w:r>
        <w:rPr>
          <w:rFonts w:eastAsia="Times New Roman"/>
          <w:szCs w:val="24"/>
        </w:rPr>
        <w:t>συναίνεση του Σώματος και ώρα 13.29</w:t>
      </w:r>
      <w:r w:rsidRPr="009B2829">
        <w:rPr>
          <w:rFonts w:eastAsia="Times New Roman"/>
          <w:szCs w:val="24"/>
        </w:rPr>
        <w:t xml:space="preserve">΄ </w:t>
      </w:r>
      <w:proofErr w:type="spellStart"/>
      <w:r w:rsidRPr="009B2829">
        <w:rPr>
          <w:rFonts w:eastAsia="Times New Roman"/>
          <w:szCs w:val="24"/>
        </w:rPr>
        <w:t>λύεται</w:t>
      </w:r>
      <w:proofErr w:type="spellEnd"/>
      <w:r w:rsidRPr="009B2829">
        <w:rPr>
          <w:rFonts w:eastAsia="Times New Roman"/>
          <w:szCs w:val="24"/>
        </w:rPr>
        <w:t xml:space="preserve"> η συνεδρίαση για </w:t>
      </w:r>
      <w:r>
        <w:rPr>
          <w:rFonts w:eastAsia="Times New Roman"/>
          <w:szCs w:val="24"/>
        </w:rPr>
        <w:t>την προσεχή Δευτέρα</w:t>
      </w:r>
      <w:r w:rsidRPr="009B2829">
        <w:rPr>
          <w:rFonts w:eastAsia="Times New Roman"/>
          <w:szCs w:val="24"/>
        </w:rPr>
        <w:t xml:space="preserve"> </w:t>
      </w:r>
      <w:r>
        <w:rPr>
          <w:rFonts w:eastAsia="Times New Roman"/>
          <w:szCs w:val="24"/>
        </w:rPr>
        <w:t>1</w:t>
      </w:r>
      <w:r w:rsidRPr="000B26EE">
        <w:rPr>
          <w:rFonts w:eastAsia="Times New Roman"/>
          <w:szCs w:val="24"/>
          <w:vertAlign w:val="superscript"/>
        </w:rPr>
        <w:t>η</w:t>
      </w:r>
      <w:r>
        <w:rPr>
          <w:rFonts w:eastAsia="Times New Roman"/>
          <w:szCs w:val="24"/>
        </w:rPr>
        <w:t xml:space="preserve"> Απριλίου 2019 και ώρα 18</w:t>
      </w:r>
      <w:r w:rsidRPr="009B2829">
        <w:rPr>
          <w:rFonts w:eastAsia="Times New Roman"/>
          <w:szCs w:val="24"/>
        </w:rPr>
        <w:t>.00΄, με αντικείμενο εργασιών</w:t>
      </w:r>
      <w:r>
        <w:rPr>
          <w:rFonts w:eastAsia="Times New Roman"/>
          <w:szCs w:val="24"/>
        </w:rPr>
        <w:t xml:space="preserve"> του Σώματος: κοινοβουλευτικό έλεγχο, συζήτηση επικαίρων ερωτήσεων. </w:t>
      </w:r>
    </w:p>
    <w:p w14:paraId="78AAB87B" w14:textId="77777777" w:rsidR="00C05271" w:rsidRDefault="00E01470">
      <w:pPr>
        <w:spacing w:line="600" w:lineRule="auto"/>
        <w:ind w:firstLine="709"/>
        <w:jc w:val="center"/>
        <w:rPr>
          <w:rFonts w:eastAsia="Times New Roman"/>
          <w:szCs w:val="24"/>
        </w:rPr>
      </w:pPr>
      <w:r w:rsidRPr="009B2829">
        <w:rPr>
          <w:rFonts w:eastAsia="Times New Roman"/>
          <w:b/>
          <w:bCs/>
          <w:szCs w:val="24"/>
        </w:rPr>
        <w:t>Ο ΠΡΟΕΔΡΟΣ                                                        ΟΙ ΓΡΑΜΜΑΤΕΙΣ</w:t>
      </w:r>
    </w:p>
    <w:sectPr w:rsidR="00C052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lkW7UCRZmy7vRzZm677N3Wljea0=" w:salt="5RKMP8ll6NqLPljpi1C3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71"/>
    <w:rsid w:val="00301A28"/>
    <w:rsid w:val="00C05271"/>
    <w:rsid w:val="00E014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6A67"/>
  <w15:docId w15:val="{C60A427A-3965-4C6A-BBE0-C384EAD4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36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36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813</MetadataID>
    <Session xmlns="641f345b-441b-4b81-9152-adc2e73ba5e1">Δ´</Session>
    <Date xmlns="641f345b-441b-4b81-9152-adc2e73ba5e1">2019-03-28T22:00:00+00:00</Date>
    <Status xmlns="641f345b-441b-4b81-9152-adc2e73ba5e1">
      <Url>https://intra.parliament.gr/praktika/Lists/Incoming_Metadata/EditForm.aspx?ID=813&amp;Source=/praktika/Recordings_Library/Forms/AllItems.aspx</Url>
      <Description>Δημοσιεύτηκε</Description>
    </Status>
    <Meeting xmlns="641f345b-441b-4b81-9152-adc2e73ba5e1">ΡΒ´</Meeting>
  </documentManagement>
</p:properties>
</file>

<file path=customXml/itemProps1.xml><?xml version="1.0" encoding="utf-8"?>
<ds:datastoreItem xmlns:ds="http://schemas.openxmlformats.org/officeDocument/2006/customXml" ds:itemID="{D1667669-B103-42ED-BD25-E666B9375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3B7EB-0AB2-42E2-B5DD-A7908DDBF274}">
  <ds:schemaRefs>
    <ds:schemaRef ds:uri="http://schemas.microsoft.com/sharepoint/v3/contenttype/forms"/>
  </ds:schemaRefs>
</ds:datastoreItem>
</file>

<file path=customXml/itemProps3.xml><?xml version="1.0" encoding="utf-8"?>
<ds:datastoreItem xmlns:ds="http://schemas.openxmlformats.org/officeDocument/2006/customXml" ds:itemID="{4A53F9CF-76C1-4144-A4D4-C19E033B7094}">
  <ds:schemaRefs>
    <ds:schemaRef ds:uri="http://purl.org/dc/elements/1.1/"/>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641f345b-441b-4b81-9152-adc2e73ba5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152</Pages>
  <Words>30024</Words>
  <Characters>162135</Characters>
  <Application>Microsoft Office Word</Application>
  <DocSecurity>0</DocSecurity>
  <Lines>1351</Lines>
  <Paragraphs>383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2019-04-08T08:49:00Z</dcterms:created>
  <dcterms:modified xsi:type="dcterms:W3CDTF">2019-04-08T08:49:00Z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