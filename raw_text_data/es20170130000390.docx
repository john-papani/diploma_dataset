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8D57B" w14:textId="77777777" w:rsidR="00A0586C" w:rsidRPr="00A0586C" w:rsidRDefault="00A0586C" w:rsidP="00A0586C">
      <w:pPr>
        <w:spacing w:after="200" w:line="360" w:lineRule="auto"/>
        <w:rPr>
          <w:ins w:id="0" w:author="Φλούδα Χριστίνα" w:date="2017-02-03T12:15:00Z"/>
          <w:rFonts w:eastAsia="Times New Roman"/>
          <w:szCs w:val="24"/>
          <w:lang w:eastAsia="en-US"/>
        </w:rPr>
      </w:pPr>
      <w:ins w:id="1" w:author="Φλούδα Χριστίνα" w:date="2017-02-03T12:15:00Z">
        <w:r w:rsidRPr="00A058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F32AFD1" w14:textId="77777777" w:rsidR="00A0586C" w:rsidRPr="00A0586C" w:rsidRDefault="00A0586C" w:rsidP="00A0586C">
      <w:pPr>
        <w:spacing w:after="200" w:line="360" w:lineRule="auto"/>
        <w:rPr>
          <w:ins w:id="2" w:author="Φλούδα Χριστίνα" w:date="2017-02-03T12:15:00Z"/>
          <w:rFonts w:eastAsia="Times New Roman"/>
          <w:szCs w:val="24"/>
          <w:lang w:eastAsia="en-US"/>
        </w:rPr>
      </w:pPr>
    </w:p>
    <w:p w14:paraId="668FC07C" w14:textId="77777777" w:rsidR="00A0586C" w:rsidRPr="00A0586C" w:rsidRDefault="00A0586C" w:rsidP="00A0586C">
      <w:pPr>
        <w:spacing w:after="200" w:line="360" w:lineRule="auto"/>
        <w:rPr>
          <w:ins w:id="3" w:author="Φλούδα Χριστίνα" w:date="2017-02-03T12:15:00Z"/>
          <w:rFonts w:eastAsia="Times New Roman"/>
          <w:szCs w:val="24"/>
          <w:lang w:eastAsia="en-US"/>
        </w:rPr>
      </w:pPr>
      <w:ins w:id="4" w:author="Φλούδα Χριστίνα" w:date="2017-02-03T12:15:00Z">
        <w:r w:rsidRPr="00A0586C">
          <w:rPr>
            <w:rFonts w:eastAsia="Times New Roman"/>
            <w:szCs w:val="24"/>
            <w:lang w:eastAsia="en-US"/>
          </w:rPr>
          <w:t>ΠΙΝΑΚΑΣ ΠΕΡΙΕΧΟΜΕΝΩΝ</w:t>
        </w:r>
      </w:ins>
    </w:p>
    <w:p w14:paraId="33D853E7" w14:textId="432A263A" w:rsidR="00A0586C" w:rsidRPr="00A0586C" w:rsidRDefault="00A0586C" w:rsidP="00A0586C">
      <w:pPr>
        <w:spacing w:after="200" w:line="360" w:lineRule="auto"/>
        <w:rPr>
          <w:ins w:id="5" w:author="Φλούδα Χριστίνα" w:date="2017-02-03T12:15:00Z"/>
          <w:rFonts w:eastAsia="Times New Roman"/>
          <w:szCs w:val="24"/>
          <w:lang w:eastAsia="en-US"/>
        </w:rPr>
      </w:pPr>
      <w:ins w:id="6" w:author="Φλούδα Χριστίνα" w:date="2017-02-03T12:15:00Z">
        <w:r>
          <w:rPr>
            <w:rFonts w:eastAsia="Times New Roman"/>
            <w:szCs w:val="24"/>
            <w:lang w:eastAsia="en-US"/>
          </w:rPr>
          <w:t>ΙΖ΄</w:t>
        </w:r>
        <w:bookmarkStart w:id="7" w:name="_GoBack"/>
        <w:bookmarkEnd w:id="7"/>
        <w:r w:rsidRPr="00A0586C">
          <w:rPr>
            <w:rFonts w:eastAsia="Times New Roman"/>
            <w:szCs w:val="24"/>
            <w:lang w:eastAsia="en-US"/>
          </w:rPr>
          <w:t xml:space="preserve"> ΠΕΡΙΟΔΟΣ </w:t>
        </w:r>
      </w:ins>
    </w:p>
    <w:p w14:paraId="0D178C41" w14:textId="77777777" w:rsidR="00A0586C" w:rsidRPr="00A0586C" w:rsidRDefault="00A0586C" w:rsidP="00A0586C">
      <w:pPr>
        <w:spacing w:after="200" w:line="360" w:lineRule="auto"/>
        <w:rPr>
          <w:ins w:id="8" w:author="Φλούδα Χριστίνα" w:date="2017-02-03T12:15:00Z"/>
          <w:rFonts w:eastAsia="Times New Roman"/>
          <w:szCs w:val="24"/>
          <w:lang w:eastAsia="en-US"/>
        </w:rPr>
      </w:pPr>
      <w:ins w:id="9" w:author="Φλούδα Χριστίνα" w:date="2017-02-03T12:15:00Z">
        <w:r w:rsidRPr="00A0586C">
          <w:rPr>
            <w:rFonts w:eastAsia="Times New Roman"/>
            <w:szCs w:val="24"/>
            <w:lang w:eastAsia="en-US"/>
          </w:rPr>
          <w:t>ΠΡΟΕΔΡΕΥΟΜΕΝΗΣ ΚΟΙΝΟΒΟΥΛΕΥΤΙΚΗΣ ΔΗΜΟΚΡΑΤΙΑΣ</w:t>
        </w:r>
      </w:ins>
    </w:p>
    <w:p w14:paraId="5B6C4A17" w14:textId="77777777" w:rsidR="00A0586C" w:rsidRPr="00A0586C" w:rsidRDefault="00A0586C" w:rsidP="00A0586C">
      <w:pPr>
        <w:spacing w:after="200" w:line="360" w:lineRule="auto"/>
        <w:rPr>
          <w:ins w:id="10" w:author="Φλούδα Χριστίνα" w:date="2017-02-03T12:15:00Z"/>
          <w:rFonts w:eastAsia="Times New Roman"/>
          <w:szCs w:val="24"/>
          <w:lang w:eastAsia="en-US"/>
        </w:rPr>
      </w:pPr>
      <w:ins w:id="11" w:author="Φλούδα Χριστίνα" w:date="2017-02-03T12:15:00Z">
        <w:r w:rsidRPr="00A0586C">
          <w:rPr>
            <w:rFonts w:eastAsia="Times New Roman"/>
            <w:szCs w:val="24"/>
            <w:lang w:eastAsia="en-US"/>
          </w:rPr>
          <w:t>ΣΥΝΟΔΟΣ Β΄</w:t>
        </w:r>
      </w:ins>
    </w:p>
    <w:p w14:paraId="64634233" w14:textId="77777777" w:rsidR="00A0586C" w:rsidRPr="00A0586C" w:rsidRDefault="00A0586C" w:rsidP="00A0586C">
      <w:pPr>
        <w:spacing w:after="200" w:line="360" w:lineRule="auto"/>
        <w:rPr>
          <w:ins w:id="12" w:author="Φλούδα Χριστίνα" w:date="2017-02-03T12:15:00Z"/>
          <w:rFonts w:eastAsia="Times New Roman"/>
          <w:szCs w:val="24"/>
          <w:lang w:eastAsia="en-US"/>
        </w:rPr>
      </w:pPr>
    </w:p>
    <w:p w14:paraId="4EEF834E" w14:textId="77777777" w:rsidR="00A0586C" w:rsidRPr="00A0586C" w:rsidRDefault="00A0586C" w:rsidP="00A0586C">
      <w:pPr>
        <w:spacing w:after="200" w:line="360" w:lineRule="auto"/>
        <w:rPr>
          <w:ins w:id="13" w:author="Φλούδα Χριστίνα" w:date="2017-02-03T12:15:00Z"/>
          <w:rFonts w:eastAsia="Times New Roman"/>
          <w:szCs w:val="24"/>
          <w:lang w:eastAsia="en-US"/>
        </w:rPr>
      </w:pPr>
      <w:ins w:id="14" w:author="Φλούδα Χριστίνα" w:date="2017-02-03T12:15:00Z">
        <w:r w:rsidRPr="00A0586C">
          <w:rPr>
            <w:rFonts w:eastAsia="Times New Roman"/>
            <w:szCs w:val="24"/>
            <w:lang w:eastAsia="en-US"/>
          </w:rPr>
          <w:t>ΣΥΝΕΔΡΙΑΣΗ ΞΔ΄</w:t>
        </w:r>
      </w:ins>
    </w:p>
    <w:p w14:paraId="558D2CF0" w14:textId="77777777" w:rsidR="00A0586C" w:rsidRPr="00A0586C" w:rsidRDefault="00A0586C" w:rsidP="00A0586C">
      <w:pPr>
        <w:spacing w:after="200" w:line="360" w:lineRule="auto"/>
        <w:rPr>
          <w:ins w:id="15" w:author="Φλούδα Χριστίνα" w:date="2017-02-03T12:15:00Z"/>
          <w:rFonts w:eastAsia="Times New Roman"/>
          <w:szCs w:val="24"/>
          <w:lang w:eastAsia="en-US"/>
        </w:rPr>
      </w:pPr>
      <w:ins w:id="16" w:author="Φλούδα Χριστίνα" w:date="2017-02-03T12:15:00Z">
        <w:r w:rsidRPr="00A0586C">
          <w:rPr>
            <w:rFonts w:eastAsia="Times New Roman"/>
            <w:szCs w:val="24"/>
            <w:lang w:eastAsia="en-US"/>
          </w:rPr>
          <w:t>Δευτέρα  30 Ιανουαρίου 2017</w:t>
        </w:r>
      </w:ins>
    </w:p>
    <w:p w14:paraId="2401D8B8" w14:textId="77777777" w:rsidR="00A0586C" w:rsidRPr="00A0586C" w:rsidRDefault="00A0586C" w:rsidP="00A0586C">
      <w:pPr>
        <w:spacing w:after="200" w:line="360" w:lineRule="auto"/>
        <w:rPr>
          <w:ins w:id="17" w:author="Φλούδα Χριστίνα" w:date="2017-02-03T12:15:00Z"/>
          <w:rFonts w:eastAsia="Times New Roman"/>
          <w:szCs w:val="24"/>
          <w:lang w:eastAsia="en-US"/>
        </w:rPr>
      </w:pPr>
    </w:p>
    <w:p w14:paraId="75E3C309" w14:textId="77777777" w:rsidR="00A0586C" w:rsidRPr="00A0586C" w:rsidRDefault="00A0586C" w:rsidP="00A0586C">
      <w:pPr>
        <w:spacing w:after="200" w:line="360" w:lineRule="auto"/>
        <w:rPr>
          <w:ins w:id="18" w:author="Φλούδα Χριστίνα" w:date="2017-02-03T12:15:00Z"/>
          <w:rFonts w:eastAsia="Times New Roman"/>
          <w:szCs w:val="24"/>
          <w:lang w:eastAsia="en-US"/>
        </w:rPr>
      </w:pPr>
      <w:ins w:id="19" w:author="Φλούδα Χριστίνα" w:date="2017-02-03T12:15:00Z">
        <w:r w:rsidRPr="00A0586C">
          <w:rPr>
            <w:rFonts w:eastAsia="Times New Roman"/>
            <w:szCs w:val="24"/>
            <w:lang w:eastAsia="en-US"/>
          </w:rPr>
          <w:t>ΘΕΜΑΤΑ</w:t>
        </w:r>
      </w:ins>
    </w:p>
    <w:p w14:paraId="3DBE3950" w14:textId="77777777" w:rsidR="00A0586C" w:rsidRPr="00A0586C" w:rsidRDefault="00A0586C" w:rsidP="00A0586C">
      <w:pPr>
        <w:spacing w:after="200" w:line="360" w:lineRule="auto"/>
        <w:rPr>
          <w:ins w:id="20" w:author="Φλούδα Χριστίνα" w:date="2017-02-03T12:15:00Z"/>
          <w:rFonts w:eastAsia="Times New Roman"/>
          <w:szCs w:val="24"/>
          <w:lang w:eastAsia="en-US"/>
        </w:rPr>
      </w:pPr>
      <w:ins w:id="21" w:author="Φλούδα Χριστίνα" w:date="2017-02-03T12:15:00Z">
        <w:r w:rsidRPr="00A0586C">
          <w:rPr>
            <w:rFonts w:eastAsia="Times New Roman"/>
            <w:szCs w:val="24"/>
            <w:lang w:eastAsia="en-US"/>
          </w:rPr>
          <w:t xml:space="preserve"> </w:t>
        </w:r>
        <w:r w:rsidRPr="00A0586C">
          <w:rPr>
            <w:rFonts w:eastAsia="Times New Roman"/>
            <w:szCs w:val="24"/>
            <w:lang w:eastAsia="en-US"/>
          </w:rPr>
          <w:br/>
          <w:t xml:space="preserve">Α. ΕΙΔΙΚΑ ΘΕΜΑΤΑ </w:t>
        </w:r>
        <w:r w:rsidRPr="00A0586C">
          <w:rPr>
            <w:rFonts w:eastAsia="Times New Roman"/>
            <w:szCs w:val="24"/>
            <w:lang w:eastAsia="en-US"/>
          </w:rPr>
          <w:br/>
          <w:t xml:space="preserve">1. Ανακοινώνεται ότι τη συνεδρίαση παρακολουθούν μέλη από το Φιλολογικό Σύλλογο "ΜΑΡΙΑ ΛΙΣΜΑΝΗ", από τον Πολιτιστικό Σύλλογο </w:t>
        </w:r>
        <w:proofErr w:type="spellStart"/>
        <w:r w:rsidRPr="00A0586C">
          <w:rPr>
            <w:rFonts w:eastAsia="Times New Roman"/>
            <w:szCs w:val="24"/>
            <w:lang w:eastAsia="en-US"/>
          </w:rPr>
          <w:t>Σελιανίτικων</w:t>
        </w:r>
        <w:proofErr w:type="spellEnd"/>
        <w:r w:rsidRPr="00A0586C">
          <w:rPr>
            <w:rFonts w:eastAsia="Times New Roman"/>
            <w:szCs w:val="24"/>
            <w:lang w:eastAsia="en-US"/>
          </w:rPr>
          <w:t xml:space="preserve"> Αιγίου "Ο ΗΛΙΟΣ" και μαθητές από το Γυμνάσιο </w:t>
        </w:r>
        <w:proofErr w:type="spellStart"/>
        <w:r w:rsidRPr="00A0586C">
          <w:rPr>
            <w:rFonts w:eastAsia="Times New Roman"/>
            <w:szCs w:val="24"/>
            <w:lang w:eastAsia="en-US"/>
          </w:rPr>
          <w:t>Δοξάτου</w:t>
        </w:r>
        <w:proofErr w:type="spellEnd"/>
        <w:r w:rsidRPr="00A0586C">
          <w:rPr>
            <w:rFonts w:eastAsia="Times New Roman"/>
            <w:szCs w:val="24"/>
            <w:lang w:eastAsia="en-US"/>
          </w:rPr>
          <w:t xml:space="preserve"> Δράμας, σελ. </w:t>
        </w:r>
        <w:r w:rsidRPr="00A0586C">
          <w:rPr>
            <w:rFonts w:eastAsia="Times New Roman"/>
            <w:szCs w:val="24"/>
            <w:lang w:eastAsia="en-US"/>
          </w:rPr>
          <w:br/>
          <w:t xml:space="preserve">2. Επί διαδικαστικού θέματος, σελ. </w:t>
        </w:r>
        <w:r w:rsidRPr="00A0586C">
          <w:rPr>
            <w:rFonts w:eastAsia="Times New Roman"/>
            <w:szCs w:val="24"/>
            <w:lang w:eastAsia="en-US"/>
          </w:rPr>
          <w:br/>
          <w:t xml:space="preserve">3. Επί προσωπικού θέματος, σελ. </w:t>
        </w:r>
        <w:r w:rsidRPr="00A0586C">
          <w:rPr>
            <w:rFonts w:eastAsia="Times New Roman"/>
            <w:szCs w:val="24"/>
            <w:lang w:eastAsia="en-US"/>
          </w:rPr>
          <w:br/>
          <w:t xml:space="preserve"> </w:t>
        </w:r>
        <w:r w:rsidRPr="00A0586C">
          <w:rPr>
            <w:rFonts w:eastAsia="Times New Roman"/>
            <w:szCs w:val="24"/>
            <w:lang w:eastAsia="en-US"/>
          </w:rPr>
          <w:br/>
          <w:t xml:space="preserve">Β. ΚΟΙΝΟΒΟΥΛΕΥΤΙΚΟΣ ΕΛΕΓΧΟΣ </w:t>
        </w:r>
        <w:r w:rsidRPr="00A0586C">
          <w:rPr>
            <w:rFonts w:eastAsia="Times New Roman"/>
            <w:szCs w:val="24"/>
            <w:lang w:eastAsia="en-US"/>
          </w:rPr>
          <w:br/>
          <w:t xml:space="preserve">1. Κατάθεση αναφορών, σελ. </w:t>
        </w:r>
        <w:r w:rsidRPr="00A0586C">
          <w:rPr>
            <w:rFonts w:eastAsia="Times New Roman"/>
            <w:szCs w:val="24"/>
            <w:lang w:eastAsia="en-US"/>
          </w:rPr>
          <w:br/>
          <w:t>2. Συζήτηση επικαίρων ερωτήσεων:</w:t>
        </w:r>
        <w:r w:rsidRPr="00A0586C">
          <w:rPr>
            <w:rFonts w:eastAsia="Times New Roman"/>
            <w:szCs w:val="24"/>
            <w:lang w:eastAsia="en-US"/>
          </w:rPr>
          <w:br/>
          <w:t>α) Προς τον Υπουργό Παιδείας,  Έρευνας και Θρησκευμάτων:</w:t>
        </w:r>
        <w:r w:rsidRPr="00A0586C">
          <w:rPr>
            <w:rFonts w:eastAsia="Times New Roman"/>
            <w:szCs w:val="24"/>
            <w:lang w:eastAsia="en-US"/>
          </w:rPr>
          <w:br/>
          <w:t xml:space="preserve"> i. σχετικά με την μετονομασία του Τμήματος Διαχείρισης, Περιβάλλοντος και Φυσικών Πόρων του Πανεπιστημίου Πατρών, με έδρα το Αγρίνιο, σε Τμήμα Μηχανικών Περιβάλλοντος, σελ. </w:t>
        </w:r>
        <w:r w:rsidRPr="00A0586C">
          <w:rPr>
            <w:rFonts w:eastAsia="Times New Roman"/>
            <w:szCs w:val="24"/>
            <w:lang w:eastAsia="en-US"/>
          </w:rPr>
          <w:br/>
        </w:r>
        <w:proofErr w:type="spellStart"/>
        <w:r w:rsidRPr="00A0586C">
          <w:rPr>
            <w:rFonts w:eastAsia="Times New Roman"/>
            <w:szCs w:val="24"/>
            <w:lang w:eastAsia="en-US"/>
          </w:rPr>
          <w:t>ii</w:t>
        </w:r>
        <w:proofErr w:type="spellEnd"/>
        <w:r w:rsidRPr="00A0586C">
          <w:rPr>
            <w:rFonts w:eastAsia="Times New Roman"/>
            <w:szCs w:val="24"/>
            <w:lang w:eastAsia="en-US"/>
          </w:rPr>
          <w:t xml:space="preserve">. σχετικά με την κάλυψη των κενών των εκπαιδευτικών στο Γυμνάσιο Μοιρών του Δήμου Φαιστού, σελ. </w:t>
        </w:r>
        <w:r w:rsidRPr="00A0586C">
          <w:rPr>
            <w:rFonts w:eastAsia="Times New Roman"/>
            <w:szCs w:val="24"/>
            <w:lang w:eastAsia="en-US"/>
          </w:rPr>
          <w:br/>
          <w:t xml:space="preserve">β) Προς τον Υπουργό  Οικονομικών, σχετικά με την αναθεώρηση των φορολογικών διατάξεων που αφορούν σε φορολογική αντιμετώπιση ακινήτων εντός περιοχών που έχουν ενταχθεί σε σχέδιο πόλης, αλλά δεν έχει ολοκληρωθεί η πράξη εφαρμογής, σελ. </w:t>
        </w:r>
        <w:r w:rsidRPr="00A0586C">
          <w:rPr>
            <w:rFonts w:eastAsia="Times New Roman"/>
            <w:szCs w:val="24"/>
            <w:lang w:eastAsia="en-US"/>
          </w:rPr>
          <w:br/>
          <w:t xml:space="preserve">γ) Προς την Υπουργό Πολιτισμού και Αθλητισμού, σχετικά με την αναστολή της επαγγελματικής δραστηριότητας των μελών της Κυβέρνησης, σελ. </w:t>
        </w:r>
        <w:r w:rsidRPr="00A0586C">
          <w:rPr>
            <w:rFonts w:eastAsia="Times New Roman"/>
            <w:szCs w:val="24"/>
            <w:lang w:eastAsia="en-US"/>
          </w:rPr>
          <w:br/>
          <w:t xml:space="preserve">δ) Προς τον Υπουργό Υποδομών και Μεταφορών, σχετικά με τον </w:t>
        </w:r>
        <w:proofErr w:type="spellStart"/>
        <w:r w:rsidRPr="00A0586C">
          <w:rPr>
            <w:rFonts w:eastAsia="Times New Roman"/>
            <w:szCs w:val="24"/>
            <w:lang w:eastAsia="en-US"/>
          </w:rPr>
          <w:t>εξορθολογισμό</w:t>
        </w:r>
        <w:proofErr w:type="spellEnd"/>
        <w:r w:rsidRPr="00A0586C">
          <w:rPr>
            <w:rFonts w:eastAsia="Times New Roman"/>
            <w:szCs w:val="24"/>
            <w:lang w:eastAsia="en-US"/>
          </w:rPr>
          <w:t xml:space="preserve"> των σιδηροδρομικών δρομολογίων Βόλου-Λάρισας και Λάρισας-Θεσσαλονίκης, σελ. </w:t>
        </w:r>
        <w:r w:rsidRPr="00A0586C">
          <w:rPr>
            <w:rFonts w:eastAsia="Times New Roman"/>
            <w:szCs w:val="24"/>
            <w:lang w:eastAsia="en-US"/>
          </w:rPr>
          <w:br/>
          <w:t xml:space="preserve">3. Συζήτηση επίκαιρης επερώτησης:                                                               Συζήτηση της υπ' αριθμόν 6/6/5-1-2017 επίκαιρης επερώτησης των Βουλευτών της Νέας Δημοκρατίας κ.κ. Γ. Γεωργαντά,  Ά. Ασημακοπούλου, Μ. Βορίδη, Σ. </w:t>
        </w:r>
        <w:proofErr w:type="spellStart"/>
        <w:r w:rsidRPr="00A0586C">
          <w:rPr>
            <w:rFonts w:eastAsia="Times New Roman"/>
            <w:szCs w:val="24"/>
            <w:lang w:eastAsia="en-US"/>
          </w:rPr>
          <w:t>Βούλτεψη</w:t>
        </w:r>
        <w:proofErr w:type="spellEnd"/>
        <w:r w:rsidRPr="00A0586C">
          <w:rPr>
            <w:rFonts w:eastAsia="Times New Roman"/>
            <w:szCs w:val="24"/>
            <w:lang w:eastAsia="en-US"/>
          </w:rPr>
          <w:t xml:space="preserve">, Γ. </w:t>
        </w:r>
        <w:proofErr w:type="spellStart"/>
        <w:r w:rsidRPr="00A0586C">
          <w:rPr>
            <w:rFonts w:eastAsia="Times New Roman"/>
            <w:szCs w:val="24"/>
            <w:lang w:eastAsia="en-US"/>
          </w:rPr>
          <w:t>Καρασμάνη</w:t>
        </w:r>
        <w:proofErr w:type="spellEnd"/>
        <w:r w:rsidRPr="00A0586C">
          <w:rPr>
            <w:rFonts w:eastAsia="Times New Roman"/>
            <w:szCs w:val="24"/>
            <w:lang w:eastAsia="en-US"/>
          </w:rPr>
          <w:t xml:space="preserve">, Δ. Κυριαζίδη, Ν. Παναγιωτόπουλου, Κ. Τζαβάρα, Κ. Τσιάρα, Π. </w:t>
        </w:r>
        <w:proofErr w:type="spellStart"/>
        <w:r w:rsidRPr="00A0586C">
          <w:rPr>
            <w:rFonts w:eastAsia="Times New Roman"/>
            <w:szCs w:val="24"/>
            <w:lang w:eastAsia="en-US"/>
          </w:rPr>
          <w:t>Μηταράκη</w:t>
        </w:r>
        <w:proofErr w:type="spellEnd"/>
        <w:r w:rsidRPr="00A0586C">
          <w:rPr>
            <w:rFonts w:eastAsia="Times New Roman"/>
            <w:szCs w:val="24"/>
            <w:lang w:eastAsia="en-US"/>
          </w:rPr>
          <w:t xml:space="preserve">, Χ. </w:t>
        </w:r>
        <w:proofErr w:type="spellStart"/>
        <w:r w:rsidRPr="00A0586C">
          <w:rPr>
            <w:rFonts w:eastAsia="Times New Roman"/>
            <w:szCs w:val="24"/>
            <w:lang w:eastAsia="en-US"/>
          </w:rPr>
          <w:t>Μπουκώρου</w:t>
        </w:r>
        <w:proofErr w:type="spellEnd"/>
        <w:r w:rsidRPr="00A0586C">
          <w:rPr>
            <w:rFonts w:eastAsia="Times New Roman"/>
            <w:szCs w:val="24"/>
            <w:lang w:eastAsia="en-US"/>
          </w:rPr>
          <w:t xml:space="preserve"> και Μ. </w:t>
        </w:r>
        <w:proofErr w:type="spellStart"/>
        <w:r w:rsidRPr="00A0586C">
          <w:rPr>
            <w:rFonts w:eastAsia="Times New Roman"/>
            <w:szCs w:val="24"/>
            <w:lang w:eastAsia="en-US"/>
          </w:rPr>
          <w:t>Χαρακόπουλου</w:t>
        </w:r>
        <w:proofErr w:type="spellEnd"/>
        <w:r w:rsidRPr="00A0586C">
          <w:rPr>
            <w:rFonts w:eastAsia="Times New Roman"/>
            <w:szCs w:val="24"/>
            <w:lang w:eastAsia="en-US"/>
          </w:rPr>
          <w:t xml:space="preserve"> προς την Υπουργό Διοικητικής Ανασυγκρότησης, με θέμα: «Με αδιαφάνεια και αναξιοκρατία η Κυβέρνηση διογκώνει συνεχώς το Δημόσιο», σελ. </w:t>
        </w:r>
        <w:r w:rsidRPr="00A0586C">
          <w:rPr>
            <w:rFonts w:eastAsia="Times New Roman"/>
            <w:szCs w:val="24"/>
            <w:lang w:eastAsia="en-US"/>
          </w:rPr>
          <w:br/>
          <w:t xml:space="preserve"> </w:t>
        </w:r>
        <w:r w:rsidRPr="00A0586C">
          <w:rPr>
            <w:rFonts w:eastAsia="Times New Roman"/>
            <w:szCs w:val="24"/>
            <w:lang w:eastAsia="en-US"/>
          </w:rPr>
          <w:br/>
          <w:t>ΠΡΟΕΔΡΕΥΟΝΤΕΣ                                                                                       ΚΟΥΡΑΚΗΣ Α. , σελ.                                                                                ΛΑΜΠΡΟΥΛΗΣ Γ. , σελ.                                                            ΧΡΙΣΤΟΔΟΥΛΟΠΟΥΛΟΥ Α. , σελ.</w:t>
        </w:r>
        <w:r w:rsidRPr="00A0586C">
          <w:rPr>
            <w:rFonts w:eastAsia="Times New Roman"/>
            <w:szCs w:val="24"/>
            <w:lang w:eastAsia="en-US"/>
          </w:rPr>
          <w:br/>
        </w:r>
        <w:r w:rsidRPr="00A0586C">
          <w:rPr>
            <w:rFonts w:eastAsia="Times New Roman"/>
            <w:szCs w:val="24"/>
            <w:lang w:eastAsia="en-US"/>
          </w:rPr>
          <w:br/>
          <w:t>ΟΜΙΛΗΤΕΣ</w:t>
        </w:r>
      </w:ins>
    </w:p>
    <w:p w14:paraId="7E670C1E" w14:textId="45A99471" w:rsidR="00A0586C" w:rsidRDefault="00A0586C" w:rsidP="00A0586C">
      <w:pPr>
        <w:spacing w:line="600" w:lineRule="auto"/>
        <w:ind w:firstLine="709"/>
        <w:jc w:val="both"/>
        <w:rPr>
          <w:ins w:id="22" w:author="Φλούδα Χριστίνα" w:date="2017-02-03T12:14:00Z"/>
          <w:rFonts w:eastAsia="Times New Roman"/>
          <w:szCs w:val="24"/>
        </w:rPr>
        <w:pPrChange w:id="23" w:author="Φλούδα Χριστίνα" w:date="2017-02-03T12:15:00Z">
          <w:pPr>
            <w:spacing w:line="600" w:lineRule="auto"/>
            <w:ind w:firstLine="709"/>
            <w:jc w:val="center"/>
          </w:pPr>
        </w:pPrChange>
      </w:pPr>
      <w:ins w:id="24" w:author="Φλούδα Χριστίνα" w:date="2017-02-03T12:15:00Z">
        <w:r w:rsidRPr="00A0586C">
          <w:rPr>
            <w:rFonts w:eastAsia="Times New Roman"/>
            <w:szCs w:val="24"/>
            <w:lang w:eastAsia="en-US"/>
          </w:rPr>
          <w:br/>
          <w:t>Α. Επί διαδικαστικού θέματος:</w:t>
        </w:r>
        <w:r w:rsidRPr="00A0586C">
          <w:rPr>
            <w:rFonts w:eastAsia="Times New Roman"/>
            <w:szCs w:val="24"/>
            <w:lang w:eastAsia="en-US"/>
          </w:rPr>
          <w:br/>
          <w:t>ΒΑΚΗ Φ. , σελ.</w:t>
        </w:r>
        <w:r w:rsidRPr="00A0586C">
          <w:rPr>
            <w:rFonts w:eastAsia="Times New Roman"/>
            <w:szCs w:val="24"/>
            <w:lang w:eastAsia="en-US"/>
          </w:rPr>
          <w:br/>
          <w:t>ΒΟΡΙΔΗΣ Μ. , σελ.</w:t>
        </w:r>
        <w:r w:rsidRPr="00A0586C">
          <w:rPr>
            <w:rFonts w:eastAsia="Times New Roman"/>
            <w:szCs w:val="24"/>
            <w:lang w:eastAsia="en-US"/>
          </w:rPr>
          <w:br/>
          <w:t>ΓΕΡΟΒΑΣΙΛΗ  Ό. , σελ.</w:t>
        </w:r>
        <w:r w:rsidRPr="00A0586C">
          <w:rPr>
            <w:rFonts w:eastAsia="Times New Roman"/>
            <w:szCs w:val="24"/>
            <w:lang w:eastAsia="en-US"/>
          </w:rPr>
          <w:br/>
          <w:t>ΓΕΩΡΓΙΑΔΗΣ Μ. , σελ.</w:t>
        </w:r>
        <w:r w:rsidRPr="00A0586C">
          <w:rPr>
            <w:rFonts w:eastAsia="Times New Roman"/>
            <w:szCs w:val="24"/>
            <w:lang w:eastAsia="en-US"/>
          </w:rPr>
          <w:br/>
          <w:t>ΘΕΛΕΡΙΤΗ Μ. , σελ.</w:t>
        </w:r>
        <w:r w:rsidRPr="00A0586C">
          <w:rPr>
            <w:rFonts w:eastAsia="Times New Roman"/>
            <w:szCs w:val="24"/>
            <w:lang w:eastAsia="en-US"/>
          </w:rPr>
          <w:br/>
          <w:t>ΚΟΥΡΑΚΗΣ Α. , σελ.</w:t>
        </w:r>
        <w:r w:rsidRPr="00A0586C">
          <w:rPr>
            <w:rFonts w:eastAsia="Times New Roman"/>
            <w:szCs w:val="24"/>
            <w:lang w:eastAsia="en-US"/>
          </w:rPr>
          <w:br/>
          <w:t>ΛΑΜΠΡΟΥΛΗΣ Γ. , σελ.</w:t>
        </w:r>
        <w:r w:rsidRPr="00A0586C">
          <w:rPr>
            <w:rFonts w:eastAsia="Times New Roman"/>
            <w:szCs w:val="24"/>
            <w:lang w:eastAsia="en-US"/>
          </w:rPr>
          <w:br/>
          <w:t>ΜΠΟΥΚΩΡΟΣ Χ. , σελ.</w:t>
        </w:r>
        <w:r w:rsidRPr="00A0586C">
          <w:rPr>
            <w:rFonts w:eastAsia="Times New Roman"/>
            <w:szCs w:val="24"/>
            <w:lang w:eastAsia="en-US"/>
          </w:rPr>
          <w:br/>
          <w:t>ΤΖΑΒΑΡΑΣ Κ. , σελ.</w:t>
        </w:r>
        <w:r w:rsidRPr="00A0586C">
          <w:rPr>
            <w:rFonts w:eastAsia="Times New Roman"/>
            <w:szCs w:val="24"/>
            <w:lang w:eastAsia="en-US"/>
          </w:rPr>
          <w:br/>
          <w:t>ΦΩΤΗΛΑΣ Ι. , σελ.</w:t>
        </w:r>
        <w:r w:rsidRPr="00A0586C">
          <w:rPr>
            <w:rFonts w:eastAsia="Times New Roman"/>
            <w:szCs w:val="24"/>
            <w:lang w:eastAsia="en-US"/>
          </w:rPr>
          <w:br/>
          <w:t>ΧΡΙΣΤΟΔΟΥΛΟΠΟΥΛΟΥ Α. , σελ.</w:t>
        </w:r>
        <w:r w:rsidRPr="00A0586C">
          <w:rPr>
            <w:rFonts w:eastAsia="Times New Roman"/>
            <w:szCs w:val="24"/>
            <w:lang w:eastAsia="en-US"/>
          </w:rPr>
          <w:br/>
        </w:r>
        <w:r w:rsidRPr="00A0586C">
          <w:rPr>
            <w:rFonts w:eastAsia="Times New Roman"/>
            <w:szCs w:val="24"/>
            <w:lang w:eastAsia="en-US"/>
          </w:rPr>
          <w:br/>
          <w:t>Β. Επί προσωπικού θέματος:</w:t>
        </w:r>
        <w:r w:rsidRPr="00A0586C">
          <w:rPr>
            <w:rFonts w:eastAsia="Times New Roman"/>
            <w:szCs w:val="24"/>
            <w:lang w:eastAsia="en-US"/>
          </w:rPr>
          <w:br/>
          <w:t>ΓΕΡΟΒΑΣΙΛΗ  Ό. , σελ.</w:t>
        </w:r>
        <w:r w:rsidRPr="00A0586C">
          <w:rPr>
            <w:rFonts w:eastAsia="Times New Roman"/>
            <w:szCs w:val="24"/>
            <w:lang w:eastAsia="en-US"/>
          </w:rPr>
          <w:br/>
          <w:t>ΤΖΑΒΑΡΑΣ Κ. , σελ.</w:t>
        </w:r>
        <w:r w:rsidRPr="00A0586C">
          <w:rPr>
            <w:rFonts w:eastAsia="Times New Roman"/>
            <w:szCs w:val="24"/>
            <w:lang w:eastAsia="en-US"/>
          </w:rPr>
          <w:br/>
        </w:r>
        <w:r w:rsidRPr="00A0586C">
          <w:rPr>
            <w:rFonts w:eastAsia="Times New Roman"/>
            <w:szCs w:val="24"/>
            <w:lang w:eastAsia="en-US"/>
          </w:rPr>
          <w:br/>
          <w:t>Γ. Επί των επικαίρων ερωτήσεων:</w:t>
        </w:r>
        <w:r w:rsidRPr="00A0586C">
          <w:rPr>
            <w:rFonts w:eastAsia="Times New Roman"/>
            <w:szCs w:val="24"/>
            <w:lang w:eastAsia="en-US"/>
          </w:rPr>
          <w:br/>
          <w:t>ΒΑΡΕΜΕΝΟΣ Γ. , σελ.</w:t>
        </w:r>
        <w:r w:rsidRPr="00A0586C">
          <w:rPr>
            <w:rFonts w:eastAsia="Times New Roman"/>
            <w:szCs w:val="24"/>
            <w:lang w:eastAsia="en-US"/>
          </w:rPr>
          <w:br/>
          <w:t>ΒΛΑΧΟΣ Γ. , σελ.</w:t>
        </w:r>
        <w:r w:rsidRPr="00A0586C">
          <w:rPr>
            <w:rFonts w:eastAsia="Times New Roman"/>
            <w:szCs w:val="24"/>
            <w:lang w:eastAsia="en-US"/>
          </w:rPr>
          <w:br/>
          <w:t>ΓΑΒΡΟΓΛΟΥ Κ. , σελ.</w:t>
        </w:r>
        <w:r w:rsidRPr="00A0586C">
          <w:rPr>
            <w:rFonts w:eastAsia="Times New Roman"/>
            <w:szCs w:val="24"/>
            <w:lang w:eastAsia="en-US"/>
          </w:rPr>
          <w:br/>
          <w:t>ΚΟΝΙΟΡΔΟΥ Λ. , σελ.</w:t>
        </w:r>
        <w:r w:rsidRPr="00A0586C">
          <w:rPr>
            <w:rFonts w:eastAsia="Times New Roman"/>
            <w:szCs w:val="24"/>
            <w:lang w:eastAsia="en-US"/>
          </w:rPr>
          <w:br/>
          <w:t>ΜΑΥΡΑΓΑΝΗΣ Ν. , σελ.</w:t>
        </w:r>
        <w:r w:rsidRPr="00A0586C">
          <w:rPr>
            <w:rFonts w:eastAsia="Times New Roman"/>
            <w:szCs w:val="24"/>
            <w:lang w:eastAsia="en-US"/>
          </w:rPr>
          <w:br/>
          <w:t>ΜΠΟΥΚΩΡΟΣ Χ. , σελ.</w:t>
        </w:r>
        <w:r w:rsidRPr="00A0586C">
          <w:rPr>
            <w:rFonts w:eastAsia="Times New Roman"/>
            <w:szCs w:val="24"/>
            <w:lang w:eastAsia="en-US"/>
          </w:rPr>
          <w:br/>
          <w:t>ΠΑΠΑΝΑΤΣΙΟΥ Α. , σελ.</w:t>
        </w:r>
        <w:r w:rsidRPr="00A0586C">
          <w:rPr>
            <w:rFonts w:eastAsia="Times New Roman"/>
            <w:szCs w:val="24"/>
            <w:lang w:eastAsia="en-US"/>
          </w:rPr>
          <w:br/>
          <w:t>ΣΥΝΤΥΧΑΚΗΣ Ε. , σελ.</w:t>
        </w:r>
        <w:r w:rsidRPr="00A0586C">
          <w:rPr>
            <w:rFonts w:eastAsia="Times New Roman"/>
            <w:szCs w:val="24"/>
            <w:lang w:eastAsia="en-US"/>
          </w:rPr>
          <w:br/>
          <w:t>ΤΖΑΒΑΡΑΣ Κ. , σελ.</w:t>
        </w:r>
        <w:r w:rsidRPr="00A0586C">
          <w:rPr>
            <w:rFonts w:eastAsia="Times New Roman"/>
            <w:szCs w:val="24"/>
            <w:lang w:eastAsia="en-US"/>
          </w:rPr>
          <w:br/>
        </w:r>
        <w:r w:rsidRPr="00A0586C">
          <w:rPr>
            <w:rFonts w:eastAsia="Times New Roman"/>
            <w:szCs w:val="24"/>
            <w:lang w:eastAsia="en-US"/>
          </w:rPr>
          <w:br/>
          <w:t>Δ. Επί της επίκαιρης επερώτησης:</w:t>
        </w:r>
        <w:r w:rsidRPr="00A0586C">
          <w:rPr>
            <w:rFonts w:eastAsia="Times New Roman"/>
            <w:szCs w:val="24"/>
            <w:lang w:eastAsia="en-US"/>
          </w:rPr>
          <w:br/>
          <w:t>ΑΣΗΜΑΚΟΠΟΥΛΟΥ  Ά. , σελ.</w:t>
        </w:r>
        <w:r w:rsidRPr="00A0586C">
          <w:rPr>
            <w:rFonts w:eastAsia="Times New Roman"/>
            <w:szCs w:val="24"/>
            <w:lang w:eastAsia="en-US"/>
          </w:rPr>
          <w:br/>
          <w:t>ΒΑΚΗ Φ. , σελ.</w:t>
        </w:r>
        <w:r w:rsidRPr="00A0586C">
          <w:rPr>
            <w:rFonts w:eastAsia="Times New Roman"/>
            <w:szCs w:val="24"/>
            <w:lang w:eastAsia="en-US"/>
          </w:rPr>
          <w:br/>
          <w:t>ΒΟΡΙΔΗΣ Μ. , σελ.</w:t>
        </w:r>
        <w:r w:rsidRPr="00A0586C">
          <w:rPr>
            <w:rFonts w:eastAsia="Times New Roman"/>
            <w:szCs w:val="24"/>
            <w:lang w:eastAsia="en-US"/>
          </w:rPr>
          <w:br/>
          <w:t>ΒΟΥΛΤΕΨΗ Σ. , σελ.</w:t>
        </w:r>
        <w:r w:rsidRPr="00A0586C">
          <w:rPr>
            <w:rFonts w:eastAsia="Times New Roman"/>
            <w:szCs w:val="24"/>
            <w:lang w:eastAsia="en-US"/>
          </w:rPr>
          <w:br/>
          <w:t>ΓΕΡΟΒΑΣΙΛΗ  Ό. , σελ.</w:t>
        </w:r>
        <w:r w:rsidRPr="00A0586C">
          <w:rPr>
            <w:rFonts w:eastAsia="Times New Roman"/>
            <w:szCs w:val="24"/>
            <w:lang w:eastAsia="en-US"/>
          </w:rPr>
          <w:br/>
          <w:t>ΓΕΩΡΓΑΝΤΑΣ Γ. , σελ.</w:t>
        </w:r>
        <w:r w:rsidRPr="00A0586C">
          <w:rPr>
            <w:rFonts w:eastAsia="Times New Roman"/>
            <w:szCs w:val="24"/>
            <w:lang w:eastAsia="en-US"/>
          </w:rPr>
          <w:br/>
          <w:t>ΓΕΩΡΓΙΑΔΗΣ Μ. , σελ.</w:t>
        </w:r>
        <w:r w:rsidRPr="00A0586C">
          <w:rPr>
            <w:rFonts w:eastAsia="Times New Roman"/>
            <w:szCs w:val="24"/>
            <w:lang w:eastAsia="en-US"/>
          </w:rPr>
          <w:br/>
          <w:t>ΗΛΙΟΠΟΥΛΟΣ Π. , σελ.</w:t>
        </w:r>
        <w:r w:rsidRPr="00A0586C">
          <w:rPr>
            <w:rFonts w:eastAsia="Times New Roman"/>
            <w:szCs w:val="24"/>
            <w:lang w:eastAsia="en-US"/>
          </w:rPr>
          <w:br/>
          <w:t>ΘΕΟΧΑΡΟΠΟΥΛΟΣ Α. , σελ.</w:t>
        </w:r>
        <w:r w:rsidRPr="00A0586C">
          <w:rPr>
            <w:rFonts w:eastAsia="Times New Roman"/>
            <w:szCs w:val="24"/>
            <w:lang w:eastAsia="en-US"/>
          </w:rPr>
          <w:br/>
          <w:t>ΚΑΤΣΙΚΗΣ Κ. , σελ.</w:t>
        </w:r>
        <w:r w:rsidRPr="00A0586C">
          <w:rPr>
            <w:rFonts w:eastAsia="Times New Roman"/>
            <w:szCs w:val="24"/>
            <w:lang w:eastAsia="en-US"/>
          </w:rPr>
          <w:br/>
          <w:t>ΜΑΥΡΩΤΑΣ Γ. , σελ.</w:t>
        </w:r>
        <w:r w:rsidRPr="00A0586C">
          <w:rPr>
            <w:rFonts w:eastAsia="Times New Roman"/>
            <w:szCs w:val="24"/>
            <w:lang w:eastAsia="en-US"/>
          </w:rPr>
          <w:br/>
          <w:t>ΜΠΟΥΚΩΡΟΣ Χ. , σελ.</w:t>
        </w:r>
        <w:r w:rsidRPr="00A0586C">
          <w:rPr>
            <w:rFonts w:eastAsia="Times New Roman"/>
            <w:szCs w:val="24"/>
            <w:lang w:eastAsia="en-US"/>
          </w:rPr>
          <w:br/>
          <w:t>ΠΑΝΑΓΙΩΤΟΠΟΥΛΟΣ Ν. , σελ.                                                                    ΤΖΑΒΑΡΑΣ Κ. , σελ.</w:t>
        </w:r>
        <w:r w:rsidRPr="00A0586C">
          <w:rPr>
            <w:rFonts w:eastAsia="Times New Roman"/>
            <w:szCs w:val="24"/>
            <w:lang w:eastAsia="en-US"/>
          </w:rPr>
          <w:br/>
          <w:t>ΧΑΡΑΚΟΠΟΥΛΟΣ Μ. , σελ.</w:t>
        </w:r>
        <w:r w:rsidRPr="00A0586C">
          <w:rPr>
            <w:rFonts w:eastAsia="Times New Roman"/>
            <w:szCs w:val="24"/>
            <w:lang w:eastAsia="en-US"/>
          </w:rPr>
          <w:br/>
        </w:r>
        <w:r w:rsidRPr="00A0586C">
          <w:rPr>
            <w:rFonts w:eastAsia="Times New Roman"/>
            <w:szCs w:val="24"/>
            <w:lang w:eastAsia="en-US"/>
          </w:rPr>
          <w:br/>
          <w:t>Ε. ΠΑΡΕΜΒΑΣΕΙΣ:</w:t>
        </w:r>
        <w:r w:rsidRPr="00A0586C">
          <w:rPr>
            <w:rFonts w:eastAsia="Times New Roman"/>
            <w:szCs w:val="24"/>
            <w:lang w:eastAsia="en-US"/>
          </w:rPr>
          <w:br/>
          <w:t>ΘΕΛΕΡΙΤΗ Μ. , σελ.</w:t>
        </w:r>
        <w:r w:rsidRPr="00A0586C">
          <w:rPr>
            <w:rFonts w:eastAsia="Times New Roman"/>
            <w:szCs w:val="24"/>
            <w:lang w:eastAsia="en-US"/>
          </w:rPr>
          <w:br/>
        </w:r>
      </w:ins>
    </w:p>
    <w:p w14:paraId="5EE8F132" w14:textId="77777777" w:rsidR="007948C4" w:rsidRDefault="00A0586C">
      <w:pPr>
        <w:spacing w:line="600" w:lineRule="auto"/>
        <w:ind w:firstLine="709"/>
        <w:jc w:val="center"/>
        <w:rPr>
          <w:rFonts w:eastAsia="Times New Roman"/>
          <w:szCs w:val="24"/>
        </w:rPr>
      </w:pPr>
      <w:r>
        <w:rPr>
          <w:rFonts w:eastAsia="Times New Roman"/>
          <w:szCs w:val="24"/>
        </w:rPr>
        <w:t>ΙΖ΄ ΠΕΡΙΟΔΟΣ</w:t>
      </w:r>
    </w:p>
    <w:p w14:paraId="5EE8F133" w14:textId="77777777" w:rsidR="007948C4" w:rsidRDefault="00A0586C">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5EE8F134" w14:textId="77777777" w:rsidR="007948C4" w:rsidRDefault="00A0586C">
      <w:pPr>
        <w:spacing w:line="600" w:lineRule="auto"/>
        <w:ind w:firstLine="709"/>
        <w:jc w:val="center"/>
        <w:rPr>
          <w:rFonts w:eastAsia="Times New Roman"/>
          <w:szCs w:val="24"/>
        </w:rPr>
      </w:pPr>
      <w:r>
        <w:rPr>
          <w:rFonts w:eastAsia="Times New Roman"/>
          <w:szCs w:val="24"/>
        </w:rPr>
        <w:t>ΣΥΝΟΔΟΣ Β΄</w:t>
      </w:r>
    </w:p>
    <w:p w14:paraId="5EE8F135" w14:textId="77777777" w:rsidR="007948C4" w:rsidRDefault="00A0586C">
      <w:pPr>
        <w:spacing w:line="600" w:lineRule="auto"/>
        <w:ind w:firstLine="709"/>
        <w:jc w:val="center"/>
        <w:rPr>
          <w:rFonts w:eastAsia="Times New Roman"/>
          <w:szCs w:val="24"/>
        </w:rPr>
      </w:pPr>
      <w:r>
        <w:rPr>
          <w:rFonts w:eastAsia="Times New Roman"/>
          <w:szCs w:val="24"/>
        </w:rPr>
        <w:t>ΣΥΝΕΔΡΙΑΣΗ ΞΔ΄</w:t>
      </w:r>
    </w:p>
    <w:p w14:paraId="5EE8F136" w14:textId="77777777" w:rsidR="007948C4" w:rsidRDefault="00A0586C">
      <w:pPr>
        <w:spacing w:line="600" w:lineRule="auto"/>
        <w:ind w:firstLine="709"/>
        <w:jc w:val="center"/>
        <w:rPr>
          <w:rFonts w:eastAsia="Times New Roman"/>
          <w:szCs w:val="24"/>
        </w:rPr>
      </w:pPr>
      <w:r>
        <w:rPr>
          <w:rFonts w:eastAsia="Times New Roman"/>
          <w:szCs w:val="24"/>
        </w:rPr>
        <w:t>Δευτέρα 30 Ιανουαρίου 2017</w:t>
      </w:r>
    </w:p>
    <w:p w14:paraId="5EE8F137" w14:textId="77777777" w:rsidR="007948C4" w:rsidRDefault="00A0586C">
      <w:pPr>
        <w:spacing w:line="600" w:lineRule="auto"/>
        <w:ind w:firstLine="720"/>
        <w:jc w:val="both"/>
        <w:rPr>
          <w:rFonts w:eastAsia="Times New Roman"/>
          <w:szCs w:val="24"/>
        </w:rPr>
      </w:pPr>
      <w:r>
        <w:rPr>
          <w:rFonts w:eastAsia="Times New Roman"/>
          <w:szCs w:val="24"/>
        </w:rPr>
        <w:t>Αθήνα, σήμερα στις 30 Ιανουαρίου 2017, ημέρα Δευτέρα και ώρα 17.05΄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Pr>
          <w:rFonts w:eastAsia="Times New Roman"/>
          <w:b/>
          <w:szCs w:val="24"/>
        </w:rPr>
        <w:t>ΓΕΩΡΓΙΟΥ ΛΑΜΠΡΟΥΛΗ</w:t>
      </w:r>
      <w:r w:rsidRPr="0057312F">
        <w:rPr>
          <w:rFonts w:eastAsia="Times New Roman"/>
          <w:szCs w:val="24"/>
        </w:rPr>
        <w:t>.</w:t>
      </w:r>
    </w:p>
    <w:p w14:paraId="5EE8F138" w14:textId="77777777" w:rsidR="007948C4" w:rsidRDefault="00A0586C">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5EE8F139" w14:textId="77777777" w:rsidR="007948C4" w:rsidRDefault="00A0586C">
      <w:pPr>
        <w:spacing w:line="600" w:lineRule="auto"/>
        <w:ind w:firstLine="720"/>
        <w:jc w:val="both"/>
        <w:rPr>
          <w:rFonts w:eastAsia="Times New Roman"/>
          <w:szCs w:val="24"/>
        </w:rPr>
      </w:pPr>
      <w:r>
        <w:rPr>
          <w:rFonts w:eastAsia="Times New Roman"/>
          <w:szCs w:val="24"/>
        </w:rPr>
        <w:t>Παρακαλ</w:t>
      </w:r>
      <w:r>
        <w:rPr>
          <w:rFonts w:eastAsia="Times New Roman"/>
          <w:szCs w:val="24"/>
        </w:rPr>
        <w:t xml:space="preserve">είται ο κύριος Γραμματέας να ανακοινώσει τις αναφορές προς το Σώμα. </w:t>
      </w:r>
    </w:p>
    <w:p w14:paraId="5EE8F13A" w14:textId="77777777" w:rsidR="007948C4" w:rsidRDefault="00A0586C">
      <w:pPr>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Γεώργιο Ψυχογιό, τα ακόλουθα:</w:t>
      </w:r>
    </w:p>
    <w:p w14:paraId="5EE8F13B" w14:textId="77777777" w:rsidR="007948C4" w:rsidRDefault="00A0586C">
      <w:pPr>
        <w:spacing w:line="600" w:lineRule="auto"/>
        <w:ind w:firstLine="720"/>
        <w:jc w:val="both"/>
      </w:pPr>
      <w:r>
        <w:t>Α. ΚΑΤΑΘΕΣΗ ΑΝΑΦΟΡΩΝ</w:t>
      </w:r>
    </w:p>
    <w:p w14:paraId="5EE8F13C" w14:textId="77777777" w:rsidR="007948C4" w:rsidRDefault="00A0586C">
      <w:pPr>
        <w:spacing w:line="600" w:lineRule="auto"/>
        <w:ind w:firstLine="720"/>
        <w:jc w:val="both"/>
      </w:pPr>
      <w:r>
        <w:rPr>
          <w:rFonts w:eastAsia="Times New Roman"/>
          <w:szCs w:val="24"/>
        </w:rPr>
        <w:t>(Να μπει η σελ</w:t>
      </w:r>
      <w:r w:rsidRPr="006126B9">
        <w:rPr>
          <w:rFonts w:eastAsia="Times New Roman"/>
          <w:szCs w:val="24"/>
        </w:rPr>
        <w:t>.</w:t>
      </w:r>
      <w:r>
        <w:rPr>
          <w:rFonts w:eastAsia="Times New Roman"/>
          <w:szCs w:val="24"/>
        </w:rPr>
        <w:t xml:space="preserve"> 1</w:t>
      </w:r>
      <w:r>
        <w:rPr>
          <w:rFonts w:eastAsia="Times New Roman"/>
          <w:szCs w:val="24"/>
          <w:vertAlign w:val="superscript"/>
        </w:rPr>
        <w:t xml:space="preserve"> </w:t>
      </w:r>
      <w:r>
        <w:t>α )</w:t>
      </w:r>
    </w:p>
    <w:p w14:paraId="5EE8F13D" w14:textId="77777777" w:rsidR="007948C4" w:rsidRDefault="00A0586C">
      <w:pPr>
        <w:spacing w:line="600" w:lineRule="auto"/>
        <w:ind w:firstLine="720"/>
        <w:jc w:val="both"/>
      </w:pPr>
      <w:r>
        <w:lastRenderedPageBreak/>
        <w:t>Β. ΑΠΑΝΤΗΣΕΙΣ ΥΠΟΥΡΓΩΝ ΣΕ ΕΡΩΤΗΣΕΙΣ ΒΟΥΛΕΥΤΩΝ</w:t>
      </w:r>
    </w:p>
    <w:p w14:paraId="5EE8F13E" w14:textId="77777777" w:rsidR="007948C4" w:rsidRDefault="00A0586C">
      <w:pPr>
        <w:spacing w:line="600" w:lineRule="auto"/>
        <w:ind w:firstLine="720"/>
        <w:jc w:val="both"/>
      </w:pPr>
      <w:r>
        <w:t>(Να μπ</w:t>
      </w:r>
      <w:r>
        <w:t>ει η σελ. 1β )</w:t>
      </w:r>
    </w:p>
    <w:p w14:paraId="5EE8F13F" w14:textId="77777777" w:rsidR="007948C4" w:rsidRDefault="00A0586C">
      <w:pPr>
        <w:spacing w:line="600" w:lineRule="auto"/>
        <w:ind w:firstLine="720"/>
        <w:jc w:val="both"/>
        <w:rPr>
          <w:rFonts w:eastAsia="Times New Roman"/>
          <w:szCs w:val="24"/>
        </w:rPr>
      </w:pPr>
      <w:r>
        <w:t>ΑΛΛΑΓΗ ΣΕΛΙΔΑΣ</w:t>
      </w:r>
    </w:p>
    <w:p w14:paraId="5EE8F140"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εισερχόμαστε στη συζήτηση των </w:t>
      </w:r>
    </w:p>
    <w:p w14:paraId="5EE8F141" w14:textId="77777777" w:rsidR="007948C4" w:rsidRDefault="00A0586C">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EE8F14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Πρώτη είναι η τρίτη με αριθμό 356/17-1-2017 επίκαιρη ερώτηση δεύτερου κύκλου του Β΄ Αντιπροέδρου της Βουλής και</w:t>
      </w:r>
      <w:r>
        <w:rPr>
          <w:rFonts w:eastAsia="Times New Roman" w:cs="Times New Roman"/>
          <w:szCs w:val="24"/>
        </w:rPr>
        <w:t xml:space="preserve"> Βουλευτή Αιτωλοακαρνανίας του Συνασπισμού Ριζοσπαστικής Αριστεράς κ. </w:t>
      </w:r>
      <w:r>
        <w:rPr>
          <w:rFonts w:eastAsia="Times New Roman" w:cs="Times New Roman"/>
          <w:bCs/>
          <w:szCs w:val="24"/>
        </w:rPr>
        <w:t xml:space="preserve">Γεωργίου Βαρεμένου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μετονομασία του Τμήματος Διαχείρισης, Περιβάλλοντος και Φυσικών Πόρων του Πανεπιστημίου Πατρών, με </w:t>
      </w:r>
      <w:r>
        <w:rPr>
          <w:rFonts w:eastAsia="Times New Roman" w:cs="Times New Roman"/>
          <w:szCs w:val="24"/>
        </w:rPr>
        <w:t>έδρα το Αγρίνιο, σε Τμήμα Μηχανικών Περιβάλλοντος.</w:t>
      </w:r>
    </w:p>
    <w:p w14:paraId="5EE8F14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5EE8F14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Αντιπρόεδρε, έχετε τον λόγο για δύο λεπτά.</w:t>
      </w:r>
    </w:p>
    <w:p w14:paraId="5EE8F14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ΒΑΡΕΜΕΝΟΣ (Β</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Κύριε Υπουργέ, το </w:t>
      </w:r>
      <w:r>
        <w:rPr>
          <w:rFonts w:eastAsia="Times New Roman" w:cs="Times New Roman"/>
          <w:szCs w:val="24"/>
        </w:rPr>
        <w:t>περιεχόμενο της σημερινής ερώτησης αγγίζει μ</w:t>
      </w:r>
      <w:r>
        <w:rPr>
          <w:rFonts w:eastAsia="Times New Roman" w:cs="Times New Roman"/>
          <w:szCs w:val="24"/>
        </w:rPr>
        <w:t>ί</w:t>
      </w:r>
      <w:r>
        <w:rPr>
          <w:rFonts w:eastAsia="Times New Roman" w:cs="Times New Roman"/>
          <w:szCs w:val="24"/>
        </w:rPr>
        <w:t xml:space="preserve">α ανοιχτή πληγή. </w:t>
      </w:r>
      <w:r>
        <w:rPr>
          <w:rFonts w:eastAsia="Times New Roman" w:cs="Times New Roman"/>
          <w:szCs w:val="24"/>
        </w:rPr>
        <w:lastRenderedPageBreak/>
        <w:t>Είναι ένα θέμα που συμπλέκεται με τη γενικότερη ύπαρξη και λειτουργία πανεπιστημιακών τμημάτων ανά την επικράτεια, στην περιφέρεια, κάτι το οποίο θα σας αναλύσω στη δευτερολογία μου. Τώρα θα ξεκ</w:t>
      </w:r>
      <w:r>
        <w:rPr>
          <w:rFonts w:eastAsia="Times New Roman" w:cs="Times New Roman"/>
          <w:szCs w:val="24"/>
        </w:rPr>
        <w:t xml:space="preserve">ινήσω από αυτό το ειδικό ζήτημα. </w:t>
      </w:r>
    </w:p>
    <w:p w14:paraId="5EE8F14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Η Διοίκηση του Τμήματος Διαχείρισης Φυσικών Πόρων από το 2009 έχει λάβει απόφαση για τη μετονομασία του τμήματος σε Τμήμα Μηχανικών Περιβάλλοντος. Έκτοτε μ</w:t>
      </w:r>
      <w:r>
        <w:rPr>
          <w:rFonts w:eastAsia="Times New Roman" w:cs="Times New Roman"/>
          <w:szCs w:val="24"/>
        </w:rPr>
        <w:t>ί</w:t>
      </w:r>
      <w:r>
        <w:rPr>
          <w:rFonts w:eastAsia="Times New Roman" w:cs="Times New Roman"/>
          <w:szCs w:val="24"/>
        </w:rPr>
        <w:t>α αβελτηρία, μ</w:t>
      </w:r>
      <w:r>
        <w:rPr>
          <w:rFonts w:eastAsia="Times New Roman" w:cs="Times New Roman"/>
          <w:szCs w:val="24"/>
        </w:rPr>
        <w:t>ί</w:t>
      </w:r>
      <w:r>
        <w:rPr>
          <w:rFonts w:eastAsia="Times New Roman" w:cs="Times New Roman"/>
          <w:szCs w:val="24"/>
        </w:rPr>
        <w:t xml:space="preserve">α ασάφεια, ένα </w:t>
      </w:r>
      <w:proofErr w:type="spellStart"/>
      <w:r>
        <w:rPr>
          <w:rFonts w:eastAsia="Times New Roman" w:cs="Times New Roman"/>
          <w:szCs w:val="24"/>
        </w:rPr>
        <w:t>πλαγκτόν</w:t>
      </w:r>
      <w:proofErr w:type="spellEnd"/>
      <w:r>
        <w:rPr>
          <w:rFonts w:eastAsia="Times New Roman" w:cs="Times New Roman"/>
          <w:szCs w:val="24"/>
        </w:rPr>
        <w:t>, ούτε φωνή ούτε ακρόαση! Πε</w:t>
      </w:r>
      <w:r>
        <w:rPr>
          <w:rFonts w:eastAsia="Times New Roman" w:cs="Times New Roman"/>
          <w:szCs w:val="24"/>
        </w:rPr>
        <w:t>ρνάνε τα χρόνια, οι οικογένειες των φοιτητών ξοδεύουν για να σπουδάσουν τα παιδιά τους και δεν υπάρχει μ</w:t>
      </w:r>
      <w:r>
        <w:rPr>
          <w:rFonts w:eastAsia="Times New Roman" w:cs="Times New Roman"/>
          <w:szCs w:val="24"/>
        </w:rPr>
        <w:t>ί</w:t>
      </w:r>
      <w:r>
        <w:rPr>
          <w:rFonts w:eastAsia="Times New Roman" w:cs="Times New Roman"/>
          <w:szCs w:val="24"/>
        </w:rPr>
        <w:t>α απόφαση για αυτό το θέμα που έχει άμεση σχέση με τα επαγγελματικά τους δικαιώματα, διότι αν ήταν τυπικό, θα καταλήγαμε εύκολα σε μ</w:t>
      </w:r>
      <w:r>
        <w:rPr>
          <w:rFonts w:eastAsia="Times New Roman" w:cs="Times New Roman"/>
          <w:szCs w:val="24"/>
        </w:rPr>
        <w:t>ί</w:t>
      </w:r>
      <w:r>
        <w:rPr>
          <w:rFonts w:eastAsia="Times New Roman" w:cs="Times New Roman"/>
          <w:szCs w:val="24"/>
        </w:rPr>
        <w:t xml:space="preserve">α λύση. Όμως, δεν </w:t>
      </w:r>
      <w:r>
        <w:rPr>
          <w:rFonts w:eastAsia="Times New Roman" w:cs="Times New Roman"/>
          <w:szCs w:val="24"/>
        </w:rPr>
        <w:t xml:space="preserve">είναι τυπικό, είναι ουσιαστικό και συμπλέκεται με τα επαγγελματικά δικαιώματα. Η φοίτηση στο τμήμα αυτό είναι πενταετής, όχι τετραετής. </w:t>
      </w:r>
    </w:p>
    <w:p w14:paraId="5EE8F14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Το διδακτικό και ερευνητικό προσωπικό το 2015 αριθμούσε δεκαοκτώ άτομα. Μπορώ να σας πω μάλιστα ότι από την άποψη των δ</w:t>
      </w:r>
      <w:r>
        <w:rPr>
          <w:rFonts w:eastAsia="Times New Roman" w:cs="Times New Roman"/>
          <w:szCs w:val="24"/>
        </w:rPr>
        <w:t>ημοσιεύσεων από το 2000 έως το 2009 έχει σημειωθεί μ</w:t>
      </w:r>
      <w:r>
        <w:rPr>
          <w:rFonts w:eastAsia="Times New Roman" w:cs="Times New Roman"/>
          <w:szCs w:val="24"/>
        </w:rPr>
        <w:t>ί</w:t>
      </w:r>
      <w:r>
        <w:rPr>
          <w:rFonts w:eastAsia="Times New Roman" w:cs="Times New Roman"/>
          <w:szCs w:val="24"/>
        </w:rPr>
        <w:t>α σημαντική -αλματώδης ίσως- άνοδος. Το 2000 ήταν 2,6, το 2014 έφτασε στα 3,52 άρθρα ανά άτομο. Γίνεται μ</w:t>
      </w:r>
      <w:r>
        <w:rPr>
          <w:rFonts w:eastAsia="Times New Roman" w:cs="Times New Roman"/>
          <w:szCs w:val="24"/>
        </w:rPr>
        <w:t>ί</w:t>
      </w:r>
      <w:r>
        <w:rPr>
          <w:rFonts w:eastAsia="Times New Roman" w:cs="Times New Roman"/>
          <w:szCs w:val="24"/>
        </w:rPr>
        <w:t xml:space="preserve">α σημαντική ερευνητική δουλειά. </w:t>
      </w:r>
    </w:p>
    <w:p w14:paraId="5EE8F14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Το ερώτημα παραμένει μετέωρο σαν το «μετέωρο βήμα του πελαργού» </w:t>
      </w:r>
      <w:r>
        <w:rPr>
          <w:rFonts w:eastAsia="Times New Roman" w:cs="Times New Roman"/>
          <w:szCs w:val="24"/>
        </w:rPr>
        <w:t>που έβλεπα πριν στο κανάλι της Βουλής, μ</w:t>
      </w:r>
      <w:r>
        <w:rPr>
          <w:rFonts w:eastAsia="Times New Roman" w:cs="Times New Roman"/>
          <w:szCs w:val="24"/>
        </w:rPr>
        <w:t>ί</w:t>
      </w:r>
      <w:r>
        <w:rPr>
          <w:rFonts w:eastAsia="Times New Roman" w:cs="Times New Roman"/>
          <w:szCs w:val="24"/>
        </w:rPr>
        <w:t xml:space="preserve">α εκπομπή που αναφερόταν στον </w:t>
      </w:r>
      <w:r>
        <w:rPr>
          <w:rFonts w:eastAsia="Times New Roman" w:cs="Times New Roman"/>
          <w:szCs w:val="24"/>
        </w:rPr>
        <w:lastRenderedPageBreak/>
        <w:t xml:space="preserve">Μαρτσέλο </w:t>
      </w:r>
      <w:proofErr w:type="spellStart"/>
      <w:r>
        <w:rPr>
          <w:rFonts w:eastAsia="Times New Roman" w:cs="Times New Roman"/>
          <w:szCs w:val="24"/>
        </w:rPr>
        <w:t>Μαστρογιάννι</w:t>
      </w:r>
      <w:proofErr w:type="spellEnd"/>
      <w:r>
        <w:rPr>
          <w:rFonts w:eastAsia="Times New Roman" w:cs="Times New Roman"/>
          <w:szCs w:val="24"/>
        </w:rPr>
        <w:t xml:space="preserve"> και έλεγε πού γυρίστηκε το έργο και μιλούσε από το βήμα της Βουλής. Ναι, είναι ένα μετέωρο ούτε καν βήμα, ένα μετέωρο ερώτημα. Παρακαλώ να μου απαντήσετε και επιφυ</w:t>
      </w:r>
      <w:r>
        <w:rPr>
          <w:rFonts w:eastAsia="Times New Roman" w:cs="Times New Roman"/>
          <w:szCs w:val="24"/>
        </w:rPr>
        <w:t xml:space="preserve">λάσσομαι για τη δευτερολογία μου. </w:t>
      </w:r>
    </w:p>
    <w:p w14:paraId="5EE8F149"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Βαρεμένε.</w:t>
      </w:r>
    </w:p>
    <w:p w14:paraId="5EE8F14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EE8F14B"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κύριε Πρόεδρε.</w:t>
      </w:r>
    </w:p>
    <w:p w14:paraId="5EE8F14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ευκαιρία να πω και </w:t>
      </w:r>
      <w:r>
        <w:rPr>
          <w:rFonts w:eastAsia="Times New Roman" w:cs="Times New Roman"/>
          <w:szCs w:val="24"/>
        </w:rPr>
        <w:t>δύο κουβέντες για την έκφραση που χρησιμοποιήσατε, ότι δηλαδή αποτελεί μ</w:t>
      </w:r>
      <w:r>
        <w:rPr>
          <w:rFonts w:eastAsia="Times New Roman" w:cs="Times New Roman"/>
          <w:szCs w:val="24"/>
        </w:rPr>
        <w:t>ί</w:t>
      </w:r>
      <w:r>
        <w:rPr>
          <w:rFonts w:eastAsia="Times New Roman" w:cs="Times New Roman"/>
          <w:szCs w:val="24"/>
        </w:rPr>
        <w:t>α ανοιχτή πληγή. Η ανοιχτή πληγή έχει σχέση με απίστευτες προχειρότητες του παρελθόντος και αμαρτίες ως προς τον τρόπο δημιουργίας των νέων τμημάτων.</w:t>
      </w:r>
    </w:p>
    <w:p w14:paraId="5EE8F14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Όπως καλά γνωρίζετε, το τμήμα αυτ</w:t>
      </w:r>
      <w:r>
        <w:rPr>
          <w:rFonts w:eastAsia="Times New Roman" w:cs="Times New Roman"/>
          <w:szCs w:val="24"/>
        </w:rPr>
        <w:t xml:space="preserve">ό ιδρύθηκε το 1998 ως παράρτημα του Πανεπιστημίου Ιωαννίνων. Μετά ιδρύθηκε το Πανεπιστήμιο Δυτικής Ελλάδας. Το 2013 με την «Αθηνά» καταργήθηκε το Πανεπιστήμιο Δυτικής Ελλάδας και αυτά τα τμήματα πήγαν στο Πανεπιστήμιο Πατρών. </w:t>
      </w:r>
    </w:p>
    <w:p w14:paraId="5EE8F14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Όλα αυτά, όπως καταλαβαίνετε,</w:t>
      </w:r>
      <w:r>
        <w:rPr>
          <w:rFonts w:eastAsia="Times New Roman" w:cs="Times New Roman"/>
          <w:szCs w:val="24"/>
        </w:rPr>
        <w:t xml:space="preserve"> δεν τιμούν την ιστορία των πανεπιστημίων γενικά. Εδώ, λοιπόν, έχουμε να κάνουμε με ένα τμήμα που ουσιαστικά </w:t>
      </w:r>
      <w:r>
        <w:rPr>
          <w:rFonts w:eastAsia="Times New Roman" w:cs="Times New Roman"/>
          <w:szCs w:val="24"/>
        </w:rPr>
        <w:lastRenderedPageBreak/>
        <w:t xml:space="preserve">έχει χάσει τον προσανατολισμό του ως προς το ποιο ίδρυμα είναι αυτό στο οποίο ανήκει και τι πρέπει να κάνει. Αυτό είναι το ένα. </w:t>
      </w:r>
    </w:p>
    <w:p w14:paraId="5EE8F14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Δεύτερο, η μετονομ</w:t>
      </w:r>
      <w:r>
        <w:rPr>
          <w:rFonts w:eastAsia="Times New Roman" w:cs="Times New Roman"/>
          <w:szCs w:val="24"/>
        </w:rPr>
        <w:t>ασία του σε Τμήμα Μηχανικών, με όλα όσα σημαίνει αυτό, έχει προκαλέσει μ</w:t>
      </w:r>
      <w:r>
        <w:rPr>
          <w:rFonts w:eastAsia="Times New Roman" w:cs="Times New Roman"/>
          <w:szCs w:val="24"/>
        </w:rPr>
        <w:t>ί</w:t>
      </w:r>
      <w:r>
        <w:rPr>
          <w:rFonts w:eastAsia="Times New Roman" w:cs="Times New Roman"/>
          <w:szCs w:val="24"/>
        </w:rPr>
        <w:t>α αντίδραση και της πολυτεχνικής σχολής του Πανεπιστημίου Πατρών, στην οποία θέλει να ενταχθεί και της Συγκλήτου. Δεν έχουμε δηλαδή μ</w:t>
      </w:r>
      <w:r>
        <w:rPr>
          <w:rFonts w:eastAsia="Times New Roman" w:cs="Times New Roman"/>
          <w:szCs w:val="24"/>
        </w:rPr>
        <w:t>ί</w:t>
      </w:r>
      <w:r>
        <w:rPr>
          <w:rFonts w:eastAsia="Times New Roman" w:cs="Times New Roman"/>
          <w:szCs w:val="24"/>
        </w:rPr>
        <w:t>α καθαρή απόφαση που να λέει «εμείς αυτό το δεχόμ</w:t>
      </w:r>
      <w:r>
        <w:rPr>
          <w:rFonts w:eastAsia="Times New Roman" w:cs="Times New Roman"/>
          <w:szCs w:val="24"/>
        </w:rPr>
        <w:t xml:space="preserve">αστε». </w:t>
      </w:r>
    </w:p>
    <w:p w14:paraId="5EE8F15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Η πολιτεία πρέπει να έρχεται σε μ</w:t>
      </w:r>
      <w:r>
        <w:rPr>
          <w:rFonts w:eastAsia="Times New Roman" w:cs="Times New Roman"/>
          <w:szCs w:val="24"/>
        </w:rPr>
        <w:t>ί</w:t>
      </w:r>
      <w:r>
        <w:rPr>
          <w:rFonts w:eastAsia="Times New Roman" w:cs="Times New Roman"/>
          <w:szCs w:val="24"/>
        </w:rPr>
        <w:t>α επί της ουσίας συνεννόηση με τα ιδρύματα, ανεξάρτητα αν διαφωνεί ή συμφωνεί ο όποιος Υπουργός. Δηλαδή, υπάρχει ένα κριτήριο ακαδημαϊκότητας. Έτσι και αφαιρέσουμε το κριτήριο της ακαδημαϊκότητας, δεν νομίζω ότι θα</w:t>
      </w:r>
      <w:r>
        <w:rPr>
          <w:rFonts w:eastAsia="Times New Roman" w:cs="Times New Roman"/>
          <w:szCs w:val="24"/>
        </w:rPr>
        <w:t xml:space="preserve"> πάμε μακριά. </w:t>
      </w:r>
    </w:p>
    <w:p w14:paraId="5EE8F15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Εδώ, λοιπόν, ως προς το κριτήριο της ακαδημαϊκότητας, τα ίδια τα ιδρύματα μπορούν να έχουν άποψη. Η πολιτεία μπορεί να έχει άποψη για διάφορα άλλα ζητήματα, αλλά ποιο είναι το πρόγραμμα σπουδών, αν θα είναι πενταετές ή τετραετές, αν είναι το</w:t>
      </w:r>
      <w:r>
        <w:rPr>
          <w:rFonts w:eastAsia="Times New Roman" w:cs="Times New Roman"/>
          <w:szCs w:val="24"/>
        </w:rPr>
        <w:t xml:space="preserve"> ίδιο με άλλα αντίστοιχα τμήματα στην Ελλάδα κ.λπ. τα αποφασίζουν οι πανεπιστημιακοί. Μπορεί να διαφωνούν οι συνάδελφοι, αλλά έτσι πρέπει να γίνονται τα πράγματα.</w:t>
      </w:r>
    </w:p>
    <w:p w14:paraId="5EE8F15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Εδώ, λοιπόν, δεν υπάρχει μ</w:t>
      </w:r>
      <w:r>
        <w:rPr>
          <w:rFonts w:eastAsia="Times New Roman" w:cs="Times New Roman"/>
          <w:szCs w:val="24"/>
        </w:rPr>
        <w:t>ί</w:t>
      </w:r>
      <w:r>
        <w:rPr>
          <w:rFonts w:eastAsia="Times New Roman" w:cs="Times New Roman"/>
          <w:szCs w:val="24"/>
        </w:rPr>
        <w:t>α καθαρή απόφαση, είτε από το Πολυτεχνείο Κρήτης είτε από τη Σύγκλ</w:t>
      </w:r>
      <w:r>
        <w:rPr>
          <w:rFonts w:eastAsia="Times New Roman" w:cs="Times New Roman"/>
          <w:szCs w:val="24"/>
        </w:rPr>
        <w:t>ητο του Πανεπιστημίου Πατρών στην κατεύθυνση που θα ήθελαν οι απόφοιτοι και οι διδάσκοντες σήμερα κ.λπ.</w:t>
      </w:r>
      <w:r>
        <w:rPr>
          <w:rFonts w:eastAsia="Times New Roman" w:cs="Times New Roman"/>
          <w:szCs w:val="24"/>
        </w:rPr>
        <w:t>.</w:t>
      </w:r>
      <w:r>
        <w:rPr>
          <w:rFonts w:eastAsia="Times New Roman" w:cs="Times New Roman"/>
          <w:szCs w:val="24"/>
        </w:rPr>
        <w:t xml:space="preserve"> Ως εκ </w:t>
      </w:r>
      <w:r>
        <w:rPr>
          <w:rFonts w:eastAsia="Times New Roman" w:cs="Times New Roman"/>
          <w:szCs w:val="24"/>
        </w:rPr>
        <w:lastRenderedPageBreak/>
        <w:t>τούτου, θα ήταν, νομίζουμε, λάθος η πολιτεία να πει «όχι, πρέπει να γίνει έτσι». Η πολιτεία λειτουργούσε με αυτό τον τρόπο μέχρι τώρα. Αυτό πρέπε</w:t>
      </w:r>
      <w:r>
        <w:rPr>
          <w:rFonts w:eastAsia="Times New Roman" w:cs="Times New Roman"/>
          <w:szCs w:val="24"/>
        </w:rPr>
        <w:t>ι να το αλλάξουμε.</w:t>
      </w:r>
    </w:p>
    <w:p w14:paraId="5EE8F15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πούμε στους συναδέλφους αυτού του τμήματος να μπορέσουν να συνεννοηθούν με τους αντίστοιχους συναδέλφους της πολυτεχνικής σχολής, στην οποία είναι ήδη, αλλά δεν έχουν τον τίτλο του μηχανικού. </w:t>
      </w:r>
      <w:r>
        <w:rPr>
          <w:rFonts w:eastAsia="Times New Roman" w:cs="Times New Roman"/>
          <w:szCs w:val="24"/>
        </w:rPr>
        <w:t>Ν</w:t>
      </w:r>
      <w:r>
        <w:rPr>
          <w:rFonts w:eastAsia="Times New Roman" w:cs="Times New Roman"/>
          <w:szCs w:val="24"/>
        </w:rPr>
        <w:t>α βρούμε μ</w:t>
      </w:r>
      <w:r>
        <w:rPr>
          <w:rFonts w:eastAsia="Times New Roman" w:cs="Times New Roman"/>
          <w:szCs w:val="24"/>
        </w:rPr>
        <w:t>ί</w:t>
      </w:r>
      <w:r>
        <w:rPr>
          <w:rFonts w:eastAsia="Times New Roman" w:cs="Times New Roman"/>
          <w:szCs w:val="24"/>
        </w:rPr>
        <w:t>α λύση σε τό</w:t>
      </w:r>
      <w:r>
        <w:rPr>
          <w:rFonts w:eastAsia="Times New Roman" w:cs="Times New Roman"/>
          <w:szCs w:val="24"/>
        </w:rPr>
        <w:t>σες σχολές που υπάρχουν σε ένα από τα καλύτερα πανεπιστήμιά μας που είναι το Πανεπιστήμιο Πατρών, για να τελειώσει αυτή η υπόθεση.</w:t>
      </w:r>
    </w:p>
    <w:p w14:paraId="5EE8F15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Λυπάμαι που δεν έχω να σας πω κάτι παραπάνω. Θα ακούσω και τη δευτερολογία σας και θα προσθέσω αν υπάρχει κάτι. Πάντως, ως πρ</w:t>
      </w:r>
      <w:r>
        <w:rPr>
          <w:rFonts w:eastAsia="Times New Roman" w:cs="Times New Roman"/>
          <w:szCs w:val="24"/>
        </w:rPr>
        <w:t>ος αυτό το ζήτημα, νομίζω ότι θα πρέπει να είμαστε σταθεροί ως προς κάποια κριτήρια και αυτά έχουν και τη δική τους νομοτέλεια.</w:t>
      </w:r>
    </w:p>
    <w:p w14:paraId="5EE8F15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ευχαριστώ.</w:t>
      </w:r>
    </w:p>
    <w:p w14:paraId="5EE8F156" w14:textId="77777777" w:rsidR="007948C4" w:rsidRDefault="00A0586C">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τον κύριο Υπουργό.</w:t>
      </w:r>
    </w:p>
    <w:p w14:paraId="5EE8F157" w14:textId="77777777" w:rsidR="007948C4" w:rsidRDefault="00A0586C">
      <w:pPr>
        <w:spacing w:line="600" w:lineRule="auto"/>
        <w:ind w:firstLine="720"/>
        <w:jc w:val="both"/>
        <w:rPr>
          <w:rFonts w:eastAsia="Times New Roman"/>
          <w:bCs/>
        </w:rPr>
      </w:pPr>
      <w:r>
        <w:rPr>
          <w:rFonts w:eastAsia="Times New Roman"/>
          <w:bCs/>
        </w:rPr>
        <w:t xml:space="preserve">Κύριε Βαρεμένε, έχετε τον λόγο για τη </w:t>
      </w:r>
      <w:r>
        <w:rPr>
          <w:rFonts w:eastAsia="Times New Roman"/>
          <w:bCs/>
        </w:rPr>
        <w:t>δευτερολογία σας.</w:t>
      </w:r>
    </w:p>
    <w:p w14:paraId="5EE8F158" w14:textId="77777777" w:rsidR="007948C4" w:rsidRDefault="00A0586C">
      <w:pPr>
        <w:spacing w:line="600" w:lineRule="auto"/>
        <w:ind w:firstLine="720"/>
        <w:jc w:val="both"/>
        <w:rPr>
          <w:rFonts w:eastAsia="Times New Roman"/>
          <w:bCs/>
        </w:rPr>
      </w:pPr>
      <w:r>
        <w:rPr>
          <w:rFonts w:eastAsia="Times New Roman"/>
          <w:b/>
          <w:bCs/>
        </w:rPr>
        <w:lastRenderedPageBreak/>
        <w:t>ΓΕΩΡΓΙΟΣ ΒΑΡΕΜΕΝΟΣ (Β΄ Αντιπρόεδρος της Βουλής):</w:t>
      </w:r>
      <w:r>
        <w:rPr>
          <w:rFonts w:eastAsia="Times New Roman"/>
          <w:bCs/>
        </w:rPr>
        <w:t xml:space="preserve"> Η ελληνική πολιτεία δεν παύει να είναι ενιαία. Ό,τι και να πείτε για το παρελθόν θα έχετε δίκιο. Απίστευτα πράγματα συνέβησαν στο παρελθόν. </w:t>
      </w:r>
    </w:p>
    <w:p w14:paraId="5EE8F159" w14:textId="77777777" w:rsidR="007948C4" w:rsidRDefault="00A0586C">
      <w:pPr>
        <w:spacing w:line="600" w:lineRule="auto"/>
        <w:ind w:firstLine="720"/>
        <w:jc w:val="both"/>
        <w:rPr>
          <w:rFonts w:eastAsia="Times New Roman"/>
          <w:bCs/>
        </w:rPr>
      </w:pPr>
      <w:r>
        <w:rPr>
          <w:rFonts w:eastAsia="Times New Roman"/>
          <w:bCs/>
        </w:rPr>
        <w:t>Αλλά και όταν το 2013 εντάχθηκε διοικητικά το συ</w:t>
      </w:r>
      <w:r>
        <w:rPr>
          <w:rFonts w:eastAsia="Times New Roman"/>
          <w:bCs/>
        </w:rPr>
        <w:t>γκεκριμένο τμήμα στο Πανεπιστήμιο Πατρών, εντάχθηκε διοικητικά στην πολυτεχνική σχολή. Αυτό τι ήταν; Ένας υπαινιγμός; Τουλάχιστον δεν ήταν; Γιατί εντάχθηκε εκεί; Για λόγους τοπικούς;</w:t>
      </w:r>
    </w:p>
    <w:p w14:paraId="5EE8F15A" w14:textId="77777777" w:rsidR="007948C4" w:rsidRDefault="00A0586C">
      <w:pPr>
        <w:spacing w:line="600" w:lineRule="auto"/>
        <w:ind w:firstLine="720"/>
        <w:jc w:val="both"/>
        <w:rPr>
          <w:rFonts w:eastAsia="Times New Roman"/>
          <w:bCs/>
        </w:rPr>
      </w:pPr>
      <w:r>
        <w:rPr>
          <w:rFonts w:eastAsia="Times New Roman"/>
          <w:bCs/>
        </w:rPr>
        <w:t xml:space="preserve">Αλλά πέραν αυτού, αναφερθήκατε στην περιπέτεια του Πανεπιστημίου Δυτικής </w:t>
      </w:r>
      <w:r>
        <w:rPr>
          <w:rFonts w:eastAsia="Times New Roman"/>
          <w:bCs/>
        </w:rPr>
        <w:t>Ελλάδας που κάποια στιγμή έγινε. Το 1998 ιδρύθηκαν οι σχολές ως τμήματα του Πανεπιστημίου Ιωαννίνων. Το 2009 γίνεται αυτόνομο πανεπιστήμιο. Το 2013 έρχεται το σχέδιο «Α</w:t>
      </w:r>
      <w:r>
        <w:rPr>
          <w:rFonts w:eastAsia="Times New Roman"/>
          <w:bCs/>
        </w:rPr>
        <w:t>ΘΗΝΑ</w:t>
      </w:r>
      <w:r>
        <w:rPr>
          <w:rFonts w:eastAsia="Times New Roman"/>
          <w:bCs/>
        </w:rPr>
        <w:t>» σε μ</w:t>
      </w:r>
      <w:r>
        <w:rPr>
          <w:rFonts w:eastAsia="Times New Roman"/>
          <w:bCs/>
        </w:rPr>
        <w:t>ί</w:t>
      </w:r>
      <w:r>
        <w:rPr>
          <w:rFonts w:eastAsia="Times New Roman"/>
          <w:bCs/>
        </w:rPr>
        <w:t>α νύχτα ασέληνη και σκοτεινή και λέει ότι καταργούνται τα τμήματα και πάνε στ</w:t>
      </w:r>
      <w:r>
        <w:rPr>
          <w:rFonts w:eastAsia="Times New Roman"/>
          <w:bCs/>
        </w:rPr>
        <w:t>ην Πάτρα. Γίνονται «μπαλάκια» από τα Γιάννενα στο Αγρίνιο αυτόνομο και μετά στην Πάτρα.</w:t>
      </w:r>
    </w:p>
    <w:p w14:paraId="5EE8F15B" w14:textId="77777777" w:rsidR="007948C4" w:rsidRDefault="00A0586C">
      <w:pPr>
        <w:spacing w:line="600" w:lineRule="auto"/>
        <w:ind w:firstLine="720"/>
        <w:jc w:val="both"/>
        <w:rPr>
          <w:rFonts w:eastAsia="Times New Roman"/>
          <w:bCs/>
        </w:rPr>
      </w:pPr>
      <w:r>
        <w:rPr>
          <w:rFonts w:eastAsia="Times New Roman"/>
          <w:bCs/>
        </w:rPr>
        <w:t>Επιτρέψτε μου να πω ότι η πολιτεία έχει λόγο. Όπως είχε λόγο όταν τα καταργούσε και όταν τα δημιουργούσε, τα καταργούσε και τα ξαναπήγαινε εκεί που τα πήγαινε, έτσι και</w:t>
      </w:r>
      <w:r>
        <w:rPr>
          <w:rFonts w:eastAsia="Times New Roman"/>
          <w:bCs/>
        </w:rPr>
        <w:t xml:space="preserve"> τώρα η πολιτεία έχει λόγο. Αν αφήσουμε κάθε πανεπιστήμιο ξεχωριστά να αποφασίσει πού υπάρχουν σχολές, θα γίνει μ</w:t>
      </w:r>
      <w:r>
        <w:rPr>
          <w:rFonts w:eastAsia="Times New Roman"/>
          <w:bCs/>
        </w:rPr>
        <w:t>ί</w:t>
      </w:r>
      <w:r>
        <w:rPr>
          <w:rFonts w:eastAsia="Times New Roman"/>
          <w:bCs/>
        </w:rPr>
        <w:t xml:space="preserve">α χάβρα χειρότερη από αυτή που έχει γίνει μέχρι σήμερα. </w:t>
      </w:r>
    </w:p>
    <w:p w14:paraId="5EE8F15C" w14:textId="77777777" w:rsidR="007948C4" w:rsidRDefault="00A0586C">
      <w:pPr>
        <w:spacing w:line="600" w:lineRule="auto"/>
        <w:ind w:firstLine="720"/>
        <w:jc w:val="both"/>
        <w:rPr>
          <w:rFonts w:eastAsia="Times New Roman"/>
          <w:bCs/>
        </w:rPr>
      </w:pPr>
      <w:r>
        <w:rPr>
          <w:rFonts w:eastAsia="Times New Roman"/>
          <w:bCs/>
        </w:rPr>
        <w:lastRenderedPageBreak/>
        <w:t>Διότι μην κρυβόμαστε πίσω από το δάκτυλό μας. Ξέρουμε πώς αποφασίζουν και με ποια συν</w:t>
      </w:r>
      <w:r>
        <w:rPr>
          <w:rFonts w:eastAsia="Times New Roman"/>
          <w:bCs/>
        </w:rPr>
        <w:t xml:space="preserve">τεχνιακά κριτήρια. </w:t>
      </w:r>
      <w:r>
        <w:rPr>
          <w:rFonts w:eastAsia="Times New Roman"/>
          <w:bCs/>
        </w:rPr>
        <w:t>Να σας</w:t>
      </w:r>
      <w:r>
        <w:rPr>
          <w:rFonts w:eastAsia="Times New Roman"/>
          <w:bCs/>
        </w:rPr>
        <w:t xml:space="preserve"> πω κάτι ως προς το διδακτικό προσωπικό. Αυτή τη στιγμή τα πανεπιστημιακά τμήματα του Αγρινίου ανήκουν στην Πάτρα. Γιατί δεν ενισχύονται κατ’ αναλογία; Διότι χορηγείται διδακτικό προσωπικό στο Πανεπιστήμιο Πατρών και ό,τι αναλογεί </w:t>
      </w:r>
      <w:r>
        <w:rPr>
          <w:rFonts w:eastAsia="Times New Roman"/>
          <w:bCs/>
        </w:rPr>
        <w:t xml:space="preserve">στο Πανεπιστήμιο Αγρινίου δεν πάει εκεί. </w:t>
      </w:r>
    </w:p>
    <w:p w14:paraId="5EE8F15D" w14:textId="77777777" w:rsidR="007948C4" w:rsidRDefault="00A0586C">
      <w:pPr>
        <w:spacing w:line="600" w:lineRule="auto"/>
        <w:ind w:firstLine="720"/>
        <w:jc w:val="both"/>
        <w:rPr>
          <w:rFonts w:eastAsia="Times New Roman"/>
          <w:bCs/>
        </w:rPr>
      </w:pPr>
      <w:r>
        <w:rPr>
          <w:rFonts w:eastAsia="Times New Roman"/>
          <w:bCs/>
        </w:rPr>
        <w:t>Υπάρχει μ</w:t>
      </w:r>
      <w:r>
        <w:rPr>
          <w:rFonts w:eastAsia="Times New Roman"/>
          <w:bCs/>
        </w:rPr>
        <w:t>ί</w:t>
      </w:r>
      <w:r>
        <w:rPr>
          <w:rFonts w:eastAsia="Times New Roman"/>
          <w:bCs/>
        </w:rPr>
        <w:t xml:space="preserve">α μεθόδευση, κύριε Υπουργέ. Πρέπει να έχετε λόγο σε αυτό. Η προηγούμενη ηγεσία του Υπουργείου έλεγε ότι πολιτική μας είναι να υπάρχουν τα τμήματα και να αναπτύσσονται στην περιφέρεια, για να είναι μοχλός </w:t>
      </w:r>
      <w:r>
        <w:rPr>
          <w:rFonts w:eastAsia="Times New Roman"/>
          <w:bCs/>
        </w:rPr>
        <w:t xml:space="preserve">της περιφερειακής ανάπτυξης. </w:t>
      </w:r>
    </w:p>
    <w:p w14:paraId="5EE8F15E" w14:textId="77777777" w:rsidR="007948C4" w:rsidRDefault="00A0586C">
      <w:pPr>
        <w:spacing w:line="600" w:lineRule="auto"/>
        <w:ind w:firstLine="720"/>
        <w:jc w:val="both"/>
        <w:rPr>
          <w:rFonts w:eastAsia="Times New Roman"/>
          <w:bCs/>
        </w:rPr>
      </w:pPr>
      <w:r>
        <w:rPr>
          <w:rFonts w:eastAsia="Times New Roman"/>
          <w:bCs/>
        </w:rPr>
        <w:t>Εγώ θα έλεγα το εξής, για να μην συμβαίνει αυτό το τραγελαφικό στη χώρα. Ουσιαστικά η περιπέτεια των πανεπιστημιακών τμημάτων του Αγρινίου ήταν ένα αντίγραφο της περιπέτειας της χώρας προς τη χρεοκοπία. Με αυτή την προχειρότητ</w:t>
      </w:r>
      <w:r>
        <w:rPr>
          <w:rFonts w:eastAsia="Times New Roman"/>
          <w:bCs/>
        </w:rPr>
        <w:t xml:space="preserve">α έχει φθάσει η χώρα εδώ που έφθασε. </w:t>
      </w:r>
    </w:p>
    <w:p w14:paraId="5EE8F15F" w14:textId="77777777" w:rsidR="007948C4" w:rsidRDefault="00A0586C">
      <w:pPr>
        <w:spacing w:line="600" w:lineRule="auto"/>
        <w:ind w:firstLine="720"/>
        <w:jc w:val="both"/>
        <w:rPr>
          <w:rFonts w:eastAsia="Times New Roman"/>
          <w:b/>
          <w:bCs/>
        </w:rPr>
      </w:pPr>
      <w:r>
        <w:rPr>
          <w:rFonts w:eastAsia="Times New Roman"/>
          <w:bCs/>
        </w:rPr>
        <w:t xml:space="preserve">Λέω ότι, εν πάση </w:t>
      </w:r>
      <w:proofErr w:type="spellStart"/>
      <w:r>
        <w:rPr>
          <w:rFonts w:eastAsia="Times New Roman"/>
          <w:bCs/>
        </w:rPr>
        <w:t>περιπτώσει</w:t>
      </w:r>
      <w:proofErr w:type="spellEnd"/>
      <w:r>
        <w:rPr>
          <w:rFonts w:eastAsia="Times New Roman"/>
          <w:bCs/>
        </w:rPr>
        <w:t>, αν είναι να γίνει, να γίνει με μ</w:t>
      </w:r>
      <w:r>
        <w:rPr>
          <w:rFonts w:eastAsia="Times New Roman"/>
          <w:bCs/>
        </w:rPr>
        <w:t>ί</w:t>
      </w:r>
      <w:r>
        <w:rPr>
          <w:rFonts w:eastAsia="Times New Roman"/>
          <w:bCs/>
        </w:rPr>
        <w:t>α συνεννόηση για να μην έρχονται αύριο και γκρεμίζουν οι άλλοι ό,τι κτίστηκε σήμερα στην παιδεία τουλάχιστον, γιατί η παιδεία είναι κάτι ξεχωριστό. Αν μπορε</w:t>
      </w:r>
      <w:r>
        <w:rPr>
          <w:rFonts w:eastAsia="Times New Roman"/>
          <w:bCs/>
        </w:rPr>
        <w:t xml:space="preserve">ί να υπάρξει εκεί. </w:t>
      </w:r>
      <w:r>
        <w:rPr>
          <w:rFonts w:eastAsia="Times New Roman"/>
          <w:bCs/>
        </w:rPr>
        <w:t>Τ</w:t>
      </w:r>
      <w:r>
        <w:rPr>
          <w:rFonts w:eastAsia="Times New Roman"/>
          <w:bCs/>
        </w:rPr>
        <w:t xml:space="preserve">ουλάχιστον να μας πουν τα κόμματα της Αντιπολίτευσης τι πιστεύουν γι’ αυτά τα τμήματα. Τι πιστεύουν; Καλώς έγινε ό,τι έγινε με τον κ. Αρβανιτόπουλο; </w:t>
      </w:r>
    </w:p>
    <w:p w14:paraId="5EE8F16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Αν δεν έγινε καλώς, να δούμε πώς μπορούμε να το κάνουμε καλύτερο. Όμως, εν πάση </w:t>
      </w:r>
      <w:proofErr w:type="spellStart"/>
      <w:r>
        <w:rPr>
          <w:rFonts w:eastAsia="Times New Roman" w:cs="Times New Roman"/>
          <w:szCs w:val="24"/>
        </w:rPr>
        <w:t>περιπτ</w:t>
      </w:r>
      <w:r>
        <w:rPr>
          <w:rFonts w:eastAsia="Times New Roman" w:cs="Times New Roman"/>
          <w:szCs w:val="24"/>
        </w:rPr>
        <w:t>ώσει</w:t>
      </w:r>
      <w:proofErr w:type="spellEnd"/>
      <w:r>
        <w:rPr>
          <w:rFonts w:eastAsia="Times New Roman" w:cs="Times New Roman"/>
          <w:szCs w:val="24"/>
        </w:rPr>
        <w:t>, επαναλαμβάνω ότι το Υπουργείο πρέπει να έχει θέση και όχι να την επιβάλλει, αλλά να την κάνει γνωστή τη θέση του, ότι αυτή είναι η θέση του Υπουργείου, αυτή είναι η θέση της πολιτείας για τα περιφερειακά πανεπιστημιακά τμήματα και αυτόν τον ρόλο θέλο</w:t>
      </w:r>
      <w:r>
        <w:rPr>
          <w:rFonts w:eastAsia="Times New Roman" w:cs="Times New Roman"/>
          <w:szCs w:val="24"/>
        </w:rPr>
        <w:t>υμε να παίξουμε για την ανάπτυξη της χώρας.</w:t>
      </w:r>
    </w:p>
    <w:p w14:paraId="5EE8F16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Βαρεμένο.</w:t>
      </w:r>
    </w:p>
    <w:p w14:paraId="5EE8F16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EE8F16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olor w:val="000000"/>
          <w:szCs w:val="24"/>
        </w:rPr>
        <w:t>Ευχαριστώ, κύριε Πρόεδρε.</w:t>
      </w:r>
    </w:p>
    <w:p w14:paraId="5EE8F16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Ελπίζω να μην παρεξηγ</w:t>
      </w:r>
      <w:r>
        <w:rPr>
          <w:rFonts w:eastAsia="Times New Roman" w:cs="Times New Roman"/>
          <w:szCs w:val="24"/>
        </w:rPr>
        <w:t>ήθηκα. Προφανώς η πολιτεία πρέπει να έχει λόγο σε τέτοια θέματα. Αυτό που προσπάθησα να πω είναι ότι εάν τυχόν δεν υπάρχει μια στοιχειώδης συναίνεση από πλευράς των εμπλεκομένων, ό,τι απόφαση και αν πάρει η πολιτεία, πάλι στον αέρα θα είναι.</w:t>
      </w:r>
    </w:p>
    <w:p w14:paraId="5EE8F16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Η τραγελαφική </w:t>
      </w:r>
      <w:r>
        <w:rPr>
          <w:rFonts w:eastAsia="Times New Roman" w:cs="Times New Roman"/>
          <w:szCs w:val="24"/>
        </w:rPr>
        <w:t>κατάσταση, στην οποία ορθά αναφερθήκατε, που δείχνει την απύθμενη προχειρότητα του σχεδίου «Α</w:t>
      </w:r>
      <w:r>
        <w:rPr>
          <w:rFonts w:eastAsia="Times New Roman" w:cs="Times New Roman"/>
          <w:szCs w:val="24"/>
        </w:rPr>
        <w:t>ΘΗΝΑ</w:t>
      </w:r>
      <w:r>
        <w:rPr>
          <w:rFonts w:eastAsia="Times New Roman" w:cs="Times New Roman"/>
          <w:szCs w:val="24"/>
        </w:rPr>
        <w:t>» προέκυψε ακριβώς γιατί δεν υπήρξε κα</w:t>
      </w:r>
      <w:r>
        <w:rPr>
          <w:rFonts w:eastAsia="Times New Roman" w:cs="Times New Roman"/>
          <w:szCs w:val="24"/>
        </w:rPr>
        <w:t>μ</w:t>
      </w:r>
      <w:r>
        <w:rPr>
          <w:rFonts w:eastAsia="Times New Roman" w:cs="Times New Roman"/>
          <w:szCs w:val="24"/>
        </w:rPr>
        <w:t xml:space="preserve">μία απολύτως συνεννόηση και υπήρξε ένα τρελό σχήμα, </w:t>
      </w:r>
      <w:r>
        <w:rPr>
          <w:rFonts w:eastAsia="Times New Roman" w:cs="Times New Roman"/>
          <w:szCs w:val="24"/>
        </w:rPr>
        <w:lastRenderedPageBreak/>
        <w:t xml:space="preserve">ας πούμε, το οποίο πήγε να εφαρμοστεί και μας δημιουργεί προβλήματα </w:t>
      </w:r>
      <w:r>
        <w:rPr>
          <w:rFonts w:eastAsia="Times New Roman" w:cs="Times New Roman"/>
          <w:szCs w:val="24"/>
        </w:rPr>
        <w:t>ακόμη και σήμερα.</w:t>
      </w:r>
    </w:p>
    <w:p w14:paraId="5EE8F16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Αυτό, λοιπόν, που προσπαθώ να πω είναι ότι πρέπει να κάνουμε όντως πολλές προσπάθειες. Πρέπει να αναλάβω εγώ προσωπικά να καθίσουμε στο ίδιο τραπέζι με την Πολυτεχνική, με την Πρύτανη, με τους συναδέλφους του τμήματος αυτού και να προσπαθ</w:t>
      </w:r>
      <w:r>
        <w:rPr>
          <w:rFonts w:eastAsia="Times New Roman" w:cs="Times New Roman"/>
          <w:szCs w:val="24"/>
        </w:rPr>
        <w:t>ήσουμε να καταγράψουμε τις δυνατές λύσεις, ώστε να υπάρχει ένα μίνιμουμ συναίνεσης για την όποια λύση. Αυτή τη στιγμή για αυτή τη λύση δεν υπάρχει κα</w:t>
      </w:r>
      <w:r>
        <w:rPr>
          <w:rFonts w:eastAsia="Times New Roman" w:cs="Times New Roman"/>
          <w:szCs w:val="24"/>
        </w:rPr>
        <w:t>μ</w:t>
      </w:r>
      <w:r>
        <w:rPr>
          <w:rFonts w:eastAsia="Times New Roman" w:cs="Times New Roman"/>
          <w:szCs w:val="24"/>
        </w:rPr>
        <w:t>μία συναίνεση. Δεν πρόκειται να λειτουργήσει ό,τι και να γίνει.</w:t>
      </w:r>
    </w:p>
    <w:p w14:paraId="5EE8F16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Εκείνο, όμως, που θέλω να σας πω είναι το </w:t>
      </w:r>
      <w:r>
        <w:rPr>
          <w:rFonts w:eastAsia="Times New Roman" w:cs="Times New Roman"/>
          <w:szCs w:val="24"/>
        </w:rPr>
        <w:t xml:space="preserve">εξής. Έχουμε αποφασίσει να καταργηθούν τα συμβούλια ιδρυμάτων που είναι σε κάθε πανεπιστήμιο και να ιδρυθούν περιφερειακά συμβούλια </w:t>
      </w:r>
      <w:proofErr w:type="spellStart"/>
      <w:r>
        <w:rPr>
          <w:rFonts w:eastAsia="Times New Roman" w:cs="Times New Roman"/>
          <w:szCs w:val="24"/>
        </w:rPr>
        <w:t>ανωτάτης</w:t>
      </w:r>
      <w:proofErr w:type="spellEnd"/>
      <w:r>
        <w:rPr>
          <w:rFonts w:eastAsia="Times New Roman" w:cs="Times New Roman"/>
          <w:szCs w:val="24"/>
        </w:rPr>
        <w:t xml:space="preserve"> εκπαίδευσης. Αυτά θα έχουν εκπροσώπους των πανεπιστημίων, εκπροσώπους των ΤΕΙ της περιοχής και, αν υπάρχουν και ερε</w:t>
      </w:r>
      <w:r>
        <w:rPr>
          <w:rFonts w:eastAsia="Times New Roman" w:cs="Times New Roman"/>
          <w:szCs w:val="24"/>
        </w:rPr>
        <w:t xml:space="preserve">υνητικά κέντρα, εκπροσώπους των ερευνητικών κέντρων. Αυτά τα συμβούλια θα έχουν ως αποκλειστική τους ενασχόληση την </w:t>
      </w:r>
      <w:proofErr w:type="spellStart"/>
      <w:r>
        <w:rPr>
          <w:rFonts w:eastAsia="Times New Roman" w:cs="Times New Roman"/>
          <w:szCs w:val="24"/>
        </w:rPr>
        <w:t>τοπικότητα</w:t>
      </w:r>
      <w:proofErr w:type="spellEnd"/>
      <w:r>
        <w:rPr>
          <w:rFonts w:eastAsia="Times New Roman" w:cs="Times New Roman"/>
          <w:szCs w:val="24"/>
        </w:rPr>
        <w:t xml:space="preserve"> με αιχμή την ανάπτυξή της, με βάση το γεγονός ότι έχουν τα συγκεκριμένα ιδρύματα εντός αυτής της περιφέρειας. Άρα να δώσουμε ένα </w:t>
      </w:r>
      <w:r>
        <w:rPr>
          <w:rFonts w:eastAsia="Times New Roman" w:cs="Times New Roman"/>
          <w:szCs w:val="24"/>
        </w:rPr>
        <w:t>περιεχόμενο αναπτυξιακό σε όλα αυτά τα ιδρύματα.</w:t>
      </w:r>
    </w:p>
    <w:p w14:paraId="5EE8F16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Μέσα σε αυτό το πλαίσιο υπάρχουν συγκεκριμένα σχέδια για το Αγρίνιο. Δεν θέλω να σας τα πω τώρα -και δεν το λέω </w:t>
      </w:r>
      <w:proofErr w:type="spellStart"/>
      <w:r>
        <w:rPr>
          <w:rFonts w:eastAsia="Times New Roman" w:cs="Times New Roman"/>
          <w:szCs w:val="24"/>
        </w:rPr>
        <w:t>πολιτικάντικα</w:t>
      </w:r>
      <w:proofErr w:type="spellEnd"/>
      <w:r>
        <w:rPr>
          <w:rFonts w:eastAsia="Times New Roman" w:cs="Times New Roman"/>
          <w:szCs w:val="24"/>
        </w:rPr>
        <w:t xml:space="preserve">-, αλλά σας </w:t>
      </w:r>
      <w:r>
        <w:rPr>
          <w:rFonts w:eastAsia="Times New Roman" w:cs="Times New Roman"/>
          <w:szCs w:val="24"/>
        </w:rPr>
        <w:lastRenderedPageBreak/>
        <w:t>υπόσχομαι ότι, αν ξανακάνετε μ</w:t>
      </w:r>
      <w:r>
        <w:rPr>
          <w:rFonts w:eastAsia="Times New Roman" w:cs="Times New Roman"/>
          <w:szCs w:val="24"/>
        </w:rPr>
        <w:t>ί</w:t>
      </w:r>
      <w:r>
        <w:rPr>
          <w:rFonts w:eastAsia="Times New Roman" w:cs="Times New Roman"/>
          <w:szCs w:val="24"/>
        </w:rPr>
        <w:t>α ερώτηση, περίπου σε ένα μήνα θα έχουμ</w:t>
      </w:r>
      <w:r>
        <w:rPr>
          <w:rFonts w:eastAsia="Times New Roman" w:cs="Times New Roman"/>
          <w:szCs w:val="24"/>
        </w:rPr>
        <w:t>ε συγκεκριμένο σχέδιο ως προς τις δυνατότητες και άλλων δραστηριοτήτων στο Αγρίνιο, ώστε να πάμε σε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κανονικοποίηση</w:t>
      </w:r>
      <w:proofErr w:type="spellEnd"/>
      <w:r>
        <w:rPr>
          <w:rFonts w:eastAsia="Times New Roman" w:cs="Times New Roman"/>
          <w:szCs w:val="24"/>
        </w:rPr>
        <w:t xml:space="preserve"> με αυτά τα τμήματα και το πανεπιστήμιο Πατρών.</w:t>
      </w:r>
    </w:p>
    <w:p w14:paraId="5EE8F16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ευχαριστώ.</w:t>
      </w:r>
    </w:p>
    <w:p w14:paraId="5EE8F16A"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5EE8F16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Συνεχίζουμε με την έβδομη με αριθμό 360/17-1-2017 επίκαιρη ερώτηση δεύτερου κύκλου του Βουλευτή Ηρακλείου του Κομμουνιστικού Κόμματος Ελλάδας κ. Εμμανουήλ Συντυχάκη προς τον Υπουργό Παιδείας, Έρευνας και Θρησκευμάτων, σχετικά με την κάλυψη των κενών των εκ</w:t>
      </w:r>
      <w:r>
        <w:rPr>
          <w:rFonts w:eastAsia="Times New Roman" w:cs="Times New Roman"/>
          <w:szCs w:val="24"/>
        </w:rPr>
        <w:t>παιδευτικών στο Γυμνάσιο Μοιρών του Δήμου Φαιστού.</w:t>
      </w:r>
    </w:p>
    <w:p w14:paraId="5EE8F16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5EE8F16D"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 </w:t>
      </w:r>
      <w:r>
        <w:rPr>
          <w:rFonts w:eastAsia="Times New Roman"/>
          <w:color w:val="000000"/>
          <w:szCs w:val="24"/>
        </w:rPr>
        <w:t>Ευχαριστώ, κύριε Πρόεδρε.</w:t>
      </w:r>
      <w:r>
        <w:rPr>
          <w:rFonts w:eastAsia="Times New Roman" w:cs="Times New Roman"/>
          <w:szCs w:val="24"/>
        </w:rPr>
        <w:t xml:space="preserve"> </w:t>
      </w:r>
    </w:p>
    <w:p w14:paraId="5EE8F16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Υπουργέ, είμαστε ήδη στον πέμπτο μήνα από την έναρξη της σχολικής χρονιάς και η καθημερινότητα είναι αδιάψευστος μάρτυ</w:t>
      </w:r>
      <w:r>
        <w:rPr>
          <w:rFonts w:eastAsia="Times New Roman" w:cs="Times New Roman"/>
          <w:szCs w:val="24"/>
        </w:rPr>
        <w:t xml:space="preserve">ρας των οξυμένων προβλημάτων στα σχολεία, στην εκπαίδευση γενικότερα. </w:t>
      </w:r>
    </w:p>
    <w:p w14:paraId="5EE8F16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Πιο ειδικά, στο Γυμνάσιο Μοιρών, τη μεγαλύτερο σχολική μονάδα της περιοχής με τετρακόσιους μαθητές, οι ελλείψεις σε εκπαιδευτικούς δημιουργούν ένα απίστευτο αντιεκπαιδευτικό μπάχαλο. Το</w:t>
      </w:r>
      <w:r>
        <w:rPr>
          <w:rFonts w:eastAsia="Times New Roman" w:cs="Times New Roman"/>
          <w:szCs w:val="24"/>
        </w:rPr>
        <w:t xml:space="preserve"> σχολείο υπολειτουργεί και δεν είναι εφικτό να υπάρχει σταθερό πρόγραμμα, τόσο για τους μαθητές, όσο και για τους καθηγητές. Το πρόβλημα αυτό αφορά και τα τυπικά τμήματα, αλλά και τα τμήματα ένταξης του σχολείου. </w:t>
      </w:r>
    </w:p>
    <w:p w14:paraId="5EE8F17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Κατ’ αρχάς, σε σχέση με τις ανάγκες γενική</w:t>
      </w:r>
      <w:r>
        <w:rPr>
          <w:rFonts w:eastAsia="Times New Roman" w:cs="Times New Roman"/>
          <w:szCs w:val="24"/>
        </w:rPr>
        <w:t xml:space="preserve">ς παιδείας, η γραπτή απάντησή σας σε σχετική ερώτηση του κόμματος μας στις 7 Δεκέμβρη, μας αναφέρει ότι προσλάβατε αναπληρωτές για τις ανάγκες γενικής παιδείας. Εμείς θα λέγαμε ότι από κακού ήταν να μην είχε καθόλου εκπαιδευτικούς το σχολείο! </w:t>
      </w:r>
    </w:p>
    <w:p w14:paraId="5EE8F17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Το θέμα είνα</w:t>
      </w:r>
      <w:r>
        <w:rPr>
          <w:rFonts w:eastAsia="Times New Roman" w:cs="Times New Roman"/>
          <w:szCs w:val="24"/>
        </w:rPr>
        <w:t xml:space="preserve">ι ότι εκτός του ότι τους προσλάβατε τον Νοέμβριο, δηλαδή δύο μήνες μετά την έναρξη του σχολικού έτους, υπάρχουν επιπλέον οκτώ οργανικά κενά, έχοντας πάντα υπ’ </w:t>
      </w:r>
      <w:proofErr w:type="spellStart"/>
      <w:r>
        <w:rPr>
          <w:rFonts w:eastAsia="Times New Roman" w:cs="Times New Roman"/>
          <w:szCs w:val="24"/>
        </w:rPr>
        <w:t>όψιν</w:t>
      </w:r>
      <w:proofErr w:type="spellEnd"/>
      <w:r>
        <w:rPr>
          <w:rFonts w:eastAsia="Times New Roman" w:cs="Times New Roman"/>
          <w:szCs w:val="24"/>
        </w:rPr>
        <w:t xml:space="preserve"> τόσο τις αναρρωτικές εκπαιδευτικών, όσο και το γεγονός ότι πρόκειται για ένα σχολείο τετρακο</w:t>
      </w:r>
      <w:r>
        <w:rPr>
          <w:rFonts w:eastAsia="Times New Roman" w:cs="Times New Roman"/>
          <w:szCs w:val="24"/>
        </w:rPr>
        <w:t>σίων μαθητών με δεκαπέντε τμήματα.</w:t>
      </w:r>
    </w:p>
    <w:p w14:paraId="5EE8F17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Και δεν μπορεί να αποτελεί αιτίαση για την μη κάλυψη των κενών η αποχώρηση ενός καθηγητή της αγγλικής και η από 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αναρρωτική μίας εκπαιδευτικού, όπως αναφέρατε στην απάντησή σας.</w:t>
      </w:r>
    </w:p>
    <w:p w14:paraId="5EE8F17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Κατά την άποψή μας έντεχνα κρύβετε</w:t>
      </w:r>
      <w:r>
        <w:rPr>
          <w:rFonts w:eastAsia="Times New Roman" w:cs="Times New Roman"/>
          <w:szCs w:val="24"/>
        </w:rPr>
        <w:t xml:space="preserve"> τα προβλήματα παρουσιάζοντας συνθήκες κανονικότητας, κάτι που δεν ισχύει. Συνεχίζουν να υπάρχουν ελλείψεις σε βασικές ειδικότητες εκπαιδευτικών: φιλόλογος, τεχνολόγος, αγγλικών, κοινωνιολόγος, γυμναστής. Συγκεκριμένα, δεν διδάσκεται καθόλου το μάθημα της </w:t>
      </w:r>
      <w:r>
        <w:rPr>
          <w:rFonts w:eastAsia="Times New Roman" w:cs="Times New Roman"/>
          <w:szCs w:val="24"/>
        </w:rPr>
        <w:t>Κοινωνικής και Πολιτικής Αγωγής στη Γ</w:t>
      </w:r>
      <w:r>
        <w:rPr>
          <w:rFonts w:eastAsia="Times New Roman" w:cs="Times New Roman"/>
          <w:szCs w:val="24"/>
        </w:rPr>
        <w:t>΄</w:t>
      </w:r>
      <w:r>
        <w:rPr>
          <w:rFonts w:eastAsia="Times New Roman" w:cs="Times New Roman"/>
          <w:szCs w:val="24"/>
        </w:rPr>
        <w:t xml:space="preserve"> Γυμνασίου, που είναι δέκα ώρες. Λείπουν επίσης δεκατέσσερις ώρες αγγλικά, δεκαοκτώ ώρες τεχνολογία, δεκαο</w:t>
      </w:r>
      <w:r>
        <w:rPr>
          <w:rFonts w:eastAsia="Times New Roman" w:cs="Times New Roman"/>
          <w:szCs w:val="24"/>
        </w:rPr>
        <w:t>κ</w:t>
      </w:r>
      <w:r>
        <w:rPr>
          <w:rFonts w:eastAsia="Times New Roman" w:cs="Times New Roman"/>
          <w:szCs w:val="24"/>
        </w:rPr>
        <w:t xml:space="preserve">τώ ώρες φυσικής αγωγής, δεκαεπτά ώρες μουσικής, δεκαεπτά ώρες εικαστικά. </w:t>
      </w:r>
      <w:r>
        <w:rPr>
          <w:rFonts w:eastAsia="Times New Roman" w:cs="Times New Roman"/>
          <w:szCs w:val="24"/>
        </w:rPr>
        <w:t>Α</w:t>
      </w:r>
      <w:r>
        <w:rPr>
          <w:rFonts w:eastAsia="Times New Roman" w:cs="Times New Roman"/>
          <w:szCs w:val="24"/>
        </w:rPr>
        <w:t>ξίζει επίσης να σημειωθεί ότι στο Γυμ</w:t>
      </w:r>
      <w:r>
        <w:rPr>
          <w:rFonts w:eastAsia="Times New Roman" w:cs="Times New Roman"/>
          <w:szCs w:val="24"/>
        </w:rPr>
        <w:t xml:space="preserve">νάσιο τα τελευταία τρία χρόνια δεν διδάσκονται μουσική και εικαστικά, ενώ η φυσική αγωγή διδάσκεται τις μισές από τις προβλεπόμενες ώρες. </w:t>
      </w:r>
    </w:p>
    <w:p w14:paraId="5EE8F17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Τα κενά βέβαια είναι πολύ περισσότερα. Δηλαδή, φανταστείτε πόσα θα ήταν τα κενά εάν δεν είχαν καταργηθεί οι υπεύθυνοι</w:t>
      </w:r>
      <w:r>
        <w:rPr>
          <w:rFonts w:eastAsia="Times New Roman" w:cs="Times New Roman"/>
          <w:szCs w:val="24"/>
        </w:rPr>
        <w:t xml:space="preserve"> εργαστηρίων και τα μαθήματα φυσικών επιστημών και πληροφορικής και εάν δεν είχε αλλάξει το ωράριο διδασκαλίας μαθημάτων των Γυμνασίων πετσοκόβοντας ώρες από τα διδακτικά αντικείμενα. </w:t>
      </w:r>
    </w:p>
    <w:p w14:paraId="5EE8F17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Για να ολοκληρώσω το ερώτημα μου, βέβαια γιατί γίνεται όλο αυτό το μπάχ</w:t>
      </w:r>
      <w:r>
        <w:rPr>
          <w:rFonts w:eastAsia="Times New Roman" w:cs="Times New Roman"/>
          <w:szCs w:val="24"/>
        </w:rPr>
        <w:t>αλο; Διότι αυτά τα διδακτικά αντικείμενα βέβαια θεωρούνται για εσάς πολυτέλεια και αντιβαίνουν τις δεσμεύσεις που έχετε και απέναντι στα μνημόνια και απέναντι στην εργαλειοθήκη του ΟΟΣΑ, που συμβάλουν στην παραπέρα εγκατάλειψη και την καταδίκη της δημόσιας</w:t>
      </w:r>
      <w:r>
        <w:rPr>
          <w:rFonts w:eastAsia="Times New Roman" w:cs="Times New Roman"/>
          <w:szCs w:val="24"/>
        </w:rPr>
        <w:t xml:space="preserve"> και δωρεάν παιδείας. </w:t>
      </w:r>
    </w:p>
    <w:p w14:paraId="5EE8F17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καλούμε, λοιπόν, κύριε Υπουργέ, να απαντήσετε τι μέτρα προτίθεται να πάρει η Κυβέρνηση, ώστε να εξασφαλιστεί η άμεση κάλυψη των κενών για τη λειτουργία των τυπικών τμημάτων στο Γυμνάσιο Μοιρών και των τμημάτων ένταξης –θα τα πω, </w:t>
      </w:r>
      <w:r>
        <w:rPr>
          <w:rFonts w:eastAsia="Times New Roman" w:cs="Times New Roman"/>
          <w:szCs w:val="24"/>
        </w:rPr>
        <w:t>όμως, στη δευτερολογία μου γιατί δεν προλαβαίνω- και την πρόσληψη μόνιμου προσωπικού για την κάλυψη των πραγματικών εκπαιδευτικών αναγκών με είκοσι μαθητές ανά τμήματα.</w:t>
      </w:r>
    </w:p>
    <w:p w14:paraId="5EE8F17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για την ανοχή σας.</w:t>
      </w:r>
    </w:p>
    <w:p w14:paraId="5EE8F17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w:t>
      </w:r>
      <w:r>
        <w:rPr>
          <w:rFonts w:eastAsia="Times New Roman" w:cs="Times New Roman"/>
          <w:szCs w:val="24"/>
        </w:rPr>
        <w:t xml:space="preserve">λόγο έχει ο Υπουργός κ. </w:t>
      </w:r>
      <w:proofErr w:type="spellStart"/>
      <w:r>
        <w:rPr>
          <w:rFonts w:eastAsia="Times New Roman" w:cs="Times New Roman"/>
          <w:szCs w:val="24"/>
        </w:rPr>
        <w:t>Γαβρόγλου</w:t>
      </w:r>
      <w:proofErr w:type="spellEnd"/>
      <w:r>
        <w:rPr>
          <w:rFonts w:eastAsia="Times New Roman" w:cs="Times New Roman"/>
          <w:szCs w:val="24"/>
        </w:rPr>
        <w:t>.</w:t>
      </w:r>
    </w:p>
    <w:p w14:paraId="5EE8F179"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Κύριε Συντυχάκη, εάν υπερασπιζόμουν ότι λειτουργεί άψογα το σύστημα ως προς τους διορισμούς και κυρίως ως προς τους αναπληρωτές, θα ήταν μια </w:t>
      </w:r>
      <w:proofErr w:type="spellStart"/>
      <w:r>
        <w:rPr>
          <w:rFonts w:eastAsia="Times New Roman" w:cs="Times New Roman"/>
          <w:szCs w:val="24"/>
        </w:rPr>
        <w:t>πολιτικάντ</w:t>
      </w:r>
      <w:r>
        <w:rPr>
          <w:rFonts w:eastAsia="Times New Roman" w:cs="Times New Roman"/>
          <w:szCs w:val="24"/>
        </w:rPr>
        <w:t>ικη</w:t>
      </w:r>
      <w:proofErr w:type="spellEnd"/>
      <w:r>
        <w:rPr>
          <w:rFonts w:eastAsia="Times New Roman" w:cs="Times New Roman"/>
          <w:szCs w:val="24"/>
        </w:rPr>
        <w:t xml:space="preserve"> στάση. Και είμαι σίγουρος ότι θα ήσασταν ο πρώτος –και ορθά- που θα την καταγγέλλατε.</w:t>
      </w:r>
    </w:p>
    <w:p w14:paraId="5EE8F17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Πέρυσι καταφέραμε να κάνουμε ένα πάρα πολύ σημαντικό βήμα, με τεράστια προβλήματα. Το Γυμνάσιο Μοιρών όντως έχει κάποια από τα προβλήματα που είπατε. Δεν είναι τόσο δ</w:t>
      </w:r>
      <w:r>
        <w:rPr>
          <w:rFonts w:eastAsia="Times New Roman" w:cs="Times New Roman"/>
          <w:szCs w:val="24"/>
        </w:rPr>
        <w:t xml:space="preserve">ραματικά, αλλά ακόμα και τη μία ώρα εγώ θα τη θεωρήσω απαράδεκτη εκπαιδευτικά. </w:t>
      </w:r>
      <w:r>
        <w:rPr>
          <w:rFonts w:eastAsia="Times New Roman" w:cs="Times New Roman"/>
          <w:szCs w:val="24"/>
        </w:rPr>
        <w:t>Σ</w:t>
      </w:r>
      <w:r>
        <w:rPr>
          <w:rFonts w:eastAsia="Times New Roman" w:cs="Times New Roman"/>
          <w:szCs w:val="24"/>
        </w:rPr>
        <w:t xml:space="preserve">ας μιλάω πολύ ειλικρινά και σας μιλάω και ως εκπαιδευτικός. Υπάρχουν όντως σήμερα γύρω στις είκοσι πέντε </w:t>
      </w:r>
      <w:r>
        <w:rPr>
          <w:rFonts w:eastAsia="Times New Roman" w:cs="Times New Roman"/>
          <w:szCs w:val="24"/>
        </w:rPr>
        <w:lastRenderedPageBreak/>
        <w:t>ώρες, από ό,τι με πληροφόρησαν, κενά. Καλύφθηκαν τα μισά από τότε που ε</w:t>
      </w:r>
      <w:r>
        <w:rPr>
          <w:rFonts w:eastAsia="Times New Roman" w:cs="Times New Roman"/>
          <w:szCs w:val="24"/>
        </w:rPr>
        <w:t xml:space="preserve">ντοπίσατε –και ορθά λέω ότι τα εντοπίσατε- τα προβλήματα. Προσπαθούμε να τα λύσουμε. </w:t>
      </w:r>
    </w:p>
    <w:p w14:paraId="5EE8F17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Ξέρετε -δεν είναι ερώτημα, είμαι σίγουρος ότι ξέρετε πολύ καλά- ότι ένα σύστημα όσο βασίζεται στους αναπληρωτές, είναι ένα σύστημα που στην ουσία του είναι αντιεκπαιδευτι</w:t>
      </w:r>
      <w:r>
        <w:rPr>
          <w:rFonts w:eastAsia="Times New Roman" w:cs="Times New Roman"/>
          <w:szCs w:val="24"/>
        </w:rPr>
        <w:t>κό. Δεν φταίνε οι άνθρωποι αυτοί, αλλά αυτό είναι ένα απαράδεκτο εργασιακό καθεστώς. Τους ταλαιπωρούμε τους ανθρώπους, τους στέλνουμε από εδώ και από εκεί, γι’ αυτό και η λύση προφανώς είναι οι μόνιμοι διορισμοί. Νομίζω ότι είμαστε σε αρκετά καλή θέση σε λ</w:t>
      </w:r>
      <w:r>
        <w:rPr>
          <w:rFonts w:eastAsia="Times New Roman" w:cs="Times New Roman"/>
          <w:szCs w:val="24"/>
        </w:rPr>
        <w:t xml:space="preserve">ίγο διάστημα –είναι εξαιρετικά περίπλοκες αυτές οι διεργασίες- να ανακοινώσουμε έναν πειστικό αριθμό, έναν αριθμό, δηλαδή, που όντως θα ισχύει για μόνιμους διορισμούς. Ούτε αυτοί θα λύσουν όλο το πρόβλημα. </w:t>
      </w:r>
    </w:p>
    <w:p w14:paraId="5EE8F17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Οπότε ως απάντηση στο ερώτημά σας -πραγματικά δεν</w:t>
      </w:r>
      <w:r>
        <w:rPr>
          <w:rFonts w:eastAsia="Times New Roman" w:cs="Times New Roman"/>
          <w:szCs w:val="24"/>
        </w:rPr>
        <w:t xml:space="preserve"> θέλω να πολιτικολογήσω και να πω ότι δεν υπάρχει το πρόβλημα- εκείνο που θέλω να σας πω είναι ότι κάποια έχουν όντως συμπληρωθεί -δεν είναι τόσα πολλά τα κενά- και θα προσπαθήσουμε να συμπληρώσουμε και τα υπόλοιπα αναγνωρίζοντας εντίμως ότι τον Φεβρουάριο</w:t>
      </w:r>
      <w:r>
        <w:rPr>
          <w:rFonts w:eastAsia="Times New Roman" w:cs="Times New Roman"/>
          <w:szCs w:val="24"/>
        </w:rPr>
        <w:t xml:space="preserve"> συμπληρώνοντας αυτά τα κενά, έχεις κάνει μισή δουλειά, έτσι ή αλλιώς.</w:t>
      </w:r>
    </w:p>
    <w:p w14:paraId="5EE8F17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θέλω να γνωρίζετε και τον μηχανισμό ως προς το θέμα τοποθέτησης των αναπληρωτών, τι περίπλοκος μηχανισμός είναι αυτός, πέρα από τα γενικότερα προβλήματα σοβαρής </w:t>
      </w:r>
      <w:proofErr w:type="spellStart"/>
      <w:r>
        <w:rPr>
          <w:rFonts w:eastAsia="Times New Roman" w:cs="Times New Roman"/>
          <w:szCs w:val="24"/>
        </w:rPr>
        <w:t>υποχρηματοδότησης</w:t>
      </w:r>
      <w:proofErr w:type="spellEnd"/>
      <w:r>
        <w:rPr>
          <w:rFonts w:eastAsia="Times New Roman" w:cs="Times New Roman"/>
          <w:szCs w:val="24"/>
        </w:rPr>
        <w:t xml:space="preserve"> π</w:t>
      </w:r>
      <w:r>
        <w:rPr>
          <w:rFonts w:eastAsia="Times New Roman" w:cs="Times New Roman"/>
          <w:szCs w:val="24"/>
        </w:rPr>
        <w:t xml:space="preserve">ου υπάρχουν. </w:t>
      </w:r>
    </w:p>
    <w:p w14:paraId="5EE8F17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Ξέρω ότι δεν είναι ικανοποιητική η απάντηση, αλλά νομίζω είναι ειλικρινής.</w:t>
      </w:r>
    </w:p>
    <w:p w14:paraId="5EE8F17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ευχαριστώ.</w:t>
      </w:r>
    </w:p>
    <w:p w14:paraId="5EE8F180"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5EE8F181" w14:textId="77777777" w:rsidR="007948C4" w:rsidRDefault="00A0586C">
      <w:pPr>
        <w:spacing w:line="600" w:lineRule="auto"/>
        <w:ind w:firstLine="720"/>
        <w:jc w:val="both"/>
        <w:rPr>
          <w:rFonts w:eastAsia="Times New Roman" w:cs="Times New Roman"/>
          <w:b/>
          <w:szCs w:val="24"/>
        </w:rPr>
      </w:pPr>
      <w:r>
        <w:rPr>
          <w:rFonts w:eastAsia="Times New Roman" w:cs="Times New Roman"/>
          <w:szCs w:val="24"/>
        </w:rPr>
        <w:t xml:space="preserve">Ορίστε, κύριε Συντυχάκη, έχετε τον λόγο για τη δευτερολογία </w:t>
      </w:r>
      <w:r>
        <w:rPr>
          <w:rFonts w:eastAsia="Times New Roman" w:cs="Times New Roman"/>
          <w:szCs w:val="24"/>
        </w:rPr>
        <w:t>σας.</w:t>
      </w:r>
    </w:p>
    <w:p w14:paraId="5EE8F182"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5EE8F18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Υπουργέ, τα περί κανονικότητας τα έχετε πει εσείς, ότι η παιδεία μπαίνει στην κανονικότητα και μάλιστα πανηγυρίζει η Κυβέρνηση. Κατά την άποψή μας βέβαια είναι ένα απροκάλυπτο ψέμα αυτή η κανονικότητα.</w:t>
      </w:r>
    </w:p>
    <w:p w14:paraId="5EE8F18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Σε αυτό το απαράδεκτο</w:t>
      </w:r>
      <w:r>
        <w:rPr>
          <w:rFonts w:eastAsia="Times New Roman" w:cs="Times New Roman"/>
          <w:szCs w:val="24"/>
        </w:rPr>
        <w:t xml:space="preserve"> εργασιακό καθεστώς, που και εσείς λέτε και έρχεται σε αντίφαση με την εφαρμοζόμενη πολιτική τη δική σας, εάν δούμε τα στοιχεία, οι αναλογίες του μόνιμου εκπαιδευτικού προσωπικού και του εκπαιδευτικού προσωπικού που είναι αναπληρωτές ή μέσω ΕΣΠΑ, είναι πεν</w:t>
      </w:r>
      <w:r>
        <w:rPr>
          <w:rFonts w:eastAsia="Times New Roman" w:cs="Times New Roman"/>
          <w:szCs w:val="24"/>
        </w:rPr>
        <w:t>ήντα-</w:t>
      </w:r>
      <w:r>
        <w:rPr>
          <w:rFonts w:eastAsia="Times New Roman" w:cs="Times New Roman"/>
          <w:szCs w:val="24"/>
        </w:rPr>
        <w:lastRenderedPageBreak/>
        <w:t>πενήντα. Ανατρέπεται σταδιακά αυτή η αναλογία και είναι αποτέλεσμα των δεσμεύσεων που έχετε, γιατί εδώ δεν συζητάμε για την πρόθεσή σας την προσωπική ή τη συλλογική κ.λπ., αλλά το αποτέλεσμα της πολιτικής σας ποιο είναι.</w:t>
      </w:r>
    </w:p>
    <w:p w14:paraId="5EE8F18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Τα κενά πανελλαδικά ισοδυναμού</w:t>
      </w:r>
      <w:r>
        <w:rPr>
          <w:rFonts w:eastAsia="Times New Roman" w:cs="Times New Roman"/>
          <w:szCs w:val="24"/>
        </w:rPr>
        <w:t>ν με χιλιάδες χαμένες διδακτικές ώρες. Είναι δεκαέξι χιλιάδες αναπληρωτές φέτος, ενώ πέρυσι ήταν είκοσι τρεις χιλιάδες. Νομίζω ότι τα νούμερα είναι αδιάψευστα. Τα σχολεία που η Κυβέρνηση λέει ότι για πρώτη φορά άνοιξαν με καθηγητές και βιβλία, άνοιξαν γιατ</w:t>
      </w:r>
      <w:r>
        <w:rPr>
          <w:rFonts w:eastAsia="Times New Roman" w:cs="Times New Roman"/>
          <w:szCs w:val="24"/>
        </w:rPr>
        <w:t xml:space="preserve">ί υποβαθμίστηκε η μόρφωση, ο ρόλος του σχολείου, οι διδακτικές ώρες μειώθηκαν και εκπαιδευτικοί διδάσκουν μαθήματα άσχετα με το αντικείμενό τους. Όπως και οι αλλαγές για παράδειγμα που τώρα προκρίνονται για το </w:t>
      </w:r>
      <w:r>
        <w:rPr>
          <w:rFonts w:eastAsia="Times New Roman" w:cs="Times New Roman"/>
          <w:szCs w:val="24"/>
        </w:rPr>
        <w:t>λ</w:t>
      </w:r>
      <w:r>
        <w:rPr>
          <w:rFonts w:eastAsia="Times New Roman" w:cs="Times New Roman"/>
          <w:szCs w:val="24"/>
        </w:rPr>
        <w:t xml:space="preserve">ύκειο, με έναν προσχηματικό διάλογο, </w:t>
      </w:r>
      <w:r>
        <w:rPr>
          <w:rFonts w:eastAsia="Times New Roman" w:cs="Times New Roman"/>
          <w:szCs w:val="24"/>
        </w:rPr>
        <w:t xml:space="preserve">κινούνται στην ίδια ρότα, στην υποβάθμιση της μόρφωσης, όπως επίσης η εφαρμογή της </w:t>
      </w:r>
      <w:proofErr w:type="spellStart"/>
      <w:r>
        <w:rPr>
          <w:rFonts w:eastAsia="Times New Roman" w:cs="Times New Roman"/>
          <w:szCs w:val="24"/>
        </w:rPr>
        <w:t>μεταλυκειακής</w:t>
      </w:r>
      <w:proofErr w:type="spellEnd"/>
      <w:r>
        <w:rPr>
          <w:rFonts w:eastAsia="Times New Roman" w:cs="Times New Roman"/>
          <w:szCs w:val="24"/>
        </w:rPr>
        <w:t xml:space="preserve"> μαθητείας, που πιλοτικά εφαρμόζεται στην Κρήτη δεν απαντά στις σύγχρονες πραγματικές ανάγκες των νέων. Οι πραγματικές ανάγκες των νέων λένε μέχρι τα δεκαοχτώ τ</w:t>
      </w:r>
      <w:r>
        <w:rPr>
          <w:rFonts w:eastAsia="Times New Roman" w:cs="Times New Roman"/>
          <w:szCs w:val="24"/>
        </w:rPr>
        <w:t>ους χρόνια ολοκληρωμένη μόρφωση, γενική παιδία και μόνιμη και σταθερή δουλειά με ασφαλιστικά μισθολογικά δικαιώματα. Κατά την άποψή μας, με την πολιτική σας δεν θεραπεύετε παθογένειες του εκπαιδευτικού συστήματος, αντιθέτως μονιμοποιείτε αυτές τις παθογένε</w:t>
      </w:r>
      <w:r>
        <w:rPr>
          <w:rFonts w:eastAsia="Times New Roman" w:cs="Times New Roman"/>
          <w:szCs w:val="24"/>
        </w:rPr>
        <w:t>ιες.</w:t>
      </w:r>
    </w:p>
    <w:p w14:paraId="5EE8F18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ειδική αγωγή έχουμε παραπέρα υποβάθμιση. Παιδιά και γονείς είναι τα θύματα αυτής της πολιτικής, οι οποίοι βέβαια καλούνται να κάνουν αυτά που έκαναν πάντα, δηλαδή να βάζουν το χέρι στην τσέπη και μάλιστα αυτήν τη φορά ακόμα βαθύτερα. Φαίνεται </w:t>
      </w:r>
      <w:r>
        <w:rPr>
          <w:rFonts w:eastAsia="Times New Roman" w:cs="Times New Roman"/>
          <w:szCs w:val="24"/>
        </w:rPr>
        <w:t xml:space="preserve">και από την ίδια την πραγματικότητα, όχι μόνον από τον «κόφτη» στα κονδύλια για την ειδική αγωγή και τις θεραπείες των ατόμων με ειδικές ανάγκες μέσω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του ΕΟΠΥΥ και των αλλαγών στον τρόπο αποπληρωμής των ιδιωτικών δομών ιδιωτικής αγωγή</w:t>
      </w:r>
      <w:r>
        <w:rPr>
          <w:rFonts w:eastAsia="Times New Roman" w:cs="Times New Roman"/>
          <w:szCs w:val="24"/>
        </w:rPr>
        <w:t>ς.</w:t>
      </w:r>
    </w:p>
    <w:p w14:paraId="5EE8F18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Για παράδειγμα, στο Γυμνάσιο Μοιρών είναι τραγική η κατάσταση και αποδεικνύεται από τον αριθμό των κενών. Τα παιδιά που χρήζουν ειδικής εκπαιδευτικής βοήθειας μένουν αβοήθητα με την έλλειψη αντίστοιχων ειδικοτήτων και ούτε λίγο ούτε πολύ αντιμετωπίζοντα</w:t>
      </w:r>
      <w:r>
        <w:rPr>
          <w:rFonts w:eastAsia="Times New Roman" w:cs="Times New Roman"/>
          <w:szCs w:val="24"/>
        </w:rPr>
        <w:t>ι και ως παρίες. Στις ειδικές εκπαιδευτικές ανάγκες του σχολείου συγκαταλέγονται σαράντα τέσσερις μαθητές του Γυμνασίου Μοιρών. Τον Νοέμβριο τοποθετήθηκε μόνον ένας καθηγητής για τα τμήματα ένταξης για τα μαθήματα μαθηματικών και φυσικής. Κάτω από την αγων</w:t>
      </w:r>
      <w:r>
        <w:rPr>
          <w:rFonts w:eastAsia="Times New Roman" w:cs="Times New Roman"/>
          <w:szCs w:val="24"/>
        </w:rPr>
        <w:t>ιστική πίεση μαθητών, γονιών και εκπαιδευτικών και με αφορμή τη σχετική ερώτηση που καταθέσαμε ως ΚΚΕ αναγκαστήκατε να τοποθετήσετε στα τέλη Γενάρη μία φιλόλογο και ένα μαθηματικό στο τμήμα ένταξης, όπως έγινε το ίδιο αντίστοιχα και πέρυσι. Βέβαια, ο φιλόλ</w:t>
      </w:r>
      <w:r>
        <w:rPr>
          <w:rFonts w:eastAsia="Times New Roman" w:cs="Times New Roman"/>
          <w:szCs w:val="24"/>
        </w:rPr>
        <w:t>ογος τοποθετήθηκε τον Φλεβάρη.</w:t>
      </w:r>
    </w:p>
    <w:p w14:paraId="5EE8F18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κύριου Βουλευτή)</w:t>
      </w:r>
    </w:p>
    <w:p w14:paraId="5EE8F18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Ναι, αλλά συνεχίζουν να λείπουν είκοσι οκτώ φιλολογικές ώρες, όχι είκοσι πέντε που είπατε, δηλαδή άλλος ένας φιλόλογος πλήρες ωραρίου, ενώ δε</w:t>
      </w:r>
      <w:r>
        <w:rPr>
          <w:rFonts w:eastAsia="Times New Roman" w:cs="Times New Roman"/>
          <w:szCs w:val="24"/>
        </w:rPr>
        <w:t>ν λέτε κουβέντα για την ανάγκη διδασκαλίας και των αγγλικών στα τμήματα ένταξης, δέκα ώρες, μάθημα το οποίο διδάσκονταν πέρυσι, χωρίς βέβαια να υπολογιστούν και τα υπόλοιπα μαθήματα. Αυτό είναι το αποτέλεσμα της μέγιστης προσπάθειας που επικαλείστε απλά γι</w:t>
      </w:r>
      <w:r>
        <w:rPr>
          <w:rFonts w:eastAsia="Times New Roman" w:cs="Times New Roman"/>
          <w:szCs w:val="24"/>
        </w:rPr>
        <w:t>α να κρύψετε το πρόβλημα κάτω από το χαλί.</w:t>
      </w:r>
    </w:p>
    <w:p w14:paraId="5EE8F18A"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Συντυχάκη, ολοκληρώστε.</w:t>
      </w:r>
    </w:p>
    <w:p w14:paraId="5EE8F18B"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Ολοκληρώνω, κύριε Πρόεδρε. Ευχαριστώ.</w:t>
      </w:r>
    </w:p>
    <w:p w14:paraId="5EE8F18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Με αυτές τις συνθήκες τελικά στα τμήματα ένταξης θα λειτουργήσει μόνο στην Α΄ και στη Β΄ </w:t>
      </w:r>
      <w:r>
        <w:rPr>
          <w:rFonts w:eastAsia="Times New Roman" w:cs="Times New Roman"/>
          <w:szCs w:val="24"/>
        </w:rPr>
        <w:t>γ</w:t>
      </w:r>
      <w:r>
        <w:rPr>
          <w:rFonts w:eastAsia="Times New Roman" w:cs="Times New Roman"/>
          <w:szCs w:val="24"/>
        </w:rPr>
        <w:t xml:space="preserve">υμνασίου, δεν θα λειτουργήσει στη Γ΄ </w:t>
      </w:r>
      <w:r>
        <w:rPr>
          <w:rFonts w:eastAsia="Times New Roman" w:cs="Times New Roman"/>
          <w:szCs w:val="24"/>
        </w:rPr>
        <w:t>γ</w:t>
      </w:r>
      <w:r>
        <w:rPr>
          <w:rFonts w:eastAsia="Times New Roman" w:cs="Times New Roman"/>
          <w:szCs w:val="24"/>
        </w:rPr>
        <w:t>υμνασίου. Αυτά είναι τα αποτελέσματα της πολιτικής, που υποβαθμίζει το δημόσιο σχολείο, η πλήρης εναρμόνιση με την Ευρωπαϊκή Ένωση και την παράδοση της εκπαιδευτικής διαδικασίας στην ιδιωτική κερδοσκοπία.</w:t>
      </w:r>
    </w:p>
    <w:p w14:paraId="5EE8F18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Επανέρχομαι,</w:t>
      </w:r>
      <w:r>
        <w:rPr>
          <w:rFonts w:eastAsia="Times New Roman" w:cs="Times New Roman"/>
          <w:szCs w:val="24"/>
        </w:rPr>
        <w:t xml:space="preserve"> λοιπόν, στο ερώτημα άμεσα –γιατί μιλάμε τώρα για ένα σχολείο τετρακοσίων μαθητών- δηλαδή ποια είναι τα μέτρα εκείνα τα οποία θα πάρετε για να εξασφαλιστεί η κάλυψη των κενών για τη λειτουργία και των τυπικών τμημάτων και των τμημάτων ένταξης στο Γυμνάσιο </w:t>
      </w:r>
      <w:r>
        <w:rPr>
          <w:rFonts w:eastAsia="Times New Roman" w:cs="Times New Roman"/>
          <w:szCs w:val="24"/>
        </w:rPr>
        <w:t>Μοιρών και φυσικά η πρόσληψη του μόνιμου προσωπικού, που και εσείς επικαλεστήκατε, αλλά η πολιτική σας είναι τέτοια που οξύνει ακόμα περισσότερο το πρόβλημα.</w:t>
      </w:r>
    </w:p>
    <w:p w14:paraId="5EE8F18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E8F18F"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5EE8F19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Υπουργέ, έχετε τον</w:t>
      </w:r>
      <w:r>
        <w:rPr>
          <w:rFonts w:eastAsia="Times New Roman" w:cs="Times New Roman"/>
          <w:szCs w:val="24"/>
        </w:rPr>
        <w:t xml:space="preserve"> λόγο.</w:t>
      </w:r>
    </w:p>
    <w:p w14:paraId="5EE8F19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w:t>
      </w:r>
    </w:p>
    <w:p w14:paraId="5EE8F19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Για τις λεπτομέρειες σάς απάντησα πριν, δεν θα τα επαναλάβω.</w:t>
      </w:r>
    </w:p>
    <w:p w14:paraId="5EE8F19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Βεβαίως σχετικά με αυτήν την εμμονή σας με την καταγγελία της Ευρώπης θα ήθελα να πω ότι στην προκειμένη πε</w:t>
      </w:r>
      <w:r>
        <w:rPr>
          <w:rFonts w:eastAsia="Times New Roman" w:cs="Times New Roman"/>
          <w:szCs w:val="24"/>
        </w:rPr>
        <w:t>ρίπτωση θα ήταν καλύτερα να ήμασταν σαν την Ευρώπη. Είμαι σίγουρος ότι συμφωνείτε κι εσείς, γιατί οι αριθμοί θα ήταν καλύτεροι. Δεν έχουν τόσα κενά τα ευρωπαϊκά σχολεία.</w:t>
      </w:r>
    </w:p>
    <w:p w14:paraId="5EE8F194" w14:textId="77777777" w:rsidR="007948C4" w:rsidRDefault="00A0586C">
      <w:pPr>
        <w:spacing w:line="600" w:lineRule="auto"/>
        <w:jc w:val="both"/>
        <w:rPr>
          <w:rFonts w:eastAsia="Times New Roman"/>
          <w:szCs w:val="24"/>
        </w:rPr>
      </w:pPr>
      <w:r>
        <w:rPr>
          <w:rFonts w:eastAsia="Times New Roman"/>
          <w:szCs w:val="24"/>
        </w:rPr>
        <w:t>Οπότε, δεν καταλαβαίνω πού ακριβώς είναι το πρόβλημα που έχετε με την Ευρώπη.</w:t>
      </w:r>
    </w:p>
    <w:p w14:paraId="5EE8F195" w14:textId="77777777" w:rsidR="007948C4" w:rsidRDefault="00A0586C">
      <w:pPr>
        <w:spacing w:line="600" w:lineRule="auto"/>
        <w:ind w:firstLine="720"/>
        <w:jc w:val="both"/>
        <w:rPr>
          <w:rFonts w:eastAsia="Times New Roman"/>
          <w:szCs w:val="24"/>
        </w:rPr>
      </w:pPr>
      <w:r>
        <w:rPr>
          <w:rFonts w:eastAsia="Times New Roman"/>
          <w:szCs w:val="24"/>
        </w:rPr>
        <w:lastRenderedPageBreak/>
        <w:t>Το δεύτε</w:t>
      </w:r>
      <w:r>
        <w:rPr>
          <w:rFonts w:eastAsia="Times New Roman"/>
          <w:szCs w:val="24"/>
        </w:rPr>
        <w:t xml:space="preserve">ρο που είπατε είναι ότι έρχομαι σε αντίφαση με αυτά που είπα ως προς την κανονικότητα. Κοιτάξτε, το είπατε κι εσείς, θεωρούμε ότι είναι η αρχή μιας κανονικότητας. Μην μου πείτε ότι το γεγονός ότι μετά από τόσες δεκαετίες άνοιξαν για πρώτη φορά τα σχολεία, </w:t>
      </w:r>
      <w:r>
        <w:rPr>
          <w:rFonts w:eastAsia="Times New Roman"/>
          <w:szCs w:val="24"/>
        </w:rPr>
        <w:t>έτσι όπως άνοιξαν, δεν είναι ένα θετικό βήμα που όλοι πρέπει να το χρεωθούμε. Όλοι πρέπει! Άρα, υπάρχει ένα θέμα ως προς διάφορα θετικά πράγματα που γίνονται.</w:t>
      </w:r>
    </w:p>
    <w:p w14:paraId="5EE8F196" w14:textId="77777777" w:rsidR="007948C4" w:rsidRDefault="00A0586C">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γ</w:t>
      </w:r>
      <w:r>
        <w:rPr>
          <w:rFonts w:eastAsia="Times New Roman"/>
          <w:szCs w:val="24"/>
        </w:rPr>
        <w:t>υμνάσιο έχουμε πάει σε μείωση των εξαμήνων και ξέρετε πόσο σημαντικό είναι αυτό για τη μαθησ</w:t>
      </w:r>
      <w:r>
        <w:rPr>
          <w:rFonts w:eastAsia="Times New Roman"/>
          <w:szCs w:val="24"/>
        </w:rPr>
        <w:t>ιακή διαδικασία. Επίσης, είναι το θέμα της συμπερίληψης με τα παιδιά με ειδικές ανάγκες. Αυτά όλα είναι όλων μας και θεωρώ ότι για την κοινωνία είναι μόνο θετικά. Μην ακυρώνουμε, λοιπόν, πράγματα τα οποία έχουν γίνει.</w:t>
      </w:r>
    </w:p>
    <w:p w14:paraId="5EE8F197" w14:textId="77777777" w:rsidR="007948C4" w:rsidRDefault="00A0586C">
      <w:pPr>
        <w:spacing w:line="600" w:lineRule="auto"/>
        <w:ind w:firstLine="720"/>
        <w:jc w:val="both"/>
        <w:rPr>
          <w:rFonts w:eastAsia="Times New Roman"/>
          <w:szCs w:val="24"/>
        </w:rPr>
      </w:pPr>
      <w:r>
        <w:rPr>
          <w:rFonts w:eastAsia="Times New Roman"/>
          <w:szCs w:val="24"/>
        </w:rPr>
        <w:t>Ο αριθμός που είπατε δεν είναι σωστός.</w:t>
      </w:r>
      <w:r>
        <w:rPr>
          <w:rFonts w:eastAsia="Times New Roman"/>
          <w:szCs w:val="24"/>
        </w:rPr>
        <w:t xml:space="preserve"> Το ποσοστό των αναπληρωτών είναι 15%. Παρ’ όλα αυτά, είναι μεγάλος ο αριθμός και πρέπει να μειωθεί. Δεν είναι, όμως, 50%. Και να σας πω κάτι; Με κάθε ειλικρίνεια το λέμε και με τις συνδικαλιστικές οργανώσεις όταν συζητάμε. Είναι σαφές ότι χρειάζεται μια </w:t>
      </w:r>
      <w:proofErr w:type="spellStart"/>
      <w:r>
        <w:rPr>
          <w:rFonts w:eastAsia="Times New Roman"/>
          <w:szCs w:val="24"/>
        </w:rPr>
        <w:t>ο</w:t>
      </w:r>
      <w:r>
        <w:rPr>
          <w:rFonts w:eastAsia="Times New Roman"/>
          <w:szCs w:val="24"/>
        </w:rPr>
        <w:t>ρθολογικοποίηση</w:t>
      </w:r>
      <w:proofErr w:type="spellEnd"/>
      <w:r>
        <w:rPr>
          <w:rFonts w:eastAsia="Times New Roman"/>
          <w:szCs w:val="24"/>
        </w:rPr>
        <w:t xml:space="preserve">. </w:t>
      </w:r>
      <w:proofErr w:type="spellStart"/>
      <w:r>
        <w:rPr>
          <w:rFonts w:eastAsia="Times New Roman"/>
          <w:szCs w:val="24"/>
        </w:rPr>
        <w:t>Ορθολογικοποίηση</w:t>
      </w:r>
      <w:proofErr w:type="spellEnd"/>
      <w:r>
        <w:rPr>
          <w:rFonts w:eastAsia="Times New Roman"/>
          <w:szCs w:val="24"/>
        </w:rPr>
        <w:t xml:space="preserve"> δεν σημαίνει φεύγουν άνθρωποι από τις δουλειές τους, απολύονται, κόβονται χρήματα κ.λπ., αλλά υπάρχει ένα θέμα </w:t>
      </w:r>
      <w:proofErr w:type="spellStart"/>
      <w:r>
        <w:rPr>
          <w:rFonts w:eastAsia="Times New Roman"/>
          <w:szCs w:val="24"/>
        </w:rPr>
        <w:t>ορθολογικοποίησης</w:t>
      </w:r>
      <w:proofErr w:type="spellEnd"/>
      <w:r>
        <w:rPr>
          <w:rFonts w:eastAsia="Times New Roman"/>
          <w:szCs w:val="24"/>
        </w:rPr>
        <w:t xml:space="preserve"> ως προς την καθημερινή λειτουργία του σχολείου.</w:t>
      </w:r>
    </w:p>
    <w:p w14:paraId="5EE8F198" w14:textId="77777777" w:rsidR="007948C4" w:rsidRDefault="00A0586C">
      <w:pPr>
        <w:spacing w:line="600" w:lineRule="auto"/>
        <w:ind w:firstLine="720"/>
        <w:jc w:val="both"/>
        <w:rPr>
          <w:rFonts w:eastAsia="Times New Roman"/>
          <w:szCs w:val="24"/>
        </w:rPr>
      </w:pPr>
      <w:r>
        <w:rPr>
          <w:rFonts w:eastAsia="Times New Roman"/>
          <w:szCs w:val="24"/>
        </w:rPr>
        <w:lastRenderedPageBreak/>
        <w:t>Τελειώνω με κάτι που αναφέρατε και νομίζω ότι</w:t>
      </w:r>
      <w:r>
        <w:rPr>
          <w:rFonts w:eastAsia="Times New Roman"/>
          <w:szCs w:val="24"/>
        </w:rPr>
        <w:t xml:space="preserve"> δεν είναι σωστό. Υπάρχει μια έκφραση που χρησιμοποιείται πολύ συχνά, ότι κάθε διάλογος που αρχίζει είναι προσχηματικός διάλογος. Δεν γίνεται έτσι. Εδώ υπάρχει μια συγκεκριμένη εισήγηση. Θα συζητήσουμε πάνω στην εισήγηση. Θα υπάρξουν κάποιες αλλαγές και μή</w:t>
      </w:r>
      <w:r>
        <w:rPr>
          <w:rFonts w:eastAsia="Times New Roman"/>
          <w:szCs w:val="24"/>
        </w:rPr>
        <w:t>πως υπάρχει μία συμφωνία για αυτά τα ζητήματα. Και να σας πω κάτι; Το ερώτημά μας δεν είναι η συμφωνία πάνω στις λύσεις. Το ερώτημα σε αυτήν τη φάση είναι να συμφωνούμε πάνω στα προβλήματα.</w:t>
      </w:r>
    </w:p>
    <w:p w14:paraId="5EE8F199" w14:textId="77777777" w:rsidR="007948C4" w:rsidRDefault="00A0586C">
      <w:pPr>
        <w:spacing w:line="600" w:lineRule="auto"/>
        <w:ind w:firstLine="720"/>
        <w:jc w:val="both"/>
        <w:rPr>
          <w:rFonts w:eastAsia="Times New Roman"/>
          <w:szCs w:val="24"/>
        </w:rPr>
      </w:pPr>
      <w:r>
        <w:rPr>
          <w:rFonts w:eastAsia="Times New Roman"/>
          <w:szCs w:val="24"/>
        </w:rPr>
        <w:t>Παρακαλώ και το δικό σας κόμμα να μας πει: Συμφωνούμε αυτήν τη στι</w:t>
      </w:r>
      <w:r>
        <w:rPr>
          <w:rFonts w:eastAsia="Times New Roman"/>
          <w:szCs w:val="24"/>
        </w:rPr>
        <w:t xml:space="preserve">γμή ότι οι τελευταίες δύο τάξεις του </w:t>
      </w:r>
      <w:r>
        <w:rPr>
          <w:rFonts w:eastAsia="Times New Roman"/>
          <w:szCs w:val="24"/>
        </w:rPr>
        <w:t>λ</w:t>
      </w:r>
      <w:r>
        <w:rPr>
          <w:rFonts w:eastAsia="Times New Roman"/>
          <w:szCs w:val="24"/>
        </w:rPr>
        <w:t xml:space="preserve">υκείου είναι ακυρωμένες; Η ακύρωση δεν οφείλεται στους καθηγητές, δεν οφείλεται στα παιδιά. Είναι μια παθογένεια δεκαετιών. Καταφέραμε να ακυρώσουμε τις τελευταίες δύο τάξεις του </w:t>
      </w:r>
      <w:r>
        <w:rPr>
          <w:rFonts w:eastAsia="Times New Roman"/>
          <w:szCs w:val="24"/>
        </w:rPr>
        <w:t>λ</w:t>
      </w:r>
      <w:r>
        <w:rPr>
          <w:rFonts w:eastAsia="Times New Roman"/>
          <w:szCs w:val="24"/>
        </w:rPr>
        <w:t>υκείου. Υπάρχει ένα απολυτήριο του σχο</w:t>
      </w:r>
      <w:r>
        <w:rPr>
          <w:rFonts w:eastAsia="Times New Roman"/>
          <w:szCs w:val="24"/>
        </w:rPr>
        <w:t xml:space="preserve">λείου που να παίζει κάποιο ρόλο κοινωνικά; Στον αέρα το απολυτήριο. Οι πανελλήνιες εξετάσεις, οι εισαγωγικές εξετάσεις για τα Ανώτατα Εκπαιδευτικά Ιδρύματα, είναι κάτι που μας κάνει περήφανους ως κοινωνία; Είναι αυτό το απίστευτο μαρτύριο των παιδιών κάτι </w:t>
      </w:r>
      <w:r>
        <w:rPr>
          <w:rFonts w:eastAsia="Times New Roman"/>
          <w:szCs w:val="24"/>
        </w:rPr>
        <w:t>το οποίο θα πρέπει να συνεχιστεί; Είναι το πρώτο έτος του πανεπιστημίου, που δεν έχει καμμία ευελιξία, κάτι εκπαιδευτικά θετικό;</w:t>
      </w:r>
    </w:p>
    <w:p w14:paraId="5EE8F19A" w14:textId="77777777" w:rsidR="007948C4" w:rsidRDefault="00A0586C">
      <w:pPr>
        <w:spacing w:line="600" w:lineRule="auto"/>
        <w:ind w:firstLine="720"/>
        <w:jc w:val="both"/>
        <w:rPr>
          <w:rFonts w:eastAsia="Times New Roman"/>
          <w:szCs w:val="24"/>
        </w:rPr>
      </w:pPr>
      <w:r>
        <w:rPr>
          <w:rFonts w:eastAsia="Times New Roman"/>
          <w:szCs w:val="24"/>
        </w:rPr>
        <w:t xml:space="preserve">Εδώ, λοιπόν, υπάρχουν τέσσερα ζητήματα: Οι τελευταίες δύο τάξεις του </w:t>
      </w:r>
      <w:r>
        <w:rPr>
          <w:rFonts w:eastAsia="Times New Roman"/>
          <w:szCs w:val="24"/>
        </w:rPr>
        <w:t>λ</w:t>
      </w:r>
      <w:r>
        <w:rPr>
          <w:rFonts w:eastAsia="Times New Roman"/>
          <w:szCs w:val="24"/>
        </w:rPr>
        <w:t xml:space="preserve">υκείου, το θέμα του απολυτηρίου, το θέμα των εισαγωγικών </w:t>
      </w:r>
      <w:r>
        <w:rPr>
          <w:rFonts w:eastAsia="Times New Roman"/>
          <w:szCs w:val="24"/>
        </w:rPr>
        <w:t xml:space="preserve">εξετάσεων, </w:t>
      </w:r>
      <w:r>
        <w:rPr>
          <w:rFonts w:eastAsia="Times New Roman"/>
          <w:szCs w:val="24"/>
        </w:rPr>
        <w:lastRenderedPageBreak/>
        <w:t>το θέμα του πρώτου έτους. Αυτά είναι τέσσερα προβλήματα που αλληλοεπηρεάζονται. Αν δεχτούμε ότι αυτά είναι προβλήματα, είμαι σίγουρος ότι θα βρούμε λύσεις. Πώς; Μέσα από διάλογο. Τώρα, αν ο κάθε διάλογος θεωρούμε ότι είναι προσχηματικός, ομολογώ</w:t>
      </w:r>
      <w:r>
        <w:rPr>
          <w:rFonts w:eastAsia="Times New Roman"/>
          <w:szCs w:val="24"/>
        </w:rPr>
        <w:t xml:space="preserve"> ότι δεν μπορώ να πω και πολλά πράγματα.</w:t>
      </w:r>
    </w:p>
    <w:p w14:paraId="5EE8F19B" w14:textId="77777777" w:rsidR="007948C4" w:rsidRDefault="00A0586C">
      <w:pPr>
        <w:spacing w:line="600" w:lineRule="auto"/>
        <w:ind w:firstLine="720"/>
        <w:jc w:val="both"/>
        <w:rPr>
          <w:rFonts w:eastAsia="Times New Roman"/>
          <w:szCs w:val="24"/>
        </w:rPr>
      </w:pPr>
      <w:r>
        <w:rPr>
          <w:rFonts w:eastAsia="Times New Roman"/>
          <w:szCs w:val="24"/>
        </w:rPr>
        <w:t>Σας ευχαριστώ.</w:t>
      </w:r>
    </w:p>
    <w:p w14:paraId="5EE8F19C" w14:textId="77777777" w:rsidR="007948C4" w:rsidRDefault="00A0586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5EE8F19D" w14:textId="77777777" w:rsidR="007948C4" w:rsidRDefault="00A0586C">
      <w:pPr>
        <w:spacing w:line="600" w:lineRule="auto"/>
        <w:ind w:firstLine="720"/>
        <w:jc w:val="both"/>
        <w:rPr>
          <w:rFonts w:eastAsia="Times New Roman"/>
          <w:szCs w:val="24"/>
        </w:rPr>
      </w:pPr>
      <w:r>
        <w:rPr>
          <w:rFonts w:eastAsia="Times New Roman"/>
          <w:szCs w:val="24"/>
        </w:rPr>
        <w:t xml:space="preserve">Συνεχίζουμε με την πρώτη με αριθμό 379/23-1-2017 επίκαιρη ερώτηση  πρώτου κύκλου του Βουλευτή Αττικής της Νέας Δημοκρατίας κ. </w:t>
      </w:r>
      <w:r>
        <w:rPr>
          <w:rFonts w:eastAsia="Times New Roman"/>
          <w:bCs/>
          <w:szCs w:val="24"/>
        </w:rPr>
        <w:t>Γεωργίου</w:t>
      </w:r>
      <w:r>
        <w:rPr>
          <w:rFonts w:eastAsia="Times New Roman"/>
          <w:bCs/>
          <w:szCs w:val="24"/>
        </w:rPr>
        <w:t xml:space="preserve"> Βλάχου</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αναθεώρηση των φορολογικών διατάξεων που αφορούν σε φορολογική αντιμετώπιση ακινήτων εντός περιοχών που έχουν ενταχθεί σε σχέδιο πόλης, αλλά δεν έχει ολοκληρωθεί η πράξη εφαρμογής.</w:t>
      </w:r>
    </w:p>
    <w:p w14:paraId="5EE8F19E" w14:textId="77777777" w:rsidR="007948C4" w:rsidRDefault="00A0586C">
      <w:pPr>
        <w:spacing w:line="600" w:lineRule="auto"/>
        <w:ind w:firstLine="720"/>
        <w:jc w:val="both"/>
        <w:rPr>
          <w:rFonts w:eastAsia="Times New Roman"/>
          <w:szCs w:val="24"/>
        </w:rPr>
      </w:pPr>
      <w:r>
        <w:rPr>
          <w:rFonts w:eastAsia="Times New Roman"/>
          <w:szCs w:val="24"/>
        </w:rPr>
        <w:t xml:space="preserve">Στην ερώτηση θα </w:t>
      </w:r>
      <w:r>
        <w:rPr>
          <w:rFonts w:eastAsia="Times New Roman"/>
          <w:szCs w:val="24"/>
        </w:rPr>
        <w:t xml:space="preserve">απαντήσει η Υφυπουργός Οικονομικών κ. Αικατερίνη </w:t>
      </w:r>
      <w:proofErr w:type="spellStart"/>
      <w:r>
        <w:rPr>
          <w:rFonts w:eastAsia="Times New Roman"/>
          <w:szCs w:val="24"/>
        </w:rPr>
        <w:t>Παπανάτσιου</w:t>
      </w:r>
      <w:proofErr w:type="spellEnd"/>
      <w:r>
        <w:rPr>
          <w:rFonts w:eastAsia="Times New Roman"/>
          <w:szCs w:val="24"/>
        </w:rPr>
        <w:t>.</w:t>
      </w:r>
    </w:p>
    <w:p w14:paraId="5EE8F19F" w14:textId="77777777" w:rsidR="007948C4" w:rsidRDefault="00A0586C">
      <w:pPr>
        <w:spacing w:line="600" w:lineRule="auto"/>
        <w:ind w:firstLine="720"/>
        <w:jc w:val="both"/>
        <w:rPr>
          <w:rFonts w:eastAsia="Times New Roman"/>
          <w:szCs w:val="24"/>
        </w:rPr>
      </w:pPr>
      <w:r>
        <w:rPr>
          <w:rFonts w:eastAsia="Times New Roman"/>
          <w:szCs w:val="24"/>
        </w:rPr>
        <w:t>Κύριε Βλάχο, έχετε τον λόγο.</w:t>
      </w:r>
    </w:p>
    <w:p w14:paraId="5EE8F1A0" w14:textId="77777777" w:rsidR="007948C4" w:rsidRDefault="00A0586C">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Ευχαριστώ πολύ, κύριε Πρόεδρε.</w:t>
      </w:r>
    </w:p>
    <w:p w14:paraId="5EE8F1A1" w14:textId="77777777" w:rsidR="007948C4" w:rsidRDefault="00A0586C">
      <w:pPr>
        <w:spacing w:line="600" w:lineRule="auto"/>
        <w:ind w:firstLine="720"/>
        <w:jc w:val="both"/>
        <w:rPr>
          <w:rFonts w:eastAsia="Times New Roman"/>
          <w:szCs w:val="24"/>
        </w:rPr>
      </w:pPr>
      <w:r>
        <w:rPr>
          <w:rFonts w:eastAsia="Times New Roman"/>
          <w:szCs w:val="24"/>
        </w:rPr>
        <w:lastRenderedPageBreak/>
        <w:t>Με την ερώτηση την οποία κατέθεσα και που σήμερα συζητάμε, κύριε Πρόεδρε, κυρία Υπουργέ, θέλω να μεταφέρω ένα πολύ σο</w:t>
      </w:r>
      <w:r>
        <w:rPr>
          <w:rFonts w:eastAsia="Times New Roman"/>
          <w:szCs w:val="24"/>
        </w:rPr>
        <w:t xml:space="preserve">βαρό ζήτημα που ανέδειξε ο Δήμος Παλλήνης και που αφορά </w:t>
      </w:r>
      <w:r>
        <w:rPr>
          <w:rFonts w:eastAsia="Times New Roman"/>
          <w:szCs w:val="24"/>
        </w:rPr>
        <w:t>σ</w:t>
      </w:r>
      <w:r>
        <w:rPr>
          <w:rFonts w:eastAsia="Times New Roman"/>
          <w:szCs w:val="24"/>
        </w:rPr>
        <w:t>τον άδικο τρόπο με τον οποίο φορολογούνται τα οικόπεδα τα οποία βρίσκονται ε</w:t>
      </w:r>
      <w:r>
        <w:rPr>
          <w:rFonts w:eastAsia="Times New Roman"/>
          <w:szCs w:val="24"/>
        </w:rPr>
        <w:t>ν</w:t>
      </w:r>
      <w:r>
        <w:rPr>
          <w:rFonts w:eastAsia="Times New Roman"/>
          <w:szCs w:val="24"/>
        </w:rPr>
        <w:t>τός σχεδίου, αλλά δεν έχει γίνει η κύρωση της πράξης εφαρμογής.</w:t>
      </w:r>
    </w:p>
    <w:p w14:paraId="5EE8F1A2" w14:textId="77777777" w:rsidR="007948C4" w:rsidRDefault="00A0586C">
      <w:pPr>
        <w:spacing w:line="600" w:lineRule="auto"/>
        <w:ind w:firstLine="720"/>
        <w:jc w:val="both"/>
        <w:rPr>
          <w:rFonts w:eastAsia="Times New Roman"/>
          <w:szCs w:val="24"/>
        </w:rPr>
      </w:pPr>
      <w:r>
        <w:rPr>
          <w:rFonts w:eastAsia="Times New Roman"/>
          <w:szCs w:val="24"/>
        </w:rPr>
        <w:t>Σε ανάλογες περιπτώσεις στο παρελθόν, το διάστημα που μεσο</w:t>
      </w:r>
      <w:r>
        <w:rPr>
          <w:rFonts w:eastAsia="Times New Roman"/>
          <w:szCs w:val="24"/>
        </w:rPr>
        <w:t>λαβεί μεταξύ της ένταξης στο σχέδιο πόλης και της κύρωσης της πράξης εφαρμογής κινείται από τρία έως και πέντε χρόνια. Στο διάστημα αυτό και παρά το γεγονός ότι οι εν λόγω ιδιοκτησίες θα μεταβληθούν μειωτικά ως προς την επιφάνειά τους, λόγω της υποχρεωτική</w:t>
      </w:r>
      <w:r>
        <w:rPr>
          <w:rFonts w:eastAsia="Times New Roman"/>
          <w:szCs w:val="24"/>
        </w:rPr>
        <w:t xml:space="preserve">ς εισφοράς σε γη, λόγω της πιθανής αλλαγής της θέσεως, λόγω δημιουργίας κοινόχρηστων και κοινωφελών χώρων, αλλά και πιθανόν τακτοποίησης ιδιοκτησιών, παύουν να χαρακτηρίζονται πλέον ως </w:t>
      </w:r>
      <w:proofErr w:type="spellStart"/>
      <w:r>
        <w:rPr>
          <w:rFonts w:eastAsia="Times New Roman"/>
          <w:szCs w:val="24"/>
        </w:rPr>
        <w:t>γεωτεμάχια</w:t>
      </w:r>
      <w:proofErr w:type="spellEnd"/>
      <w:r>
        <w:rPr>
          <w:rFonts w:eastAsia="Times New Roman"/>
          <w:szCs w:val="24"/>
        </w:rPr>
        <w:t xml:space="preserve"> και αντιμετωπίζονται φορολογικά ως οικόπεδα.</w:t>
      </w:r>
    </w:p>
    <w:p w14:paraId="5EE8F1A3" w14:textId="77777777" w:rsidR="007948C4" w:rsidRDefault="00A0586C">
      <w:pPr>
        <w:spacing w:line="600" w:lineRule="auto"/>
        <w:ind w:firstLine="720"/>
        <w:jc w:val="both"/>
        <w:rPr>
          <w:rFonts w:eastAsia="Times New Roman"/>
          <w:szCs w:val="24"/>
        </w:rPr>
      </w:pPr>
      <w:r>
        <w:rPr>
          <w:rFonts w:eastAsia="Times New Roman"/>
          <w:szCs w:val="24"/>
        </w:rPr>
        <w:t>Γίνεται, λοιπόν</w:t>
      </w:r>
      <w:r>
        <w:rPr>
          <w:rFonts w:eastAsia="Times New Roman"/>
          <w:szCs w:val="24"/>
        </w:rPr>
        <w:t>, κατανοητό, κυρία Υπουργέ, ότι οι συγκεκριμένοι ιδιοκτήτες πλήττονται διπλά, καθώς φορολογούνται για μια έκταση που στην ουσία δεν κατέχουν εξ ολοκλήρου τόσο στην περίπτωση μεταβίβασης όσο και προς την ακίνητη περιουσία. Μάλιστα, η ταλαιπωρία αυτή των ιδι</w:t>
      </w:r>
      <w:r>
        <w:rPr>
          <w:rFonts w:eastAsia="Times New Roman"/>
          <w:szCs w:val="24"/>
        </w:rPr>
        <w:t xml:space="preserve">οκτητών, θα έλεγα ότι γίνεται ακόμη μεγαλύτερη, καθώς τη μεταβολή στο </w:t>
      </w:r>
      <w:proofErr w:type="spellStart"/>
      <w:r>
        <w:rPr>
          <w:rFonts w:eastAsia="Times New Roman"/>
          <w:szCs w:val="24"/>
        </w:rPr>
        <w:t>γεωτεμάχιο</w:t>
      </w:r>
      <w:proofErr w:type="spellEnd"/>
      <w:r>
        <w:rPr>
          <w:rFonts w:eastAsia="Times New Roman"/>
          <w:szCs w:val="24"/>
        </w:rPr>
        <w:t xml:space="preserve"> οφείλουν να τη δηλώσουν εντός μηνός με τροποποιητική δήλωση του Ε9, χωρίς </w:t>
      </w:r>
      <w:r>
        <w:rPr>
          <w:rFonts w:eastAsia="Times New Roman"/>
          <w:szCs w:val="24"/>
        </w:rPr>
        <w:lastRenderedPageBreak/>
        <w:t>πολλές φορές -κι αυτό το καταλαβαίνουμε στην πράξη- να γνωρίζουν οι ιδιοκτήτες για την ένταξη στο σχέ</w:t>
      </w:r>
      <w:r>
        <w:rPr>
          <w:rFonts w:eastAsia="Times New Roman"/>
          <w:szCs w:val="24"/>
        </w:rPr>
        <w:t>διο. Δεν έχουν δηλαδή την απαιτούμενη ενημέρωση να κινηθούν εντός μηνός.</w:t>
      </w:r>
    </w:p>
    <w:p w14:paraId="5EE8F1A4" w14:textId="77777777" w:rsidR="007948C4" w:rsidRDefault="00A0586C">
      <w:pPr>
        <w:spacing w:line="600" w:lineRule="auto"/>
        <w:ind w:firstLine="720"/>
        <w:jc w:val="both"/>
        <w:rPr>
          <w:rFonts w:eastAsia="Times New Roman"/>
          <w:szCs w:val="24"/>
        </w:rPr>
      </w:pPr>
      <w:r>
        <w:rPr>
          <w:rFonts w:eastAsia="Times New Roman"/>
          <w:szCs w:val="24"/>
        </w:rPr>
        <w:t xml:space="preserve">Κλείνοντας την </w:t>
      </w:r>
      <w:proofErr w:type="spellStart"/>
      <w:r>
        <w:rPr>
          <w:rFonts w:eastAsia="Times New Roman"/>
          <w:szCs w:val="24"/>
        </w:rPr>
        <w:t>πρωτολογία</w:t>
      </w:r>
      <w:proofErr w:type="spellEnd"/>
      <w:r>
        <w:rPr>
          <w:rFonts w:eastAsia="Times New Roman"/>
          <w:szCs w:val="24"/>
        </w:rPr>
        <w:t xml:space="preserve"> μου, κυρία Υπουργέ, πιστεύω ότι τα ανωτέρω θέτουν μια σειρά από σοβαρά ζητήματα, που χρίζουν άμεσης επίλυσης και αφορούν πολλούς συμπολίτες μας. Δεν μπορούμε</w:t>
      </w:r>
      <w:r>
        <w:rPr>
          <w:rFonts w:eastAsia="Times New Roman"/>
          <w:szCs w:val="24"/>
        </w:rPr>
        <w:t xml:space="preserve"> να ζητάμε προκαταβολικά και αδιακρίτως χρήματα. Χρειάζεται η ανάλογη θεώρηση του φορολογικού πλαισίου που αφορά </w:t>
      </w:r>
      <w:r>
        <w:rPr>
          <w:rFonts w:eastAsia="Times New Roman"/>
          <w:szCs w:val="24"/>
        </w:rPr>
        <w:t>σ</w:t>
      </w:r>
      <w:r>
        <w:rPr>
          <w:rFonts w:eastAsia="Times New Roman"/>
          <w:szCs w:val="24"/>
        </w:rPr>
        <w:t>τις συγκεκριμένες περιπτώσεις.</w:t>
      </w:r>
    </w:p>
    <w:p w14:paraId="5EE8F1A5" w14:textId="77777777" w:rsidR="007948C4" w:rsidRDefault="00A0586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Βλάχο.</w:t>
      </w:r>
    </w:p>
    <w:p w14:paraId="5EE8F1A6" w14:textId="77777777" w:rsidR="007948C4" w:rsidRDefault="00A0586C">
      <w:pPr>
        <w:spacing w:line="600" w:lineRule="auto"/>
        <w:ind w:firstLine="720"/>
        <w:jc w:val="both"/>
        <w:rPr>
          <w:rFonts w:eastAsia="Times New Roman"/>
          <w:szCs w:val="24"/>
        </w:rPr>
      </w:pPr>
      <w:r>
        <w:rPr>
          <w:rFonts w:eastAsia="Times New Roman"/>
          <w:szCs w:val="24"/>
        </w:rPr>
        <w:t>Τον λόγο έχει η κυρία Υπουργός.</w:t>
      </w:r>
    </w:p>
    <w:p w14:paraId="5EE8F1A7" w14:textId="77777777" w:rsidR="007948C4" w:rsidRDefault="00A0586C">
      <w:pPr>
        <w:spacing w:line="600" w:lineRule="auto"/>
        <w:ind w:firstLine="720"/>
        <w:jc w:val="both"/>
        <w:rPr>
          <w:rFonts w:eastAsia="Times New Roman"/>
          <w:szCs w:val="24"/>
        </w:rPr>
      </w:pPr>
      <w:r>
        <w:rPr>
          <w:rFonts w:eastAsia="Times New Roman"/>
          <w:b/>
          <w:szCs w:val="24"/>
        </w:rPr>
        <w:t>ΑΙΚΑΤΕΡΙΝΗ ΠΑΠΑΝΑΤ</w:t>
      </w:r>
      <w:r>
        <w:rPr>
          <w:rFonts w:eastAsia="Times New Roman"/>
          <w:b/>
          <w:szCs w:val="24"/>
        </w:rPr>
        <w:t>ΣΙΟΥ (Υφυπουργός Οικονομικών):</w:t>
      </w:r>
      <w:r>
        <w:rPr>
          <w:rFonts w:eastAsia="Times New Roman"/>
          <w:szCs w:val="24"/>
        </w:rPr>
        <w:t xml:space="preserve"> Ευχαριστώ, κύριε Πρόεδρε.</w:t>
      </w:r>
    </w:p>
    <w:p w14:paraId="5EE8F1A8" w14:textId="77777777" w:rsidR="007948C4" w:rsidRDefault="00A0586C">
      <w:pPr>
        <w:spacing w:line="600" w:lineRule="auto"/>
        <w:ind w:firstLine="720"/>
        <w:jc w:val="both"/>
        <w:rPr>
          <w:rFonts w:eastAsia="Times New Roman"/>
          <w:szCs w:val="24"/>
        </w:rPr>
      </w:pPr>
      <w:r>
        <w:rPr>
          <w:rFonts w:eastAsia="Times New Roman"/>
          <w:szCs w:val="24"/>
        </w:rPr>
        <w:t>Σύμφωνα με το άρθρο 23 του ν.3427/2005 κάθε φυσικό ή νομικό πρόσωπο ή κάθε είδους νομική οντότητα, ανεξάρτητα από την ιθαγένεια, κατοικία ή έδρα του, το οποίο έχει την 1</w:t>
      </w:r>
      <w:r w:rsidRPr="00E30EA6">
        <w:rPr>
          <w:rFonts w:eastAsia="Times New Roman"/>
          <w:szCs w:val="24"/>
          <w:vertAlign w:val="superscript"/>
        </w:rPr>
        <w:t>η</w:t>
      </w:r>
      <w:r>
        <w:rPr>
          <w:rFonts w:eastAsia="Times New Roman"/>
          <w:szCs w:val="24"/>
        </w:rPr>
        <w:t xml:space="preserve"> Ιανουαρίου εμπράγματο δικαίω</w:t>
      </w:r>
      <w:r>
        <w:rPr>
          <w:rFonts w:eastAsia="Times New Roman"/>
          <w:szCs w:val="24"/>
        </w:rPr>
        <w:t>μα πλήρους κυριότητας, ψιλής κυριότητας, επικαρπίας, οίκησης και επιφάνειας επί του ακινήτου, καθώς και εμπράγματο ή ενοχικό δικαίωμα αποκλειστικής χρήσης θέ</w:t>
      </w:r>
      <w:r>
        <w:rPr>
          <w:rFonts w:eastAsia="Times New Roman"/>
          <w:szCs w:val="24"/>
        </w:rPr>
        <w:lastRenderedPageBreak/>
        <w:t xml:space="preserve">σης στάθμευσης, βοηθητικού χώρου και κολυμβητικής δεξαμενής, που βρίσκονται σε </w:t>
      </w:r>
      <w:proofErr w:type="spellStart"/>
      <w:r>
        <w:rPr>
          <w:rFonts w:eastAsia="Times New Roman"/>
          <w:szCs w:val="24"/>
        </w:rPr>
        <w:t>κοινόκτητο</w:t>
      </w:r>
      <w:proofErr w:type="spellEnd"/>
      <w:r>
        <w:rPr>
          <w:rFonts w:eastAsia="Times New Roman"/>
          <w:szCs w:val="24"/>
        </w:rPr>
        <w:t xml:space="preserve"> τμήμα του</w:t>
      </w:r>
      <w:r>
        <w:rPr>
          <w:rFonts w:eastAsia="Times New Roman"/>
          <w:szCs w:val="24"/>
        </w:rPr>
        <w:t xml:space="preserve"> ακινήτου και αποτελούν παρακολούθημα των παραπάνω εμπραγμάτων δικαιωμάτων, υποχρεούται να υποβάλει δήλωση στοιχείων ακινήτων. Την ίδια υποχρέωση έχουν τα παραπάνω πρόσωπα όταν νέμονται ακίνητα χωρίς τη συναίνεση φορέα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w:t>
      </w:r>
    </w:p>
    <w:p w14:paraId="5EE8F1A9" w14:textId="77777777" w:rsidR="007948C4" w:rsidRDefault="00A0586C">
      <w:pPr>
        <w:spacing w:line="600" w:lineRule="auto"/>
        <w:ind w:firstLine="720"/>
        <w:jc w:val="both"/>
        <w:rPr>
          <w:rFonts w:eastAsia="Times New Roman"/>
          <w:szCs w:val="24"/>
        </w:rPr>
      </w:pPr>
      <w:r>
        <w:rPr>
          <w:rFonts w:eastAsia="Times New Roman"/>
          <w:szCs w:val="24"/>
        </w:rPr>
        <w:t>Επιπλέον, για</w:t>
      </w:r>
      <w:r>
        <w:rPr>
          <w:rFonts w:eastAsia="Times New Roman"/>
          <w:szCs w:val="24"/>
        </w:rPr>
        <w:t xml:space="preserve"> τη σύσταση, απόκτηση και κάθε άλλη μεταβολή στα δικαιώματα που δηλώνονται στη δήλωση στοιχείων ακινήτων, ο φορολογούμενος υποχρεούται σε υποβολή σχετικής δήλωσης, κατά κανόνα εντός τριάντα ημερών, όπως είπατε κι εσείς, από την ημέρα σύστασης, απόκτησης κα</w:t>
      </w:r>
      <w:r>
        <w:rPr>
          <w:rFonts w:eastAsia="Times New Roman"/>
          <w:szCs w:val="24"/>
        </w:rPr>
        <w:t>ι κάθε άλλης μεταβολής στα δικαιώματα αυτά.</w:t>
      </w:r>
    </w:p>
    <w:p w14:paraId="5EE8F1AA" w14:textId="77777777" w:rsidR="007948C4" w:rsidRDefault="00A0586C">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δόθηκαν συνεχείς παρατάσεις στην υποβολή αρχικών ή τροποποιητικών δηλώσεων Ε9 για τα έτη 2014 και 2015. Συγκεκριμένα, για τα δικαιώματα που αποκτήθηκαν από την 1</w:t>
      </w:r>
      <w:r>
        <w:rPr>
          <w:rFonts w:eastAsia="Times New Roman"/>
          <w:szCs w:val="24"/>
          <w:vertAlign w:val="superscript"/>
        </w:rPr>
        <w:t>η</w:t>
      </w:r>
      <w:r>
        <w:rPr>
          <w:rFonts w:eastAsia="Times New Roman"/>
          <w:szCs w:val="24"/>
        </w:rPr>
        <w:t xml:space="preserve"> Ιανουαρίου 2014 έως τις 31 Δεκεμβρ</w:t>
      </w:r>
      <w:r>
        <w:rPr>
          <w:rFonts w:eastAsia="Times New Roman"/>
          <w:szCs w:val="24"/>
        </w:rPr>
        <w:t>ίου 2014 και από την 1</w:t>
      </w:r>
      <w:r>
        <w:rPr>
          <w:rFonts w:eastAsia="Times New Roman"/>
          <w:szCs w:val="24"/>
          <w:vertAlign w:val="superscript"/>
        </w:rPr>
        <w:t>η</w:t>
      </w:r>
      <w:r>
        <w:rPr>
          <w:rFonts w:eastAsia="Times New Roman"/>
          <w:szCs w:val="24"/>
        </w:rPr>
        <w:t xml:space="preserve"> Ιανουαρίου 2015 έως τις 4</w:t>
      </w:r>
      <w:r>
        <w:rPr>
          <w:rFonts w:eastAsia="Times New Roman"/>
          <w:szCs w:val="24"/>
          <w:vertAlign w:val="superscript"/>
        </w:rPr>
        <w:t xml:space="preserve"> </w:t>
      </w:r>
      <w:r>
        <w:rPr>
          <w:rFonts w:eastAsia="Times New Roman"/>
          <w:szCs w:val="24"/>
        </w:rPr>
        <w:t>Αυγούστου 2015, δόθηκαν συνεχείς παρατάσεις, με τελευταία αυτή που προβλέπεται από την παράγραφο 3 του τέταρτου άρθρου της από 18 Ιουλίου 2015 πράξης νομοθετικού περιεχομένου, δηλαδή έως τις 4 Σεπτεμβρίου 2</w:t>
      </w:r>
      <w:r>
        <w:rPr>
          <w:rFonts w:eastAsia="Times New Roman"/>
          <w:szCs w:val="24"/>
        </w:rPr>
        <w:t>015, χωρίς την επιβολή προστίμων.</w:t>
      </w:r>
    </w:p>
    <w:p w14:paraId="5EE8F1AB" w14:textId="77777777" w:rsidR="007948C4" w:rsidRDefault="00A0586C">
      <w:pPr>
        <w:spacing w:line="600" w:lineRule="auto"/>
        <w:ind w:firstLine="720"/>
        <w:jc w:val="both"/>
        <w:rPr>
          <w:rFonts w:eastAsia="Times New Roman"/>
          <w:szCs w:val="24"/>
        </w:rPr>
      </w:pPr>
      <w:r>
        <w:rPr>
          <w:rFonts w:eastAsia="Times New Roman"/>
          <w:szCs w:val="24"/>
        </w:rPr>
        <w:lastRenderedPageBreak/>
        <w:t>Εν συνεχεία, με το άρθρο 51 του ν.4389/2015 δόθηκε η δυνατότητα για τις αρχικές και τροποποιητικές δηλώσεις στοιχείων ακινήτων Ε9, ετών 2010 και επομένων ετών που υποβλήθηκαν από τις 31 Δεκεμβρίου 2014 μέχρι και τις 29 Ιου</w:t>
      </w:r>
      <w:r>
        <w:rPr>
          <w:rFonts w:eastAsia="Times New Roman"/>
          <w:szCs w:val="24"/>
        </w:rPr>
        <w:t xml:space="preserve">λίου 2016, το αυτοτελές πρόστιμο του άρθρου 4 του ν.2523/1997 ή το πρόστιμο του άρθρου 54 του ν.4174/2013 κατά περίπτωση, να μειώνεται στο μισό. Η συγκεκριμένη δυνατότητα παρατάθηκε εκ νέου και με το άρθρο 88 του ν.4413/2016 έως τις 30 Νοεμβρίου του 2016. </w:t>
      </w:r>
    </w:p>
    <w:p w14:paraId="5EE8F1AC" w14:textId="77777777" w:rsidR="007948C4" w:rsidRDefault="00A0586C">
      <w:pPr>
        <w:spacing w:line="600" w:lineRule="auto"/>
        <w:ind w:firstLine="720"/>
        <w:jc w:val="both"/>
        <w:rPr>
          <w:rFonts w:eastAsia="Times New Roman"/>
          <w:szCs w:val="24"/>
        </w:rPr>
      </w:pPr>
      <w:r>
        <w:rPr>
          <w:rFonts w:eastAsia="Times New Roman"/>
          <w:szCs w:val="24"/>
        </w:rPr>
        <w:t>Από τα ανωτέρω προκύπτει σαφώς ότι δόθηκε πολλές φορές η δυνατότητα στους υπόχρεους να υποβάλουν τις δηλώσεις Ε9 χωρίς επιβολή προστίμου ή με μειωμένο πρόστιμο στο μισό. Στη δηλούμενη ακίνητη περιουσία ανήκουν και τα οικόπεδα στην έννοια των οποίων περιλα</w:t>
      </w:r>
      <w:r>
        <w:rPr>
          <w:rFonts w:eastAsia="Times New Roman"/>
          <w:szCs w:val="24"/>
        </w:rPr>
        <w:t xml:space="preserve">μβάνονται όλες οι εκτάσεις, οι οποίες είναι εντός σχεδίου πόλης και εντός οικισμού. </w:t>
      </w:r>
    </w:p>
    <w:p w14:paraId="5EE8F1AD" w14:textId="77777777" w:rsidR="007948C4" w:rsidRDefault="00A0586C">
      <w:pPr>
        <w:spacing w:line="600" w:lineRule="auto"/>
        <w:ind w:firstLine="720"/>
        <w:jc w:val="both"/>
        <w:rPr>
          <w:rFonts w:eastAsia="Times New Roman"/>
          <w:szCs w:val="24"/>
        </w:rPr>
      </w:pPr>
      <w:r>
        <w:rPr>
          <w:rFonts w:eastAsia="Times New Roman"/>
          <w:szCs w:val="24"/>
        </w:rPr>
        <w:t>Σύμφωνα με το άρθρο 118 του Κώδικα Βασικής Πολεοδομικής Νομοθεσίας, η έγκριση της πολεοδομικής μελέτης για ένταξη στο σχέδιο πόλης έχει τις συνέπειες έγκρισης σχεδίου πόλη</w:t>
      </w:r>
      <w:r>
        <w:rPr>
          <w:rFonts w:eastAsia="Times New Roman"/>
          <w:szCs w:val="24"/>
        </w:rPr>
        <w:t>ς. Εν όψει των ανωτέρω νομοθετικών διατάξεων έχουν δοθεί οδηγίες με την ΠΟΛ 1237/2014 εγκύκλιο, σύμφωνα με την οποία στην περίπτωση γηπέδου που εντάχθηκε στο σχέδιο κατά τα ανωτέρω και μέχρι την κύρωση της σχετικής πράξης εφαρμογής, αναγράφεται σαν οικόπεδ</w:t>
      </w:r>
      <w:r>
        <w:rPr>
          <w:rFonts w:eastAsia="Times New Roman"/>
          <w:szCs w:val="24"/>
        </w:rPr>
        <w:t>ο στον πίνακα 1 της δήλωσης στοιχείων ακινήτων του Ε9 με τη συ</w:t>
      </w:r>
      <w:r>
        <w:rPr>
          <w:rFonts w:eastAsia="Times New Roman"/>
          <w:szCs w:val="24"/>
        </w:rPr>
        <w:lastRenderedPageBreak/>
        <w:t xml:space="preserve">μπλήρωση και του κωδικού 2, οικόπεδο το οποίο τελεί υπό αναγκαστική απαλλοτρίωση στη στήλη 10 ειδικών συνθηκών του σχετικού εντύπου, ώστε να υπολογιστεί και η όποια μείωση ισχύει για τα </w:t>
      </w:r>
      <w:proofErr w:type="spellStart"/>
      <w:r>
        <w:rPr>
          <w:rFonts w:eastAsia="Times New Roman"/>
          <w:szCs w:val="24"/>
        </w:rPr>
        <w:t>ρυμοτομο</w:t>
      </w:r>
      <w:r>
        <w:rPr>
          <w:rFonts w:eastAsia="Times New Roman"/>
          <w:szCs w:val="24"/>
        </w:rPr>
        <w:t>ύμενα</w:t>
      </w:r>
      <w:proofErr w:type="spellEnd"/>
      <w:r>
        <w:rPr>
          <w:rFonts w:eastAsia="Times New Roman"/>
          <w:szCs w:val="24"/>
        </w:rPr>
        <w:t xml:space="preserve">, τα </w:t>
      </w:r>
      <w:proofErr w:type="spellStart"/>
      <w:r>
        <w:rPr>
          <w:rFonts w:eastAsia="Times New Roman"/>
          <w:szCs w:val="24"/>
        </w:rPr>
        <w:t>απαλλοτρι</w:t>
      </w:r>
      <w:r>
        <w:rPr>
          <w:rFonts w:eastAsia="Times New Roman"/>
          <w:szCs w:val="24"/>
        </w:rPr>
        <w:t>ού</w:t>
      </w:r>
      <w:r>
        <w:rPr>
          <w:rFonts w:eastAsia="Times New Roman"/>
          <w:szCs w:val="24"/>
        </w:rPr>
        <w:t>μ</w:t>
      </w:r>
      <w:r>
        <w:rPr>
          <w:rFonts w:eastAsia="Times New Roman"/>
          <w:szCs w:val="24"/>
        </w:rPr>
        <w:t>ε</w:t>
      </w:r>
      <w:r>
        <w:rPr>
          <w:rFonts w:eastAsia="Times New Roman"/>
          <w:szCs w:val="24"/>
        </w:rPr>
        <w:t>να</w:t>
      </w:r>
      <w:proofErr w:type="spellEnd"/>
      <w:r>
        <w:rPr>
          <w:rFonts w:eastAsia="Times New Roman"/>
          <w:szCs w:val="24"/>
        </w:rPr>
        <w:t xml:space="preserve"> ακίνητα, ανάλογα με το κατ’ έτος ισχύον νομοθετικό καθεστώς για τη φορολόγηση κατοχής ακίνητης περιουσίας σήμερα, του ΕΝΦΙΑ.</w:t>
      </w:r>
    </w:p>
    <w:p w14:paraId="5EE8F1AE" w14:textId="77777777" w:rsidR="007948C4" w:rsidRDefault="00A0586C">
      <w:pPr>
        <w:spacing w:line="600" w:lineRule="auto"/>
        <w:ind w:firstLine="720"/>
        <w:jc w:val="both"/>
        <w:rPr>
          <w:rFonts w:eastAsia="Times New Roman"/>
          <w:szCs w:val="24"/>
        </w:rPr>
      </w:pPr>
      <w:r>
        <w:rPr>
          <w:rFonts w:eastAsia="Times New Roman"/>
          <w:szCs w:val="24"/>
        </w:rPr>
        <w:t>Καταθέτω το σχετικό έγγραφο της Διεύθυνσης Εφαρμογής Φορολογίας Κεφαλαίου.</w:t>
      </w:r>
    </w:p>
    <w:p w14:paraId="5EE8F1AF" w14:textId="77777777" w:rsidR="007948C4" w:rsidRDefault="00A0586C">
      <w:pPr>
        <w:spacing w:line="600" w:lineRule="auto"/>
        <w:ind w:firstLine="720"/>
        <w:jc w:val="both"/>
        <w:rPr>
          <w:rFonts w:eastAsia="Times New Roman"/>
          <w:szCs w:val="24"/>
        </w:rPr>
      </w:pPr>
      <w:r>
        <w:rPr>
          <w:rFonts w:eastAsia="Times New Roman"/>
          <w:szCs w:val="24"/>
        </w:rPr>
        <w:t xml:space="preserve">(Στο σημείο αυτό η Υφυπουργός </w:t>
      </w:r>
      <w:r>
        <w:rPr>
          <w:rFonts w:eastAsia="Times New Roman"/>
          <w:szCs w:val="24"/>
        </w:rPr>
        <w:t xml:space="preserve">κ. Αικατερίνη </w:t>
      </w:r>
      <w:proofErr w:type="spellStart"/>
      <w:r>
        <w:rPr>
          <w:rFonts w:eastAsia="Times New Roman"/>
          <w:szCs w:val="24"/>
        </w:rPr>
        <w:t>Παπανάτσιου</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EE8F1B0" w14:textId="77777777" w:rsidR="007948C4" w:rsidRDefault="00A0586C">
      <w:pPr>
        <w:spacing w:line="600" w:lineRule="auto"/>
        <w:ind w:firstLine="720"/>
        <w:jc w:val="both"/>
        <w:rPr>
          <w:rFonts w:eastAsia="Times New Roman"/>
          <w:szCs w:val="24"/>
        </w:rPr>
      </w:pPr>
      <w:r>
        <w:rPr>
          <w:rFonts w:eastAsia="Times New Roman"/>
          <w:szCs w:val="24"/>
        </w:rPr>
        <w:t>Ως εκ τούτου, υπήρχε όλη η χρονική δυνατότητα</w:t>
      </w:r>
      <w:r>
        <w:rPr>
          <w:rFonts w:eastAsia="Times New Roman"/>
          <w:szCs w:val="24"/>
        </w:rPr>
        <w:t>,</w:t>
      </w:r>
      <w:r>
        <w:rPr>
          <w:rFonts w:eastAsia="Times New Roman"/>
          <w:szCs w:val="24"/>
        </w:rPr>
        <w:t xml:space="preserve"> για να μπορέσουν να υποβάλουν τις δηλώσεις, τα Ε9. </w:t>
      </w:r>
    </w:p>
    <w:p w14:paraId="5EE8F1B1" w14:textId="77777777" w:rsidR="007948C4" w:rsidRDefault="00A0586C">
      <w:pPr>
        <w:spacing w:line="600" w:lineRule="auto"/>
        <w:ind w:firstLine="720"/>
        <w:jc w:val="both"/>
        <w:rPr>
          <w:rFonts w:eastAsia="Times New Roman"/>
          <w:szCs w:val="24"/>
        </w:rPr>
      </w:pPr>
      <w:r>
        <w:rPr>
          <w:rFonts w:eastAsia="Times New Roman"/>
          <w:szCs w:val="24"/>
        </w:rPr>
        <w:t>Επιπλέον, μπορούμε να δούμε και με το έγγραφο του Υπουργείου Περιβάλλοντος και Ενέργειας, με τον ν.4269/2014 και τον ν.4447/2016 ότι έχουν ενοποιηθεί τα δύο επίπεδα σχεδιασμού, πολεοδομική μελέτη και πρά</w:t>
      </w:r>
      <w:r>
        <w:rPr>
          <w:rFonts w:eastAsia="Times New Roman"/>
          <w:szCs w:val="24"/>
        </w:rPr>
        <w:t>ξη εφαρμογής, σ’ ένα επίπεδο σχεδιασμού, αυτό του ρυμοτομικού σχεδίου εφαρμογής ή πολεοδομικά σχέδια εφαρμογής.</w:t>
      </w:r>
    </w:p>
    <w:p w14:paraId="5EE8F1B2" w14:textId="77777777" w:rsidR="007948C4" w:rsidRDefault="00A0586C">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Υπουργέ, θα παρακαλούσα να συντομεύετε την </w:t>
      </w:r>
      <w:proofErr w:type="spellStart"/>
      <w:r>
        <w:rPr>
          <w:rFonts w:eastAsia="Times New Roman"/>
          <w:szCs w:val="24"/>
        </w:rPr>
        <w:t>πρωτολογία</w:t>
      </w:r>
      <w:proofErr w:type="spellEnd"/>
      <w:r>
        <w:rPr>
          <w:rFonts w:eastAsia="Times New Roman"/>
          <w:szCs w:val="24"/>
        </w:rPr>
        <w:t xml:space="preserve"> σας. Εξάλλου έχετε και δευτερολογία.</w:t>
      </w:r>
    </w:p>
    <w:p w14:paraId="5EE8F1B3" w14:textId="77777777" w:rsidR="007948C4" w:rsidRDefault="00A0586C">
      <w:pPr>
        <w:spacing w:line="600" w:lineRule="auto"/>
        <w:ind w:firstLine="720"/>
        <w:jc w:val="both"/>
        <w:rPr>
          <w:rFonts w:eastAsia="Times New Roman"/>
          <w:szCs w:val="24"/>
        </w:rPr>
      </w:pPr>
      <w:r>
        <w:rPr>
          <w:rFonts w:eastAsia="Times New Roman"/>
          <w:b/>
          <w:szCs w:val="24"/>
        </w:rPr>
        <w:t>ΑΙΚΑΤΕΡΙΝΗ ΠΑ</w:t>
      </w:r>
      <w:r>
        <w:rPr>
          <w:rFonts w:eastAsia="Times New Roman"/>
          <w:b/>
          <w:szCs w:val="24"/>
        </w:rPr>
        <w:t>ΠΑΝΑΤΣΙΟΥ (Υφυπουργός Οικονομικών):</w:t>
      </w:r>
      <w:r>
        <w:rPr>
          <w:rFonts w:eastAsia="Times New Roman"/>
          <w:szCs w:val="24"/>
        </w:rPr>
        <w:t xml:space="preserve"> Θα συνεχίσω στη δευτερολογία μου, κύριε Πρόεδρε.</w:t>
      </w:r>
    </w:p>
    <w:p w14:paraId="5EE8F1B4" w14:textId="77777777" w:rsidR="007948C4" w:rsidRDefault="00A0586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Βλάχ</w:t>
      </w:r>
      <w:r>
        <w:rPr>
          <w:rFonts w:eastAsia="Times New Roman"/>
          <w:szCs w:val="24"/>
        </w:rPr>
        <w:t>ο</w:t>
      </w:r>
      <w:r>
        <w:rPr>
          <w:rFonts w:eastAsia="Times New Roman"/>
          <w:szCs w:val="24"/>
        </w:rPr>
        <w:t>, έχετε τον λόγο για τη δευτερολογία σας.</w:t>
      </w:r>
    </w:p>
    <w:p w14:paraId="5EE8F1B5" w14:textId="77777777" w:rsidR="007948C4" w:rsidRDefault="00A0586C">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Κυρία Υπουργέ, σας άκουσα με προσοχή και εν πολλοίς μού διαβάσατε τ</w:t>
      </w:r>
      <w:r>
        <w:rPr>
          <w:rFonts w:eastAsia="Times New Roman"/>
          <w:szCs w:val="24"/>
        </w:rPr>
        <w:t xml:space="preserve">ι ακριβώς λέει ο νόμος. Εγώ σας είπα για πρόβλημα κι εσείς μού απαντήσατε γενικά. Επανέρχομαι, λοιπόν, αναφέροντας τρία βασικά σημεία. </w:t>
      </w:r>
    </w:p>
    <w:p w14:paraId="5EE8F1B6" w14:textId="77777777" w:rsidR="007948C4" w:rsidRDefault="00A0586C">
      <w:pPr>
        <w:spacing w:line="600" w:lineRule="auto"/>
        <w:ind w:firstLine="720"/>
        <w:jc w:val="both"/>
        <w:rPr>
          <w:rFonts w:eastAsia="Times New Roman"/>
          <w:szCs w:val="24"/>
        </w:rPr>
      </w:pPr>
      <w:r>
        <w:rPr>
          <w:rFonts w:eastAsia="Times New Roman"/>
          <w:szCs w:val="24"/>
        </w:rPr>
        <w:t>Το πρώτο είναι για τον χρόνο, για τις περίφημες τριάντα μέρες. Εγώ νομίζω ότι αντί να δίνονται παρατάσεις, τις οποίες μο</w:t>
      </w:r>
      <w:r>
        <w:rPr>
          <w:rFonts w:eastAsia="Times New Roman"/>
          <w:szCs w:val="24"/>
        </w:rPr>
        <w:t>ύ αναφέρατε, και να μειώνεται το πρόστιμο, εγώ σας λέω ότι θα ήταν πιο έντιμο από τη μεριά της πολιτείας να δίνει μια προθεσμία ενός έτους στις περιοχές οι οποίες εντάσσονται σε σχέδιο για να καταθέσουν την τροποποιητική, το Ε9, ούτε έναν μήνα ούτε παράτασ</w:t>
      </w:r>
      <w:r>
        <w:rPr>
          <w:rFonts w:eastAsia="Times New Roman"/>
          <w:szCs w:val="24"/>
        </w:rPr>
        <w:t xml:space="preserve">η στην παράταση. Πολλοί ιδιοκτήτες στις περιοχές για τις οποίες σας μιλώ εγώ στην Αττική, δεν μένουν στις περιοχές αυτές και δεν ενημερώνονται </w:t>
      </w:r>
      <w:r>
        <w:rPr>
          <w:rFonts w:eastAsia="Times New Roman"/>
          <w:szCs w:val="24"/>
        </w:rPr>
        <w:lastRenderedPageBreak/>
        <w:t>έγκαιρα. Μένουν κάπου αλλού και πολλές φορές ενημερώνονται καθυστερημένα. Άρα, λοιπόν, αντί να δίνονται παρατάσει</w:t>
      </w:r>
      <w:r>
        <w:rPr>
          <w:rFonts w:eastAsia="Times New Roman"/>
          <w:szCs w:val="24"/>
        </w:rPr>
        <w:t>ς, εγώ θα έλεγα να υπάρχει μία ρύθμιση για ένα έτος από την αρχή.</w:t>
      </w:r>
    </w:p>
    <w:p w14:paraId="5EE8F1B7" w14:textId="77777777" w:rsidR="007948C4" w:rsidRDefault="00A0586C">
      <w:pPr>
        <w:spacing w:line="600" w:lineRule="auto"/>
        <w:ind w:firstLine="720"/>
        <w:jc w:val="both"/>
        <w:rPr>
          <w:rFonts w:eastAsia="Times New Roman"/>
          <w:szCs w:val="24"/>
        </w:rPr>
      </w:pPr>
      <w:r>
        <w:rPr>
          <w:rFonts w:eastAsia="Times New Roman"/>
          <w:szCs w:val="24"/>
        </w:rPr>
        <w:t xml:space="preserve">Έρχομαι στο δεύτερο, στον υπολογισμό μεταβίβασης της αξίας του ακινήτου από τις αρμόδιες ΔΟΥ. Όταν ένα </w:t>
      </w:r>
      <w:proofErr w:type="spellStart"/>
      <w:r>
        <w:rPr>
          <w:rFonts w:eastAsia="Times New Roman"/>
          <w:szCs w:val="24"/>
        </w:rPr>
        <w:t>γεωτεμάχιο</w:t>
      </w:r>
      <w:proofErr w:type="spellEnd"/>
      <w:r>
        <w:rPr>
          <w:rFonts w:eastAsia="Times New Roman"/>
          <w:szCs w:val="24"/>
        </w:rPr>
        <w:t xml:space="preserve"> ενταχθεί σε σχέδιο πόλεως, όταν γίνει μια μεταβίβαση ή μια αγοραπωλησία, αυτ</w:t>
      </w:r>
      <w:r>
        <w:rPr>
          <w:rFonts w:eastAsia="Times New Roman"/>
          <w:szCs w:val="24"/>
        </w:rPr>
        <w:t>ό θα εκτιμηθεί σαν να είναι εντός σχεδίου. Αλλάζει ο υπολογισμός, αλλάζει η αξία, ενώ στην πράξη δεν έχει αλλάξει απολύτως τίποτα. Να σας το πω πολύ απλά: Χωράφι ήταν, χωράφι παραμένει, πολύ δε περισσότερο όταν εμείς ζητάμε να φορολογηθεί αυτός ο ιδιοκτήτη</w:t>
      </w:r>
      <w:r>
        <w:rPr>
          <w:rFonts w:eastAsia="Times New Roman"/>
          <w:szCs w:val="24"/>
        </w:rPr>
        <w:t xml:space="preserve">ς, </w:t>
      </w:r>
      <w:proofErr w:type="spellStart"/>
      <w:r>
        <w:rPr>
          <w:rFonts w:eastAsia="Times New Roman"/>
          <w:szCs w:val="24"/>
        </w:rPr>
        <w:t>φερ</w:t>
      </w:r>
      <w:proofErr w:type="spellEnd"/>
      <w:r>
        <w:rPr>
          <w:rFonts w:eastAsia="Times New Roman"/>
          <w:szCs w:val="24"/>
        </w:rPr>
        <w:t>’ ειπείν, για ένα στρέμμα, όταν στο τέλος με την κύρωση της πράξης εφαρμογής αυτό που θα προκύψει δεν θα είναι ένα στρέμμα, αλλά θα είναι πολύ λιγότερο και πιθανό να μην είναι και στο ίδιο σημείο, να είναι κάπου αλλού. Ναι μεν μπαίνει στο σχέδιο, αλλ</w:t>
      </w:r>
      <w:r>
        <w:rPr>
          <w:rFonts w:eastAsia="Times New Roman"/>
          <w:szCs w:val="24"/>
        </w:rPr>
        <w:t xml:space="preserve">ά η εισφορά σε γη μειώνει το μέγεθος αυτού του συγκεκριμένου </w:t>
      </w:r>
      <w:proofErr w:type="spellStart"/>
      <w:r>
        <w:rPr>
          <w:rFonts w:eastAsia="Times New Roman"/>
          <w:szCs w:val="24"/>
        </w:rPr>
        <w:t>γεωτεμαχίου</w:t>
      </w:r>
      <w:proofErr w:type="spellEnd"/>
      <w:r>
        <w:rPr>
          <w:rFonts w:eastAsia="Times New Roman"/>
          <w:szCs w:val="24"/>
        </w:rPr>
        <w:t xml:space="preserve">. </w:t>
      </w:r>
    </w:p>
    <w:p w14:paraId="5EE8F1B8" w14:textId="77777777" w:rsidR="007948C4" w:rsidRDefault="00A0586C">
      <w:pPr>
        <w:spacing w:line="600" w:lineRule="auto"/>
        <w:ind w:firstLine="720"/>
        <w:jc w:val="both"/>
        <w:rPr>
          <w:rFonts w:eastAsia="Times New Roman"/>
          <w:szCs w:val="24"/>
        </w:rPr>
      </w:pPr>
      <w:r>
        <w:rPr>
          <w:rFonts w:eastAsia="Times New Roman"/>
          <w:szCs w:val="24"/>
        </w:rPr>
        <w:t xml:space="preserve">Η πρότασή μας, λοιπόν, είναι τα ακίνητα τα οποία βρίσκονται σε περιοχές που εντάσσονται στο σχέδιο πόλης, να συνεχίσουν να αντιμετωπίζονται ως </w:t>
      </w:r>
      <w:proofErr w:type="spellStart"/>
      <w:r>
        <w:rPr>
          <w:rFonts w:eastAsia="Times New Roman"/>
          <w:szCs w:val="24"/>
        </w:rPr>
        <w:t>γεωτεμάχια</w:t>
      </w:r>
      <w:proofErr w:type="spellEnd"/>
      <w:r>
        <w:rPr>
          <w:rFonts w:eastAsia="Times New Roman"/>
          <w:szCs w:val="24"/>
        </w:rPr>
        <w:t xml:space="preserve"> έως την κύρωση της πράξης ε</w:t>
      </w:r>
      <w:r>
        <w:rPr>
          <w:rFonts w:eastAsia="Times New Roman"/>
          <w:szCs w:val="24"/>
        </w:rPr>
        <w:t>φαρμογής. Είναι τόσο απλό και νομίζω ότι είναι και κατανοητό και δίκαιο.</w:t>
      </w:r>
    </w:p>
    <w:p w14:paraId="5EE8F1B9" w14:textId="77777777" w:rsidR="007948C4" w:rsidRDefault="00A0586C">
      <w:pPr>
        <w:spacing w:line="600" w:lineRule="auto"/>
        <w:ind w:firstLine="720"/>
        <w:jc w:val="both"/>
        <w:rPr>
          <w:rFonts w:eastAsia="Times New Roman"/>
          <w:szCs w:val="24"/>
        </w:rPr>
      </w:pPr>
      <w:r>
        <w:rPr>
          <w:rFonts w:eastAsia="Times New Roman"/>
          <w:szCs w:val="24"/>
        </w:rPr>
        <w:lastRenderedPageBreak/>
        <w:t>Έρχομαι στο τρίτο. Είπατε κάτι σχετικά με τη φορολόγηση. Εκεί πράγματι η κείμενη νομοθεσία –φαντάζομαι ότι είναι το κείμενο που εσείς καταθέσατε- καταδεικνύει την πρόθεση του Υπουργεί</w:t>
      </w:r>
      <w:r>
        <w:rPr>
          <w:rFonts w:eastAsia="Times New Roman"/>
          <w:szCs w:val="24"/>
        </w:rPr>
        <w:t>ου τα εν λόγω ακίνητα να εξαιρούνται του ΕΝΦΙΑ. Παρά ταύτα, όμως, υφίστανται δυσκολίες στην ερμηνεία, οι οποίες οδηγούν σε παρερμηνείες από αρμόδιες ΔΟΥ και σε ταλαιπωρία των πολιτών.</w:t>
      </w:r>
    </w:p>
    <w:p w14:paraId="5EE8F1BA" w14:textId="77777777" w:rsidR="007948C4" w:rsidRDefault="00A0586C">
      <w:pPr>
        <w:spacing w:line="600" w:lineRule="auto"/>
        <w:ind w:firstLine="720"/>
        <w:jc w:val="both"/>
        <w:rPr>
          <w:rFonts w:eastAsia="Times New Roman"/>
          <w:szCs w:val="24"/>
        </w:rPr>
      </w:pPr>
      <w:r>
        <w:rPr>
          <w:rFonts w:eastAsia="Times New Roman"/>
          <w:szCs w:val="24"/>
        </w:rPr>
        <w:t>Γι’ αυτό, κυρία Υπουργέ, θα πρέπει να αποσαφηνιστεί πλήρως ότι τα εν λόγω οικόπεδα τελούν υπό αναγκαστική απαλλοτρίωση από τη δημοσίευση του προεδρικού διατάγματος για την ένταξη στο σχέδιο πόλης έως την έκδοση της πράξης εφαρμογής. Αυτό πρέπει να είναι ξε</w:t>
      </w:r>
      <w:r>
        <w:rPr>
          <w:rFonts w:eastAsia="Times New Roman"/>
          <w:szCs w:val="24"/>
        </w:rPr>
        <w:t xml:space="preserve">κάθαρο, αλλά δεν τηρείται πάντα και ταλαιπωρείται ο κόσμος. </w:t>
      </w:r>
    </w:p>
    <w:p w14:paraId="5EE8F1BB" w14:textId="77777777" w:rsidR="007948C4" w:rsidRDefault="00A0586C">
      <w:pPr>
        <w:spacing w:line="600" w:lineRule="auto"/>
        <w:ind w:firstLine="720"/>
        <w:jc w:val="both"/>
        <w:rPr>
          <w:rFonts w:eastAsia="Times New Roman"/>
          <w:szCs w:val="24"/>
        </w:rPr>
      </w:pPr>
      <w:r>
        <w:rPr>
          <w:rFonts w:eastAsia="Times New Roman"/>
          <w:szCs w:val="24"/>
        </w:rPr>
        <w:t xml:space="preserve">Σας ανέφερα το παράδειγμα, την απόφαση-πρόταση-διαμαρτυρία, αν θέλετε, του δήμου Παλλήνης όπου την τελευταία δεκαετία έχει διπλασιαστεί ο πληθυσμός. Τέτοιες πόλεις στην περιφέρεια Αττικής έχουμε </w:t>
      </w:r>
      <w:r>
        <w:rPr>
          <w:rFonts w:eastAsia="Times New Roman"/>
          <w:szCs w:val="24"/>
        </w:rPr>
        <w:t>πολλές. Όλη η Αττική, από τα Μέγαρα μέχρι το Λαύριο, μέχρι το Σούνιο και από τη Βούλα μέχρι των Ωρωπό, είναι τέτοιες περιπτώσεις. Έχουμε πληθυσμιακή έκρηξη. Υπάρχει καθυστέρηση της ολοκλήρωσης της ένταξης στο σχέδιο πόλης. Αυτό δεν είναι θέμα του δικού σας</w:t>
      </w:r>
      <w:r>
        <w:rPr>
          <w:rFonts w:eastAsia="Times New Roman"/>
          <w:szCs w:val="24"/>
        </w:rPr>
        <w:t xml:space="preserve"> Υπουργείου. </w:t>
      </w:r>
    </w:p>
    <w:p w14:paraId="5EE8F1BC" w14:textId="77777777" w:rsidR="007948C4" w:rsidRDefault="00A0586C">
      <w:pPr>
        <w:spacing w:line="600" w:lineRule="auto"/>
        <w:ind w:firstLine="720"/>
        <w:jc w:val="both"/>
        <w:rPr>
          <w:rFonts w:eastAsia="Times New Roman"/>
          <w:szCs w:val="24"/>
        </w:rPr>
      </w:pPr>
      <w:r>
        <w:rPr>
          <w:rFonts w:eastAsia="Times New Roman"/>
          <w:szCs w:val="24"/>
        </w:rPr>
        <w:t xml:space="preserve">Σήμερα εγώ θίγω τον δίκαιο τρόπο ως προς τις μεταβιβάσεις, ως προς τις τροποποιητικές του Ε9 και ως προς τη φορολόγηση </w:t>
      </w:r>
      <w:proofErr w:type="spellStart"/>
      <w:r>
        <w:rPr>
          <w:rFonts w:eastAsia="Times New Roman"/>
          <w:szCs w:val="24"/>
        </w:rPr>
        <w:t>γεωτεμαχίων</w:t>
      </w:r>
      <w:proofErr w:type="spellEnd"/>
      <w:r>
        <w:rPr>
          <w:rFonts w:eastAsia="Times New Roman"/>
          <w:szCs w:val="24"/>
        </w:rPr>
        <w:t xml:space="preserve"> τα οποία </w:t>
      </w:r>
      <w:r>
        <w:rPr>
          <w:rFonts w:eastAsia="Times New Roman"/>
          <w:szCs w:val="24"/>
        </w:rPr>
        <w:lastRenderedPageBreak/>
        <w:t xml:space="preserve">δεν έχουν αξιοποιηθεί και κανείς, κυρία Υπουργέ, δεν θα έχει αντίρρηση όταν ένα </w:t>
      </w:r>
      <w:proofErr w:type="spellStart"/>
      <w:r>
        <w:rPr>
          <w:rFonts w:eastAsia="Times New Roman"/>
          <w:szCs w:val="24"/>
        </w:rPr>
        <w:t>γεωτεμάχιο</w:t>
      </w:r>
      <w:proofErr w:type="spellEnd"/>
      <w:r>
        <w:rPr>
          <w:rFonts w:eastAsia="Times New Roman"/>
          <w:szCs w:val="24"/>
        </w:rPr>
        <w:t xml:space="preserve"> αξιοποιείτα</w:t>
      </w:r>
      <w:r>
        <w:rPr>
          <w:rFonts w:eastAsia="Times New Roman"/>
          <w:szCs w:val="24"/>
        </w:rPr>
        <w:t>ι, βεβαίως ο ιδιοκτήτης να δώσει ό,τι τού αναλογεί.</w:t>
      </w:r>
    </w:p>
    <w:p w14:paraId="5EE8F1BD" w14:textId="77777777" w:rsidR="007948C4" w:rsidRDefault="00A0586C">
      <w:pPr>
        <w:tabs>
          <w:tab w:val="left" w:pos="720"/>
          <w:tab w:val="left" w:pos="1440"/>
          <w:tab w:val="left" w:pos="1749"/>
          <w:tab w:val="left" w:pos="2160"/>
          <w:tab w:val="left" w:pos="2880"/>
          <w:tab w:val="left" w:pos="3600"/>
          <w:tab w:val="center" w:pos="4753"/>
        </w:tabs>
        <w:spacing w:line="600" w:lineRule="auto"/>
        <w:contextualSpacing/>
        <w:jc w:val="both"/>
        <w:rPr>
          <w:rFonts w:eastAsia="Times New Roman"/>
          <w:szCs w:val="24"/>
        </w:rPr>
      </w:pPr>
      <w:r>
        <w:rPr>
          <w:rFonts w:eastAsia="Times New Roman"/>
          <w:szCs w:val="24"/>
        </w:rPr>
        <w:t>Αλλά όταν, όπως σας είπα νωρίτερα, το χωράφι παραμένει χωράφι κι εσείς πάτε και ζητάτε χρήματα σε αυτούς τους δύσκολους καιρούς, ε, νομίζω ότι είναι άδικο. Και βεβαίως, ξέρετε, νομίζω ότι δεν θα πάρετε στ</w:t>
      </w:r>
      <w:r>
        <w:rPr>
          <w:rFonts w:eastAsia="Times New Roman"/>
          <w:szCs w:val="24"/>
        </w:rPr>
        <w:t>ο τέλος τίποτα, γιατί η αδικία αυτή είναι κραυγαλέα.</w:t>
      </w:r>
    </w:p>
    <w:p w14:paraId="5EE8F1BE"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Βλάχο, παρακαλώ να ολοκληρώνετε.</w:t>
      </w:r>
    </w:p>
    <w:p w14:paraId="5EE8F1BF"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ΓΕΩΡΓΙΟΣ ΒΛΑΧΟΣ:</w:t>
      </w:r>
      <w:r>
        <w:rPr>
          <w:rFonts w:eastAsia="Times New Roman"/>
          <w:szCs w:val="24"/>
        </w:rPr>
        <w:t xml:space="preserve"> Τελειώνω, κύριε Πρόεδρε.</w:t>
      </w:r>
    </w:p>
    <w:p w14:paraId="5EE8F1C0"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Εδώ, λοιπόν, δεν είναι να συμφωνήσουμε ότι υπάρχει αδικία και πρέπει να αντιμετωπιστεί. </w:t>
      </w:r>
      <w:r>
        <w:rPr>
          <w:rFonts w:eastAsia="Times New Roman"/>
          <w:szCs w:val="24"/>
        </w:rPr>
        <w:t>Εσείς έχετε την ευθύνη αυτήν την ώρα να το κάνετε. Και πιστεύω πραγματικά, μετά την κουβέντα μας, ότι θα προχωρήσετε σε μια ρύθμιση αυτής της εκκρεμότητας.</w:t>
      </w:r>
    </w:p>
    <w:p w14:paraId="5EE8F1C1"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ευχαριστώ, κύριε Πρόεδρε.</w:t>
      </w:r>
    </w:p>
    <w:p w14:paraId="5EE8F1C2"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Βλάχο.</w:t>
      </w:r>
    </w:p>
    <w:p w14:paraId="5EE8F1C3"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Κυρία Υπο</w:t>
      </w:r>
      <w:r>
        <w:rPr>
          <w:rFonts w:eastAsia="Times New Roman"/>
          <w:szCs w:val="24"/>
        </w:rPr>
        <w:t>υργέ, έχετε τον λόγο.</w:t>
      </w:r>
    </w:p>
    <w:p w14:paraId="5EE8F1C4"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Απ’ ό,τι είπατε, ζητάτε να υπάρχει η δυνατότητα να αντιμετωπίζονται σαν </w:t>
      </w:r>
      <w:proofErr w:type="spellStart"/>
      <w:r>
        <w:rPr>
          <w:rFonts w:eastAsia="Times New Roman"/>
          <w:szCs w:val="24"/>
        </w:rPr>
        <w:t>γεωτεμάχια</w:t>
      </w:r>
      <w:proofErr w:type="spellEnd"/>
      <w:r>
        <w:rPr>
          <w:rFonts w:eastAsia="Times New Roman"/>
          <w:szCs w:val="24"/>
        </w:rPr>
        <w:t xml:space="preserve"> </w:t>
      </w:r>
      <w:proofErr w:type="spellStart"/>
      <w:r>
        <w:rPr>
          <w:rFonts w:eastAsia="Times New Roman"/>
          <w:szCs w:val="24"/>
        </w:rPr>
        <w:t>ώς</w:t>
      </w:r>
      <w:proofErr w:type="spellEnd"/>
      <w:r>
        <w:rPr>
          <w:rFonts w:eastAsia="Times New Roman"/>
          <w:szCs w:val="24"/>
        </w:rPr>
        <w:t xml:space="preserve"> την κύρωση της </w:t>
      </w:r>
      <w:r>
        <w:rPr>
          <w:rFonts w:eastAsia="Times New Roman"/>
          <w:szCs w:val="24"/>
        </w:rPr>
        <w:t>π</w:t>
      </w:r>
      <w:r>
        <w:rPr>
          <w:rFonts w:eastAsia="Times New Roman"/>
          <w:szCs w:val="24"/>
        </w:rPr>
        <w:t xml:space="preserve">ράξης </w:t>
      </w:r>
      <w:r>
        <w:rPr>
          <w:rFonts w:eastAsia="Times New Roman"/>
          <w:szCs w:val="24"/>
        </w:rPr>
        <w:t>ε</w:t>
      </w:r>
      <w:r>
        <w:rPr>
          <w:rFonts w:eastAsia="Times New Roman"/>
          <w:szCs w:val="24"/>
        </w:rPr>
        <w:t>φαρμογής. Όπως σας είπα, με τον τελευταίο νόμο έχουν ενοποιηθεί τα δύο επίπε</w:t>
      </w:r>
      <w:r>
        <w:rPr>
          <w:rFonts w:eastAsia="Times New Roman"/>
          <w:szCs w:val="24"/>
        </w:rPr>
        <w:t xml:space="preserve">δα σχεδιασμού, πολεοδομική μελέτη και </w:t>
      </w:r>
      <w:r>
        <w:rPr>
          <w:rFonts w:eastAsia="Times New Roman"/>
          <w:szCs w:val="24"/>
        </w:rPr>
        <w:t>π</w:t>
      </w:r>
      <w:r>
        <w:rPr>
          <w:rFonts w:eastAsia="Times New Roman"/>
          <w:szCs w:val="24"/>
        </w:rPr>
        <w:t xml:space="preserve">ράξη </w:t>
      </w:r>
      <w:r>
        <w:rPr>
          <w:rFonts w:eastAsia="Times New Roman"/>
          <w:szCs w:val="24"/>
        </w:rPr>
        <w:t>ε</w:t>
      </w:r>
      <w:r>
        <w:rPr>
          <w:rFonts w:eastAsia="Times New Roman"/>
          <w:szCs w:val="24"/>
        </w:rPr>
        <w:t xml:space="preserve">φαρμογής, σε ένα επίπεδο σχεδιασμού, άρα αυτό του ρυμοτομικού σχεδίου εφαρμογής ή πολεοδομικών σχεδίων εφαρμογής, που μάλιστα εγκρίνονται με απόφαση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της </w:t>
      </w:r>
      <w:r>
        <w:rPr>
          <w:rFonts w:eastAsia="Times New Roman"/>
          <w:szCs w:val="24"/>
        </w:rPr>
        <w:t>π</w:t>
      </w:r>
      <w:r>
        <w:rPr>
          <w:rFonts w:eastAsia="Times New Roman"/>
          <w:szCs w:val="24"/>
        </w:rPr>
        <w:t>εριφέρειας.</w:t>
      </w:r>
    </w:p>
    <w:p w14:paraId="5EE8F1C5"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εκ τούτου, με τη λει</w:t>
      </w:r>
      <w:r>
        <w:rPr>
          <w:rFonts w:eastAsia="Times New Roman"/>
          <w:szCs w:val="24"/>
        </w:rPr>
        <w:t>τουργία και εφαρμογή του συγκεκριμένου θεσμικού πλαισίου θεωρούμε ότι ρυθμίζεται το αίτημα, δηλαδή δεν υπάρχει η δυνατότητα να περιμένουν. Ξεκιν</w:t>
      </w:r>
      <w:r>
        <w:rPr>
          <w:rFonts w:eastAsia="Times New Roman"/>
          <w:szCs w:val="24"/>
        </w:rPr>
        <w:t>ούν</w:t>
      </w:r>
      <w:r>
        <w:rPr>
          <w:rFonts w:eastAsia="Times New Roman"/>
          <w:szCs w:val="24"/>
        </w:rPr>
        <w:t xml:space="preserve"> όλα μαζί.</w:t>
      </w:r>
    </w:p>
    <w:p w14:paraId="5EE8F1C6"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όλα αυτά, θεωρούμε ότι έχει κάποια βάση το αίτημά σας και η πρόθεση του Υπουργείου μας είναι </w:t>
      </w:r>
      <w:r>
        <w:rPr>
          <w:rFonts w:eastAsia="Times New Roman"/>
          <w:szCs w:val="24"/>
        </w:rPr>
        <w:t xml:space="preserve">να εξετάσουμε το αίτημα, ώστε σε κάποια μεγαλύτερη χρονική διάρκεια να υπάρχει η δυνατότητα αλλαγής της χρήσης του ακινήτου, επειδή δεν υπάρχει πλέον το διάστημα για την εφαρμογή από τη μία διάταξη στην άλλη, είναι ενοποιημένο με το πολεοδομικό. </w:t>
      </w:r>
    </w:p>
    <w:p w14:paraId="5EE8F1C7"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Άρα προτι</w:t>
      </w:r>
      <w:r>
        <w:rPr>
          <w:rFonts w:eastAsia="Times New Roman"/>
          <w:szCs w:val="24"/>
        </w:rPr>
        <w:t xml:space="preserve">θέμεθα να εξετάσουμε </w:t>
      </w:r>
      <w:r>
        <w:rPr>
          <w:rFonts w:eastAsia="Times New Roman"/>
          <w:szCs w:val="24"/>
        </w:rPr>
        <w:t xml:space="preserve">να είναι μεγαλύτερο το χρονικό διάστημα, </w:t>
      </w:r>
      <w:r>
        <w:rPr>
          <w:rFonts w:eastAsia="Times New Roman"/>
          <w:szCs w:val="24"/>
        </w:rPr>
        <w:t xml:space="preserve">για να μπορεί να κάνει τη δήλωση για την αλλαγή του Ε9. Αφορά το άλλο Υπουργείο και δεν αφορά το Υπουργείο Οικονομικών. Με αυτήν τη λογική, μπορούμε να δώσουμε μεγαλύτερη </w:t>
      </w:r>
      <w:r>
        <w:rPr>
          <w:rFonts w:eastAsia="Times New Roman"/>
          <w:szCs w:val="24"/>
        </w:rPr>
        <w:t xml:space="preserve">χρονική </w:t>
      </w:r>
      <w:r>
        <w:rPr>
          <w:rFonts w:eastAsia="Times New Roman"/>
          <w:szCs w:val="24"/>
        </w:rPr>
        <w:t xml:space="preserve">δυνατότητα. Θα </w:t>
      </w:r>
      <w:r>
        <w:rPr>
          <w:rFonts w:eastAsia="Times New Roman"/>
          <w:szCs w:val="24"/>
        </w:rPr>
        <w:t>το εξετάσουμε.</w:t>
      </w:r>
    </w:p>
    <w:p w14:paraId="5EE8F1C8"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ΓΕΩΡΓΙΟΣ ΒΛΑΧΟΣ:</w:t>
      </w:r>
      <w:r>
        <w:rPr>
          <w:rFonts w:eastAsia="Times New Roman"/>
          <w:szCs w:val="24"/>
        </w:rPr>
        <w:t xml:space="preserve"> Ως προς την οικονομική αντιμετώπιση </w:t>
      </w:r>
      <w:proofErr w:type="spellStart"/>
      <w:r>
        <w:rPr>
          <w:rFonts w:eastAsia="Times New Roman"/>
          <w:szCs w:val="24"/>
        </w:rPr>
        <w:t>γεωτεμάχιο</w:t>
      </w:r>
      <w:proofErr w:type="spellEnd"/>
      <w:r>
        <w:rPr>
          <w:rFonts w:eastAsia="Times New Roman"/>
          <w:szCs w:val="24"/>
        </w:rPr>
        <w:t xml:space="preserve"> ή οικόπεδο; </w:t>
      </w:r>
    </w:p>
    <w:p w14:paraId="5EE8F1C9"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Και αυτό, αντίστοιχα, όπως το είπατε, με την οριστικοποίηση της χρήσης. Εξετάζεται και το συγκεκριμένο.</w:t>
      </w:r>
    </w:p>
    <w:p w14:paraId="5EE8F1CA"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ΓΕΩΡΓΙΟΣ ΒΛ</w:t>
      </w:r>
      <w:r>
        <w:rPr>
          <w:rFonts w:eastAsia="Times New Roman"/>
          <w:b/>
          <w:szCs w:val="24"/>
        </w:rPr>
        <w:t>ΑΧΟΣ:</w:t>
      </w:r>
      <w:r>
        <w:rPr>
          <w:rFonts w:eastAsia="Times New Roman"/>
          <w:szCs w:val="24"/>
        </w:rPr>
        <w:t xml:space="preserve"> Κύριε Πρόεδρε, δεν μου επιτρέπεται να μιλήσω τώρα. Σωστά;</w:t>
      </w:r>
    </w:p>
    <w:p w14:paraId="5EE8F1CB"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Κυρία Υπουργέ, θα συνεχίσετε ή ολοκληρώσατε;</w:t>
      </w:r>
    </w:p>
    <w:p w14:paraId="5EE8F1CC"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Όχι, ολοκλήρωσα.</w:t>
      </w:r>
    </w:p>
    <w:p w14:paraId="5EE8F1CD"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Ολοκληρώσατε.</w:t>
      </w:r>
      <w:r>
        <w:rPr>
          <w:rFonts w:eastAsia="Times New Roman"/>
          <w:szCs w:val="24"/>
        </w:rPr>
        <w:t xml:space="preserve"> Καλώς. Ευχαριστούμε την κυρία Υπουργό.</w:t>
      </w:r>
    </w:p>
    <w:p w14:paraId="5EE8F1CE"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στην τέταρτη επίκαιρη ερώτηση </w:t>
      </w:r>
      <w:r>
        <w:rPr>
          <w:rFonts w:eastAsia="Times New Roman" w:cs="Times New Roman"/>
          <w:szCs w:val="24"/>
        </w:rPr>
        <w:t xml:space="preserve">με αριθμό 321/9-1-2017  δεύτερου κύκλου του Βουλευτή Ηλείας της Νέας Δημοκρατίας κ. </w:t>
      </w:r>
      <w:r>
        <w:rPr>
          <w:rFonts w:eastAsia="Times New Roman" w:cs="Times New Roman"/>
          <w:bCs/>
          <w:szCs w:val="24"/>
        </w:rPr>
        <w:t xml:space="preserve">Κωνσταντίνου Τζαβάρα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σχετικά με την αναστολή </w:t>
      </w:r>
      <w:r>
        <w:rPr>
          <w:rFonts w:eastAsia="Times New Roman" w:cs="Times New Roman"/>
          <w:szCs w:val="24"/>
        </w:rPr>
        <w:t>της επαγγελματικής δραστηριότητας των μελών της Κυβέρνησης.</w:t>
      </w:r>
    </w:p>
    <w:p w14:paraId="5EE8F1CF"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5EE8F1D0"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5EE8F1D1"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5EE8F1D2"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Πράγματι, για έναν άνθρωπο του πολιτισμο</w:t>
      </w:r>
      <w:r>
        <w:rPr>
          <w:rFonts w:eastAsia="Times New Roman" w:cs="Times New Roman"/>
          <w:szCs w:val="24"/>
        </w:rPr>
        <w:t>ύ είναι πολύ ενδιαφέρουσα εμπειρία να του τύχει στο διάβα της ζωής του να γίνει και Υπουργός Πολιτισμού, δηλαδή να εκπροσωπεί και να διοικεί για λογαριασμό του κράτους όλες τις πολιτικές που έχουν σχέση με τον πολιτισμό. Πλην όμως αυτή η ενδιαφέρουσα εμπει</w:t>
      </w:r>
      <w:r>
        <w:rPr>
          <w:rFonts w:eastAsia="Times New Roman" w:cs="Times New Roman"/>
          <w:szCs w:val="24"/>
        </w:rPr>
        <w:t xml:space="preserve">ρία, συνεπάγεται και κάποιες θυσίες. </w:t>
      </w:r>
    </w:p>
    <w:p w14:paraId="5EE8F1D3"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Έτσι λοιπόν, η διάταξη του άρθρου 81 παράγραφος 3 του Συντάγματος, ορίζει ότι οποιαδήποτε επαγγελματική δραστηριότητα του μέλους της Κυβέρνησης ή του Υφυπουργού και του Προέδρου της Βουλής αναστέλλονται κατά τη διάρκει</w:t>
      </w:r>
      <w:r>
        <w:rPr>
          <w:rFonts w:eastAsia="Times New Roman" w:cs="Times New Roman"/>
          <w:szCs w:val="24"/>
        </w:rPr>
        <w:t>α που ασκούν τα καθήκοντά τους.</w:t>
      </w:r>
    </w:p>
    <w:p w14:paraId="5EE8F1D4"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Η διάταξη, μάλιστα, του άρθρου 43 παράγραφος 2 του προεδρικού διατάγματος 63, που είναι η κωδικοποίηση των διατάξεων που ισχύουν για την Κυβέρνηση, είναι ακόμα πιο αυστηρή και λέει ότι αμέσως και αυτοδικαίως αναστέλλεται οπο</w:t>
      </w:r>
      <w:r>
        <w:rPr>
          <w:rFonts w:eastAsia="Times New Roman" w:cs="Times New Roman"/>
          <w:szCs w:val="24"/>
        </w:rPr>
        <w:t xml:space="preserve">ιαδήποτε επαγγελματική δραστηριότητα αυτού που γίνεται Υπουργός. Και σε περίπτωση που παραβιάζεται αυτή η διάταξη, τότε ενεργοποιούνται οι διατάξεις περί ποινικής ευθύνης υπουργών. </w:t>
      </w:r>
    </w:p>
    <w:p w14:paraId="5EE8F1D5"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Εγώ θεωρώ, λοιπόν, σύμφωνα με μια συνέντευξή σας, κυρία Υπουργέ, στην οποί</w:t>
      </w:r>
      <w:r>
        <w:rPr>
          <w:rFonts w:eastAsia="Times New Roman" w:cs="Times New Roman"/>
          <w:szCs w:val="24"/>
        </w:rPr>
        <w:t>α είπατε ότι παρ</w:t>
      </w:r>
      <w:r>
        <w:rPr>
          <w:rFonts w:eastAsia="Times New Roman" w:cs="Times New Roman"/>
          <w:szCs w:val="24"/>
        </w:rPr>
        <w:t xml:space="preserve">’ </w:t>
      </w:r>
      <w:r>
        <w:rPr>
          <w:rFonts w:eastAsia="Times New Roman" w:cs="Times New Roman"/>
          <w:szCs w:val="24"/>
        </w:rPr>
        <w:t>όλο που γίνατε Υπουργός, θα εξακολουθήσετε να ασκείτε τα επαγγελματικά σας καθήκοντα ως ηθοποιός σε κάποιες συγκεκριμένες δραστηριότητες, τις οποίες και τις προσδιορίσατε, ότι μάλλον θα πρέπει να έχετε μια άλλη διάθεση και θα πρέπει να αλ</w:t>
      </w:r>
      <w:r>
        <w:rPr>
          <w:rFonts w:eastAsia="Times New Roman" w:cs="Times New Roman"/>
          <w:szCs w:val="24"/>
        </w:rPr>
        <w:t>λάξετε φρόνημα. Διαφορετικά υπάρχει πολύ μεγάλο και σοβαρό πρόβλημα.</w:t>
      </w:r>
    </w:p>
    <w:p w14:paraId="5EE8F1D6"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Τζαβάρα.</w:t>
      </w:r>
    </w:p>
    <w:p w14:paraId="5EE8F1D7"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Κυρία Υπουργέ, έχετε τον λόγο.</w:t>
      </w:r>
    </w:p>
    <w:p w14:paraId="5EE8F1D8"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Πράγματι, το Σύνταγμα απαγορεύει κάθε ε</w:t>
      </w:r>
      <w:r>
        <w:rPr>
          <w:rFonts w:eastAsia="Times New Roman"/>
          <w:szCs w:val="24"/>
        </w:rPr>
        <w:t>παγγελματική δραστηριότητα των μελών της Κυβέρνησης κατά τη διάρκεια της άσκησης των καθηκόντων τους. Αυτό είναι σαφές. Όμως, η δική μου συμμετοχή στην παράσταση, κύριε Τζαβάρα, ήταν αυτομάτως, αμέσως, με διακοπή της σύμβασής μου. Συμμετείχα αμισθί και οικ</w:t>
      </w:r>
      <w:r>
        <w:rPr>
          <w:rFonts w:eastAsia="Times New Roman"/>
          <w:szCs w:val="24"/>
        </w:rPr>
        <w:t>ειοθελώς. Τίποτα δεν με ανάγκασε.</w:t>
      </w:r>
    </w:p>
    <w:p w14:paraId="5EE8F1D9" w14:textId="77777777" w:rsidR="007948C4" w:rsidRDefault="00A0586C">
      <w:pPr>
        <w:spacing w:line="600" w:lineRule="auto"/>
        <w:ind w:firstLine="720"/>
        <w:jc w:val="both"/>
        <w:rPr>
          <w:rFonts w:eastAsia="Times New Roman"/>
          <w:szCs w:val="24"/>
        </w:rPr>
      </w:pPr>
      <w:r>
        <w:rPr>
          <w:rFonts w:eastAsia="Times New Roman"/>
          <w:szCs w:val="24"/>
        </w:rPr>
        <w:t>Η τέχνη</w:t>
      </w:r>
      <w:r>
        <w:rPr>
          <w:rFonts w:eastAsia="Times New Roman"/>
          <w:szCs w:val="24"/>
        </w:rPr>
        <w:t>,</w:t>
      </w:r>
      <w:r>
        <w:rPr>
          <w:rFonts w:eastAsia="Times New Roman"/>
          <w:szCs w:val="24"/>
        </w:rPr>
        <w:t xml:space="preserve"> βάσει του Συντάγματος</w:t>
      </w:r>
      <w:r>
        <w:rPr>
          <w:rFonts w:eastAsia="Times New Roman"/>
          <w:szCs w:val="24"/>
        </w:rPr>
        <w:t>,</w:t>
      </w:r>
      <w:r>
        <w:rPr>
          <w:rFonts w:eastAsia="Times New Roman"/>
          <w:szCs w:val="24"/>
        </w:rPr>
        <w:t xml:space="preserve"> ασκείται ελεύθερα και το Σύνταγμα προστατεύει την άσκηση της τέχνης. Η συμμετοχή μου, λοιπόν, σε αυτή</w:t>
      </w:r>
      <w:r>
        <w:rPr>
          <w:rFonts w:eastAsia="Times New Roman"/>
          <w:szCs w:val="24"/>
        </w:rPr>
        <w:t xml:space="preserve"> την παράσταση, που άλλωστε έχει ήδη διακοπεί, ήταν για μια περιορισμένη σειρά </w:t>
      </w:r>
      <w:r>
        <w:rPr>
          <w:rFonts w:eastAsia="Times New Roman"/>
          <w:szCs w:val="24"/>
        </w:rPr>
        <w:lastRenderedPageBreak/>
        <w:t xml:space="preserve">παραστάσεων και εγώ τη συνέχισα οικειοθελώς, χωρίς τίποτα να με αναγκάζει. </w:t>
      </w:r>
      <w:r>
        <w:rPr>
          <w:rFonts w:eastAsia="Times New Roman"/>
          <w:szCs w:val="24"/>
        </w:rPr>
        <w:t>Ε</w:t>
      </w:r>
      <w:r>
        <w:rPr>
          <w:rFonts w:eastAsia="Times New Roman"/>
          <w:szCs w:val="24"/>
        </w:rPr>
        <w:t>πιπλέον</w:t>
      </w:r>
      <w:r>
        <w:rPr>
          <w:rFonts w:eastAsia="Times New Roman"/>
          <w:szCs w:val="24"/>
        </w:rPr>
        <w:t>,</w:t>
      </w:r>
      <w:r>
        <w:rPr>
          <w:rFonts w:eastAsia="Times New Roman"/>
          <w:szCs w:val="24"/>
        </w:rPr>
        <w:t xml:space="preserve"> όταν χρειάστηκε να υπάρχουν κάποιες παραστάσεις, που συνέπιπταν με τις υποχρεώσεις μου στο Υ</w:t>
      </w:r>
      <w:r>
        <w:rPr>
          <w:rFonts w:eastAsia="Times New Roman"/>
          <w:szCs w:val="24"/>
        </w:rPr>
        <w:t>πουργείο, αυτές οι παραστάσεις δεν έγιναν.</w:t>
      </w:r>
    </w:p>
    <w:p w14:paraId="5EE8F1DA" w14:textId="77777777" w:rsidR="007948C4" w:rsidRDefault="00A0586C">
      <w:pPr>
        <w:spacing w:line="600" w:lineRule="auto"/>
        <w:ind w:firstLine="720"/>
        <w:jc w:val="both"/>
        <w:rPr>
          <w:rFonts w:eastAsia="Times New Roman"/>
          <w:szCs w:val="24"/>
        </w:rPr>
      </w:pPr>
      <w:r>
        <w:rPr>
          <w:rFonts w:eastAsia="Times New Roman"/>
          <w:szCs w:val="24"/>
        </w:rPr>
        <w:t>Ένας δεύτερος παράγοντας που οφείλουμε να συνεξετάσουμε είναι ότι μαζί με εμένα, εκτός από τους ανθρώπους οι οποίοι προετοίμασαν αυτή τη δουλειά επί κάποιους μήνες, συμμετείχαν και επαγγελματίες, οι οποίοι</w:t>
      </w:r>
      <w:r>
        <w:rPr>
          <w:rFonts w:eastAsia="Times New Roman"/>
          <w:szCs w:val="24"/>
        </w:rPr>
        <w:t>,</w:t>
      </w:r>
      <w:r>
        <w:rPr>
          <w:rFonts w:eastAsia="Times New Roman"/>
          <w:szCs w:val="24"/>
        </w:rPr>
        <w:t xml:space="preserve"> εάν το</w:t>
      </w:r>
      <w:r>
        <w:rPr>
          <w:rFonts w:eastAsia="Times New Roman"/>
          <w:szCs w:val="24"/>
        </w:rPr>
        <w:t xml:space="preserve"> θέατρο έκλεινε, θα έμεναν χωρίς δουλειά. Εγώ αυτό δεν μπορούσα να το αφήσω να συμβεί και έτσι συμμετείχα στην παράσταση, για να μη διακοπεί μια αξιόλογη παραγωγή και να μη μείνουν άνθρωποι και οικογένειες χωρίς δουλειά και χωρίς τα απαραίτητα για την επιβ</w:t>
      </w:r>
      <w:r>
        <w:rPr>
          <w:rFonts w:eastAsia="Times New Roman"/>
          <w:szCs w:val="24"/>
        </w:rPr>
        <w:t>ίωσή τους.</w:t>
      </w:r>
    </w:p>
    <w:p w14:paraId="5EE8F1DB" w14:textId="77777777" w:rsidR="007948C4" w:rsidRDefault="00A0586C">
      <w:pPr>
        <w:spacing w:line="600" w:lineRule="auto"/>
        <w:ind w:firstLine="720"/>
        <w:jc w:val="both"/>
        <w:rPr>
          <w:rFonts w:eastAsia="Times New Roman"/>
          <w:szCs w:val="24"/>
        </w:rPr>
      </w:pPr>
      <w:r>
        <w:rPr>
          <w:rFonts w:eastAsia="Times New Roman"/>
          <w:szCs w:val="24"/>
        </w:rPr>
        <w:t>Θεωρώ, λοιπόν, για όλους αυτούς τους λόγους ότι η άσκηση τέχνης με τους όρους που προανέφερα δεν αποτελεί επαγγελματική δραστηριότητα, αποτελεί κοινωφελή δραστηριότητα. Επομένως δεν εμπίπτει στο άρθρο του Συντάγματος που αναφέρατε.</w:t>
      </w:r>
    </w:p>
    <w:p w14:paraId="5EE8F1DC" w14:textId="77777777" w:rsidR="007948C4" w:rsidRDefault="00A0586C">
      <w:pPr>
        <w:spacing w:line="600" w:lineRule="auto"/>
        <w:ind w:firstLine="720"/>
        <w:jc w:val="both"/>
        <w:rPr>
          <w:rFonts w:eastAsia="Times New Roman"/>
          <w:szCs w:val="24"/>
        </w:rPr>
      </w:pPr>
      <w:r>
        <w:rPr>
          <w:rFonts w:eastAsia="Times New Roman"/>
          <w:szCs w:val="24"/>
        </w:rPr>
        <w:t xml:space="preserve">Αυτά προς το </w:t>
      </w:r>
      <w:r>
        <w:rPr>
          <w:rFonts w:eastAsia="Times New Roman"/>
          <w:szCs w:val="24"/>
        </w:rPr>
        <w:t>παρόν.</w:t>
      </w:r>
    </w:p>
    <w:p w14:paraId="5EE8F1DD" w14:textId="77777777" w:rsidR="007948C4" w:rsidRDefault="00A0586C">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Ευχαριστούμε, την κυρία Υπουργό.</w:t>
      </w:r>
    </w:p>
    <w:p w14:paraId="5EE8F1DE" w14:textId="77777777" w:rsidR="007948C4" w:rsidRDefault="00A0586C">
      <w:pPr>
        <w:spacing w:line="600" w:lineRule="auto"/>
        <w:ind w:firstLine="720"/>
        <w:jc w:val="both"/>
        <w:rPr>
          <w:rFonts w:eastAsia="Times New Roman"/>
          <w:bCs/>
          <w:szCs w:val="24"/>
        </w:rPr>
      </w:pPr>
      <w:r>
        <w:rPr>
          <w:rFonts w:eastAsia="Times New Roman"/>
          <w:bCs/>
          <w:szCs w:val="24"/>
        </w:rPr>
        <w:t>Κύριε Τζαβάρα, έχετε τον λόγο για τη δευτερολογία σας.</w:t>
      </w:r>
    </w:p>
    <w:p w14:paraId="5EE8F1DF" w14:textId="77777777" w:rsidR="007948C4" w:rsidRDefault="00A0586C">
      <w:pPr>
        <w:spacing w:line="600" w:lineRule="auto"/>
        <w:ind w:firstLine="720"/>
        <w:jc w:val="both"/>
        <w:rPr>
          <w:rFonts w:eastAsia="Times New Roman"/>
          <w:bCs/>
          <w:szCs w:val="24"/>
        </w:rPr>
      </w:pPr>
      <w:r>
        <w:rPr>
          <w:rFonts w:eastAsia="Times New Roman"/>
          <w:b/>
          <w:bCs/>
          <w:szCs w:val="24"/>
        </w:rPr>
        <w:lastRenderedPageBreak/>
        <w:t xml:space="preserve">ΚΩΝΣΤΑΝΤΙΝΟΣ ΤΖΑΒΑΡΑΣ: </w:t>
      </w:r>
      <w:r>
        <w:rPr>
          <w:rFonts w:eastAsia="Times New Roman"/>
          <w:bCs/>
          <w:szCs w:val="24"/>
        </w:rPr>
        <w:t>Κυρία Υπουργέ, κανένας σε αυτή τη χώρα δεν αμφισβητεί ότι υπηρετείτε την τέχνη και μάλιστα την υπηρετείτ</w:t>
      </w:r>
      <w:r>
        <w:rPr>
          <w:rFonts w:eastAsia="Times New Roman"/>
          <w:bCs/>
          <w:szCs w:val="24"/>
        </w:rPr>
        <w:t>ε με έναν πολύ ξεχωριστό τρόπο. Θεωρείστε μάλιστα από τις κορυφαίες στο είδος σας καλλιτέχνιδες.</w:t>
      </w:r>
    </w:p>
    <w:p w14:paraId="5EE8F1E0" w14:textId="77777777" w:rsidR="007948C4" w:rsidRDefault="00A0586C">
      <w:pPr>
        <w:spacing w:line="600" w:lineRule="auto"/>
        <w:ind w:firstLine="720"/>
        <w:jc w:val="both"/>
        <w:rPr>
          <w:rFonts w:eastAsia="Times New Roman"/>
          <w:bCs/>
          <w:szCs w:val="24"/>
        </w:rPr>
      </w:pPr>
      <w:r>
        <w:rPr>
          <w:rFonts w:eastAsia="Times New Roman"/>
          <w:bCs/>
          <w:szCs w:val="24"/>
        </w:rPr>
        <w:t xml:space="preserve">Η πολιτική, όμως, δεν θα είχε να χάσει και πολλά πράγματα –και το λέω αυτό με πολύ σεβασμό και εκτίμηση- εάν για χάρη της τέχνης, την οποία προτιμάτε και καλά </w:t>
      </w:r>
      <w:r>
        <w:rPr>
          <w:rFonts w:eastAsia="Times New Roman"/>
          <w:bCs/>
          <w:szCs w:val="24"/>
        </w:rPr>
        <w:t>κάνετε, είχατε αρνηθεί να είστε Υπουργός.</w:t>
      </w:r>
    </w:p>
    <w:p w14:paraId="5EE8F1E1" w14:textId="77777777" w:rsidR="007948C4" w:rsidRDefault="00A0586C">
      <w:pPr>
        <w:spacing w:line="600" w:lineRule="auto"/>
        <w:ind w:firstLine="720"/>
        <w:jc w:val="both"/>
        <w:rPr>
          <w:rFonts w:eastAsia="Times New Roman"/>
          <w:bCs/>
          <w:szCs w:val="24"/>
        </w:rPr>
      </w:pPr>
      <w:r>
        <w:rPr>
          <w:rFonts w:eastAsia="Times New Roman"/>
          <w:bCs/>
          <w:szCs w:val="24"/>
        </w:rPr>
        <w:t xml:space="preserve">Αυτό ξέρετε γιατί σας το λέω; </w:t>
      </w:r>
      <w:r>
        <w:rPr>
          <w:rFonts w:eastAsia="Times New Roman"/>
          <w:bCs/>
          <w:szCs w:val="24"/>
        </w:rPr>
        <w:t>Ε</w:t>
      </w:r>
      <w:r>
        <w:rPr>
          <w:rFonts w:eastAsia="Times New Roman"/>
          <w:bCs/>
          <w:szCs w:val="24"/>
        </w:rPr>
        <w:t>πειδή σε αυτή τη στιγμή</w:t>
      </w:r>
      <w:r>
        <w:rPr>
          <w:rFonts w:eastAsia="Times New Roman"/>
          <w:bCs/>
          <w:szCs w:val="24"/>
        </w:rPr>
        <w:t>,</w:t>
      </w:r>
      <w:r>
        <w:rPr>
          <w:rFonts w:eastAsia="Times New Roman"/>
          <w:bCs/>
          <w:szCs w:val="24"/>
        </w:rPr>
        <w:t xml:space="preserve"> την καίρια</w:t>
      </w:r>
      <w:r>
        <w:rPr>
          <w:rFonts w:eastAsia="Times New Roman"/>
          <w:bCs/>
          <w:szCs w:val="24"/>
        </w:rPr>
        <w:t>,</w:t>
      </w:r>
      <w:r>
        <w:rPr>
          <w:rFonts w:eastAsia="Times New Roman"/>
          <w:bCs/>
          <w:szCs w:val="24"/>
        </w:rPr>
        <w:t xml:space="preserve"> η πολιτική, η δημοκρατία, αλλά και εκείνοι που υπηρετούν την πολιτική δέχονται σωρηδόν τη λοιδορία όλων αυτών που με αντιδημοκρατικά μέσα πολεμάνε</w:t>
      </w:r>
      <w:r>
        <w:rPr>
          <w:rFonts w:eastAsia="Times New Roman"/>
          <w:bCs/>
          <w:szCs w:val="24"/>
        </w:rPr>
        <w:t xml:space="preserve"> το καθεστώς που ισχύει, το συνταγματικό καθεστώς</w:t>
      </w:r>
      <w:r>
        <w:rPr>
          <w:rFonts w:eastAsia="Times New Roman"/>
          <w:bCs/>
          <w:szCs w:val="24"/>
        </w:rPr>
        <w:t>.</w:t>
      </w:r>
      <w:r>
        <w:rPr>
          <w:rFonts w:eastAsia="Times New Roman"/>
          <w:bCs/>
          <w:szCs w:val="24"/>
        </w:rPr>
        <w:t xml:space="preserve"> </w:t>
      </w:r>
      <w:r>
        <w:rPr>
          <w:rFonts w:eastAsia="Times New Roman"/>
          <w:bCs/>
          <w:szCs w:val="24"/>
        </w:rPr>
        <w:t>Ε</w:t>
      </w:r>
      <w:r>
        <w:rPr>
          <w:rFonts w:eastAsia="Times New Roman"/>
          <w:bCs/>
          <w:szCs w:val="24"/>
        </w:rPr>
        <w:t>σείς</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προσφέρετε σήμερα μια μοναδική ευκαιρία, ομολογείτε ότι παρανομείτε, ομολογείτε ότι διαπράττετε παράβαση καθήκοντος</w:t>
      </w:r>
      <w:r>
        <w:rPr>
          <w:rFonts w:eastAsia="Times New Roman"/>
          <w:bCs/>
          <w:szCs w:val="24"/>
        </w:rPr>
        <w:t>,</w:t>
      </w:r>
      <w:r>
        <w:rPr>
          <w:rFonts w:eastAsia="Times New Roman"/>
          <w:bCs/>
          <w:szCs w:val="24"/>
        </w:rPr>
        <w:t xml:space="preserve"> γιατί δήθεν κάποιος σ</w:t>
      </w:r>
      <w:r>
        <w:rPr>
          <w:rFonts w:eastAsia="Times New Roman"/>
          <w:bCs/>
          <w:szCs w:val="24"/>
        </w:rPr>
        <w:t>ά</w:t>
      </w:r>
      <w:r>
        <w:rPr>
          <w:rFonts w:eastAsia="Times New Roman"/>
          <w:bCs/>
          <w:szCs w:val="24"/>
        </w:rPr>
        <w:t>ς είπε ότι δεν συνιστά επαγγελματική δραστηριότητα</w:t>
      </w:r>
      <w:r>
        <w:rPr>
          <w:rFonts w:eastAsia="Times New Roman"/>
          <w:bCs/>
          <w:szCs w:val="24"/>
        </w:rPr>
        <w:t>,</w:t>
      </w:r>
      <w:r>
        <w:rPr>
          <w:rFonts w:eastAsia="Times New Roman"/>
          <w:bCs/>
          <w:szCs w:val="24"/>
        </w:rPr>
        <w:t xml:space="preserve"> όταν το επάγγελμά σας το ασκείτε χωρίς αμοιβή. </w:t>
      </w:r>
    </w:p>
    <w:p w14:paraId="5EE8F1E2" w14:textId="77777777" w:rsidR="007948C4" w:rsidRDefault="00A0586C">
      <w:pPr>
        <w:spacing w:line="600" w:lineRule="auto"/>
        <w:ind w:firstLine="720"/>
        <w:jc w:val="both"/>
        <w:rPr>
          <w:rFonts w:eastAsia="Times New Roman"/>
          <w:bCs/>
          <w:szCs w:val="24"/>
        </w:rPr>
      </w:pPr>
      <w:r>
        <w:rPr>
          <w:rFonts w:eastAsia="Times New Roman"/>
          <w:bCs/>
          <w:szCs w:val="24"/>
        </w:rPr>
        <w:t xml:space="preserve">Ακούστε, λοιπόν, μερικά απλά λόγια. Πρώτον, εάν συνέβαινε κάτι τέτοιο, δηλαδή το στοιχείο της αμοιβής ήταν στοιχείο της έννοιας του επαγγέλματος, τότε και τα δικαστήρια, αλλά και η θεωρία του </w:t>
      </w:r>
      <w:r>
        <w:rPr>
          <w:rFonts w:eastAsia="Times New Roman"/>
          <w:bCs/>
          <w:szCs w:val="24"/>
        </w:rPr>
        <w:t>Σ</w:t>
      </w:r>
      <w:r>
        <w:rPr>
          <w:rFonts w:eastAsia="Times New Roman"/>
          <w:bCs/>
          <w:szCs w:val="24"/>
        </w:rPr>
        <w:t xml:space="preserve">υνταγματικού </w:t>
      </w:r>
      <w:r>
        <w:rPr>
          <w:rFonts w:eastAsia="Times New Roman"/>
          <w:bCs/>
          <w:szCs w:val="24"/>
        </w:rPr>
        <w:t>Δ</w:t>
      </w:r>
      <w:r>
        <w:rPr>
          <w:rFonts w:eastAsia="Times New Roman"/>
          <w:bCs/>
          <w:szCs w:val="24"/>
        </w:rPr>
        <w:t>ικαίου θα συμφωνούσαν μαζί σας. Όμως, ενώ δώσατε στις 12</w:t>
      </w:r>
      <w:r>
        <w:rPr>
          <w:rFonts w:eastAsia="Times New Roman"/>
          <w:bCs/>
          <w:szCs w:val="24"/>
        </w:rPr>
        <w:t>-</w:t>
      </w:r>
      <w:r>
        <w:rPr>
          <w:rFonts w:eastAsia="Times New Roman"/>
          <w:bCs/>
          <w:szCs w:val="24"/>
        </w:rPr>
        <w:t>11</w:t>
      </w:r>
      <w:r>
        <w:rPr>
          <w:rFonts w:eastAsia="Times New Roman"/>
          <w:bCs/>
          <w:szCs w:val="24"/>
        </w:rPr>
        <w:t>-</w:t>
      </w:r>
      <w:r>
        <w:rPr>
          <w:rFonts w:eastAsia="Times New Roman"/>
          <w:bCs/>
          <w:szCs w:val="24"/>
        </w:rPr>
        <w:t xml:space="preserve">2016 συνέντευξη </w:t>
      </w:r>
      <w:r>
        <w:rPr>
          <w:rFonts w:eastAsia="Times New Roman"/>
          <w:bCs/>
          <w:szCs w:val="24"/>
        </w:rPr>
        <w:lastRenderedPageBreak/>
        <w:t xml:space="preserve">στην </w:t>
      </w:r>
      <w:r>
        <w:rPr>
          <w:rFonts w:eastAsia="Times New Roman"/>
          <w:bCs/>
          <w:szCs w:val="24"/>
        </w:rPr>
        <w:t>εφημερίδα</w:t>
      </w:r>
      <w:r>
        <w:rPr>
          <w:rFonts w:eastAsia="Times New Roman"/>
          <w:bCs/>
          <w:szCs w:val="24"/>
        </w:rPr>
        <w:t xml:space="preserve"> «</w:t>
      </w:r>
      <w:r>
        <w:rPr>
          <w:rFonts w:eastAsia="Times New Roman"/>
          <w:bCs/>
          <w:szCs w:val="24"/>
        </w:rPr>
        <w:t xml:space="preserve">Η </w:t>
      </w:r>
      <w:r>
        <w:rPr>
          <w:rFonts w:eastAsia="Times New Roman"/>
          <w:bCs/>
          <w:szCs w:val="24"/>
        </w:rPr>
        <w:t>ΚΑΘΗΜΕΡΙΝΗ»</w:t>
      </w:r>
      <w:r>
        <w:rPr>
          <w:rFonts w:eastAsia="Times New Roman"/>
          <w:bCs/>
          <w:szCs w:val="24"/>
        </w:rPr>
        <w:t>,</w:t>
      </w:r>
      <w:r>
        <w:rPr>
          <w:rFonts w:eastAsia="Times New Roman"/>
          <w:bCs/>
          <w:szCs w:val="24"/>
        </w:rPr>
        <w:t xml:space="preserve"> την επομένη ακριβώς ημέρα ο καθηγητής του Συνταγματικού Δικαίου και Αντιπρόεδρος του Συμβουλίου της Επικρατείας ο κ. </w:t>
      </w:r>
      <w:proofErr w:type="spellStart"/>
      <w:r>
        <w:rPr>
          <w:rFonts w:eastAsia="Times New Roman"/>
          <w:bCs/>
          <w:szCs w:val="24"/>
        </w:rPr>
        <w:t>Παραράς</w:t>
      </w:r>
      <w:proofErr w:type="spellEnd"/>
      <w:r>
        <w:rPr>
          <w:rFonts w:eastAsia="Times New Roman"/>
          <w:bCs/>
          <w:szCs w:val="24"/>
        </w:rPr>
        <w:t xml:space="preserve"> με αυτά τα λόγια, τα οπο</w:t>
      </w:r>
      <w:r>
        <w:rPr>
          <w:rFonts w:eastAsia="Times New Roman"/>
          <w:bCs/>
          <w:szCs w:val="24"/>
        </w:rPr>
        <w:t xml:space="preserve">ία είχα την τιμή εδώ να απευθύνω στον Πρόεδρο και στους συναδέλφους και να σας ελέγξω με την </w:t>
      </w:r>
      <w:r>
        <w:rPr>
          <w:rFonts w:eastAsia="Times New Roman"/>
          <w:bCs/>
          <w:szCs w:val="24"/>
        </w:rPr>
        <w:t>επίκαιρη</w:t>
      </w:r>
      <w:r>
        <w:rPr>
          <w:rFonts w:eastAsia="Times New Roman"/>
          <w:bCs/>
          <w:szCs w:val="24"/>
        </w:rPr>
        <w:t xml:space="preserve"> ερώτησή μου, λέει ακριβώς ότι δεν έχει κα</w:t>
      </w:r>
      <w:r>
        <w:rPr>
          <w:rFonts w:eastAsia="Times New Roman"/>
          <w:bCs/>
          <w:szCs w:val="24"/>
        </w:rPr>
        <w:t>μ</w:t>
      </w:r>
      <w:r>
        <w:rPr>
          <w:rFonts w:eastAsia="Times New Roman"/>
          <w:bCs/>
          <w:szCs w:val="24"/>
        </w:rPr>
        <w:t>μία αξία εάν το επάγγελμά σας το κάνετε δωρεάν ή επ’ αμοιβή.</w:t>
      </w:r>
    </w:p>
    <w:p w14:paraId="5EE8F1E3" w14:textId="77777777" w:rsidR="007948C4" w:rsidRDefault="00A0586C">
      <w:pPr>
        <w:spacing w:line="600" w:lineRule="auto"/>
        <w:ind w:firstLine="720"/>
        <w:jc w:val="both"/>
        <w:rPr>
          <w:rFonts w:eastAsia="Times New Roman"/>
          <w:bCs/>
          <w:szCs w:val="24"/>
        </w:rPr>
      </w:pPr>
      <w:r>
        <w:rPr>
          <w:rFonts w:eastAsia="Times New Roman"/>
          <w:bCs/>
          <w:szCs w:val="24"/>
        </w:rPr>
        <w:t>Α</w:t>
      </w:r>
      <w:r>
        <w:rPr>
          <w:rFonts w:eastAsia="Times New Roman"/>
          <w:bCs/>
          <w:szCs w:val="24"/>
        </w:rPr>
        <w:t>υτό για έναν πολύ απλό λόγο και θα σας δώσω ένα παράλληλο παράδειγμα: Ένας δικηγόρος που είναι Υπουργός θα μπορούσε, με το επιχείρημα που σήμερα προσφέρετε εσείς στη συζήτηση αυτή, να πηγαίνει να παρίσταται στα δικαστήρια και να λέει: «Εγώ δεν παίρνω αμοιβ</w:t>
      </w:r>
      <w:r>
        <w:rPr>
          <w:rFonts w:eastAsia="Times New Roman"/>
          <w:bCs/>
          <w:szCs w:val="24"/>
        </w:rPr>
        <w:t>ή, δεν το κάνω γιατί θέλω να κερδίσω, το κάνω γιατί αγαπάω τους κατηγορούμενους ή θέλω να δώσω την προσφορά μου στη δικαιοσύνη</w:t>
      </w:r>
      <w:r>
        <w:rPr>
          <w:rFonts w:eastAsia="Times New Roman"/>
          <w:bCs/>
          <w:szCs w:val="24"/>
        </w:rPr>
        <w:t>.</w:t>
      </w:r>
      <w:r>
        <w:rPr>
          <w:rFonts w:eastAsia="Times New Roman"/>
          <w:bCs/>
          <w:szCs w:val="24"/>
        </w:rPr>
        <w:t>».</w:t>
      </w:r>
    </w:p>
    <w:p w14:paraId="5EE8F1E4" w14:textId="77777777" w:rsidR="007948C4" w:rsidRDefault="00A0586C">
      <w:pPr>
        <w:spacing w:line="600" w:lineRule="auto"/>
        <w:ind w:firstLine="720"/>
        <w:jc w:val="both"/>
        <w:rPr>
          <w:rFonts w:eastAsia="Times New Roman" w:cs="Times New Roman"/>
          <w:szCs w:val="24"/>
        </w:rPr>
      </w:pPr>
      <w:r>
        <w:rPr>
          <w:rFonts w:eastAsia="Times New Roman"/>
          <w:bCs/>
          <w:szCs w:val="24"/>
        </w:rPr>
        <w:t xml:space="preserve">Αντιλαμβάνεστε ότι τα πράγματα περιπλέκονται. </w:t>
      </w:r>
      <w:proofErr w:type="spellStart"/>
      <w:r>
        <w:rPr>
          <w:rFonts w:eastAsia="Times New Roman"/>
          <w:bCs/>
          <w:szCs w:val="24"/>
        </w:rPr>
        <w:t>Πολλώ</w:t>
      </w:r>
      <w:proofErr w:type="spellEnd"/>
      <w:r>
        <w:rPr>
          <w:rFonts w:eastAsia="Times New Roman"/>
          <w:bCs/>
          <w:szCs w:val="24"/>
        </w:rPr>
        <w:t xml:space="preserve"> δε μάλλον που υπάρχει –και απορώ γιατί οι νομικοί σας σύμβουλοι δεν σας έχ</w:t>
      </w:r>
      <w:r>
        <w:rPr>
          <w:rFonts w:eastAsia="Times New Roman"/>
          <w:bCs/>
          <w:szCs w:val="24"/>
        </w:rPr>
        <w:t xml:space="preserve">ουν ενημερώσει- σωρεία αποφάσεων του </w:t>
      </w:r>
      <w:proofErr w:type="spellStart"/>
      <w:r>
        <w:rPr>
          <w:rFonts w:eastAsia="Times New Roman"/>
          <w:bCs/>
          <w:szCs w:val="24"/>
        </w:rPr>
        <w:t>Ανωτάτου</w:t>
      </w:r>
      <w:proofErr w:type="spellEnd"/>
      <w:r>
        <w:rPr>
          <w:rFonts w:eastAsia="Times New Roman"/>
          <w:bCs/>
          <w:szCs w:val="24"/>
        </w:rPr>
        <w:t xml:space="preserve"> Ειδικού Δικαστηρίου. Αυτό το </w:t>
      </w:r>
      <w:r>
        <w:rPr>
          <w:rFonts w:eastAsia="Times New Roman"/>
          <w:bCs/>
          <w:szCs w:val="24"/>
        </w:rPr>
        <w:t>δ</w:t>
      </w:r>
      <w:r>
        <w:rPr>
          <w:rFonts w:eastAsia="Times New Roman"/>
          <w:bCs/>
          <w:szCs w:val="24"/>
        </w:rPr>
        <w:t xml:space="preserve">ικαστήριο το Σύνταγμα το έχει ως ανώτατο κριτή </w:t>
      </w:r>
      <w:r>
        <w:rPr>
          <w:rFonts w:eastAsia="Times New Roman"/>
          <w:bCs/>
          <w:szCs w:val="24"/>
        </w:rPr>
        <w:t>τού</w:t>
      </w:r>
      <w:r>
        <w:rPr>
          <w:rFonts w:eastAsia="Times New Roman"/>
          <w:bCs/>
          <w:szCs w:val="24"/>
        </w:rPr>
        <w:t xml:space="preserve"> τι ισχύει συνταγματικώς και τι όχι. </w:t>
      </w:r>
      <w:r>
        <w:rPr>
          <w:rFonts w:eastAsia="Times New Roman"/>
          <w:bCs/>
          <w:szCs w:val="24"/>
        </w:rPr>
        <w:t>Σ</w:t>
      </w:r>
      <w:r>
        <w:rPr>
          <w:rFonts w:eastAsia="Times New Roman"/>
          <w:bCs/>
          <w:szCs w:val="24"/>
        </w:rPr>
        <w:t>ε αυτή ακριβώς εγώ</w:t>
      </w:r>
      <w:r>
        <w:rPr>
          <w:rFonts w:eastAsia="Times New Roman"/>
          <w:bCs/>
          <w:szCs w:val="24"/>
        </w:rPr>
        <w:t>,</w:t>
      </w:r>
      <w:r>
        <w:rPr>
          <w:rFonts w:eastAsia="Times New Roman"/>
          <w:bCs/>
          <w:szCs w:val="24"/>
        </w:rPr>
        <w:t xml:space="preserve"> αντί άλλων</w:t>
      </w:r>
      <w:r>
        <w:rPr>
          <w:rFonts w:eastAsia="Times New Roman"/>
          <w:bCs/>
          <w:szCs w:val="24"/>
        </w:rPr>
        <w:t>,</w:t>
      </w:r>
      <w:r>
        <w:rPr>
          <w:rFonts w:eastAsia="Times New Roman"/>
          <w:bCs/>
          <w:szCs w:val="24"/>
        </w:rPr>
        <w:t xml:space="preserve"> καταθέτω στα Πρακτικά την υπ’ αριθμόν 11/2003 απόφαση του </w:t>
      </w:r>
      <w:proofErr w:type="spellStart"/>
      <w:r>
        <w:rPr>
          <w:rFonts w:eastAsia="Times New Roman"/>
          <w:bCs/>
          <w:szCs w:val="24"/>
        </w:rPr>
        <w:t>Αν</w:t>
      </w:r>
      <w:r>
        <w:rPr>
          <w:rFonts w:eastAsia="Times New Roman"/>
          <w:bCs/>
          <w:szCs w:val="24"/>
        </w:rPr>
        <w:t>ωτάτου</w:t>
      </w:r>
      <w:proofErr w:type="spellEnd"/>
      <w:r>
        <w:rPr>
          <w:rFonts w:eastAsia="Times New Roman"/>
          <w:bCs/>
          <w:szCs w:val="24"/>
        </w:rPr>
        <w:t xml:space="preserve"> Ειδικού Δικαστηρίου, που εκεί έχει κριθεί ότι είτε γίνεται επ’ αμοιβή είτε όχι κάποια επαγγελματική δραστηριότητα, σε </w:t>
      </w:r>
      <w:r>
        <w:rPr>
          <w:rFonts w:eastAsia="Times New Roman"/>
          <w:bCs/>
          <w:szCs w:val="24"/>
        </w:rPr>
        <w:lastRenderedPageBreak/>
        <w:t>περίπτωση που η άσκησή της αποτελεί ασυμβίβαστο με την άσκηση κάποιου δημόσιου καθήκοντος, αυτό δεν έχει καμ</w:t>
      </w:r>
      <w:r>
        <w:rPr>
          <w:rFonts w:eastAsia="Times New Roman"/>
          <w:bCs/>
          <w:szCs w:val="24"/>
        </w:rPr>
        <w:t>μ</w:t>
      </w:r>
      <w:r>
        <w:rPr>
          <w:rFonts w:eastAsia="Times New Roman"/>
          <w:bCs/>
          <w:szCs w:val="24"/>
        </w:rPr>
        <w:t>ία επιρροή.</w:t>
      </w:r>
    </w:p>
    <w:p w14:paraId="5EE8F1E5" w14:textId="77777777" w:rsidR="007948C4" w:rsidRDefault="00A0586C">
      <w:pPr>
        <w:spacing w:line="600" w:lineRule="auto"/>
        <w:ind w:firstLine="720"/>
        <w:jc w:val="both"/>
        <w:rPr>
          <w:rFonts w:eastAsia="Times New Roman" w:cs="Times New Roman"/>
          <w:szCs w:val="24"/>
        </w:rPr>
      </w:pPr>
      <w:proofErr w:type="spellStart"/>
      <w:r>
        <w:rPr>
          <w:rFonts w:eastAsia="Times New Roman" w:cs="Times New Roman"/>
          <w:szCs w:val="24"/>
        </w:rPr>
        <w:t>Πολλώ</w:t>
      </w:r>
      <w:proofErr w:type="spellEnd"/>
      <w:r>
        <w:rPr>
          <w:rFonts w:eastAsia="Times New Roman" w:cs="Times New Roman"/>
          <w:szCs w:val="24"/>
        </w:rPr>
        <w:t xml:space="preserve"> δε μ</w:t>
      </w:r>
      <w:r>
        <w:rPr>
          <w:rFonts w:eastAsia="Times New Roman" w:cs="Times New Roman"/>
          <w:szCs w:val="24"/>
        </w:rPr>
        <w:t>άλλον που ο σκοπός του νομοθέτη είναι πολύ απλός. Θέλει να αποφύγει την πρόκληση σύγχυσης μεταξύ του δημοσίου συμφέροντος, που υπηρετείτε ως Υπουργός, και των ιδιωτικών συμφερόντων, στα οποία σ</w:t>
      </w:r>
      <w:r>
        <w:rPr>
          <w:rFonts w:eastAsia="Times New Roman" w:cs="Times New Roman"/>
          <w:szCs w:val="24"/>
        </w:rPr>
        <w:t>ά</w:t>
      </w:r>
      <w:r>
        <w:rPr>
          <w:rFonts w:eastAsia="Times New Roman" w:cs="Times New Roman"/>
          <w:szCs w:val="24"/>
        </w:rPr>
        <w:t>ς εμπλέκει η με οποιονδήποτε τρόπο προσφορά των επαγγελματικών</w:t>
      </w:r>
      <w:r>
        <w:rPr>
          <w:rFonts w:eastAsia="Times New Roman" w:cs="Times New Roman"/>
          <w:szCs w:val="24"/>
        </w:rPr>
        <w:t xml:space="preserve"> σας υπηρεσιών. </w:t>
      </w:r>
    </w:p>
    <w:p w14:paraId="5EE8F1E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Άρα, λοιπόν, έχετε μέγα σφάλμα. </w:t>
      </w:r>
      <w:r>
        <w:rPr>
          <w:rFonts w:eastAsia="Times New Roman" w:cs="Times New Roman"/>
          <w:szCs w:val="24"/>
        </w:rPr>
        <w:t>Ε</w:t>
      </w:r>
      <w:r>
        <w:rPr>
          <w:rFonts w:eastAsia="Times New Roman" w:cs="Times New Roman"/>
          <w:szCs w:val="24"/>
        </w:rPr>
        <w:t xml:space="preserve">πειδή, βεβαίως, θεωρώ ότι είστε ένας καθ’ όλα ευπρεπής και αξιόλογος πολίτης αυτής της χώρας, πιστεύω ότι θα πρέπει να σπεύσετε. Βέβαια, η τέχνη πράγματι θα χάσει και το αναγνωρίζω. </w:t>
      </w:r>
      <w:r>
        <w:rPr>
          <w:rFonts w:eastAsia="Times New Roman" w:cs="Times New Roman"/>
          <w:szCs w:val="24"/>
        </w:rPr>
        <w:t>Όμως, αυτό που είπατε, ότι το κράτος προστατεύει την τέχνη, είναι μεν πολύ μεγάλη αλήθεια, γι’ αυτό ακριβώς έχει και το Υπουργείο, το οποίο εσείς υπηρετείτε, πλην όμως δεν προστατεύει τους ανθρώπους της τέχνης, όταν παρανομούν. Εκτός αν έχετε στο μυαλό σας</w:t>
      </w:r>
      <w:r>
        <w:rPr>
          <w:rFonts w:eastAsia="Times New Roman" w:cs="Times New Roman"/>
          <w:szCs w:val="24"/>
        </w:rPr>
        <w:t xml:space="preserve"> ότι θα πρέπει, επιτέλους, να ζήσουμε σε μια τέτοια πολιτεία, που κάθε αναφορά της στη Βουλή θα πρέπει να έχει σχέση με την παρανομία της δημιουργίας. </w:t>
      </w:r>
    </w:p>
    <w:p w14:paraId="5EE8F1E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Εγώ θα μπορούσα να συμφωνήσω μαζί σας</w:t>
      </w:r>
      <w:r>
        <w:rPr>
          <w:rFonts w:eastAsia="Times New Roman" w:cs="Times New Roman"/>
          <w:szCs w:val="24"/>
        </w:rPr>
        <w:t>,</w:t>
      </w:r>
      <w:r>
        <w:rPr>
          <w:rFonts w:eastAsia="Times New Roman" w:cs="Times New Roman"/>
          <w:szCs w:val="24"/>
        </w:rPr>
        <w:t xml:space="preserve"> αν αυτή είναι η άποψή σας</w:t>
      </w:r>
      <w:r>
        <w:rPr>
          <w:rFonts w:eastAsia="Times New Roman" w:cs="Times New Roman"/>
          <w:szCs w:val="24"/>
        </w:rPr>
        <w:t>,</w:t>
      </w:r>
      <w:r>
        <w:rPr>
          <w:rFonts w:eastAsia="Times New Roman" w:cs="Times New Roman"/>
          <w:szCs w:val="24"/>
        </w:rPr>
        <w:t xml:space="preserve"> κάτω από ορισμένους όρους. Δυστυχώς, ό</w:t>
      </w:r>
      <w:r>
        <w:rPr>
          <w:rFonts w:eastAsia="Times New Roman" w:cs="Times New Roman"/>
          <w:szCs w:val="24"/>
        </w:rPr>
        <w:t xml:space="preserve">μως, το Σύνταγμα έχει άλλη άποψη. </w:t>
      </w:r>
    </w:p>
    <w:p w14:paraId="5EE8F1E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Τζαβάρας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E8F1E9"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Τζαβάρα. </w:t>
      </w:r>
    </w:p>
    <w:p w14:paraId="5EE8F1E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5EE8F1EB"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Κύριε Βουλευτά, είστε ένας έγκριτος νομικός, αλλά, όπως γνωρίζετε, ο ν</w:t>
      </w:r>
      <w:r>
        <w:rPr>
          <w:rFonts w:eastAsia="Times New Roman" w:cs="Times New Roman"/>
          <w:szCs w:val="24"/>
        </w:rPr>
        <w:t xml:space="preserve">όμος μπορεί να διαβαστεί με διάφορους τρόπους. </w:t>
      </w:r>
    </w:p>
    <w:p w14:paraId="5EE8F1E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Στην πρώτη παράγραφο του άρθρου 16 του Συντάγματος ορίζεται ότι η τέχνη και η επιστήμη, η έρευνα και η διδασκαλία είναι ελεύθερες. Η ανάπτυξη και η προαγωγή τους αποτελεί υποχρέωση του κράτους. Αυτό, ως προς </w:t>
      </w:r>
      <w:r>
        <w:rPr>
          <w:rFonts w:eastAsia="Times New Roman" w:cs="Times New Roman"/>
          <w:szCs w:val="24"/>
        </w:rPr>
        <w:t>το πρώτο κομμάτι που αναφέρατε.</w:t>
      </w:r>
    </w:p>
    <w:p w14:paraId="5EE8F1E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Ως προς το δεύτερο, εγώ, όπως ξέρετε, δεν γνώριζα από πριν ότι θα αναλάβω αυτή τη θέση και επομένως δεν είχα κα</w:t>
      </w:r>
      <w:r>
        <w:rPr>
          <w:rFonts w:eastAsia="Times New Roman" w:cs="Times New Roman"/>
          <w:szCs w:val="24"/>
        </w:rPr>
        <w:t>μ</w:t>
      </w:r>
      <w:r>
        <w:rPr>
          <w:rFonts w:eastAsia="Times New Roman" w:cs="Times New Roman"/>
          <w:szCs w:val="24"/>
        </w:rPr>
        <w:t>μιά ηθική υποχρέωση να κλείσω το θέατρο και να αφήσω άνεργους μια σειρά ειδικοτήτων, οι οποίοι ζουν από αυτή</w:t>
      </w:r>
      <w:r>
        <w:rPr>
          <w:rFonts w:eastAsia="Times New Roman" w:cs="Times New Roman"/>
          <w:szCs w:val="24"/>
        </w:rPr>
        <w:t xml:space="preserve"> τη δουλειά.</w:t>
      </w:r>
    </w:p>
    <w:p w14:paraId="5EE8F1E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Επομένως, σύμφωνα με το άρθρο 16 του Συντάγματος και σύμφωνα με την ηθική μου υποχρέωση, θεώρησα απαραίτητο να συνεχίσω την ενασχόλησή μου με την παράσταση, με τους όρους που είπα, αμισθί και οικειοθελώς, έτσι ώστε να ολοκληρωθούν αυτές οι παρ</w:t>
      </w:r>
      <w:r>
        <w:rPr>
          <w:rFonts w:eastAsia="Times New Roman" w:cs="Times New Roman"/>
          <w:szCs w:val="24"/>
        </w:rPr>
        <w:t xml:space="preserve">αστάσεις, συντομότερα απ’ ό,τι προγραμματιζόταν, έτσι ώστε να εξασκήσω ελεύθερα τις υποχρεώσεις μου στο Υπουργείο. </w:t>
      </w:r>
    </w:p>
    <w:p w14:paraId="5EE8F1EF"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κυρία Υπουργό. </w:t>
      </w:r>
    </w:p>
    <w:p w14:paraId="5EE8F1F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πέμπτη </w:t>
      </w:r>
      <w:r>
        <w:rPr>
          <w:rFonts w:eastAsia="Times New Roman" w:cs="Times New Roman"/>
          <w:szCs w:val="24"/>
        </w:rPr>
        <w:t xml:space="preserve">με αριθμό 347/16-1-2017 </w:t>
      </w:r>
      <w:r>
        <w:rPr>
          <w:rFonts w:eastAsia="Times New Roman" w:cs="Times New Roman"/>
          <w:szCs w:val="24"/>
        </w:rPr>
        <w:t>επίκαιρη ερώτηση δεύτερ</w:t>
      </w:r>
      <w:r>
        <w:rPr>
          <w:rFonts w:eastAsia="Times New Roman" w:cs="Times New Roman"/>
          <w:szCs w:val="24"/>
        </w:rPr>
        <w:t xml:space="preserve">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σιδηροδρομικών δρομολογίων Βόλου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Λάρισας και Λάρισας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Θεσσαλονίκης.</w:t>
      </w:r>
    </w:p>
    <w:p w14:paraId="5EE8F1F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w:t>
      </w:r>
      <w:proofErr w:type="spellStart"/>
      <w:r>
        <w:rPr>
          <w:rFonts w:eastAsia="Times New Roman" w:cs="Times New Roman"/>
          <w:szCs w:val="24"/>
        </w:rPr>
        <w:t>Μπουκώρου</w:t>
      </w:r>
      <w:proofErr w:type="spellEnd"/>
      <w:r>
        <w:rPr>
          <w:rFonts w:eastAsia="Times New Roman" w:cs="Times New Roman"/>
          <w:szCs w:val="24"/>
        </w:rPr>
        <w:t xml:space="preserve"> θα απα</w:t>
      </w:r>
      <w:r>
        <w:rPr>
          <w:rFonts w:eastAsia="Times New Roman" w:cs="Times New Roman"/>
          <w:szCs w:val="24"/>
        </w:rPr>
        <w:t xml:space="preserve">ντήσει ο Υφυπουργός Υποδομών και Μεταφορών κ. Νικόλαος Μαυραγάνης. </w:t>
      </w:r>
    </w:p>
    <w:p w14:paraId="5EE8F1F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5EE8F1F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5EE8F1F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Κύριε Υφυπουργέ, όταν κατέθεσα την επίκαιρη ερώτηση δεν είχαν διευκρινιστεί οι αρμοδιό</w:t>
      </w:r>
      <w:r>
        <w:rPr>
          <w:rFonts w:eastAsia="Times New Roman" w:cs="Times New Roman"/>
          <w:szCs w:val="24"/>
        </w:rPr>
        <w:t xml:space="preserve">τητές σας. Τύχη αγαθή το φέρνει, λοιπόν, το περιεχόμενο της ερώτησης να συμπίπτει με τις αρμοδιότητες που σας έχουν ανατεθεί. </w:t>
      </w:r>
    </w:p>
    <w:p w14:paraId="5EE8F1F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δεν έχει κάποια κομματική στόχευση η σημερινή </w:t>
      </w:r>
      <w:r>
        <w:rPr>
          <w:rFonts w:eastAsia="Times New Roman" w:cs="Times New Roman"/>
          <w:szCs w:val="24"/>
        </w:rPr>
        <w:t xml:space="preserve">επίκαιρη </w:t>
      </w:r>
      <w:r>
        <w:rPr>
          <w:rFonts w:eastAsia="Times New Roman" w:cs="Times New Roman"/>
          <w:szCs w:val="24"/>
        </w:rPr>
        <w:t xml:space="preserve">ερώτηση, ούτε καν –παρά τον χώρο </w:t>
      </w:r>
      <w:r>
        <w:rPr>
          <w:rFonts w:eastAsia="Times New Roman" w:cs="Times New Roman"/>
          <w:szCs w:val="24"/>
        </w:rPr>
        <w:t>στον οποίο</w:t>
      </w:r>
      <w:r>
        <w:rPr>
          <w:rFonts w:eastAsia="Times New Roman" w:cs="Times New Roman"/>
          <w:szCs w:val="24"/>
        </w:rPr>
        <w:t xml:space="preserve"> βρισκό</w:t>
      </w:r>
      <w:r>
        <w:rPr>
          <w:rFonts w:eastAsia="Times New Roman" w:cs="Times New Roman"/>
          <w:szCs w:val="24"/>
        </w:rPr>
        <w:t xml:space="preserve">μαστε- πολιτική χροιά. Θα έλεγα ότι είναι καθαρά υπηρεσιακού περιεχομένου, αλλά γνωρίζουμε όλοι ότι ακόμα και σήμερα, το 2017, στην Ελλάδα οι υπηρεσίες, για να λειτουργήσουν, ορισμένες φορές έχουν ανάγκη από άνωθεν υποδείξεις ή ακόμα και εντολές. </w:t>
      </w:r>
    </w:p>
    <w:p w14:paraId="5EE8F1F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Νομίζω ό</w:t>
      </w:r>
      <w:r>
        <w:rPr>
          <w:rFonts w:eastAsia="Times New Roman" w:cs="Times New Roman"/>
          <w:szCs w:val="24"/>
        </w:rPr>
        <w:t>τι είναι ξεκάθαρο το περιεχόμενο της ερώτησης. Εδώ πρόκειται για κάποια δρομολόγια, τα οποία κατά καιρούς έχουν οριστεί ή έχουν μεταβληθεί, που οδηγούν στη σιδηροδρομική απομόνωση του Βόλου, μιας πόλης η οποία έχει μεγάλη σιδηροδρομική ιστορία, όπως θα γνω</w:t>
      </w:r>
      <w:r>
        <w:rPr>
          <w:rFonts w:eastAsia="Times New Roman" w:cs="Times New Roman"/>
          <w:szCs w:val="24"/>
        </w:rPr>
        <w:t>ρίζετε.</w:t>
      </w:r>
    </w:p>
    <w:p w14:paraId="5EE8F1F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Τα όσα αναφέρω ως στοιχεία είναι απόσταγμα εμπειρίας στελεχών του ΟΣΕ και</w:t>
      </w:r>
      <w:r>
        <w:rPr>
          <w:rFonts w:eastAsia="Times New Roman" w:cs="Times New Roman"/>
          <w:szCs w:val="24"/>
        </w:rPr>
        <w:t>,</w:t>
      </w:r>
      <w:r>
        <w:rPr>
          <w:rFonts w:eastAsia="Times New Roman" w:cs="Times New Roman"/>
          <w:szCs w:val="24"/>
        </w:rPr>
        <w:t xml:space="preserve"> βεβαίως, δεν είναι δικά μου στοιχεία. Εδώ φαίνεται ξεκάθαρα ότι με κάποιες μεταβολές ολίγων λεπτών στα δρομολόγια </w:t>
      </w:r>
      <w:r>
        <w:rPr>
          <w:rFonts w:eastAsia="Times New Roman" w:cs="Times New Roman"/>
          <w:szCs w:val="24"/>
        </w:rPr>
        <w:t>–</w:t>
      </w:r>
      <w:r>
        <w:rPr>
          <w:rFonts w:eastAsia="Times New Roman" w:cs="Times New Roman"/>
          <w:szCs w:val="24"/>
        </w:rPr>
        <w:t>οι οποίες δεν επιβαρύνουν τη γραμμή,</w:t>
      </w:r>
      <w:r>
        <w:rPr>
          <w:rFonts w:eastAsia="Times New Roman" w:cs="Times New Roman"/>
          <w:szCs w:val="24"/>
        </w:rPr>
        <w:t xml:space="preserve"> καθώς</w:t>
      </w:r>
      <w:r>
        <w:rPr>
          <w:rFonts w:eastAsia="Times New Roman" w:cs="Times New Roman"/>
          <w:szCs w:val="24"/>
        </w:rPr>
        <w:t xml:space="preserve"> δεν επιφέρουν κ</w:t>
      </w:r>
      <w:r>
        <w:rPr>
          <w:rFonts w:eastAsia="Times New Roman" w:cs="Times New Roman"/>
          <w:szCs w:val="24"/>
        </w:rPr>
        <w:t>όστος</w:t>
      </w:r>
      <w:r>
        <w:rPr>
          <w:rFonts w:eastAsia="Times New Roman" w:cs="Times New Roman"/>
          <w:szCs w:val="24"/>
        </w:rPr>
        <w:t xml:space="preserve"> και</w:t>
      </w:r>
      <w:r>
        <w:rPr>
          <w:rFonts w:eastAsia="Times New Roman" w:cs="Times New Roman"/>
          <w:szCs w:val="24"/>
        </w:rPr>
        <w:t xml:space="preserve"> δεν χρειάζονται επιπλέον προσωπικό</w:t>
      </w:r>
      <w:r>
        <w:rPr>
          <w:rFonts w:eastAsia="Times New Roman" w:cs="Times New Roman"/>
          <w:szCs w:val="24"/>
        </w:rPr>
        <w:t xml:space="preserve">–  </w:t>
      </w:r>
      <w:r>
        <w:rPr>
          <w:rFonts w:eastAsia="Times New Roman" w:cs="Times New Roman"/>
          <w:szCs w:val="24"/>
        </w:rPr>
        <w:t xml:space="preserve"> μπορούν να διευκολυνθούν οι επιβάτες που κατευθύνονται ή φεύγουν από τον Βόλο με τις ανταποκρίσεις Αθηνών και Θεσσαλονίκης</w:t>
      </w:r>
      <w:r>
        <w:rPr>
          <w:rFonts w:eastAsia="Times New Roman" w:cs="Times New Roman"/>
          <w:szCs w:val="24"/>
        </w:rPr>
        <w:t>,</w:t>
      </w:r>
      <w:r>
        <w:rPr>
          <w:rFonts w:eastAsia="Times New Roman" w:cs="Times New Roman"/>
          <w:szCs w:val="24"/>
        </w:rPr>
        <w:t xml:space="preserve"> μέσω της Λάρισας βεβαίως. </w:t>
      </w:r>
    </w:p>
    <w:p w14:paraId="5EE8F1F8" w14:textId="77777777" w:rsidR="007948C4" w:rsidRDefault="00A0586C">
      <w:pPr>
        <w:spacing w:line="600" w:lineRule="auto"/>
        <w:ind w:firstLine="720"/>
        <w:jc w:val="both"/>
        <w:rPr>
          <w:rFonts w:eastAsia="Times New Roman"/>
          <w:szCs w:val="24"/>
        </w:rPr>
      </w:pPr>
      <w:r>
        <w:rPr>
          <w:rFonts w:eastAsia="Times New Roman"/>
          <w:szCs w:val="24"/>
        </w:rPr>
        <w:lastRenderedPageBreak/>
        <w:t>Μιλάω, φυσικά, για το πρωινό δρομολόγιο, το οποίο αναχωρε</w:t>
      </w:r>
      <w:r>
        <w:rPr>
          <w:rFonts w:eastAsia="Times New Roman"/>
          <w:szCs w:val="24"/>
        </w:rPr>
        <w:t>ί από τον Βόλο στις 5</w:t>
      </w:r>
      <w:r>
        <w:rPr>
          <w:rFonts w:eastAsia="Times New Roman"/>
          <w:szCs w:val="24"/>
        </w:rPr>
        <w:t>.</w:t>
      </w:r>
      <w:r>
        <w:rPr>
          <w:rFonts w:eastAsia="Times New Roman"/>
          <w:szCs w:val="24"/>
        </w:rPr>
        <w:t xml:space="preserve">30΄ </w:t>
      </w:r>
      <w:r>
        <w:rPr>
          <w:rFonts w:eastAsia="Times New Roman"/>
          <w:szCs w:val="24"/>
        </w:rPr>
        <w:t xml:space="preserve">το πρωί </w:t>
      </w:r>
      <w:r>
        <w:rPr>
          <w:rFonts w:eastAsia="Times New Roman"/>
          <w:szCs w:val="24"/>
        </w:rPr>
        <w:t>και φτάνει στις 6</w:t>
      </w:r>
      <w:r>
        <w:rPr>
          <w:rFonts w:eastAsia="Times New Roman"/>
          <w:szCs w:val="24"/>
        </w:rPr>
        <w:t>.</w:t>
      </w:r>
      <w:r>
        <w:rPr>
          <w:rFonts w:eastAsia="Times New Roman"/>
          <w:szCs w:val="24"/>
        </w:rPr>
        <w:t xml:space="preserve">18΄ στη Λάρισα, την ώρα που ο </w:t>
      </w:r>
      <w:r>
        <w:rPr>
          <w:rFonts w:eastAsia="Times New Roman"/>
          <w:szCs w:val="24"/>
        </w:rPr>
        <w:t>π</w:t>
      </w:r>
      <w:r>
        <w:rPr>
          <w:rFonts w:eastAsia="Times New Roman"/>
          <w:szCs w:val="24"/>
        </w:rPr>
        <w:t>ροαστιακός για Θεσσαλονίκη αναχωρεί στις 6:00΄</w:t>
      </w:r>
      <w:r>
        <w:rPr>
          <w:rFonts w:eastAsia="Times New Roman"/>
          <w:szCs w:val="24"/>
        </w:rPr>
        <w:t xml:space="preserve"> το πρωί</w:t>
      </w:r>
      <w:r>
        <w:rPr>
          <w:rFonts w:eastAsia="Times New Roman"/>
          <w:szCs w:val="24"/>
        </w:rPr>
        <w:t xml:space="preserve">, ένα τέταρτο νωρίτερα. Μιλάω για το μεσημεριανό δρομολόγιο, που αναχωρεί από τη Λάρισα για τον Βόλο στις 14:30΄, ενώ ο </w:t>
      </w:r>
      <w:r>
        <w:rPr>
          <w:rFonts w:eastAsia="Times New Roman"/>
          <w:szCs w:val="24"/>
        </w:rPr>
        <w:t>π</w:t>
      </w:r>
      <w:r>
        <w:rPr>
          <w:rFonts w:eastAsia="Times New Roman"/>
          <w:szCs w:val="24"/>
        </w:rPr>
        <w:t>ροαστιακός της Θεσσαλονίκης έχει ώρα άφιξης, μόλις, 14:33΄, και για το απογευματινό δρομολόγιο, που</w:t>
      </w:r>
      <w:r>
        <w:rPr>
          <w:rFonts w:eastAsia="Times New Roman"/>
          <w:szCs w:val="24"/>
        </w:rPr>
        <w:t>,</w:t>
      </w:r>
      <w:r>
        <w:rPr>
          <w:rFonts w:eastAsia="Times New Roman"/>
          <w:szCs w:val="24"/>
        </w:rPr>
        <w:t xml:space="preserve"> ναι μεν προλαβαίνει την ανταπόκρισ</w:t>
      </w:r>
      <w:r>
        <w:rPr>
          <w:rFonts w:eastAsia="Times New Roman"/>
          <w:szCs w:val="24"/>
        </w:rPr>
        <w:t xml:space="preserve">η από Αθήνα, αλλά και πάλι ένας επιβάτης, για λιγότερο από δέκα λεπτά, δεν προλαβαίνει την ανταπόκριση από τη Θεσσαλονίκη για Βόλο. </w:t>
      </w:r>
    </w:p>
    <w:p w14:paraId="5EE8F1F9" w14:textId="77777777" w:rsidR="007948C4" w:rsidRDefault="00A0586C">
      <w:pPr>
        <w:spacing w:line="600" w:lineRule="auto"/>
        <w:ind w:firstLine="720"/>
        <w:jc w:val="both"/>
        <w:rPr>
          <w:rFonts w:eastAsia="Times New Roman"/>
          <w:szCs w:val="24"/>
        </w:rPr>
      </w:pPr>
      <w:r>
        <w:rPr>
          <w:rFonts w:eastAsia="Times New Roman"/>
          <w:szCs w:val="24"/>
        </w:rPr>
        <w:t xml:space="preserve">Νομίζω ότι πρέπει να αναλάβετε κάποια πρωτοβουλία για τον </w:t>
      </w:r>
      <w:proofErr w:type="spellStart"/>
      <w:r>
        <w:rPr>
          <w:rFonts w:eastAsia="Times New Roman"/>
          <w:szCs w:val="24"/>
        </w:rPr>
        <w:t>εξορθολογισμό</w:t>
      </w:r>
      <w:proofErr w:type="spellEnd"/>
      <w:r>
        <w:rPr>
          <w:rFonts w:eastAsia="Times New Roman"/>
          <w:szCs w:val="24"/>
        </w:rPr>
        <w:t xml:space="preserve"> αυτών των δρομολογίων, που θα εξυπηρετήσουν το επιβ</w:t>
      </w:r>
      <w:r>
        <w:rPr>
          <w:rFonts w:eastAsia="Times New Roman"/>
          <w:szCs w:val="24"/>
        </w:rPr>
        <w:t xml:space="preserve">ατικό κοινό και οπωσδήποτε θα προσθέσουν επιβάτες στη γραμμή του ΟΣΕ, πριν αναλάβουν οι </w:t>
      </w:r>
      <w:r>
        <w:rPr>
          <w:rFonts w:eastAsia="Times New Roman"/>
          <w:szCs w:val="24"/>
        </w:rPr>
        <w:t>«</w:t>
      </w:r>
      <w:proofErr w:type="spellStart"/>
      <w:r>
        <w:rPr>
          <w:rFonts w:eastAsia="Times New Roman"/>
          <w:szCs w:val="24"/>
        </w:rPr>
        <w:t>Ferrovie</w:t>
      </w:r>
      <w:proofErr w:type="spellEnd"/>
      <w:r>
        <w:rPr>
          <w:rFonts w:eastAsia="Times New Roman"/>
          <w:szCs w:val="24"/>
        </w:rPr>
        <w:t xml:space="preserve"> </w:t>
      </w:r>
      <w:r>
        <w:rPr>
          <w:rFonts w:eastAsia="Times New Roman"/>
          <w:szCs w:val="24"/>
          <w:lang w:val="en-US"/>
        </w:rPr>
        <w:t>d</w:t>
      </w:r>
      <w:proofErr w:type="spellStart"/>
      <w:r>
        <w:rPr>
          <w:rFonts w:eastAsia="Times New Roman"/>
          <w:szCs w:val="24"/>
        </w:rPr>
        <w:t>ello</w:t>
      </w:r>
      <w:proofErr w:type="spellEnd"/>
      <w:r>
        <w:rPr>
          <w:rFonts w:eastAsia="Times New Roman"/>
          <w:szCs w:val="24"/>
        </w:rPr>
        <w:t xml:space="preserve"> </w:t>
      </w:r>
      <w:proofErr w:type="spellStart"/>
      <w:r>
        <w:rPr>
          <w:rFonts w:eastAsia="Times New Roman"/>
          <w:szCs w:val="24"/>
        </w:rPr>
        <w:t>Stato</w:t>
      </w:r>
      <w:proofErr w:type="spellEnd"/>
      <w:r>
        <w:rPr>
          <w:rFonts w:eastAsia="Times New Roman"/>
          <w:szCs w:val="24"/>
        </w:rPr>
        <w:t xml:space="preserve"> </w:t>
      </w:r>
      <w:proofErr w:type="spellStart"/>
      <w:r>
        <w:rPr>
          <w:rFonts w:eastAsia="Times New Roman"/>
          <w:szCs w:val="24"/>
        </w:rPr>
        <w:t>Italiane</w:t>
      </w:r>
      <w:proofErr w:type="spellEnd"/>
      <w:r>
        <w:rPr>
          <w:rFonts w:eastAsia="Times New Roman"/>
          <w:szCs w:val="24"/>
        </w:rPr>
        <w:t>»</w:t>
      </w:r>
      <w:r>
        <w:rPr>
          <w:rFonts w:eastAsia="Times New Roman"/>
          <w:szCs w:val="24"/>
        </w:rPr>
        <w:t xml:space="preserve"> μετά την ιδιωτικοποίηση, η οποία βλέπουμε να βρίσκεται σε κάποια εξέλιξη, παρά τα προβλήματα. Νομίζω ότι υπάρχει χρόνος, αν υπάρχει η θέ</w:t>
      </w:r>
      <w:r>
        <w:rPr>
          <w:rFonts w:eastAsia="Times New Roman"/>
          <w:szCs w:val="24"/>
        </w:rPr>
        <w:t xml:space="preserve">ληση, να βελτιωθούν αυτά τα δρομολόγια και να </w:t>
      </w:r>
      <w:proofErr w:type="spellStart"/>
      <w:r>
        <w:rPr>
          <w:rFonts w:eastAsia="Times New Roman"/>
          <w:szCs w:val="24"/>
        </w:rPr>
        <w:t>εξορθολογιστούν</w:t>
      </w:r>
      <w:proofErr w:type="spellEnd"/>
      <w:r>
        <w:rPr>
          <w:rFonts w:eastAsia="Times New Roman"/>
          <w:szCs w:val="24"/>
        </w:rPr>
        <w:t>.</w:t>
      </w:r>
    </w:p>
    <w:p w14:paraId="5EE8F1FA" w14:textId="77777777" w:rsidR="007948C4" w:rsidRDefault="00A0586C">
      <w:pPr>
        <w:spacing w:line="600" w:lineRule="auto"/>
        <w:ind w:firstLine="720"/>
        <w:jc w:val="both"/>
        <w:rPr>
          <w:rFonts w:eastAsia="Times New Roman"/>
          <w:szCs w:val="24"/>
        </w:rPr>
      </w:pPr>
      <w:r>
        <w:rPr>
          <w:rFonts w:eastAsia="Times New Roman"/>
          <w:szCs w:val="24"/>
        </w:rPr>
        <w:t>Θα πω περισσότερα στη δευτερολογία μου για το πώς φτάσαμε στον ορισμό τέτοιων δρομολογίων, που, όπως είπα προηγουμένως, οδηγούν στη σιδηροδρομική απομόνωση μιας ολόκληρης περιοχής.</w:t>
      </w:r>
    </w:p>
    <w:p w14:paraId="5EE8F1FB" w14:textId="77777777" w:rsidR="007948C4" w:rsidRDefault="00A0586C">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Μπουκώρο</w:t>
      </w:r>
      <w:proofErr w:type="spellEnd"/>
      <w:r>
        <w:rPr>
          <w:rFonts w:eastAsia="Times New Roman"/>
          <w:szCs w:val="24"/>
        </w:rPr>
        <w:t>.</w:t>
      </w:r>
    </w:p>
    <w:p w14:paraId="5EE8F1FC" w14:textId="77777777" w:rsidR="007948C4" w:rsidRDefault="00A0586C">
      <w:pPr>
        <w:spacing w:line="600" w:lineRule="auto"/>
        <w:ind w:firstLine="720"/>
        <w:jc w:val="both"/>
        <w:rPr>
          <w:rFonts w:eastAsia="Times New Roman"/>
          <w:szCs w:val="24"/>
        </w:rPr>
      </w:pPr>
      <w:r>
        <w:rPr>
          <w:rFonts w:eastAsia="Times New Roman"/>
          <w:szCs w:val="24"/>
        </w:rPr>
        <w:lastRenderedPageBreak/>
        <w:t>Τον λόγο έχει ο κύριος Υφυπουργός.</w:t>
      </w:r>
    </w:p>
    <w:p w14:paraId="5EE8F1FD" w14:textId="77777777" w:rsidR="007948C4" w:rsidRDefault="00A0586C">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Κύριε Βουλευτά, είναι προφανές ότι αυτή η επίκαιρη ερώτηση άπτεται, κυρίως, της εξυπηρέτησης του κοινωνικού συνό</w:t>
      </w:r>
      <w:r>
        <w:rPr>
          <w:rFonts w:eastAsia="Times New Roman"/>
          <w:szCs w:val="24"/>
        </w:rPr>
        <w:t xml:space="preserve">λου. Εμείς δείχνουμε </w:t>
      </w:r>
      <w:proofErr w:type="spellStart"/>
      <w:r>
        <w:rPr>
          <w:rFonts w:eastAsia="Times New Roman"/>
          <w:szCs w:val="24"/>
        </w:rPr>
        <w:t>πρόταγμα</w:t>
      </w:r>
      <w:proofErr w:type="spellEnd"/>
      <w:r>
        <w:rPr>
          <w:rFonts w:eastAsia="Times New Roman"/>
          <w:szCs w:val="24"/>
        </w:rPr>
        <w:t xml:space="preserve"> και ευαισθησία απέναντι σε αυτό και σαφέστατα θα σκύψουμε πάνω στο συγκεκριμένο θέμα. </w:t>
      </w:r>
    </w:p>
    <w:p w14:paraId="5EE8F1FE" w14:textId="77777777" w:rsidR="007948C4" w:rsidRDefault="00A0586C">
      <w:pPr>
        <w:spacing w:line="600" w:lineRule="auto"/>
        <w:ind w:firstLine="720"/>
        <w:jc w:val="both"/>
        <w:rPr>
          <w:rFonts w:eastAsia="Times New Roman"/>
          <w:szCs w:val="24"/>
        </w:rPr>
      </w:pPr>
      <w:r>
        <w:rPr>
          <w:rFonts w:eastAsia="Times New Roman"/>
          <w:szCs w:val="24"/>
        </w:rPr>
        <w:t>Έχει λογική αυτό το οποίο λέτε και</w:t>
      </w:r>
      <w:r>
        <w:rPr>
          <w:rFonts w:eastAsia="Times New Roman"/>
          <w:szCs w:val="24"/>
        </w:rPr>
        <w:t>,</w:t>
      </w:r>
      <w:r>
        <w:rPr>
          <w:rFonts w:eastAsia="Times New Roman"/>
          <w:szCs w:val="24"/>
        </w:rPr>
        <w:t xml:space="preserve"> προφανώς, οι μετατοπίσεις των δρομολογίων, εφόσον μπορούν </w:t>
      </w:r>
      <w:proofErr w:type="spellStart"/>
      <w:r>
        <w:rPr>
          <w:rFonts w:eastAsia="Times New Roman"/>
          <w:szCs w:val="24"/>
        </w:rPr>
        <w:t>συνεργιστικά</w:t>
      </w:r>
      <w:proofErr w:type="spellEnd"/>
      <w:r>
        <w:rPr>
          <w:rFonts w:eastAsia="Times New Roman"/>
          <w:szCs w:val="24"/>
        </w:rPr>
        <w:t xml:space="preserve"> να περιληφθούν στο πρόγραμμα της</w:t>
      </w:r>
      <w:r>
        <w:rPr>
          <w:rFonts w:eastAsia="Times New Roman"/>
          <w:szCs w:val="24"/>
        </w:rPr>
        <w:t xml:space="preserve">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αλλά να μη δημιουργούν προβλήματα στη συνέργεια των δρομολογίων με άλλες αμαξοστοιχίες που έρχονται, διέρχονται και ανταποκρίνονται στα προηγούμενα και επόμενα δρομολόγια, θα μπορούσε να πει κανείς ότι θα ήταν εύκολο να γίνει.</w:t>
      </w:r>
    </w:p>
    <w:p w14:paraId="5EE8F1FF" w14:textId="77777777" w:rsidR="007948C4" w:rsidRDefault="00A0586C">
      <w:pPr>
        <w:spacing w:line="600" w:lineRule="auto"/>
        <w:ind w:firstLine="720"/>
        <w:jc w:val="both"/>
        <w:rPr>
          <w:rFonts w:eastAsia="Times New Roman"/>
          <w:szCs w:val="24"/>
        </w:rPr>
      </w:pPr>
      <w:r>
        <w:rPr>
          <w:rFonts w:eastAsia="Times New Roman"/>
          <w:szCs w:val="24"/>
        </w:rPr>
        <w:t>Δεν είναι ακριβώ</w:t>
      </w:r>
      <w:r>
        <w:rPr>
          <w:rFonts w:eastAsia="Times New Roman"/>
          <w:szCs w:val="24"/>
        </w:rPr>
        <w:t xml:space="preserve">ς ξεκάθαρο το αν προκύπτουν ή δεν προκύπτουν δαπάνες και αν προκύπτουν ή δεν προκύπτουν δυσκολίες. Είναι γεγονός ότι από το δίκτυο πληροφόρησης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που μας παρασχέθηκαν συγκεκριμένες τεχνικές λεπτομέρειες, προέκυψαν ορισμένα ζητήματα ανταποκρίσ</w:t>
      </w:r>
      <w:r>
        <w:rPr>
          <w:rFonts w:eastAsia="Times New Roman"/>
          <w:szCs w:val="24"/>
        </w:rPr>
        <w:t>εων.</w:t>
      </w:r>
    </w:p>
    <w:p w14:paraId="5EE8F200" w14:textId="77777777" w:rsidR="007948C4" w:rsidRDefault="00A0586C">
      <w:pPr>
        <w:spacing w:line="600" w:lineRule="auto"/>
        <w:ind w:firstLine="720"/>
        <w:jc w:val="both"/>
        <w:rPr>
          <w:rFonts w:eastAsia="Times New Roman"/>
          <w:szCs w:val="24"/>
        </w:rPr>
      </w:pPr>
      <w:r>
        <w:rPr>
          <w:rFonts w:eastAsia="Times New Roman"/>
          <w:szCs w:val="24"/>
        </w:rPr>
        <w:lastRenderedPageBreak/>
        <w:t>Τα πρώτα δύο δρομολόγια τα οποία αναφέρετε, δηλαδή το πρωινό από Βόλο προς Λάρισα και το μεσημβρινό από Λάρισα προς Βόλο, είναι πιο εύκολο να θεραπευθούν, παρά το γεγονός ότι</w:t>
      </w:r>
      <w:r>
        <w:rPr>
          <w:rFonts w:eastAsia="Times New Roman"/>
          <w:szCs w:val="24"/>
        </w:rPr>
        <w:t>,</w:t>
      </w:r>
      <w:r>
        <w:rPr>
          <w:rFonts w:eastAsia="Times New Roman"/>
          <w:szCs w:val="24"/>
        </w:rPr>
        <w:t xml:space="preserve"> όπως ξέρετε,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και του ν.4408/2016 αλλά και της σύμβασης παροχής </w:t>
      </w:r>
      <w:r>
        <w:rPr>
          <w:rFonts w:eastAsia="Times New Roman"/>
          <w:szCs w:val="24"/>
        </w:rPr>
        <w:t xml:space="preserve">δημόσιας υπηρεσίας που έχει συναφθεί μεταξύ του ελληνικού </w:t>
      </w:r>
      <w:r>
        <w:rPr>
          <w:rFonts w:eastAsia="Times New Roman"/>
          <w:szCs w:val="24"/>
        </w:rPr>
        <w:t>δ</w:t>
      </w:r>
      <w:r>
        <w:rPr>
          <w:rFonts w:eastAsia="Times New Roman"/>
          <w:szCs w:val="24"/>
        </w:rPr>
        <w:t xml:space="preserve">ημοσίου ως εποπτεύουσας αρχής –καθότι ακόμα η ΡΑΕΜ δεν είναι πλήρως συστημένη- και από την άλλη πλευρά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προβλέπεται ότι ανά έξι μήνες διαμορφώνονται διαφορετικά προγράμματα δρομολογί</w:t>
      </w:r>
      <w:r>
        <w:rPr>
          <w:rFonts w:eastAsia="Times New Roman"/>
          <w:szCs w:val="24"/>
        </w:rPr>
        <w:t>ων και εφόσον προ οκτώ μηνών από την έναρξή τους, δηλαδή τον Ιούνιο, το δεύτερο Σάββατο, και τον Δεκέμβριο, επίσης το δεύτερο Σάββατο το βράδυ, έχουν παρασχεθεί σχετικά αιτήματα.</w:t>
      </w:r>
    </w:p>
    <w:p w14:paraId="5EE8F201" w14:textId="77777777" w:rsidR="007948C4" w:rsidRDefault="00A0586C">
      <w:pPr>
        <w:spacing w:line="600" w:lineRule="auto"/>
        <w:ind w:firstLine="720"/>
        <w:jc w:val="both"/>
        <w:rPr>
          <w:rFonts w:eastAsia="Times New Roman"/>
          <w:szCs w:val="24"/>
        </w:rPr>
      </w:pPr>
      <w:r>
        <w:rPr>
          <w:rFonts w:eastAsia="Times New Roman"/>
          <w:szCs w:val="24"/>
        </w:rPr>
        <w:t>Δεν θα σταθούμε, όμως, στον τύπο. Εγώ, τουλάχιστον, έκανα την παρέμβασή μου π</w:t>
      </w:r>
      <w:r>
        <w:rPr>
          <w:rFonts w:eastAsia="Times New Roman"/>
          <w:szCs w:val="24"/>
        </w:rPr>
        <w:t xml:space="preserve">ρος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και νομίζω πως τα δύο πρώτα, τουλάχιστον, που είναι λίγο πιο εύκολο, θα θεραπευθούν.</w:t>
      </w:r>
    </w:p>
    <w:p w14:paraId="5EE8F202" w14:textId="77777777" w:rsidR="007948C4" w:rsidRDefault="00A0586C">
      <w:pPr>
        <w:spacing w:line="600" w:lineRule="auto"/>
        <w:ind w:firstLine="720"/>
        <w:jc w:val="both"/>
        <w:rPr>
          <w:rFonts w:eastAsia="Times New Roman"/>
          <w:szCs w:val="24"/>
        </w:rPr>
      </w:pPr>
      <w:r>
        <w:rPr>
          <w:rFonts w:eastAsia="Times New Roman"/>
          <w:szCs w:val="24"/>
        </w:rPr>
        <w:t xml:space="preserve">Όσον αφορά το τρίτο, υπάρχουν κάποια ζητήματα που άπτονται και της </w:t>
      </w:r>
      <w:r>
        <w:rPr>
          <w:rFonts w:eastAsia="Times New Roman"/>
          <w:szCs w:val="24"/>
        </w:rPr>
        <w:t>«</w:t>
      </w:r>
      <w:r>
        <w:rPr>
          <w:rFonts w:eastAsia="Times New Roman"/>
          <w:szCs w:val="24"/>
        </w:rPr>
        <w:t>ΕΡΓΟΣΕ</w:t>
      </w:r>
      <w:r>
        <w:rPr>
          <w:rFonts w:eastAsia="Times New Roman"/>
          <w:szCs w:val="24"/>
        </w:rPr>
        <w:t>»</w:t>
      </w:r>
      <w:r>
        <w:rPr>
          <w:rFonts w:eastAsia="Times New Roman"/>
          <w:szCs w:val="24"/>
        </w:rPr>
        <w:t xml:space="preserve">, με κάποια έργα που είναι σε εξέλιξη. Να λάβει υπ’ </w:t>
      </w:r>
      <w:proofErr w:type="spellStart"/>
      <w:r>
        <w:rPr>
          <w:rFonts w:eastAsia="Times New Roman"/>
          <w:szCs w:val="24"/>
        </w:rPr>
        <w:t>όψιν</w:t>
      </w:r>
      <w:proofErr w:type="spellEnd"/>
      <w:r>
        <w:rPr>
          <w:rFonts w:eastAsia="Times New Roman"/>
          <w:szCs w:val="24"/>
        </w:rPr>
        <w:t xml:space="preserve"> του και ο κόσμος που</w:t>
      </w:r>
      <w:r>
        <w:rPr>
          <w:rFonts w:eastAsia="Times New Roman"/>
          <w:szCs w:val="24"/>
        </w:rPr>
        <w:t xml:space="preserve"> ακούει, αλλά και εσείς</w:t>
      </w:r>
      <w:r>
        <w:rPr>
          <w:rFonts w:eastAsia="Times New Roman"/>
          <w:szCs w:val="24"/>
        </w:rPr>
        <w:t>,</w:t>
      </w:r>
      <w:r>
        <w:rPr>
          <w:rFonts w:eastAsia="Times New Roman"/>
          <w:szCs w:val="24"/>
        </w:rPr>
        <w:t xml:space="preserve"> ότι σε κάποια σημεία ακόμα στο σιδηροδρομικό δίκτυο, το οποίο εμείς κάνουμε πολύ μεγάλες προσπάθειες να το επεκτείνουμε και να το βελτιστοποιήσουμε στο μέγιστο, υπάρχει πρόβλημα. </w:t>
      </w:r>
      <w:r>
        <w:rPr>
          <w:rFonts w:eastAsia="Times New Roman"/>
          <w:szCs w:val="24"/>
        </w:rPr>
        <w:lastRenderedPageBreak/>
        <w:t>Διότι αντίθετα ερχόμενες αμαξοστοιχίες, το ίδιο χρον</w:t>
      </w:r>
      <w:r>
        <w:rPr>
          <w:rFonts w:eastAsia="Times New Roman"/>
          <w:szCs w:val="24"/>
        </w:rPr>
        <w:t xml:space="preserve">ικό σημείο, βρίσκονται αντιμέτωπες, ουσιαστικά, στον κυκλοφοριακό φόρτο και γι’ αυτόν τον λόγο πολλές φορές το δεκάλεπτο ακόμα μπορεί να προξενήσει μια σύγχυση. </w:t>
      </w:r>
    </w:p>
    <w:p w14:paraId="5EE8F203" w14:textId="77777777" w:rsidR="007948C4" w:rsidRDefault="00A0586C">
      <w:pPr>
        <w:spacing w:line="600" w:lineRule="auto"/>
        <w:ind w:firstLine="720"/>
        <w:jc w:val="both"/>
        <w:rPr>
          <w:rFonts w:eastAsia="Times New Roman"/>
          <w:szCs w:val="24"/>
        </w:rPr>
      </w:pPr>
      <w:r>
        <w:rPr>
          <w:rFonts w:eastAsia="Times New Roman"/>
          <w:szCs w:val="24"/>
        </w:rPr>
        <w:t>Αυτό που λέτε, όμως, είναι λογικό και πρέπει να το δούμε</w:t>
      </w:r>
      <w:r>
        <w:rPr>
          <w:rFonts w:eastAsia="Times New Roman"/>
          <w:szCs w:val="24"/>
        </w:rPr>
        <w:t>,</w:t>
      </w:r>
      <w:r>
        <w:rPr>
          <w:rFonts w:eastAsia="Times New Roman"/>
          <w:szCs w:val="24"/>
        </w:rPr>
        <w:t xml:space="preserve"> γιατί άπτεται, αν θέλετε, και της εμ</w:t>
      </w:r>
      <w:r>
        <w:rPr>
          <w:rFonts w:eastAsia="Times New Roman"/>
          <w:szCs w:val="24"/>
        </w:rPr>
        <w:t xml:space="preserve">πορικότητας αυτής καθαυτή του δρομολογίου και μπορεί να σηκώσει ακόμα και τα έσοδα του ίδιου του σιδηροδρόμου. </w:t>
      </w:r>
    </w:p>
    <w:p w14:paraId="5EE8F204" w14:textId="77777777" w:rsidR="007948C4" w:rsidRDefault="00A0586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κύριο Υφυπουργό. </w:t>
      </w:r>
    </w:p>
    <w:p w14:paraId="5EE8F205" w14:textId="77777777" w:rsidR="007948C4" w:rsidRDefault="00A0586C">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Μπουκώρος</w:t>
      </w:r>
      <w:proofErr w:type="spellEnd"/>
      <w:r>
        <w:rPr>
          <w:rFonts w:eastAsia="Times New Roman"/>
          <w:szCs w:val="24"/>
        </w:rPr>
        <w:t xml:space="preserve"> για τη δευτερολογία του. </w:t>
      </w:r>
    </w:p>
    <w:p w14:paraId="5EE8F206" w14:textId="77777777" w:rsidR="007948C4" w:rsidRDefault="00A0586C">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w:t>
      </w:r>
      <w:r>
        <w:rPr>
          <w:rFonts w:eastAsia="Times New Roman"/>
          <w:szCs w:val="24"/>
        </w:rPr>
        <w:t xml:space="preserve">ύριε Υφυπουργέ, χαίρομαι που συμπίπτουν οι απόψεις μας. Άλλωστε, στόχος όλων μας για τέτοια ζητήματα είναι η εξυπηρέτηση του κοινωνικού συνόλου.  </w:t>
      </w:r>
    </w:p>
    <w:p w14:paraId="5EE8F207" w14:textId="77777777" w:rsidR="007948C4" w:rsidRDefault="00A0586C">
      <w:pPr>
        <w:spacing w:line="600" w:lineRule="auto"/>
        <w:ind w:firstLine="720"/>
        <w:jc w:val="both"/>
        <w:rPr>
          <w:rFonts w:eastAsia="Times New Roman"/>
          <w:szCs w:val="24"/>
        </w:rPr>
      </w:pPr>
      <w:r>
        <w:rPr>
          <w:rFonts w:eastAsia="Times New Roman"/>
          <w:szCs w:val="24"/>
        </w:rPr>
        <w:t>Εγώ το θεωρώ ως ένα</w:t>
      </w:r>
      <w:r>
        <w:rPr>
          <w:rFonts w:eastAsia="Times New Roman"/>
          <w:szCs w:val="24"/>
        </w:rPr>
        <w:t>ν</w:t>
      </w:r>
      <w:r>
        <w:rPr>
          <w:rFonts w:eastAsia="Times New Roman"/>
          <w:szCs w:val="24"/>
        </w:rPr>
        <w:t xml:space="preserve"> τύπο δέσμευσης το ότι τα δύο πρώτα δρομολόγια, που αναφέρονται στην </w:t>
      </w:r>
      <w:r>
        <w:rPr>
          <w:rFonts w:eastAsia="Times New Roman"/>
          <w:szCs w:val="24"/>
        </w:rPr>
        <w:t xml:space="preserve">επίκαιρη </w:t>
      </w:r>
      <w:r>
        <w:rPr>
          <w:rFonts w:eastAsia="Times New Roman"/>
          <w:szCs w:val="24"/>
        </w:rPr>
        <w:t>ερώτησή μου</w:t>
      </w:r>
      <w:r>
        <w:rPr>
          <w:rFonts w:eastAsia="Times New Roman"/>
          <w:szCs w:val="24"/>
        </w:rPr>
        <w:t>, θα αντιμετωπιστούν άμεσα. Νομίζω ότι και το τρίτο δρομολόγιο –εάν κατάλαβα καλά από την τοποθέτησή σας- και αυτό θα εξεταστεί, παρά το γεγονός ότι διακρίνετε κάποια τεχνικά προβλήματα.</w:t>
      </w:r>
    </w:p>
    <w:p w14:paraId="5EE8F208" w14:textId="77777777" w:rsidR="007948C4" w:rsidRDefault="00A0586C">
      <w:pPr>
        <w:spacing w:line="600" w:lineRule="auto"/>
        <w:ind w:firstLine="720"/>
        <w:jc w:val="both"/>
        <w:rPr>
          <w:rFonts w:eastAsia="Times New Roman"/>
          <w:szCs w:val="24"/>
        </w:rPr>
      </w:pPr>
      <w:r>
        <w:rPr>
          <w:rFonts w:eastAsia="Times New Roman"/>
          <w:szCs w:val="24"/>
        </w:rPr>
        <w:t>Δεν νομίζω ότι θα υπάρξουν δαπάνες σε αυτές τις αλλαγές. Αντιθέτως, θ</w:t>
      </w:r>
      <w:r>
        <w:rPr>
          <w:rFonts w:eastAsia="Times New Roman"/>
          <w:szCs w:val="24"/>
        </w:rPr>
        <w:t xml:space="preserve">α υπάρξουν έσοδα για τον ΟΣΕ, έσοδα για την </w:t>
      </w:r>
      <w:r>
        <w:rPr>
          <w:rFonts w:eastAsia="Times New Roman"/>
          <w:szCs w:val="24"/>
        </w:rPr>
        <w:t>«</w:t>
      </w:r>
      <w:r>
        <w:rPr>
          <w:rFonts w:eastAsia="Times New Roman" w:cs="Times New Roman"/>
          <w:szCs w:val="24"/>
        </w:rPr>
        <w:t>ΤΡΑΙΝΟΣΕ</w:t>
      </w:r>
      <w:r>
        <w:rPr>
          <w:rFonts w:eastAsia="Times New Roman" w:cs="Times New Roman"/>
          <w:szCs w:val="24"/>
        </w:rPr>
        <w:t>»</w:t>
      </w:r>
      <w:r>
        <w:rPr>
          <w:rFonts w:eastAsia="Times New Roman"/>
          <w:szCs w:val="24"/>
        </w:rPr>
        <w:t xml:space="preserve">. Διότι σήμερα </w:t>
      </w:r>
      <w:r>
        <w:rPr>
          <w:rFonts w:eastAsia="Times New Roman"/>
          <w:szCs w:val="24"/>
        </w:rPr>
        <w:lastRenderedPageBreak/>
        <w:t>ταλαιπωρούνται πολλοί επιβάτες, που χάνουν τις ανταποκρίσεις στις οποίες προαναφερθήκατε και εσείς και εγώ προσωπικά.</w:t>
      </w:r>
    </w:p>
    <w:p w14:paraId="5EE8F209" w14:textId="77777777" w:rsidR="007948C4" w:rsidRDefault="00A0586C">
      <w:pPr>
        <w:spacing w:line="600" w:lineRule="auto"/>
        <w:ind w:firstLine="720"/>
        <w:jc w:val="both"/>
        <w:rPr>
          <w:rFonts w:eastAsia="Times New Roman"/>
          <w:szCs w:val="24"/>
        </w:rPr>
      </w:pPr>
      <w:r>
        <w:rPr>
          <w:rFonts w:eastAsia="Times New Roman"/>
          <w:szCs w:val="24"/>
        </w:rPr>
        <w:t>Εφόσον μου δίνεται η ευκαιρία, θα σας έλεγα ότι σας έχω καταθέσει και</w:t>
      </w:r>
      <w:r>
        <w:rPr>
          <w:rFonts w:eastAsia="Times New Roman"/>
          <w:szCs w:val="24"/>
        </w:rPr>
        <w:t xml:space="preserve"> μία ακόμη απλή ερώτηση, όχι επίκαιρη, για την αναβίωση του ιστορικού δρομολογίου Καλαμπάκας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Βόλου στο πλαίσιο του θεσσαλικού σιδηροδρόμου, που</w:t>
      </w:r>
      <w:r>
        <w:rPr>
          <w:rFonts w:eastAsia="Times New Roman"/>
          <w:szCs w:val="24"/>
        </w:rPr>
        <w:t>,</w:t>
      </w:r>
      <w:r>
        <w:rPr>
          <w:rFonts w:eastAsia="Times New Roman"/>
          <w:szCs w:val="24"/>
        </w:rPr>
        <w:t xml:space="preserve"> αναίτια και πάλι</w:t>
      </w:r>
      <w:r>
        <w:rPr>
          <w:rFonts w:eastAsia="Times New Roman"/>
          <w:szCs w:val="24"/>
        </w:rPr>
        <w:t>,</w:t>
      </w:r>
      <w:r>
        <w:rPr>
          <w:rFonts w:eastAsia="Times New Roman"/>
          <w:szCs w:val="24"/>
        </w:rPr>
        <w:t xml:space="preserve"> η αμαξοστοιχία σταθμεύει για πολλές ώρες στη Λάρισα, ενώ με το ίδιο προσωπικό και χωρίς να </w:t>
      </w:r>
      <w:r>
        <w:rPr>
          <w:rFonts w:eastAsia="Times New Roman"/>
          <w:szCs w:val="24"/>
        </w:rPr>
        <w:t>επιβαρύνει και πάλι τη γραμμή θα μπορούσε, φέρνοντας έσοδα στον ΟΣΕ, να κάνει το παλαιό δρομολόγιο, που ήταν Καλαμπάκα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Βόλος, χωρίς κα</w:t>
      </w:r>
      <w:r>
        <w:rPr>
          <w:rFonts w:eastAsia="Times New Roman"/>
          <w:szCs w:val="24"/>
        </w:rPr>
        <w:t>μ</w:t>
      </w:r>
      <w:r>
        <w:rPr>
          <w:rFonts w:eastAsia="Times New Roman"/>
          <w:szCs w:val="24"/>
        </w:rPr>
        <w:t>μία χρονική επιβάρυνση ή χωρίς καμ</w:t>
      </w:r>
      <w:r>
        <w:rPr>
          <w:rFonts w:eastAsia="Times New Roman"/>
          <w:szCs w:val="24"/>
        </w:rPr>
        <w:t>μ</w:t>
      </w:r>
      <w:r>
        <w:rPr>
          <w:rFonts w:eastAsia="Times New Roman"/>
          <w:szCs w:val="24"/>
        </w:rPr>
        <w:t>ία επιβάρυνση της γραμμής.</w:t>
      </w:r>
    </w:p>
    <w:p w14:paraId="5EE8F20A" w14:textId="77777777" w:rsidR="007948C4" w:rsidRDefault="00A0586C">
      <w:pPr>
        <w:spacing w:line="600" w:lineRule="auto"/>
        <w:ind w:firstLine="720"/>
        <w:jc w:val="both"/>
        <w:rPr>
          <w:rFonts w:eastAsia="Times New Roman"/>
          <w:szCs w:val="24"/>
        </w:rPr>
      </w:pPr>
      <w:r>
        <w:rPr>
          <w:rFonts w:eastAsia="Times New Roman"/>
          <w:szCs w:val="24"/>
        </w:rPr>
        <w:t>Θα σας παρακαλούσα να εξετάσετε και αυτή την ερώτηση. Κατ</w:t>
      </w:r>
      <w:r>
        <w:rPr>
          <w:rFonts w:eastAsia="Times New Roman"/>
          <w:szCs w:val="24"/>
        </w:rPr>
        <w:t xml:space="preserve">ατέθηκε προ ολίγων ημερών. </w:t>
      </w:r>
    </w:p>
    <w:p w14:paraId="5EE8F20B" w14:textId="77777777" w:rsidR="007948C4" w:rsidRDefault="00A0586C">
      <w:pPr>
        <w:spacing w:line="600" w:lineRule="auto"/>
        <w:ind w:firstLine="720"/>
        <w:jc w:val="both"/>
        <w:rPr>
          <w:rFonts w:eastAsia="Times New Roman"/>
          <w:szCs w:val="24"/>
        </w:rPr>
      </w:pPr>
      <w:r>
        <w:rPr>
          <w:rFonts w:eastAsia="Times New Roman"/>
          <w:szCs w:val="24"/>
        </w:rPr>
        <w:t>Επίσης, η συνδικαλιστική παράταξη του κυβερνώντος κόμματος</w:t>
      </w:r>
      <w:r>
        <w:rPr>
          <w:rFonts w:eastAsia="Times New Roman"/>
          <w:szCs w:val="24"/>
        </w:rPr>
        <w:t xml:space="preserve"> </w:t>
      </w:r>
      <w:r>
        <w:rPr>
          <w:rFonts w:eastAsia="Times New Roman"/>
          <w:szCs w:val="24"/>
        </w:rPr>
        <w:t>–εννοώ του ΣΥΡΙΖΑ- έχει κάνει μια πρόταση η οποία είναι πολύ ενδιαφέρουσα και νομίζω ότι υιοθετείται από όλους. Για τα δρομολόγια 884 και 885, λοιπόν, θα μπορούσαν με δι</w:t>
      </w:r>
      <w:r>
        <w:rPr>
          <w:rFonts w:eastAsia="Times New Roman"/>
          <w:szCs w:val="24"/>
        </w:rPr>
        <w:t xml:space="preserve">πλή μηχανή να κάνουν μια διάσπαση στον σταθμό των </w:t>
      </w:r>
      <w:proofErr w:type="spellStart"/>
      <w:r>
        <w:rPr>
          <w:rFonts w:eastAsia="Times New Roman"/>
          <w:szCs w:val="24"/>
        </w:rPr>
        <w:t>Παλαιοφαρσάλων</w:t>
      </w:r>
      <w:proofErr w:type="spellEnd"/>
      <w:r>
        <w:rPr>
          <w:rFonts w:eastAsia="Times New Roman"/>
          <w:szCs w:val="24"/>
        </w:rPr>
        <w:t xml:space="preserve"> και το </w:t>
      </w:r>
      <w:r>
        <w:rPr>
          <w:rFonts w:eastAsia="Times New Roman"/>
          <w:szCs w:val="24"/>
          <w:lang w:val="en-US"/>
        </w:rPr>
        <w:t>Intercity</w:t>
      </w:r>
      <w:r>
        <w:rPr>
          <w:rFonts w:eastAsia="Times New Roman"/>
          <w:szCs w:val="24"/>
        </w:rPr>
        <w:t xml:space="preserve"> να συνεχίζει από Αθήνα για Καλαμπάκα και το δεύτερο να ακολουθεί τη διακλάδωση για Βόλο, προσθέτοντας έτσι ένα ακόμη δρομολόγιο, χωρίς έξοδα και πάλι.</w:t>
      </w:r>
    </w:p>
    <w:p w14:paraId="5EE8F20C" w14:textId="77777777" w:rsidR="007948C4" w:rsidRDefault="00A0586C">
      <w:pPr>
        <w:spacing w:line="600" w:lineRule="auto"/>
        <w:ind w:firstLine="720"/>
        <w:jc w:val="both"/>
        <w:rPr>
          <w:rFonts w:eastAsia="Times New Roman"/>
          <w:szCs w:val="24"/>
        </w:rPr>
      </w:pPr>
      <w:r>
        <w:rPr>
          <w:rFonts w:eastAsia="Times New Roman"/>
          <w:szCs w:val="24"/>
        </w:rPr>
        <w:lastRenderedPageBreak/>
        <w:t>Αυτό θα έφερνε μια εξισ</w:t>
      </w:r>
      <w:r>
        <w:rPr>
          <w:rFonts w:eastAsia="Times New Roman"/>
          <w:szCs w:val="24"/>
        </w:rPr>
        <w:t xml:space="preserve">ορρόπηση της αδικίας που έχει υποστεί μια πόλη με μεγάλη σιδηροδρομική ιστορία. Ο θεσσαλικός σιδηρόδρομος κατασκευάστηκε επί Κουμουνδούρου με τον </w:t>
      </w:r>
      <w:r>
        <w:rPr>
          <w:rFonts w:eastAsia="Times New Roman"/>
          <w:szCs w:val="24"/>
        </w:rPr>
        <w:t>ν</w:t>
      </w:r>
      <w:r>
        <w:rPr>
          <w:rFonts w:eastAsia="Times New Roman"/>
          <w:szCs w:val="24"/>
        </w:rPr>
        <w:t xml:space="preserve">τε </w:t>
      </w:r>
      <w:proofErr w:type="spellStart"/>
      <w:r>
        <w:rPr>
          <w:rFonts w:eastAsia="Times New Roman"/>
          <w:szCs w:val="24"/>
        </w:rPr>
        <w:t>Κίρικο</w:t>
      </w:r>
      <w:proofErr w:type="spellEnd"/>
      <w:r>
        <w:rPr>
          <w:rFonts w:eastAsia="Times New Roman"/>
          <w:szCs w:val="24"/>
        </w:rPr>
        <w:t>, κύριε Υπουργέ</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αι είναι ορισμένα ιστορικά στοιχεία που δείχνουν ότι ήταν η καρδιά του σιδηροδρόμου. Άλλωστε ακόμα και σήμερα το μεγαλύτερο εργοστάσιο του ΟΣΕ στον θεσσαλικό σιδηρόδρομο εδρεύει στον Βόλο. </w:t>
      </w:r>
      <w:r>
        <w:rPr>
          <w:rFonts w:eastAsia="Times New Roman"/>
          <w:szCs w:val="24"/>
        </w:rPr>
        <w:t>Ε</w:t>
      </w:r>
      <w:r>
        <w:rPr>
          <w:rFonts w:eastAsia="Times New Roman"/>
          <w:szCs w:val="24"/>
        </w:rPr>
        <w:t>ίναι –αν θέλετε- αντιοικονομικό να υπάρχει ένα μεγάλο εργοστάσιο κ</w:t>
      </w:r>
      <w:r>
        <w:rPr>
          <w:rFonts w:eastAsia="Times New Roman"/>
          <w:szCs w:val="24"/>
        </w:rPr>
        <w:t xml:space="preserve">αι να υπάρχουν ελάχιστα δρομολόγια σε έναν τέτοιο σιδηροδρομικό προορισμό. Υπάρχει, λοιπόν, και αυτή η πρόταση. Θα σας την καταθέσω, για να τη μελετήσετε. </w:t>
      </w:r>
    </w:p>
    <w:p w14:paraId="5EE8F20D" w14:textId="77777777" w:rsidR="007948C4" w:rsidRDefault="00A0586C">
      <w:pPr>
        <w:spacing w:line="600" w:lineRule="auto"/>
        <w:ind w:firstLine="720"/>
        <w:jc w:val="both"/>
        <w:rPr>
          <w:rFonts w:eastAsia="Times New Roman"/>
          <w:szCs w:val="24"/>
        </w:rPr>
      </w:pPr>
      <w:r>
        <w:rPr>
          <w:rFonts w:eastAsia="Times New Roman"/>
          <w:szCs w:val="24"/>
        </w:rPr>
        <w:t>Θ</w:t>
      </w:r>
      <w:r>
        <w:rPr>
          <w:rFonts w:eastAsia="Times New Roman"/>
          <w:szCs w:val="24"/>
        </w:rPr>
        <w:t>α έλεγα ότι πολλές φορές δεν απαιτούνται κονδύλια ούτε επιπλέον προσωπικό για να επιλυθούν ορισμένα</w:t>
      </w:r>
      <w:r>
        <w:rPr>
          <w:rFonts w:eastAsia="Times New Roman"/>
          <w:szCs w:val="24"/>
        </w:rPr>
        <w:t xml:space="preserve"> ζητήματα</w:t>
      </w:r>
      <w:r>
        <w:rPr>
          <w:rFonts w:eastAsia="Times New Roman"/>
          <w:szCs w:val="24"/>
        </w:rPr>
        <w:t>,</w:t>
      </w:r>
      <w:r>
        <w:rPr>
          <w:rFonts w:eastAsia="Times New Roman"/>
          <w:szCs w:val="24"/>
        </w:rPr>
        <w:t xml:space="preserve"> τα οποία και αναζωογονούν τον σιδηρόδρομο</w:t>
      </w:r>
      <w:r>
        <w:rPr>
          <w:rFonts w:eastAsia="Times New Roman"/>
          <w:szCs w:val="24"/>
        </w:rPr>
        <w:t>,</w:t>
      </w:r>
      <w:r>
        <w:rPr>
          <w:rFonts w:eastAsia="Times New Roman"/>
          <w:szCs w:val="24"/>
        </w:rPr>
        <w:t xml:space="preserve"> αλλά και εξυπηρετούν το κοινωνικό σύνολο. </w:t>
      </w:r>
      <w:r>
        <w:rPr>
          <w:rFonts w:eastAsia="Times New Roman"/>
          <w:szCs w:val="24"/>
        </w:rPr>
        <w:t>Θ</w:t>
      </w:r>
      <w:r>
        <w:rPr>
          <w:rFonts w:eastAsia="Times New Roman"/>
          <w:szCs w:val="24"/>
        </w:rPr>
        <w:t>α ήθελα έτσι να αντιμετωπίσετε αυτά τα ζητήματα, προκειμένου να επιλυθούν σημαντικά προβλήματα, χωρίς να μεταβάλλονται ούτε οι ταξιδιωτικές συνήθειες και χωρίς</w:t>
      </w:r>
      <w:r>
        <w:rPr>
          <w:rFonts w:eastAsia="Times New Roman"/>
          <w:szCs w:val="24"/>
        </w:rPr>
        <w:t xml:space="preserve"> να επιβαρύνεται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το κόστος του ΟΣΕ. Όσο </w:t>
      </w:r>
      <w:r>
        <w:rPr>
          <w:rFonts w:eastAsia="Times New Roman"/>
          <w:szCs w:val="24"/>
        </w:rPr>
        <w:t xml:space="preserve">το </w:t>
      </w:r>
      <w:r>
        <w:rPr>
          <w:rFonts w:eastAsia="Times New Roman"/>
          <w:szCs w:val="24"/>
        </w:rPr>
        <w:t>δυνατόν συντομότερα, τόσο το καλύτερο, κύριε Υπουργέ.</w:t>
      </w:r>
    </w:p>
    <w:p w14:paraId="5EE8F20E" w14:textId="77777777" w:rsidR="007948C4" w:rsidRDefault="00A0586C">
      <w:pPr>
        <w:spacing w:line="600" w:lineRule="auto"/>
        <w:ind w:firstLine="720"/>
        <w:jc w:val="both"/>
        <w:rPr>
          <w:rFonts w:eastAsia="Times New Roman"/>
          <w:szCs w:val="24"/>
        </w:rPr>
      </w:pPr>
      <w:r>
        <w:rPr>
          <w:rFonts w:eastAsia="Times New Roman"/>
          <w:szCs w:val="24"/>
        </w:rPr>
        <w:t>Ευχαριστώ.</w:t>
      </w:r>
    </w:p>
    <w:p w14:paraId="5EE8F20F"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Μπουκώρο</w:t>
      </w:r>
      <w:proofErr w:type="spellEnd"/>
      <w:r>
        <w:rPr>
          <w:rFonts w:eastAsia="Times New Roman" w:cs="Times New Roman"/>
          <w:szCs w:val="24"/>
        </w:rPr>
        <w:t>.</w:t>
      </w:r>
    </w:p>
    <w:p w14:paraId="5EE8F21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κύριος Υπουργός για τη δευτερολογία του.</w:t>
      </w:r>
    </w:p>
    <w:p w14:paraId="5EE8F21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ΝΙΚΟΛΑΟΣ ΜΑΥΡΑΓΑΝΗ</w:t>
      </w:r>
      <w:r>
        <w:rPr>
          <w:rFonts w:eastAsia="Times New Roman" w:cs="Times New Roman"/>
          <w:b/>
          <w:szCs w:val="24"/>
        </w:rPr>
        <w:t xml:space="preserve">Σ (Υφυπουργός Υποδομών και Μεταφορών): </w:t>
      </w:r>
      <w:r>
        <w:rPr>
          <w:rFonts w:eastAsia="Times New Roman" w:cs="Times New Roman"/>
          <w:szCs w:val="24"/>
        </w:rPr>
        <w:t xml:space="preserve">Είναι προφανές ότι είμαστε στην ίδια κατεύθυνση. </w:t>
      </w:r>
    </w:p>
    <w:p w14:paraId="5EE8F21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Ειδικά για τα δύο πρώτα δρομολόγια, νομίζω ότι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μετά την παρέμβασή μας θα κάνει αυτό το οποίο είναι δυνατόν να γίνει στο συντομότερο χρονικό διάστημα, </w:t>
      </w:r>
      <w:r>
        <w:rPr>
          <w:rFonts w:eastAsia="Times New Roman" w:cs="Times New Roman"/>
          <w:szCs w:val="24"/>
        </w:rPr>
        <w:t>όπως απαιτείται μέσα στο πλέγμα συνεργειών μαζί με τον ΟΣΕ. Για το τρίτο δρομολόγιο μο</w:t>
      </w:r>
      <w:r>
        <w:rPr>
          <w:rFonts w:eastAsia="Times New Roman" w:cs="Times New Roman"/>
          <w:szCs w:val="24"/>
        </w:rPr>
        <w:t>υ</w:t>
      </w:r>
      <w:r>
        <w:rPr>
          <w:rFonts w:eastAsia="Times New Roman" w:cs="Times New Roman"/>
          <w:szCs w:val="24"/>
        </w:rPr>
        <w:t xml:space="preserve"> εξέφρασαν κάποιους τεχνικούς δισταγμούς. Θέλουν να το ξαναδούν.</w:t>
      </w:r>
    </w:p>
    <w:p w14:paraId="5EE8F21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Όσον αφορά αυτό το οποίο είπατε για τη σύνδεση Καλαμπάκας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Βόλου, ήθελα με αφορμή με αυτό να σας πω ότι</w:t>
      </w:r>
      <w:r>
        <w:rPr>
          <w:rFonts w:eastAsia="Times New Roman" w:cs="Times New Roman"/>
          <w:szCs w:val="24"/>
        </w:rPr>
        <w:t xml:space="preserve"> η προσαρμοστικότητα που πρέπει να επιδεικνύουμε στα δρομολόγια έγινε πράξη και στην Καλαμπάκα για το δρομολόγιο Καλαμπάκας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Λάρισας –νομίζω τους προηγούμενους μήνες- ακριβώς στην προσαρμογή που έπρεπε να γίνει στις ανάγκες του επιβατικού κοινού.</w:t>
      </w:r>
    </w:p>
    <w:p w14:paraId="5EE8F214"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ΜΠΟΥΚΩΡΟΣ:</w:t>
      </w:r>
      <w:r>
        <w:rPr>
          <w:rFonts w:eastAsia="Times New Roman" w:cs="Times New Roman"/>
          <w:szCs w:val="24"/>
        </w:rPr>
        <w:t xml:space="preserve"> Συνεχίζει.</w:t>
      </w:r>
    </w:p>
    <w:p w14:paraId="5EE8F21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Σε αυτή την κατεύθυνση, λοιπόν, θα κινηθούμε και σε σχέση με αυτά τα δρομολόγια. Να δούμε και το δρομολόγιο που είναι –όπως λέτε εσείς- ιστορι</w:t>
      </w:r>
      <w:r>
        <w:rPr>
          <w:rFonts w:eastAsia="Times New Roman" w:cs="Times New Roman"/>
          <w:szCs w:val="24"/>
        </w:rPr>
        <w:lastRenderedPageBreak/>
        <w:t>κής σημασίας, από την Καλαμπάκα προ</w:t>
      </w:r>
      <w:r>
        <w:rPr>
          <w:rFonts w:eastAsia="Times New Roman" w:cs="Times New Roman"/>
          <w:szCs w:val="24"/>
        </w:rPr>
        <w:t xml:space="preserve">ς τον Βόλο, δεδομένου ότι εκεί υπάρχει ένα ειδικό βάρος. Πρέπει να το δούμε, να το μελετήσουμε και βεβαίως να το υποβάλουμε και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p>
    <w:p w14:paraId="5EE8F21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ομίζω ότι αυτά τα αιτήματα καλό θα ήταν</w:t>
      </w:r>
      <w:r>
        <w:rPr>
          <w:rFonts w:eastAsia="Times New Roman" w:cs="Times New Roman"/>
          <w:szCs w:val="24"/>
        </w:rPr>
        <w:t>,</w:t>
      </w:r>
      <w:r>
        <w:rPr>
          <w:rFonts w:eastAsia="Times New Roman" w:cs="Times New Roman"/>
          <w:szCs w:val="24"/>
        </w:rPr>
        <w:t xml:space="preserve"> και για τον τύπο</w:t>
      </w:r>
      <w:r>
        <w:rPr>
          <w:rFonts w:eastAsia="Times New Roman" w:cs="Times New Roman"/>
          <w:szCs w:val="24"/>
        </w:rPr>
        <w:t>,</w:t>
      </w:r>
      <w:r>
        <w:rPr>
          <w:rFonts w:eastAsia="Times New Roman" w:cs="Times New Roman"/>
          <w:szCs w:val="24"/>
        </w:rPr>
        <w:t xml:space="preserve"> να υποβάλλονται απευθείας και προς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r>
        <w:rPr>
          <w:rFonts w:eastAsia="Times New Roman" w:cs="Times New Roman"/>
          <w:szCs w:val="24"/>
        </w:rPr>
        <w:t xml:space="preserve"> ούτως ώστε να υπάρχει κάλυμμα του παραδεκτού του αιτήματος.</w:t>
      </w:r>
    </w:p>
    <w:p w14:paraId="5EE8F217"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Έχουν κατατεθεί ερωτήσεις προς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p>
    <w:p w14:paraId="5EE8F21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 xml:space="preserve">Ωραία. </w:t>
      </w:r>
    </w:p>
    <w:p w14:paraId="5EE8F21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Ευχαριστώ.</w:t>
      </w:r>
    </w:p>
    <w:p w14:paraId="5EE8F21A"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w:t>
      </w:r>
      <w:r>
        <w:rPr>
          <w:rFonts w:eastAsia="Times New Roman" w:cs="Times New Roman"/>
          <w:szCs w:val="24"/>
        </w:rPr>
        <w:t>ριο Υπουργό.</w:t>
      </w:r>
    </w:p>
    <w:p w14:paraId="5EE8F21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Στη σημερινή συνεδρίαση των επικαίρων ερωτήσεων συζητήθηκαν πέντε ερωτήσεις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ενώ δεν </w:t>
      </w:r>
      <w:r>
        <w:rPr>
          <w:rFonts w:eastAsia="Times New Roman" w:cs="Times New Roman"/>
          <w:szCs w:val="24"/>
        </w:rPr>
        <w:t xml:space="preserve">θα συζητηθούν </w:t>
      </w:r>
      <w:r>
        <w:rPr>
          <w:rFonts w:eastAsia="Times New Roman" w:cs="Times New Roman"/>
          <w:szCs w:val="24"/>
        </w:rPr>
        <w:t xml:space="preserve">οι ακόλουθες </w:t>
      </w:r>
      <w:r>
        <w:rPr>
          <w:rFonts w:eastAsia="Times New Roman" w:cs="Times New Roman"/>
          <w:szCs w:val="24"/>
        </w:rPr>
        <w:t>έξι</w:t>
      </w:r>
      <w:r>
        <w:rPr>
          <w:rFonts w:eastAsia="Times New Roman" w:cs="Times New Roman"/>
          <w:szCs w:val="24"/>
        </w:rPr>
        <w:t>:</w:t>
      </w:r>
    </w:p>
    <w:p w14:paraId="5EE8F21C" w14:textId="77777777" w:rsidR="007948C4" w:rsidRDefault="00A0586C">
      <w:pPr>
        <w:spacing w:line="600" w:lineRule="auto"/>
        <w:ind w:firstLine="720"/>
        <w:jc w:val="both"/>
        <w:rPr>
          <w:rFonts w:eastAsia="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δεύτερη</w:t>
      </w:r>
      <w:r>
        <w:rPr>
          <w:rFonts w:eastAsia="Times New Roman" w:cs="Times New Roman"/>
          <w:szCs w:val="24"/>
        </w:rPr>
        <w:t xml:space="preserve"> με αριθμό 386/24-1-2017 επίκαιρη ερώτηση πρώτου κύκλου του Βουλευτή Α΄ Θεσσαλονίκης του Λαϊκού Συνδέσμου – Χρυσή Αυγ</w:t>
      </w:r>
      <w:r>
        <w:rPr>
          <w:rFonts w:eastAsia="Times New Roman" w:cs="Times New Roman"/>
          <w:szCs w:val="24"/>
        </w:rPr>
        <w:t xml:space="preserve">ή κ. </w:t>
      </w:r>
      <w:r>
        <w:rPr>
          <w:rFonts w:eastAsia="Times New Roman" w:cs="Times New Roman"/>
          <w:bCs/>
          <w:szCs w:val="24"/>
        </w:rPr>
        <w:t>Αντωνίου Γρέγου</w:t>
      </w:r>
      <w:r>
        <w:rPr>
          <w:rFonts w:eastAsia="Times New Roman" w:cs="Times New Roman"/>
          <w:szCs w:val="24"/>
        </w:rPr>
        <w:t xml:space="preserve"> προς την Υπουργό </w:t>
      </w:r>
      <w:r>
        <w:rPr>
          <w:rFonts w:eastAsia="Times New Roman" w:cs="Times New Roman"/>
          <w:bCs/>
          <w:szCs w:val="24"/>
        </w:rPr>
        <w:t xml:space="preserve">Πολιτισμού και Αθλητισμού, </w:t>
      </w:r>
      <w:r>
        <w:rPr>
          <w:rFonts w:eastAsia="Times New Roman" w:cs="Times New Roman"/>
          <w:szCs w:val="24"/>
        </w:rPr>
        <w:t xml:space="preserve">σχετικά με </w:t>
      </w:r>
      <w:r>
        <w:rPr>
          <w:rFonts w:eastAsia="Times New Roman" w:cs="Times New Roman"/>
          <w:szCs w:val="24"/>
        </w:rPr>
        <w:lastRenderedPageBreak/>
        <w:t xml:space="preserve">την «κατάχρηση του ονόματος “Μακεδονία” σε αθλητικές οργανώσεις», </w:t>
      </w:r>
      <w:r>
        <w:rPr>
          <w:rFonts w:eastAsia="Times New Roman" w:cs="Times New Roman"/>
          <w:szCs w:val="24"/>
        </w:rPr>
        <w:t xml:space="preserve">δεν θα συζητηθεί, </w:t>
      </w:r>
      <w:r>
        <w:rPr>
          <w:rFonts w:eastAsia="Times New Roman" w:cs="Times New Roman"/>
          <w:szCs w:val="24"/>
        </w:rPr>
        <w:t>λόγω απουσίας του αρμόδιου Υφυπουργού στο εξωτερικό.</w:t>
      </w:r>
      <w:r>
        <w:rPr>
          <w:rFonts w:eastAsia="Times New Roman"/>
          <w:szCs w:val="24"/>
        </w:rPr>
        <w:t xml:space="preserve">    </w:t>
      </w:r>
    </w:p>
    <w:p w14:paraId="5EE8F21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Επίσης, η πρώτη με αριθμό 380/23-1-2017</w:t>
      </w:r>
      <w:r>
        <w:rPr>
          <w:rFonts w:eastAsia="Times New Roman" w:cs="Times New Roman"/>
          <w:szCs w:val="24"/>
        </w:rPr>
        <w:t xml:space="preserve"> επίκαιρη ερώτηση δεύτερου κύκλου του Βουλευτή Β΄ Θεσσαλονίκης της Νέας Δημοκρατίας κ. </w:t>
      </w:r>
      <w:r>
        <w:rPr>
          <w:rFonts w:eastAsia="Times New Roman" w:cs="Times New Roman"/>
          <w:bCs/>
          <w:szCs w:val="24"/>
        </w:rPr>
        <w:t>Σάββα Αναστασιάδη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σχετικά με την αποπεράτωση του ελληνικού σχολικού συγκροτήματος στο Μόναχο, δεν θα συζητηθεί</w:t>
      </w:r>
      <w:r>
        <w:rPr>
          <w:rFonts w:eastAsia="Times New Roman" w:cs="Times New Roman"/>
          <w:szCs w:val="24"/>
        </w:rPr>
        <w:t>,</w:t>
      </w:r>
      <w:r>
        <w:rPr>
          <w:rFonts w:eastAsia="Times New Roman" w:cs="Times New Roman"/>
          <w:szCs w:val="24"/>
        </w:rPr>
        <w:t xml:space="preserve"> λόγω αναρμοδιότητας. Όπως αναφέρεται, αρμόδιο Υπουργείο είναι το Υπουργείο Παιδείας, Έρευνας και Θρησκευμάτων.</w:t>
      </w:r>
    </w:p>
    <w:p w14:paraId="5EE8F21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115/5-10-2016 ερώτηση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b/>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 στο κρασί, δεν θα συζητηθεί</w:t>
      </w:r>
      <w:r>
        <w:rPr>
          <w:rFonts w:eastAsia="Times New Roman" w:cs="Times New Roman"/>
          <w:szCs w:val="24"/>
        </w:rPr>
        <w:t>,</w:t>
      </w:r>
      <w:r>
        <w:rPr>
          <w:rFonts w:eastAsia="Times New Roman" w:cs="Times New Roman"/>
          <w:szCs w:val="24"/>
        </w:rPr>
        <w:t xml:space="preserve"> σε συνεννόηση της Βουλευτού με την αρμόδιο Υφυπουργό.</w:t>
      </w:r>
    </w:p>
    <w:p w14:paraId="5EE8F21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Η έκτη με αριθμό 352/16-1-2017 επίκαιρη ερώτηση δεύτερου κύκλου του Βουλευτή Ε</w:t>
      </w:r>
      <w:r>
        <w:rPr>
          <w:rFonts w:eastAsia="Times New Roman" w:cs="Times New Roman"/>
          <w:szCs w:val="24"/>
        </w:rPr>
        <w:t>υ</w:t>
      </w:r>
      <w:r>
        <w:rPr>
          <w:rFonts w:eastAsia="Times New Roman" w:cs="Times New Roman"/>
          <w:szCs w:val="24"/>
        </w:rPr>
        <w:t>βο</w:t>
      </w:r>
      <w:r>
        <w:rPr>
          <w:rFonts w:eastAsia="Times New Roman" w:cs="Times New Roman"/>
          <w:szCs w:val="24"/>
        </w:rPr>
        <w:t>ί</w:t>
      </w:r>
      <w:r>
        <w:rPr>
          <w:rFonts w:eastAsia="Times New Roman" w:cs="Times New Roman"/>
          <w:szCs w:val="24"/>
        </w:rPr>
        <w:t>ας του Λαϊκού Συνδέσμ</w:t>
      </w:r>
      <w:r>
        <w:rPr>
          <w:rFonts w:eastAsia="Times New Roman" w:cs="Times New Roman"/>
          <w:szCs w:val="24"/>
        </w:rPr>
        <w:t xml:space="preserve">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 </w:t>
      </w:r>
      <w:r>
        <w:rPr>
          <w:rFonts w:eastAsia="Times New Roman" w:cs="Times New Roman"/>
          <w:szCs w:val="24"/>
        </w:rPr>
        <w:t>«</w:t>
      </w:r>
      <w:r>
        <w:rPr>
          <w:rFonts w:eastAsia="Times New Roman" w:cs="Times New Roman"/>
          <w:szCs w:val="24"/>
        </w:rPr>
        <w:t>διεξαγωγή ενδελεχούς έρευνας για τις εκτεταμένες πυρκαγιές σε Χίο, Εύβοια και Θάσο</w:t>
      </w:r>
      <w:r>
        <w:rPr>
          <w:rFonts w:eastAsia="Times New Roman" w:cs="Times New Roman"/>
          <w:szCs w:val="24"/>
        </w:rPr>
        <w:t>»</w:t>
      </w:r>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λόγω κωλύματος του αρμόδιου Υπουργού.</w:t>
      </w:r>
    </w:p>
    <w:p w14:paraId="5EE8F22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389/24-1-2017επίκαι</w:t>
      </w:r>
      <w:r>
        <w:rPr>
          <w:rFonts w:eastAsia="Times New Roman" w:cs="Times New Roman"/>
          <w:szCs w:val="24"/>
        </w:rPr>
        <w:t>ρη ερώτηση πρώτου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καταβολή των δεδουλευμένων των εργαζομένων καθαριστριών στις υπηρεσίες του Γενικού Νοσοκομείου Άρτας, δεν</w:t>
      </w:r>
      <w:r>
        <w:rPr>
          <w:rFonts w:eastAsia="Times New Roman" w:cs="Times New Roman"/>
          <w:szCs w:val="24"/>
        </w:rPr>
        <w:t xml:space="preserve"> θα συζητηθεί</w:t>
      </w:r>
      <w:r>
        <w:rPr>
          <w:rFonts w:eastAsia="Times New Roman" w:cs="Times New Roman"/>
          <w:szCs w:val="24"/>
        </w:rPr>
        <w:t>,</w:t>
      </w:r>
      <w:r>
        <w:rPr>
          <w:rFonts w:eastAsia="Times New Roman" w:cs="Times New Roman"/>
          <w:szCs w:val="24"/>
        </w:rPr>
        <w:t xml:space="preserve"> λόγω κωλύματος του αρμόδιου Υπουργού.</w:t>
      </w:r>
    </w:p>
    <w:p w14:paraId="5EE8F22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Τέλος, η δεύτερη με αριθμό 387/24-1-2017 επίκαιρη ερώτηση δεύτερου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w:t>
      </w:r>
      <w:r>
        <w:rPr>
          <w:rFonts w:eastAsia="Times New Roman" w:cs="Times New Roman"/>
          <w:szCs w:val="24"/>
        </w:rPr>
        <w:t>«</w:t>
      </w:r>
      <w:r>
        <w:rPr>
          <w:rFonts w:eastAsia="Times New Roman" w:cs="Times New Roman"/>
          <w:szCs w:val="24"/>
        </w:rPr>
        <w:t>τη νομοθε</w:t>
      </w:r>
      <w:r>
        <w:rPr>
          <w:rFonts w:eastAsia="Times New Roman" w:cs="Times New Roman"/>
          <w:szCs w:val="24"/>
        </w:rPr>
        <w:t>τική ρύθμιση για επέκταση εγκεκριμένων εξόδων πέραν των νοσηλίων</w:t>
      </w:r>
      <w:r>
        <w:rPr>
          <w:rFonts w:eastAsia="Times New Roman" w:cs="Times New Roman"/>
          <w:szCs w:val="24"/>
        </w:rPr>
        <w:t>»</w:t>
      </w:r>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λόγω κωλύματος του κυρίου Υπουργού Οικονομικών</w:t>
      </w:r>
      <w:r>
        <w:rPr>
          <w:rFonts w:eastAsia="Times New Roman" w:cs="Times New Roman"/>
          <w:szCs w:val="24"/>
        </w:rPr>
        <w:t>.</w:t>
      </w:r>
    </w:p>
    <w:p w14:paraId="5EE8F22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Όλες οι ερωτήσεις οι οποίες δεν συζητήθηκαν επικυρώνονται -με την έννοια ότι δεν θα συζητηθούν- από τον Γενικό Γραμματέα </w:t>
      </w:r>
      <w:r>
        <w:rPr>
          <w:rFonts w:eastAsia="Times New Roman" w:cs="Times New Roman"/>
          <w:szCs w:val="24"/>
        </w:rPr>
        <w:t>της Κυβέρνησης κ. Καλογήρου.</w:t>
      </w:r>
    </w:p>
    <w:p w14:paraId="5EE8F22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Στο σημείο αυτό ολοκληρώθηκε η συζήτηση των επίκαιρων ερωτήσεων.</w:t>
      </w:r>
    </w:p>
    <w:p w14:paraId="5EE8F224" w14:textId="77777777" w:rsidR="007948C4" w:rsidRDefault="00A0586C">
      <w:pPr>
        <w:spacing w:line="600" w:lineRule="auto"/>
        <w:ind w:firstLine="720"/>
        <w:jc w:val="center"/>
        <w:rPr>
          <w:rFonts w:eastAsia="Times New Roman" w:cs="Times New Roman"/>
          <w:szCs w:val="24"/>
        </w:rPr>
      </w:pPr>
      <w:r w:rsidRPr="00CA79F6">
        <w:rPr>
          <w:rFonts w:eastAsia="Times New Roman" w:cs="Times New Roman"/>
          <w:color w:val="FF0000"/>
          <w:szCs w:val="24"/>
        </w:rPr>
        <w:t>(ΑΛΛΑΓΗ ΣΕΛΙΔΑΣ ΛΟΓΩ ΑΛΛΑΓΗΣ ΘΕΜΑΤΟΣ)</w:t>
      </w:r>
    </w:p>
    <w:p w14:paraId="5EE8F22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εισερχόμαστε στην ημερήσια διάταξη των</w:t>
      </w:r>
    </w:p>
    <w:p w14:paraId="5EE8F226" w14:textId="77777777" w:rsidR="007948C4" w:rsidRDefault="00A0586C">
      <w:pPr>
        <w:spacing w:line="600" w:lineRule="auto"/>
        <w:ind w:firstLine="720"/>
        <w:jc w:val="center"/>
        <w:rPr>
          <w:rFonts w:eastAsia="Times New Roman" w:cs="Times New Roman"/>
          <w:b/>
          <w:szCs w:val="24"/>
        </w:rPr>
      </w:pPr>
      <w:r>
        <w:rPr>
          <w:rFonts w:eastAsia="Times New Roman" w:cs="Times New Roman"/>
          <w:b/>
          <w:szCs w:val="24"/>
        </w:rPr>
        <w:lastRenderedPageBreak/>
        <w:t>ΕΠΕΡΩΤΗΣΕΩΝ</w:t>
      </w:r>
    </w:p>
    <w:p w14:paraId="5EE8F22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Θα συζητη</w:t>
      </w:r>
      <w:r>
        <w:rPr>
          <w:rFonts w:eastAsia="Times New Roman" w:cs="Times New Roman"/>
          <w:szCs w:val="24"/>
        </w:rPr>
        <w:t>θεί η με αριθμό 6/6/5-1-2017 επίκαιρη επερώτηση των Βουλευτών της Νέας Δημοκρατίας κ.κ. Γεωργίου Γεωργαντά, Άννας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Μαυρουδή Βορίδη, Σοφίας </w:t>
      </w:r>
      <w:proofErr w:type="spellStart"/>
      <w:r>
        <w:rPr>
          <w:rFonts w:eastAsia="Times New Roman" w:cs="Times New Roman"/>
          <w:szCs w:val="24"/>
        </w:rPr>
        <w:t>Βούλτεψη</w:t>
      </w:r>
      <w:proofErr w:type="spellEnd"/>
      <w:r>
        <w:rPr>
          <w:rFonts w:eastAsia="Times New Roman" w:cs="Times New Roman"/>
          <w:szCs w:val="24"/>
        </w:rPr>
        <w:t xml:space="preserve">, Γεωργίου </w:t>
      </w:r>
      <w:proofErr w:type="spellStart"/>
      <w:r>
        <w:rPr>
          <w:rFonts w:eastAsia="Times New Roman" w:cs="Times New Roman"/>
          <w:szCs w:val="24"/>
        </w:rPr>
        <w:t>Καρασμάνη</w:t>
      </w:r>
      <w:proofErr w:type="spellEnd"/>
      <w:r>
        <w:rPr>
          <w:rFonts w:eastAsia="Times New Roman" w:cs="Times New Roman"/>
          <w:szCs w:val="24"/>
        </w:rPr>
        <w:t>, Δημητρίου Κυριαζίδη, Νικολάου Παναγιωτόπουλου, Κωνσταντίνου Τζαβά</w:t>
      </w:r>
      <w:r>
        <w:rPr>
          <w:rFonts w:eastAsia="Times New Roman" w:cs="Times New Roman"/>
          <w:szCs w:val="24"/>
        </w:rPr>
        <w:t xml:space="preserve">ρα, Κωνσταντίνου Τσιάρα, Παναγιώτη </w:t>
      </w:r>
      <w:r>
        <w:rPr>
          <w:rFonts w:eastAsia="Times New Roman" w:cs="Times New Roman"/>
          <w:szCs w:val="24"/>
        </w:rPr>
        <w:t>(Νότη)</w:t>
      </w:r>
      <w:r>
        <w:rPr>
          <w:rFonts w:eastAsia="Times New Roman" w:cs="Times New Roman"/>
          <w:szCs w:val="24"/>
        </w:rPr>
        <w:t xml:space="preserve"> </w:t>
      </w:r>
      <w:proofErr w:type="spellStart"/>
      <w:r>
        <w:rPr>
          <w:rFonts w:eastAsia="Times New Roman" w:cs="Times New Roman"/>
          <w:szCs w:val="24"/>
        </w:rPr>
        <w:t>Μηταράκη</w:t>
      </w:r>
      <w:proofErr w:type="spellEnd"/>
      <w:r>
        <w:rPr>
          <w:rFonts w:eastAsia="Times New Roman" w:cs="Times New Roman"/>
          <w:szCs w:val="24"/>
        </w:rPr>
        <w:t xml:space="preserve">, Χρήστου </w:t>
      </w:r>
      <w:proofErr w:type="spellStart"/>
      <w:r>
        <w:rPr>
          <w:rFonts w:eastAsia="Times New Roman" w:cs="Times New Roman"/>
          <w:szCs w:val="24"/>
        </w:rPr>
        <w:t>Μπουκώρου</w:t>
      </w:r>
      <w:proofErr w:type="spellEnd"/>
      <w:r>
        <w:rPr>
          <w:rFonts w:eastAsia="Times New Roman" w:cs="Times New Roman"/>
          <w:szCs w:val="24"/>
        </w:rPr>
        <w:t xml:space="preserve"> και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την Υπουργό Διοικητικής Ανασυγκρότησης, με θέμα: «Με αδιαφάνεια και αναξιοκρατία η Κυβέρνηση διογκώνει συνεχώς το Δημόσιο».</w:t>
      </w:r>
    </w:p>
    <w:p w14:paraId="5EE8F22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Θα ξεκινήσουμε με τον πρώτο επερ</w:t>
      </w:r>
      <w:r>
        <w:rPr>
          <w:rFonts w:eastAsia="Times New Roman" w:cs="Times New Roman"/>
          <w:szCs w:val="24"/>
        </w:rPr>
        <w:t xml:space="preserve">ωτώντα Βουλευτή της Νέας Δημοκρατίας, τον κ. Γεώργιο Γεωργαντά, Βουλευτή Νομού Κιλκίς, για δέκα λεπτά. Θα συνεχίσουμε με τον κατάλογο των επερωτώντων Βουλευτών της Νέας Δημοκρατίας, επτά τον αριθμό. Θα ακολουθήσει η παρέμβαση της Υπουργού, η </w:t>
      </w:r>
      <w:proofErr w:type="spellStart"/>
      <w:r>
        <w:rPr>
          <w:rFonts w:eastAsia="Times New Roman" w:cs="Times New Roman"/>
          <w:szCs w:val="24"/>
        </w:rPr>
        <w:t>πρωτολογία</w:t>
      </w:r>
      <w:proofErr w:type="spellEnd"/>
      <w:r>
        <w:rPr>
          <w:rFonts w:eastAsia="Times New Roman" w:cs="Times New Roman"/>
          <w:szCs w:val="24"/>
        </w:rPr>
        <w:t>, κα</w:t>
      </w:r>
      <w:r>
        <w:rPr>
          <w:rFonts w:eastAsia="Times New Roman" w:cs="Times New Roman"/>
          <w:szCs w:val="24"/>
        </w:rPr>
        <w:t>ι οι παρεμβάσεις των Κοινοβουλευτικών Εκπροσώπων των κομμάτων.</w:t>
      </w:r>
    </w:p>
    <w:p w14:paraId="5EE8F22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Τον λόγο έχει ο κ. Γεωργαντάς.</w:t>
      </w:r>
    </w:p>
    <w:p w14:paraId="5EE8F22A"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5EE8F22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Κυρία Υπουργέ, κύριοι συνάδελφοι, η επιλογή να κατατεθεί επίκαιρη επερώτηση από τους Βουλευτές της Νέας Δημοκρατίας</w:t>
      </w:r>
      <w:r>
        <w:rPr>
          <w:rFonts w:eastAsia="Times New Roman" w:cs="Times New Roman"/>
          <w:szCs w:val="24"/>
        </w:rPr>
        <w:t xml:space="preserve"> για την κατάσταση στο </w:t>
      </w:r>
      <w:r>
        <w:rPr>
          <w:rFonts w:eastAsia="Times New Roman" w:cs="Times New Roman"/>
          <w:szCs w:val="24"/>
        </w:rPr>
        <w:lastRenderedPageBreak/>
        <w:t>δημόσιο δεν είναι μια απλή, τυπική, κοινοβουλευτική διαδικασία. Υπήρξε αποτέλεσμα μιας ωρίμανσης στη σκέψη των Βουλευτών του αντίστοιχου τομέα της Νέας Δημοκρατίας ότι πρέπει με κάποιον τρόπο να διατυμπανίσουμε σε όλους όσοι εμπλέκον</w:t>
      </w:r>
      <w:r>
        <w:rPr>
          <w:rFonts w:eastAsia="Times New Roman" w:cs="Times New Roman"/>
          <w:szCs w:val="24"/>
        </w:rPr>
        <w:t xml:space="preserve">ται σε αυτό που σήμερα ονομάζεται «δημόσια διοίκηση» ότι δεν πάει άλλο και να τους καλέσουμε να αναλάβουν και τις ευθύνες τους. </w:t>
      </w:r>
      <w:r>
        <w:rPr>
          <w:rFonts w:eastAsia="Times New Roman" w:cs="Times New Roman"/>
          <w:szCs w:val="24"/>
        </w:rPr>
        <w:t>Ό</w:t>
      </w:r>
      <w:r>
        <w:rPr>
          <w:rFonts w:eastAsia="Times New Roman" w:cs="Times New Roman"/>
          <w:szCs w:val="24"/>
        </w:rPr>
        <w:t xml:space="preserve">ταν αναφέρομαι σε ευθύνες, δεν αναφέρομαι μόνο σε πολιτικές. </w:t>
      </w:r>
    </w:p>
    <w:p w14:paraId="5EE8F22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Η Κυβέρνηση αυτή ξεκίνησε με την προσφιλή επιλογή της να έχει κάπ</w:t>
      </w:r>
      <w:r>
        <w:rPr>
          <w:rFonts w:eastAsia="Times New Roman" w:cs="Times New Roman"/>
          <w:szCs w:val="24"/>
        </w:rPr>
        <w:t>οια νομοθετήματα με πολύ ωραίους όρους και τίτλους, οι οποίοι όροι θα οδηγούσαν</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στην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και στον εκσυγχρονισμό της δημόσιας διοίκησης. </w:t>
      </w:r>
    </w:p>
    <w:p w14:paraId="5EE8F22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Θα αναφέρω χαρακτηριστικά το νομοθέτημα του προηγούμενου Υπουργού</w:t>
      </w:r>
      <w:r>
        <w:rPr>
          <w:rFonts w:eastAsia="Times New Roman" w:cs="Times New Roman"/>
          <w:szCs w:val="24"/>
        </w:rPr>
        <w:t>,</w:t>
      </w:r>
      <w:r>
        <w:rPr>
          <w:rFonts w:eastAsia="Times New Roman" w:cs="Times New Roman"/>
          <w:szCs w:val="24"/>
        </w:rPr>
        <w:t xml:space="preserve"> τον Φεβρουάριο το</w:t>
      </w:r>
      <w:r>
        <w:rPr>
          <w:rFonts w:eastAsia="Times New Roman" w:cs="Times New Roman"/>
          <w:szCs w:val="24"/>
        </w:rPr>
        <w:t>υ 2016</w:t>
      </w:r>
      <w:r>
        <w:rPr>
          <w:rFonts w:eastAsia="Times New Roman" w:cs="Times New Roman"/>
          <w:szCs w:val="24"/>
        </w:rPr>
        <w:t>,</w:t>
      </w:r>
      <w:r>
        <w:rPr>
          <w:rFonts w:eastAsia="Times New Roman" w:cs="Times New Roman"/>
          <w:szCs w:val="24"/>
        </w:rPr>
        <w:t xml:space="preserve"> για το Μητρώο Επιτελικών Στελεχών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w:t>
      </w:r>
      <w:r>
        <w:rPr>
          <w:rFonts w:eastAsia="Times New Roman" w:cs="Times New Roman"/>
          <w:szCs w:val="24"/>
        </w:rPr>
        <w:t>το οποίο έπρεπε να τεθεί σε λειτουργία από 30 Ιουλίου 2016 και σε κάθε περίπτωση από τον Σεπτέμβριο του 2016</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ποιες θέσεις κενώνονται στο </w:t>
      </w:r>
      <w:r>
        <w:rPr>
          <w:rFonts w:eastAsia="Times New Roman" w:cs="Times New Roman"/>
          <w:szCs w:val="24"/>
        </w:rPr>
        <w:t>δ</w:t>
      </w:r>
      <w:r>
        <w:rPr>
          <w:rFonts w:eastAsia="Times New Roman" w:cs="Times New Roman"/>
          <w:szCs w:val="24"/>
        </w:rPr>
        <w:t>ημόσιο, επιτελικές</w:t>
      </w:r>
      <w:r>
        <w:rPr>
          <w:rFonts w:eastAsia="Times New Roman" w:cs="Times New Roman"/>
          <w:szCs w:val="24"/>
        </w:rPr>
        <w:t>,</w:t>
      </w:r>
      <w:r>
        <w:rPr>
          <w:rFonts w:eastAsia="Times New Roman" w:cs="Times New Roman"/>
          <w:szCs w:val="24"/>
        </w:rPr>
        <w:t xml:space="preserve"> είτε σε οργανισμούς είτε γενικές γραμματ</w:t>
      </w:r>
      <w:r>
        <w:rPr>
          <w:rFonts w:eastAsia="Times New Roman" w:cs="Times New Roman"/>
          <w:szCs w:val="24"/>
        </w:rPr>
        <w:t>είες είτε ειδικές γραμματείες, έπρεπε να πληρούνται με μια συγκεκριμένη διαδικασία</w:t>
      </w:r>
      <w:r>
        <w:rPr>
          <w:rFonts w:eastAsia="Times New Roman" w:cs="Times New Roman"/>
          <w:szCs w:val="24"/>
        </w:rPr>
        <w:t>,</w:t>
      </w:r>
      <w:r>
        <w:rPr>
          <w:rFonts w:eastAsia="Times New Roman" w:cs="Times New Roman"/>
          <w:szCs w:val="24"/>
        </w:rPr>
        <w:t xml:space="preserve"> την οποία επιλέξατε. Εμείς είχαμε κάποιες διαφωνίες, αλλά σε κάθε περίπτωση την επιλέξατε</w:t>
      </w:r>
      <w:r>
        <w:rPr>
          <w:rFonts w:eastAsia="Times New Roman" w:cs="Times New Roman"/>
          <w:szCs w:val="24"/>
        </w:rPr>
        <w:t>,</w:t>
      </w:r>
      <w:r>
        <w:rPr>
          <w:rFonts w:eastAsia="Times New Roman" w:cs="Times New Roman"/>
          <w:szCs w:val="24"/>
        </w:rPr>
        <w:t xml:space="preserve"> λέγοντας ότι αυτή θα οδηγήσει στην </w:t>
      </w:r>
      <w:proofErr w:type="spellStart"/>
      <w:r w:rsidRPr="001A56D7">
        <w:rPr>
          <w:rFonts w:eastAsia="Times New Roman" w:cs="Times New Roman"/>
          <w:szCs w:val="24"/>
        </w:rPr>
        <w:t>αποκομματικοποίηση</w:t>
      </w:r>
      <w:proofErr w:type="spellEnd"/>
      <w:r w:rsidRPr="001A56D7">
        <w:rPr>
          <w:rFonts w:eastAsia="Times New Roman" w:cs="Times New Roman"/>
          <w:szCs w:val="24"/>
        </w:rPr>
        <w:t xml:space="preserve"> του κράτους.</w:t>
      </w:r>
      <w:r>
        <w:rPr>
          <w:rFonts w:eastAsia="Times New Roman" w:cs="Times New Roman"/>
          <w:szCs w:val="24"/>
        </w:rPr>
        <w:t xml:space="preserve"> </w:t>
      </w:r>
    </w:p>
    <w:p w14:paraId="5EE8F22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Σε δύο ημέρες μπαίνουμε στον Φεβρουάριο και αυτό το νομοσχέδιο, το δικό σας νομοσχέδιο, με τον ωραίο τίτλο, με την ωραία αιτιολογική έκθεση ότι οδηγεί στην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δεν έχει λειτουργήσει ακόμα. Και γιατί δεν έχει λειτουργήσει; Γιατί </w:t>
      </w:r>
      <w:r>
        <w:rPr>
          <w:rFonts w:eastAsia="Times New Roman" w:cs="Times New Roman"/>
          <w:szCs w:val="24"/>
        </w:rPr>
        <w:t xml:space="preserve">προφανώς η δεξαμενή των στελεχών, είτε των συγγενών είτε των κομματικών φίλων, τα οποία πρέπει ακόμα με απευθείας τρόπο να τοποθετούνται είτε σε οργανισμούς είτε σε ειδικές και γενικές γραμματείες δεν έχει εξαντληθεί ακόμα. Αυτό, λοιπόν, το </w:t>
      </w:r>
      <w:r>
        <w:rPr>
          <w:rFonts w:eastAsia="Times New Roman" w:cs="Times New Roman"/>
          <w:szCs w:val="24"/>
        </w:rPr>
        <w:t>μ</w:t>
      </w:r>
      <w:r>
        <w:rPr>
          <w:rFonts w:eastAsia="Times New Roman" w:cs="Times New Roman"/>
          <w:szCs w:val="24"/>
        </w:rPr>
        <w:t>ητρώο ουσιαστι</w:t>
      </w:r>
      <w:r>
        <w:rPr>
          <w:rFonts w:eastAsia="Times New Roman" w:cs="Times New Roman"/>
          <w:szCs w:val="24"/>
        </w:rPr>
        <w:t xml:space="preserve">κά έχει παραγκωνιστεί, έχει απαξιωθεί στη συνείδηση των δημοσίων υπαλλήλων, που από μερικές δεκάδες χιλιάδες που ήταν οι δικαιούχοι που μπορούσαν να κάνουν αίτηση έκαναν, μέχρι σήμερα, μόνο εννιακόσιοι. </w:t>
      </w:r>
    </w:p>
    <w:p w14:paraId="5EE8F22F" w14:textId="77777777" w:rsidR="007948C4" w:rsidRDefault="00A0586C">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Δεν έχει ετοιμαστεί το ΑΣΕΠ με δική σας ευθύνη, για</w:t>
      </w:r>
      <w:r>
        <w:rPr>
          <w:rFonts w:eastAsia="Times New Roman" w:cs="Times New Roman"/>
          <w:szCs w:val="24"/>
        </w:rPr>
        <w:t xml:space="preserve"> να μπορέσει να λειτουργήσει αυτό το </w:t>
      </w:r>
      <w:r>
        <w:rPr>
          <w:rFonts w:eastAsia="Times New Roman" w:cs="Times New Roman"/>
          <w:szCs w:val="24"/>
        </w:rPr>
        <w:t>μ</w:t>
      </w:r>
      <w:r>
        <w:rPr>
          <w:rFonts w:eastAsia="Times New Roman" w:cs="Times New Roman"/>
          <w:szCs w:val="24"/>
        </w:rPr>
        <w:t>ητρώο και, βεβαίως, δεν έχει γίνει καμμία επιλογή μέσα απ’ αυτή τη διαδικασία –και θα ήθελα μια απάντηση επ’ αυτού- έναν χρόνο μετά και όταν αυτό το συγκεκριμένο νομοθέτημα το διαφημίσατε προχθές στη συμπλήρωση των δυο</w:t>
      </w:r>
      <w:r>
        <w:rPr>
          <w:rFonts w:eastAsia="Times New Roman" w:cs="Times New Roman"/>
          <w:szCs w:val="24"/>
        </w:rPr>
        <w:t xml:space="preserve"> ετών. Μέσα στα ζητήματα που λέτε ότι πετύχατε στη δημόσια διοίκηση αναφέρατε και το συγκεκριμένο νομοσχέδιο.</w:t>
      </w:r>
    </w:p>
    <w:p w14:paraId="5EE8F230"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Έγινε πολύς λόγος, κυρία Υπουργέ, για τον αριθμό των μετακλητών, για τις παρατάσεις των συμβάσεων, για τις βουλευτικές τροπολογίες, οι οποίες με ρ</w:t>
      </w:r>
      <w:r>
        <w:rPr>
          <w:rFonts w:eastAsia="Times New Roman" w:cs="Times New Roman"/>
          <w:szCs w:val="24"/>
        </w:rPr>
        <w:t xml:space="preserve">υθμό καταιγιστικό έρχονται στη Βουλή και δημιουργούν συνθήκες αναξιοκρατίας και αδιαφάνειας στις εργασιακές σχέσεις στο </w:t>
      </w:r>
      <w:r>
        <w:rPr>
          <w:rFonts w:eastAsia="Times New Roman" w:cs="Times New Roman"/>
          <w:szCs w:val="24"/>
        </w:rPr>
        <w:t>δ</w:t>
      </w:r>
      <w:r>
        <w:rPr>
          <w:rFonts w:eastAsia="Times New Roman" w:cs="Times New Roman"/>
          <w:szCs w:val="24"/>
        </w:rPr>
        <w:t xml:space="preserve">ημόσιο. Όμως, </w:t>
      </w:r>
      <w:r>
        <w:rPr>
          <w:rFonts w:eastAsia="Times New Roman" w:cs="Times New Roman"/>
          <w:szCs w:val="24"/>
        </w:rPr>
        <w:lastRenderedPageBreak/>
        <w:t>επειδή όλα αυτά έχουν ακουστεί πολλές φορές, εγώ στον λίγο χρόνο που έχω, αν και είναι πάρα πολλά τα ζητήματα, θα προσπαθ</w:t>
      </w:r>
      <w:r>
        <w:rPr>
          <w:rFonts w:eastAsia="Times New Roman" w:cs="Times New Roman"/>
          <w:szCs w:val="24"/>
        </w:rPr>
        <w:t xml:space="preserve">ήσω να είμαι πραγματικά συγκεκριμένος και θα ζητήσω, κυρία Υπουργέ, συγκεκριμένες απαντήσεις, τις οποίες δεν ζητά απλώς η Νέα Δημοκρατία, αλλά θεωρώ ότι τις ζητά κάθε λογικός πολίτης αυτής της χώρας, που μετά από επτά χρόνια κρίσης δεν θέλει να ακούει πια </w:t>
      </w:r>
      <w:r>
        <w:rPr>
          <w:rFonts w:eastAsia="Times New Roman" w:cs="Times New Roman"/>
          <w:szCs w:val="24"/>
        </w:rPr>
        <w:t>«αυτά που κάνατε εσείς παλιά και άλλοι παλιότερα και εμείς δικαιούμαστε να τα κάνουμε τώρα και τα κάνουμε με όποιον τρόπο τα κάνουμε». Ο κόσμος, ο Έλληνας φορολογούμενος που πληρώνει, θέλει να ξέρει ότι και αξιοκρατία υπάρχει και ιεράρχηση των προτεραιοτήτ</w:t>
      </w:r>
      <w:r>
        <w:rPr>
          <w:rFonts w:eastAsia="Times New Roman" w:cs="Times New Roman"/>
          <w:szCs w:val="24"/>
        </w:rPr>
        <w:t xml:space="preserve">ων του </w:t>
      </w:r>
      <w:r>
        <w:rPr>
          <w:rFonts w:eastAsia="Times New Roman" w:cs="Times New Roman"/>
          <w:szCs w:val="24"/>
        </w:rPr>
        <w:t>δ</w:t>
      </w:r>
      <w:r>
        <w:rPr>
          <w:rFonts w:eastAsia="Times New Roman" w:cs="Times New Roman"/>
          <w:szCs w:val="24"/>
        </w:rPr>
        <w:t>ημοσίου υπάρχει και αξιολόγηση υπάρχει.</w:t>
      </w:r>
    </w:p>
    <w:p w14:paraId="5EE8F231"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Συγκεκριμένο πρώτο ζήτημα και παρακαλώ για την απάντησή σας. </w:t>
      </w:r>
      <w:r>
        <w:rPr>
          <w:rFonts w:eastAsia="Times New Roman" w:cs="Times New Roman"/>
          <w:szCs w:val="24"/>
          <w:lang w:val="en-US"/>
        </w:rPr>
        <w:t>T</w:t>
      </w:r>
      <w:r>
        <w:rPr>
          <w:rFonts w:eastAsia="Times New Roman" w:cs="Times New Roman"/>
          <w:szCs w:val="24"/>
        </w:rPr>
        <w:t xml:space="preserve">ον Φεβρουάριο 2016 έρχεται μια τροπολογία στη Βουλή για τις </w:t>
      </w:r>
      <w:r>
        <w:rPr>
          <w:rFonts w:eastAsia="Times New Roman" w:cs="Times New Roman"/>
          <w:szCs w:val="24"/>
        </w:rPr>
        <w:t xml:space="preserve">«ΚΤΙΡΙΑΚΕΣ ΥΠΟΔΟΜΕΣ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την οποία αποδέχεται ο Υπουργός κ. Βερναρδάκης και ο Υπουργ</w:t>
      </w:r>
      <w:r>
        <w:rPr>
          <w:rFonts w:eastAsia="Times New Roman" w:cs="Times New Roman"/>
          <w:szCs w:val="24"/>
        </w:rPr>
        <w:t xml:space="preserve">ός λέει ότι πρέπει να θεωρηθούν ως αορίστου χρόνου όσοι εργαζόμενοι του συγκεκριμένου φορέα ή μάλλον των παλαιότερων φορέων που συγχωνεύθηκαν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«ΚΤΙΡΙΑΚΕΣ ΥΠΟΔΟΜΕΣ»</w:t>
      </w:r>
      <w:r>
        <w:rPr>
          <w:rFonts w:eastAsia="Times New Roman" w:cs="Times New Roman"/>
          <w:szCs w:val="24"/>
        </w:rPr>
        <w:t xml:space="preserve"> έχουν κριθεί με τελεσίδικες αποφάσεις ότι καλύπτουν πάγιες και διαρκείς ανάγκες. </w:t>
      </w:r>
    </w:p>
    <w:p w14:paraId="5EE8F232"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Ένστασ</w:t>
      </w:r>
      <w:r>
        <w:rPr>
          <w:rFonts w:eastAsia="Times New Roman" w:cs="Times New Roman"/>
          <w:szCs w:val="24"/>
        </w:rPr>
        <w:t xml:space="preserve">η από τον ομιλούντα σε εκείνη τη συνεδρίαση: «Γιατί να μην περιμένουμε την απόφαση του Αρείου Πάγου;» Απάντηση δεν έλαβα από κανέναν. Γιατί, βέβαια, να λάβω απάντηση, όταν συνέβη το εξής; Μερικούς μήνες </w:t>
      </w:r>
      <w:r>
        <w:rPr>
          <w:rFonts w:eastAsia="Times New Roman" w:cs="Times New Roman"/>
          <w:szCs w:val="24"/>
        </w:rPr>
        <w:lastRenderedPageBreak/>
        <w:t>μετά βγαίνει η απόφαση του Αρείου Πάγου, η οποία πράγ</w:t>
      </w:r>
      <w:r>
        <w:rPr>
          <w:rFonts w:eastAsia="Times New Roman" w:cs="Times New Roman"/>
          <w:szCs w:val="24"/>
        </w:rPr>
        <w:t>ματι εκκρεμούσε. Σ</w:t>
      </w:r>
      <w:r>
        <w:rPr>
          <w:rFonts w:eastAsia="Times New Roman" w:cs="Times New Roman"/>
          <w:szCs w:val="24"/>
        </w:rPr>
        <w:t>ε</w:t>
      </w:r>
      <w:r>
        <w:rPr>
          <w:rFonts w:eastAsia="Times New Roman" w:cs="Times New Roman"/>
          <w:szCs w:val="24"/>
        </w:rPr>
        <w:t xml:space="preserve"> αυτή την απόφαση του Αρείου Πάγου, η οποία εκκρεμούσε και την οποία θα καταθέσω στα Πρακτικά μαζί με άλλη μια απόφαση, έρχεται ο Άρειος Πάγος αμετακλήτως και κρίνει ότι οι συγκεκριμένοι εργαζόμενοι δεν μπορούν να επαναπροσληφθούν, καθώς</w:t>
      </w:r>
      <w:r>
        <w:rPr>
          <w:rFonts w:eastAsia="Times New Roman" w:cs="Times New Roman"/>
          <w:szCs w:val="24"/>
        </w:rPr>
        <w:t xml:space="preserve"> δεν καλύπτουν πάγιες και διαρκείς ανάγκες και έρχεται σε αντίθεση με το 103 του Συντάγματος αυτή η επιλογή.</w:t>
      </w:r>
    </w:p>
    <w:p w14:paraId="5EE8F233"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ένα ευνομούμενο κράτος, ένας Υπουργός Δημόσιας Διοίκησης, που σέβεται τον νόμο, τον εαυτό του, το Κοινοβούλιο και τη δικαστική ανεξάρτητη εξουσί</w:t>
      </w:r>
      <w:r>
        <w:rPr>
          <w:rFonts w:eastAsia="Times New Roman" w:cs="Times New Roman"/>
          <w:szCs w:val="24"/>
        </w:rPr>
        <w:t>α, θα προσπαθούσε να συμμορφωθεί σ</w:t>
      </w:r>
      <w:r>
        <w:rPr>
          <w:rFonts w:eastAsia="Times New Roman" w:cs="Times New Roman"/>
          <w:szCs w:val="24"/>
        </w:rPr>
        <w:t>ε</w:t>
      </w:r>
      <w:r>
        <w:rPr>
          <w:rFonts w:eastAsia="Times New Roman" w:cs="Times New Roman"/>
          <w:szCs w:val="24"/>
        </w:rPr>
        <w:t xml:space="preserve"> αυτή την απόφαση των ανωτάτων δικαστηρίων. Εδώ συνέβη το εξής: Με καινούργια τροπολογία που ήρθε τον Δεκέμβριο, την οποία θα καταθέσω επίσης, την οποία αποδέχθηκε ο Υπουργός κ. </w:t>
      </w:r>
      <w:proofErr w:type="spellStart"/>
      <w:r>
        <w:rPr>
          <w:rFonts w:eastAsia="Times New Roman" w:cs="Times New Roman"/>
          <w:szCs w:val="24"/>
        </w:rPr>
        <w:t>Σπίρτζης</w:t>
      </w:r>
      <w:proofErr w:type="spellEnd"/>
      <w:r>
        <w:rPr>
          <w:rFonts w:eastAsia="Times New Roman" w:cs="Times New Roman"/>
          <w:szCs w:val="24"/>
        </w:rPr>
        <w:t>, η Κυβέρνηση έρχεται και λέει «κατ</w:t>
      </w:r>
      <w:r>
        <w:rPr>
          <w:rFonts w:eastAsia="Times New Roman" w:cs="Times New Roman"/>
          <w:szCs w:val="24"/>
        </w:rPr>
        <w:t>ά παρέκκλιση κάθε γενικής και ειδικής διάταξης και κάθε απόφασης» –εγώ τουλάχιστον αυτό δεν το έχω ξαναδεί γραμμένο σε τροπολογία, εννοώντας προφανώς την απόφαση του Αρείου Πάγου- «επαναπροσλαμβάνουμε συγκεκριμένους συμβασιούχους με προκηρύξεις πριν από δέ</w:t>
      </w:r>
      <w:r>
        <w:rPr>
          <w:rFonts w:eastAsia="Times New Roman" w:cs="Times New Roman"/>
          <w:szCs w:val="24"/>
        </w:rPr>
        <w:t xml:space="preserve">κα χρόνια». Αναφερόταν σε αυτούς και μάλιστα όχι σε αυτούς που κέρδισαν τελεσίδικα, οι οποίοι ήταν εβδομήντα τρεις, αλλά σε όλους όσους συμμετείχαν οι οποίοι είναι διακόσιοι δεκατρείς. </w:t>
      </w:r>
    </w:p>
    <w:p w14:paraId="5EE8F234"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Πώς μπορεί να αποδεχθεί ένας Έλληνας πολίτης ότι έρχεστε χωρίς κανένα </w:t>
      </w:r>
      <w:r>
        <w:rPr>
          <w:rFonts w:eastAsia="Times New Roman" w:cs="Times New Roman"/>
          <w:szCs w:val="24"/>
        </w:rPr>
        <w:t>νομικό έρεισμα, χωρίς κα</w:t>
      </w:r>
      <w:r>
        <w:rPr>
          <w:rFonts w:eastAsia="Times New Roman" w:cs="Times New Roman"/>
          <w:szCs w:val="24"/>
        </w:rPr>
        <w:t>μ</w:t>
      </w:r>
      <w:r>
        <w:rPr>
          <w:rFonts w:eastAsia="Times New Roman" w:cs="Times New Roman"/>
          <w:szCs w:val="24"/>
        </w:rPr>
        <w:t xml:space="preserve">μιά ηθική αξία, κόντρα σε μια απόφαση του </w:t>
      </w:r>
      <w:r>
        <w:rPr>
          <w:rFonts w:eastAsia="Times New Roman" w:cs="Times New Roman"/>
          <w:szCs w:val="24"/>
        </w:rPr>
        <w:lastRenderedPageBreak/>
        <w:t>Αρείου Πάγου, όταν εσείς έχετε πει σε δηλώσεις σας ότι πρέπει να σεβόμαστε τις αποφάσεις των δικαστηρίων -και συμφωνούμε απολύτως σ</w:t>
      </w:r>
      <w:r>
        <w:rPr>
          <w:rFonts w:eastAsia="Times New Roman" w:cs="Times New Roman"/>
          <w:szCs w:val="24"/>
        </w:rPr>
        <w:t>ε</w:t>
      </w:r>
      <w:r>
        <w:rPr>
          <w:rFonts w:eastAsia="Times New Roman" w:cs="Times New Roman"/>
          <w:szCs w:val="24"/>
        </w:rPr>
        <w:t xml:space="preserve"> αυτή τη λογική όλοι εδώ μέσα και πρώτη από όλους η Νέα Δ</w:t>
      </w:r>
      <w:r>
        <w:rPr>
          <w:rFonts w:eastAsia="Times New Roman" w:cs="Times New Roman"/>
          <w:szCs w:val="24"/>
        </w:rPr>
        <w:t>ημοκρατία- κόντρα σ</w:t>
      </w:r>
      <w:r>
        <w:rPr>
          <w:rFonts w:eastAsia="Times New Roman" w:cs="Times New Roman"/>
          <w:szCs w:val="24"/>
        </w:rPr>
        <w:t>ε</w:t>
      </w:r>
      <w:r>
        <w:rPr>
          <w:rFonts w:eastAsia="Times New Roman" w:cs="Times New Roman"/>
          <w:szCs w:val="24"/>
        </w:rPr>
        <w:t xml:space="preserve"> αυτή την απόφαση του Αρείου Πάγου, την οποία απόφαση και καταθέτω στα Πρακτικά της Βουλής και θεωρείτε ότι είναι αορίστου χρόνου οι συγκεκριμένοι εργαζόμενοι; Μετά απ’ αυτό το στοιχείο, μετά απ’ αυτό το δεδομένο, ποιο ίχνος αξιοπιστίας</w:t>
      </w:r>
      <w:r>
        <w:rPr>
          <w:rFonts w:eastAsia="Times New Roman" w:cs="Times New Roman"/>
          <w:szCs w:val="24"/>
        </w:rPr>
        <w:t xml:space="preserve"> μπορεί να απομείνει, έτσι ώστε να μιλήσουμε στους Έλληνες πολίτες και να τους πούμε για την αξιοκρατία στο </w:t>
      </w:r>
      <w:r>
        <w:rPr>
          <w:rFonts w:eastAsia="Times New Roman" w:cs="Times New Roman"/>
          <w:szCs w:val="24"/>
        </w:rPr>
        <w:t>δ</w:t>
      </w:r>
      <w:r>
        <w:rPr>
          <w:rFonts w:eastAsia="Times New Roman" w:cs="Times New Roman"/>
          <w:szCs w:val="24"/>
        </w:rPr>
        <w:t xml:space="preserve">ημόσιο; </w:t>
      </w:r>
    </w:p>
    <w:p w14:paraId="5EE8F235" w14:textId="77777777" w:rsidR="007948C4" w:rsidRDefault="00A0586C">
      <w:pPr>
        <w:spacing w:line="600" w:lineRule="auto"/>
        <w:ind w:firstLine="720"/>
        <w:jc w:val="both"/>
        <w:rPr>
          <w:rFonts w:eastAsia="Times New Roman" w:cs="Times New Roman"/>
        </w:rPr>
      </w:pPr>
      <w:r>
        <w:rPr>
          <w:rFonts w:eastAsia="Times New Roman" w:cs="Times New Roman"/>
        </w:rPr>
        <w:t>(Στο σημείο αυτό ο Βουλευτής κ. Γεώργιος Γεωργαντάς καταθέτει για τα Πρακτικά τα προαναφερθέντα έγγραφα, τα οποία βρίσκονται στο αρχείο το</w:t>
      </w:r>
      <w:r>
        <w:rPr>
          <w:rFonts w:eastAsia="Times New Roman" w:cs="Times New Roman"/>
        </w:rPr>
        <w:t>υ Τμήματος Γραμματείας της Διεύθυνσης Στενογραφίας και Πρακτικών της Βουλής)</w:t>
      </w:r>
    </w:p>
    <w:p w14:paraId="5EE8F236"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Περιμένω συγκεκριμένες απαντήσεις, γιατί οι ευθύνες εδώ πλέον δεν είναι μόνο πολιτικές, κυρία Υπουργέ. Δεν είναι μόνο πολιτικές!</w:t>
      </w:r>
    </w:p>
    <w:p w14:paraId="5EE8F237"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Έρχομαι σε ένα δεύτερο θέμα σε σχέση </w:t>
      </w:r>
      <w:r>
        <w:rPr>
          <w:rFonts w:eastAsia="Times New Roman" w:cs="Times New Roman"/>
          <w:szCs w:val="24"/>
        </w:rPr>
        <w:t xml:space="preserve">με </w:t>
      </w:r>
      <w:r>
        <w:rPr>
          <w:rFonts w:eastAsia="Times New Roman" w:cs="Times New Roman"/>
          <w:szCs w:val="24"/>
        </w:rPr>
        <w:t xml:space="preserve">τον αριθμό των μετακλητών. Ακούστηκαν και εκεί διάφορα. Εγώ θα πω κάτι συγκεκριμένο σήμερα, για να καταλάβει ο κόσμος τι γίνεται με τους μετακλητούς υπαλλήλους. </w:t>
      </w:r>
    </w:p>
    <w:p w14:paraId="5EE8F238"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Πράξη Υπουργικού Συμβουλίου, 24-8-2016, για τον Αναπληρωτή Υπουργό κ. </w:t>
      </w:r>
      <w:proofErr w:type="spellStart"/>
      <w:r>
        <w:rPr>
          <w:rFonts w:eastAsia="Times New Roman" w:cs="Times New Roman"/>
          <w:szCs w:val="24"/>
        </w:rPr>
        <w:t>Χουλιαράκη</w:t>
      </w:r>
      <w:proofErr w:type="spellEnd"/>
      <w:r>
        <w:rPr>
          <w:rFonts w:eastAsia="Times New Roman" w:cs="Times New Roman"/>
          <w:szCs w:val="24"/>
        </w:rPr>
        <w:t>. Για την κάλυ</w:t>
      </w:r>
      <w:r>
        <w:rPr>
          <w:rFonts w:eastAsia="Times New Roman" w:cs="Times New Roman"/>
          <w:szCs w:val="24"/>
        </w:rPr>
        <w:t xml:space="preserve">ψη εξαιρετικών υπηρεσιακών αναγκών έχουμε αύξηση των ενιαίων θέσεων ειδικών συμβούλων κατά τρεις. </w:t>
      </w:r>
    </w:p>
    <w:p w14:paraId="5EE8F239"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Στις 6-9-2016, για την κάλυψη εξαιρετικών υπηρεσιακών αναγκών έχουμε αύξηση των ενιαίων θέσεων ειδικών συμβούλων για το πολιτικό γραφείο –και το προηγούμενο </w:t>
      </w:r>
      <w:r>
        <w:rPr>
          <w:rFonts w:eastAsia="Times New Roman" w:cs="Times New Roman"/>
          <w:szCs w:val="24"/>
        </w:rPr>
        <w:t>για το πολιτικό γραφείο ήταν- της κ. Κουντουρά κατά τρεις.</w:t>
      </w:r>
    </w:p>
    <w:p w14:paraId="5EE8F23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Στις 23-1-2017, αύξηση των ενιαίων θέσεων ειδικών συμβούλων και ειδικών συνεργατών για το πολιτικό γραφείο του κ. Παππά κατά πέντε. Και βεβαίως του κ. </w:t>
      </w:r>
      <w:proofErr w:type="spellStart"/>
      <w:r>
        <w:rPr>
          <w:rFonts w:eastAsia="Times New Roman" w:cs="Times New Roman"/>
          <w:szCs w:val="24"/>
        </w:rPr>
        <w:t>Μουζάλα</w:t>
      </w:r>
      <w:proofErr w:type="spellEnd"/>
      <w:r>
        <w:rPr>
          <w:rFonts w:eastAsia="Times New Roman" w:cs="Times New Roman"/>
          <w:szCs w:val="24"/>
        </w:rPr>
        <w:t xml:space="preserve">, επίσης, κατά πέντε και του κ.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κατά πέντε. Αυτοί όλοι μαζί είναι είκοσι ένας υπάλληλοι και η μισθοδοσία τους -η επιβάρυνση του προϋπολογισμού- σύμφωνα με το ΦΕΚ, το οποίο έχω μπροστά μου και θα το καταθέσω, επίσης, στη Βουλή, είναι 939.000 τον χρόνο.</w:t>
      </w:r>
    </w:p>
    <w:p w14:paraId="5EE8F23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Ποια ήταν η εξαιρετικά επείγουσα ανά</w:t>
      </w:r>
      <w:r>
        <w:rPr>
          <w:rFonts w:eastAsia="Times New Roman" w:cs="Times New Roman"/>
          <w:szCs w:val="24"/>
        </w:rPr>
        <w:t xml:space="preserve">γκη σε υφιστάμενους υπουργούς –οι τέσσερις από αυτούς λειτουργούσαν, ένα είναι το </w:t>
      </w:r>
      <w:r>
        <w:rPr>
          <w:rFonts w:eastAsia="Times New Roman" w:cs="Times New Roman"/>
          <w:szCs w:val="24"/>
        </w:rPr>
        <w:t>Υ</w:t>
      </w:r>
      <w:r>
        <w:rPr>
          <w:rFonts w:eastAsia="Times New Roman" w:cs="Times New Roman"/>
          <w:szCs w:val="24"/>
        </w:rPr>
        <w:t xml:space="preserve">πουργείο το καινούργιο που έγινε- και έχουμε αύξηση των ειδικών θέσεων των συνεργατών του πολιτικού γραφείου, μάλιστα. Εννιακόσιες τριάντα εννέα χιλιάδες. Μόνο αυτά μπόρεσα </w:t>
      </w:r>
      <w:r>
        <w:rPr>
          <w:rFonts w:eastAsia="Times New Roman" w:cs="Times New Roman"/>
          <w:szCs w:val="24"/>
        </w:rPr>
        <w:t xml:space="preserve">να βρω, σε μία μικρή έρευνα που έχω κάνει. Δεν ξέρω ποιο είναι το σύνολο των επιβαρύνσεων από αυτές σας τις επιλογές. </w:t>
      </w:r>
    </w:p>
    <w:p w14:paraId="5EE8F23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στη συνείδηση του κόσμου πλέον, ότι χρησιμοποιείτε το </w:t>
      </w:r>
      <w:r>
        <w:rPr>
          <w:rFonts w:eastAsia="Times New Roman" w:cs="Times New Roman"/>
          <w:szCs w:val="24"/>
        </w:rPr>
        <w:t>δ</w:t>
      </w:r>
      <w:r>
        <w:rPr>
          <w:rFonts w:eastAsia="Times New Roman" w:cs="Times New Roman"/>
          <w:szCs w:val="24"/>
        </w:rPr>
        <w:t>ημόσιο ως ένα δικό σας κομματικό φέουδο, έχει γίνει απόλυτα σαφές ότι α</w:t>
      </w:r>
      <w:r>
        <w:rPr>
          <w:rFonts w:eastAsia="Times New Roman" w:cs="Times New Roman"/>
          <w:szCs w:val="24"/>
        </w:rPr>
        <w:t>υτό πράγματι επιχειρείτε. Αυτό που θέλω, όμως, σήμερα να καταλάβετε και να συνειδητοποιήσετε είναι ότι, πρώτον, δεν έχετε να κερδίσετε τίποτα από αυτό, γιατί  ο μεγάλος αριθμός των Ελλήνων πολιτών θέλει μετά από επτά χρόνια κρίση να αισθάνεται ότι τα λεφτά</w:t>
      </w:r>
      <w:r>
        <w:rPr>
          <w:rFonts w:eastAsia="Times New Roman" w:cs="Times New Roman"/>
          <w:szCs w:val="24"/>
        </w:rPr>
        <w:t xml:space="preserve"> που πληρώνει ο Έλληνας φορολογούμενος από το υστέρημά του σ</w:t>
      </w:r>
      <w:r>
        <w:rPr>
          <w:rFonts w:eastAsia="Times New Roman" w:cs="Times New Roman"/>
          <w:szCs w:val="24"/>
        </w:rPr>
        <w:t>ε</w:t>
      </w:r>
      <w:r>
        <w:rPr>
          <w:rFonts w:eastAsia="Times New Roman" w:cs="Times New Roman"/>
          <w:szCs w:val="24"/>
        </w:rPr>
        <w:t xml:space="preserve"> αυτές τις δύσκολες συνθήκες, είναι χρήματα τα οποία πηγαίνουν σε υπαλλήλους, οι οποίοι έχουν αξιολογηθεί, οι οποίοι έχουν επιτύχει με βάση τις διαδικασίες που προβλέπει το ΑΣΕΠ. Υπάρχει μια διαφ</w:t>
      </w:r>
      <w:r>
        <w:rPr>
          <w:rFonts w:eastAsia="Times New Roman" w:cs="Times New Roman"/>
          <w:szCs w:val="24"/>
        </w:rPr>
        <w:t>ανής διαδικασία στη διαχείριση όλων των κονδυλίων και μπορεί ο καλύτερος να παίρνει την όποια θέση, η οποία προκηρύσσεται, όταν αυτή προκηρύσσεται. Δεν μπορεί να ανεχθεί άλλο ο ελληνικός λαός, δεν μπορεί να ανεχθεί άλλο το πολιτικό προσωπικό –θεωρώ εγώ- πρ</w:t>
      </w:r>
      <w:r>
        <w:rPr>
          <w:rFonts w:eastAsia="Times New Roman" w:cs="Times New Roman"/>
          <w:szCs w:val="24"/>
        </w:rPr>
        <w:t>ακτικές, οι οποίες ξεπερνούν κάθε προηγούμενη, γιατί δεν είναι απλώς πρακτικές οι οποίες έρχονται κόντρα σε παράβαση απλών διατάξεων του νόμου, έρχονται κόντρα σε παράβαση με το ίδιο το Σύνταγμα, με τους όποιους ηθικούς κανόνες και τελευταία, όπως σας προα</w:t>
      </w:r>
      <w:r>
        <w:rPr>
          <w:rFonts w:eastAsia="Times New Roman" w:cs="Times New Roman"/>
          <w:szCs w:val="24"/>
        </w:rPr>
        <w:t xml:space="preserve">νέφερα, και με τις ίδιες τις αποφάσεις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ικαστηρίων.</w:t>
      </w:r>
    </w:p>
    <w:p w14:paraId="5EE8F23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Πρέπει να αποφασίσουμε εδώ, κυρία Υπουργέ, ποιες είναι οι εργασιακές μορφές με το </w:t>
      </w:r>
      <w:r>
        <w:rPr>
          <w:rFonts w:eastAsia="Times New Roman" w:cs="Times New Roman"/>
          <w:szCs w:val="24"/>
        </w:rPr>
        <w:t>δ</w:t>
      </w:r>
      <w:r>
        <w:rPr>
          <w:rFonts w:eastAsia="Times New Roman" w:cs="Times New Roman"/>
          <w:szCs w:val="24"/>
        </w:rPr>
        <w:t>ημόσιο, με ποιον τρόπο διασφαλίζεται ότι με αυτές τις εργασιακές μορφές ωφελούνται αυτοί που πρέπει να ωφελη</w:t>
      </w:r>
      <w:r>
        <w:rPr>
          <w:rFonts w:eastAsia="Times New Roman" w:cs="Times New Roman"/>
          <w:szCs w:val="24"/>
        </w:rPr>
        <w:t xml:space="preserve">θούν κάθε φορά και </w:t>
      </w:r>
      <w:r>
        <w:rPr>
          <w:rFonts w:eastAsia="Times New Roman" w:cs="Times New Roman"/>
          <w:szCs w:val="24"/>
        </w:rPr>
        <w:lastRenderedPageBreak/>
        <w:t>επίσης, πρέπει να γίνει σαφές σε όλους, ότι δεν μπορεί να καλείται ένας λαός να πληρώνει αυτή τη στιγμή την επιθυμία αυτής της Κυβέρνησης να ελέγξει με κάθε τρόπο τους δημοσίους υπαλλήλους. Οι δημόσιοι υπάλληλοι αντιλαμβάνονται και αυτοί</w:t>
      </w:r>
      <w:r>
        <w:rPr>
          <w:rFonts w:eastAsia="Times New Roman" w:cs="Times New Roman"/>
          <w:szCs w:val="24"/>
        </w:rPr>
        <w:t xml:space="preserve"> αυτό που αντιλαμβάνεται πλέον όλος ο λαός: Ότι μόνο μία κυβέρνηση που θα βοηθήσει στην ανάταξη της οικονομίας είναι μια κυβέρνηση η οποία θα διασφαλίσει και τους μισθούς τους και τις θέσεις τους, γιατί με τον κόφτη τον οποίο έχετε ψηφίσει εσείς, και οι μι</w:t>
      </w:r>
      <w:r>
        <w:rPr>
          <w:rFonts w:eastAsia="Times New Roman" w:cs="Times New Roman"/>
          <w:szCs w:val="24"/>
        </w:rPr>
        <w:t xml:space="preserve">σθοί των δημοσίων υπαλλήλων είναι υπό αίρεση. Άρα γίνεται κατανοητό σε όλους ότι μόνο μία κυβέρνηση που μπορεί να προχωρήσει μπροστά την ελληνική οικονομία, είναι αυτή που θα διασφαλίσει και τα δικά του συμφέροντα. Μια τέτοια κυβέρνηση είναι σαφέστατο ότι </w:t>
      </w:r>
      <w:r>
        <w:rPr>
          <w:rFonts w:eastAsia="Times New Roman" w:cs="Times New Roman"/>
          <w:szCs w:val="24"/>
        </w:rPr>
        <w:t>μπορεί να είναι μόνο η Νέα Δημοκρατία.</w:t>
      </w:r>
    </w:p>
    <w:p w14:paraId="5EE8F23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Ευχαριστώ.</w:t>
      </w:r>
    </w:p>
    <w:p w14:paraId="5EE8F23F" w14:textId="77777777" w:rsidR="007948C4" w:rsidRDefault="00A058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8F240" w14:textId="77777777" w:rsidR="007948C4" w:rsidRDefault="00A0586C">
      <w:pPr>
        <w:spacing w:line="600" w:lineRule="auto"/>
        <w:ind w:firstLine="720"/>
        <w:jc w:val="both"/>
        <w:rPr>
          <w:rFonts w:eastAsia="Times New Roman" w:cs="Times New Roman"/>
        </w:rPr>
      </w:pPr>
      <w:r>
        <w:rPr>
          <w:rFonts w:eastAsia="Times New Roman" w:cs="Times New Roman"/>
        </w:rPr>
        <w:t xml:space="preserve">(Στο σημείο αυτό ο Βουλευτής κ. Γεωργαντάς καταθέτει για τα Πρακτικά τα προαναφερθέντα έγγραφα, τα οποία βρίσκονται στο αρχείο του Τμήματος Γραμματείας </w:t>
      </w:r>
      <w:r>
        <w:rPr>
          <w:rFonts w:eastAsia="Times New Roman" w:cs="Times New Roman"/>
        </w:rPr>
        <w:t>της Διεύθυνσης Στενογραφίας και  Πρακτικών της Βουλής)</w:t>
      </w:r>
    </w:p>
    <w:p w14:paraId="5EE8F24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Γεωργαντά.</w:t>
      </w:r>
    </w:p>
    <w:p w14:paraId="5EE8F24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δεύτερος επερωτών από τη Νέα Δημοκρατία, ο κ. Μαυρουδής Βορίδης.</w:t>
      </w:r>
    </w:p>
    <w:p w14:paraId="5EE8F24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w:t>
      </w:r>
    </w:p>
    <w:p w14:paraId="5EE8F24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νομίζω ότι μπορούμε να συμφωνήσουμε και με μία σχετική άνεση ότι η διαδικασία των προσλήψεων στο </w:t>
      </w:r>
      <w:r>
        <w:rPr>
          <w:rFonts w:eastAsia="Times New Roman" w:cs="Times New Roman"/>
          <w:szCs w:val="24"/>
        </w:rPr>
        <w:t>δ</w:t>
      </w:r>
      <w:r>
        <w:rPr>
          <w:rFonts w:eastAsia="Times New Roman" w:cs="Times New Roman"/>
          <w:szCs w:val="24"/>
        </w:rPr>
        <w:t>ημόσιο πρέπει να γίνεται με τρόπο ορθολογικό, πρέπει να γίνεται με τρόπο διαφανή και πρέπει να γίνεται με τρόπο που να καλύπτει πραγματικ</w:t>
      </w:r>
      <w:r>
        <w:rPr>
          <w:rFonts w:eastAsia="Times New Roman" w:cs="Times New Roman"/>
          <w:szCs w:val="24"/>
        </w:rPr>
        <w:t>ές ανάγκες. Αν συμφωνούμε σε αυτό, νομίζω ότι μπορούμε γρήγορα να προχωρήσουμε και στο επόμενο. Η σωστή διαδικασία γι’ αυτές τις προσλήψεις είναι να γίνεται από ένα όργανο, μια ανεξάρτητη αρχή, η οποία νομίζω σε αυτό έχει κερδίσει την εμπιστοσύνη του συνόλ</w:t>
      </w:r>
      <w:r>
        <w:rPr>
          <w:rFonts w:eastAsia="Times New Roman" w:cs="Times New Roman"/>
          <w:szCs w:val="24"/>
        </w:rPr>
        <w:t xml:space="preserve">ου της κοινωνίας αλλά και των πολιτικών δυνάμεων. </w:t>
      </w:r>
    </w:p>
    <w:p w14:paraId="5EE8F24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Φαντάζομαι ότι και σε αυτό δεν υπάρχει διαφωνία. Δεν ξέρω κιόλας, δεν είμαι βέβαιος, αλλά εγώ θα ήθελα να ακούσω γι’ αυτό, και μιλάμε για το ΑΣΕΠ. </w:t>
      </w:r>
    </w:p>
    <w:p w14:paraId="5EE8F24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Αν, λοιπόν, συμφωνούμε σε αυτά, τότε, κυρία Υπουργέ, πρέπ</w:t>
      </w:r>
      <w:r>
        <w:rPr>
          <w:rFonts w:eastAsia="Times New Roman" w:cs="Times New Roman"/>
          <w:szCs w:val="24"/>
        </w:rPr>
        <w:t>ει να αρχίσετε να δίνετε εξηγήσεις, γιατί νομοθετικά έχετε κάνει το εξής: Στους δήμους, όπως ξέρετε, υπάρχει πράγματι για την κάλυψη εποχικών αναγκών η δυνατό</w:t>
      </w:r>
      <w:r>
        <w:rPr>
          <w:rFonts w:eastAsia="Times New Roman" w:cs="Times New Roman"/>
          <w:szCs w:val="24"/>
        </w:rPr>
        <w:lastRenderedPageBreak/>
        <w:t>τητα προσλήψεων με τρίμηνα, με πεντάμηνα, με οκτάμηνα, δηλαδή με συμβάσεις ορισμένου χρόνου, για ν</w:t>
      </w:r>
      <w:r>
        <w:rPr>
          <w:rFonts w:eastAsia="Times New Roman" w:cs="Times New Roman"/>
          <w:szCs w:val="24"/>
        </w:rPr>
        <w:t xml:space="preserve">α καλυφθούν συγκεκριμένες ανάγκες και με περιορισμούς, πολλούς περιορισμούς μάλιστα η συγκεκριμένη διαδικασία. </w:t>
      </w:r>
    </w:p>
    <w:p w14:paraId="5EE8F24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Έχετε κάνει ήδη τα εξής πράγματα: Δυο φορές έχετε παρατείνει νομοθετικά τις συμβάσεις σε αυτούς τους δήμους. Αυτές τις συγκεκριμένες συμβάσεις. </w:t>
      </w:r>
    </w:p>
    <w:p w14:paraId="5EE8F24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Έχω ένα απλό ερώτημα το οποίο θα ήθελα να καταλάβουμε. Υπάρχουν πάγιες και διαρκείς ανάγκες σ</w:t>
      </w:r>
      <w:r>
        <w:rPr>
          <w:rFonts w:eastAsia="Times New Roman" w:cs="Times New Roman"/>
          <w:szCs w:val="24"/>
        </w:rPr>
        <w:t>ε</w:t>
      </w:r>
      <w:r>
        <w:rPr>
          <w:rFonts w:eastAsia="Times New Roman" w:cs="Times New Roman"/>
          <w:szCs w:val="24"/>
        </w:rPr>
        <w:t xml:space="preserve"> αυτούς τους δήμους; Αν είναι πάγιες και διαρκείς οι ανάγκες αυτές, γιατί το οκτάμηνο κατέληξε να είναι δυο χρόνια και οκτώ μήνες, τότε γιατί δεν έχει ακολουθηθε</w:t>
      </w:r>
      <w:r>
        <w:rPr>
          <w:rFonts w:eastAsia="Times New Roman" w:cs="Times New Roman"/>
          <w:szCs w:val="24"/>
        </w:rPr>
        <w:t xml:space="preserve">ί διαφανής διαδικασία προσλήψεων μέσω ΑΣΕΠ; Υπήρχε άνεση χρόνου γι’ αυτό. </w:t>
      </w:r>
    </w:p>
    <w:p w14:paraId="5EE8F24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Δεύτερον, δεν χρειαζόταν να είναι καν καινούργια διαδικασία προσλήψεων. Διότι υπάρχουν ήδη διαγωνισμοί και συμπολίτες μας που περιμένουν από το ΑΣΕΠ να προχωρήσουν στη διαδικασία αυ</w:t>
      </w:r>
      <w:r>
        <w:rPr>
          <w:rFonts w:eastAsia="Times New Roman" w:cs="Times New Roman"/>
          <w:szCs w:val="24"/>
        </w:rPr>
        <w:t xml:space="preserve">τή. Γιατί παρατείνετε –δύο φορές το έχετε κάνει- αυτές τις προσλήψεις; </w:t>
      </w:r>
    </w:p>
    <w:p w14:paraId="5EE8F24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Έρχομαι, όμως, σ</w:t>
      </w:r>
      <w:r>
        <w:rPr>
          <w:rFonts w:eastAsia="Times New Roman" w:cs="Times New Roman"/>
          <w:szCs w:val="24"/>
        </w:rPr>
        <w:t>ε</w:t>
      </w:r>
      <w:r>
        <w:rPr>
          <w:rFonts w:eastAsia="Times New Roman" w:cs="Times New Roman"/>
          <w:szCs w:val="24"/>
        </w:rPr>
        <w:t xml:space="preserve"> αυτό το οποίο αρχίζει και γίνεται εξαιρετικά επικίνδυνο και κακό. Βγάλατε, λοιπόν, νομοθεσία με την οποία παρατείνατε την πρώτη φορά, κυρίες και κύριοι συνάδελφοι, αυτές τις συμβάσεις. Θα σας διαβάσω τώρα κάτι. Επιστρέφεται αθεώρητο ένα χρηματικό ένταλμα </w:t>
      </w:r>
      <w:r>
        <w:rPr>
          <w:rFonts w:eastAsia="Times New Roman" w:cs="Times New Roman"/>
          <w:szCs w:val="24"/>
        </w:rPr>
        <w:t xml:space="preserve">πληρωμής </w:t>
      </w:r>
      <w:r>
        <w:rPr>
          <w:rFonts w:eastAsia="Times New Roman" w:cs="Times New Roman"/>
          <w:szCs w:val="24"/>
        </w:rPr>
        <w:lastRenderedPageBreak/>
        <w:t xml:space="preserve">ενός δήμου. Δεν έχει σημασία ούτε το συγκεκριμένο ένταλμα ούτε ο συγκεκριμένος δήμος, αλλά σας λέω ότι αυτό είναι Ελεγκτικό Συνέδριο,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ε</w:t>
      </w:r>
      <w:r>
        <w:rPr>
          <w:rFonts w:eastAsia="Times New Roman" w:cs="Times New Roman"/>
          <w:szCs w:val="24"/>
        </w:rPr>
        <w:t xml:space="preserve">πιτρόπου. Ζητά, λοιπόν, ο δήμαρχος </w:t>
      </w:r>
      <w:r>
        <w:rPr>
          <w:rFonts w:eastAsia="Times New Roman" w:cs="Times New Roman"/>
          <w:szCs w:val="24"/>
        </w:rPr>
        <w:t xml:space="preserve">από </w:t>
      </w:r>
      <w:r>
        <w:rPr>
          <w:rFonts w:eastAsia="Times New Roman" w:cs="Times New Roman"/>
          <w:szCs w:val="24"/>
        </w:rPr>
        <w:t xml:space="preserve">τον </w:t>
      </w:r>
      <w:r>
        <w:rPr>
          <w:rFonts w:eastAsia="Times New Roman" w:cs="Times New Roman"/>
          <w:szCs w:val="24"/>
        </w:rPr>
        <w:t>ε</w:t>
      </w:r>
      <w:r>
        <w:rPr>
          <w:rFonts w:eastAsia="Times New Roman" w:cs="Times New Roman"/>
          <w:szCs w:val="24"/>
        </w:rPr>
        <w:t>πίτροπο να πληρώσει ποσό σε ανθρώπους που παρατάθηκαν οι συ</w:t>
      </w:r>
      <w:r>
        <w:rPr>
          <w:rFonts w:eastAsia="Times New Roman" w:cs="Times New Roman"/>
          <w:szCs w:val="24"/>
        </w:rPr>
        <w:t xml:space="preserve">μβάσεις τους με αυτόν τον τρόπο και έρχεται ο </w:t>
      </w:r>
      <w:r>
        <w:rPr>
          <w:rFonts w:eastAsia="Times New Roman" w:cs="Times New Roman"/>
          <w:szCs w:val="24"/>
        </w:rPr>
        <w:t>ε</w:t>
      </w:r>
      <w:r>
        <w:rPr>
          <w:rFonts w:eastAsia="Times New Roman" w:cs="Times New Roman"/>
          <w:szCs w:val="24"/>
        </w:rPr>
        <w:t xml:space="preserve">πίτροπος, δηλαδή το Ελεγκτικό Συνέδριο, και λέει το εξής: </w:t>
      </w:r>
    </w:p>
    <w:p w14:paraId="5EE8F24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«Δεν είναι σύννομη η σύναψη αυτών των συμβάσεων, γιατί οι ανάγκες που διατηρούνται και επαναλαμβάνονται για χρονικό διάστημα μεγαλύτερο των οκτώ μηνών</w:t>
      </w:r>
      <w:r>
        <w:rPr>
          <w:rFonts w:eastAsia="Times New Roman" w:cs="Times New Roman"/>
          <w:szCs w:val="24"/>
        </w:rPr>
        <w:t xml:space="preserve"> αποβάλλουν τον χαρακτήρα τους ως περιοδικών, εποχικών ή </w:t>
      </w:r>
      <w:proofErr w:type="spellStart"/>
      <w:r>
        <w:rPr>
          <w:rFonts w:eastAsia="Times New Roman" w:cs="Times New Roman"/>
          <w:szCs w:val="24"/>
        </w:rPr>
        <w:t>προσκαίρων</w:t>
      </w:r>
      <w:proofErr w:type="spellEnd"/>
      <w:r>
        <w:rPr>
          <w:rFonts w:eastAsia="Times New Roman" w:cs="Times New Roman"/>
          <w:szCs w:val="24"/>
        </w:rPr>
        <w:t>, αποτελούν πάγιες και διαρκείς ανάγκες και δύνανται υπό το καθεστώς του άρθρου 103 του Συντάγματος να καλύπτονται μόνον με την πρόσληψη προσωπικού, είτε τακτικού είτε με συμβάσεις εργασίας</w:t>
      </w:r>
      <w:r>
        <w:rPr>
          <w:rFonts w:eastAsia="Times New Roman" w:cs="Times New Roman"/>
          <w:szCs w:val="24"/>
        </w:rPr>
        <w:t xml:space="preserve"> ιδιωτικού δικαίου αορίστου χρόνου</w:t>
      </w:r>
      <w:r>
        <w:rPr>
          <w:rFonts w:eastAsia="Times New Roman" w:cs="Times New Roman"/>
          <w:szCs w:val="24"/>
        </w:rPr>
        <w:t>»</w:t>
      </w:r>
      <w:r>
        <w:rPr>
          <w:rFonts w:eastAsia="Times New Roman" w:cs="Times New Roman"/>
          <w:szCs w:val="24"/>
        </w:rPr>
        <w:t>.</w:t>
      </w:r>
    </w:p>
    <w:p w14:paraId="5EE8F24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Απορρίπτει, κυρίες και κύριοι συνάδελφοι, που σημαίνει ότι η καταβολή είναι μη νόμιμη. Προσέξτε τώρα. Πότε έχει εκδοθεί αυτό; Αυτό είναι ήδη από τα τέλη Δεκεμβρίου 2016. Και έρχεστε εσείς, ενώ γνωρίζετε τις </w:t>
      </w:r>
      <w:r>
        <w:rPr>
          <w:rFonts w:eastAsia="Times New Roman" w:cs="Times New Roman"/>
          <w:szCs w:val="24"/>
        </w:rPr>
        <w:t>συγκεκριμένες, και παρατείνετε και για το 2017. Έρχονται οι δήμαρχοι και λένε: «Εμείς με βάση τη νομοθεσία είμαστε υποχρεωμένοι να παρατείνουμε, γιατί, αν δεν παρατείνουμε, κάνουμε παράβαση καθήκοντος». Και έρχονται οι επίτροποι και τους λένε: «Εσείς παρατ</w:t>
      </w:r>
      <w:r>
        <w:rPr>
          <w:rFonts w:eastAsia="Times New Roman" w:cs="Times New Roman"/>
          <w:szCs w:val="24"/>
        </w:rPr>
        <w:t>είνετε, αλλά είναι μη σύννομη η πρακτική, γιατί αντίκειται στο άρθρο 103 του Συντάγματος». Μπορείτε να μας δώσετε μια εξήγηση;</w:t>
      </w:r>
    </w:p>
    <w:p w14:paraId="5EE8F24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Επειδή ακούω ότι κάτι σκέφτεστε για κάτι συγγνωστές νομικές πλάνες, να ενημερώσω τι είναι η συγγνωστή νομική πλάνη, κυρίες και κύ</w:t>
      </w:r>
      <w:r>
        <w:rPr>
          <w:rFonts w:eastAsia="Times New Roman" w:cs="Times New Roman"/>
          <w:szCs w:val="24"/>
        </w:rPr>
        <w:t xml:space="preserve">ριοι συνάδελφοι. </w:t>
      </w:r>
    </w:p>
    <w:p w14:paraId="5EE8F24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5EE8F24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Τριάντα δευτερόλεπτα θα ήθελα, κύριε Πρόεδρε.</w:t>
      </w:r>
    </w:p>
    <w:p w14:paraId="5EE8F25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Συγγνωστή νομική πλάνη, κυρίες και κύριοι συνάδελφοι, έχουμε, όταν κάποιος που δεν γνωρίζει νομικά κ</w:t>
      </w:r>
      <w:r>
        <w:rPr>
          <w:rFonts w:eastAsia="Times New Roman" w:cs="Times New Roman"/>
          <w:szCs w:val="24"/>
        </w:rPr>
        <w:t>αι δεν γνωρίζει την ερμηνεία και την εφαρμογή μιας διάταξης πήγε στον δικηγόρο του, πήρε μια γνωμοδότηση, πήγε στον καθηγητή πανεπιστημίου, πήρε μια γνωμοδότηση, του είπαν «έτσι ερμηνεύεται αυτή η διάταξη κι αυτό να πράξεις». Και βρίσκεται σε συγγνωστή νομ</w:t>
      </w:r>
      <w:r>
        <w:rPr>
          <w:rFonts w:eastAsia="Times New Roman" w:cs="Times New Roman"/>
          <w:szCs w:val="24"/>
        </w:rPr>
        <w:t xml:space="preserve">ική πλάνη κάποιος που έκανε ό,τι μπορούσε για να κατανοήσει το περιεχόμενο μιας δυσερμήνευτης νομικής διατάξεως και δεν το κατάφερε. Όταν έχετε αποφάσεις των </w:t>
      </w:r>
      <w:r>
        <w:rPr>
          <w:rFonts w:eastAsia="Times New Roman" w:cs="Times New Roman"/>
          <w:szCs w:val="24"/>
        </w:rPr>
        <w:t>ε</w:t>
      </w:r>
      <w:r>
        <w:rPr>
          <w:rFonts w:eastAsia="Times New Roman" w:cs="Times New Roman"/>
          <w:szCs w:val="24"/>
        </w:rPr>
        <w:t>πιτρόπων, δηλαδή δικαστών, δηλαδή του Ελεγκτικού Συνεδρίου που σας λέει ότι αυτό δεν είναι νόμιμο</w:t>
      </w:r>
      <w:r>
        <w:rPr>
          <w:rFonts w:eastAsia="Times New Roman" w:cs="Times New Roman"/>
          <w:szCs w:val="24"/>
        </w:rPr>
        <w:t xml:space="preserve">, ποια είναι η συγγνωστή νομική πλάνη; </w:t>
      </w:r>
    </w:p>
    <w:p w14:paraId="5EE8F25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Σκέφτεστε δε να το καλύψετε, δεύτερη λύση, με νομοθεσία, η οποία νομοθεσία θα είναι ομοίως αντισυνταγματική, ακριβώς γιατί πάει να θεραπεύσει </w:t>
      </w:r>
      <w:r>
        <w:rPr>
          <w:rFonts w:eastAsia="Times New Roman" w:cs="Times New Roman"/>
          <w:szCs w:val="24"/>
        </w:rPr>
        <w:lastRenderedPageBreak/>
        <w:t>τη βασική αυτή αντισυνταγματικότητα. Δηλαδή, παράβαση στην παράβαση. Αντισ</w:t>
      </w:r>
      <w:r>
        <w:rPr>
          <w:rFonts w:eastAsia="Times New Roman" w:cs="Times New Roman"/>
          <w:szCs w:val="24"/>
        </w:rPr>
        <w:t xml:space="preserve">υνταγματικότητα στην αντισυνταγματικότητα. </w:t>
      </w:r>
    </w:p>
    <w:p w14:paraId="5EE8F25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Η ερώτησή μου είναι: Γιατί το κάνετε αυτό; Γιατί δεν προχωράτε σε κανονικές προσλήψεις; Και κυρίως γιατί θίγετε το δικαίωμα των Ελλήνων πολιτών οι οποίοι περιμένουν, σε τελευταία ανάλυση, εφόσον υπάρχουν πραγματι</w:t>
      </w:r>
      <w:r>
        <w:rPr>
          <w:rFonts w:eastAsia="Times New Roman" w:cs="Times New Roman"/>
          <w:szCs w:val="24"/>
        </w:rPr>
        <w:t xml:space="preserve">κές ανάγκες, να προσληφθούν μέσα από το ΑΣΕΠ, να προσληφθούν μέσα από μια καθαρή και διάφανη διαδικασία. </w:t>
      </w:r>
    </w:p>
    <w:p w14:paraId="5EE8F25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Το έχουμε καταλάβει. Είστε σε αποδρομή. Κάθε νομοσχέδιο πρέπει να μας φέρνει χίλιους, δύο χιλιάδες, για να παριστάνουμε ότι φτιάχνουμε ένα </w:t>
      </w:r>
      <w:proofErr w:type="spellStart"/>
      <w:r>
        <w:rPr>
          <w:rFonts w:eastAsia="Times New Roman" w:cs="Times New Roman"/>
          <w:szCs w:val="24"/>
        </w:rPr>
        <w:t>μπετοναρισμ</w:t>
      </w:r>
      <w:r>
        <w:rPr>
          <w:rFonts w:eastAsia="Times New Roman" w:cs="Times New Roman"/>
          <w:szCs w:val="24"/>
        </w:rPr>
        <w:t>ένο</w:t>
      </w:r>
      <w:proofErr w:type="spellEnd"/>
      <w:r>
        <w:rPr>
          <w:rFonts w:eastAsia="Times New Roman" w:cs="Times New Roman"/>
          <w:szCs w:val="24"/>
        </w:rPr>
        <w:t xml:space="preserve"> ακροατήριο. Όμως, να ξέρετε ότι με τεράστιο πολιτικό κόστος αναλαμβάνετε αυτού του τύπου τη ρουσφετολογική πρακτική.</w:t>
      </w:r>
    </w:p>
    <w:p w14:paraId="5EE8F254" w14:textId="77777777" w:rsidR="007948C4" w:rsidRDefault="00A058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8F25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Βορίδη.</w:t>
      </w:r>
    </w:p>
    <w:p w14:paraId="5EE8F25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w:t>
      </w:r>
      <w:r>
        <w:rPr>
          <w:rFonts w:eastAsia="Times New Roman" w:cs="Times New Roman"/>
          <w:szCs w:val="24"/>
        </w:rPr>
        <w:t>κ. Νικόλαο Παναγιωτόπουλο, ο οποίος είναι ο τρίτος επερωτών Βουλευτής.</w:t>
      </w:r>
    </w:p>
    <w:p w14:paraId="5EE8F25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w:t>
      </w:r>
    </w:p>
    <w:p w14:paraId="5EE8F25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5EE8F25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κυρία Υπουργέ, ήλθατε πριν από δύο χρόνια, για να τα φτιάξετε όλα</w:t>
      </w:r>
      <w:r>
        <w:rPr>
          <w:rFonts w:eastAsia="Times New Roman" w:cs="Times New Roman"/>
          <w:szCs w:val="24"/>
        </w:rPr>
        <w:t xml:space="preserve">, και κάθε μέρα που περνάει εδραιώνεται η πεποίθηση σε όλο και μεγαλύτερο κομμάτι του ελληνικού λαού ότι είστε εδώ για να τα διαλύσετε όλα. </w:t>
      </w:r>
    </w:p>
    <w:p w14:paraId="5EE8F25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Τα δύο χρόνια της διακυβέρνησής σας αντιμετωπίζονται από τον ελληνικό λαό όχι ως χαρμόσυνα γενέθλια, αλλά ως θλιβερ</w:t>
      </w:r>
      <w:r>
        <w:rPr>
          <w:rFonts w:eastAsia="Times New Roman" w:cs="Times New Roman"/>
          <w:szCs w:val="24"/>
        </w:rPr>
        <w:t xml:space="preserve">ό μνημόσυνο, μνημόσυνο της οικονομίας που στο τέλος του 2014 διέκρινε κάποιο φως στο σκοτάδι, αλλά τώρα πορεύεται εντελώς στο σκοτάδι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του διαλυμένου τραπεζικού συστήματος, της διαλυμένης επιχειρηματικότητας όλων αυτών, της </w:t>
      </w:r>
      <w:proofErr w:type="spellStart"/>
      <w:r>
        <w:rPr>
          <w:rFonts w:eastAsia="Times New Roman" w:cs="Times New Roman"/>
          <w:szCs w:val="24"/>
        </w:rPr>
        <w:t>υπερφορολόγ</w:t>
      </w:r>
      <w:r>
        <w:rPr>
          <w:rFonts w:eastAsia="Times New Roman" w:cs="Times New Roman"/>
          <w:szCs w:val="24"/>
        </w:rPr>
        <w:t>ησης</w:t>
      </w:r>
      <w:proofErr w:type="spellEnd"/>
      <w:r>
        <w:rPr>
          <w:rFonts w:eastAsia="Times New Roman" w:cs="Times New Roman"/>
          <w:szCs w:val="24"/>
        </w:rPr>
        <w:t>, βέβαια, αλλά θλιβερό μνημόσυνο και στην οικονομία, το ασφαλιστικό σύστημα, την παιδεία και τη δημόσια διοίκηση.</w:t>
      </w:r>
    </w:p>
    <w:p w14:paraId="5EE8F25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Κάποτε κάνατε λόγο για ανάγκη βαθιάς αλλαγής των διαδικασιών της δημόσιας διοίκησης, ώστε να στηριχθεί, λέει, η ανταγωνιστικότητα της ελλη</w:t>
      </w:r>
      <w:r>
        <w:rPr>
          <w:rFonts w:eastAsia="Times New Roman" w:cs="Times New Roman"/>
          <w:szCs w:val="24"/>
        </w:rPr>
        <w:t xml:space="preserve">νικής οικονομίας. Εδώ γέλωτας! Στην πράξη, αυτό που κάνετε είναι να υπερφορολογήσετε τον ιδιωτικό τομέα, για να χρηματοδοτήσετε τη διόγκωση του </w:t>
      </w:r>
      <w:r>
        <w:rPr>
          <w:rFonts w:eastAsia="Times New Roman" w:cs="Times New Roman"/>
          <w:szCs w:val="24"/>
        </w:rPr>
        <w:t>δ</w:t>
      </w:r>
      <w:r>
        <w:rPr>
          <w:rFonts w:eastAsia="Times New Roman" w:cs="Times New Roman"/>
          <w:szCs w:val="24"/>
        </w:rPr>
        <w:t xml:space="preserve">ημοσίου, γιατί αυτή είναι βασική ιδεολογικοπολιτική σας επιλογή και δεν χρειάζεται να πω τίποτε άλλο επ’ αυτού </w:t>
      </w:r>
      <w:r>
        <w:rPr>
          <w:rFonts w:eastAsia="Times New Roman" w:cs="Times New Roman"/>
          <w:szCs w:val="24"/>
        </w:rPr>
        <w:t xml:space="preserve">και ας λέει ο Υπουργός Ανάπτυξης ότι η ανταγωνιστικότητα των επιχειρήσεων δεν έχει τίποτα να κάνει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Κατά τα άλλα </w:t>
      </w:r>
      <w:proofErr w:type="spellStart"/>
      <w:r>
        <w:rPr>
          <w:rFonts w:eastAsia="Times New Roman" w:cs="Times New Roman"/>
          <w:szCs w:val="24"/>
        </w:rPr>
        <w:t>αμερικανοτραφείς</w:t>
      </w:r>
      <w:proofErr w:type="spellEnd"/>
      <w:r>
        <w:rPr>
          <w:rFonts w:eastAsia="Times New Roman" w:cs="Times New Roman"/>
          <w:szCs w:val="24"/>
        </w:rPr>
        <w:t>! Μας απογοήτευσε.</w:t>
      </w:r>
    </w:p>
    <w:p w14:paraId="5EE8F25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Οι μισθολογικές δαπάνες της κεντρικής διοίκησης κατά το πρώτο </w:t>
      </w:r>
      <w:proofErr w:type="spellStart"/>
      <w:r>
        <w:rPr>
          <w:rFonts w:eastAsia="Times New Roman" w:cs="Times New Roman"/>
          <w:szCs w:val="24"/>
        </w:rPr>
        <w:t>ενν</w:t>
      </w:r>
      <w:r>
        <w:rPr>
          <w:rFonts w:eastAsia="Times New Roman" w:cs="Times New Roman"/>
          <w:szCs w:val="24"/>
        </w:rPr>
        <w:t>ι</w:t>
      </w:r>
      <w:r>
        <w:rPr>
          <w:rFonts w:eastAsia="Times New Roman" w:cs="Times New Roman"/>
          <w:szCs w:val="24"/>
        </w:rPr>
        <w:t>άμηνο</w:t>
      </w:r>
      <w:proofErr w:type="spellEnd"/>
      <w:r>
        <w:rPr>
          <w:rFonts w:eastAsia="Times New Roman" w:cs="Times New Roman"/>
          <w:szCs w:val="24"/>
        </w:rPr>
        <w:t xml:space="preserve"> του 2016 </w:t>
      </w:r>
      <w:r>
        <w:rPr>
          <w:rFonts w:eastAsia="Times New Roman" w:cs="Times New Roman"/>
          <w:szCs w:val="24"/>
        </w:rPr>
        <w:t>αυξήθηκαν, σύμφωνα με στοιχεία του Γενικού Λογιστηρίου του Κράτους, κατά 144 εκατομμύρια και περιμένουμε να δούμε στο τέλος της χρονιάς πόσο θα είναι το συνολικό ποσό. Έπεται συνέχεια και σίγουρα η αύξηση θα είναι μεγαλύτερη. Θα πληρώσουν οι φορολογούμενοι</w:t>
      </w:r>
      <w:r>
        <w:rPr>
          <w:rFonts w:eastAsia="Times New Roman" w:cs="Times New Roman"/>
          <w:szCs w:val="24"/>
        </w:rPr>
        <w:t>.</w:t>
      </w:r>
    </w:p>
    <w:p w14:paraId="5EE8F25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Είχατε συμφωνήσει με τους δανειστές να </w:t>
      </w:r>
      <w:proofErr w:type="spellStart"/>
      <w:r>
        <w:rPr>
          <w:rFonts w:eastAsia="Times New Roman" w:cs="Times New Roman"/>
          <w:szCs w:val="24"/>
        </w:rPr>
        <w:t>αποκομματικοποιήσετε</w:t>
      </w:r>
      <w:proofErr w:type="spellEnd"/>
      <w:r>
        <w:rPr>
          <w:rFonts w:eastAsia="Times New Roman" w:cs="Times New Roman"/>
          <w:szCs w:val="24"/>
        </w:rPr>
        <w:t xml:space="preserve"> τη δημόσια διοίκηση. Και εδώ γελάνε δυνατά! Ήταν η περίοδος της αυταπάτης. Η απάτη δεν είχε αποκαλυφθεί ακόμα και δεν την είχαν καταλάβει και οι δανειστές, εκτός από τον ελληνικό λαό. </w:t>
      </w:r>
    </w:p>
    <w:p w14:paraId="5EE8F25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Μα, για π</w:t>
      </w:r>
      <w:r>
        <w:rPr>
          <w:rFonts w:eastAsia="Times New Roman" w:cs="Times New Roman"/>
          <w:szCs w:val="24"/>
        </w:rPr>
        <w:t xml:space="preserve">οια </w:t>
      </w:r>
      <w:proofErr w:type="spellStart"/>
      <w:r>
        <w:rPr>
          <w:rFonts w:eastAsia="Times New Roman" w:cs="Times New Roman"/>
          <w:szCs w:val="24"/>
        </w:rPr>
        <w:t>αποκομματικοποίηση</w:t>
      </w:r>
      <w:proofErr w:type="spellEnd"/>
      <w:r>
        <w:rPr>
          <w:rFonts w:eastAsia="Times New Roman" w:cs="Times New Roman"/>
          <w:szCs w:val="24"/>
        </w:rPr>
        <w:t xml:space="preserve"> μιλάτε; Εσείς επιχειρείτε απροκάλυπτα δύο πράγματα, που, βέβαια, είναι αλληλένδετα μεταξύ τους: τη διόγκωση του δημόσιου τομέα και την άλωση του δημόσιου τομέα. </w:t>
      </w:r>
    </w:p>
    <w:p w14:paraId="5EE8F25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Δημιουργείτε έναν στρατό διορισμένων κομματικών φίλων και στέλνετε τον </w:t>
      </w:r>
      <w:r>
        <w:rPr>
          <w:rFonts w:eastAsia="Times New Roman" w:cs="Times New Roman"/>
          <w:szCs w:val="24"/>
        </w:rPr>
        <w:t xml:space="preserve">λογαριασμό στον Έλληνα φορολογούμενο. Δημιουργείτε νέες δομές, παρατείνετε συμβάσεις συμβασιούχων, αναπληρωτές, γενικοί γραμματείς, σύμβουλοι, παρατρεχάμενοι, μετακλητοί. Εξ όσων γνωρίζω, η τελευταία νέα δομή, που προτίθεσθε να δημιουργήσετε, πριν από την </w:t>
      </w:r>
      <w:r>
        <w:rPr>
          <w:rFonts w:eastAsia="Times New Roman" w:cs="Times New Roman"/>
          <w:szCs w:val="24"/>
        </w:rPr>
        <w:t>ψήφιση του σχετικού νόμου, που θα τα εξηγεί όλα αυτά, είναι τα ΚΕΠ, λέει, για τα κόκκινα δάνεια. Υποθέτω ότι θα διορίσετε κάποιους φίλους σας στα ΚΕΠ για τα κόκκινα δάνεια και ε</w:t>
      </w:r>
      <w:r>
        <w:rPr>
          <w:rFonts w:eastAsia="Times New Roman" w:cs="Times New Roman"/>
          <w:szCs w:val="24"/>
        </w:rPr>
        <w:lastRenderedPageBreak/>
        <w:t>πειδή δεν έχει ακόμη ψηφιστεί ο νόμος για τα κόκκινα δάνεια, ο κάθε δανειολήπτη</w:t>
      </w:r>
      <w:r>
        <w:rPr>
          <w:rFonts w:eastAsia="Times New Roman" w:cs="Times New Roman"/>
          <w:szCs w:val="24"/>
        </w:rPr>
        <w:t>ς, που θα πηγαίνει εκεί ζητώντας εξηγήσεις, αναρωτιέμαι τι είδους απαντήσεις θα παίρνει. Περιμένετε να ψηφίσουμε τον νόμο; Ίσως μερικοί να του συστήσουν και να μην πληρώσει, αν και αυτά, αυτές οι μέρες και αυτές οι συμπεριφορές, πέρασαν.</w:t>
      </w:r>
    </w:p>
    <w:p w14:paraId="5EE8F26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Και τα κάνατε όλα </w:t>
      </w:r>
      <w:r>
        <w:rPr>
          <w:rFonts w:eastAsia="Times New Roman" w:cs="Times New Roman"/>
          <w:szCs w:val="24"/>
        </w:rPr>
        <w:t>αυτά χρησιμοποιώντας ένα σωρό τεχνάσματα και μεθοδεύσεις, που όχι μόνο καταστρατηγούν κάθε έννοια χρηστής διοίκησης, λογοδοσίας και διαφανούς διαδικασίας, αλλά παραβιάζουν ευθέως και διατάξεις του Συντάγματος, με την τήρηση του οποίου κάποιες φορές μου δίν</w:t>
      </w:r>
      <w:r>
        <w:rPr>
          <w:rFonts w:eastAsia="Times New Roman" w:cs="Times New Roman"/>
          <w:szCs w:val="24"/>
        </w:rPr>
        <w:t xml:space="preserve">ετε την εντύπωση ότι δεν αισθάνεστε και τόσο καλά. Βέβαια, αναφέρομαι στο ζήτημα της μετατροπής εργασιακών σχέσεων ιδιωτικού δικαίου ορισμένου χρόνου και έργου εργαζόμενων με το </w:t>
      </w:r>
      <w:r>
        <w:rPr>
          <w:rFonts w:eastAsia="Times New Roman" w:cs="Times New Roman"/>
          <w:szCs w:val="24"/>
        </w:rPr>
        <w:t>δ</w:t>
      </w:r>
      <w:r>
        <w:rPr>
          <w:rFonts w:eastAsia="Times New Roman" w:cs="Times New Roman"/>
          <w:szCs w:val="24"/>
        </w:rPr>
        <w:t>ημόσιο σε συμβάσεις αορίστου χρόνου. Η μετατροπή αυτή, ως γνωστόν, αντίκειται</w:t>
      </w:r>
      <w:r>
        <w:rPr>
          <w:rFonts w:eastAsia="Times New Roman" w:cs="Times New Roman"/>
          <w:szCs w:val="24"/>
        </w:rPr>
        <w:t xml:space="preserve"> στο άρθρο 103 παράγραφος 8 του Συντάγματος, αλλά και σε διατάξεις ειδικού νόμου. Ο αρμόδιος Υπουργός ζητάει διευθέτηση κατά παρέκκλιση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κάθε γενικής και ειδικής διάταξης, καθιστώντας στην ουσία την προτροπή για παραβίαση του Συντάγματος</w:t>
      </w:r>
      <w:r>
        <w:rPr>
          <w:rFonts w:eastAsia="Times New Roman" w:cs="Times New Roman"/>
          <w:szCs w:val="24"/>
        </w:rPr>
        <w:t xml:space="preserve"> και άλλων σχετικών νόμων, κυβερνητική εντολή –παρακαλώ!- κατά παρέκκλιση κάθε ειδικής και γενικής διάταξης. Καταργήστε τους κανόνες. Εγώ είμαι εδώ. </w:t>
      </w:r>
    </w:p>
    <w:p w14:paraId="5EE8F26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Στα τεχνάσματά σας εμπλέκετε και τη δικαιοσύνη. Παρεμβαίνετε και κάνετε συστάσεις στην ηγεσία του Ελεγκτικ</w:t>
      </w:r>
      <w:r>
        <w:rPr>
          <w:rFonts w:eastAsia="Times New Roman" w:cs="Times New Roman"/>
          <w:szCs w:val="24"/>
        </w:rPr>
        <w:t>ού Συνεδρίου, ωσάν να είναι αυτό το ανώτατο δικαστήριο της χώρας, ένα από τα τρία, κάποια δημόσια υπηρεσία που περιμένει οδηγίες από τον αρμόδιο Υπουργό, προκειμένου, βέβαια, να εγκρίνει κονδύλια για τη μισθοδοσία συμβασιούχων.</w:t>
      </w:r>
    </w:p>
    <w:p w14:paraId="5EE8F262" w14:textId="77777777" w:rsidR="007948C4" w:rsidRDefault="00A0586C">
      <w:pPr>
        <w:spacing w:line="600" w:lineRule="auto"/>
        <w:ind w:firstLine="720"/>
        <w:jc w:val="both"/>
        <w:rPr>
          <w:rFonts w:eastAsia="Times New Roman" w:cs="Times New Roman"/>
        </w:rPr>
      </w:pPr>
      <w:r>
        <w:rPr>
          <w:rFonts w:eastAsia="Times New Roman" w:cs="Times New Roman"/>
        </w:rPr>
        <w:t>Κατασκευάζετε νομικά εκτρώμα</w:t>
      </w:r>
      <w:r>
        <w:rPr>
          <w:rFonts w:eastAsia="Times New Roman" w:cs="Times New Roman"/>
        </w:rPr>
        <w:t xml:space="preserve">τα, όπως αυτό της συγγνωστής νομικής πλάνης, για την οποία έκανε λόγο ο </w:t>
      </w:r>
      <w:proofErr w:type="spellStart"/>
      <w:r>
        <w:rPr>
          <w:rFonts w:eastAsia="Times New Roman" w:cs="Times New Roman"/>
        </w:rPr>
        <w:t>προλαλήσας</w:t>
      </w:r>
      <w:proofErr w:type="spellEnd"/>
      <w:r>
        <w:rPr>
          <w:rFonts w:eastAsia="Times New Roman" w:cs="Times New Roman"/>
        </w:rPr>
        <w:t xml:space="preserve"> και την ανέλυσε πολύ καλά, αλλά συγγνωστή νομική πλάνη, παρακαλώ, για το μέλλον, όταν υποτίθεται ότι θα έχουμε λάβει εξηγήσεις και θα κατανοούμε ποιο ήταν το λάθος μας, ώστε</w:t>
      </w:r>
      <w:r>
        <w:rPr>
          <w:rFonts w:eastAsia="Times New Roman" w:cs="Times New Roman"/>
        </w:rPr>
        <w:t xml:space="preserve"> να πλανηθούμε. Πάλι πλάνη στο πρόγραμμα! Υποδεικνύετε στο Ελεγκτικό Συνέδριο </w:t>
      </w:r>
      <w:r>
        <w:rPr>
          <w:rFonts w:eastAsia="Times New Roman"/>
          <w:bCs/>
        </w:rPr>
        <w:t>συγκεκριμένο</w:t>
      </w:r>
      <w:r>
        <w:rPr>
          <w:rFonts w:eastAsia="Times New Roman" w:cs="Times New Roman"/>
        </w:rPr>
        <w:t xml:space="preserve"> νομικό χαρακτηρισμό από τώρα σε υποθέσεις που θα προκύψουν στο μέλλον. Αν </w:t>
      </w:r>
      <w:r>
        <w:rPr>
          <w:rFonts w:eastAsia="Times New Roman"/>
          <w:bCs/>
        </w:rPr>
        <w:t>είναι</w:t>
      </w:r>
      <w:r>
        <w:rPr>
          <w:rFonts w:eastAsia="Times New Roman" w:cs="Times New Roman"/>
        </w:rPr>
        <w:t xml:space="preserve"> δυνατόν, δηλαδή! Θα ξεχάσουμε και αυτά που ξέρουμε. </w:t>
      </w:r>
    </w:p>
    <w:p w14:paraId="5EE8F263" w14:textId="77777777" w:rsidR="007948C4" w:rsidRDefault="00A0586C">
      <w:pPr>
        <w:spacing w:line="600" w:lineRule="auto"/>
        <w:ind w:firstLine="720"/>
        <w:jc w:val="both"/>
        <w:rPr>
          <w:rFonts w:eastAsia="Times New Roman" w:cs="Times New Roman"/>
        </w:rPr>
      </w:pPr>
      <w:r>
        <w:rPr>
          <w:rFonts w:eastAsia="Times New Roman" w:cs="Times New Roman"/>
        </w:rPr>
        <w:t>Καταφεύγετε και σε άλλες πονηριέ</w:t>
      </w:r>
      <w:r>
        <w:rPr>
          <w:rFonts w:eastAsia="Times New Roman" w:cs="Times New Roman"/>
        </w:rPr>
        <w:t xml:space="preserve">ς, αφού ο σκοπός αγιάζει τα μέσα. </w:t>
      </w:r>
    </w:p>
    <w:p w14:paraId="5EE8F264" w14:textId="77777777" w:rsidR="007948C4" w:rsidRDefault="00A0586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EE8F265" w14:textId="77777777" w:rsidR="007948C4" w:rsidRDefault="00A0586C">
      <w:pPr>
        <w:spacing w:line="600" w:lineRule="auto"/>
        <w:ind w:firstLine="720"/>
        <w:jc w:val="both"/>
        <w:rPr>
          <w:rFonts w:eastAsia="Times New Roman" w:cs="Times New Roman"/>
        </w:rPr>
      </w:pPr>
      <w:r>
        <w:rPr>
          <w:rFonts w:eastAsia="Times New Roman" w:cs="Times New Roman"/>
        </w:rPr>
        <w:t xml:space="preserve">Λίγο την ανοχή σας, κύριε Πρόεδρε. Δεν προτίθεμαι να δευτερολογήσω. Καλύτερα να τα πω όλα τώρα, που έχω τον ειρμό της σκέψης. </w:t>
      </w:r>
    </w:p>
    <w:p w14:paraId="5EE8F266" w14:textId="77777777" w:rsidR="007948C4" w:rsidRDefault="00A0586C">
      <w:pPr>
        <w:spacing w:line="600" w:lineRule="auto"/>
        <w:ind w:firstLine="720"/>
        <w:jc w:val="both"/>
        <w:rPr>
          <w:rFonts w:eastAsia="Times New Roman" w:cs="Times New Roman"/>
        </w:rPr>
      </w:pPr>
      <w:r>
        <w:rPr>
          <w:rFonts w:eastAsia="Times New Roman"/>
          <w:bCs/>
        </w:rPr>
        <w:lastRenderedPageBreak/>
        <w:t>Συγκεκριμένα</w:t>
      </w:r>
      <w:r>
        <w:rPr>
          <w:rFonts w:eastAsia="Times New Roman" w:cs="Times New Roman"/>
        </w:rPr>
        <w:t xml:space="preserve"> στο ζήτημα της μετατροπής των συμβασιούχων ορισμένου χρόνου, πάλι ιδιωτικού δικαίου, σε συμβασιούχους αορίστου χρόνου επινοήσατε δύο νέους τύπους δικαστικών αποφάσεων: </w:t>
      </w:r>
    </w:p>
    <w:p w14:paraId="5EE8F267" w14:textId="77777777" w:rsidR="007948C4" w:rsidRDefault="00A0586C">
      <w:pPr>
        <w:spacing w:line="600" w:lineRule="auto"/>
        <w:ind w:firstLine="720"/>
        <w:jc w:val="both"/>
        <w:rPr>
          <w:rFonts w:eastAsia="Times New Roman" w:cs="Times New Roman"/>
        </w:rPr>
      </w:pPr>
      <w:r>
        <w:rPr>
          <w:rFonts w:eastAsia="Times New Roman" w:cs="Times New Roman"/>
        </w:rPr>
        <w:t>Πρώτον, την αμετάκλητη πρωτόδικη απόφαση, όπου με τροπολογία Βουλευτών «κα</w:t>
      </w:r>
      <w:r>
        <w:rPr>
          <w:rFonts w:eastAsia="Times New Roman" w:cs="Times New Roman"/>
        </w:rPr>
        <w:t>τά παρέκκλιση…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θεωρήθηκαν οι συμβάσεις ως αορίστου χρόνου, </w:t>
      </w:r>
      <w:proofErr w:type="spellStart"/>
      <w:r>
        <w:rPr>
          <w:rFonts w:eastAsia="Times New Roman" w:cs="Times New Roman"/>
        </w:rPr>
        <w:t>παρ</w:t>
      </w:r>
      <w:r>
        <w:rPr>
          <w:rFonts w:eastAsia="Times New Roman" w:cs="Times New Roman"/>
        </w:rPr>
        <w:t>’</w:t>
      </w:r>
      <w:r>
        <w:rPr>
          <w:rFonts w:eastAsia="Times New Roman" w:cs="Times New Roman"/>
        </w:rPr>
        <w:t>ότι</w:t>
      </w:r>
      <w:proofErr w:type="spellEnd"/>
      <w:r>
        <w:rPr>
          <w:rFonts w:eastAsia="Times New Roman" w:cs="Times New Roman"/>
        </w:rPr>
        <w:t xml:space="preserve"> είχαν εξοπλιστεί με πρωτόδικες και μόνον αποφάσεις. Ως γνωστόν, ο νόμος για τη μετατροπή αυτών των συμβάσεων απαιτεί </w:t>
      </w:r>
      <w:proofErr w:type="spellStart"/>
      <w:r>
        <w:rPr>
          <w:rFonts w:eastAsia="Times New Roman" w:cs="Times New Roman"/>
        </w:rPr>
        <w:t>εκδοθείσα</w:t>
      </w:r>
      <w:proofErr w:type="spellEnd"/>
      <w:r>
        <w:rPr>
          <w:rFonts w:eastAsia="Times New Roman" w:cs="Times New Roman"/>
        </w:rPr>
        <w:t xml:space="preserve"> αμετάκλητη απόφαση, αλλά αυτά </w:t>
      </w:r>
      <w:r>
        <w:rPr>
          <w:rFonts w:eastAsia="Times New Roman"/>
          <w:bCs/>
        </w:rPr>
        <w:t>είναι</w:t>
      </w:r>
      <w:r>
        <w:rPr>
          <w:rFonts w:eastAsia="Times New Roman" w:cs="Times New Roman"/>
        </w:rPr>
        <w:t xml:space="preserve"> ψιλά γράμματα για τ</w:t>
      </w:r>
      <w:r>
        <w:rPr>
          <w:rFonts w:eastAsia="Times New Roman" w:cs="Times New Roman"/>
        </w:rPr>
        <w:t xml:space="preserve">ην ηγεσία του Υπουργείου και τους νομομαθείς, προφανώς, του Υπουργείου. </w:t>
      </w:r>
    </w:p>
    <w:p w14:paraId="5EE8F268" w14:textId="77777777" w:rsidR="007948C4" w:rsidRDefault="00A0586C">
      <w:pPr>
        <w:spacing w:line="600" w:lineRule="auto"/>
        <w:ind w:firstLine="720"/>
        <w:jc w:val="both"/>
        <w:rPr>
          <w:rFonts w:eastAsia="Times New Roman" w:cs="Times New Roman"/>
        </w:rPr>
      </w:pPr>
      <w:r>
        <w:rPr>
          <w:rFonts w:eastAsia="Times New Roman" w:cs="Times New Roman"/>
        </w:rPr>
        <w:t xml:space="preserve">Ο δεύτερος νέος τύπος απόφασης </w:t>
      </w:r>
      <w:r>
        <w:rPr>
          <w:rFonts w:eastAsia="Times New Roman"/>
          <w:bCs/>
        </w:rPr>
        <w:t>είναι</w:t>
      </w:r>
      <w:r>
        <w:rPr>
          <w:rFonts w:eastAsia="Times New Roman" w:cs="Times New Roman"/>
        </w:rPr>
        <w:t xml:space="preserve"> η αμετάκλητη απόφαση, κατόπιν παραλήψεως των κατά το νόμο προβλεπόμενων και επιβεβλημένων ενεργειών του δημοσίου. Εδώ, ο αρμόδιος φορέας του δημοσ</w:t>
      </w:r>
      <w:r>
        <w:rPr>
          <w:rFonts w:eastAsia="Times New Roman" w:cs="Times New Roman"/>
        </w:rPr>
        <w:t>ίου με εντολή της διοίκησης παραιτείται από τα ένδικα μέσα, η υπόθεση δεν οδηγείται στην ανώτερη βαθμίδα δικαιοδοσίας, δηλαδή στο ανώτερο δικαστήριο, για να κρίνει οριστικά και αμετάκλητα σε μια νέα δίκη και τελικά προκύπτει η μετατροπή της σύμβασης αορίστ</w:t>
      </w:r>
      <w:r>
        <w:rPr>
          <w:rFonts w:eastAsia="Times New Roman" w:cs="Times New Roman"/>
        </w:rPr>
        <w:t xml:space="preserve">ου χρόνου, χωρίς να κριθεί από το ανώτερο ή ανώτατο δικαστήριο </w:t>
      </w:r>
      <w:r>
        <w:rPr>
          <w:rFonts w:eastAsia="Times New Roman"/>
        </w:rPr>
        <w:t>–</w:t>
      </w:r>
      <w:r>
        <w:rPr>
          <w:rFonts w:eastAsia="Times New Roman" w:cs="Times New Roman"/>
        </w:rPr>
        <w:t xml:space="preserve">πολύ όμορφα και πολύ ωραία. </w:t>
      </w:r>
    </w:p>
    <w:p w14:paraId="5EE8F269" w14:textId="77777777" w:rsidR="007948C4" w:rsidRDefault="00A0586C">
      <w:pPr>
        <w:spacing w:line="600" w:lineRule="auto"/>
        <w:ind w:firstLine="720"/>
        <w:jc w:val="both"/>
        <w:rPr>
          <w:rFonts w:eastAsia="Times New Roman" w:cs="Times New Roman"/>
        </w:rPr>
      </w:pPr>
      <w:r>
        <w:rPr>
          <w:rFonts w:eastAsia="Times New Roman" w:cs="Times New Roman"/>
        </w:rPr>
        <w:t>Οι πρακτικές αυτές καταδεικνύουν αφ</w:t>
      </w:r>
      <w:r>
        <w:rPr>
          <w:rFonts w:eastAsia="Times New Roman" w:cs="Times New Roman"/>
        </w:rPr>
        <w:t xml:space="preserve">’ </w:t>
      </w:r>
      <w:r>
        <w:rPr>
          <w:rFonts w:eastAsia="Times New Roman" w:cs="Times New Roman"/>
        </w:rPr>
        <w:t>ενός κυνική σκοπιμότητα και αφ</w:t>
      </w:r>
      <w:r>
        <w:rPr>
          <w:rFonts w:eastAsia="Times New Roman" w:cs="Times New Roman"/>
        </w:rPr>
        <w:t xml:space="preserve">’ </w:t>
      </w:r>
      <w:r>
        <w:rPr>
          <w:rFonts w:eastAsia="Times New Roman" w:cs="Times New Roman"/>
        </w:rPr>
        <w:t xml:space="preserve">ετέρου μια βαθιά περιφρόνηση προς κάθε έννοια διαφανούς και χρηστής διοίκησης. Έτσι κατάλαβαν </w:t>
      </w:r>
      <w:r>
        <w:rPr>
          <w:rFonts w:eastAsia="Times New Roman" w:cs="Times New Roman"/>
        </w:rPr>
        <w:t xml:space="preserve">την άσκηση της εξουσίας. </w:t>
      </w:r>
    </w:p>
    <w:p w14:paraId="5EE8F26A" w14:textId="77777777" w:rsidR="007948C4" w:rsidRDefault="00A0586C">
      <w:pPr>
        <w:spacing w:line="600" w:lineRule="auto"/>
        <w:ind w:firstLine="720"/>
        <w:jc w:val="both"/>
        <w:rPr>
          <w:rFonts w:eastAsia="Times New Roman"/>
          <w:bCs/>
        </w:rPr>
      </w:pPr>
      <w:r>
        <w:rPr>
          <w:rFonts w:eastAsia="Times New Roman" w:cs="Times New Roman"/>
        </w:rPr>
        <w:lastRenderedPageBreak/>
        <w:t xml:space="preserve">Και αν, όπως μαθαίνω, καταφέρατε να τακτοποιήσετε τον λογαριασμό προς τους </w:t>
      </w:r>
      <w:r>
        <w:rPr>
          <w:rFonts w:eastAsia="Times New Roman" w:cs="Times New Roman"/>
        </w:rPr>
        <w:t>Ο</w:t>
      </w:r>
      <w:r>
        <w:rPr>
          <w:rFonts w:eastAsia="Times New Roman" w:cs="Times New Roman"/>
        </w:rPr>
        <w:t xml:space="preserve">ργανισμούς </w:t>
      </w:r>
      <w:r>
        <w:rPr>
          <w:rFonts w:eastAsia="Times New Roman" w:cs="Times New Roman"/>
        </w:rPr>
        <w:t>Τ</w:t>
      </w:r>
      <w:r>
        <w:rPr>
          <w:rFonts w:eastAsia="Times New Roman" w:cs="Times New Roman"/>
        </w:rPr>
        <w:t xml:space="preserve">οπικής </w:t>
      </w:r>
      <w:r>
        <w:rPr>
          <w:rFonts w:eastAsia="Times New Roman" w:cs="Times New Roman"/>
        </w:rPr>
        <w:t>Α</w:t>
      </w:r>
      <w:r>
        <w:rPr>
          <w:rFonts w:eastAsia="Times New Roman" w:cs="Times New Roman"/>
        </w:rPr>
        <w:t>υτοδιοίκησης, φέρνοντας σύντομα προς ψήφιση σχετική τροπολογία για την κάλυψη των μισθολογικών δαπανών από τις μονιμοποιήσεις συμβασιο</w:t>
      </w:r>
      <w:r>
        <w:rPr>
          <w:rFonts w:eastAsia="Times New Roman" w:cs="Times New Roman"/>
        </w:rPr>
        <w:t xml:space="preserve">ύχων, επειδή </w:t>
      </w:r>
      <w:r>
        <w:rPr>
          <w:rFonts w:eastAsia="Times New Roman"/>
          <w:bCs/>
        </w:rPr>
        <w:t xml:space="preserve">κάποιοι δήμοι αγωνιούν, αφού δεν ξέρουν πώς θα καλυφθούν και θα πληρώσουν αυτούς που εσείς προτίθεστε να διορίσετε, υπάρχει και ο άλλος λογαριασμός που θα κληθεί να πληρώσει ο απλός φορολογούμενος πολίτης. </w:t>
      </w:r>
    </w:p>
    <w:p w14:paraId="5EE8F26B" w14:textId="77777777" w:rsidR="007948C4" w:rsidRDefault="00A0586C">
      <w:pPr>
        <w:spacing w:line="600" w:lineRule="auto"/>
        <w:ind w:firstLine="720"/>
        <w:jc w:val="both"/>
        <w:rPr>
          <w:rFonts w:eastAsia="Times New Roman"/>
          <w:bCs/>
        </w:rPr>
      </w:pPr>
      <w:r>
        <w:rPr>
          <w:rFonts w:eastAsia="Times New Roman"/>
          <w:bCs/>
        </w:rPr>
        <w:t>Αυτός θα έρθει είτε με τη μορφή αυξη</w:t>
      </w:r>
      <w:r>
        <w:rPr>
          <w:rFonts w:eastAsia="Times New Roman"/>
          <w:bCs/>
        </w:rPr>
        <w:t>μένων δημοτικών τελών, που αναπόφευκτα κάποιοι δήμαρχοι θα αναγκαστούν να θεσπίσουν είτε με τη μορφή άλλων φόρων, που ήδη καλείται ο πολίτης να πληρώσει ή ενδεχομένως θα κληθεί να πληρώσει στο μέλλον. Γιατί για εσάς η διοικητική μεταρρύθμιση δεν είναι τίπο</w:t>
      </w:r>
      <w:r>
        <w:rPr>
          <w:rFonts w:eastAsia="Times New Roman"/>
          <w:bCs/>
        </w:rPr>
        <w:t xml:space="preserve">τα άλλο παρά να βάλετε τους φίλους σας στο δημόσιο και να στείλετε τον λογαριασμό στους πολίτες. </w:t>
      </w:r>
    </w:p>
    <w:p w14:paraId="5EE8F26C" w14:textId="77777777" w:rsidR="007948C4" w:rsidRDefault="00A0586C">
      <w:pPr>
        <w:spacing w:line="600" w:lineRule="auto"/>
        <w:ind w:firstLine="720"/>
        <w:jc w:val="both"/>
        <w:rPr>
          <w:rFonts w:eastAsia="Times New Roman"/>
          <w:bCs/>
          <w:shd w:val="clear" w:color="auto" w:fill="FFFFFF"/>
        </w:rPr>
      </w:pPr>
      <w:r>
        <w:rPr>
          <w:rFonts w:eastAsia="Times New Roman"/>
          <w:bCs/>
        </w:rPr>
        <w:t>Κυρίες και κύριοι συνάδελφοι –κλείνω– η Νέα Δημοκρατία και συγκεκριμένα ο Κυριάκος Μητσοτάκης, προσωπικά, εργάστηκε σκληρά για μια πραγματική μεταρρύθμιση, απ</w:t>
      </w:r>
      <w:r>
        <w:rPr>
          <w:rFonts w:eastAsia="Times New Roman"/>
          <w:bCs/>
        </w:rPr>
        <w:t xml:space="preserve">οσκοπώντας στην </w:t>
      </w:r>
      <w:r>
        <w:rPr>
          <w:rFonts w:eastAsia="Times New Roman"/>
          <w:bCs/>
          <w:shd w:val="clear" w:color="auto" w:fill="FFFFFF"/>
        </w:rPr>
        <w:t>εύρυθμη</w:t>
      </w:r>
      <w:r>
        <w:rPr>
          <w:rFonts w:eastAsia="Times New Roman"/>
          <w:bCs/>
        </w:rPr>
        <w:t xml:space="preserve"> </w:t>
      </w:r>
      <w:r>
        <w:rPr>
          <w:rFonts w:eastAsia="Times New Roman"/>
          <w:bCs/>
          <w:shd w:val="clear" w:color="auto" w:fill="FFFFFF"/>
        </w:rPr>
        <w:t xml:space="preserve">λειτουργία της δημόσιας διοίκησης. Πήρε δύσκολες αποφάσεις, ανέλαβε κόστος –χωρίς ανάληψη κόστους, να το ξέρετε, δεν νοείται προσπάθεια μεταρρύθμισης στη δημόσια διοίκηση– ψήφισε άρτιους νόμους για αντικειμενικά συστήματα κρίσης και αξιολόγησης. </w:t>
      </w:r>
    </w:p>
    <w:p w14:paraId="5EE8F26D" w14:textId="77777777" w:rsidR="007948C4" w:rsidRDefault="00A0586C">
      <w:pPr>
        <w:spacing w:line="600" w:lineRule="auto"/>
        <w:ind w:firstLine="720"/>
        <w:jc w:val="both"/>
        <w:rPr>
          <w:rFonts w:eastAsia="Times New Roman"/>
          <w:bCs/>
          <w:shd w:val="clear" w:color="auto" w:fill="FFFFFF"/>
        </w:rPr>
      </w:pPr>
      <w:r>
        <w:rPr>
          <w:rFonts w:eastAsia="Times New Roman"/>
          <w:bCs/>
          <w:shd w:val="clear" w:color="auto" w:fill="FFFFFF"/>
        </w:rPr>
        <w:lastRenderedPageBreak/>
        <w:t>Ενδεικτικ</w:t>
      </w:r>
      <w:r>
        <w:rPr>
          <w:rFonts w:eastAsia="Times New Roman"/>
          <w:bCs/>
          <w:shd w:val="clear" w:color="auto" w:fill="FFFFFF"/>
        </w:rPr>
        <w:t>ά αναφέρω: Αρχές ανοι</w:t>
      </w:r>
      <w:r>
        <w:rPr>
          <w:rFonts w:eastAsia="Times New Roman"/>
          <w:bCs/>
          <w:shd w:val="clear" w:color="auto" w:fill="FFFFFF"/>
        </w:rPr>
        <w:t>κ</w:t>
      </w:r>
      <w:r>
        <w:rPr>
          <w:rFonts w:eastAsia="Times New Roman"/>
          <w:bCs/>
          <w:shd w:val="clear" w:color="auto" w:fill="FFFFFF"/>
        </w:rPr>
        <w:t xml:space="preserve">τής διακυβέρνησης, έλεγχος γνησιότητας δικαιολογητικών που χρησιμοποιήθηκαν για την πρόσληψη υπαλλήλων στο δημόσιο, σύστημα επιλογής προϊσταμένων δημοσίου βάσει ουσιαστικών προσόντων, </w:t>
      </w:r>
      <w:proofErr w:type="spellStart"/>
      <w:r>
        <w:rPr>
          <w:rFonts w:eastAsia="Times New Roman"/>
          <w:bCs/>
          <w:shd w:val="clear" w:color="auto" w:fill="FFFFFF"/>
        </w:rPr>
        <w:t>αυστηροποίηση</w:t>
      </w:r>
      <w:proofErr w:type="spellEnd"/>
      <w:r>
        <w:rPr>
          <w:rFonts w:eastAsia="Times New Roman"/>
          <w:bCs/>
          <w:shd w:val="clear" w:color="auto" w:fill="FFFFFF"/>
        </w:rPr>
        <w:t xml:space="preserve"> πειθαρχικού δικαίου δημοσίων υπαλλήλ</w:t>
      </w:r>
      <w:r>
        <w:rPr>
          <w:rFonts w:eastAsia="Times New Roman"/>
          <w:bCs/>
          <w:shd w:val="clear" w:color="auto" w:fill="FFFFFF"/>
        </w:rPr>
        <w:t>ων κ</w:t>
      </w:r>
      <w:r>
        <w:rPr>
          <w:rFonts w:eastAsia="Times New Roman"/>
          <w:bCs/>
          <w:shd w:val="clear" w:color="auto" w:fill="FFFFFF"/>
        </w:rPr>
        <w:t>αι άλλα</w:t>
      </w:r>
      <w:r>
        <w:rPr>
          <w:rFonts w:eastAsia="Times New Roman"/>
          <w:bCs/>
          <w:shd w:val="clear" w:color="auto" w:fill="FFFFFF"/>
        </w:rPr>
        <w:t>.</w:t>
      </w:r>
    </w:p>
    <w:p w14:paraId="5EE8F26E" w14:textId="77777777" w:rsidR="007948C4" w:rsidRDefault="00A0586C">
      <w:pPr>
        <w:spacing w:line="600" w:lineRule="auto"/>
        <w:ind w:firstLine="720"/>
        <w:jc w:val="both"/>
        <w:rPr>
          <w:rFonts w:eastAsia="Times New Roman"/>
          <w:bCs/>
          <w:shd w:val="clear" w:color="auto" w:fill="FFFFFF"/>
        </w:rPr>
      </w:pPr>
      <w:r>
        <w:rPr>
          <w:rFonts w:eastAsia="Times New Roman"/>
          <w:bCs/>
          <w:shd w:val="clear" w:color="auto" w:fill="FFFFFF"/>
        </w:rPr>
        <w:t>Ξέρετε, δεν έχουμε κα</w:t>
      </w:r>
      <w:r>
        <w:rPr>
          <w:rFonts w:eastAsia="Times New Roman"/>
          <w:bCs/>
          <w:shd w:val="clear" w:color="auto" w:fill="FFFFFF"/>
        </w:rPr>
        <w:t>μ</w:t>
      </w:r>
      <w:r>
        <w:rPr>
          <w:rFonts w:eastAsia="Times New Roman"/>
          <w:bCs/>
          <w:shd w:val="clear" w:color="auto" w:fill="FFFFFF"/>
        </w:rPr>
        <w:t xml:space="preserve">μία πρόθεση να σας παρακολουθούμε να κομματικοποιείτε τη δημόσια διοίκηση, κατά παρέκκλιση κάθε γενικής ή ειδικής διάταξης, ενώ είχατε αναλάβει να την </w:t>
      </w:r>
      <w:proofErr w:type="spellStart"/>
      <w:r>
        <w:rPr>
          <w:rFonts w:eastAsia="Times New Roman"/>
          <w:bCs/>
          <w:shd w:val="clear" w:color="auto" w:fill="FFFFFF"/>
        </w:rPr>
        <w:t>αποκομματικοποιήσετε</w:t>
      </w:r>
      <w:proofErr w:type="spellEnd"/>
      <w:r>
        <w:rPr>
          <w:rFonts w:eastAsia="Times New Roman"/>
          <w:bCs/>
          <w:shd w:val="clear" w:color="auto" w:fill="FFFFFF"/>
        </w:rPr>
        <w:t xml:space="preserve"> και μάλιστα εγγράφως. Αυταπατάστε, αν νομίζετε ότ</w:t>
      </w:r>
      <w:r>
        <w:rPr>
          <w:rFonts w:eastAsia="Times New Roman"/>
          <w:bCs/>
          <w:shd w:val="clear" w:color="auto" w:fill="FFFFFF"/>
        </w:rPr>
        <w:t xml:space="preserve">ι η Νέα Δημοκρατία θα σας παρακολουθήσει σε αυτό σας το έργο. </w:t>
      </w:r>
    </w:p>
    <w:p w14:paraId="5EE8F26F" w14:textId="77777777" w:rsidR="007948C4" w:rsidRDefault="00A0586C">
      <w:pPr>
        <w:spacing w:line="600" w:lineRule="auto"/>
        <w:ind w:firstLine="720"/>
        <w:jc w:val="both"/>
        <w:rPr>
          <w:rFonts w:eastAsia="Times New Roman"/>
          <w:bCs/>
          <w:shd w:val="clear" w:color="auto" w:fill="FFFFFF"/>
        </w:rPr>
      </w:pPr>
      <w:r>
        <w:rPr>
          <w:rFonts w:eastAsia="Times New Roman"/>
          <w:bCs/>
          <w:shd w:val="clear" w:color="auto" w:fill="FFFFFF"/>
        </w:rPr>
        <w:t>Σας ευχαριστώ.</w:t>
      </w:r>
    </w:p>
    <w:p w14:paraId="5EE8F270" w14:textId="77777777" w:rsidR="007948C4" w:rsidRDefault="00A0586C">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5EE8F271" w14:textId="77777777" w:rsidR="007948C4" w:rsidRDefault="00A0586C">
      <w:pPr>
        <w:spacing w:line="600" w:lineRule="auto"/>
        <w:ind w:firstLine="720"/>
        <w:jc w:val="both"/>
        <w:rPr>
          <w:rFonts w:eastAsia="Times New Roman"/>
          <w:bCs/>
          <w:shd w:val="clear" w:color="auto" w:fill="FFFFFF"/>
        </w:rPr>
      </w:pPr>
      <w:r>
        <w:rPr>
          <w:rFonts w:eastAsia="Times New Roman"/>
          <w:bCs/>
          <w:shd w:val="clear" w:color="auto" w:fill="FFFFFF"/>
        </w:rPr>
        <w:t xml:space="preserve"> </w:t>
      </w: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Συνεχίζουμε με την κ. Άννα </w:t>
      </w:r>
      <w:r>
        <w:rPr>
          <w:rFonts w:eastAsia="Times New Roman"/>
          <w:bCs/>
          <w:shd w:val="clear" w:color="auto" w:fill="FFFFFF"/>
        </w:rPr>
        <w:t>-</w:t>
      </w:r>
      <w:r>
        <w:rPr>
          <w:rFonts w:eastAsia="Times New Roman"/>
          <w:bCs/>
          <w:shd w:val="clear" w:color="auto" w:fill="FFFFFF"/>
        </w:rPr>
        <w:t xml:space="preserve"> Μισέλ Ασημακοπούλου. </w:t>
      </w:r>
    </w:p>
    <w:p w14:paraId="5EE8F272" w14:textId="77777777" w:rsidR="007948C4" w:rsidRDefault="00A0586C">
      <w:pPr>
        <w:spacing w:line="600" w:lineRule="auto"/>
        <w:ind w:firstLine="720"/>
        <w:jc w:val="both"/>
        <w:rPr>
          <w:rFonts w:eastAsia="Times New Roman"/>
          <w:bCs/>
          <w:shd w:val="clear" w:color="auto" w:fill="FFFFFF"/>
        </w:rPr>
      </w:pPr>
      <w:r>
        <w:rPr>
          <w:rFonts w:eastAsia="Times New Roman"/>
          <w:b/>
          <w:bCs/>
          <w:shd w:val="clear" w:color="auto" w:fill="FFFFFF"/>
        </w:rPr>
        <w:t>ΑΝΝΑ</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 xml:space="preserve">ΜΙΣΕΛ ΑΣΗΜΑΚΟΠΟΥΛΟΥ: </w:t>
      </w:r>
      <w:r>
        <w:rPr>
          <w:rFonts w:eastAsia="Times New Roman"/>
          <w:bCs/>
          <w:shd w:val="clear" w:color="auto" w:fill="FFFFFF"/>
        </w:rPr>
        <w:t>Ευχαριστώ</w:t>
      </w:r>
      <w:r>
        <w:rPr>
          <w:rFonts w:eastAsia="Times New Roman"/>
          <w:bCs/>
          <w:shd w:val="clear" w:color="auto" w:fill="FFFFFF"/>
        </w:rPr>
        <w:t>, κύριε Πρόεδρε.</w:t>
      </w:r>
      <w:r>
        <w:rPr>
          <w:rFonts w:eastAsia="Times New Roman"/>
          <w:b/>
          <w:bCs/>
          <w:shd w:val="clear" w:color="auto" w:fill="FFFFFF"/>
        </w:rPr>
        <w:t xml:space="preserve"> </w:t>
      </w:r>
      <w:r>
        <w:rPr>
          <w:rFonts w:eastAsia="Times New Roman"/>
          <w:bCs/>
          <w:shd w:val="clear" w:color="auto" w:fill="FFFFFF"/>
        </w:rPr>
        <w:t xml:space="preserve">Αν έχετε την καλοσύνη, θα ήθελα και εγώ να πάρω τη δευτερολογία μου. </w:t>
      </w:r>
    </w:p>
    <w:p w14:paraId="5EE8F273" w14:textId="77777777" w:rsidR="007948C4" w:rsidRDefault="00A0586C">
      <w:pPr>
        <w:spacing w:line="600" w:lineRule="auto"/>
        <w:ind w:firstLine="720"/>
        <w:jc w:val="both"/>
        <w:rPr>
          <w:rFonts w:eastAsia="Times New Roman"/>
          <w:bCs/>
          <w:shd w:val="clear" w:color="auto" w:fill="FFFFFF"/>
        </w:rPr>
      </w:pPr>
      <w:r>
        <w:rPr>
          <w:rFonts w:eastAsia="Times New Roman"/>
          <w:bCs/>
          <w:shd w:val="clear" w:color="auto" w:fill="FFFFFF"/>
        </w:rPr>
        <w:t>Κύριε Πρόεδρε, κυρία Υπουργέ, κυρίες και κύριοι συνάδελφοι, οι συνάδελφοι νομίζω ότι ανέπτυξαν επαρκώς τις αδιαφανείς και αναξιοκρατικές προσλήψεις που κάνετε συστηματικ</w:t>
      </w:r>
      <w:r>
        <w:rPr>
          <w:rFonts w:eastAsia="Times New Roman"/>
          <w:bCs/>
          <w:shd w:val="clear" w:color="auto" w:fill="FFFFFF"/>
        </w:rPr>
        <w:t xml:space="preserve">ά στο δημόσιο, που –ευγενικά θα το πω– </w:t>
      </w:r>
      <w:r>
        <w:rPr>
          <w:rFonts w:eastAsia="Times New Roman"/>
          <w:bCs/>
          <w:shd w:val="clear" w:color="auto" w:fill="FFFFFF"/>
        </w:rPr>
        <w:lastRenderedPageBreak/>
        <w:t xml:space="preserve">αγγίζουν, αν θέλετε, τα όρια της πρόκλησης και συνεπιφέρουν και ευθύνες, οι οποίες νομίζω ότι είναι προφανές πως σε κάποιες περιπτώσεις ξεπερνούν τα στενά όρια του πολιτικού. </w:t>
      </w:r>
    </w:p>
    <w:p w14:paraId="5EE8F274" w14:textId="77777777" w:rsidR="007948C4" w:rsidRDefault="00A0586C">
      <w:pPr>
        <w:spacing w:line="600" w:lineRule="auto"/>
        <w:ind w:firstLine="720"/>
        <w:jc w:val="both"/>
        <w:rPr>
          <w:rFonts w:eastAsia="Times New Roman" w:cs="Times New Roman"/>
        </w:rPr>
      </w:pPr>
      <w:r>
        <w:rPr>
          <w:rFonts w:eastAsia="Times New Roman"/>
          <w:bCs/>
          <w:shd w:val="clear" w:color="auto" w:fill="FFFFFF"/>
        </w:rPr>
        <w:t>Εγώ, λοιπόν, δεν θα δώσω συγκεκριμένα παρ</w:t>
      </w:r>
      <w:r>
        <w:rPr>
          <w:rFonts w:eastAsia="Times New Roman"/>
          <w:bCs/>
          <w:shd w:val="clear" w:color="auto" w:fill="FFFFFF"/>
        </w:rPr>
        <w:t xml:space="preserve">αδείγματα, καθότι έχω καλυφθεί. Εγώ θα εξετάσω τα κίνητρά σας, δηλαδή, γιατί το κάνετε αυτό το πράγμα, γιατί τόσο λυσσαλέα και τόσο ξεδιάντροπα διογκώνετε συστηματικά το δημόσιο, βάζοντας τους δικούς σας. </w:t>
      </w:r>
    </w:p>
    <w:p w14:paraId="5EE8F275"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Η απάντηση θα μπορούσε να είναι εντελώς απλή. Βολε</w:t>
      </w:r>
      <w:r>
        <w:rPr>
          <w:rFonts w:eastAsia="Times New Roman"/>
          <w:szCs w:val="24"/>
        </w:rPr>
        <w:t xml:space="preserve">ύετε τους δικούς σας -δεν το συζητάω-, παιδιά, ανίψια, ξαδέλφια, συντρόφους, στην Κυβέρνηση, στο στενό δημόσιο τομέα, στον ευρύτερο δημόσιο τομέα. Φανταστείτε να τα κάναμε εμείς αυτά. </w:t>
      </w:r>
    </w:p>
    <w:p w14:paraId="5EE8F276"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Το μόνο σας κριτήριο είναι…</w:t>
      </w:r>
    </w:p>
    <w:p w14:paraId="5EE8F277" w14:textId="77777777" w:rsidR="007948C4" w:rsidRDefault="00A0586C">
      <w:pPr>
        <w:tabs>
          <w:tab w:val="left" w:pos="2820"/>
        </w:tabs>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Ποτέ δεν τα κάνατε!</w:t>
      </w:r>
    </w:p>
    <w:p w14:paraId="5EE8F278" w14:textId="77777777" w:rsidR="007948C4" w:rsidRDefault="00A0586C">
      <w:pPr>
        <w:tabs>
          <w:tab w:val="left" w:pos="2820"/>
        </w:tabs>
        <w:spacing w:line="600" w:lineRule="auto"/>
        <w:ind w:firstLine="720"/>
        <w:jc w:val="center"/>
        <w:rPr>
          <w:rFonts w:eastAsia="Times New Roman"/>
          <w:szCs w:val="24"/>
        </w:rPr>
      </w:pPr>
      <w:r>
        <w:rPr>
          <w:rFonts w:eastAsia="Times New Roman"/>
          <w:szCs w:val="24"/>
        </w:rPr>
        <w:t xml:space="preserve">(Θόρυβος </w:t>
      </w:r>
      <w:r>
        <w:rPr>
          <w:rFonts w:eastAsia="Times New Roman"/>
          <w:szCs w:val="24"/>
        </w:rPr>
        <w:t>από την πτέρυγα του ΣΥΡΙΖΑ)</w:t>
      </w:r>
    </w:p>
    <w:p w14:paraId="5EE8F279" w14:textId="77777777" w:rsidR="007948C4" w:rsidRDefault="00A0586C">
      <w:pPr>
        <w:tabs>
          <w:tab w:val="left" w:pos="2820"/>
        </w:tabs>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Κύριε Πρόεδρε, σας παρακαλώ.</w:t>
      </w:r>
    </w:p>
    <w:p w14:paraId="5EE8F27A" w14:textId="77777777" w:rsidR="007948C4" w:rsidRDefault="00A0586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Παρακαλώ, ησυχάστε.</w:t>
      </w:r>
    </w:p>
    <w:p w14:paraId="5EE8F27B" w14:textId="77777777" w:rsidR="007948C4" w:rsidRDefault="00A0586C">
      <w:pPr>
        <w:tabs>
          <w:tab w:val="left" w:pos="2820"/>
        </w:tabs>
        <w:spacing w:line="600" w:lineRule="auto"/>
        <w:ind w:firstLine="720"/>
        <w:jc w:val="both"/>
        <w:rPr>
          <w:rFonts w:eastAsia="Times New Roman"/>
          <w:szCs w:val="24"/>
        </w:rPr>
      </w:pPr>
      <w:r>
        <w:rPr>
          <w:rFonts w:eastAsia="Times New Roman"/>
          <w:b/>
          <w:szCs w:val="24"/>
        </w:rPr>
        <w:lastRenderedPageBreak/>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Βλέπω ότι θα ενοχληθούν πολύ περισσότερο οι συνάδελφοι, οπότε άμα αρχίσουμε από τώρα, δεν</w:t>
      </w:r>
      <w:r>
        <w:rPr>
          <w:rFonts w:eastAsia="Times New Roman"/>
          <w:szCs w:val="24"/>
        </w:rPr>
        <w:t xml:space="preserve"> θα τελειώσουμε ποτέ.</w:t>
      </w:r>
    </w:p>
    <w:p w14:paraId="5EE8F27C" w14:textId="77777777" w:rsidR="007948C4" w:rsidRDefault="00A0586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Ελάτε, κυρία Ασημακοπούλου.</w:t>
      </w:r>
    </w:p>
    <w:p w14:paraId="5EE8F27D" w14:textId="77777777" w:rsidR="007948C4" w:rsidRDefault="00A0586C">
      <w:pPr>
        <w:tabs>
          <w:tab w:val="left" w:pos="2820"/>
        </w:tabs>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Το κριτήριο δεν είναι προφανώς η αξιοκρατία, είναι η «</w:t>
      </w:r>
      <w:proofErr w:type="spellStart"/>
      <w:r>
        <w:rPr>
          <w:rFonts w:eastAsia="Times New Roman"/>
          <w:szCs w:val="24"/>
        </w:rPr>
        <w:t>αριστεροσύνη</w:t>
      </w:r>
      <w:proofErr w:type="spellEnd"/>
      <w:r>
        <w:rPr>
          <w:rFonts w:eastAsia="Times New Roman"/>
          <w:szCs w:val="24"/>
        </w:rPr>
        <w:t>» ή κάτι τέτοιο. Αυτό κάνετε. Εντάξει. Ίσως είναι η σειρά σας, οπότε το κράτος είναι λάφυρο. Με αυτή τη λογική φτιάχνετε κομματικό στρατό για να έχετε ανθρώπους μεθαύριο να σας ξαναψηφίσουν.</w:t>
      </w:r>
      <w:r>
        <w:rPr>
          <w:rFonts w:eastAsia="Times New Roman"/>
          <w:szCs w:val="24"/>
        </w:rPr>
        <w:t xml:space="preserve"> </w:t>
      </w:r>
    </w:p>
    <w:p w14:paraId="5EE8F27E"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Αυτά ισχύουν ενδεχομένως, αλλά εγώ ειλικρινά νομίζω ότι τα κίνητρά σας είναι λίγο βαθύτερα. Εγώ πραγματικά πιστεύω και βλέπω να εξελίσσεται μπροστά μας ένα σχέδιο, το οποίο ονομάζω «σχέδιο άλωσης». Ξεκινήσατε αλώνοντας. Αλώσατε αρχές, αλώσατε αξίες, αλώσ</w:t>
      </w:r>
      <w:r>
        <w:rPr>
          <w:rFonts w:eastAsia="Times New Roman"/>
          <w:szCs w:val="24"/>
        </w:rPr>
        <w:t>ατε συνειδήσεις ανθρώπων. Ανακόψατε μία πορεία εξόδου από την κρίση. Κι επειδή θέλατε οπωσδήποτε να έρθετε πάση θυσία στην εξουσία, πετάξατε τις θυσίες του ελληνικού λαού στα σκουπίδια. Δεν ενδιαφερθήκατε για τίποτα. Και με το λαϊκισμό σας και με τα πρωτοφ</w:t>
      </w:r>
      <w:r>
        <w:rPr>
          <w:rFonts w:eastAsia="Times New Roman"/>
          <w:szCs w:val="24"/>
        </w:rPr>
        <w:t xml:space="preserve">ανή σας ψέματα πατήσατε πάνω στην απελπισία του ελληνικού λαού και υφαρπάξατε την ψήφο του. Έτσι, λοιπόν, ήρθατε στην εξουσία. </w:t>
      </w:r>
    </w:p>
    <w:p w14:paraId="5EE8F27F"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lastRenderedPageBreak/>
        <w:t>Και τώρα εκτελείτε το σχέδιο άλωσης, άλωσης του κράτους. Αυτό συζητάμε σήμερα. Βάζετε τους δικούς σας στο στενό δημόσιο τομέα. Δ</w:t>
      </w:r>
      <w:r>
        <w:rPr>
          <w:rFonts w:eastAsia="Times New Roman"/>
          <w:szCs w:val="24"/>
        </w:rPr>
        <w:t>εν σας ενδιαφέρει πώς. Κάνετε προϊσταμένους στις διαχειριστικές αρχές με το «ουδέν μονιμότερο του προσωρινού». Δεν σας ενδιαφέρει η επετηρίδα. Δεν σας ενδιαφέρει η αξιοκρατία. Δεν σας ενδιαφέρει τίποτα και προχωράτε όχι μόνο στο στενό δημόσιο τομέα και στο</w:t>
      </w:r>
      <w:r>
        <w:rPr>
          <w:rFonts w:eastAsia="Times New Roman"/>
          <w:szCs w:val="24"/>
        </w:rPr>
        <w:t xml:space="preserve">ν ευρύτερο δημόσιο τομέα, αλλά και στις ανεξάρτητες αρχές. </w:t>
      </w:r>
    </w:p>
    <w:p w14:paraId="5EE8F280"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Θυμίζω εδώ ότι ξεκινήσατε με την Επιτροπή Ανταγωνισμού, όπου παύσατε κάποιον φωτογραφικά επειδή ήτο σύζυγος Βουλευτού της Νέας Δημοκρατίας. Συνεχίσατε ξηλώνοντας διάφορα συμβούλια με προφάσεις επε</w:t>
      </w:r>
      <w:r>
        <w:rPr>
          <w:rFonts w:eastAsia="Times New Roman"/>
          <w:szCs w:val="24"/>
        </w:rPr>
        <w:t xml:space="preserve">ιδή δεν σας εξυπηρετούσαν. </w:t>
      </w:r>
    </w:p>
    <w:p w14:paraId="5EE8F281"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 xml:space="preserve">Και βεβαίως φτάσαμε στο δεύτερο κομμάτι του σχεδίου άλωσης, της άλωσης των μέσων ενημέρωσης με το γνωστό ΕΣΡ. Ο γνωστός και επίδοξος </w:t>
      </w:r>
      <w:proofErr w:type="spellStart"/>
      <w:r>
        <w:rPr>
          <w:rFonts w:eastAsia="Times New Roman"/>
          <w:szCs w:val="24"/>
        </w:rPr>
        <w:t>καναλάρχης</w:t>
      </w:r>
      <w:proofErr w:type="spellEnd"/>
      <w:r>
        <w:rPr>
          <w:rFonts w:eastAsia="Times New Roman"/>
          <w:szCs w:val="24"/>
        </w:rPr>
        <w:t xml:space="preserve"> Υπουργός, ο κ. Παππάς, ο οποίος αποφάσισε με ένα νόμο να υφαρπάξει αυτά τα οποία το </w:t>
      </w:r>
      <w:r>
        <w:rPr>
          <w:rFonts w:eastAsia="Times New Roman"/>
          <w:szCs w:val="24"/>
        </w:rPr>
        <w:t xml:space="preserve">Σύνταγμα έλεγε ότι πρέπει να κάνει το ΕΣΡ, αποφάσισε ότι πρέπει να κάνει τον αριθμό αδειών και οδηγήθηκε σε ένα </w:t>
      </w:r>
      <w:proofErr w:type="spellStart"/>
      <w:r>
        <w:rPr>
          <w:rFonts w:eastAsia="Times New Roman"/>
          <w:szCs w:val="24"/>
        </w:rPr>
        <w:t>β</w:t>
      </w:r>
      <w:r>
        <w:rPr>
          <w:rFonts w:eastAsia="Times New Roman"/>
          <w:szCs w:val="24"/>
        </w:rPr>
        <w:t>ατερλό</w:t>
      </w:r>
      <w:proofErr w:type="spellEnd"/>
      <w:r>
        <w:rPr>
          <w:rFonts w:eastAsia="Times New Roman"/>
          <w:szCs w:val="24"/>
        </w:rPr>
        <w:t xml:space="preserve"> πολιτικό, σε ένα πολιτικό στραπάτσο, το οποίο είχε σαν αποτέλεσμα να απομακρυνθεί από το Μαξίμου, να πάει να αναλάβει το Υπουργείο Ψηφια</w:t>
      </w:r>
      <w:r>
        <w:rPr>
          <w:rFonts w:eastAsia="Times New Roman"/>
          <w:szCs w:val="24"/>
        </w:rPr>
        <w:t>κής Πολιτικής. Ανάθεμα αν κάνει τίποτα για την ψηφιακή πολιτική.</w:t>
      </w:r>
    </w:p>
    <w:p w14:paraId="5EE8F282" w14:textId="77777777" w:rsidR="007948C4" w:rsidRDefault="00A0586C">
      <w:pPr>
        <w:tabs>
          <w:tab w:val="left" w:pos="2820"/>
        </w:tabs>
        <w:spacing w:line="600" w:lineRule="auto"/>
        <w:ind w:firstLine="720"/>
        <w:jc w:val="both"/>
        <w:rPr>
          <w:rFonts w:eastAsia="Times New Roman"/>
          <w:szCs w:val="24"/>
        </w:rPr>
      </w:pPr>
      <w:r w:rsidRPr="00D26D52">
        <w:rPr>
          <w:rFonts w:eastAsia="Times New Roman"/>
          <w:szCs w:val="24"/>
        </w:rPr>
        <w:lastRenderedPageBreak/>
        <w:t>Και τώρα συνεχίζεται το σχέδιο άλωσης των μέσων ενημέρωσης. Αφού ο διαγωνισμός κατέπεσε και ποτέ δεν απαντάει ο κ. Παππάς</w:t>
      </w:r>
      <w:r w:rsidRPr="00D26D52">
        <w:rPr>
          <w:rFonts w:eastAsia="Times New Roman"/>
          <w:szCs w:val="24"/>
        </w:rPr>
        <w:t>,</w:t>
      </w:r>
      <w:r w:rsidRPr="00D26D52">
        <w:rPr>
          <w:rFonts w:eastAsia="Times New Roman"/>
          <w:szCs w:val="24"/>
        </w:rPr>
        <w:t xml:space="preserve"> </w:t>
      </w:r>
      <w:r>
        <w:rPr>
          <w:rFonts w:eastAsia="Times New Roman"/>
          <w:szCs w:val="24"/>
        </w:rPr>
        <w:t>τ</w:t>
      </w:r>
      <w:r>
        <w:rPr>
          <w:rFonts w:eastAsia="Times New Roman"/>
          <w:szCs w:val="24"/>
        </w:rPr>
        <w:t xml:space="preserve">ι κόστισε αυτός ο διαγωνισμός, τα χρήματα επιστρέφονται στους </w:t>
      </w:r>
      <w:proofErr w:type="spellStart"/>
      <w:r>
        <w:rPr>
          <w:rFonts w:eastAsia="Times New Roman"/>
          <w:szCs w:val="24"/>
        </w:rPr>
        <w:t>καναλ</w:t>
      </w:r>
      <w:r>
        <w:rPr>
          <w:rFonts w:eastAsia="Times New Roman"/>
          <w:szCs w:val="24"/>
        </w:rPr>
        <w:t>άρχες</w:t>
      </w:r>
      <w:proofErr w:type="spellEnd"/>
      <w:r>
        <w:rPr>
          <w:rFonts w:eastAsia="Times New Roman"/>
          <w:szCs w:val="24"/>
        </w:rPr>
        <w:t xml:space="preserve"> και αρχίζουμε πάλι από την αρχή. Και το σχέδιο άλωσης των μέσων ενημέρωσης συνεχίζεται με νόμους</w:t>
      </w:r>
      <w:r>
        <w:rPr>
          <w:rFonts w:eastAsia="Times New Roman"/>
          <w:szCs w:val="24"/>
        </w:rPr>
        <w:t>,</w:t>
      </w:r>
      <w:r>
        <w:rPr>
          <w:rFonts w:eastAsia="Times New Roman"/>
          <w:szCs w:val="24"/>
        </w:rPr>
        <w:t xml:space="preserve"> τους οποίους θα δούμε και οι οποίοι θα προσπαθήσουν να ελέγξουν την </w:t>
      </w:r>
      <w:proofErr w:type="spellStart"/>
      <w:r>
        <w:rPr>
          <w:rFonts w:eastAsia="Times New Roman"/>
          <w:szCs w:val="24"/>
        </w:rPr>
        <w:t>ιντερνετική</w:t>
      </w:r>
      <w:proofErr w:type="spellEnd"/>
      <w:r>
        <w:rPr>
          <w:rFonts w:eastAsia="Times New Roman"/>
          <w:szCs w:val="24"/>
        </w:rPr>
        <w:t xml:space="preserve"> ενημέρωση, θα προσπαθήσουν να ελέγξουν το πώς διανέμεται η διαφήμιση.</w:t>
      </w:r>
    </w:p>
    <w:p w14:paraId="5EE8F283"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Βε</w:t>
      </w:r>
      <w:r>
        <w:rPr>
          <w:rFonts w:eastAsia="Times New Roman"/>
          <w:szCs w:val="24"/>
        </w:rPr>
        <w:t xml:space="preserve">βαίως με τον ΔΟΛ βάλαμε τον κ. </w:t>
      </w:r>
      <w:proofErr w:type="spellStart"/>
      <w:r>
        <w:rPr>
          <w:rFonts w:eastAsia="Times New Roman"/>
          <w:szCs w:val="24"/>
        </w:rPr>
        <w:t>Μουλόπουλο</w:t>
      </w:r>
      <w:proofErr w:type="spellEnd"/>
      <w:r>
        <w:rPr>
          <w:rFonts w:eastAsia="Times New Roman"/>
          <w:szCs w:val="24"/>
        </w:rPr>
        <w:t xml:space="preserve"> με πολιτικά κριτήρια. Αυτό είναι το δεύτερο κομμάτι άλωσης, άλωσης του κράτους και άλωσης των μέσων ενημέρωσης. Ελέγχουμε το κράτος, ελέγχουμε και την επικοινωνία. Κι έτσι μπορούμε να λέμε ότι θέλουμε.</w:t>
      </w:r>
    </w:p>
    <w:p w14:paraId="5EE8F284"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Αυτός ο αδίσ</w:t>
      </w:r>
      <w:r>
        <w:rPr>
          <w:rFonts w:eastAsia="Times New Roman"/>
          <w:szCs w:val="24"/>
        </w:rPr>
        <w:t>ταχτος και καθεστωτικός τρόπος με τον οποίο εκτελείται αυτό το σχέδιο άλωσης, έχει μόνο έναν στόχο, γιατί μόνο ένα κίνητρο έχετε τελικά και το κίνητρο είναι να μείνετε στις καρέκλες σας. Αυτό είναι το κίνητρο. Δεν σας νοιάζει τίποτα. Δεν σας νοιάζει αν υπά</w:t>
      </w:r>
      <w:r>
        <w:rPr>
          <w:rFonts w:eastAsia="Times New Roman"/>
          <w:szCs w:val="24"/>
        </w:rPr>
        <w:t xml:space="preserve">ρχουν παράπλευρες απώλειες, αν είναι παράπλευρη απώλεια ο ιδιωτικός τομέας, η επιχειρηματικότητα, η οποία αργοπεθαίνει εξαιτίας της </w:t>
      </w:r>
      <w:proofErr w:type="spellStart"/>
      <w:r>
        <w:rPr>
          <w:rFonts w:eastAsia="Times New Roman"/>
          <w:szCs w:val="24"/>
        </w:rPr>
        <w:t>υπερφορολόγησης</w:t>
      </w:r>
      <w:proofErr w:type="spellEnd"/>
      <w:r>
        <w:rPr>
          <w:rFonts w:eastAsia="Times New Roman"/>
          <w:szCs w:val="24"/>
        </w:rPr>
        <w:t xml:space="preserve">, τα αδύναμα κοινωνικά στρώματα τα οποία την πληρώνουν λόγω της </w:t>
      </w:r>
      <w:proofErr w:type="spellStart"/>
      <w:r>
        <w:rPr>
          <w:rFonts w:eastAsia="Times New Roman"/>
          <w:szCs w:val="24"/>
        </w:rPr>
        <w:t>υπερφορολόγησης</w:t>
      </w:r>
      <w:proofErr w:type="spellEnd"/>
      <w:r>
        <w:rPr>
          <w:rFonts w:eastAsia="Times New Roman"/>
          <w:szCs w:val="24"/>
        </w:rPr>
        <w:t xml:space="preserve"> και των οριζόντιων φόρων. Δεν</w:t>
      </w:r>
      <w:r>
        <w:rPr>
          <w:rFonts w:eastAsia="Times New Roman"/>
          <w:szCs w:val="24"/>
        </w:rPr>
        <w:t xml:space="preserve"> σας ενδιαφέρει καν αν υπάρχουν παράπλευρες απώλειες, όπως τρεις νεκροί -είχαμε τρίτο νεκρό- στον καταυλισμό της </w:t>
      </w:r>
      <w:proofErr w:type="spellStart"/>
      <w:r>
        <w:rPr>
          <w:rFonts w:eastAsia="Times New Roman"/>
          <w:szCs w:val="24"/>
        </w:rPr>
        <w:t>Μόριας</w:t>
      </w:r>
      <w:proofErr w:type="spellEnd"/>
      <w:r>
        <w:rPr>
          <w:rFonts w:eastAsia="Times New Roman"/>
          <w:szCs w:val="24"/>
        </w:rPr>
        <w:t xml:space="preserve">, ενώ </w:t>
      </w:r>
      <w:r>
        <w:rPr>
          <w:rFonts w:eastAsia="Times New Roman"/>
          <w:szCs w:val="24"/>
        </w:rPr>
        <w:lastRenderedPageBreak/>
        <w:t xml:space="preserve">έχει πάρει ο κ. </w:t>
      </w:r>
      <w:proofErr w:type="spellStart"/>
      <w:r>
        <w:rPr>
          <w:rFonts w:eastAsia="Times New Roman"/>
          <w:szCs w:val="24"/>
        </w:rPr>
        <w:t>Μουζάλας</w:t>
      </w:r>
      <w:proofErr w:type="spellEnd"/>
      <w:r>
        <w:rPr>
          <w:rFonts w:eastAsia="Times New Roman"/>
          <w:szCs w:val="24"/>
        </w:rPr>
        <w:t xml:space="preserve"> 400.000.000 ευρώ για να φροντίσει τους πρόσφυγες. Τίποτε από όλα αυτά δεν σας ενδιαφέρει. </w:t>
      </w:r>
    </w:p>
    <w:p w14:paraId="5EE8F285" w14:textId="77777777" w:rsidR="007948C4" w:rsidRDefault="00A0586C">
      <w:pPr>
        <w:tabs>
          <w:tab w:val="left" w:pos="2820"/>
        </w:tabs>
        <w:spacing w:line="600" w:lineRule="auto"/>
        <w:ind w:firstLine="720"/>
        <w:jc w:val="both"/>
        <w:rPr>
          <w:rFonts w:eastAsia="Times New Roman"/>
          <w:szCs w:val="24"/>
        </w:rPr>
      </w:pPr>
      <w:r>
        <w:rPr>
          <w:rFonts w:eastAsia="Times New Roman"/>
          <w:szCs w:val="24"/>
        </w:rPr>
        <w:t>Τώρα, όμως, για</w:t>
      </w:r>
      <w:r>
        <w:rPr>
          <w:rFonts w:eastAsia="Times New Roman"/>
          <w:szCs w:val="24"/>
        </w:rPr>
        <w:t xml:space="preserve"> να κρατήσετε τις καρέκλες σας, έχετε άλλο ένα σκληρό πράγμα να κάνετε. Τώρα μετά το στραπάτσο του </w:t>
      </w:r>
      <w:proofErr w:type="spellStart"/>
      <w:r>
        <w:rPr>
          <w:rFonts w:eastAsia="Times New Roman"/>
          <w:szCs w:val="24"/>
          <w:lang w:val="en-US"/>
        </w:rPr>
        <w:t>Eurogroup</w:t>
      </w:r>
      <w:proofErr w:type="spellEnd"/>
      <w:r>
        <w:rPr>
          <w:rFonts w:eastAsia="Times New Roman"/>
          <w:szCs w:val="24"/>
        </w:rPr>
        <w:t xml:space="preserve"> βλέπουμε ξανά το ίδιο έργο. Πού είναι ο κ. </w:t>
      </w:r>
      <w:proofErr w:type="spellStart"/>
      <w:r>
        <w:rPr>
          <w:rFonts w:eastAsia="Times New Roman"/>
          <w:szCs w:val="24"/>
        </w:rPr>
        <w:t>Βαρουφάκης</w:t>
      </w:r>
      <w:proofErr w:type="spellEnd"/>
      <w:r>
        <w:rPr>
          <w:rFonts w:eastAsia="Times New Roman"/>
          <w:szCs w:val="24"/>
        </w:rPr>
        <w:t>;</w:t>
      </w:r>
    </w:p>
    <w:p w14:paraId="5EE8F286" w14:textId="77777777" w:rsidR="007948C4" w:rsidRDefault="00A0586C">
      <w:pPr>
        <w:tabs>
          <w:tab w:val="left" w:pos="2820"/>
        </w:tabs>
        <w:spacing w:line="600" w:lineRule="auto"/>
        <w:ind w:firstLine="720"/>
        <w:jc w:val="both"/>
        <w:rPr>
          <w:rFonts w:eastAsia="Times New Roman"/>
          <w:szCs w:val="24"/>
        </w:rPr>
      </w:pPr>
      <w:r>
        <w:rPr>
          <w:rFonts w:eastAsia="Times New Roman"/>
          <w:b/>
          <w:szCs w:val="24"/>
        </w:rPr>
        <w:t xml:space="preserve">ΜΑΡΙΑ ΘΕΛΕΡΙΤΗ: </w:t>
      </w:r>
      <w:r>
        <w:rPr>
          <w:rFonts w:eastAsia="Times New Roman"/>
          <w:szCs w:val="24"/>
        </w:rPr>
        <w:t>Γράφει βιβλίο.</w:t>
      </w:r>
    </w:p>
    <w:p w14:paraId="5EE8F287" w14:textId="77777777" w:rsidR="007948C4" w:rsidRDefault="00A0586C">
      <w:pPr>
        <w:tabs>
          <w:tab w:val="left" w:pos="2820"/>
        </w:tabs>
        <w:spacing w:line="600" w:lineRule="auto"/>
        <w:ind w:firstLine="720"/>
        <w:jc w:val="both"/>
        <w:rPr>
          <w:rFonts w:eastAsia="Times New Roman"/>
          <w:b/>
          <w:szCs w:val="24"/>
        </w:rPr>
      </w:pPr>
      <w:r>
        <w:rPr>
          <w:rFonts w:eastAsia="Times New Roman"/>
          <w:b/>
          <w:szCs w:val="24"/>
        </w:rPr>
        <w:t xml:space="preserve">ΑΝΝΑ-ΜΙΣΕΛ ΑΣΗΜΑΚΟΠΟΥΛΟΥ: </w:t>
      </w:r>
      <w:r>
        <w:rPr>
          <w:rFonts w:eastAsia="Times New Roman"/>
          <w:szCs w:val="24"/>
        </w:rPr>
        <w:t xml:space="preserve">Τώρα έχουμε τον κ. </w:t>
      </w:r>
      <w:proofErr w:type="spellStart"/>
      <w:r>
        <w:rPr>
          <w:rFonts w:eastAsia="Times New Roman"/>
          <w:szCs w:val="24"/>
        </w:rPr>
        <w:t>Τσακαλώτο</w:t>
      </w:r>
      <w:proofErr w:type="spellEnd"/>
      <w:r>
        <w:rPr>
          <w:rFonts w:eastAsia="Times New Roman"/>
          <w:szCs w:val="24"/>
        </w:rPr>
        <w:t>. Το ίδ</w:t>
      </w:r>
      <w:r>
        <w:rPr>
          <w:rFonts w:eastAsia="Times New Roman"/>
          <w:szCs w:val="24"/>
        </w:rPr>
        <w:t>ιο έργο!</w:t>
      </w:r>
    </w:p>
    <w:p w14:paraId="5EE8F288"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Έχετε λάθος στρατηγική και λάθος επιλογές! Είναι «μπετόν αρμέ» όλοι απέναντί μας. Είναι όλα λάθος. Και</w:t>
      </w:r>
      <w:r>
        <w:rPr>
          <w:rFonts w:eastAsia="Times New Roman" w:cs="Times New Roman"/>
          <w:szCs w:val="24"/>
        </w:rPr>
        <w:t>,</w:t>
      </w:r>
      <w:r>
        <w:rPr>
          <w:rFonts w:eastAsia="Times New Roman" w:cs="Times New Roman"/>
          <w:szCs w:val="24"/>
        </w:rPr>
        <w:t xml:space="preserve"> βέβαια, τι έρχεται σαν αποτέλεσμα; Ο λογαριασμός!</w:t>
      </w:r>
    </w:p>
    <w:p w14:paraId="5EE8F289"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Άκουγα χθες τον κ. Δραγασάκη στην τηλεόραση και δεν τον πίστευα. Ειλικρινά</w:t>
      </w:r>
      <w:r>
        <w:rPr>
          <w:rFonts w:eastAsia="Times New Roman" w:cs="Times New Roman"/>
          <w:szCs w:val="24"/>
        </w:rPr>
        <w:t xml:space="preserve"> αυτό θα πείτε στον κόσμο; Είπε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μείς δεν θα φέρουμε νέα μέτρα. Υπάρχει ο κόφτης. Ο κόφτης δεν μας πειράζει!». Όμως ο κόφτης θα έχει μια λίστα με συγκεκριμένα μέτρα για το τι θα κόβεται, δηλαδή συντάξεις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EE8F28A"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Λέτε ότι δεν πειράζει που θα γίνουν όλα αυ</w:t>
      </w:r>
      <w:r>
        <w:rPr>
          <w:rFonts w:eastAsia="Times New Roman" w:cs="Times New Roman"/>
          <w:szCs w:val="24"/>
        </w:rPr>
        <w:t>τά, γιατί θα πάνε όλα καλά. Λέτε ναι σε όλα για την καρέκλα! Αυτός είναι ο στόχος μας. Και αυτό που μου αρέσει πιο πολύ από όλα</w:t>
      </w:r>
      <w:r>
        <w:rPr>
          <w:rFonts w:eastAsia="Times New Roman" w:cs="Times New Roman"/>
          <w:szCs w:val="24"/>
        </w:rPr>
        <w:t>,</w:t>
      </w:r>
      <w:r>
        <w:rPr>
          <w:rFonts w:eastAsia="Times New Roman" w:cs="Times New Roman"/>
          <w:szCs w:val="24"/>
        </w:rPr>
        <w:t xml:space="preserve"> είναι ότι αφού τα κάνετε μαντάρα, αφού έρχεται το τρίτο μνημόνιο </w:t>
      </w:r>
      <w:r>
        <w:rPr>
          <w:rFonts w:eastAsia="Times New Roman" w:cs="Times New Roman"/>
          <w:szCs w:val="24"/>
          <w:lang w:val="en-US"/>
        </w:rPr>
        <w:t>plus</w:t>
      </w:r>
      <w:r>
        <w:rPr>
          <w:rFonts w:eastAsia="Times New Roman" w:cs="Times New Roman"/>
          <w:szCs w:val="24"/>
        </w:rPr>
        <w:t>, τέταρτο μνημόνιο, οι θεσμοί, η τρόικα ή όπως θέλετε πείτ</w:t>
      </w:r>
      <w:r>
        <w:rPr>
          <w:rFonts w:eastAsia="Times New Roman" w:cs="Times New Roman"/>
          <w:szCs w:val="24"/>
        </w:rPr>
        <w:t xml:space="preserve">ε </w:t>
      </w:r>
      <w:r>
        <w:rPr>
          <w:rFonts w:eastAsia="Times New Roman" w:cs="Times New Roman"/>
          <w:szCs w:val="24"/>
        </w:rPr>
        <w:lastRenderedPageBreak/>
        <w:t xml:space="preserve">το, έχετε το θράσος να ρωτάτε εμάς τι θα κάναμε στη θέση σας! Έχετε και θράσος. </w:t>
      </w:r>
    </w:p>
    <w:p w14:paraId="5EE8F28B"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Ένας είναι ο δικός σας στόχος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καρέκλα. Τίποτε άλλο. Μην κοιτάτε εμάς, όμως, γιατί εμείς βάλαμε πλάτη μια φορά. Δεν πρόκειται να ξανασυμβεί αυτό. Εμείς και θα αντισταθούμε</w:t>
      </w:r>
      <w:r>
        <w:rPr>
          <w:rFonts w:eastAsia="Times New Roman" w:cs="Times New Roman"/>
          <w:szCs w:val="24"/>
        </w:rPr>
        <w:t xml:space="preserve"> σθεναρά στο σχέδιο άλωσης του κράτους, των μέσων ενημέρωσης και τελικά άλωσης της </w:t>
      </w:r>
      <w:r>
        <w:rPr>
          <w:rFonts w:eastAsia="Times New Roman" w:cs="Times New Roman"/>
          <w:szCs w:val="24"/>
        </w:rPr>
        <w:t>δ</w:t>
      </w:r>
      <w:r>
        <w:rPr>
          <w:rFonts w:eastAsia="Times New Roman" w:cs="Times New Roman"/>
          <w:szCs w:val="24"/>
        </w:rPr>
        <w:t xml:space="preserve">ημοκρατίας αλλά και θα υπηρετήσουμε τον δικό μας στόχο. Ο δικός σας στόχος είναι η καρέκλα. Ο δικός μας στόχος είναι να πραγματοποιηθεί η λαϊκή επιταγή, που αυτή τη στιγμή </w:t>
      </w:r>
      <w:r>
        <w:rPr>
          <w:rFonts w:eastAsia="Times New Roman" w:cs="Times New Roman"/>
          <w:szCs w:val="24"/>
        </w:rPr>
        <w:t>αποκτά όλο και μεγαλύτερη δυναμική. Ένα πράγμα λέει ο κόσμος και ένα πράγμα θα υπηρετήσουμε και εμείς</w:t>
      </w:r>
      <w:r>
        <w:rPr>
          <w:rFonts w:eastAsia="Times New Roman" w:cs="Times New Roman"/>
          <w:szCs w:val="24"/>
        </w:rPr>
        <w:t xml:space="preserve">. </w:t>
      </w:r>
      <w:r>
        <w:rPr>
          <w:rFonts w:eastAsia="Times New Roman" w:cs="Times New Roman"/>
          <w:szCs w:val="24"/>
        </w:rPr>
        <w:t xml:space="preserve">Να φύγετε! </w:t>
      </w:r>
    </w:p>
    <w:p w14:paraId="5EE8F28C" w14:textId="77777777" w:rsidR="007948C4" w:rsidRDefault="00A0586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8F28D" w14:textId="77777777" w:rsidR="007948C4" w:rsidRDefault="00A0586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Ασημακοπούλου. </w:t>
      </w:r>
    </w:p>
    <w:p w14:paraId="5EE8F28E"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w:t>
      </w:r>
    </w:p>
    <w:p w14:paraId="5EE8F28F" w14:textId="77777777" w:rsidR="007948C4" w:rsidRDefault="00A0586C">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 </w:t>
      </w:r>
    </w:p>
    <w:p w14:paraId="5EE8F290"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 xml:space="preserve">Θα παρακαλούσα και εγώ να μου δοθεί η δυνατότητα να κάνω χρήση του χρόνου της δευτερολογίας μου. </w:t>
      </w:r>
    </w:p>
    <w:p w14:paraId="5EE8F291"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δύο χρόνια της περιπέτειας των δημαγωγών της Κυβέρν</w:t>
      </w:r>
      <w:r>
        <w:rPr>
          <w:rFonts w:eastAsia="Times New Roman" w:cs="Times New Roman"/>
          <w:szCs w:val="24"/>
        </w:rPr>
        <w:t xml:space="preserve">ησης ΣΥΡΙΖΑ-ΑΝΕΛ μας φέρνουν εκ νέου στο χείλος </w:t>
      </w:r>
      <w:r>
        <w:rPr>
          <w:rFonts w:eastAsia="Times New Roman" w:cs="Times New Roman"/>
          <w:szCs w:val="24"/>
        </w:rPr>
        <w:lastRenderedPageBreak/>
        <w:t>του γκρεμού. Το καταστροφικό έργο που δεν ολοκλήρωσαν το 2015</w:t>
      </w:r>
      <w:r>
        <w:rPr>
          <w:rFonts w:eastAsia="Times New Roman" w:cs="Times New Roman"/>
          <w:szCs w:val="24"/>
        </w:rPr>
        <w:t>,</w:t>
      </w:r>
      <w:r>
        <w:rPr>
          <w:rFonts w:eastAsia="Times New Roman" w:cs="Times New Roman"/>
          <w:szCs w:val="24"/>
        </w:rPr>
        <w:t xml:space="preserve"> ορθώνεται και πάλι ενώπιον μας. Τέταρτο μνημόνιο,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xml:space="preserve">, δραχμή, χρεωκοπία, ξαναμπαίνουν στο καθημερινό μας λεξιλόγιο. </w:t>
      </w:r>
    </w:p>
    <w:p w14:paraId="5EE8F292"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Το θέατρο της διαρκούς δ</w:t>
      </w:r>
      <w:r>
        <w:rPr>
          <w:rFonts w:eastAsia="Times New Roman" w:cs="Times New Roman"/>
          <w:szCs w:val="24"/>
        </w:rPr>
        <w:t>ιαπραγμάτευσης, της δήθεν ηρωικής αντίστασης στις πιέσεις των δανειστών έχει καταντήσει κακόγουστο ανέκδοτο. Η δεύτερη αξιολόγηση έχει αργήσει έναν ολόκληρο χρόνο, η ποσοτική χαλάρωση, το αναγκαίο οξυγόνο για την ταλαιπωρημένη οικονομία, αναβάλλεται, τα τε</w:t>
      </w:r>
      <w:r>
        <w:rPr>
          <w:rFonts w:eastAsia="Times New Roman" w:cs="Times New Roman"/>
          <w:szCs w:val="24"/>
        </w:rPr>
        <w:t xml:space="preserve">λευταία αποθέματα εξανεμίζονται, οι επιχειρήσεις ασφυκτιούν, οι πολίτες αγωνιούν. </w:t>
      </w:r>
    </w:p>
    <w:p w14:paraId="5EE8F293" w14:textId="77777777" w:rsidR="007948C4" w:rsidRDefault="00A0586C">
      <w:pPr>
        <w:spacing w:after="0" w:line="600" w:lineRule="auto"/>
        <w:jc w:val="both"/>
        <w:rPr>
          <w:rFonts w:eastAsia="Times New Roman" w:cs="Times New Roman"/>
          <w:szCs w:val="24"/>
        </w:rPr>
      </w:pPr>
      <w:r>
        <w:rPr>
          <w:rFonts w:eastAsia="Times New Roman" w:cs="Times New Roman"/>
          <w:szCs w:val="24"/>
        </w:rPr>
        <w:t xml:space="preserve">Όμως αντί να σοβαρευτούν, συνεχίζουν το ίδιο τροπάριο, με μόνο ένα κριτήριο των επιλογών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γαντζωθούν στην εξουσία όσο το δυνατό περισσότερο, έστω και κάποιους μήνες,</w:t>
      </w:r>
      <w:r>
        <w:rPr>
          <w:rFonts w:eastAsia="Times New Roman" w:cs="Times New Roman"/>
          <w:szCs w:val="24"/>
        </w:rPr>
        <w:t xml:space="preserve"> έστω και επί ερειπίων. </w:t>
      </w:r>
    </w:p>
    <w:p w14:paraId="5EE8F294"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 xml:space="preserve">Σκέφτονται και δρουν αποκλειστικά με όρους μικροκομματικού συμφέροντος και πελατειακών εκδουλεύσεων. Έχουν εξοβελίσει στο πυρ το εξώτερον κάθε έννοια αξιοκρατίας, κάθε διαδικασία αξιολόγησης. </w:t>
      </w:r>
    </w:p>
    <w:p w14:paraId="5EE8F295"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 xml:space="preserve">Βλέπουν το κράτος μόνο ως μέσο </w:t>
      </w:r>
      <w:r>
        <w:rPr>
          <w:rFonts w:eastAsia="Times New Roman" w:cs="Times New Roman"/>
          <w:szCs w:val="24"/>
        </w:rPr>
        <w:t>βολέματος ημετέρων και σε αυτόν τον τομέα αναμφίβολα είναι πρωταθλητές. Δεν ξέρω εάν υπάρχει μέλος του κόμματός σας που να μην έχει αμειβόμενη σχέση με το κράτος.</w:t>
      </w:r>
    </w:p>
    <w:p w14:paraId="5EE8F296"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lastRenderedPageBreak/>
        <w:t>Την ώρα που κόβουν ΕΚΑΣ, τσεκουρώνουν τα επιδόματα σε ευάλωτες κατηγορίες του πληθυσμού, χτυπ</w:t>
      </w:r>
      <w:r>
        <w:rPr>
          <w:rFonts w:eastAsia="Times New Roman" w:cs="Times New Roman"/>
          <w:szCs w:val="24"/>
        </w:rPr>
        <w:t xml:space="preserve">ούν ανελέητα τους αγρότες, την ώρα που βάζουν φόρο στο φόρο σε κάθε άνθρωπο του μόχθου, που εξοντώνουν κάθε επιχειρηματική δραστηριότητα, φορτώνουν το </w:t>
      </w:r>
      <w:r>
        <w:rPr>
          <w:rFonts w:eastAsia="Times New Roman" w:cs="Times New Roman"/>
          <w:szCs w:val="24"/>
        </w:rPr>
        <w:t>δ</w:t>
      </w:r>
      <w:r>
        <w:rPr>
          <w:rFonts w:eastAsia="Times New Roman" w:cs="Times New Roman"/>
          <w:szCs w:val="24"/>
        </w:rPr>
        <w:t>ημόσιο με φίλους και γνωστούς από πόρτες, παράθυρα και φεγγίτες, χωρίς κα</w:t>
      </w:r>
      <w:r>
        <w:rPr>
          <w:rFonts w:eastAsia="Times New Roman" w:cs="Times New Roman"/>
          <w:szCs w:val="24"/>
        </w:rPr>
        <w:t>μ</w:t>
      </w:r>
      <w:r>
        <w:rPr>
          <w:rFonts w:eastAsia="Times New Roman" w:cs="Times New Roman"/>
          <w:szCs w:val="24"/>
        </w:rPr>
        <w:t>μία αξιοκρατία, χωρίς κα</w:t>
      </w:r>
      <w:r>
        <w:rPr>
          <w:rFonts w:eastAsia="Times New Roman" w:cs="Times New Roman"/>
          <w:szCs w:val="24"/>
        </w:rPr>
        <w:t>μ</w:t>
      </w:r>
      <w:r>
        <w:rPr>
          <w:rFonts w:eastAsia="Times New Roman" w:cs="Times New Roman"/>
          <w:szCs w:val="24"/>
        </w:rPr>
        <w:t>μία ι</w:t>
      </w:r>
      <w:r>
        <w:rPr>
          <w:rFonts w:eastAsia="Times New Roman" w:cs="Times New Roman"/>
          <w:szCs w:val="24"/>
        </w:rPr>
        <w:t xml:space="preserve">εράρχηση αναγκών. </w:t>
      </w:r>
    </w:p>
    <w:p w14:paraId="5EE8F297" w14:textId="77777777" w:rsidR="007948C4" w:rsidRDefault="00A0586C">
      <w:pPr>
        <w:spacing w:after="0" w:line="600" w:lineRule="auto"/>
        <w:ind w:firstLine="720"/>
        <w:jc w:val="both"/>
        <w:rPr>
          <w:rFonts w:eastAsia="Times New Roman" w:cs="Times New Roman"/>
          <w:szCs w:val="24"/>
        </w:rPr>
      </w:pPr>
      <w:r>
        <w:rPr>
          <w:rFonts w:eastAsia="Times New Roman" w:cs="Times New Roman"/>
          <w:szCs w:val="24"/>
        </w:rPr>
        <w:t xml:space="preserve">Κατ’ αρχάς δουλεύει φουλ η μηχανή πρόσληψης των μετακλητών. Μπουκώνουν τη δημόσια διοίκηση με </w:t>
      </w:r>
      <w:proofErr w:type="spellStart"/>
      <w:r>
        <w:rPr>
          <w:rFonts w:eastAsia="Times New Roman" w:cs="Times New Roman"/>
          <w:szCs w:val="24"/>
        </w:rPr>
        <w:t>Καρανίκες</w:t>
      </w:r>
      <w:proofErr w:type="spellEnd"/>
      <w:r>
        <w:rPr>
          <w:rFonts w:eastAsia="Times New Roman" w:cs="Times New Roman"/>
          <w:szCs w:val="24"/>
        </w:rPr>
        <w:t xml:space="preserve">, αυτό το σύμβολο της διετούς διακυβέρνησής σας -ήδη τον Οκτώβριο του 2016 οι μετακλητοί είχαν φτάσει στο ύψος ρεκόρ των δύο χιλιάδων </w:t>
      </w:r>
      <w:r>
        <w:rPr>
          <w:rFonts w:eastAsia="Times New Roman" w:cs="Times New Roman"/>
          <w:szCs w:val="24"/>
        </w:rPr>
        <w:t xml:space="preserve">ενενήντα εννέα- και ο μετρητής αυξάνεται διαρκώς με νέες θέσεις σε υπουργούς, υφυπουργούς, γενικούς γραμματείς. </w:t>
      </w:r>
    </w:p>
    <w:p w14:paraId="5EE8F298"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δεν φθάνει μόνο αυτό. Δημιουργούν επί τούτου και νέες δομές, χωρίς να απαντούν στις ανάγκες της </w:t>
      </w:r>
      <w:r>
        <w:rPr>
          <w:rFonts w:eastAsia="Times New Roman" w:cs="Times New Roman"/>
          <w:szCs w:val="24"/>
        </w:rPr>
        <w:t>δ</w:t>
      </w:r>
      <w:r>
        <w:rPr>
          <w:rFonts w:eastAsia="Times New Roman" w:cs="Times New Roman"/>
          <w:szCs w:val="24"/>
        </w:rPr>
        <w:t xml:space="preserve">ιοίκησης, πάντα με στόχο να αυξήσουν τον </w:t>
      </w:r>
      <w:r>
        <w:rPr>
          <w:rFonts w:eastAsia="Times New Roman" w:cs="Times New Roman"/>
          <w:szCs w:val="24"/>
        </w:rPr>
        <w:t>κρατικοδίαιτο στρατό τους.</w:t>
      </w:r>
    </w:p>
    <w:p w14:paraId="5EE8F299"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Ταυτόχρονα έχουν βάλει μπροστά τη φάμπρικα των βουλευτικών τροπολογιών για νομιμοποίηση από την πίσω πόρτα, με τη μετατροπή εργασιακών σχέσεων ιδιωτικού δικαίου ορισμένου χρόνου ή έργου εργαζομένων στο </w:t>
      </w:r>
      <w:r>
        <w:rPr>
          <w:rFonts w:eastAsia="Times New Roman" w:cs="Times New Roman"/>
          <w:szCs w:val="24"/>
        </w:rPr>
        <w:t>δ</w:t>
      </w:r>
      <w:r>
        <w:rPr>
          <w:rFonts w:eastAsia="Times New Roman" w:cs="Times New Roman"/>
          <w:szCs w:val="24"/>
        </w:rPr>
        <w:t>ημόσιο σε συμβάσεις εργασί</w:t>
      </w:r>
      <w:r>
        <w:rPr>
          <w:rFonts w:eastAsia="Times New Roman" w:cs="Times New Roman"/>
          <w:szCs w:val="24"/>
        </w:rPr>
        <w:t xml:space="preserve">ας αορίστου χρόνου αλλά και τις διαδοχικές παρατάσεις συμβάσεων για τους εργαζομένους των δήμων. Τσαλαπατούν έτσι </w:t>
      </w:r>
      <w:r>
        <w:rPr>
          <w:rFonts w:eastAsia="Times New Roman" w:cs="Times New Roman"/>
          <w:szCs w:val="24"/>
        </w:rPr>
        <w:lastRenderedPageBreak/>
        <w:t>κάθε κανόνα αξιοκρατίας και ίσων ευκαιριών αλλά και τις διατάξεις του Συντάγματος που προβλέπουν ότι η πρόσληψη προσωπικού με σύμβαση εργασίας</w:t>
      </w:r>
      <w:r>
        <w:rPr>
          <w:rFonts w:eastAsia="Times New Roman" w:cs="Times New Roman"/>
          <w:szCs w:val="24"/>
        </w:rPr>
        <w:t xml:space="preserve"> ιδιωτικού δικαίου αορίστου χρόνου</w:t>
      </w:r>
      <w:r>
        <w:rPr>
          <w:rFonts w:eastAsia="Times New Roman" w:cs="Times New Roman"/>
          <w:szCs w:val="24"/>
        </w:rPr>
        <w:t>,</w:t>
      </w:r>
      <w:r>
        <w:rPr>
          <w:rFonts w:eastAsia="Times New Roman" w:cs="Times New Roman"/>
          <w:szCs w:val="24"/>
        </w:rPr>
        <w:t xml:space="preserve"> γίνεται μόνο μέσω ΑΣΕΠ. </w:t>
      </w:r>
    </w:p>
    <w:p w14:paraId="5EE8F29A"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Ειδικά στους δήμους επιβάλλουν κατά τρόπο αυθαίρετο ένα υπέρμετρο μισθολογικό κόστος, το οποίο πολλές φορές καλούνται να καλύψουν οι δημότες μέσω αυξήσεως των δημοτικών τελών. </w:t>
      </w:r>
    </w:p>
    <w:p w14:paraId="5EE8F29B"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Αποτέλεσμα όλων των παραπάνω είναι η εκτόξευση των μισθολογικών δαπανών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 xml:space="preserve">ιοίκησης το πρώτο εννεάμηνο του 2016, σύμφωνα με τα στοιχεία του Γενικού Λογιστηρίου του Κράτους κατά 146 εκατομμύρια ευρώ. </w:t>
      </w:r>
    </w:p>
    <w:p w14:paraId="5EE8F29C"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Αγαπητοί συνάδελφοι, όσο και αν θέλετε να κρ</w:t>
      </w:r>
      <w:r>
        <w:rPr>
          <w:rFonts w:eastAsia="Times New Roman" w:cs="Times New Roman"/>
          <w:szCs w:val="24"/>
        </w:rPr>
        <w:t xml:space="preserve">υφτείτε, δεν σας αφήνουν οι αριθμοί, μιλούν από μόνοι τους. Γνωρίζετε, όμως, ότι η ανεργία δεν μειώνεται με μαζικούς διορισμούς στο </w:t>
      </w:r>
      <w:r>
        <w:rPr>
          <w:rFonts w:eastAsia="Times New Roman" w:cs="Times New Roman"/>
          <w:szCs w:val="24"/>
        </w:rPr>
        <w:t>δ</w:t>
      </w:r>
      <w:r>
        <w:rPr>
          <w:rFonts w:eastAsia="Times New Roman" w:cs="Times New Roman"/>
          <w:szCs w:val="24"/>
        </w:rPr>
        <w:t xml:space="preserve">ημόσιο. Αυτή η λύση είναι επιστροφή στα μονοπάτια του 1980, γιατί αυτά ήταν δρόμος προς τον γκρεμό, η οδός της </w:t>
      </w:r>
      <w:proofErr w:type="spellStart"/>
      <w:r>
        <w:rPr>
          <w:rFonts w:eastAsia="Times New Roman" w:cs="Times New Roman"/>
          <w:szCs w:val="24"/>
        </w:rPr>
        <w:t>απωλείας</w:t>
      </w:r>
      <w:proofErr w:type="spellEnd"/>
      <w:r>
        <w:rPr>
          <w:rFonts w:eastAsia="Times New Roman" w:cs="Times New Roman"/>
          <w:szCs w:val="24"/>
        </w:rPr>
        <w:t>, τη</w:t>
      </w:r>
      <w:r>
        <w:rPr>
          <w:rFonts w:eastAsia="Times New Roman" w:cs="Times New Roman"/>
          <w:szCs w:val="24"/>
        </w:rPr>
        <w:t xml:space="preserve">ς καταστροφής. </w:t>
      </w:r>
    </w:p>
    <w:p w14:paraId="5EE8F29D"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χώρα χρειάζεται πραγματική ανάπτυξη, κίνητρα για την ιδιωτική οικονομία, για την αύξηση της παραγωγικότητας, την προσέλκυση επενδύσεων. Μόνο έτσι θα δημιουργηθούν νέες θέσεις εργασίας, μόνο έτσι θα πάψει η αι</w:t>
      </w:r>
      <w:r>
        <w:rPr>
          <w:rFonts w:eastAsia="Times New Roman" w:cs="Times New Roman"/>
          <w:szCs w:val="24"/>
        </w:rPr>
        <w:lastRenderedPageBreak/>
        <w:t>μορραγία της συνεχούς φυγής νέ</w:t>
      </w:r>
      <w:r>
        <w:rPr>
          <w:rFonts w:eastAsia="Times New Roman" w:cs="Times New Roman"/>
          <w:szCs w:val="24"/>
        </w:rPr>
        <w:t xml:space="preserve">ων στο εξωτερικό. Χρειάζεται, δηλαδή, ακριβώς το αντίθετο από αυτό που κάνετε εσείς, το αντίθετο από τη συνταγή της αποτυχίας, της στασιμότητας, της καταστροφής. </w:t>
      </w:r>
    </w:p>
    <w:p w14:paraId="5EE8F29E"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σε κάθε νουθεσία της λογικής ξεκινάτε πάλι τη γνωστή «καραμέλα» δήθεν της απειλής των</w:t>
      </w:r>
      <w:r>
        <w:rPr>
          <w:rFonts w:eastAsia="Times New Roman" w:cs="Times New Roman"/>
          <w:szCs w:val="24"/>
        </w:rPr>
        <w:t xml:space="preserve"> απολύσεων δημοσίων υπαλλήλων από τον Κυριάκο Μητσοτάκη. Προβάλλετε ένα σκιάχτρο</w:t>
      </w:r>
      <w:r>
        <w:rPr>
          <w:rFonts w:eastAsia="Times New Roman" w:cs="Times New Roman"/>
          <w:szCs w:val="24"/>
        </w:rPr>
        <w:t>,</w:t>
      </w:r>
      <w:r>
        <w:rPr>
          <w:rFonts w:eastAsia="Times New Roman" w:cs="Times New Roman"/>
          <w:szCs w:val="24"/>
        </w:rPr>
        <w:t xml:space="preserve"> για να φοβίσετε, για να κρατήσετε τους ψηφοφόρους αλλά αυτό το παραμύθι πια δεν περπατάει. Κανείς δημόσιος υπάλληλος δεν κινδυνεύει να χάσει τη δουλειά του με κυβέρνηση της Ν</w:t>
      </w:r>
      <w:r>
        <w:rPr>
          <w:rFonts w:eastAsia="Times New Roman" w:cs="Times New Roman"/>
          <w:szCs w:val="24"/>
        </w:rPr>
        <w:t xml:space="preserve">έας Δημοκρατίας και αυτό το γνωρίζουν και οι ίδιοι και ήδη σας γυρίζουν την πλάτη. </w:t>
      </w:r>
    </w:p>
    <w:p w14:paraId="5EE8F29F"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που έχουμε εξαγγείλει –και θα γίνει- είναι η εφαρμογή της αξιολόγησης, για την οποία έχετε μια χρόνια αλλεργία, αλλά και η κινητικότητα με βάση τις πραγματικές ανάγκες</w:t>
      </w:r>
      <w:r>
        <w:rPr>
          <w:rFonts w:eastAsia="Times New Roman" w:cs="Times New Roman"/>
          <w:szCs w:val="24"/>
        </w:rPr>
        <w:t xml:space="preserve"> και προτεραιότητες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p>
    <w:p w14:paraId="5EE8F2A0"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αποκαλυπτήρια από τα έργα και τις ημέρες σας στον δημόσιο τομέα συνιστούν και την τελική κατάρρευση του δήθεν ηθικού πλεονεκτήματος της Αριστεράς. </w:t>
      </w:r>
    </w:p>
    <w:p w14:paraId="5EE8F2A1"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δείχνετε, δυστυχώς, παντού το ίδιο αναξιόπιστο πρόσωπο, </w:t>
      </w:r>
      <w:r>
        <w:rPr>
          <w:rFonts w:eastAsia="Times New Roman" w:cs="Times New Roman"/>
          <w:szCs w:val="24"/>
        </w:rPr>
        <w:t xml:space="preserve">όπως και στις πρόσφατες κρίσεις στην Πυροσβεστική και την Ελληνική Αστυνομία, όπου κάθε αξιοκρατική αρχή, κάθε σεβασμός προς τον τρόπο ανάδειξης των </w:t>
      </w:r>
      <w:r>
        <w:rPr>
          <w:rFonts w:eastAsia="Times New Roman" w:cs="Times New Roman"/>
          <w:szCs w:val="24"/>
        </w:rPr>
        <w:lastRenderedPageBreak/>
        <w:t>στελεχών των Σωμάτων Ασφαλείας πήγε περίπατο, θυσιάστηκε στον βωμό των στενών κομματικών συμφερόντων. Γελοι</w:t>
      </w:r>
      <w:r>
        <w:rPr>
          <w:rFonts w:eastAsia="Times New Roman" w:cs="Times New Roman"/>
          <w:szCs w:val="24"/>
        </w:rPr>
        <w:t>οποιώντας κάθε διαδικασία, καταλήξατε σε έναν άνευ προηγουμένου τραγέλαφο με είπες-ξείπες, με δημοσιοποίηση των κρίσεων που τις πήρατε πίσω και μετά τις ξαναβγάλατε αυτούσιες. Φαρσοκωμωδία που για τη χώρα είναι πλέον μια τραγωδία, καθώς αποστρατεύσατε άξιο</w:t>
      </w:r>
      <w:r>
        <w:rPr>
          <w:rFonts w:eastAsia="Times New Roman" w:cs="Times New Roman"/>
          <w:szCs w:val="24"/>
        </w:rPr>
        <w:t>υς αξιωματικούς</w:t>
      </w:r>
      <w:r>
        <w:rPr>
          <w:rFonts w:eastAsia="Times New Roman" w:cs="Times New Roman"/>
          <w:szCs w:val="24"/>
        </w:rPr>
        <w:t>,</w:t>
      </w:r>
      <w:r>
        <w:rPr>
          <w:rFonts w:eastAsia="Times New Roman" w:cs="Times New Roman"/>
          <w:szCs w:val="24"/>
        </w:rPr>
        <w:t xml:space="preserve"> που είχαν ακόμη πολλά να προσφέρουν στην πατρίδα, ενώ και οι τοποθετήσεις έχουν βαρύ κομματικό αποτύπωμα. </w:t>
      </w:r>
    </w:p>
    <w:p w14:paraId="5EE8F2A2"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3C2C82">
        <w:rPr>
          <w:rFonts w:eastAsia="Times New Roman" w:cs="Times New Roman"/>
          <w:b/>
          <w:szCs w:val="24"/>
        </w:rPr>
        <w:t>ΑΝΑΣΤΑΣΙΑ ΧΡΙΣΤΟΔΟΥΛΟΠΟΥΛΟΥ</w:t>
      </w:r>
      <w:r>
        <w:rPr>
          <w:rFonts w:eastAsia="Times New Roman" w:cs="Times New Roman"/>
          <w:szCs w:val="24"/>
        </w:rPr>
        <w:t>)</w:t>
      </w:r>
    </w:p>
    <w:p w14:paraId="5EE8F2A3"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Όλα αυτά αποδεικνύουν</w:t>
      </w:r>
      <w:r>
        <w:rPr>
          <w:rFonts w:eastAsia="Times New Roman" w:cs="Times New Roman"/>
          <w:szCs w:val="24"/>
        </w:rPr>
        <w:t>,</w:t>
      </w:r>
      <w:r>
        <w:rPr>
          <w:rFonts w:eastAsia="Times New Roman" w:cs="Times New Roman"/>
          <w:szCs w:val="24"/>
        </w:rPr>
        <w:t xml:space="preserve"> ότι όλα αυτά τα χρόνια που φωνάζατε από το πεζοδρόμιο</w:t>
      </w:r>
      <w:r>
        <w:rPr>
          <w:rFonts w:eastAsia="Times New Roman" w:cs="Times New Roman"/>
          <w:szCs w:val="24"/>
        </w:rPr>
        <w:t>,</w:t>
      </w:r>
      <w:r>
        <w:rPr>
          <w:rFonts w:eastAsia="Times New Roman" w:cs="Times New Roman"/>
          <w:szCs w:val="24"/>
        </w:rPr>
        <w:t xml:space="preserve"> ήταν όλα υποκριτικά, ψευδή και παραπλανητικά, γιατί όλη η πολιτεία σας είναι παραπλανητική και μάλιστα ενσυνείδητη και εσκεμμένη και όχι προϊόν αυταπάτης, για να ξεγελάσετε τον κόσμο. Μα τώρα σας πήρα</w:t>
      </w:r>
      <w:r>
        <w:rPr>
          <w:rFonts w:eastAsia="Times New Roman" w:cs="Times New Roman"/>
          <w:szCs w:val="24"/>
        </w:rPr>
        <w:t>ν χαμπάρι και οδός διαφυγής δεν υπάρχει άλλη παρά η έξοδος διά των εκλογών, που όσο και αν τις ξορκίζετε</w:t>
      </w:r>
      <w:r>
        <w:rPr>
          <w:rFonts w:eastAsia="Times New Roman" w:cs="Times New Roman"/>
          <w:szCs w:val="24"/>
        </w:rPr>
        <w:t>,</w:t>
      </w:r>
      <w:r>
        <w:rPr>
          <w:rFonts w:eastAsia="Times New Roman" w:cs="Times New Roman"/>
          <w:szCs w:val="24"/>
        </w:rPr>
        <w:t xml:space="preserve"> δεν θα τις γλιτώσετε. </w:t>
      </w:r>
    </w:p>
    <w:p w14:paraId="5EE8F2A4"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Μια μόνο τελευταία υπηρεσία έχετε να προσφέρετε στην πατρίδα, να προκηρύξετε εκλογές και να αποχωρήσετε με την ίδια ταχύτητα πο</w:t>
      </w:r>
      <w:r>
        <w:rPr>
          <w:rFonts w:eastAsia="Times New Roman" w:cs="Times New Roman"/>
          <w:szCs w:val="24"/>
        </w:rPr>
        <w:t>υ αναρριχηθήκατε στην κορυφή. Ήρθε πλέον η στιγμή, μετά απ’ αυτό το διετές πικρό μάθημα, που το πληρώσαμε όλοι ακριβά, να στραφούμε στο ρεαλισμό.</w:t>
      </w:r>
    </w:p>
    <w:p w14:paraId="5EE8F2A5"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lastRenderedPageBreak/>
        <w:t xml:space="preserve">Κυρίες και κύριοι του ΣΥΡΙΖΑ, το μόνο καλό που θα αφήσετε πίσω </w:t>
      </w:r>
      <w:r>
        <w:rPr>
          <w:rFonts w:eastAsia="Times New Roman" w:cs="Times New Roman"/>
          <w:szCs w:val="24"/>
        </w:rPr>
        <w:t>σας,</w:t>
      </w:r>
      <w:r>
        <w:rPr>
          <w:rFonts w:eastAsia="Times New Roman" w:cs="Times New Roman"/>
          <w:szCs w:val="24"/>
        </w:rPr>
        <w:t xml:space="preserve"> είναι η διάλυση των βολικών μύθων με τους </w:t>
      </w:r>
      <w:r>
        <w:rPr>
          <w:rFonts w:eastAsia="Times New Roman" w:cs="Times New Roman"/>
          <w:szCs w:val="24"/>
        </w:rPr>
        <w:t>οποίους κατατρύχετε την Ελλάδα για δεκαετίες, γιατί τώρα πια κανείς δεν μπορεί να πει ότι δεν γνώριζε. Όλοι πια γνωρίζουμε τι σημαίνει Αριστερά.</w:t>
      </w:r>
    </w:p>
    <w:p w14:paraId="5EE8F2A6" w14:textId="77777777" w:rsidR="007948C4" w:rsidRDefault="00A0586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EE8F2A7" w14:textId="77777777" w:rsidR="007948C4" w:rsidRDefault="00A0586C">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w:t>
      </w:r>
      <w:r>
        <w:rPr>
          <w:rFonts w:eastAsia="Times New Roman" w:cs="Times New Roman"/>
        </w:rPr>
        <w:t>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w:t>
      </w:r>
      <w:r>
        <w:rPr>
          <w:rFonts w:eastAsia="Times New Roman" w:cs="Times New Roman"/>
        </w:rPr>
        <w:t>άνωσης και λειτουργίας της Βουλής, είκοσι εννέα μέλη από το Φιλολογικό Σύλλογο «ΜΑΡΙΑ ΛΙΣΜΑΝΗ».</w:t>
      </w:r>
    </w:p>
    <w:p w14:paraId="5EE8F2A8" w14:textId="77777777" w:rsidR="007948C4" w:rsidRDefault="00A0586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EE8F2A9" w14:textId="77777777" w:rsidR="007948C4" w:rsidRDefault="00A0586C">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EE8F2AA"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για τρία λεπτά.</w:t>
      </w:r>
    </w:p>
    <w:p w14:paraId="5EE8F2AB"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Κυρία Πρόεδρε, έχει κα</w:t>
      </w:r>
      <w:r>
        <w:rPr>
          <w:rFonts w:eastAsia="Times New Roman" w:cs="Times New Roman"/>
          <w:szCs w:val="24"/>
        </w:rPr>
        <w:t>μ</w:t>
      </w:r>
      <w:r>
        <w:rPr>
          <w:rFonts w:eastAsia="Times New Roman" w:cs="Times New Roman"/>
          <w:szCs w:val="24"/>
        </w:rPr>
        <w:t xml:space="preserve">μιά σημασία να τα ακούμε εμείς; Δεν υπάρχει Υπουργός στα έδρανα! </w:t>
      </w:r>
    </w:p>
    <w:p w14:paraId="5EE8F2AC" w14:textId="77777777" w:rsidR="007948C4" w:rsidRDefault="00A0586C">
      <w:pPr>
        <w:spacing w:line="600" w:lineRule="auto"/>
        <w:ind w:firstLine="567"/>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Εδώ ήταν, για ένα λεπτό βγήκε. </w:t>
      </w:r>
    </w:p>
    <w:p w14:paraId="5EE8F2AD"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έχετε τον λόγο.</w:t>
      </w:r>
    </w:p>
    <w:p w14:paraId="5EE8F2AE"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Κυρία Πρόεδρε, θα πάρω κι εγώ τον χρόνο της δευτερολογίας μου για </w:t>
      </w:r>
      <w:r>
        <w:rPr>
          <w:rFonts w:eastAsia="Times New Roman" w:cs="Times New Roman"/>
          <w:szCs w:val="24"/>
        </w:rPr>
        <w:t xml:space="preserve">να μην ανέλθω στο Βήμα. </w:t>
      </w:r>
    </w:p>
    <w:p w14:paraId="5EE8F2AF"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πολλά τα ψέματα, πολλές οι αυταπάτες και πολλοί οι μύθοι που προσεκτικά έχουν κτισθεί απ’ αυτή την Κυβέρνηση. Θα έλεγε κανείς ότι δεν ενδιαφέρεται για τίποτα άλλο, εκτός από το να κτ</w:t>
      </w:r>
      <w:r>
        <w:rPr>
          <w:rFonts w:eastAsia="Times New Roman" w:cs="Times New Roman"/>
          <w:szCs w:val="24"/>
        </w:rPr>
        <w:t xml:space="preserve">ίσει το επικοινωνιακό προφίλ της. </w:t>
      </w:r>
    </w:p>
    <w:p w14:paraId="5EE8F2B0"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Ακολουθώντας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μια από τις βασικές αρχές της προπαγάνδας, η Κυβέρνηση ταυτίζει πάντα τον εαυτό της με το καλό και </w:t>
      </w:r>
      <w:proofErr w:type="spellStart"/>
      <w:r>
        <w:rPr>
          <w:rFonts w:eastAsia="Times New Roman" w:cs="Times New Roman"/>
          <w:szCs w:val="24"/>
        </w:rPr>
        <w:t>δαιμονοποιεί</w:t>
      </w:r>
      <w:proofErr w:type="spellEnd"/>
      <w:r>
        <w:rPr>
          <w:rFonts w:eastAsia="Times New Roman" w:cs="Times New Roman"/>
          <w:szCs w:val="24"/>
        </w:rPr>
        <w:t xml:space="preserve"> και ταυτίζει με το κακό οποιονδήποτε διαφωνεί μαζί της. Μπορώ να φανταστώ τι θα πει και</w:t>
      </w:r>
      <w:r>
        <w:rPr>
          <w:rFonts w:eastAsia="Times New Roman" w:cs="Times New Roman"/>
          <w:szCs w:val="24"/>
        </w:rPr>
        <w:t xml:space="preserve"> η Υπουργός μετά.</w:t>
      </w:r>
    </w:p>
    <w:p w14:paraId="5EE8F2B1"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Η Κυβέρνηση ΣΥΡΙΖΑ-ΑΝΕΛ αποτελείται από ανθρώπους</w:t>
      </w:r>
      <w:r>
        <w:rPr>
          <w:rFonts w:eastAsia="Times New Roman" w:cs="Times New Roman"/>
          <w:szCs w:val="24"/>
        </w:rPr>
        <w:t>,</w:t>
      </w:r>
      <w:r>
        <w:rPr>
          <w:rFonts w:eastAsia="Times New Roman" w:cs="Times New Roman"/>
          <w:szCs w:val="24"/>
        </w:rPr>
        <w:t xml:space="preserve"> που είναι δήθεν υπέρμαχοι της αξιοκρατίας, μαχητές του αγώνα κατά της διαφθοράς, προστάτες των φτωχών και των αδυνάμων, υπέρ των δημοσίων υπαλλήλων, που αγωνίζονται γι’ αυτούς, σκληροί πο</w:t>
      </w:r>
      <w:r>
        <w:rPr>
          <w:rFonts w:eastAsia="Times New Roman" w:cs="Times New Roman"/>
          <w:szCs w:val="24"/>
        </w:rPr>
        <w:t>λέμιοι των ξένων που υπονομεύουν το θεάρεστο έργο της. Η πραγματικότητα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διαψεύδει την Κυβέρνηση, </w:t>
      </w:r>
      <w:r>
        <w:rPr>
          <w:rFonts w:eastAsia="Times New Roman" w:cs="Times New Roman"/>
          <w:szCs w:val="24"/>
        </w:rPr>
        <w:lastRenderedPageBreak/>
        <w:t>γιατί έχει αποδείξει</w:t>
      </w:r>
      <w:r>
        <w:rPr>
          <w:rFonts w:eastAsia="Times New Roman" w:cs="Times New Roman"/>
          <w:szCs w:val="24"/>
        </w:rPr>
        <w:t>,</w:t>
      </w:r>
      <w:r>
        <w:rPr>
          <w:rFonts w:eastAsia="Times New Roman" w:cs="Times New Roman"/>
          <w:szCs w:val="24"/>
        </w:rPr>
        <w:t xml:space="preserve"> ότι έχουμε να κάνουμε με την κατ’ εξοχήν </w:t>
      </w:r>
      <w:r>
        <w:rPr>
          <w:rFonts w:eastAsia="Times New Roman" w:cs="Times New Roman"/>
          <w:szCs w:val="24"/>
        </w:rPr>
        <w:t>Κ</w:t>
      </w:r>
      <w:r>
        <w:rPr>
          <w:rFonts w:eastAsia="Times New Roman" w:cs="Times New Roman"/>
          <w:szCs w:val="24"/>
        </w:rPr>
        <w:t xml:space="preserve">υβέρνηση της πλουτοκρατίας και της ξενοκρατίας. </w:t>
      </w:r>
    </w:p>
    <w:p w14:paraId="5EE8F2B2"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Γελάτε, γιατί ακριβώς έχετε ταυτισθεί</w:t>
      </w:r>
      <w:r>
        <w:rPr>
          <w:rFonts w:eastAsia="Times New Roman" w:cs="Times New Roman"/>
          <w:szCs w:val="24"/>
        </w:rPr>
        <w:t xml:space="preserve"> με την προστασία των πτωχών, αλλά πέστε μου σας παρακαλώ, από τους έμμεσους φόρους πλήττονται οι πλούσιοι; 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 πλούσιος πληρώσει λίγο παραπάνω τον καφέ του ή το τηλεφώνημά του, θα πάθει τίποτα; Σιγά τα αίματα, που λέει και ο Πρωθυπουργός. Από το</w:t>
      </w:r>
      <w:r>
        <w:rPr>
          <w:rFonts w:eastAsia="Times New Roman" w:cs="Times New Roman"/>
          <w:szCs w:val="24"/>
        </w:rPr>
        <w:t xml:space="preserve">υς έμμεσους φόρους πλήττονται οι πτωχοί. Άρα οι πλούσιοι προστατεύονται. </w:t>
      </w:r>
    </w:p>
    <w:p w14:paraId="5EE8F2B3"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 xml:space="preserve">Επίσης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που δόθηκε στους ξένους, δείχνει ότι έχετε αγωνισθεί υπέρ των ξένων και τα έχετε πάει καλά ή μήπως έχει επικρατήσει εξαιτίας σας η ξενοκρατία στη χώρα; </w:t>
      </w:r>
    </w:p>
    <w:p w14:paraId="5EE8F2B4"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 xml:space="preserve">Ο άλλος </w:t>
      </w:r>
      <w:r>
        <w:rPr>
          <w:rFonts w:eastAsia="Times New Roman" w:cs="Times New Roman"/>
          <w:szCs w:val="24"/>
        </w:rPr>
        <w:t xml:space="preserve">μύθος τώρα είναι η προστασία των δημοσίων υπαλλήλων. Πώς τους προστατεύετε; Διορίζοντας ως μετακλητούς από την πίσω πόρτα τους εκλεκτούς σας και τους πελάτες σας, διαλύοντας την οικονομία, τη βιομηχανία, τη μεταποίηση, το λιανεμπόριο, το χονδρεμπόριο, τις </w:t>
      </w:r>
      <w:r>
        <w:rPr>
          <w:rFonts w:eastAsia="Times New Roman" w:cs="Times New Roman"/>
          <w:szCs w:val="24"/>
        </w:rPr>
        <w:t xml:space="preserve">εξαγωγές,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τη μείωση των εσόδων στον τουρισμό; </w:t>
      </w:r>
    </w:p>
    <w:p w14:paraId="5EE8F2B5"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Νομίζετε ότι δεν ξέρουν οι δημόσιοι υπάλληλοι</w:t>
      </w:r>
      <w:r>
        <w:rPr>
          <w:rFonts w:eastAsia="Times New Roman" w:cs="Times New Roman"/>
          <w:szCs w:val="24"/>
        </w:rPr>
        <w:t>,</w:t>
      </w:r>
      <w:r>
        <w:rPr>
          <w:rFonts w:eastAsia="Times New Roman" w:cs="Times New Roman"/>
          <w:szCs w:val="24"/>
        </w:rPr>
        <w:t xml:space="preserve"> ότ</w:t>
      </w:r>
      <w:r>
        <w:rPr>
          <w:rFonts w:eastAsia="Times New Roman" w:cs="Times New Roman"/>
          <w:szCs w:val="24"/>
        </w:rPr>
        <w:t>ι</w:t>
      </w:r>
      <w:r>
        <w:rPr>
          <w:rFonts w:eastAsia="Times New Roman" w:cs="Times New Roman"/>
          <w:szCs w:val="24"/>
        </w:rPr>
        <w:t xml:space="preserve"> για να πληρωθούν πρέπει να έχει έσοδα το κράτος; Δεν ξέρουν πως αν δεν συνδεθεί ο δημόσιος με τον ιδιωτικό τομέα, δεν πρόκειται να </w:t>
      </w:r>
      <w:r>
        <w:rPr>
          <w:rFonts w:eastAsia="Times New Roman" w:cs="Times New Roman"/>
          <w:szCs w:val="24"/>
        </w:rPr>
        <w:t xml:space="preserve">γίνει τίποτα; Από πού θα πληρωθούν </w:t>
      </w:r>
      <w:r>
        <w:rPr>
          <w:rFonts w:eastAsia="Times New Roman" w:cs="Times New Roman"/>
          <w:szCs w:val="24"/>
        </w:rPr>
        <w:lastRenderedPageBreak/>
        <w:t xml:space="preserve">τους μισθούς τους οι δημόσιοι υπάλληλοι, τους οποίους εσείς προστατεύετε, όταν όλοι οι δείκτες είναι πεσμένοι; </w:t>
      </w:r>
    </w:p>
    <w:p w14:paraId="5EE8F2B6"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Τις προσλήψεις στον τομέα της υγείας τις ακούμε τόσον καιρό. Είχαν εγκριθεί από το 2014. Το 2015 είχατε άλλες</w:t>
      </w:r>
      <w:r>
        <w:rPr>
          <w:rFonts w:eastAsia="Times New Roman" w:cs="Times New Roman"/>
          <w:szCs w:val="24"/>
        </w:rPr>
        <w:t xml:space="preserve"> προτεραιότητες, τις θυμόμαστε όλοι. Τις φέρατε σε πέρας με νόμους, νομοθετώντας. </w:t>
      </w:r>
    </w:p>
    <w:p w14:paraId="5EE8F2B7"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 xml:space="preserve">Όσον αφορά τις προκηρύξεις, το 2015, αν θυμάμαι καλά, βγάλατε δυο προκηρύξεις για μόνιμες θέσεις στη ΔΕΗ, για </w:t>
      </w:r>
      <w:proofErr w:type="spellStart"/>
      <w:r>
        <w:rPr>
          <w:rFonts w:eastAsia="Times New Roman" w:cs="Times New Roman"/>
          <w:szCs w:val="24"/>
        </w:rPr>
        <w:t>εκατόν</w:t>
      </w:r>
      <w:proofErr w:type="spellEnd"/>
      <w:r>
        <w:rPr>
          <w:rFonts w:eastAsia="Times New Roman" w:cs="Times New Roman"/>
          <w:szCs w:val="24"/>
        </w:rPr>
        <w:t xml:space="preserve"> δέκα και τετρακόσιες πενήντα μόνιμες θέσεις και μια προκ</w:t>
      </w:r>
      <w:r>
        <w:rPr>
          <w:rFonts w:eastAsia="Times New Roman" w:cs="Times New Roman"/>
          <w:szCs w:val="24"/>
        </w:rPr>
        <w:t>ήρυξη για τετρακόσιες εξήντα πέντε θέσεις εφοριακών για τη Γενική Γραμματεία Δημοσίων Εσόδων. Γιατί δεν μπορέσατε το 2015</w:t>
      </w:r>
      <w:r>
        <w:rPr>
          <w:rFonts w:eastAsia="Times New Roman" w:cs="Times New Roman"/>
          <w:szCs w:val="24"/>
        </w:rPr>
        <w:t>,</w:t>
      </w:r>
      <w:r>
        <w:rPr>
          <w:rFonts w:eastAsia="Times New Roman" w:cs="Times New Roman"/>
          <w:szCs w:val="24"/>
        </w:rPr>
        <w:t xml:space="preserve"> να βγάλετε μια προκήρυξη της προκοπής για νοσηλευτικό προσωπικό;</w:t>
      </w:r>
    </w:p>
    <w:p w14:paraId="5EE8F2B8" w14:textId="77777777" w:rsidR="007948C4" w:rsidRDefault="00A0586C">
      <w:pPr>
        <w:spacing w:line="600" w:lineRule="auto"/>
        <w:ind w:firstLine="720"/>
        <w:jc w:val="both"/>
        <w:rPr>
          <w:rFonts w:eastAsia="Times New Roman"/>
          <w:szCs w:val="24"/>
        </w:rPr>
      </w:pPr>
      <w:r>
        <w:rPr>
          <w:rFonts w:eastAsia="Times New Roman"/>
          <w:szCs w:val="24"/>
        </w:rPr>
        <w:t>Το 2016</w:t>
      </w:r>
      <w:r>
        <w:rPr>
          <w:rFonts w:eastAsia="Times New Roman"/>
          <w:szCs w:val="24"/>
        </w:rPr>
        <w:t>,</w:t>
      </w:r>
      <w:r>
        <w:rPr>
          <w:rFonts w:eastAsia="Times New Roman"/>
          <w:szCs w:val="24"/>
        </w:rPr>
        <w:t xml:space="preserve"> οι προκηρύξεις σας -δεν μιλάω μόνο για την πίσω πόρτα, μιλά</w:t>
      </w:r>
      <w:r>
        <w:rPr>
          <w:rFonts w:eastAsia="Times New Roman"/>
          <w:szCs w:val="24"/>
        </w:rPr>
        <w:t>ω για τις κανονικές προκηρύξεις- ήταν τριάντα έξι θέσεις στα ΕΛΤΑ, τριάντα πέντε στην Τράπεζα της Ελλάδας, πενήντα οκτώ σε τέσσερα Υπουργεία, πενήντα δύο στη Γενική Γραμματεία Δημόσιας Περιουσίας και στη Γενική Γραμματεία Δημοσίων Εσόδων του Υπουργείου Οικ</w:t>
      </w:r>
      <w:r>
        <w:rPr>
          <w:rFonts w:eastAsia="Times New Roman"/>
          <w:szCs w:val="24"/>
        </w:rPr>
        <w:t>ονομικών, ογδόντα θέσεις στην Εταιρεία Ύδρευσης και Αποχέτευσης Θεσσαλονίκης. Αυτές, λοιπόν, ήταν οι προτεραιότητές σας;</w:t>
      </w:r>
    </w:p>
    <w:p w14:paraId="5EE8F2B9" w14:textId="77777777" w:rsidR="007948C4" w:rsidRDefault="00A0586C">
      <w:pPr>
        <w:spacing w:line="600" w:lineRule="auto"/>
        <w:ind w:firstLine="720"/>
        <w:jc w:val="both"/>
        <w:rPr>
          <w:rFonts w:eastAsia="Times New Roman"/>
          <w:szCs w:val="24"/>
        </w:rPr>
      </w:pPr>
      <w:r>
        <w:rPr>
          <w:rFonts w:eastAsia="Times New Roman"/>
          <w:szCs w:val="24"/>
        </w:rPr>
        <w:lastRenderedPageBreak/>
        <w:t xml:space="preserve">Και τώρα μέσα στις διακοπές τις χριστουγεννιάτικες που εκδώσατε μία προκήρυξη για τον χώρο της </w:t>
      </w:r>
      <w:r>
        <w:rPr>
          <w:rFonts w:eastAsia="Times New Roman"/>
          <w:szCs w:val="24"/>
        </w:rPr>
        <w:t>υ</w:t>
      </w:r>
      <w:r>
        <w:rPr>
          <w:rFonts w:eastAsia="Times New Roman"/>
          <w:szCs w:val="24"/>
        </w:rPr>
        <w:t xml:space="preserve">γείας, μόνο το 7% είναι πανεπιστημιακής εκπαίδευσης. </w:t>
      </w:r>
    </w:p>
    <w:p w14:paraId="5EE8F2BA" w14:textId="77777777" w:rsidR="007948C4" w:rsidRDefault="00A0586C">
      <w:pPr>
        <w:spacing w:line="600" w:lineRule="auto"/>
        <w:ind w:firstLine="720"/>
        <w:jc w:val="both"/>
        <w:rPr>
          <w:rFonts w:eastAsia="Times New Roman"/>
          <w:szCs w:val="24"/>
        </w:rPr>
      </w:pPr>
      <w:r>
        <w:rPr>
          <w:rFonts w:eastAsia="Times New Roman"/>
          <w:szCs w:val="24"/>
        </w:rPr>
        <w:t>Αυτές τις προσλήψεις θέλουμε; Πρέπει να το δούμε αυτό. Δηλαδή θέλουμε περισσότερες προσλήψεις από δευτεροβάθμια και υποχρεωτική εκπαίδευση ή θέλουμε ανθρώπους που είναι καταρτισμένοι τεχνολογικά ή ιατρι</w:t>
      </w:r>
      <w:r>
        <w:rPr>
          <w:rFonts w:eastAsia="Times New Roman"/>
          <w:szCs w:val="24"/>
        </w:rPr>
        <w:t>κά ή νοσηλευτικά;</w:t>
      </w:r>
    </w:p>
    <w:p w14:paraId="5EE8F2BB" w14:textId="77777777" w:rsidR="007948C4" w:rsidRDefault="00A0586C">
      <w:pPr>
        <w:spacing w:line="600" w:lineRule="auto"/>
        <w:ind w:firstLine="720"/>
        <w:jc w:val="both"/>
        <w:rPr>
          <w:rFonts w:eastAsia="Times New Roman"/>
          <w:szCs w:val="24"/>
        </w:rPr>
      </w:pPr>
      <w:r>
        <w:rPr>
          <w:rFonts w:eastAsia="Times New Roman"/>
          <w:szCs w:val="24"/>
        </w:rPr>
        <w:t xml:space="preserve">Κοιτάξτε, η κατάσταση έχει φτάσει πλέον στο απροχώρητο. Μέχρι στιγμής απ’ ό,τι ξέρω, οι μόνες μόνιμες θέσεις στον τομέα της </w:t>
      </w:r>
      <w:r>
        <w:rPr>
          <w:rFonts w:eastAsia="Times New Roman"/>
          <w:szCs w:val="24"/>
        </w:rPr>
        <w:t>υ</w:t>
      </w:r>
      <w:r>
        <w:rPr>
          <w:rFonts w:eastAsia="Times New Roman"/>
          <w:szCs w:val="24"/>
        </w:rPr>
        <w:t>γείας είναι κάποιοι που μονιμοποιήθηκαν από μία προκήρυξη του 1995 που ήταν στα δικαστήρια. Δεν υπάρχει κάτι. Από</w:t>
      </w:r>
      <w:r>
        <w:rPr>
          <w:rFonts w:eastAsia="Times New Roman"/>
          <w:szCs w:val="24"/>
        </w:rPr>
        <w:t xml:space="preserve"> το ΚΕΕΛΠΝΟ έχουν καταργηθεί, έγιναν εκείνα που έγιναν. Από το 2014 που η δική μας </w:t>
      </w:r>
      <w:r>
        <w:rPr>
          <w:rFonts w:eastAsia="Times New Roman"/>
          <w:szCs w:val="24"/>
        </w:rPr>
        <w:t>κ</w:t>
      </w:r>
      <w:r>
        <w:rPr>
          <w:rFonts w:eastAsia="Times New Roman"/>
          <w:szCs w:val="24"/>
        </w:rPr>
        <w:t>υβέρνηση τις είχε εγκρίνει</w:t>
      </w:r>
      <w:r>
        <w:rPr>
          <w:rFonts w:eastAsia="Times New Roman"/>
          <w:szCs w:val="24"/>
        </w:rPr>
        <w:t>,</w:t>
      </w:r>
      <w:r>
        <w:rPr>
          <w:rFonts w:eastAsia="Times New Roman"/>
          <w:szCs w:val="24"/>
        </w:rPr>
        <w:t xml:space="preserve"> έχουμε φτάσει στο 2017 και τις ψάχνουμε αυτές τις μόνιμες θέσεις.</w:t>
      </w:r>
    </w:p>
    <w:p w14:paraId="5EE8F2BC" w14:textId="77777777" w:rsidR="007948C4" w:rsidRDefault="00A0586C">
      <w:pPr>
        <w:spacing w:line="600" w:lineRule="auto"/>
        <w:ind w:firstLine="720"/>
        <w:jc w:val="both"/>
        <w:rPr>
          <w:rFonts w:eastAsia="Times New Roman"/>
          <w:szCs w:val="24"/>
        </w:rPr>
      </w:pPr>
      <w:r>
        <w:rPr>
          <w:rFonts w:eastAsia="Times New Roman"/>
          <w:szCs w:val="24"/>
        </w:rPr>
        <w:t xml:space="preserve"> Ωστόσο έχουμε δύο Υπουργούς Επικρατείας. Για ποιον λόγο; Τι χρειάζονται δύο Υ</w:t>
      </w:r>
      <w:r>
        <w:rPr>
          <w:rFonts w:eastAsia="Times New Roman"/>
          <w:szCs w:val="24"/>
        </w:rPr>
        <w:t xml:space="preserve">πουργοί Επικρατείας για παράδειγμα; Ο καθένας από αυτούς έχει προσωπικό. Για τον κ. </w:t>
      </w:r>
      <w:proofErr w:type="spellStart"/>
      <w:r>
        <w:rPr>
          <w:rFonts w:eastAsia="Times New Roman"/>
          <w:szCs w:val="24"/>
        </w:rPr>
        <w:t>Φλαμπουράρη</w:t>
      </w:r>
      <w:proofErr w:type="spellEnd"/>
      <w:r>
        <w:rPr>
          <w:rFonts w:eastAsia="Times New Roman"/>
          <w:szCs w:val="24"/>
        </w:rPr>
        <w:t xml:space="preserve"> το καταλαβαίνω, γιατί</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αυτοί θέλουν να τον βοηθήσουν να τρίβει τα μάτια του περιμένοντας την ανάπτυξη, όπως μας είπε προχθές! Δύο Υπουργοί Επικρατείας</w:t>
      </w:r>
      <w:r>
        <w:rPr>
          <w:rFonts w:eastAsia="Times New Roman"/>
          <w:szCs w:val="24"/>
        </w:rPr>
        <w:t xml:space="preserve"> πού χρειάζονται; Είχαμε </w:t>
      </w:r>
      <w:r>
        <w:rPr>
          <w:rFonts w:eastAsia="Times New Roman"/>
          <w:szCs w:val="24"/>
        </w:rPr>
        <w:t>Κ</w:t>
      </w:r>
      <w:r>
        <w:rPr>
          <w:rFonts w:eastAsia="Times New Roman"/>
          <w:szCs w:val="24"/>
        </w:rPr>
        <w:t xml:space="preserve">υβερνητικό </w:t>
      </w:r>
      <w:r>
        <w:rPr>
          <w:rFonts w:eastAsia="Times New Roman"/>
          <w:szCs w:val="24"/>
        </w:rPr>
        <w:t>Ε</w:t>
      </w:r>
      <w:r>
        <w:rPr>
          <w:rFonts w:eastAsia="Times New Roman"/>
          <w:szCs w:val="24"/>
        </w:rPr>
        <w:t xml:space="preserve">κπρόσωπο και Υφυπουργό παρά τω </w:t>
      </w:r>
      <w:proofErr w:type="spellStart"/>
      <w:r>
        <w:rPr>
          <w:rFonts w:eastAsia="Times New Roman"/>
          <w:szCs w:val="24"/>
        </w:rPr>
        <w:t>Πρωθυπουργώ</w:t>
      </w:r>
      <w:proofErr w:type="spellEnd"/>
      <w:r>
        <w:rPr>
          <w:rFonts w:eastAsia="Times New Roman"/>
          <w:szCs w:val="24"/>
        </w:rPr>
        <w:t xml:space="preserve"> και τελικά </w:t>
      </w:r>
      <w:r>
        <w:rPr>
          <w:rFonts w:eastAsia="Times New Roman"/>
          <w:szCs w:val="24"/>
        </w:rPr>
        <w:lastRenderedPageBreak/>
        <w:t xml:space="preserve">ο ένας άνθρωπος έγινε τρεις. Χωρίσατε τις θέσεις. Είναι άλλος ο </w:t>
      </w:r>
      <w:r>
        <w:rPr>
          <w:rFonts w:eastAsia="Times New Roman"/>
          <w:szCs w:val="24"/>
        </w:rPr>
        <w:t>Κ</w:t>
      </w:r>
      <w:r>
        <w:rPr>
          <w:rFonts w:eastAsia="Times New Roman"/>
          <w:szCs w:val="24"/>
        </w:rPr>
        <w:t xml:space="preserve">υβερνητικός </w:t>
      </w:r>
      <w:r>
        <w:rPr>
          <w:rFonts w:eastAsia="Times New Roman"/>
          <w:szCs w:val="24"/>
        </w:rPr>
        <w:t>Ε</w:t>
      </w:r>
      <w:r>
        <w:rPr>
          <w:rFonts w:eastAsia="Times New Roman"/>
          <w:szCs w:val="24"/>
        </w:rPr>
        <w:t xml:space="preserve">κπρόσωπος, άλλος ο Υφυπουργός παρά τω </w:t>
      </w:r>
      <w:proofErr w:type="spellStart"/>
      <w:r>
        <w:rPr>
          <w:rFonts w:eastAsia="Times New Roman"/>
          <w:szCs w:val="24"/>
        </w:rPr>
        <w:t>Πρωθυπουργώ</w:t>
      </w:r>
      <w:proofErr w:type="spellEnd"/>
      <w:r>
        <w:rPr>
          <w:rFonts w:eastAsia="Times New Roman"/>
          <w:szCs w:val="24"/>
        </w:rPr>
        <w:t xml:space="preserve"> και τώρα έχουμε και τον «ψηφιακό», τ</w:t>
      </w:r>
      <w:r>
        <w:rPr>
          <w:rFonts w:eastAsia="Times New Roman"/>
          <w:szCs w:val="24"/>
        </w:rPr>
        <w:t>ον κ. Παππά, ο οποίος έχει άλλες θέσεις και στην ευθύνη του τη Γενική Γραμματεία Τύπου και Πληροφοριών.</w:t>
      </w:r>
    </w:p>
    <w:p w14:paraId="5EE8F2BD" w14:textId="77777777" w:rsidR="007948C4" w:rsidRDefault="00A0586C">
      <w:pPr>
        <w:spacing w:line="600" w:lineRule="auto"/>
        <w:ind w:firstLine="720"/>
        <w:jc w:val="both"/>
        <w:rPr>
          <w:rFonts w:eastAsia="Times New Roman"/>
          <w:szCs w:val="24"/>
        </w:rPr>
      </w:pPr>
      <w:r>
        <w:rPr>
          <w:rFonts w:eastAsia="Times New Roman"/>
          <w:szCs w:val="24"/>
        </w:rPr>
        <w:t>Άρα στην Κυβέρνησή σας κάνουν –αν κάνουν- τη δουλειά του ενός τρεις, αλλά απασχολούν προσωπικό για τρεις.</w:t>
      </w:r>
    </w:p>
    <w:p w14:paraId="5EE8F2BE" w14:textId="77777777" w:rsidR="007948C4" w:rsidRDefault="00A0586C">
      <w:pPr>
        <w:spacing w:line="600" w:lineRule="auto"/>
        <w:ind w:firstLine="720"/>
        <w:jc w:val="both"/>
        <w:rPr>
          <w:rFonts w:eastAsia="Times New Roman"/>
          <w:szCs w:val="24"/>
        </w:rPr>
      </w:pPr>
      <w:r>
        <w:rPr>
          <w:rFonts w:eastAsia="Times New Roman"/>
          <w:szCs w:val="24"/>
        </w:rPr>
        <w:t>Ευχαριστώ, κυρία Πρόεδρε.</w:t>
      </w:r>
    </w:p>
    <w:p w14:paraId="5EE8F2BF" w14:textId="77777777" w:rsidR="007948C4" w:rsidRDefault="00A0586C">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της Νέας Δημοκρατίας)</w:t>
      </w:r>
    </w:p>
    <w:p w14:paraId="5EE8F2C0" w14:textId="77777777" w:rsidR="007948C4" w:rsidRDefault="00A0586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τώρα ο κ. </w:t>
      </w:r>
      <w:proofErr w:type="spellStart"/>
      <w:r>
        <w:rPr>
          <w:rFonts w:eastAsia="Times New Roman"/>
          <w:szCs w:val="24"/>
        </w:rPr>
        <w:t>Μπουκώρος</w:t>
      </w:r>
      <w:proofErr w:type="spellEnd"/>
      <w:r>
        <w:rPr>
          <w:rFonts w:eastAsia="Times New Roman"/>
          <w:szCs w:val="24"/>
        </w:rPr>
        <w:t xml:space="preserve">. Έχετε τρία λεπτά και εσείς, κύριε </w:t>
      </w:r>
      <w:proofErr w:type="spellStart"/>
      <w:r>
        <w:rPr>
          <w:rFonts w:eastAsia="Times New Roman"/>
          <w:szCs w:val="24"/>
        </w:rPr>
        <w:t>Μπουκώρο</w:t>
      </w:r>
      <w:proofErr w:type="spellEnd"/>
      <w:r>
        <w:rPr>
          <w:rFonts w:eastAsia="Times New Roman"/>
          <w:szCs w:val="24"/>
        </w:rPr>
        <w:t>. Θα καλύψετε και τον χρόνο της δευτερολογίας σας;</w:t>
      </w:r>
    </w:p>
    <w:p w14:paraId="5EE8F2C1" w14:textId="77777777" w:rsidR="007948C4" w:rsidRDefault="00A0586C">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Με μία μικρή ανοχή θα κρατήσω τ</w:t>
      </w:r>
      <w:r>
        <w:rPr>
          <w:rFonts w:eastAsia="Times New Roman"/>
          <w:szCs w:val="24"/>
        </w:rPr>
        <w:t>η δευτερολογία μου, γιατί μόνο ένα συνάδελφος την έχει κρατήσει. Μπορεί να χρειαστεί.</w:t>
      </w:r>
    </w:p>
    <w:p w14:paraId="5EE8F2C2" w14:textId="77777777" w:rsidR="007948C4" w:rsidRDefault="00A0586C">
      <w:pPr>
        <w:spacing w:line="600" w:lineRule="auto"/>
        <w:ind w:firstLine="720"/>
        <w:jc w:val="both"/>
        <w:rPr>
          <w:rFonts w:eastAsia="Times New Roman"/>
          <w:szCs w:val="24"/>
        </w:rPr>
      </w:pPr>
      <w:r>
        <w:rPr>
          <w:rFonts w:eastAsia="Times New Roman"/>
          <w:szCs w:val="24"/>
        </w:rPr>
        <w:t>Ευχαριστώ, κυρία Πρόεδρε.</w:t>
      </w:r>
    </w:p>
    <w:p w14:paraId="5EE8F2C3" w14:textId="77777777" w:rsidR="007948C4" w:rsidRDefault="00A0586C">
      <w:pPr>
        <w:spacing w:line="600" w:lineRule="auto"/>
        <w:ind w:firstLine="720"/>
        <w:jc w:val="both"/>
        <w:rPr>
          <w:rFonts w:eastAsia="Times New Roman"/>
          <w:szCs w:val="24"/>
        </w:rPr>
      </w:pPr>
      <w:r>
        <w:rPr>
          <w:rFonts w:eastAsia="Times New Roman"/>
          <w:szCs w:val="24"/>
        </w:rPr>
        <w:t xml:space="preserve">Πράγματι, κυρία Υπουργέ, επιδεικνύετε ένα αστείρευτο και αξιοθαύμαστο ταλέντο και μια πρωτόγνωρη ευρηματικότητα στους τρόπους με τους οποίους </w:t>
      </w:r>
      <w:r>
        <w:rPr>
          <w:rFonts w:eastAsia="Times New Roman"/>
          <w:szCs w:val="24"/>
        </w:rPr>
        <w:t xml:space="preserve">γεμίζετε το δημόσιο. Τα στοιχεία που παρουσίασε ο κ. Γεωργαντάς </w:t>
      </w:r>
      <w:r>
        <w:rPr>
          <w:rFonts w:eastAsia="Times New Roman"/>
          <w:szCs w:val="24"/>
        </w:rPr>
        <w:lastRenderedPageBreak/>
        <w:t xml:space="preserve">αλλά και οι </w:t>
      </w:r>
      <w:proofErr w:type="spellStart"/>
      <w:r>
        <w:rPr>
          <w:rFonts w:eastAsia="Times New Roman"/>
          <w:szCs w:val="24"/>
        </w:rPr>
        <w:t>προλαλήσαντες</w:t>
      </w:r>
      <w:proofErr w:type="spellEnd"/>
      <w:r>
        <w:rPr>
          <w:rFonts w:eastAsia="Times New Roman"/>
          <w:szCs w:val="24"/>
        </w:rPr>
        <w:t xml:space="preserve"> συνάδελφοι, ήταν καταλυτικά, και περιμένουμε με αγωνία την απάντησή σας για την αύξηση της μισθολογικής δαπάνης και τόσα άλλα. </w:t>
      </w:r>
    </w:p>
    <w:p w14:paraId="5EE8F2C4" w14:textId="77777777" w:rsidR="007948C4" w:rsidRDefault="00A0586C">
      <w:pPr>
        <w:spacing w:line="600" w:lineRule="auto"/>
        <w:ind w:firstLine="720"/>
        <w:jc w:val="both"/>
        <w:rPr>
          <w:rFonts w:eastAsia="Times New Roman"/>
          <w:szCs w:val="24"/>
        </w:rPr>
      </w:pPr>
      <w:r>
        <w:rPr>
          <w:rFonts w:eastAsia="Times New Roman"/>
          <w:szCs w:val="24"/>
        </w:rPr>
        <w:t>Στον σύντομο χρόνο που έχω στη διάθεσή</w:t>
      </w:r>
      <w:r>
        <w:rPr>
          <w:rFonts w:eastAsia="Times New Roman"/>
          <w:szCs w:val="24"/>
        </w:rPr>
        <w:t xml:space="preserve"> μου</w:t>
      </w:r>
      <w:r>
        <w:rPr>
          <w:rFonts w:eastAsia="Times New Roman"/>
          <w:szCs w:val="24"/>
        </w:rPr>
        <w:t>,</w:t>
      </w:r>
      <w:r>
        <w:rPr>
          <w:rFonts w:eastAsia="Times New Roman"/>
          <w:szCs w:val="24"/>
        </w:rPr>
        <w:t xml:space="preserve"> θα σας έλεγα μόνο</w:t>
      </w:r>
      <w:r>
        <w:rPr>
          <w:rFonts w:eastAsia="Times New Roman"/>
          <w:szCs w:val="24"/>
        </w:rPr>
        <w:t>,</w:t>
      </w:r>
      <w:r>
        <w:rPr>
          <w:rFonts w:eastAsia="Times New Roman"/>
          <w:szCs w:val="24"/>
        </w:rPr>
        <w:t xml:space="preserve"> ότι αν δείχνατε την ίδια εφευρετικότητα και το ίδιο ταλέντο για τα μεγάλα προβλήματα που αντιμετωπίζει η χώρα, θα ήταν διαφορετική και η θέση της. </w:t>
      </w:r>
    </w:p>
    <w:p w14:paraId="5EE8F2C5" w14:textId="77777777" w:rsidR="007948C4" w:rsidRDefault="00A0586C">
      <w:pPr>
        <w:spacing w:line="600" w:lineRule="auto"/>
        <w:ind w:firstLine="720"/>
        <w:jc w:val="both"/>
        <w:rPr>
          <w:rFonts w:eastAsia="Times New Roman"/>
          <w:szCs w:val="24"/>
        </w:rPr>
      </w:pPr>
      <w:r>
        <w:rPr>
          <w:rFonts w:eastAsia="Times New Roman"/>
          <w:szCs w:val="24"/>
        </w:rPr>
        <w:t>Φαίνεται, όμως, ότι αποτελεί μοναδικό σας μέλημα η λαφυραγώγηση του κράτους και η ε</w:t>
      </w:r>
      <w:r>
        <w:rPr>
          <w:rFonts w:eastAsia="Times New Roman"/>
          <w:szCs w:val="24"/>
        </w:rPr>
        <w:t xml:space="preserve">ξυπηρέτηση «εκλεκτών». Δυσανασχετούν οι συνάδελφοι του ΣΥΡΙΖΑ, αλλά οι αριθμοί μιλούν από μόνοι τους. </w:t>
      </w:r>
    </w:p>
    <w:p w14:paraId="5EE8F2C6" w14:textId="77777777" w:rsidR="007948C4" w:rsidRDefault="00A0586C">
      <w:pPr>
        <w:spacing w:line="600" w:lineRule="auto"/>
        <w:ind w:firstLine="720"/>
        <w:jc w:val="both"/>
        <w:rPr>
          <w:rFonts w:eastAsia="Times New Roman"/>
          <w:szCs w:val="24"/>
        </w:rPr>
      </w:pPr>
      <w:r>
        <w:rPr>
          <w:rFonts w:eastAsia="Times New Roman"/>
          <w:szCs w:val="24"/>
        </w:rPr>
        <w:t>Δύο τρία μικρά παραδείγματα, κυρία Υπουργέ.</w:t>
      </w:r>
    </w:p>
    <w:p w14:paraId="5EE8F2C7" w14:textId="77777777" w:rsidR="007948C4" w:rsidRDefault="00A0586C">
      <w:pPr>
        <w:tabs>
          <w:tab w:val="left" w:pos="709"/>
        </w:tabs>
        <w:spacing w:line="600" w:lineRule="auto"/>
        <w:ind w:firstLine="720"/>
        <w:jc w:val="both"/>
        <w:rPr>
          <w:rFonts w:eastAsia="Times New Roman"/>
          <w:szCs w:val="24"/>
        </w:rPr>
      </w:pPr>
      <w:r>
        <w:rPr>
          <w:rFonts w:eastAsia="Times New Roman"/>
          <w:szCs w:val="24"/>
        </w:rPr>
        <w:t>Ένα χαρακτηριστικό είναι η εταιρεία «</w:t>
      </w:r>
      <w:r>
        <w:rPr>
          <w:rFonts w:eastAsia="Times New Roman"/>
          <w:szCs w:val="24"/>
        </w:rPr>
        <w:t>ΕΓΝΑΤΙΑ ΟΔΟΣ</w:t>
      </w:r>
      <w:r>
        <w:rPr>
          <w:rFonts w:eastAsia="Times New Roman"/>
          <w:szCs w:val="24"/>
        </w:rPr>
        <w:t>». Έχει αποφασιστεί ήδη η αποκρατικοποίησή της. Τι κάνατε το</w:t>
      </w:r>
      <w:r>
        <w:rPr>
          <w:rFonts w:eastAsia="Times New Roman"/>
          <w:szCs w:val="24"/>
        </w:rPr>
        <w:t xml:space="preserve"> τελευταίο μόλις διάστημα; Επί συνόλου διακοσίων σαράντα τριών εργαζομένων έχετε ορίσει </w:t>
      </w:r>
      <w:proofErr w:type="spellStart"/>
      <w:r>
        <w:rPr>
          <w:rFonts w:eastAsia="Times New Roman"/>
          <w:szCs w:val="24"/>
        </w:rPr>
        <w:t>εκατόν</w:t>
      </w:r>
      <w:proofErr w:type="spellEnd"/>
      <w:r>
        <w:rPr>
          <w:rFonts w:eastAsia="Times New Roman"/>
          <w:szCs w:val="24"/>
        </w:rPr>
        <w:t xml:space="preserve"> δεκατρείς θέσεις ευθύνης, δηλαδή</w:t>
      </w:r>
      <w:r>
        <w:rPr>
          <w:rFonts w:eastAsia="Times New Roman"/>
          <w:szCs w:val="24"/>
        </w:rPr>
        <w:t>,</w:t>
      </w:r>
      <w:r>
        <w:rPr>
          <w:rFonts w:eastAsia="Times New Roman"/>
          <w:szCs w:val="24"/>
        </w:rPr>
        <w:t xml:space="preserve"> διευθυντές, υποδιευθυντές και τμηματάρχες, εκτινάσσοντας φυσικά το μισθολογικό κόστος. Ορίζετε στρατηγούς και ανώτερους αξιωματ</w:t>
      </w:r>
      <w:r>
        <w:rPr>
          <w:rFonts w:eastAsia="Times New Roman"/>
          <w:szCs w:val="24"/>
        </w:rPr>
        <w:t>ικούς χωρίς στρατιώτες. Για έναν εργαζόμενο ένας προϊστάμενος. Είναι καταπληκτικό! Αυτό μόνο εσείς θα μπορούσατε να το επιτύχετε!</w:t>
      </w:r>
    </w:p>
    <w:p w14:paraId="5EE8F2C8" w14:textId="77777777" w:rsidR="007948C4" w:rsidRDefault="00A0586C">
      <w:pPr>
        <w:spacing w:line="600" w:lineRule="auto"/>
        <w:ind w:firstLine="720"/>
        <w:jc w:val="both"/>
        <w:rPr>
          <w:rFonts w:eastAsia="Times New Roman"/>
          <w:szCs w:val="24"/>
        </w:rPr>
      </w:pPr>
      <w:r>
        <w:rPr>
          <w:rFonts w:eastAsia="Times New Roman"/>
          <w:szCs w:val="24"/>
        </w:rPr>
        <w:t>Δεύτερον, προσλαμβάνετε κόσμο για τις ΜΚΟ και για τα κέντρα προσφύγων. Με ομολογία δικών σας στελεχών το 90% ενώ έχει προσληφθ</w:t>
      </w:r>
      <w:r>
        <w:rPr>
          <w:rFonts w:eastAsia="Times New Roman"/>
          <w:szCs w:val="24"/>
        </w:rPr>
        <w:t xml:space="preserve">εί, δεν </w:t>
      </w:r>
      <w:r>
        <w:rPr>
          <w:rFonts w:eastAsia="Times New Roman"/>
          <w:szCs w:val="24"/>
        </w:rPr>
        <w:lastRenderedPageBreak/>
        <w:t>προσέρχεται στα κέντρα όπου πεθαίνουν άνθρωποι. Τρίτο θύμα ένα μικρό βρέφος. Και το προσωπικό δεν είναι εκεί. Γιατί άραγε; Απάντηση δεν δόθηκε από την Κυβέρνηση.</w:t>
      </w:r>
    </w:p>
    <w:p w14:paraId="5EE8F2C9" w14:textId="77777777" w:rsidR="007948C4" w:rsidRDefault="00A0586C">
      <w:pPr>
        <w:tabs>
          <w:tab w:val="left" w:pos="1800"/>
        </w:tabs>
        <w:spacing w:line="600" w:lineRule="auto"/>
        <w:ind w:firstLine="720"/>
        <w:jc w:val="both"/>
        <w:rPr>
          <w:rFonts w:eastAsia="Times New Roman" w:cs="Times New Roman"/>
          <w:szCs w:val="24"/>
        </w:rPr>
      </w:pPr>
      <w:r>
        <w:rPr>
          <w:rFonts w:eastAsia="Times New Roman" w:cs="Times New Roman"/>
          <w:szCs w:val="24"/>
        </w:rPr>
        <w:t>Την ίδια ώρα προσέρχονται αυτοβούλως να εργαστούν σε δομές του δημοσίου όπως για παράδ</w:t>
      </w:r>
      <w:r>
        <w:rPr>
          <w:rFonts w:eastAsia="Times New Roman" w:cs="Times New Roman"/>
          <w:szCs w:val="24"/>
        </w:rPr>
        <w:t xml:space="preserve">ειγμα σε διάφορα νοσοκομεία της χώρας, κυρία Υπουργέ, εθελοντές φυσικά πρόσωπα, άγνωστο κάτω από ποιες διαδικασίες, άγνωστο με ποιο θεσμικό πλαίσιο. </w:t>
      </w:r>
    </w:p>
    <w:p w14:paraId="5EE8F2CA" w14:textId="77777777" w:rsidR="007948C4" w:rsidRDefault="00A0586C">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Και σας ρωτάω: Σκέφτεστε να νομοθετήσετε τη </w:t>
      </w:r>
      <w:proofErr w:type="spellStart"/>
      <w:r>
        <w:rPr>
          <w:rFonts w:eastAsia="Times New Roman" w:cs="Times New Roman"/>
          <w:szCs w:val="24"/>
        </w:rPr>
        <w:t>μοριοδότηση</w:t>
      </w:r>
      <w:proofErr w:type="spellEnd"/>
      <w:r>
        <w:rPr>
          <w:rFonts w:eastAsia="Times New Roman" w:cs="Times New Roman"/>
          <w:szCs w:val="24"/>
        </w:rPr>
        <w:t xml:space="preserve"> της εθελοντικής εργασίας, ενώ κάποιοι που διαθέτου</w:t>
      </w:r>
      <w:r>
        <w:rPr>
          <w:rFonts w:eastAsia="Times New Roman" w:cs="Times New Roman"/>
          <w:szCs w:val="24"/>
        </w:rPr>
        <w:t>ν προνομιακή πληροφόρηση</w:t>
      </w:r>
      <w:r>
        <w:rPr>
          <w:rFonts w:eastAsia="Times New Roman" w:cs="Times New Roman"/>
          <w:szCs w:val="24"/>
        </w:rPr>
        <w:t>,</w:t>
      </w:r>
      <w:r>
        <w:rPr>
          <w:rFonts w:eastAsia="Times New Roman" w:cs="Times New Roman"/>
          <w:szCs w:val="24"/>
        </w:rPr>
        <w:t xml:space="preserve"> ήδη θα έχουν συμπληρώσει μήνες εθελοντικής εργασίας; </w:t>
      </w:r>
    </w:p>
    <w:p w14:paraId="5EE8F2CB" w14:textId="77777777" w:rsidR="007948C4" w:rsidRDefault="00A0586C">
      <w:pPr>
        <w:tabs>
          <w:tab w:val="left" w:pos="1800"/>
        </w:tabs>
        <w:spacing w:line="600" w:lineRule="auto"/>
        <w:ind w:firstLine="720"/>
        <w:jc w:val="both"/>
        <w:rPr>
          <w:rFonts w:eastAsia="Times New Roman"/>
          <w:szCs w:val="24"/>
        </w:rPr>
      </w:pPr>
      <w:r>
        <w:rPr>
          <w:rFonts w:eastAsia="Times New Roman" w:cs="Times New Roman"/>
          <w:szCs w:val="24"/>
        </w:rPr>
        <w:t>Γνωρίζετε, κυρία Υπουργέ, ότι σε νοσοκομεία της χώρας έσπευσε το Σώμα Επιθεωρητών Εργασίας και κατήγγειλε τέτοιες περιπτώσεις, δηλαδή εθελοντών που εργάζονται αδιαφανώς σε δομέ</w:t>
      </w:r>
      <w:r>
        <w:rPr>
          <w:rFonts w:eastAsia="Times New Roman" w:cs="Times New Roman"/>
          <w:szCs w:val="24"/>
        </w:rPr>
        <w:t>ς του δημοσίου;</w:t>
      </w:r>
      <w:r>
        <w:rPr>
          <w:rFonts w:eastAsia="Times New Roman"/>
          <w:szCs w:val="24"/>
        </w:rPr>
        <w:t xml:space="preserve"> Ποιος τα ελέγχει όλα αυτά, κυρία Υπουργέ;</w:t>
      </w:r>
    </w:p>
    <w:p w14:paraId="5EE8F2CC" w14:textId="77777777" w:rsidR="007948C4" w:rsidRDefault="00A0586C">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EE8F2CD" w14:textId="77777777" w:rsidR="007948C4" w:rsidRDefault="00A0586C">
      <w:pPr>
        <w:tabs>
          <w:tab w:val="left" w:pos="1800"/>
        </w:tabs>
        <w:spacing w:line="600" w:lineRule="auto"/>
        <w:ind w:firstLine="720"/>
        <w:jc w:val="both"/>
        <w:rPr>
          <w:rFonts w:eastAsia="Times New Roman"/>
          <w:szCs w:val="24"/>
        </w:rPr>
      </w:pPr>
      <w:r>
        <w:rPr>
          <w:rFonts w:eastAsia="Times New Roman"/>
          <w:szCs w:val="24"/>
        </w:rPr>
        <w:t>Πέρυσι ο Υπουργός Αγροτικής Ανάπτυξης ζήτησε μετατάξεις υπαλλήλων</w:t>
      </w:r>
      <w:r>
        <w:rPr>
          <w:rFonts w:eastAsia="Times New Roman"/>
          <w:szCs w:val="24"/>
        </w:rPr>
        <w:t>,</w:t>
      </w:r>
      <w:r>
        <w:rPr>
          <w:rFonts w:eastAsia="Times New Roman"/>
          <w:szCs w:val="24"/>
        </w:rPr>
        <w:t xml:space="preserve"> προκειμένου να στελεχωθεί ο ΕΦΕΤ. Και αρκετοί υπάλληλοι από όμορες –ας μου επιτραπεί ο όρος- υπηρεσίες έκαναν αίτηση μετάταξης. Έχει παρέλθει </w:t>
      </w:r>
      <w:r>
        <w:rPr>
          <w:rFonts w:eastAsia="Times New Roman"/>
          <w:szCs w:val="24"/>
        </w:rPr>
        <w:lastRenderedPageBreak/>
        <w:t>ένας χρόνος, η προκήρυξη από τον ΕΦΕΤ βγήκε στον αέρα στις 30</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2016, ορισμένοι έχουν </w:t>
      </w:r>
      <w:proofErr w:type="spellStart"/>
      <w:r>
        <w:rPr>
          <w:rFonts w:eastAsia="Times New Roman"/>
          <w:szCs w:val="24"/>
        </w:rPr>
        <w:t>μεταταγεί</w:t>
      </w:r>
      <w:proofErr w:type="spellEnd"/>
      <w:r>
        <w:rPr>
          <w:rFonts w:eastAsia="Times New Roman"/>
          <w:szCs w:val="24"/>
        </w:rPr>
        <w:t xml:space="preserve"> -άγνωστο με ποια </w:t>
      </w:r>
      <w:r>
        <w:rPr>
          <w:rFonts w:eastAsia="Times New Roman"/>
          <w:szCs w:val="24"/>
        </w:rPr>
        <w:t>κριτήρια- και άλλοι δημόσιοι υπάλληλοι περιμένουν ακόμη χωρίς κα</w:t>
      </w:r>
      <w:r>
        <w:rPr>
          <w:rFonts w:eastAsia="Times New Roman"/>
          <w:szCs w:val="24"/>
        </w:rPr>
        <w:t>μ</w:t>
      </w:r>
      <w:r>
        <w:rPr>
          <w:rFonts w:eastAsia="Times New Roman"/>
          <w:szCs w:val="24"/>
        </w:rPr>
        <w:t xml:space="preserve">μιά απάντηση. </w:t>
      </w:r>
    </w:p>
    <w:p w14:paraId="5EE8F2CE" w14:textId="77777777" w:rsidR="007948C4" w:rsidRDefault="00A0586C">
      <w:pPr>
        <w:tabs>
          <w:tab w:val="left" w:pos="1800"/>
        </w:tabs>
        <w:spacing w:line="600" w:lineRule="auto"/>
        <w:ind w:firstLine="720"/>
        <w:jc w:val="both"/>
        <w:rPr>
          <w:rFonts w:eastAsia="Times New Roman"/>
          <w:szCs w:val="24"/>
        </w:rPr>
      </w:pPr>
      <w:r>
        <w:rPr>
          <w:rFonts w:eastAsia="Times New Roman"/>
          <w:szCs w:val="24"/>
        </w:rPr>
        <w:t>Διορίζετε με κάθε νομοσχέδιο έναν καινούργιο οργανισμό. Αυτοί που προσλαμβάνονται</w:t>
      </w:r>
      <w:r>
        <w:rPr>
          <w:rFonts w:eastAsia="Times New Roman"/>
          <w:szCs w:val="24"/>
        </w:rPr>
        <w:t>,</w:t>
      </w:r>
      <w:r>
        <w:rPr>
          <w:rFonts w:eastAsia="Times New Roman"/>
          <w:szCs w:val="24"/>
        </w:rPr>
        <w:t xml:space="preserve"> δεν προσέρχονται στην εργασία τους όπως συμβαίνει στις ΜΚΟ. Εθελοντές αδιαφανώς σπεύδουν σε δ</w:t>
      </w:r>
      <w:r>
        <w:rPr>
          <w:rFonts w:eastAsia="Times New Roman"/>
          <w:szCs w:val="24"/>
        </w:rPr>
        <w:t xml:space="preserve">ομές του δημοσίου. Ελέγχετε ακόμα και τις μετατάξεις. Και μετά χαμογελάτε ειρωνικά, όταν σας λέμε ότι λαφυραγωγείτε το κράτος. </w:t>
      </w:r>
    </w:p>
    <w:p w14:paraId="5EE8F2CF" w14:textId="77777777" w:rsidR="007948C4" w:rsidRDefault="00A0586C">
      <w:pPr>
        <w:tabs>
          <w:tab w:val="left" w:pos="1800"/>
        </w:tabs>
        <w:spacing w:line="600" w:lineRule="auto"/>
        <w:ind w:firstLine="720"/>
        <w:jc w:val="both"/>
        <w:rPr>
          <w:rFonts w:eastAsia="Times New Roman"/>
          <w:szCs w:val="24"/>
        </w:rPr>
      </w:pPr>
      <w:r>
        <w:rPr>
          <w:rFonts w:eastAsia="Times New Roman"/>
          <w:szCs w:val="24"/>
        </w:rPr>
        <w:t>Μόλις προχθές οι δασολόγοι, κυρία Υπουργέ, σας κατήγγειλαν</w:t>
      </w:r>
      <w:r>
        <w:rPr>
          <w:rFonts w:eastAsia="Times New Roman"/>
          <w:szCs w:val="24"/>
        </w:rPr>
        <w:t>,</w:t>
      </w:r>
      <w:r>
        <w:rPr>
          <w:rFonts w:eastAsia="Times New Roman"/>
          <w:szCs w:val="24"/>
        </w:rPr>
        <w:t xml:space="preserve"> ότι κατά τον ίδιο τρόπο λειτουργείτε και στη διανομή κρατικών κονδυλ</w:t>
      </w:r>
      <w:r>
        <w:rPr>
          <w:rFonts w:eastAsia="Times New Roman"/>
          <w:szCs w:val="24"/>
        </w:rPr>
        <w:t xml:space="preserve">ίων. Πρόκειται για μια πολυσέλιδη καταγγελία, την οποία καταθέτω στα Πρακτικά, και στην οποία κατηγορείται ο Υπουργός Αγροτικής Ανάπτυξης ότι από ένα μητρώο </w:t>
      </w:r>
      <w:proofErr w:type="spellStart"/>
      <w:r>
        <w:rPr>
          <w:rFonts w:eastAsia="Times New Roman"/>
          <w:szCs w:val="24"/>
        </w:rPr>
        <w:t>εκατόν</w:t>
      </w:r>
      <w:proofErr w:type="spellEnd"/>
      <w:r>
        <w:rPr>
          <w:rFonts w:eastAsia="Times New Roman"/>
          <w:szCs w:val="24"/>
        </w:rPr>
        <w:t xml:space="preserve"> τριάντα εταιρειών επιλέγει τους επτά και από οκτώ γραφεία δασικών μελετών επιλέγει μονίμως τ</w:t>
      </w:r>
      <w:r>
        <w:rPr>
          <w:rFonts w:eastAsia="Times New Roman"/>
          <w:szCs w:val="24"/>
        </w:rPr>
        <w:t xml:space="preserve">α τέσσερα και δίνει τις δουλειές. Μελέτες με έκπτωση 0,3% που δεν υπάρχει σε κανένα έργο στην Ελλάδα και στους εκλεκτούς οι οποίοι αποκτούν εμπειρία και θα έχουν </w:t>
      </w:r>
      <w:proofErr w:type="spellStart"/>
      <w:r>
        <w:rPr>
          <w:rFonts w:eastAsia="Times New Roman"/>
          <w:szCs w:val="24"/>
        </w:rPr>
        <w:t>πρόκριμα</w:t>
      </w:r>
      <w:proofErr w:type="spellEnd"/>
      <w:r>
        <w:rPr>
          <w:rFonts w:eastAsia="Times New Roman"/>
          <w:szCs w:val="24"/>
        </w:rPr>
        <w:t xml:space="preserve"> για τα μεγάλα έργα που έρχονται, όπως είναι οι δασικοί χάρτες, η διευθέτηση του θέματ</w:t>
      </w:r>
      <w:r>
        <w:rPr>
          <w:rFonts w:eastAsia="Times New Roman"/>
          <w:szCs w:val="24"/>
        </w:rPr>
        <w:t>ος των βοσκοτόπων κ.λπ.</w:t>
      </w:r>
      <w:r>
        <w:rPr>
          <w:rFonts w:eastAsia="Times New Roman"/>
          <w:szCs w:val="24"/>
        </w:rPr>
        <w:t>.</w:t>
      </w:r>
    </w:p>
    <w:p w14:paraId="5EE8F2D0" w14:textId="77777777" w:rsidR="007948C4" w:rsidRDefault="00A0586C">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Μπουκώρος</w:t>
      </w:r>
      <w:proofErr w:type="spellEnd"/>
      <w:r>
        <w:rPr>
          <w:rFonts w:eastAsia="Times New Roman"/>
          <w:szCs w:val="24"/>
        </w:rPr>
        <w:t xml:space="preserve">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14:paraId="5EE8F2D1" w14:textId="77777777" w:rsidR="007948C4" w:rsidRDefault="00A0586C">
      <w:pPr>
        <w:spacing w:line="600" w:lineRule="auto"/>
        <w:ind w:firstLine="720"/>
        <w:jc w:val="both"/>
        <w:rPr>
          <w:rFonts w:eastAsia="Times New Roman"/>
          <w:szCs w:val="24"/>
        </w:rPr>
      </w:pPr>
      <w:r>
        <w:rPr>
          <w:rFonts w:eastAsia="Times New Roman"/>
          <w:szCs w:val="24"/>
        </w:rPr>
        <w:t>Σας κάνουν υπερήφανου</w:t>
      </w:r>
      <w:r>
        <w:rPr>
          <w:rFonts w:eastAsia="Times New Roman"/>
          <w:szCs w:val="24"/>
        </w:rPr>
        <w:t xml:space="preserve">ς όλα αυτά, κυρία Υπουργέ; Σας μίλησα για προσλήψεις, για εθελοντές που εργάζονται αδιαφανώς, προκειμένου να αποκτήσουν προϋπηρεσία, και για χρήμα. </w:t>
      </w:r>
    </w:p>
    <w:p w14:paraId="5EE8F2D2" w14:textId="77777777" w:rsidR="007948C4" w:rsidRDefault="00A0586C">
      <w:pPr>
        <w:spacing w:line="600" w:lineRule="auto"/>
        <w:ind w:firstLine="720"/>
        <w:jc w:val="both"/>
        <w:rPr>
          <w:rFonts w:eastAsia="Times New Roman"/>
          <w:szCs w:val="24"/>
        </w:rPr>
      </w:pPr>
      <w:r>
        <w:rPr>
          <w:rFonts w:eastAsia="Times New Roman"/>
          <w:szCs w:val="24"/>
        </w:rPr>
        <w:t>Και με τα οκτάμηνα τι νομίζετε επιτέλους ότι κάνετε; Θα δημιουργήσετε στρατό ανανεώνοντας τις οκτάμηνες συμ</w:t>
      </w:r>
      <w:r>
        <w:rPr>
          <w:rFonts w:eastAsia="Times New Roman"/>
          <w:szCs w:val="24"/>
        </w:rPr>
        <w:t xml:space="preserve">βάσεις; Απλά στερείτε το δικαίωμα για μια ανάσα στους χιλιάδες μακροχρόνια άνεργους. Γιατί τα οκτάμηνα αυτό το νόημα έχουν. Αν ανανεώνετε συνεχώς τις συμβάσεις στους ίδιους και τους ίδιους, πότε θα εργαστούν έστω και για οκτώ μήνες οι μακροχρόνια άνεργοι; </w:t>
      </w:r>
    </w:p>
    <w:p w14:paraId="5EE8F2D3" w14:textId="77777777" w:rsidR="007948C4" w:rsidRDefault="00A0586C">
      <w:pPr>
        <w:spacing w:line="600" w:lineRule="auto"/>
        <w:ind w:firstLine="720"/>
        <w:jc w:val="both"/>
        <w:rPr>
          <w:rFonts w:eastAsia="Times New Roman"/>
          <w:szCs w:val="24"/>
        </w:rPr>
      </w:pPr>
      <w:r>
        <w:rPr>
          <w:rFonts w:eastAsia="Times New Roman"/>
          <w:szCs w:val="24"/>
        </w:rPr>
        <w:t>Είναι αυτά αντικειμενικές, αξιοκρατικές και διαφανείς επιλογές; Βαθύ κράτος είναι όλα αυτά, κυρία Υπουργέ. Και ξέρετε, εμείς δεν λέμε ότι όλα άγια γίνονταν σε αυτό</w:t>
      </w:r>
      <w:r>
        <w:rPr>
          <w:rFonts w:eastAsia="Times New Roman"/>
          <w:szCs w:val="24"/>
        </w:rPr>
        <w:t>ν</w:t>
      </w:r>
      <w:r>
        <w:rPr>
          <w:rFonts w:eastAsia="Times New Roman"/>
          <w:szCs w:val="24"/>
        </w:rPr>
        <w:t xml:space="preserve"> τον τόπο πάντα. Αλλά τα τελευταία χρόνια</w:t>
      </w:r>
      <w:r>
        <w:rPr>
          <w:rFonts w:eastAsia="Times New Roman"/>
          <w:szCs w:val="24"/>
        </w:rPr>
        <w:t>,</w:t>
      </w:r>
      <w:r>
        <w:rPr>
          <w:rFonts w:eastAsia="Times New Roman"/>
          <w:szCs w:val="24"/>
        </w:rPr>
        <w:t xml:space="preserve"> τουλάχιστον, είτε με το ΑΣΕΠ είτε με τις προσπάθ</w:t>
      </w:r>
      <w:r>
        <w:rPr>
          <w:rFonts w:eastAsia="Times New Roman"/>
          <w:szCs w:val="24"/>
        </w:rPr>
        <w:t>ειες περιορισμού του δημοσίου, είχαμε συμφωνήσει, θαρρώ, όλος ο πολιτικός κόσμος σε ορισμένα πράγματα.</w:t>
      </w:r>
    </w:p>
    <w:p w14:paraId="5EE8F2D4" w14:textId="77777777" w:rsidR="007948C4" w:rsidRDefault="00A0586C">
      <w:pPr>
        <w:spacing w:line="600" w:lineRule="auto"/>
        <w:ind w:firstLine="720"/>
        <w:jc w:val="both"/>
        <w:rPr>
          <w:rFonts w:eastAsia="Times New Roman"/>
          <w:szCs w:val="24"/>
        </w:rPr>
      </w:pPr>
      <w:r>
        <w:rPr>
          <w:rFonts w:eastAsia="Times New Roman"/>
          <w:szCs w:val="24"/>
        </w:rPr>
        <w:t>Έρχεστε τώρα και κλείνετε πονηρά το μάτι. Είναι, όμως, κυρία Υπουργέ, εντελώς διαφορετικό πράγμα να κάνεις το λάθος σε καιρό ειρήνης και εντελώς διαφορετ</w:t>
      </w:r>
      <w:r>
        <w:rPr>
          <w:rFonts w:eastAsia="Times New Roman"/>
          <w:szCs w:val="24"/>
        </w:rPr>
        <w:t xml:space="preserve">ικό να διαπράττεις τα ίδια λάθη σε καιρό πολέμου. Διότι η </w:t>
      </w:r>
      <w:r>
        <w:rPr>
          <w:rFonts w:eastAsia="Times New Roman"/>
          <w:szCs w:val="24"/>
        </w:rPr>
        <w:lastRenderedPageBreak/>
        <w:t xml:space="preserve">χώρα βρίσκεται σε πόλεμο και η κυβερνητική </w:t>
      </w:r>
      <w:r>
        <w:rPr>
          <w:rFonts w:eastAsia="Times New Roman"/>
          <w:szCs w:val="24"/>
        </w:rPr>
        <w:t>π</w:t>
      </w:r>
      <w:r>
        <w:rPr>
          <w:rFonts w:eastAsia="Times New Roman"/>
          <w:szCs w:val="24"/>
        </w:rPr>
        <w:t>λειοψηφία αδυνατεί να το αντιληφθεί.</w:t>
      </w:r>
    </w:p>
    <w:p w14:paraId="5EE8F2D5" w14:textId="77777777" w:rsidR="007948C4" w:rsidRDefault="00A0586C">
      <w:pPr>
        <w:spacing w:line="600" w:lineRule="auto"/>
        <w:ind w:firstLine="720"/>
        <w:jc w:val="both"/>
        <w:rPr>
          <w:rFonts w:eastAsia="Times New Roman"/>
          <w:szCs w:val="24"/>
        </w:rPr>
      </w:pPr>
      <w:r>
        <w:rPr>
          <w:rFonts w:eastAsia="Times New Roman"/>
          <w:szCs w:val="24"/>
        </w:rPr>
        <w:t>Ευχαριστώ.</w:t>
      </w:r>
    </w:p>
    <w:p w14:paraId="5EE8F2D6" w14:textId="77777777" w:rsidR="007948C4" w:rsidRDefault="00A0586C">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E8F2D7" w14:textId="77777777" w:rsidR="007948C4" w:rsidRDefault="00A0586C">
      <w:pPr>
        <w:spacing w:line="600" w:lineRule="auto"/>
        <w:ind w:firstLine="720"/>
        <w:jc w:val="both"/>
        <w:rPr>
          <w:rFonts w:eastAsia="Times New Roman"/>
          <w:szCs w:val="24"/>
        </w:rPr>
      </w:pPr>
      <w:r>
        <w:rPr>
          <w:rFonts w:eastAsia="Times New Roman"/>
          <w:szCs w:val="24"/>
        </w:rPr>
        <w:t xml:space="preserve"> </w:t>
      </w:r>
      <w:r>
        <w:rPr>
          <w:rFonts w:eastAsia="Times New Roman"/>
          <w:b/>
          <w:bCs/>
        </w:rPr>
        <w:t>ΠΡΟΕΔΡΕΥΟΥΣΑ (Αναστασία Χριστοδουλοπούλου):</w:t>
      </w:r>
      <w:r>
        <w:rPr>
          <w:rFonts w:eastAsia="Times New Roman"/>
          <w:szCs w:val="24"/>
        </w:rPr>
        <w:t xml:space="preserve"> Κύριε </w:t>
      </w:r>
      <w:proofErr w:type="spellStart"/>
      <w:r>
        <w:rPr>
          <w:rFonts w:eastAsia="Times New Roman"/>
          <w:szCs w:val="24"/>
        </w:rPr>
        <w:t>Μ</w:t>
      </w:r>
      <w:r>
        <w:rPr>
          <w:rFonts w:eastAsia="Times New Roman"/>
          <w:szCs w:val="24"/>
        </w:rPr>
        <w:t>πακώρο</w:t>
      </w:r>
      <w:proofErr w:type="spellEnd"/>
      <w:r>
        <w:rPr>
          <w:rFonts w:eastAsia="Times New Roman"/>
          <w:szCs w:val="24"/>
        </w:rPr>
        <w:t xml:space="preserve">, έχετε υπερβεί και τη δευτερολογία σας. </w:t>
      </w:r>
    </w:p>
    <w:p w14:paraId="5EE8F2D8" w14:textId="77777777" w:rsidR="007948C4" w:rsidRDefault="00A0586C">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Διαβάστε καλύτερα.</w:t>
      </w:r>
    </w:p>
    <w:p w14:paraId="5EE8F2D9" w14:textId="77777777" w:rsidR="007948C4" w:rsidRDefault="00A0586C">
      <w:pPr>
        <w:spacing w:line="600" w:lineRule="auto"/>
        <w:ind w:firstLine="720"/>
        <w:jc w:val="both"/>
        <w:rPr>
          <w:rFonts w:eastAsia="Times New Roman"/>
          <w:szCs w:val="24"/>
        </w:rPr>
      </w:pPr>
      <w:r>
        <w:rPr>
          <w:rFonts w:eastAsia="Times New Roman"/>
          <w:b/>
        </w:rPr>
        <w:t>ΠΡΟΕΔΡΕΥΟΥΣΑ (Αναστασία Χριστοδουλοπούλου):</w:t>
      </w:r>
      <w:r>
        <w:rPr>
          <w:rFonts w:eastAsia="Times New Roman"/>
          <w:b/>
          <w:bCs/>
          <w:szCs w:val="24"/>
        </w:rPr>
        <w:t xml:space="preserve"> </w:t>
      </w:r>
      <w:r>
        <w:rPr>
          <w:rFonts w:eastAsia="Times New Roman"/>
          <w:szCs w:val="24"/>
        </w:rPr>
        <w:t xml:space="preserve">Τώρα εκ μέρους της Κυβέρνησης τον λόγο έχει η Υπουργός Διοικητικής Ανασυγκρότησης κ. </w:t>
      </w:r>
      <w:proofErr w:type="spellStart"/>
      <w:r>
        <w:rPr>
          <w:rFonts w:eastAsia="Times New Roman"/>
          <w:szCs w:val="24"/>
        </w:rPr>
        <w:t>Γεροβασίλη</w:t>
      </w:r>
      <w:proofErr w:type="spellEnd"/>
      <w:r>
        <w:rPr>
          <w:rFonts w:eastAsia="Times New Roman"/>
          <w:szCs w:val="24"/>
        </w:rPr>
        <w:t>.</w:t>
      </w:r>
    </w:p>
    <w:p w14:paraId="5EE8F2DA" w14:textId="77777777" w:rsidR="007948C4" w:rsidRDefault="00A0586C">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Να μάθετε να διαβάζετε σωστά τα ονόματα εσείς που κάθεστε εκεί.</w:t>
      </w:r>
    </w:p>
    <w:p w14:paraId="5EE8F2DB" w14:textId="77777777" w:rsidR="007948C4" w:rsidRDefault="00A0586C">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Δεν ήθελα να σας αδικήσω, κύριε </w:t>
      </w:r>
      <w:proofErr w:type="spellStart"/>
      <w:r>
        <w:rPr>
          <w:rFonts w:eastAsia="Times New Roman"/>
          <w:szCs w:val="24"/>
        </w:rPr>
        <w:t>Μπουκώρο</w:t>
      </w:r>
      <w:proofErr w:type="spellEnd"/>
      <w:r>
        <w:rPr>
          <w:rFonts w:eastAsia="Times New Roman"/>
          <w:szCs w:val="24"/>
        </w:rPr>
        <w:t>. Γιατί να σας αδικήσω;</w:t>
      </w:r>
    </w:p>
    <w:p w14:paraId="5EE8F2DC" w14:textId="77777777" w:rsidR="007948C4" w:rsidRDefault="00A0586C">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Να προσέχετε τα ονόματα. Είναι σοβαρή η δουλειά που κάνετε. </w:t>
      </w:r>
    </w:p>
    <w:p w14:paraId="5EE8F2DD" w14:textId="77777777" w:rsidR="007948C4" w:rsidRDefault="00A0586C">
      <w:pPr>
        <w:spacing w:line="600" w:lineRule="auto"/>
        <w:ind w:firstLine="720"/>
        <w:jc w:val="both"/>
        <w:rPr>
          <w:rFonts w:eastAsia="Times New Roman"/>
          <w:szCs w:val="24"/>
        </w:rPr>
      </w:pPr>
      <w:r>
        <w:rPr>
          <w:rFonts w:eastAsia="Times New Roman"/>
          <w:b/>
          <w:bCs/>
        </w:rPr>
        <w:t>ΠΡΟ</w:t>
      </w:r>
      <w:r>
        <w:rPr>
          <w:rFonts w:eastAsia="Times New Roman"/>
          <w:b/>
          <w:bCs/>
        </w:rPr>
        <w:t>ΕΔΡΕΥΟΥΣΑ (Αναστασία Χριστοδουλοπούλου):</w:t>
      </w:r>
      <w:r>
        <w:rPr>
          <w:rFonts w:eastAsia="Times New Roman"/>
          <w:szCs w:val="24"/>
        </w:rPr>
        <w:t xml:space="preserve"> Το ξέρω. Όλων σοβαρή είναι. Δεν το συζητάμε.</w:t>
      </w:r>
    </w:p>
    <w:p w14:paraId="5EE8F2DE" w14:textId="77777777" w:rsidR="007948C4" w:rsidRDefault="00A0586C">
      <w:pPr>
        <w:spacing w:line="600" w:lineRule="auto"/>
        <w:ind w:firstLine="720"/>
        <w:jc w:val="both"/>
        <w:rPr>
          <w:rFonts w:eastAsia="Times New Roman"/>
          <w:b/>
          <w:bCs/>
        </w:rPr>
      </w:pPr>
      <w:r>
        <w:rPr>
          <w:rFonts w:eastAsia="Times New Roman"/>
          <w:szCs w:val="24"/>
        </w:rPr>
        <w:lastRenderedPageBreak/>
        <w:t xml:space="preserve">Κυρία </w:t>
      </w:r>
      <w:proofErr w:type="spellStart"/>
      <w:r>
        <w:rPr>
          <w:rFonts w:eastAsia="Times New Roman"/>
          <w:szCs w:val="24"/>
        </w:rPr>
        <w:t>Γεροβασίλη</w:t>
      </w:r>
      <w:proofErr w:type="spellEnd"/>
      <w:r>
        <w:rPr>
          <w:rFonts w:eastAsia="Times New Roman"/>
          <w:szCs w:val="24"/>
        </w:rPr>
        <w:t xml:space="preserve">, θα κάνετε χρήση των είκοσι λεπτών της ομιλίας σας; </w:t>
      </w:r>
    </w:p>
    <w:p w14:paraId="5EE8F2DF"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Θα μου επιτρέψετε να σας ζητήσω, κυρία Πρόεδρ</w:t>
      </w:r>
      <w:r>
        <w:rPr>
          <w:rFonts w:eastAsia="Times New Roman" w:cs="Times New Roman"/>
          <w:szCs w:val="24"/>
        </w:rPr>
        <w:t>ε, να είστε λίγο επιεικής.</w:t>
      </w:r>
    </w:p>
    <w:p w14:paraId="5EE8F2E0"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είκοσι λεπτά και μετά έχετε άλλα δέκα.</w:t>
      </w:r>
    </w:p>
    <w:p w14:paraId="5EE8F2E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Ενδεχομένως στην πρώτη τοποθέτησή μου</w:t>
      </w:r>
      <w:r>
        <w:rPr>
          <w:rFonts w:eastAsia="Times New Roman" w:cs="Times New Roman"/>
          <w:b/>
          <w:szCs w:val="24"/>
        </w:rPr>
        <w:t xml:space="preserve"> </w:t>
      </w:r>
      <w:r>
        <w:rPr>
          <w:rFonts w:eastAsia="Times New Roman" w:cs="Times New Roman"/>
          <w:szCs w:val="24"/>
        </w:rPr>
        <w:t xml:space="preserve">να ζητήσω και λίγο χρόνο από τη δεύτερη. Έχουν ανοίξει πολλά ζητήματα από το γενικότερο πολιτικό σκηνικό και την επικαιρότητα, μέχρι θέματα αρμοδιότητας Υπουργείου και μη. </w:t>
      </w:r>
    </w:p>
    <w:p w14:paraId="5EE8F2E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Για παράδειγμα η </w:t>
      </w:r>
      <w:r>
        <w:rPr>
          <w:rFonts w:eastAsia="Times New Roman" w:cs="Times New Roman"/>
          <w:szCs w:val="24"/>
        </w:rPr>
        <w:t>«</w:t>
      </w:r>
      <w:r>
        <w:rPr>
          <w:rFonts w:eastAsia="Times New Roman" w:cs="Times New Roman"/>
          <w:szCs w:val="24"/>
        </w:rPr>
        <w:t>ΕΓΝΑΤΙΑ ΟΔΟΣ</w:t>
      </w:r>
      <w:r>
        <w:rPr>
          <w:rFonts w:eastAsia="Times New Roman" w:cs="Times New Roman"/>
          <w:szCs w:val="24"/>
        </w:rPr>
        <w:t>»</w:t>
      </w:r>
      <w:r>
        <w:rPr>
          <w:rFonts w:eastAsia="Times New Roman" w:cs="Times New Roman"/>
          <w:szCs w:val="24"/>
        </w:rPr>
        <w:t xml:space="preserve"> είναι μια ανώνυμη εταιρεία. Το οργανόγραμμά της δεν</w:t>
      </w:r>
      <w:r>
        <w:rPr>
          <w:rFonts w:eastAsia="Times New Roman" w:cs="Times New Roman"/>
          <w:szCs w:val="24"/>
        </w:rPr>
        <w:t xml:space="preserve"> υποβάλλεται και δεν εγκρίνεται από το Υπουργείο Διοικητικής Ανασυγκρότησης. Κατά συνέπεια δεν αφορά τις δραστηριότητες του Υπουργείου Ανασυγκρότησης. Αυτό ήταν ένα παράδειγμα. Έχουν αναφερθεί και άλλα.</w:t>
      </w:r>
    </w:p>
    <w:p w14:paraId="5EE8F2E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Θα μου επιτρέψετε να ξεκινήσω από μια μικρή τοποθέτησ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όσον αφορά την επικαιρότητα, τη συγκυρία, για να τονίσω άλλη μια φορά</w:t>
      </w:r>
      <w:r>
        <w:rPr>
          <w:rFonts w:eastAsia="Times New Roman" w:cs="Times New Roman"/>
          <w:szCs w:val="24"/>
        </w:rPr>
        <w:t>,</w:t>
      </w:r>
      <w:r>
        <w:rPr>
          <w:rFonts w:eastAsia="Times New Roman" w:cs="Times New Roman"/>
          <w:szCs w:val="24"/>
        </w:rPr>
        <w:t xml:space="preserve"> ότι δίνουμε έναν πολυμέτωπο αγώνα για να βγει η χώρα από την επιτροπεία, στην οποία </w:t>
      </w:r>
      <w:r>
        <w:rPr>
          <w:rFonts w:eastAsia="Times New Roman" w:cs="Times New Roman"/>
          <w:szCs w:val="24"/>
        </w:rPr>
        <w:lastRenderedPageBreak/>
        <w:t xml:space="preserve">την καταδίκασαν τα έργα και οι μέρες προκατόχων μας, δηλαδή της Νέας Δημοκρατίας και του ΠΑΣΟΚ. </w:t>
      </w:r>
    </w:p>
    <w:p w14:paraId="5EE8F2E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ορευόμαστε βήμα-βήμα, παραμένοντας προσηλωμένοι στον στόχο που έχουμε θέσει από τον Σεπτέμβρη του 2015, να βγει η χώρα από την κρίση με την κοινωνία όρθια. Ένα τέτοιο βήμα ήταν το κλείσιμο της πρώτης αξιολόγησης. Στεναχώρησε πολύ την Αντιπολίτευση! Ένα δεύ</w:t>
      </w:r>
      <w:r>
        <w:rPr>
          <w:rFonts w:eastAsia="Times New Roman" w:cs="Times New Roman"/>
          <w:szCs w:val="24"/>
        </w:rPr>
        <w:t xml:space="preserve">τερο βήμα ήταν η ενεργοποίηση των βραχυπρόθεσμων μέτρων για το χρέος. Και αυτό στεναχώρησε την Αντιπολίτευση! Το </w:t>
      </w:r>
      <w:proofErr w:type="spellStart"/>
      <w:r>
        <w:rPr>
          <w:rFonts w:eastAsia="Times New Roman" w:cs="Times New Roman"/>
          <w:szCs w:val="24"/>
          <w:lang w:val="en-US"/>
        </w:rPr>
        <w:t>Eurogroup</w:t>
      </w:r>
      <w:proofErr w:type="spellEnd"/>
      <w:r>
        <w:rPr>
          <w:rFonts w:eastAsia="Times New Roman" w:cs="Times New Roman"/>
          <w:szCs w:val="24"/>
        </w:rPr>
        <w:t xml:space="preserve"> της προηγούμενης εβδομάδας αποτύπωσε για άλλη μια φορά τη θετική πορεία της ελληνικής οικονομίας. Και αυτό στεναχώρησε αρκετά, το κατ</w:t>
      </w:r>
      <w:r>
        <w:rPr>
          <w:rFonts w:eastAsia="Times New Roman" w:cs="Times New Roman"/>
          <w:szCs w:val="24"/>
        </w:rPr>
        <w:t>αλαβαίνουμε!</w:t>
      </w:r>
    </w:p>
    <w:p w14:paraId="5EE8F2E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Από την Πορτογαλία οι χώρες του ευρωπαϊκού </w:t>
      </w:r>
      <w:r>
        <w:rPr>
          <w:rFonts w:eastAsia="Times New Roman" w:cs="Times New Roman"/>
          <w:szCs w:val="24"/>
        </w:rPr>
        <w:t xml:space="preserve">Νότου </w:t>
      </w:r>
      <w:r>
        <w:rPr>
          <w:rFonts w:eastAsia="Times New Roman" w:cs="Times New Roman"/>
          <w:szCs w:val="24"/>
        </w:rPr>
        <w:t>έστειλαν μήνυμα αλληλεγγύης στην Ελλάδα. Κόντρα σε παράλογες απαιτήσεις που οδηγούν στη διαίρεση της Ευρώπης, ζήτησαν το κλείσιμο της δεύτερης αξιολόγησης, μέσα στο πλαίσιο του ευρωπαϊκού κεκτημ</w:t>
      </w:r>
      <w:r>
        <w:rPr>
          <w:rFonts w:eastAsia="Times New Roman" w:cs="Times New Roman"/>
          <w:szCs w:val="24"/>
        </w:rPr>
        <w:t xml:space="preserve">ένου, με σεβασμό στους κανόνες και τις αξίες που απορρέουν από τις δημοκρατικές αρχές και το Σύνταγμα της Ελλάδας. Αυτό το έκαναν οι χώρες του </w:t>
      </w:r>
      <w:r>
        <w:rPr>
          <w:rFonts w:eastAsia="Times New Roman" w:cs="Times New Roman"/>
          <w:szCs w:val="24"/>
        </w:rPr>
        <w:t>Νότου</w:t>
      </w:r>
      <w:r>
        <w:rPr>
          <w:rFonts w:eastAsia="Times New Roman" w:cs="Times New Roman"/>
          <w:szCs w:val="24"/>
        </w:rPr>
        <w:t>. Και αυτό σας στεναχώρησε, κύριοι συνάδελφοι!</w:t>
      </w:r>
    </w:p>
    <w:p w14:paraId="5EE8F2E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Δεν υπάρχει κανένας λόγος για κινδυνολογία γύρω από την αξιολ</w:t>
      </w:r>
      <w:r>
        <w:rPr>
          <w:rFonts w:eastAsia="Times New Roman" w:cs="Times New Roman"/>
          <w:szCs w:val="24"/>
        </w:rPr>
        <w:t xml:space="preserve">όγηση. Το ανέφερε σήμερα η Ευρωπαϊκή Επιτροπή που μαζί με την Ευρωπαϊκή Κεντρική Τράπεζα ζητούν ολοκλήρωση της αξιολόγησης το συντομότερο δυνατό. </w:t>
      </w:r>
    </w:p>
    <w:p w14:paraId="5EE8F2E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Η συντριπτική πλειοψηφία των </w:t>
      </w:r>
      <w:r>
        <w:rPr>
          <w:rFonts w:eastAsia="Times New Roman" w:cs="Times New Roman"/>
          <w:szCs w:val="24"/>
        </w:rPr>
        <w:t xml:space="preserve">Ευρωπαίων </w:t>
      </w:r>
      <w:r>
        <w:rPr>
          <w:rFonts w:eastAsia="Times New Roman" w:cs="Times New Roman"/>
          <w:szCs w:val="24"/>
        </w:rPr>
        <w:t xml:space="preserve">εταίρων έχει ξεκαθαρίσει ότι δεν επιθυμεί μια τεχνητή αναζωπύρωση της </w:t>
      </w:r>
      <w:r>
        <w:rPr>
          <w:rFonts w:eastAsia="Times New Roman" w:cs="Times New Roman"/>
          <w:szCs w:val="24"/>
        </w:rPr>
        <w:t>κρίσης. Και φυσικά δεν θα έλεγα ότι και η Αντιπολίτευση, κυρίως η Αξιωματική Αντιπολίτευση, θα ήθελε το ίδιο. Κάθε φορά που ο κ. Σόιμπλε ζητά δηλώσεις υποταγής από την ελληνική Κυβέρνηση, ζητάτε και εσείς, κύριοι συνάδελφοι, δηλώσεις υποταγής από την ελλην</w:t>
      </w:r>
      <w:r>
        <w:rPr>
          <w:rFonts w:eastAsia="Times New Roman" w:cs="Times New Roman"/>
          <w:szCs w:val="24"/>
        </w:rPr>
        <w:t xml:space="preserve">ική κοινωνία, καλώντας την να πάει όπισθεν ολοταχώς. </w:t>
      </w:r>
    </w:p>
    <w:p w14:paraId="5EE8F2E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Η όποια καθυστέρηση για το κλείσιμο της αξιολόγησης φυσικά και δεν βαρύνει την ελληνική Κυβέρνηση, όπως προσπαθείτε αναγνωσμένα να πείτε, το ξέρετε ότι είναι διάσταση μεταξύ του Διεθνούς Νομισματικού Τα</w:t>
      </w:r>
      <w:r>
        <w:rPr>
          <w:rFonts w:eastAsia="Times New Roman" w:cs="Times New Roman"/>
          <w:szCs w:val="24"/>
        </w:rPr>
        <w:t>μείου και των ευρωπαϊκών θεσμών, όσον αφορά τα δημοσιονομικά μέτρα για τα οποία συζητάνε για μετά το 2018.</w:t>
      </w:r>
    </w:p>
    <w:p w14:paraId="5EE8F2E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Και φυσικά όσο εσείς έχετε στο πίσω μέρος του μυαλού σας δογματική λιτότητα, εμείς λέμε ότι οι προϋποθέσεις για πολιτική συμφωνία υπάρχουν και εργαζό</w:t>
      </w:r>
      <w:r>
        <w:rPr>
          <w:rFonts w:eastAsia="Times New Roman" w:cs="Times New Roman"/>
          <w:szCs w:val="24"/>
        </w:rPr>
        <w:t>μαστε εντατικά, μαζί με τους εταίρους, σε αυτή</w:t>
      </w:r>
      <w:r>
        <w:rPr>
          <w:rFonts w:eastAsia="Times New Roman" w:cs="Times New Roman"/>
          <w:szCs w:val="24"/>
        </w:rPr>
        <w:t>ν</w:t>
      </w:r>
      <w:r>
        <w:rPr>
          <w:rFonts w:eastAsia="Times New Roman" w:cs="Times New Roman"/>
          <w:szCs w:val="24"/>
        </w:rPr>
        <w:t xml:space="preserve"> την κατεύθυνση, ώστε στη συνέχεια να ακολουθήσει και το πρόγραμμα ποσοτικής χαλάρωσης και το σχέδιο που έχουμε ξετυλίξει. Και φυσικά για όλα αυτά θα κριθούμε στο τέλος </w:t>
      </w:r>
      <w:r>
        <w:rPr>
          <w:rFonts w:eastAsia="Times New Roman" w:cs="Times New Roman"/>
          <w:szCs w:val="24"/>
        </w:rPr>
        <w:lastRenderedPageBreak/>
        <w:t>της τετραετίας. Και φυσικά στο μεσοδιάστ</w:t>
      </w:r>
      <w:r>
        <w:rPr>
          <w:rFonts w:eastAsia="Times New Roman" w:cs="Times New Roman"/>
          <w:szCs w:val="24"/>
        </w:rPr>
        <w:t xml:space="preserve">ημα θα έχουμε βάλει τέλος σε όλες τις πρακτικές του παρελθόντος. </w:t>
      </w:r>
    </w:p>
    <w:p w14:paraId="5EE8F2E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Όπως και τα σενάρια τα διάφορα, κυκλοφόρησε τελευταίο σενάριο ότι ψάχνουμε </w:t>
      </w:r>
      <w:proofErr w:type="spellStart"/>
      <w:r>
        <w:rPr>
          <w:rFonts w:eastAsia="Times New Roman" w:cs="Times New Roman"/>
          <w:szCs w:val="24"/>
        </w:rPr>
        <w:t>εκατόν</w:t>
      </w:r>
      <w:proofErr w:type="spellEnd"/>
      <w:r>
        <w:rPr>
          <w:rFonts w:eastAsia="Times New Roman" w:cs="Times New Roman"/>
          <w:szCs w:val="24"/>
        </w:rPr>
        <w:t xml:space="preserve"> ογδόντα Βουλευτές να ψηφίσουν τα μέτρα. Ξέρετε ότι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της κυβερνητικής </w:t>
      </w:r>
      <w:r>
        <w:rPr>
          <w:rFonts w:eastAsia="Times New Roman" w:cs="Times New Roman"/>
          <w:szCs w:val="24"/>
        </w:rPr>
        <w:t>πλειοψ</w:t>
      </w:r>
      <w:r>
        <w:rPr>
          <w:rFonts w:eastAsia="Times New Roman" w:cs="Times New Roman"/>
          <w:szCs w:val="24"/>
        </w:rPr>
        <w:t xml:space="preserve">ηφίας </w:t>
      </w:r>
      <w:r>
        <w:rPr>
          <w:rFonts w:eastAsia="Times New Roman" w:cs="Times New Roman"/>
          <w:szCs w:val="24"/>
        </w:rPr>
        <w:t xml:space="preserve">προφανώς και δεν θα ψηφίσουν προληπτικά μέτρα και ευτυχώς δεν επαρκούν οι υπόλοιποι πρόθυμοι για να επιτευχθεί αυτό. Ο ελληνικός λαός δεν κάνει θυσίες για να ξαναδεί το «ναι σε όλα» στην ημερήσια διάταξη. </w:t>
      </w:r>
    </w:p>
    <w:p w14:paraId="5EE8F2EB" w14:textId="77777777" w:rsidR="007948C4" w:rsidRDefault="00A0586C">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w:t>
      </w:r>
      <w:r>
        <w:rPr>
          <w:rFonts w:eastAsia="Times New Roman" w:cs="Times New Roman"/>
          <w:szCs w:val="24"/>
        </w:rPr>
        <w:t>ς)</w:t>
      </w:r>
    </w:p>
    <w:p w14:paraId="5EE8F2EC"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Ήταν ωραίο αυτό!</w:t>
      </w:r>
    </w:p>
    <w:p w14:paraId="5EE8F2ED"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Ήταν ωραίο, όντως!</w:t>
      </w:r>
    </w:p>
    <w:p w14:paraId="5EE8F2E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Περνάω στο θέμα. Κυρία Πρόεδρε, κυρίες και κύριοι Βουλευτές, σε αυτή την Αίθουσα αρκετά συχνά αναπτύσσεται μια ρητορική η οποία εστιάζει κυρίως</w:t>
      </w:r>
      <w:r>
        <w:rPr>
          <w:rFonts w:eastAsia="Times New Roman" w:cs="Times New Roman"/>
          <w:szCs w:val="24"/>
        </w:rPr>
        <w:t xml:space="preserve"> στην πολιτική των εντυπώσεων και όχι στην πολιτική των λύσεων, μια ρητορική η οποία επικεντρώνεται στην πολιτική της διαφοροποίηση</w:t>
      </w:r>
      <w:r>
        <w:rPr>
          <w:rFonts w:eastAsia="Times New Roman" w:cs="Times New Roman"/>
          <w:szCs w:val="24"/>
        </w:rPr>
        <w:t>ς</w:t>
      </w:r>
      <w:r>
        <w:rPr>
          <w:rFonts w:eastAsia="Times New Roman" w:cs="Times New Roman"/>
          <w:szCs w:val="24"/>
        </w:rPr>
        <w:t xml:space="preserve"> και της σύγκρουσης και φυσικά όχι της εξεύρεσης λύσης. Αυτό κάποιες φορές οι καταστάσεις το επιτρέπουν ή τουλάχιστον μπορού</w:t>
      </w:r>
      <w:r>
        <w:rPr>
          <w:rFonts w:eastAsia="Times New Roman" w:cs="Times New Roman"/>
          <w:szCs w:val="24"/>
        </w:rPr>
        <w:t xml:space="preserve">ν να το ανεχθούν. Είναι άλλες </w:t>
      </w:r>
      <w:r>
        <w:rPr>
          <w:rFonts w:eastAsia="Times New Roman" w:cs="Times New Roman"/>
          <w:szCs w:val="24"/>
        </w:rPr>
        <w:lastRenderedPageBreak/>
        <w:t>όμως στιγμές, όπως η εποχή που ζούμε, που η συνέχιση μιας τέτοιας πρακτικής προσφέρει πολύ κακές υπηρεσίες.</w:t>
      </w:r>
    </w:p>
    <w:p w14:paraId="5EE8F2E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Διαβάζοντας την ερώτηση που κατέθεσαν οι συνάδελφοι της Νέας Δημοκρατίας, σκέφτηκα αρχικά ότι επιτέλους αντιλαμβάνοντα</w:t>
      </w:r>
      <w:r>
        <w:rPr>
          <w:rFonts w:eastAsia="Times New Roman" w:cs="Times New Roman"/>
          <w:szCs w:val="24"/>
        </w:rPr>
        <w:t>ι οι συνάδελφοι την κρισιμότητα της κατάστασης, επιθυμούν να ελέγξουν, να πάρουν εξηγήσεις, απαντήσεις, να ενημερωθούν προφανώς, όπως είναι δικαίωμά τους βεβαίως, για το τι συμβαίνει στον δημόσιο τομέα και τι αλλαγές συντελούνται.</w:t>
      </w:r>
    </w:p>
    <w:p w14:paraId="5EE8F2F0" w14:textId="77777777" w:rsidR="007948C4" w:rsidRDefault="00A0586C">
      <w:pPr>
        <w:spacing w:line="600" w:lineRule="auto"/>
        <w:jc w:val="both"/>
        <w:rPr>
          <w:rFonts w:eastAsia="Times New Roman" w:cs="Times New Roman"/>
          <w:szCs w:val="24"/>
        </w:rPr>
      </w:pPr>
      <w:r>
        <w:rPr>
          <w:rFonts w:eastAsia="Times New Roman" w:cs="Times New Roman"/>
          <w:szCs w:val="24"/>
        </w:rPr>
        <w:t>Ακούγοντας όμως όλα αυτά,</w:t>
      </w:r>
      <w:r>
        <w:rPr>
          <w:rFonts w:eastAsia="Times New Roman" w:cs="Times New Roman"/>
          <w:szCs w:val="24"/>
        </w:rPr>
        <w:t xml:space="preserve"> διαπίστωσα άλλη μια φορά ότι αβασάνιστα συνεχίζουν το ίδιο μοτίβο.</w:t>
      </w:r>
    </w:p>
    <w:p w14:paraId="5EE8F2F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Έρχεστε σήμερα εδώ, λοιπόν, για να μιλήσετε για αναξιοκρατία, αδιαφάνεια, κομματικούς διορισμούς από την Κυβέρνηση και την ίδια στιγμή, φυσικά, πετάτε την προβιά του λύκου από πάνω σας -τη</w:t>
      </w:r>
      <w:r>
        <w:rPr>
          <w:rFonts w:eastAsia="Times New Roman" w:cs="Times New Roman"/>
          <w:szCs w:val="24"/>
        </w:rPr>
        <w:t>ς ρουσφετολογικής αντιμετώπισης του πολίτη- και φοράτε την αμφίεση των αθώων αμνών. Μόνο που πια κανείς δεν σας πιστεύει. Ξέρετε, έχει μνήμη ο ελληνικός λαός.</w:t>
      </w:r>
    </w:p>
    <w:p w14:paraId="5EE8F2F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δεξιάς παράταξης, θα απαντήσω αναλυτικά, όπως οφείλω βεβαίως, σε όλα όσα </w:t>
      </w:r>
      <w:r>
        <w:rPr>
          <w:rFonts w:eastAsia="Times New Roman" w:cs="Times New Roman"/>
          <w:szCs w:val="24"/>
        </w:rPr>
        <w:t xml:space="preserve">μας εγκαλείτε. Θα ήθελα, όμως, αρχικά να επισημάνω -φιλικά, χωρίς δόλο- ότι πρέπει να επιβάλετε και μια μομφή στους </w:t>
      </w:r>
      <w:r>
        <w:rPr>
          <w:rFonts w:eastAsia="Times New Roman" w:cs="Times New Roman"/>
          <w:szCs w:val="24"/>
        </w:rPr>
        <w:lastRenderedPageBreak/>
        <w:t>συνεργάτες σας, στα κομματικά σας όργανα, σε όλους αυτούς που σας έδωσαν την ιδέα να καταθέσετε μια τέτοια ερώτηση με τέτοια στοιχεία, τα οπ</w:t>
      </w:r>
      <w:r>
        <w:rPr>
          <w:rFonts w:eastAsia="Times New Roman" w:cs="Times New Roman"/>
          <w:szCs w:val="24"/>
        </w:rPr>
        <w:t>οία προφανώς, όπως τα δίνετε στην ερώτησή σας, δεν είναι σωστά.</w:t>
      </w:r>
    </w:p>
    <w:p w14:paraId="5EE8F2F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Όπως γνωρίζετε από την ιστορία, παλαιότερα τιμωρούσαν αυστηρά και έβαζαν πρόστιμο σε όσους θύμιζαν οικεία κακά, γιατί οι φαυλοκρατικοί διορισμοί, το πελατειακό κράτος, η αδιαφάνεια, η αναξιοκρ</w:t>
      </w:r>
      <w:r>
        <w:rPr>
          <w:rFonts w:eastAsia="Times New Roman" w:cs="Times New Roman"/>
          <w:szCs w:val="24"/>
        </w:rPr>
        <w:t>ατία, τα ρουσφέτια είναι λέξεις και έννοιες που παραπέμπουν πάραυτα σε άλλες εποχές και σε άλλες κυβερνήσεις, δηλαδή της Νέας Δημοκρατίας και του ΠΑΣΟΚ.</w:t>
      </w:r>
    </w:p>
    <w:p w14:paraId="5EE8F2F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Από τη Μεταπολίτευση και μετά και επί σαράντα και πλέον χρόνια, οι κυβερνήσεις που εναλλάσσονταν στην </w:t>
      </w:r>
      <w:r>
        <w:rPr>
          <w:rFonts w:eastAsia="Times New Roman" w:cs="Times New Roman"/>
          <w:szCs w:val="24"/>
        </w:rPr>
        <w:t>εξουσία στάθηκαν ανίκανες για το προφανές, να οργανώσουν δηλαδή μια δημόσια διοίκηση που να μπορεί να ανταποκριθεί στις απαιτήσεις ενός σύγχρονου κράτους, ενός κράτους που με αξιοκρατία, διαφάνεια και σεβασμό στον πολίτη θα μπορεί να ανταποκριθεί στις αξίε</w:t>
      </w:r>
      <w:r>
        <w:rPr>
          <w:rFonts w:eastAsia="Times New Roman" w:cs="Times New Roman"/>
          <w:szCs w:val="24"/>
        </w:rPr>
        <w:t>ς και τις ανάγκες της σύγχρονης οικονομίας και κοινωνίας.</w:t>
      </w:r>
    </w:p>
    <w:p w14:paraId="5EE8F2F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Τα υλικά που χρησιμοποιήσατε για τη δημόσια διοίκηση ήταν ρουσφέτι, πελατειακή λογική, φαυλοκρατία, αναξιοκρατία και άλλα συναφή που σήμερα χρησιμοποιείτε στο λεξιλόγιό σας. Ουρές στις υπηρεσίες, ατ</w:t>
      </w:r>
      <w:r>
        <w:rPr>
          <w:rFonts w:eastAsia="Times New Roman" w:cs="Times New Roman"/>
          <w:szCs w:val="24"/>
        </w:rPr>
        <w:t>ελείωτα χαρτιά, δικαιολογητικά, ταλαιπωρία, αγανάκτηση, σχεδόν κακομεταχείριση του πολίτη. Ένα κράτος αντιπαραγωγικό και δυσκίνητο.</w:t>
      </w:r>
    </w:p>
    <w:p w14:paraId="5EE8F2F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ταύτα και αφού πνίξατε τη χώρα στο χρέος, τις τελευταίες μέρες της Πομπηίας σας τότε, όταν η </w:t>
      </w:r>
      <w:r>
        <w:rPr>
          <w:rFonts w:eastAsia="Times New Roman" w:cs="Times New Roman"/>
          <w:szCs w:val="24"/>
        </w:rPr>
        <w:t xml:space="preserve">τρόικα </w:t>
      </w:r>
      <w:r>
        <w:rPr>
          <w:rFonts w:eastAsia="Times New Roman" w:cs="Times New Roman"/>
          <w:szCs w:val="24"/>
        </w:rPr>
        <w:t>απαιτούσε μεταρρυθμ</w:t>
      </w:r>
      <w:r>
        <w:rPr>
          <w:rFonts w:eastAsia="Times New Roman" w:cs="Times New Roman"/>
          <w:szCs w:val="24"/>
        </w:rPr>
        <w:t xml:space="preserve">ίσεις στη δημόσια διοίκηση, τι έκανε η </w:t>
      </w:r>
      <w:r>
        <w:rPr>
          <w:rFonts w:eastAsia="Times New Roman" w:cs="Times New Roman"/>
          <w:szCs w:val="24"/>
        </w:rPr>
        <w:t xml:space="preserve">συγκυβέρνηση </w:t>
      </w:r>
      <w:r>
        <w:rPr>
          <w:rFonts w:eastAsia="Times New Roman" w:cs="Times New Roman"/>
          <w:szCs w:val="24"/>
        </w:rPr>
        <w:t xml:space="preserve">ΠΑΣΟΚ και Νέας Δημοκρατίας; Χωρίς κανέναν συνολικό σχεδιασμό, ερμήνευσε σε μια λογική φασόν </w:t>
      </w:r>
      <w:proofErr w:type="spellStart"/>
      <w:r>
        <w:rPr>
          <w:rFonts w:eastAsia="Times New Roman" w:cs="Times New Roman"/>
          <w:szCs w:val="24"/>
        </w:rPr>
        <w:t>κοπτοραπτικής</w:t>
      </w:r>
      <w:proofErr w:type="spellEnd"/>
      <w:r>
        <w:rPr>
          <w:rFonts w:eastAsia="Times New Roman" w:cs="Times New Roman"/>
          <w:szCs w:val="24"/>
        </w:rPr>
        <w:t xml:space="preserve"> τις απαιτήσεις για μείωση του αριθμού του προσωπικού του δημόσιου τομέα, σαν να μην είχε να κάνει </w:t>
      </w:r>
      <w:r>
        <w:rPr>
          <w:rFonts w:eastAsia="Times New Roman" w:cs="Times New Roman"/>
          <w:szCs w:val="24"/>
        </w:rPr>
        <w:t>με εργαζόμενους, σαν να μην ήταν αυτοί οικογενειάρχες, άνθρωποι που προσπαθούσαν να παλέψουν την καθημερινή τους ζωή. Κόψε 40% από τις δομές, κόψε δασκάλους, καθηγητές, σχολικούς φύλακες, καθαρίστριες, Δημοτική Αστυνομία, κλείσατε την ΕΡΤ, βγάλατε στον δρό</w:t>
      </w:r>
      <w:r>
        <w:rPr>
          <w:rFonts w:eastAsia="Times New Roman" w:cs="Times New Roman"/>
          <w:szCs w:val="24"/>
        </w:rPr>
        <w:t>μο σε μια νύχτα χιλιάδες εργαζόμενους και αφού, φυσικά, πρώτα τους είχατε συκοφαντήσει «τεμπέληδες, διαπλεκόμενοι» και όλα τα σχετικά.</w:t>
      </w:r>
    </w:p>
    <w:p w14:paraId="5EE8F2F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Φυσικά, δεν σταματήσατε εκεί. Όταν αντιληφθήκατε ότι χάνετε την εξουσία, ο κ. Μητσοτάκης, ως Υπουργός τότε Διοικητικής Με</w:t>
      </w:r>
      <w:r>
        <w:rPr>
          <w:rFonts w:eastAsia="Times New Roman" w:cs="Times New Roman"/>
          <w:szCs w:val="24"/>
        </w:rPr>
        <w:t xml:space="preserve">ταρρύθμισης, σε μια αντίληψη «κόψε και διώξε», επιχείρησε δήθεν να οικοδομήσει ένα σύστημα αξιολόγησης. Στην πραγματικότητα και στο όνομα των διαρθρωτικών παρεμβάσεων, οργάνωσε ένα σύστημα </w:t>
      </w:r>
      <w:proofErr w:type="spellStart"/>
      <w:r>
        <w:rPr>
          <w:rFonts w:eastAsia="Times New Roman" w:cs="Times New Roman"/>
          <w:szCs w:val="24"/>
        </w:rPr>
        <w:t>στοχοποίησης</w:t>
      </w:r>
      <w:proofErr w:type="spellEnd"/>
      <w:r>
        <w:rPr>
          <w:rFonts w:eastAsia="Times New Roman" w:cs="Times New Roman"/>
          <w:szCs w:val="24"/>
        </w:rPr>
        <w:t xml:space="preserve"> και εκκαθάρισης, ένα πογκρόμ απολύσεων και εργασιακών </w:t>
      </w:r>
      <w:r>
        <w:rPr>
          <w:rFonts w:eastAsia="Times New Roman" w:cs="Times New Roman"/>
          <w:szCs w:val="24"/>
        </w:rPr>
        <w:t>διώξεων.</w:t>
      </w:r>
    </w:p>
    <w:p w14:paraId="5EE8F2F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Αυτά τα σχέδια ανατράπηκαν από τον ελληνικό λαό, αλλά σήμερα τα επαναφέρετε στη μνήμη του κόσμου. Επαναφέρετε τα οικεία κακά. Αυτό γιατί το κάνετε; Διότι δεν ψάχνετε να βρείτε μια πιο αξιοπρεπή πολιτική επικοινωνία </w:t>
      </w:r>
      <w:r>
        <w:rPr>
          <w:rFonts w:eastAsia="Times New Roman" w:cs="Times New Roman"/>
          <w:szCs w:val="24"/>
        </w:rPr>
        <w:lastRenderedPageBreak/>
        <w:t>και κουβαλάτε τόσο άκριτα όλο αυ</w:t>
      </w:r>
      <w:r>
        <w:rPr>
          <w:rFonts w:eastAsia="Times New Roman" w:cs="Times New Roman"/>
          <w:szCs w:val="24"/>
        </w:rPr>
        <w:t>τό το πηλοφόρι των ορκισμένων αντικυβερνητικών προπαγανδιστών. Έτσι δεν νομίζω ότι θα αποκομίσετε οφέλη και να είστε βέβαιοι ότι δεν θα συμβεί αυτό, διότι το ψέμα το οποίο σήμερα ονομάζετε «συμφωνία αλήθειας» -εντός εισαγωγικών η λέξη- έχει πολύ κοντά ποδά</w:t>
      </w:r>
      <w:r>
        <w:rPr>
          <w:rFonts w:eastAsia="Times New Roman" w:cs="Times New Roman"/>
          <w:szCs w:val="24"/>
        </w:rPr>
        <w:t>ρια.</w:t>
      </w:r>
    </w:p>
    <w:p w14:paraId="5EE8F2F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Αξιωματική Αντιπολίτευση μας χωρίζει μια θεμελιώδης διαφορά προσέγγισης και φυσικά μια διαφορά ιδεολογίας, γιατί εμείς δεν είμαστε Κυβέρνηση του ελαχίστου κράτους. Είμαστε Κυβέρνηση του αναγκαίου κράτους, του κράτο</w:t>
      </w:r>
      <w:r>
        <w:rPr>
          <w:rFonts w:eastAsia="Times New Roman" w:cs="Times New Roman"/>
          <w:szCs w:val="24"/>
        </w:rPr>
        <w:t>υς που λειτουργεί ως ρυθμιστής των οικονομικών και κοινωνικών σχέσεων. Η δημόσια διοίκηση είναι για μας, πρώτον, εργαλείο δημοκρατίας και δεύτερον, εργαλείο ανάπτυξης.</w:t>
      </w:r>
    </w:p>
    <w:p w14:paraId="5EE8F2F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Εξηγούμαι: Εργαλείο δημοκρατίας, γιατί είναι το μέσο από το οποίο διοχετεύονται οι οριζό</w:t>
      </w:r>
      <w:r>
        <w:rPr>
          <w:rFonts w:eastAsia="Times New Roman" w:cs="Times New Roman"/>
          <w:szCs w:val="24"/>
        </w:rPr>
        <w:t>μενες από το Σύνταγμα και τους νόμους παροχές και υπηρεσίες στους πολίτες. Επιπλέον, γιατί στο πλαίσιο της διακυβέρνησης γίνεται ανοιχτή και επιδιώκεται η συμμετοχή των πολιτών στις διαδικασίες λήψης αποφάσεων.</w:t>
      </w:r>
    </w:p>
    <w:p w14:paraId="5EE8F2F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Μια αξιοκρατική, διαφανής και συμμετοχική δημ</w:t>
      </w:r>
      <w:r>
        <w:rPr>
          <w:rFonts w:eastAsia="Times New Roman" w:cs="Times New Roman"/>
          <w:szCs w:val="24"/>
        </w:rPr>
        <w:t>όσια διοίκηση, κυρίες και κύριοι Βουλευτές της Αντιπολίτευσης, είναι το αναγκαίο συστατικό ενός δημοκρατικού κράτους και κάνει τους πολίτες να αισθάνονται πιο κοντά στα μεγάλα κρίσιμα ζητήματα.</w:t>
      </w:r>
    </w:p>
    <w:p w14:paraId="5EE8F2F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Η δημόσια διοίκηση είναι όμως και ένα εργαλείο ανάπτυξης βεβαί</w:t>
      </w:r>
      <w:r>
        <w:rPr>
          <w:rFonts w:eastAsia="Times New Roman" w:cs="Times New Roman"/>
          <w:szCs w:val="24"/>
        </w:rPr>
        <w:t xml:space="preserve">ως, ένα εργαλείο που μπορεί να τονώσει την επιχειρηματικότητα, να δώσει ώθηση σε νέες </w:t>
      </w:r>
      <w:proofErr w:type="spellStart"/>
      <w:r>
        <w:rPr>
          <w:rFonts w:eastAsia="Times New Roman" w:cs="Times New Roman"/>
          <w:szCs w:val="24"/>
        </w:rPr>
        <w:t>στοχευμένες</w:t>
      </w:r>
      <w:proofErr w:type="spellEnd"/>
      <w:r>
        <w:rPr>
          <w:rFonts w:eastAsia="Times New Roman" w:cs="Times New Roman"/>
          <w:szCs w:val="24"/>
        </w:rPr>
        <w:t xml:space="preserve"> επενδύσεις, να δημιουργήσει καινοτόμες υπηρεσίες, να στηρίξει δηλαδή τον ιδιωτικό τομέα, προασπίζοντας βεβαίως και το δημόσιο συμφέρον.</w:t>
      </w:r>
    </w:p>
    <w:p w14:paraId="5EE8F2F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Το 2017 είναι ένα έτος</w:t>
      </w:r>
      <w:r>
        <w:rPr>
          <w:rFonts w:eastAsia="Times New Roman" w:cs="Times New Roman"/>
          <w:szCs w:val="24"/>
        </w:rPr>
        <w:t xml:space="preserve"> εφαρμογής τέτοιων μεταρρυθμίσεων. Με σταθερά </w:t>
      </w:r>
      <w:proofErr w:type="spellStart"/>
      <w:r>
        <w:rPr>
          <w:rFonts w:eastAsia="Times New Roman" w:cs="Times New Roman"/>
          <w:szCs w:val="24"/>
        </w:rPr>
        <w:t>στοχευμένα</w:t>
      </w:r>
      <w:proofErr w:type="spellEnd"/>
      <w:r>
        <w:rPr>
          <w:rFonts w:eastAsia="Times New Roman" w:cs="Times New Roman"/>
          <w:szCs w:val="24"/>
        </w:rPr>
        <w:t xml:space="preserve"> βήματα αλλάζουμε την εικόνα του </w:t>
      </w:r>
      <w:r>
        <w:rPr>
          <w:rFonts w:eastAsia="Times New Roman" w:cs="Times New Roman"/>
          <w:szCs w:val="24"/>
        </w:rPr>
        <w:t>δημοσίου</w:t>
      </w:r>
      <w:r>
        <w:rPr>
          <w:rFonts w:eastAsia="Times New Roman" w:cs="Times New Roman"/>
          <w:szCs w:val="24"/>
        </w:rPr>
        <w:t>. Αυτή</w:t>
      </w:r>
      <w:r>
        <w:rPr>
          <w:rFonts w:eastAsia="Times New Roman" w:cs="Times New Roman"/>
          <w:szCs w:val="24"/>
        </w:rPr>
        <w:t>ν</w:t>
      </w:r>
      <w:r>
        <w:rPr>
          <w:rFonts w:eastAsia="Times New Roman" w:cs="Times New Roman"/>
          <w:szCs w:val="24"/>
        </w:rPr>
        <w:t xml:space="preserve"> την περίοδο είμαστε στη φάση κατάρτισης των Οργανισμών των Υπουργείων και των εποπτευόμενων φορέων, των περιγραμμάτων εργασίας των δημοσίων υπαλλήλων, </w:t>
      </w:r>
      <w:r>
        <w:rPr>
          <w:rFonts w:eastAsia="Times New Roman" w:cs="Times New Roman"/>
          <w:szCs w:val="24"/>
        </w:rPr>
        <w:t xml:space="preserve">ώστε να γνωρίζουμε πού χωλαίνει η διοίκηση, πού απαιτείται προσωπικό και πού ενδεχομένως υπάρχει υπερκάλυψη θέσεων. </w:t>
      </w:r>
    </w:p>
    <w:p w14:paraId="5EE8F2F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Επιπλέον, δρομολογούμε, σε συνέργεια με όλους τους φορείς, απλουστεύσεις διαδικασιών προκειμένου να μην χρειάζεσαι είκοσι δικαιολογητικά κα</w:t>
      </w:r>
      <w:r>
        <w:rPr>
          <w:rFonts w:eastAsia="Times New Roman" w:cs="Times New Roman"/>
          <w:szCs w:val="24"/>
        </w:rPr>
        <w:t>ι άλλες τόσες υπογραφές για να διεκπεραιώσεις μία απλή υπόθεση. Στο πλαίσιο αυτό γίνεται πράξη και η ηλεκτρονική διακίνηση εγγράφων και η ψηφιακή υπογραφή, για να περιοριστεί η γραφειοκρατία και να μην σπαταλούνται και χρήματα, αλλά και ατελείωτες ώρες εργ</w:t>
      </w:r>
      <w:r>
        <w:rPr>
          <w:rFonts w:eastAsia="Times New Roman" w:cs="Times New Roman"/>
          <w:szCs w:val="24"/>
        </w:rPr>
        <w:t>ασίας. Ο στόχος ήταν και είναι ένας: Να πάψει ο πολίτης να ταλαιπωρείται και να μπορεί να κάνει με αξιοπρέπεια τη δουλειά του.</w:t>
      </w:r>
    </w:p>
    <w:p w14:paraId="5EE8F2F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Η Αντιπολίτευση, βεβαίως, για άλλη μία φορά σε σύγχυση. Από τη μία πλευρά φέρνουμε τα νομοσχέδια, δεν τα ψηφίζει, όλα αυτά τα οπο</w:t>
      </w:r>
      <w:r>
        <w:rPr>
          <w:rFonts w:eastAsia="Times New Roman" w:cs="Times New Roman"/>
          <w:szCs w:val="24"/>
        </w:rPr>
        <w:t>ία συζητάμε και από την άλλη μας κατηγορεί γιατί καθυστερήσαμε σε όλα αυτά.</w:t>
      </w:r>
    </w:p>
    <w:p w14:paraId="5EE8F30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Επίσης, να σας απαντήσω -μιας και είχατε αγωνία, ενώ δεν το στηρίξατε- σε ό,τι αφορά στην εφαρμογή του Μητρώου Επιτελικών Στελεχών. Το Μητρώο συμβάλλει βεβαίως στην </w:t>
      </w:r>
      <w:proofErr w:type="spellStart"/>
      <w:r>
        <w:rPr>
          <w:rFonts w:eastAsia="Times New Roman" w:cs="Times New Roman"/>
          <w:szCs w:val="24"/>
        </w:rPr>
        <w:t>αποκομματικοποί</w:t>
      </w:r>
      <w:r>
        <w:rPr>
          <w:rFonts w:eastAsia="Times New Roman" w:cs="Times New Roman"/>
          <w:szCs w:val="24"/>
        </w:rPr>
        <w:t>ηση</w:t>
      </w:r>
      <w:proofErr w:type="spellEnd"/>
      <w:r>
        <w:rPr>
          <w:rFonts w:eastAsia="Times New Roman" w:cs="Times New Roman"/>
          <w:szCs w:val="24"/>
        </w:rPr>
        <w:t xml:space="preserve"> της δημόσιας διοίκησης. Δεν θα τοποθετούνται εκλεκτοί και αρεστοί της εκάστοτε κυβέρνησης αλλά οι καταλληλότεροι. Και εσείς, βεβαίως, κύριοι συνάδελφοι, που έχετε καραμέλα την αριστεία, δεν είδαμε να το υπερψηφίζετε. </w:t>
      </w:r>
    </w:p>
    <w:p w14:paraId="5EE8F30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Σε ό,τι αφορά το νέο σύστημα κινητ</w:t>
      </w:r>
      <w:r>
        <w:rPr>
          <w:rFonts w:eastAsia="Times New Roman" w:cs="Times New Roman"/>
          <w:szCs w:val="24"/>
        </w:rPr>
        <w:t>ικότητας, η καθιέρωση του συστήματος κινητικότητας, όπως ψηφίστηκε, αδιαμφισβήτητα είναι σημαντική καινοτομία για την δημόσια διοίκηση και αυτό γιατί το συγκεκριμένο σύστημα καλύπτει το σύνολο των διοικητικών θέσεων του δημοσίου τομέα. Οι δημόσιοι υπάλληλο</w:t>
      </w:r>
      <w:r>
        <w:rPr>
          <w:rFonts w:eastAsia="Times New Roman" w:cs="Times New Roman"/>
          <w:szCs w:val="24"/>
        </w:rPr>
        <w:t xml:space="preserve">ι θα έχουν για πρώτη φορά πρόσβαση στις κενές θέσεις των υπηρεσιών που θα προκηρύσσονται τρεις φορές τον χρόνο και θα αναρτώνται φυσικά στο </w:t>
      </w:r>
      <w:r>
        <w:rPr>
          <w:rFonts w:eastAsia="Times New Roman" w:cs="Times New Roman"/>
          <w:szCs w:val="24"/>
          <w:lang w:val="en-US"/>
        </w:rPr>
        <w:t>site</w:t>
      </w:r>
      <w:r>
        <w:rPr>
          <w:rFonts w:eastAsia="Times New Roman" w:cs="Times New Roman"/>
          <w:szCs w:val="24"/>
        </w:rPr>
        <w:t xml:space="preserve"> του Υπουργείου. Με αυτόν τον τρόπο η μετακίνηση από μία δημόσια υπηρεσία σε άλλη θα γίνεται με όρους αξιοκρατία</w:t>
      </w:r>
      <w:r>
        <w:rPr>
          <w:rFonts w:eastAsia="Times New Roman" w:cs="Times New Roman"/>
          <w:szCs w:val="24"/>
        </w:rPr>
        <w:t>ς, διαφάνειας και βάσει των τυπικών και ουσιαστικών προσόντων, δηλαδή τέλος στις πελατειακές σχέσεις του παρελθόντος.</w:t>
      </w:r>
    </w:p>
    <w:p w14:paraId="5EE8F30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Παράλληλα, ολοκληρώθηκε η διαδικασία σύστασης του Ειδικού Συμβουλίου Επιλογής Προϊσταμένων. Σε σύντομο διάστημα προχωράμε στις απαιτούμενε</w:t>
      </w:r>
      <w:r>
        <w:rPr>
          <w:rFonts w:eastAsia="Times New Roman" w:cs="Times New Roman"/>
          <w:szCs w:val="24"/>
        </w:rPr>
        <w:t xml:space="preserve">ς ενέργειες για να διενεργηθούν οι κρίσεις για τη στελέχωση των θέσεων ευθύνης. </w:t>
      </w:r>
    </w:p>
    <w:p w14:paraId="5EE8F30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Και φυσικά βλέπετε ότι δεν ακολουθήσαμε τον δρόμο που ακολουθήσατε εσείς την τελευταία φορά, δηλαδή μέσα σε μία νύχτα και ενώ γνωρίζατε ότι έρχονται εκλογές και ότι τις χάνετε</w:t>
      </w:r>
      <w:r>
        <w:rPr>
          <w:rFonts w:eastAsia="Times New Roman" w:cs="Times New Roman"/>
          <w:szCs w:val="24"/>
        </w:rPr>
        <w:t>, ξηλώσατε οριζόντια γενικούς διευθυντές και τοποθετήσατε τους δικούς σας. Με ποια κριτήρια; Ερωτώ να μου απαντήσετε. Αυτοί, λοιπόν, που βάλατε τότε γενικούς διευθυντές ήταν οι άριστοι ή οι αρεστοί; Επομένως, είτε το θέλετε είτε δεν το θέλετε, η δημόσια δι</w:t>
      </w:r>
      <w:r>
        <w:rPr>
          <w:rFonts w:eastAsia="Times New Roman" w:cs="Times New Roman"/>
          <w:szCs w:val="24"/>
        </w:rPr>
        <w:t>οίκηση σήμερα βρίσκεται σε διαδικασία μεταρρύθμισης. Και βεβαίως, θα πρέπει να το αντιληφθείτε και να αφήσετε την κριτική στους πολίτες.</w:t>
      </w:r>
    </w:p>
    <w:p w14:paraId="5EE8F30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Ένα άλλο θέμα τώρα, η απόπειρα πολιτικής παραπλάνησης. Επικαλείστε διόγκωση του κράτους και επικαλείστε στοιχεία γι’ αυ</w:t>
      </w:r>
      <w:r>
        <w:rPr>
          <w:rFonts w:eastAsia="Times New Roman" w:cs="Times New Roman"/>
          <w:szCs w:val="24"/>
        </w:rPr>
        <w:t xml:space="preserve">τό. Στο πρώτο ερώτημα που εμπεριέχει η ερώτηση που κατατέθηκε, πώς από </w:t>
      </w:r>
      <w:r>
        <w:rPr>
          <w:rFonts w:eastAsia="Times New Roman" w:cs="Times New Roman"/>
          <w:szCs w:val="24"/>
        </w:rPr>
        <w:t>εξακόσιους ενεν</w:t>
      </w:r>
      <w:r>
        <w:rPr>
          <w:rFonts w:eastAsia="Times New Roman" w:cs="Times New Roman"/>
          <w:szCs w:val="24"/>
        </w:rPr>
        <w:t>ή</w:t>
      </w:r>
      <w:r>
        <w:rPr>
          <w:rFonts w:eastAsia="Times New Roman" w:cs="Times New Roman"/>
          <w:szCs w:val="24"/>
        </w:rPr>
        <w:t xml:space="preserve">ντα </w:t>
      </w:r>
      <w:r>
        <w:rPr>
          <w:rFonts w:eastAsia="Times New Roman" w:cs="Times New Roman"/>
          <w:szCs w:val="24"/>
        </w:rPr>
        <w:t>χιλιάδες τετρακόσιους είκοσι πέντε</w:t>
      </w:r>
      <w:r>
        <w:rPr>
          <w:rFonts w:eastAsia="Times New Roman" w:cs="Times New Roman"/>
          <w:szCs w:val="24"/>
        </w:rPr>
        <w:t xml:space="preserve"> </w:t>
      </w:r>
      <w:r>
        <w:rPr>
          <w:rFonts w:eastAsia="Times New Roman" w:cs="Times New Roman"/>
          <w:szCs w:val="24"/>
        </w:rPr>
        <w:t xml:space="preserve">υπαλλήλους τον Οκτώβριο του 2015, το σύνολο του δημοσίου τομέα ανήλθε το 2016 σε </w:t>
      </w:r>
      <w:r>
        <w:rPr>
          <w:rFonts w:eastAsia="Times New Roman" w:cs="Times New Roman"/>
          <w:szCs w:val="24"/>
        </w:rPr>
        <w:t>εξακόσιους ενενήντα επτά χιλιάδες διακόσιους ε</w:t>
      </w:r>
      <w:r>
        <w:rPr>
          <w:rFonts w:eastAsia="Times New Roman" w:cs="Times New Roman"/>
          <w:szCs w:val="24"/>
        </w:rPr>
        <w:t>ίκο</w:t>
      </w:r>
      <w:r>
        <w:rPr>
          <w:rFonts w:eastAsia="Times New Roman" w:cs="Times New Roman"/>
          <w:szCs w:val="24"/>
        </w:rPr>
        <w:t>σι έξι</w:t>
      </w:r>
      <w:r>
        <w:rPr>
          <w:rFonts w:eastAsia="Times New Roman" w:cs="Times New Roman"/>
          <w:szCs w:val="24"/>
        </w:rPr>
        <w:t xml:space="preserve">; Απάντηση: Δεν είστε διαβασμένοι. Ο αριθμός του τακτικού προσωπικού του </w:t>
      </w:r>
      <w:r>
        <w:rPr>
          <w:rFonts w:eastAsia="Times New Roman" w:cs="Times New Roman"/>
          <w:szCs w:val="24"/>
        </w:rPr>
        <w:t>δημοσίου</w:t>
      </w:r>
      <w:r>
        <w:rPr>
          <w:rFonts w:eastAsia="Times New Roman" w:cs="Times New Roman"/>
          <w:szCs w:val="24"/>
        </w:rPr>
        <w:t xml:space="preserve">, εκτός από τα νομικά πρόσωπα ιδιωτικού δικαίου, δεν εμφανίζει αύξηση, αλλά μείωση κατά </w:t>
      </w:r>
      <w:r>
        <w:rPr>
          <w:rFonts w:eastAsia="Times New Roman" w:cs="Times New Roman"/>
          <w:szCs w:val="24"/>
        </w:rPr>
        <w:t>δύο χιλιάδες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lastRenderedPageBreak/>
        <w:t xml:space="preserve">ενενήντα πέντε </w:t>
      </w:r>
      <w:r>
        <w:rPr>
          <w:rFonts w:eastAsia="Times New Roman" w:cs="Times New Roman"/>
          <w:szCs w:val="24"/>
        </w:rPr>
        <w:t>υπαλλήλους. Οι συνολικές προσλήψεις τακτικού π</w:t>
      </w:r>
      <w:r>
        <w:rPr>
          <w:rFonts w:eastAsia="Times New Roman" w:cs="Times New Roman"/>
          <w:szCs w:val="24"/>
        </w:rPr>
        <w:t xml:space="preserve">ροσωπικού που έχουν πραγματοποιηθεί από τον Οκτώβριο του 2015 έως το 2016 ανέρχονται σε </w:t>
      </w:r>
      <w:r>
        <w:rPr>
          <w:rFonts w:eastAsia="Times New Roman" w:cs="Times New Roman"/>
          <w:szCs w:val="24"/>
        </w:rPr>
        <w:t>ο</w:t>
      </w:r>
      <w:r>
        <w:rPr>
          <w:rFonts w:eastAsia="Times New Roman" w:cs="Times New Roman"/>
          <w:szCs w:val="24"/>
        </w:rPr>
        <w:t>χτώ χιλιάδες διακόσιες δεκαπέντε</w:t>
      </w:r>
      <w:r>
        <w:rPr>
          <w:rFonts w:eastAsia="Times New Roman" w:cs="Times New Roman"/>
          <w:szCs w:val="24"/>
        </w:rPr>
        <w:t xml:space="preserve">. Από αυτές οι </w:t>
      </w:r>
      <w:r>
        <w:rPr>
          <w:rFonts w:eastAsia="Times New Roman" w:cs="Times New Roman"/>
          <w:szCs w:val="24"/>
        </w:rPr>
        <w:t>χίλιες τριακόσιες τέσσερις</w:t>
      </w:r>
      <w:r>
        <w:rPr>
          <w:rFonts w:eastAsia="Times New Roman" w:cs="Times New Roman"/>
          <w:szCs w:val="24"/>
        </w:rPr>
        <w:t xml:space="preserve"> θέσεις αφορούν προσλήψεις σε εφαρμογή αμετάκλητων δικαστικών αποφάσεων, οι </w:t>
      </w:r>
      <w:r>
        <w:rPr>
          <w:rFonts w:eastAsia="Times New Roman" w:cs="Times New Roman"/>
          <w:szCs w:val="24"/>
        </w:rPr>
        <w:t xml:space="preserve">πεντακόσιες μία </w:t>
      </w:r>
      <w:r>
        <w:rPr>
          <w:rFonts w:eastAsia="Times New Roman" w:cs="Times New Roman"/>
          <w:szCs w:val="24"/>
        </w:rPr>
        <w:t>θέσεις είναι προσλήψεις σε υπηρεσίες ανταποδοτικού χαρακτήρα των ΟΤΑ.</w:t>
      </w:r>
    </w:p>
    <w:p w14:paraId="5EE8F30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Σύμφωνα με τον νόμο οι διορισμοί σε εφαρμογή αμετάκλητων δικαστικών αποφάσεων και σε υπηρεσίες ανταποδοτικού χαρακτήρα δεν υπολογίζονται στον κανόνα ένα προς πέντε -ένα προς τέσσερα είνα</w:t>
      </w:r>
      <w:r>
        <w:rPr>
          <w:rFonts w:eastAsia="Times New Roman" w:cs="Times New Roman"/>
          <w:szCs w:val="24"/>
        </w:rPr>
        <w:t xml:space="preserve">ι φέτος, ένα προς τρία του χρόνου- και ως εκ τούτου ότι παραβιάσαμε τον κανόνα για το ένα προς πέντε προφανώς είναι ψευδής. </w:t>
      </w:r>
    </w:p>
    <w:p w14:paraId="5EE8F30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Από την άλλη πλευρά, η αύξηση στο συνολικό έκτακτο προσωπικό του δημοσίου ανέρχεται στις πέντε χιλιάδες μηδέν ενενήντα πέντε άτομα.</w:t>
      </w:r>
      <w:r>
        <w:rPr>
          <w:rFonts w:eastAsia="Times New Roman" w:cs="Times New Roman"/>
          <w:szCs w:val="24"/>
        </w:rPr>
        <w:t xml:space="preserve"> Η αύξηση που επιβαρύνει τον κρατικό προϋπολογισμό είναι δύο χιλιάδες </w:t>
      </w:r>
      <w:proofErr w:type="spellStart"/>
      <w:r>
        <w:rPr>
          <w:rFonts w:eastAsia="Times New Roman" w:cs="Times New Roman"/>
          <w:szCs w:val="24"/>
        </w:rPr>
        <w:t>εκατόν</w:t>
      </w:r>
      <w:proofErr w:type="spellEnd"/>
      <w:r>
        <w:rPr>
          <w:rFonts w:eastAsia="Times New Roman" w:cs="Times New Roman"/>
          <w:szCs w:val="24"/>
        </w:rPr>
        <w:t xml:space="preserve"> έντεκα άτομα από τους οποίους οι χίλιοι επτακόσιοι ογδόντα ένας εντοπίζονται σε φορείς του Υπουργείου Υγείας. Οι υπόλοιποι δύο χιλιάδες εννιακόσιοι πενήντα τέσσερις αφορούν σε υπη</w:t>
      </w:r>
      <w:r>
        <w:rPr>
          <w:rFonts w:eastAsia="Times New Roman" w:cs="Times New Roman"/>
          <w:szCs w:val="24"/>
        </w:rPr>
        <w:t xml:space="preserve">ρεσίες που εκτελούν συγχρηματοδοτούμενα προγράμματα και δεν επιβαρύνουν τον κρατικό προϋπολογισμό. </w:t>
      </w:r>
    </w:p>
    <w:p w14:paraId="5EE8F30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Να ρωτήσω εγώ με τη σειρά μου, αυτούς δηλαδή τους χίλιους εννιακόσιους τόσους, γιατί αυτή είναι η διαφορά τελικά που προκύπτει από τους φορείς υγείας, πρέπε</w:t>
      </w:r>
      <w:r>
        <w:rPr>
          <w:rFonts w:eastAsia="Times New Roman" w:cs="Times New Roman"/>
          <w:szCs w:val="24"/>
        </w:rPr>
        <w:t xml:space="preserve">ι να τους απολύσουμε; Εσείς θα το κάνετε; </w:t>
      </w:r>
    </w:p>
    <w:p w14:paraId="5EE8F30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Πάμε σε ένα άλλο ενδιαφέρον από αυτά που ρωτήσατε και είναι το περίφημο θέμα των μετακλητών:</w:t>
      </w:r>
    </w:p>
    <w:p w14:paraId="5EE8F30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Έως την 31</w:t>
      </w:r>
      <w:r>
        <w:rPr>
          <w:rFonts w:eastAsia="Times New Roman" w:cs="Times New Roman"/>
          <w:szCs w:val="24"/>
          <w:vertAlign w:val="superscript"/>
        </w:rPr>
        <w:t>η</w:t>
      </w:r>
      <w:r>
        <w:rPr>
          <w:rFonts w:eastAsia="Times New Roman" w:cs="Times New Roman"/>
          <w:szCs w:val="24"/>
        </w:rPr>
        <w:t xml:space="preserve"> Οκτωβρίου του 2016 ο αριθμός ήταν δύο χιλιάδες ενενήντα εννέα και αφορά το σύνολο των μετακλητών υπαλλήλων τ</w:t>
      </w:r>
      <w:r>
        <w:rPr>
          <w:rFonts w:eastAsia="Times New Roman" w:cs="Times New Roman"/>
          <w:szCs w:val="24"/>
        </w:rPr>
        <w:t xml:space="preserve">ου κράτους, όχι της Κυβέρνησης. Από αυτούς, σε κυβερνητικούς και πολιτειακούς φορείς είναι </w:t>
      </w:r>
      <w:r>
        <w:rPr>
          <w:rFonts w:eastAsia="Times New Roman" w:cs="Times New Roman"/>
          <w:szCs w:val="24"/>
        </w:rPr>
        <w:t>ο</w:t>
      </w:r>
      <w:r>
        <w:rPr>
          <w:rFonts w:eastAsia="Times New Roman" w:cs="Times New Roman"/>
          <w:szCs w:val="24"/>
        </w:rPr>
        <w:t>κ</w:t>
      </w:r>
      <w:r>
        <w:rPr>
          <w:rFonts w:eastAsia="Times New Roman" w:cs="Times New Roman"/>
          <w:szCs w:val="24"/>
        </w:rPr>
        <w:t xml:space="preserve">τακόσιοι </w:t>
      </w:r>
      <w:r>
        <w:rPr>
          <w:rFonts w:eastAsia="Times New Roman" w:cs="Times New Roman"/>
          <w:szCs w:val="24"/>
        </w:rPr>
        <w:t xml:space="preserve">ογδόντα πέντε. Οι υπόλοιποι χίλιοι διακόσιοι δεκατέσσερις αφορούν μετακλητούς σε δήμους, περιφέρειες και μετακλητούς υπαλλήλους σε Βουλευτές και </w:t>
      </w:r>
      <w:r>
        <w:rPr>
          <w:rFonts w:eastAsia="Times New Roman" w:cs="Times New Roman"/>
          <w:szCs w:val="24"/>
        </w:rPr>
        <w:t>Υπηρεσίες</w:t>
      </w:r>
      <w:r>
        <w:rPr>
          <w:rFonts w:eastAsia="Times New Roman" w:cs="Times New Roman"/>
          <w:szCs w:val="24"/>
        </w:rPr>
        <w:t xml:space="preserve"> </w:t>
      </w:r>
      <w:r>
        <w:rPr>
          <w:rFonts w:eastAsia="Times New Roman" w:cs="Times New Roman"/>
          <w:szCs w:val="24"/>
        </w:rPr>
        <w:t>της Βουλής.</w:t>
      </w:r>
    </w:p>
    <w:p w14:paraId="5EE8F30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Τον Νοέμβριο, λόγω του ανασχηματισμού, ο αριθμός μειώθηκε και τον Δεκέμβριο βεβαίως, εξαιτίας του ανασχηματισμού, ο αριθμός αυξήθηκε, αλλά όχι όπως γράφετε σε σχέση με την προηγούμενη κατάσταση.</w:t>
      </w:r>
    </w:p>
    <w:p w14:paraId="5EE8F30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Βεβαίως κανείς δεν νομιμοποιείται να μιλά για δι</w:t>
      </w:r>
      <w:r>
        <w:rPr>
          <w:rFonts w:eastAsia="Times New Roman" w:cs="Times New Roman"/>
          <w:szCs w:val="24"/>
        </w:rPr>
        <w:t xml:space="preserve">κά μας παιδιά ή στρατό κομματικών. Πού το στηρίζετε αυτό; Όπως και όταν μιλάτε για αύξηση μετακλητών. Νομίζω ότι απλά στηρίζεστε στα τερτίπια που γνωρίζατε και εκτελούσατε εσείς, διότι τι κάνατε; Εσείς κάνατε το γνωστό κόλπο, δεν καταγράφατε </w:t>
      </w:r>
      <w:r>
        <w:rPr>
          <w:rFonts w:eastAsia="Times New Roman" w:cs="Times New Roman"/>
          <w:szCs w:val="24"/>
        </w:rPr>
        <w:lastRenderedPageBreak/>
        <w:t>τον αριθμό των</w:t>
      </w:r>
      <w:r>
        <w:rPr>
          <w:rFonts w:eastAsia="Times New Roman" w:cs="Times New Roman"/>
          <w:szCs w:val="24"/>
        </w:rPr>
        <w:t xml:space="preserve"> μετακλητών. Καταγράφατε για την ακρίβεια ούτε το 1/3 από αυτούς που πραγματικά ήταν στις κυβερνήσεις σας.</w:t>
      </w:r>
    </w:p>
    <w:p w14:paraId="5EE8F30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Έως τον Νοέμβριο του 2015 στο Μητρώο Μισθοδοτούμενων του Ελληνικού Δημοσίου στην εργασιακή σχέση «μετακλητοί» καταγράφονταν μόνον οι απλοί μετακλητοί</w:t>
      </w:r>
      <w:r>
        <w:rPr>
          <w:rFonts w:eastAsia="Times New Roman" w:cs="Times New Roman"/>
          <w:szCs w:val="24"/>
        </w:rPr>
        <w:t xml:space="preserve"> υπάλληλοι και όχι οι πάσης φύσεως ειδικοί σύμβουλοι, δηλαδή ειδικοί συνεργάτες και επιστημονικοί συνεργάτες Υπουργών, Υφυπουργών, Γενικών και Ειδικών Γραμματέων, όλοι αυτοί δεν υπήρχαν στη λίστα των μετακλητών και δεν φαίνονται να μισθοδοτούνται από το κρ</w:t>
      </w:r>
      <w:r>
        <w:rPr>
          <w:rFonts w:eastAsia="Times New Roman" w:cs="Times New Roman"/>
          <w:szCs w:val="24"/>
        </w:rPr>
        <w:t>άτος. Με απλά λόγια, καταγράφατε συνεχώς μία εικονική πραγματικότητα που απέκρυπτε τον αριθμό των μετακλητών.</w:t>
      </w:r>
    </w:p>
    <w:p w14:paraId="5EE8F30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Θα αναφέρω ένα μόνο χαρακτηριστικό παράδειγμα. Σε γραφείο Υπουργού της προηγούμενης κυβέρνησης μόνο στον Υπουργό, όχι σε Αναπληρωτή, Υφυπουργό, Γε</w:t>
      </w:r>
      <w:r>
        <w:rPr>
          <w:rFonts w:eastAsia="Times New Roman" w:cs="Times New Roman"/>
          <w:szCs w:val="24"/>
        </w:rPr>
        <w:t>νικούς Γραμματείς κ.λπ., υπηρετούσαν δεκατέσσερεις ειδικοί σύμβουλοι, οκτώ μετακλητοί, τέσσερα άτομα ειδικό επιστημονικό προσωπικό, δύο δημοσιογράφοι, δεκατέσσερεις αποσπασμένοι, έντεκα υπάλληλοι με διάθεση από το ΚΕΕΛΠΝΟ, σύνολο πενήντα τρία άτομα. Πόσα ε</w:t>
      </w:r>
      <w:r>
        <w:rPr>
          <w:rFonts w:eastAsia="Times New Roman" w:cs="Times New Roman"/>
          <w:szCs w:val="24"/>
        </w:rPr>
        <w:t xml:space="preserve">μφανίζονταν από αυτά; Πόσα μπορούμε να βρούμε στη λίστα που λέει «μισθοδοσία»; Οκτώ, από τα πενήντα τρία, οι άλλοι κρυμμένοι. </w:t>
      </w:r>
    </w:p>
    <w:p w14:paraId="5EE8F30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Με αυτό, λοιπόν, που κάνουμε εμείς σήμερα, με τον τρόπο που σήμερα εμείς τους αντιμετωπίσαμε και τους βάλαμε όλους σε μία λίστα, </w:t>
      </w:r>
      <w:r>
        <w:rPr>
          <w:rFonts w:eastAsia="Times New Roman" w:cs="Times New Roman"/>
          <w:szCs w:val="24"/>
        </w:rPr>
        <w:t xml:space="preserve">σήμερα θα </w:t>
      </w:r>
      <w:r>
        <w:rPr>
          <w:rFonts w:eastAsia="Times New Roman" w:cs="Times New Roman"/>
          <w:szCs w:val="24"/>
        </w:rPr>
        <w:lastRenderedPageBreak/>
        <w:t>εμφανίζονταν και οι πενήντα τρεις. Αλλάξαμε συνειδητά τη μεθοδολογία για να υπάρχει απόλυτη διαφάνεια. Εσείς γιατί δεν το κάνετε;</w:t>
      </w:r>
    </w:p>
    <w:p w14:paraId="5EE8F30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Ερώτημα δεύτερο της ερώτησης. Διερωτάται η </w:t>
      </w:r>
      <w:r>
        <w:rPr>
          <w:rFonts w:eastAsia="Times New Roman" w:cs="Times New Roman"/>
          <w:szCs w:val="24"/>
        </w:rPr>
        <w:t>Α</w:t>
      </w:r>
      <w:r>
        <w:rPr>
          <w:rFonts w:eastAsia="Times New Roman" w:cs="Times New Roman"/>
          <w:szCs w:val="24"/>
        </w:rPr>
        <w:t xml:space="preserve">ντιπολίτευση </w:t>
      </w:r>
      <w:r>
        <w:rPr>
          <w:rFonts w:eastAsia="Times New Roman" w:cs="Times New Roman"/>
          <w:szCs w:val="24"/>
        </w:rPr>
        <w:t>πώς εξηγείται η αύξηση των μισθολογικών δαπανών το πρώτο εν</w:t>
      </w:r>
      <w:r>
        <w:rPr>
          <w:rFonts w:eastAsia="Times New Roman" w:cs="Times New Roman"/>
          <w:szCs w:val="24"/>
        </w:rPr>
        <w:t xml:space="preserve">νεάμηνο του 2016 κατά 146 εκατομμύρια ευρώ σε σχέση με το 2015. </w:t>
      </w:r>
    </w:p>
    <w:p w14:paraId="5EE8F31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Αυξήθηκαν, λοιπόν, για δύο λόγους: Πρώτον, λόγω αύξησης ασφαλιστικών εισφορών. Δεύτερον, εφαρμογή νέας μεθοδολογίας λογιστικής αποτύπωσης σύμφωνα με το ευρωπαϊκό σύστημα λογαριασμών από το Γε</w:t>
      </w:r>
      <w:r>
        <w:rPr>
          <w:rFonts w:eastAsia="Times New Roman" w:cs="Times New Roman"/>
          <w:szCs w:val="24"/>
        </w:rPr>
        <w:t xml:space="preserve">νικό Λογιστήριο του Κράτους. Το αποτέλεσμα είναι να ταξινομούνται, να καταγράφονται δηλαδή, πλέον διάφορες δαπάνες αποζημιώσεων μέσα στο κονδύλι «μισθοί και ημερομίσθια». Σε κάθε περίπτωση, η αύξηση που προκύπτει από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 xml:space="preserve">γενικής κυβέρνησης </w:t>
      </w:r>
      <w:r>
        <w:rPr>
          <w:rFonts w:eastAsia="Times New Roman" w:cs="Times New Roman"/>
          <w:szCs w:val="24"/>
        </w:rPr>
        <w:t>για το ενν</w:t>
      </w:r>
      <w:r>
        <w:rPr>
          <w:rFonts w:eastAsia="Times New Roman" w:cs="Times New Roman"/>
          <w:szCs w:val="24"/>
        </w:rPr>
        <w:t>εάμηνο ανέρχεται σε 68 εκατομμύρια και όχι σε 146, όπως υποστηρίζετε στην ερώτηση.</w:t>
      </w:r>
    </w:p>
    <w:p w14:paraId="5EE8F311" w14:textId="77777777" w:rsidR="007948C4" w:rsidRDefault="00A0586C">
      <w:pPr>
        <w:spacing w:line="600" w:lineRule="auto"/>
        <w:ind w:firstLine="720"/>
        <w:jc w:val="both"/>
        <w:rPr>
          <w:rFonts w:eastAsia="Times New Roman"/>
          <w:szCs w:val="24"/>
        </w:rPr>
      </w:pPr>
      <w:r>
        <w:rPr>
          <w:rFonts w:eastAsia="Times New Roman"/>
          <w:szCs w:val="24"/>
        </w:rPr>
        <w:t xml:space="preserve">Και οι πληροφορίες σας, βεβαίως, είναι και εδώ λανθασμένες και σκοπίμως, μάλλον, δεν προέρχονται από τα </w:t>
      </w:r>
      <w:proofErr w:type="spellStart"/>
      <w:r>
        <w:rPr>
          <w:rFonts w:eastAsia="Times New Roman"/>
          <w:szCs w:val="24"/>
        </w:rPr>
        <w:t>επικαιροποιημένα</w:t>
      </w:r>
      <w:proofErr w:type="spellEnd"/>
      <w:r>
        <w:rPr>
          <w:rFonts w:eastAsia="Times New Roman"/>
          <w:szCs w:val="24"/>
        </w:rPr>
        <w:t xml:space="preserve"> στοιχεία.</w:t>
      </w:r>
    </w:p>
    <w:p w14:paraId="5EE8F312" w14:textId="77777777" w:rsidR="007948C4" w:rsidRDefault="00A0586C">
      <w:pPr>
        <w:spacing w:line="600" w:lineRule="auto"/>
        <w:ind w:firstLine="720"/>
        <w:jc w:val="both"/>
        <w:rPr>
          <w:rFonts w:eastAsia="Times New Roman"/>
          <w:szCs w:val="24"/>
        </w:rPr>
      </w:pPr>
      <w:r>
        <w:rPr>
          <w:rFonts w:eastAsia="Times New Roman"/>
          <w:szCs w:val="24"/>
        </w:rPr>
        <w:t>Ερώτημα τρίτο: Προσλήψεις μετά από αμετάκλ</w:t>
      </w:r>
      <w:r>
        <w:rPr>
          <w:rFonts w:eastAsia="Times New Roman"/>
          <w:szCs w:val="24"/>
        </w:rPr>
        <w:t xml:space="preserve">ητες δικαστικές αποφάσεις. Κυρίες και κύριοι συνάδελφοι, επειδή εμείς όταν καθόμαστε στο τραπέζι της διαπραγμάτευσης, πραγματικά κάνουμε διαπραγμάτευση, καταφέραμε να </w:t>
      </w:r>
      <w:r>
        <w:rPr>
          <w:rFonts w:eastAsia="Times New Roman"/>
          <w:szCs w:val="24"/>
        </w:rPr>
        <w:lastRenderedPageBreak/>
        <w:t>εξαιρέσουμε από τον κανόνα «έναν προς πέντε» τις προσλήψεις που προκύπτουν από αμετάκλητε</w:t>
      </w:r>
      <w:r>
        <w:rPr>
          <w:rFonts w:eastAsia="Times New Roman"/>
          <w:szCs w:val="24"/>
        </w:rPr>
        <w:t>ς δικαστικές αποφάσεις. Ήταν καθήκον σας να το έχετε κάνει από παλιά, που λέτε ότι σέβεστε τις αποφάσεις της δικαιοσύνης. Και φυσικά, εμείς δεν κρατάμε ομήρους τους ανθρώπους για να στοιβάζονται έξω από το γραφείο και να παρακαλούνε.</w:t>
      </w:r>
    </w:p>
    <w:p w14:paraId="5EE8F313" w14:textId="77777777" w:rsidR="007948C4" w:rsidRDefault="00A0586C">
      <w:pPr>
        <w:spacing w:line="600" w:lineRule="auto"/>
        <w:ind w:firstLine="720"/>
        <w:jc w:val="both"/>
        <w:rPr>
          <w:rFonts w:eastAsia="Times New Roman"/>
          <w:szCs w:val="24"/>
        </w:rPr>
      </w:pPr>
      <w:r>
        <w:rPr>
          <w:rFonts w:eastAsia="Times New Roman"/>
          <w:szCs w:val="24"/>
        </w:rPr>
        <w:t>Επειδή λοιπόν, κι εκεί</w:t>
      </w:r>
      <w:r>
        <w:rPr>
          <w:rFonts w:eastAsia="Times New Roman"/>
          <w:szCs w:val="24"/>
        </w:rPr>
        <w:t xml:space="preserve"> αποτύχατε, δεν προσπαθήσατε καν να διαπραγματευτείτε και έρχεστε τώρα να μας κατηγορείτε για αυτό. Ξανά η ίδια προπαγάνδα.</w:t>
      </w:r>
    </w:p>
    <w:p w14:paraId="5EE8F314" w14:textId="77777777" w:rsidR="007948C4" w:rsidRDefault="00A0586C">
      <w:pPr>
        <w:spacing w:line="600" w:lineRule="auto"/>
        <w:ind w:firstLine="720"/>
        <w:jc w:val="both"/>
        <w:rPr>
          <w:rFonts w:eastAsia="Times New Roman"/>
          <w:szCs w:val="24"/>
        </w:rPr>
      </w:pPr>
      <w:r>
        <w:rPr>
          <w:rFonts w:eastAsia="Times New Roman"/>
          <w:szCs w:val="24"/>
        </w:rPr>
        <w:t>Όσον αφορά το θέμα των ένδικων μέσων, εμείς δεν είπαμε τίποτα περισσότερο από το ότι οι δήμοι έχουν τη δυνατότητα να επιλέξουν τι θα</w:t>
      </w:r>
      <w:r>
        <w:rPr>
          <w:rFonts w:eastAsia="Times New Roman"/>
          <w:szCs w:val="24"/>
        </w:rPr>
        <w:t xml:space="preserve"> πράξουν. Η ίδια ευχέρεια που υπάρχει για τους ΟΤΑ στον καθορισμό των ένδικων μέσων για τους εργολάβους τους, πρέπει να υπάρχει και για τις εργασιακές σχέσεις. Αυτό τι σχέση έχει με μονιμοποίηση; Καμμία. Αυτό είναι μόνο επιστημονική φαντασία.</w:t>
      </w:r>
    </w:p>
    <w:p w14:paraId="5EE8F315" w14:textId="77777777" w:rsidR="007948C4" w:rsidRDefault="00A0586C">
      <w:pPr>
        <w:spacing w:line="600" w:lineRule="auto"/>
        <w:ind w:firstLine="720"/>
        <w:jc w:val="both"/>
        <w:rPr>
          <w:rFonts w:eastAsia="Times New Roman"/>
          <w:szCs w:val="24"/>
        </w:rPr>
      </w:pPr>
      <w:r>
        <w:rPr>
          <w:rFonts w:eastAsia="Times New Roman"/>
          <w:szCs w:val="24"/>
        </w:rPr>
        <w:t>Αν οι ΟΤΑ απο</w:t>
      </w:r>
      <w:r>
        <w:rPr>
          <w:rFonts w:eastAsia="Times New Roman"/>
          <w:szCs w:val="24"/>
        </w:rPr>
        <w:t>δέχονται μια πρωτόδικη δικαστική απόφαση, γιατί να μην μπορούν να την υιοθετήσουν; Είναι στην ευχέρειά τους ως διάδικοι. Τα πρωτοβάθμια δικαστήρια δεν είναι δικαστήρια ή μήπως δεν έχετε εμπιστοσύνη στις δικαστικές αποφάσεις;</w:t>
      </w:r>
    </w:p>
    <w:p w14:paraId="5EE8F316" w14:textId="77777777" w:rsidR="007948C4" w:rsidRDefault="00A0586C">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Τι λέτε;</w:t>
      </w:r>
    </w:p>
    <w:p w14:paraId="5EE8F317" w14:textId="77777777" w:rsidR="007948C4" w:rsidRDefault="00A0586C">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szCs w:val="24"/>
        </w:rPr>
        <w:t xml:space="preserve"> Για τις πρωτόδικες αποφάσεις μιλάω.</w:t>
      </w:r>
    </w:p>
    <w:p w14:paraId="5EE8F318" w14:textId="77777777" w:rsidR="007948C4" w:rsidRDefault="00A0586C">
      <w:pPr>
        <w:spacing w:line="600" w:lineRule="auto"/>
        <w:ind w:firstLine="720"/>
        <w:jc w:val="both"/>
        <w:rPr>
          <w:rFonts w:eastAsia="Times New Roman"/>
          <w:szCs w:val="24"/>
        </w:rPr>
      </w:pPr>
      <w:r>
        <w:rPr>
          <w:rFonts w:eastAsia="Times New Roman"/>
          <w:szCs w:val="24"/>
        </w:rPr>
        <w:t>Ερώτημα τέταρτο: Κάλυψη αναγκών καθαριότητας των δήμων. Αξίζει να κάνουμε μια ενδοσκόπηση στο θέμα των παρατάσεων. Σας απασχόλησε πολύ αυτά τα χρόνια που μας παραδώσ</w:t>
      </w:r>
      <w:r>
        <w:rPr>
          <w:rFonts w:eastAsia="Times New Roman"/>
          <w:szCs w:val="24"/>
        </w:rPr>
        <w:t>ατε ένα διαλυμένο σύστημα από εργασιακές σχέσεις ορισμένου χρόνου, εργολαβίες και πολλές άλλες πατέντες, που μόνο σε ένα πράγμα αποσκοπούσαν, στον έλεγχο των διορισμών και σε ένα εξαιρετικό πελατειακό σύστημα.</w:t>
      </w:r>
    </w:p>
    <w:p w14:paraId="5EE8F319" w14:textId="77777777" w:rsidR="007948C4" w:rsidRDefault="00A0586C">
      <w:pPr>
        <w:spacing w:line="600" w:lineRule="auto"/>
        <w:ind w:firstLine="720"/>
        <w:jc w:val="both"/>
        <w:rPr>
          <w:rFonts w:eastAsia="Times New Roman"/>
          <w:szCs w:val="24"/>
        </w:rPr>
      </w:pPr>
      <w:r>
        <w:rPr>
          <w:rFonts w:eastAsia="Times New Roman"/>
          <w:szCs w:val="24"/>
        </w:rPr>
        <w:t>Και για να το ξεκαθαρίσουμε, εμείς δεν θέλουμε</w:t>
      </w:r>
      <w:r>
        <w:rPr>
          <w:rFonts w:eastAsia="Times New Roman"/>
          <w:szCs w:val="24"/>
        </w:rPr>
        <w:t xml:space="preserve"> κατακερματισμό των εργασιακών σχέσεων. Είναι σοβαρή η διαφωνία που έχουμε μεταξύ μας. Είναι από τις ιδεολογικές. Δεν θέλουμε εργασιακή ομηρία. Θέλουμε σταθερές εργασιακές σχέσεις κι όχι μόνο στο δημόσιο τομέα αλλά και γενικότερα. Θέλουμε διαφάνεια προσλήψ</w:t>
      </w:r>
      <w:r>
        <w:rPr>
          <w:rFonts w:eastAsia="Times New Roman"/>
          <w:szCs w:val="24"/>
        </w:rPr>
        <w:t>εων και ένα ορθολογικό σύστημα, που ούτε κατά διάνοια δεν σκεφτήκατε να διαμορφώσετε.</w:t>
      </w:r>
    </w:p>
    <w:p w14:paraId="5EE8F31A" w14:textId="77777777" w:rsidR="007948C4" w:rsidRDefault="00A0586C">
      <w:pPr>
        <w:spacing w:line="600" w:lineRule="auto"/>
        <w:ind w:firstLine="720"/>
        <w:jc w:val="both"/>
        <w:rPr>
          <w:rFonts w:eastAsia="Times New Roman"/>
          <w:szCs w:val="24"/>
        </w:rPr>
      </w:pPr>
      <w:r>
        <w:rPr>
          <w:rFonts w:eastAsia="Times New Roman"/>
          <w:szCs w:val="24"/>
        </w:rPr>
        <w:t xml:space="preserve">Η Κυβέρνηση με απόλυτο σεβασμό στο Σύνταγμα και στη σχετική </w:t>
      </w:r>
      <w:proofErr w:type="spellStart"/>
      <w:r>
        <w:rPr>
          <w:rFonts w:eastAsia="Times New Roman"/>
          <w:szCs w:val="24"/>
        </w:rPr>
        <w:t>ενωσιακή</w:t>
      </w:r>
      <w:proofErr w:type="spellEnd"/>
      <w:r>
        <w:rPr>
          <w:rFonts w:eastAsia="Times New Roman"/>
          <w:szCs w:val="24"/>
        </w:rPr>
        <w:t xml:space="preserve"> νομοθεσία επεξεργάζεται μια λύση για να δούμε το θέμα της κατάχρησης συμβάσεων ορισμένου χρόνου, αυτέ</w:t>
      </w:r>
      <w:r>
        <w:rPr>
          <w:rFonts w:eastAsia="Times New Roman"/>
          <w:szCs w:val="24"/>
        </w:rPr>
        <w:t xml:space="preserve">ς που όλες οι προηγούμενες κυβερνήσεις δημιούργησαν, κρατώντας επί σειρά ετών εργαζόμενους σε ευαίσθητους τομείς κοινωνικών υπηρεσιών σε ομηρία. Όσοι δημιούργησαν αυτό το </w:t>
      </w:r>
      <w:r>
        <w:rPr>
          <w:rFonts w:eastAsia="Times New Roman"/>
          <w:szCs w:val="24"/>
        </w:rPr>
        <w:lastRenderedPageBreak/>
        <w:t>τεράστιο πρόβλημα, φυσικά, δεν μπορούν να εμφανίζονται σήμερα ως υπέρμαχοι της αξιοκρ</w:t>
      </w:r>
      <w:r>
        <w:rPr>
          <w:rFonts w:eastAsia="Times New Roman"/>
          <w:szCs w:val="24"/>
        </w:rPr>
        <w:t xml:space="preserve">ατίας και της νομιμότητας, </w:t>
      </w:r>
      <w:proofErr w:type="spellStart"/>
      <w:r>
        <w:rPr>
          <w:rFonts w:eastAsia="Times New Roman"/>
          <w:szCs w:val="24"/>
        </w:rPr>
        <w:t>πόσω</w:t>
      </w:r>
      <w:proofErr w:type="spellEnd"/>
      <w:r>
        <w:rPr>
          <w:rFonts w:eastAsia="Times New Roman"/>
          <w:szCs w:val="24"/>
        </w:rPr>
        <w:t xml:space="preserve"> μάλλον να γίνονται τιμητές κάθε προσπάθειας που γίνεται για τη διαχείριση με όρους προστασίας των δικαιωμάτων των εργαζόμενων, αλλά και του δημοσίου συμφέροντος και εν τέλει την οριστική επίλυση του θέματος.</w:t>
      </w:r>
    </w:p>
    <w:p w14:paraId="5EE8F31B" w14:textId="77777777" w:rsidR="007948C4" w:rsidRDefault="00A0586C">
      <w:pPr>
        <w:spacing w:line="600" w:lineRule="auto"/>
        <w:ind w:firstLine="720"/>
        <w:jc w:val="both"/>
        <w:rPr>
          <w:rFonts w:eastAsia="Times New Roman"/>
          <w:szCs w:val="24"/>
        </w:rPr>
      </w:pPr>
      <w:r>
        <w:rPr>
          <w:rFonts w:eastAsia="Times New Roman"/>
          <w:szCs w:val="24"/>
        </w:rPr>
        <w:t>Κυρίες και κύριο</w:t>
      </w:r>
      <w:r>
        <w:rPr>
          <w:rFonts w:eastAsia="Times New Roman"/>
          <w:szCs w:val="24"/>
        </w:rPr>
        <w:t xml:space="preserve">ι συνάδελφοι, θα μου επιτρέψετε να κάνω εδώ μια παρένθεση, να μπω σε άλλο θέμα, πριν κλείσω την </w:t>
      </w:r>
      <w:proofErr w:type="spellStart"/>
      <w:r>
        <w:rPr>
          <w:rFonts w:eastAsia="Times New Roman"/>
          <w:szCs w:val="24"/>
        </w:rPr>
        <w:t>πρωτολογία</w:t>
      </w:r>
      <w:proofErr w:type="spellEnd"/>
      <w:r>
        <w:rPr>
          <w:rFonts w:eastAsia="Times New Roman"/>
          <w:szCs w:val="24"/>
        </w:rPr>
        <w:t xml:space="preserve"> μου. Θα ήθελα να μιλήσω εδώ, μιας και είμαστε σήμερα στο </w:t>
      </w:r>
      <w:r>
        <w:rPr>
          <w:rFonts w:eastAsia="Times New Roman"/>
          <w:szCs w:val="24"/>
        </w:rPr>
        <w:t xml:space="preserve">ελληνικό </w:t>
      </w:r>
      <w:r>
        <w:rPr>
          <w:rFonts w:eastAsia="Times New Roman"/>
          <w:szCs w:val="24"/>
        </w:rPr>
        <w:t>Κοινοβούλιο και να αναφερθώ σε ένα θέμα που επιχειρήθηκε να αναδειχθεί ως προσωπικό</w:t>
      </w:r>
      <w:r>
        <w:rPr>
          <w:rFonts w:eastAsia="Times New Roman"/>
          <w:szCs w:val="24"/>
        </w:rPr>
        <w:t>. Αναφέρομαι σε δημοσίευμα κυριακάτικης εφημερίδας, σύμφωνα με το οποίο παρανόμως διετέλεσα Βουλευτής, επί τρία μάλιστα χρόνια. Το όλο μύθευμα –διότι περί μυθεύματος επρόκειτο- υποστήριζε ότι υπήρχε ασυμβίβαστο στο ίδιο πρόσωπο της ιδιότητας Βουλευτή-γιατρ</w:t>
      </w:r>
      <w:r>
        <w:rPr>
          <w:rFonts w:eastAsia="Times New Roman"/>
          <w:szCs w:val="24"/>
        </w:rPr>
        <w:t xml:space="preserve">ού, </w:t>
      </w:r>
      <w:r>
        <w:rPr>
          <w:rFonts w:eastAsia="Times New Roman"/>
          <w:szCs w:val="24"/>
        </w:rPr>
        <w:t xml:space="preserve">ομόρρυθμου </w:t>
      </w:r>
      <w:r>
        <w:rPr>
          <w:rFonts w:eastAsia="Times New Roman"/>
          <w:szCs w:val="24"/>
        </w:rPr>
        <w:t xml:space="preserve">μέλους εταιρείας ΟΕ, εταιρείας η οποία είναι συμβεβλημένη να παρέχει υπηρεσίες υγείας στους ασφαλισμένους του ΕΟΠΥΥ. Αυτή ήταν η κατηγορία. Αυτό το μύθευμα, λοιπόν, έσπευσαν να το υιοθετήσουν τα κόμματα της Αντιπολίτευσης, η Νέα Δημοκρατία, </w:t>
      </w:r>
      <w:r>
        <w:rPr>
          <w:rFonts w:eastAsia="Times New Roman"/>
          <w:szCs w:val="24"/>
        </w:rPr>
        <w:t>το Ποτάμι, μετά και λίγο το ΠΑΣΟΚ.</w:t>
      </w:r>
    </w:p>
    <w:p w14:paraId="5EE8F31C" w14:textId="77777777" w:rsidR="007948C4" w:rsidRDefault="00A0586C">
      <w:pPr>
        <w:spacing w:line="600" w:lineRule="auto"/>
        <w:ind w:firstLine="720"/>
        <w:jc w:val="both"/>
        <w:rPr>
          <w:rFonts w:eastAsia="Times New Roman"/>
          <w:szCs w:val="24"/>
        </w:rPr>
      </w:pPr>
      <w:r>
        <w:rPr>
          <w:rFonts w:eastAsia="Times New Roman"/>
          <w:szCs w:val="24"/>
        </w:rPr>
        <w:t xml:space="preserve">Σας θυμίζω ότι επί μέρες συνεπικουρούσατε στην επίθεση λάσπης στο πρόσωπό μου. Προσπαθήσατε μέσα από μια επίθεση προς εμένα προσωπικά να στηρίξετε το αφήγημα περί ανύπαρκτου ηθικού πλεονεκτήματος της </w:t>
      </w:r>
      <w:r>
        <w:rPr>
          <w:rFonts w:eastAsia="Times New Roman"/>
          <w:szCs w:val="24"/>
        </w:rPr>
        <w:lastRenderedPageBreak/>
        <w:t>Αριστεράς. Και φυσικά</w:t>
      </w:r>
      <w:r>
        <w:rPr>
          <w:rFonts w:eastAsia="Times New Roman"/>
          <w:szCs w:val="24"/>
        </w:rPr>
        <w:t xml:space="preserve">, πολλοί συνάδελφοι γιατροί, φαρμακοποιοί των κομμάτων της </w:t>
      </w:r>
      <w:r>
        <w:rPr>
          <w:rFonts w:eastAsia="Times New Roman"/>
          <w:szCs w:val="24"/>
        </w:rPr>
        <w:t>Αντιπολίτευσης</w:t>
      </w:r>
      <w:r>
        <w:rPr>
          <w:rFonts w:eastAsia="Times New Roman"/>
          <w:szCs w:val="24"/>
        </w:rPr>
        <w:t xml:space="preserve">, οι οποίοι επίσης είχαν και έχουν και διατηρούν και τώρα αντίστοιχες συμβάσεις, δεν όρθωσαν το ανάστημά τους και φυσικά, δεν μίλησαν τη στιγμή που έπρεπε. </w:t>
      </w:r>
    </w:p>
    <w:p w14:paraId="5EE8F31D" w14:textId="77777777" w:rsidR="007948C4" w:rsidRDefault="00A0586C">
      <w:pPr>
        <w:spacing w:line="600" w:lineRule="auto"/>
        <w:ind w:firstLine="720"/>
        <w:jc w:val="both"/>
        <w:rPr>
          <w:rFonts w:eastAsia="Times New Roman"/>
          <w:szCs w:val="24"/>
        </w:rPr>
      </w:pPr>
      <w:r>
        <w:rPr>
          <w:rFonts w:eastAsia="Times New Roman"/>
          <w:szCs w:val="24"/>
        </w:rPr>
        <w:t>Θα καταθέσω σήμερα, λοιπόν</w:t>
      </w:r>
      <w:r>
        <w:rPr>
          <w:rFonts w:eastAsia="Times New Roman"/>
          <w:szCs w:val="24"/>
        </w:rPr>
        <w:t xml:space="preserve">, για τα Πρακτικά τρία κείμενα, τρεις γνωμοδοτήσεις. Η μία, η οποία είναι και πολύ μεγάλη, είναι του Πανελληνίου Ιατρικού </w:t>
      </w:r>
      <w:r>
        <w:rPr>
          <w:rFonts w:eastAsia="Times New Roman"/>
          <w:szCs w:val="24"/>
        </w:rPr>
        <w:t>Συλλόγου</w:t>
      </w:r>
      <w:r>
        <w:rPr>
          <w:rFonts w:eastAsia="Times New Roman"/>
          <w:szCs w:val="24"/>
        </w:rPr>
        <w:t>, όσον αφορά το θέμα αυτό.</w:t>
      </w:r>
    </w:p>
    <w:p w14:paraId="5EE8F31E" w14:textId="77777777" w:rsidR="007948C4" w:rsidRDefault="00A0586C">
      <w:pPr>
        <w:spacing w:line="600" w:lineRule="auto"/>
        <w:jc w:val="both"/>
        <w:rPr>
          <w:rFonts w:eastAsia="Times New Roman"/>
          <w:szCs w:val="24"/>
        </w:rPr>
      </w:pPr>
      <w:r>
        <w:rPr>
          <w:rFonts w:eastAsia="Times New Roman"/>
          <w:szCs w:val="24"/>
        </w:rPr>
        <w:t xml:space="preserve">Η δεύτερη είναι από τον συνταγματολόγο, τον κ. Ακρίτα </w:t>
      </w:r>
      <w:proofErr w:type="spellStart"/>
      <w:r>
        <w:rPr>
          <w:rFonts w:eastAsia="Times New Roman"/>
          <w:szCs w:val="24"/>
        </w:rPr>
        <w:t>Καϊτατζή</w:t>
      </w:r>
      <w:proofErr w:type="spellEnd"/>
      <w:r>
        <w:rPr>
          <w:rFonts w:eastAsia="Times New Roman"/>
          <w:szCs w:val="24"/>
        </w:rPr>
        <w:t xml:space="preserve"> και η τρίτη είναι από τον καθηγητή τ</w:t>
      </w:r>
      <w:r>
        <w:rPr>
          <w:rFonts w:eastAsia="Times New Roman"/>
          <w:szCs w:val="24"/>
        </w:rPr>
        <w:t xml:space="preserve">ου </w:t>
      </w:r>
      <w:r>
        <w:rPr>
          <w:rFonts w:eastAsia="Times New Roman"/>
          <w:szCs w:val="24"/>
        </w:rPr>
        <w:t>πανεπιστημίου</w:t>
      </w:r>
      <w:r>
        <w:rPr>
          <w:rFonts w:eastAsia="Times New Roman"/>
          <w:szCs w:val="24"/>
        </w:rPr>
        <w:t xml:space="preserve"> κ. Σπυρίδων</w:t>
      </w:r>
      <w:r>
        <w:rPr>
          <w:rFonts w:eastAsia="Times New Roman"/>
          <w:szCs w:val="24"/>
        </w:rPr>
        <w:t>α</w:t>
      </w:r>
      <w:r>
        <w:rPr>
          <w:rFonts w:eastAsia="Times New Roman"/>
          <w:szCs w:val="24"/>
        </w:rPr>
        <w:t xml:space="preserve"> </w:t>
      </w:r>
      <w:proofErr w:type="spellStart"/>
      <w:r>
        <w:rPr>
          <w:rFonts w:eastAsia="Times New Roman"/>
          <w:szCs w:val="24"/>
        </w:rPr>
        <w:t>Φλογαΐτη</w:t>
      </w:r>
      <w:proofErr w:type="spellEnd"/>
      <w:r>
        <w:rPr>
          <w:rFonts w:eastAsia="Times New Roman"/>
          <w:szCs w:val="24"/>
        </w:rPr>
        <w:t xml:space="preserve">. Τα καταθέτω στα Πρακτικά για να αρθούν όλα αυτά που </w:t>
      </w:r>
      <w:proofErr w:type="spellStart"/>
      <w:r>
        <w:rPr>
          <w:rFonts w:eastAsia="Times New Roman"/>
          <w:szCs w:val="24"/>
        </w:rPr>
        <w:t>ελέχθησαν</w:t>
      </w:r>
      <w:proofErr w:type="spellEnd"/>
      <w:r>
        <w:rPr>
          <w:rFonts w:eastAsia="Times New Roman"/>
          <w:szCs w:val="24"/>
        </w:rPr>
        <w:t xml:space="preserve"> όλο αυτό το διάστημα.</w:t>
      </w:r>
    </w:p>
    <w:p w14:paraId="5EE8F31F" w14:textId="77777777" w:rsidR="007948C4" w:rsidRDefault="00A0586C">
      <w:pPr>
        <w:spacing w:line="600" w:lineRule="auto"/>
        <w:ind w:firstLine="720"/>
        <w:jc w:val="both"/>
        <w:rPr>
          <w:rFonts w:eastAsia="Times New Roman"/>
          <w:szCs w:val="24"/>
        </w:rPr>
      </w:pPr>
      <w:r>
        <w:rPr>
          <w:rFonts w:eastAsia="Times New Roman"/>
          <w:szCs w:val="24"/>
        </w:rPr>
        <w:t xml:space="preserve">(Στο σημείο αυτό η Υπουργός κ. Όλγα </w:t>
      </w:r>
      <w:proofErr w:type="spellStart"/>
      <w:r>
        <w:rPr>
          <w:rFonts w:eastAsia="Times New Roman"/>
          <w:szCs w:val="24"/>
        </w:rPr>
        <w:t>Γεροβασίλη</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w:t>
      </w:r>
      <w:r>
        <w:rPr>
          <w:rFonts w:eastAsia="Times New Roman"/>
          <w:szCs w:val="24"/>
        </w:rPr>
        <w:t>ου Τμήματος Γραμματείας της Διεύθυνσης Στενογραφίας και Πρακτικών της Βουλής)</w:t>
      </w:r>
    </w:p>
    <w:p w14:paraId="5EE8F320" w14:textId="77777777" w:rsidR="007948C4" w:rsidRDefault="00A0586C">
      <w:pPr>
        <w:spacing w:line="600" w:lineRule="auto"/>
        <w:ind w:firstLine="720"/>
        <w:jc w:val="both"/>
        <w:rPr>
          <w:rFonts w:eastAsia="Times New Roman"/>
          <w:szCs w:val="24"/>
        </w:rPr>
      </w:pPr>
      <w:r>
        <w:rPr>
          <w:rFonts w:eastAsia="Times New Roman"/>
          <w:szCs w:val="24"/>
        </w:rPr>
        <w:t xml:space="preserve">Όλες οι γνωμοδοτήσεις αποφαίνονται ότι δεν υπάρχει κανένα ασυμβίβαστο στην παραπάνω δραστηριότητα γιατρού, συμβεβλημένου με τον ΕΟΠΥΥ και Βουλευτή. </w:t>
      </w:r>
    </w:p>
    <w:p w14:paraId="5EE8F321" w14:textId="77777777" w:rsidR="007948C4" w:rsidRDefault="00A0586C">
      <w:pPr>
        <w:spacing w:line="600" w:lineRule="auto"/>
        <w:ind w:firstLine="720"/>
        <w:jc w:val="both"/>
        <w:rPr>
          <w:rFonts w:eastAsia="Times New Roman"/>
          <w:szCs w:val="24"/>
        </w:rPr>
      </w:pPr>
      <w:r>
        <w:rPr>
          <w:rFonts w:eastAsia="Times New Roman"/>
          <w:szCs w:val="24"/>
        </w:rPr>
        <w:lastRenderedPageBreak/>
        <w:t>Επομένως, κυρίες και κύριοι σ</w:t>
      </w:r>
      <w:r>
        <w:rPr>
          <w:rFonts w:eastAsia="Times New Roman"/>
          <w:szCs w:val="24"/>
        </w:rPr>
        <w:t xml:space="preserve">υνάδελφοι, βεβαίως και σήμερα δεν υπάρχει θέμα διότι αφορούσε το παρελθόν, αλλά και στο παρελθόν ήμουν νόμιμη και όχι παράνομη. </w:t>
      </w:r>
    </w:p>
    <w:p w14:paraId="5EE8F322" w14:textId="77777777" w:rsidR="007948C4" w:rsidRDefault="00A0586C">
      <w:pPr>
        <w:spacing w:line="600" w:lineRule="auto"/>
        <w:ind w:firstLine="720"/>
        <w:jc w:val="both"/>
        <w:rPr>
          <w:rFonts w:eastAsia="Times New Roman"/>
          <w:szCs w:val="24"/>
        </w:rPr>
      </w:pPr>
      <w:r>
        <w:rPr>
          <w:rFonts w:eastAsia="Times New Roman"/>
          <w:szCs w:val="24"/>
        </w:rPr>
        <w:t>Τι κάνατε, όμως, εσείς; Αφού δεν προσέξατε -ή συνειδητά δεν προσέξατε-, σε ποια δημοσιεύματα βάλατε την υπογραφή σας, πιστεύω ό</w:t>
      </w:r>
      <w:r>
        <w:rPr>
          <w:rFonts w:eastAsia="Times New Roman"/>
          <w:szCs w:val="24"/>
        </w:rPr>
        <w:t>τι το κάνατε απλά διότι σας βόλεψε να δηλητηριάσετε άλλη μια φορά την κοινή γνώμη με ψέματα από κατασκευασμένα δημοσιεύματα. Και φυσικά, δεν προσφέρατε υπηρεσία ούτε στη Βουλή ούτε στα κόμματά σας. Αυτά με την παρένθεση.</w:t>
      </w:r>
    </w:p>
    <w:p w14:paraId="5EE8F323" w14:textId="77777777" w:rsidR="007948C4" w:rsidRDefault="00A0586C">
      <w:pPr>
        <w:spacing w:line="600" w:lineRule="auto"/>
        <w:ind w:firstLine="720"/>
        <w:jc w:val="both"/>
        <w:rPr>
          <w:rFonts w:eastAsia="Times New Roman"/>
          <w:szCs w:val="24"/>
        </w:rPr>
      </w:pPr>
      <w:r>
        <w:rPr>
          <w:rFonts w:eastAsia="Times New Roman"/>
          <w:szCs w:val="24"/>
        </w:rPr>
        <w:t>Τελειώνοντας, κυρίες και κύριοι συν</w:t>
      </w:r>
      <w:r>
        <w:rPr>
          <w:rFonts w:eastAsia="Times New Roman"/>
          <w:szCs w:val="24"/>
        </w:rPr>
        <w:t xml:space="preserve">άδελφοι, θέλω να πω ότι οι ισχυρισμοί της Νέας Δημοκρατίας περί διόγκωσης του κράτους είναι ένα γνωστό τροπάριο. Η </w:t>
      </w:r>
      <w:r>
        <w:rPr>
          <w:rFonts w:eastAsia="Times New Roman"/>
          <w:szCs w:val="24"/>
        </w:rPr>
        <w:t xml:space="preserve">Αντιπολίτευση </w:t>
      </w:r>
      <w:r>
        <w:rPr>
          <w:rFonts w:eastAsia="Times New Roman"/>
          <w:szCs w:val="24"/>
        </w:rPr>
        <w:t xml:space="preserve">βεβαίως, δεν ήθελε ούτε θέλει ένα αποτελεσματικό κράτος. Η </w:t>
      </w:r>
      <w:r>
        <w:rPr>
          <w:rFonts w:eastAsia="Times New Roman"/>
          <w:szCs w:val="24"/>
        </w:rPr>
        <w:t>Αντιπολίτευση</w:t>
      </w:r>
      <w:r>
        <w:rPr>
          <w:rFonts w:eastAsia="Times New Roman"/>
          <w:szCs w:val="24"/>
        </w:rPr>
        <w:t xml:space="preserve"> απλά δεν θέλει κράτος. Σπεύσατε να συνεργαστείτε με κό</w:t>
      </w:r>
      <w:r>
        <w:rPr>
          <w:rFonts w:eastAsia="Times New Roman"/>
          <w:szCs w:val="24"/>
        </w:rPr>
        <w:t>μματα, όπως η Δράση. Δεν μας είπατε με ποια προγραμματική συμφωνία μαζί τους. Σας θυμίζω θέσεις της Δράσης, για την οικονομία. Διακηρυγμένη πολιτική θέση της Δράσης: «Η δημιουργία ενός μικρότερου, καλύτερου και πιο ευέλικτου κράτους, μέσω της δραματικής με</w:t>
      </w:r>
      <w:r>
        <w:rPr>
          <w:rFonts w:eastAsia="Times New Roman"/>
          <w:szCs w:val="24"/>
        </w:rPr>
        <w:t>ίωσης των περιττών δαπανών του δημοσίου. Και πώς θα γίνει αυτή η μείωση;». Συνεχίζει: «Με ουσιαστική μείωση του αριθμού των δημοσίων υπαλλήλων, με καταργήσεις άχρηστων δομών, σπάταλων φορέων και απόλυση του προσωπικού τους».</w:t>
      </w:r>
    </w:p>
    <w:p w14:paraId="5EE8F324" w14:textId="77777777" w:rsidR="007948C4" w:rsidRDefault="00A0586C">
      <w:pPr>
        <w:spacing w:line="600" w:lineRule="auto"/>
        <w:ind w:firstLine="720"/>
        <w:jc w:val="both"/>
        <w:rPr>
          <w:rFonts w:eastAsia="Times New Roman"/>
          <w:szCs w:val="24"/>
        </w:rPr>
      </w:pPr>
      <w:r>
        <w:rPr>
          <w:rFonts w:eastAsia="Times New Roman"/>
          <w:szCs w:val="24"/>
        </w:rPr>
        <w:lastRenderedPageBreak/>
        <w:t>Λένε καθαρά αυτό το οποίο προσπ</w:t>
      </w:r>
      <w:r>
        <w:rPr>
          <w:rFonts w:eastAsia="Times New Roman"/>
          <w:szCs w:val="24"/>
        </w:rPr>
        <w:t>αθείτε με πολλούς τρόπους να αποκρύψετε. Θυμίζω τον κ. Μητσοτάκη που έκλαιγε -αφού πρώτα απέλυσε-, ο οποίος είπε ότι «δεν κοιμάμαι τα βράδια εξαιτίας των απολύσεων, γιατί ξέρω ότι θα χάσουν τη δουλειά τους οι άνθρωποι. Δεν είναι εύκολο και από συναισθηματι</w:t>
      </w:r>
      <w:r>
        <w:rPr>
          <w:rFonts w:eastAsia="Times New Roman"/>
          <w:szCs w:val="24"/>
        </w:rPr>
        <w:t xml:space="preserve">κής απόψεως. Αλλά ωστόσο, αν πρέπει να υπογράψω, θα υπογράψω. Το καλύτερο που πρέπει να κάνω είναι η καλύτερη επιλογή ως προς το ποιος πρέπει να χάσει τη δουλειά του». </w:t>
      </w:r>
    </w:p>
    <w:p w14:paraId="5EE8F325" w14:textId="77777777" w:rsidR="007948C4" w:rsidRDefault="00A0586C">
      <w:pPr>
        <w:spacing w:line="600" w:lineRule="auto"/>
        <w:ind w:firstLine="720"/>
        <w:jc w:val="both"/>
        <w:rPr>
          <w:rFonts w:eastAsia="Times New Roman"/>
          <w:szCs w:val="24"/>
        </w:rPr>
      </w:pPr>
      <w:r>
        <w:rPr>
          <w:rFonts w:eastAsia="Times New Roman"/>
          <w:szCs w:val="24"/>
        </w:rPr>
        <w:t>Αυτά έγιναν το 2013. Αργότερα, είπε ότι ήταν εσφαλμένη η πολιτική των απολύσεων και σήμ</w:t>
      </w:r>
      <w:r>
        <w:rPr>
          <w:rFonts w:eastAsia="Times New Roman"/>
          <w:szCs w:val="24"/>
        </w:rPr>
        <w:t>ερα σε συνέντευξη «δεν θα πραγματοποιηθούν απολύσεις, αλλά θα τηρηθεί η αναλογία». Ο κ. Λαζαρίδης είπε άλλα. Είπε «δεν θα τους απολύσουμε εμείς, θα τους απολύσει η δικαιοσύνη». Πότε ήταν αλήθεια; Στη συμφωνία αλήθειας, ποιο εμπεριέχεται;</w:t>
      </w:r>
    </w:p>
    <w:p w14:paraId="5EE8F326" w14:textId="77777777" w:rsidR="007948C4" w:rsidRDefault="00A0586C">
      <w:pPr>
        <w:spacing w:line="600" w:lineRule="auto"/>
        <w:ind w:firstLine="720"/>
        <w:jc w:val="both"/>
        <w:rPr>
          <w:rFonts w:eastAsia="Times New Roman"/>
          <w:szCs w:val="24"/>
        </w:rPr>
      </w:pPr>
      <w:r>
        <w:rPr>
          <w:rFonts w:eastAsia="Times New Roman"/>
          <w:szCs w:val="24"/>
        </w:rPr>
        <w:t>Επομένως, κυρίες κ</w:t>
      </w:r>
      <w:r>
        <w:rPr>
          <w:rFonts w:eastAsia="Times New Roman"/>
          <w:szCs w:val="24"/>
        </w:rPr>
        <w:t xml:space="preserve">αι κύριοι συνάδελφοι, να ξεκαθαρίσουμε. Θέλουμε δημόσια νοσοκομεία; Θέλουμε δημόσια παιδεία; Θέλουμε πυροσβεστικές υπηρεσίες; Μήπως θέλουμε να τα πάρουν όλα οι ιδιώτες; Να το καταργήσουμε το κράτος. Διότι σε όλες αυτές τις προσλήψεις που αναφέρετε, ξέρετε </w:t>
      </w:r>
      <w:r>
        <w:rPr>
          <w:rFonts w:eastAsia="Times New Roman"/>
          <w:szCs w:val="24"/>
        </w:rPr>
        <w:t xml:space="preserve">ότι το μεγαλύτερο ποσοστό είναι προς αυτήν την κατεύθυνση. </w:t>
      </w:r>
    </w:p>
    <w:p w14:paraId="5EE8F327" w14:textId="77777777" w:rsidR="007948C4" w:rsidRDefault="00A0586C">
      <w:pPr>
        <w:spacing w:line="600" w:lineRule="auto"/>
        <w:ind w:firstLine="720"/>
        <w:jc w:val="both"/>
        <w:rPr>
          <w:rFonts w:eastAsia="Times New Roman"/>
          <w:szCs w:val="24"/>
        </w:rPr>
      </w:pPr>
      <w:r>
        <w:rPr>
          <w:rFonts w:eastAsia="Times New Roman"/>
          <w:szCs w:val="24"/>
        </w:rPr>
        <w:t>Εμείς λοιπόν, μιλάμε για ένα κράτος που θέλει ανασχεδιασμό διαδικασιών, ταχύτητα, διαφάνεια. Μιλάμε για ένα κράτος που στα χρόνια της κρίσης αντί να το διορθώσουν αποφάσισαν να το εξαφανίσουν. Μιλ</w:t>
      </w:r>
      <w:r>
        <w:rPr>
          <w:rFonts w:eastAsia="Times New Roman"/>
          <w:szCs w:val="24"/>
        </w:rPr>
        <w:t xml:space="preserve">άμε για ένα κράτος </w:t>
      </w:r>
      <w:r>
        <w:rPr>
          <w:rFonts w:eastAsia="Times New Roman"/>
          <w:szCs w:val="24"/>
        </w:rPr>
        <w:lastRenderedPageBreak/>
        <w:t>που έχει παθογένειες, αλλά αλλάζει γιατί αυτός είναι και θα είναι ο ρόλος του, δηλαδή να προασπίζει πάντα το δημόσιο συμφέρον και να αποδίδει στους πολίτες τις απαραίτητες υπηρεσίες για να ευημερούν.</w:t>
      </w:r>
    </w:p>
    <w:p w14:paraId="5EE8F328" w14:textId="77777777" w:rsidR="007948C4" w:rsidRDefault="00A0586C">
      <w:pPr>
        <w:spacing w:line="600" w:lineRule="auto"/>
        <w:ind w:firstLine="720"/>
        <w:jc w:val="both"/>
        <w:rPr>
          <w:rFonts w:eastAsia="Times New Roman"/>
          <w:szCs w:val="24"/>
        </w:rPr>
      </w:pPr>
      <w:r>
        <w:rPr>
          <w:rFonts w:eastAsia="Times New Roman"/>
          <w:szCs w:val="24"/>
        </w:rPr>
        <w:t>Σας ευχαριστώ.</w:t>
      </w:r>
    </w:p>
    <w:p w14:paraId="5EE8F329" w14:textId="77777777" w:rsidR="007948C4" w:rsidRDefault="00A0586C">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του ΣΥΡΙΖΑ)</w:t>
      </w:r>
    </w:p>
    <w:p w14:paraId="5EE8F32A" w14:textId="77777777" w:rsidR="007948C4" w:rsidRDefault="00A058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Ευχαριστώ.</w:t>
      </w:r>
    </w:p>
    <w:p w14:paraId="5EE8F32B" w14:textId="77777777" w:rsidR="007948C4" w:rsidRDefault="00A0586C">
      <w:pPr>
        <w:spacing w:line="600" w:lineRule="auto"/>
        <w:ind w:firstLine="720"/>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w:t>
      </w:r>
      <w:r>
        <w:rPr>
          <w:rFonts w:eastAsia="Times New Roman"/>
        </w:rPr>
        <w:t xml:space="preserve">θουσας «ΕΛΕΥΘΕΡΙΟΣ ΒΕΝΙΖΕΛΟΣ» και ενημερώθηκαν για την ιστορία του κτηρίου και τον τρόπο οργάνωσης και λειτουργίας της Βουλής, είκοσι μέλη από τον Πολιτιστικό Σύλλογο </w:t>
      </w:r>
      <w:proofErr w:type="spellStart"/>
      <w:r>
        <w:rPr>
          <w:rFonts w:eastAsia="Times New Roman"/>
        </w:rPr>
        <w:t>Σελιανίτικων</w:t>
      </w:r>
      <w:proofErr w:type="spellEnd"/>
      <w:r>
        <w:rPr>
          <w:rFonts w:eastAsia="Times New Roman"/>
        </w:rPr>
        <w:t xml:space="preserve"> Αιγίου «Ο Ήλιος».</w:t>
      </w:r>
    </w:p>
    <w:p w14:paraId="5EE8F32C" w14:textId="77777777" w:rsidR="007948C4" w:rsidRDefault="00A0586C">
      <w:pPr>
        <w:spacing w:line="600" w:lineRule="auto"/>
        <w:ind w:left="360" w:firstLine="360"/>
        <w:jc w:val="both"/>
        <w:rPr>
          <w:rFonts w:eastAsia="Times New Roman"/>
        </w:rPr>
      </w:pPr>
      <w:r>
        <w:rPr>
          <w:rFonts w:eastAsia="Times New Roman"/>
        </w:rPr>
        <w:t xml:space="preserve">Η Βουλή τούς καλωσορίζει. </w:t>
      </w:r>
    </w:p>
    <w:p w14:paraId="5EE8F32D" w14:textId="77777777" w:rsidR="007948C4" w:rsidRDefault="00A0586C">
      <w:pPr>
        <w:spacing w:line="600" w:lineRule="auto"/>
        <w:ind w:left="360"/>
        <w:jc w:val="center"/>
        <w:rPr>
          <w:rFonts w:eastAsia="Times New Roman"/>
        </w:rPr>
      </w:pPr>
      <w:r>
        <w:rPr>
          <w:rFonts w:eastAsia="Times New Roman"/>
        </w:rPr>
        <w:t xml:space="preserve">(Χειροκροτήματα απ’ όλες τις </w:t>
      </w:r>
      <w:r>
        <w:rPr>
          <w:rFonts w:eastAsia="Times New Roman"/>
        </w:rPr>
        <w:t>πτέρυγες της Βουλής)</w:t>
      </w:r>
    </w:p>
    <w:p w14:paraId="5EE8F32E" w14:textId="77777777" w:rsidR="007948C4" w:rsidRDefault="00A0586C">
      <w:pPr>
        <w:spacing w:line="600" w:lineRule="auto"/>
        <w:ind w:firstLine="709"/>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Εισερχόμαστε τώρα στον κύκλο των ομιλιών των </w:t>
      </w:r>
      <w:r>
        <w:rPr>
          <w:rFonts w:eastAsia="Times New Roman"/>
          <w:szCs w:val="24"/>
        </w:rPr>
        <w:t>Κ</w:t>
      </w:r>
      <w:r>
        <w:rPr>
          <w:rFonts w:eastAsia="Times New Roman"/>
          <w:szCs w:val="24"/>
        </w:rPr>
        <w:t xml:space="preserve">οινοβουλευτικών </w:t>
      </w:r>
      <w:r>
        <w:rPr>
          <w:rFonts w:eastAsia="Times New Roman"/>
          <w:szCs w:val="24"/>
        </w:rPr>
        <w:t>Ε</w:t>
      </w:r>
      <w:r>
        <w:rPr>
          <w:rFonts w:eastAsia="Times New Roman"/>
          <w:szCs w:val="24"/>
        </w:rPr>
        <w:t>κπροσώπων.</w:t>
      </w:r>
    </w:p>
    <w:p w14:paraId="5EE8F32F" w14:textId="77777777" w:rsidR="007948C4" w:rsidRDefault="00A0586C">
      <w:pPr>
        <w:spacing w:line="600" w:lineRule="auto"/>
        <w:ind w:firstLine="720"/>
        <w:jc w:val="both"/>
        <w:rPr>
          <w:rFonts w:eastAsia="Times New Roman"/>
          <w:szCs w:val="24"/>
        </w:rPr>
      </w:pPr>
      <w:r>
        <w:rPr>
          <w:rFonts w:eastAsia="Times New Roman"/>
          <w:szCs w:val="24"/>
        </w:rPr>
        <w:t>Ο κ. Τζαβάρας, Βουλευτής Ηλείας της Νέας Δημοκρατίας, έχει τον λόγο για δώδεκα λεπτά.</w:t>
      </w:r>
    </w:p>
    <w:p w14:paraId="5EE8F330" w14:textId="77777777" w:rsidR="007948C4" w:rsidRDefault="00A0586C">
      <w:pPr>
        <w:spacing w:line="600" w:lineRule="auto"/>
        <w:ind w:firstLine="720"/>
        <w:jc w:val="both"/>
        <w:rPr>
          <w:rFonts w:eastAsia="Times New Roman"/>
          <w:szCs w:val="24"/>
        </w:rPr>
      </w:pPr>
      <w:r>
        <w:rPr>
          <w:rFonts w:eastAsia="Times New Roman"/>
          <w:szCs w:val="24"/>
        </w:rPr>
        <w:lastRenderedPageBreak/>
        <w:t>Κύριε Τζαβάρα, θέλετε να πάρετε</w:t>
      </w:r>
      <w:r>
        <w:rPr>
          <w:rFonts w:eastAsia="Times New Roman"/>
          <w:szCs w:val="24"/>
        </w:rPr>
        <w:t xml:space="preserve"> και τον χρόνο της δευτερολογίας σας;</w:t>
      </w:r>
    </w:p>
    <w:p w14:paraId="5EE8F331" w14:textId="77777777" w:rsidR="007948C4" w:rsidRDefault="00A0586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Θα δούμε, κυρία Πρόεδρε.</w:t>
      </w:r>
    </w:p>
    <w:p w14:paraId="5EE8F332" w14:textId="77777777" w:rsidR="007948C4" w:rsidRDefault="00A0586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Ξεκινάμε και βλέπουμε.</w:t>
      </w:r>
    </w:p>
    <w:p w14:paraId="5EE8F333" w14:textId="77777777" w:rsidR="007948C4" w:rsidRDefault="00A0586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Απλώς</w:t>
      </w:r>
      <w:r>
        <w:rPr>
          <w:rFonts w:eastAsia="Times New Roman"/>
          <w:szCs w:val="24"/>
        </w:rPr>
        <w:t>,</w:t>
      </w:r>
      <w:r>
        <w:rPr>
          <w:rFonts w:eastAsia="Times New Roman"/>
          <w:szCs w:val="24"/>
        </w:rPr>
        <w:t xml:space="preserve"> στην </w:t>
      </w:r>
      <w:proofErr w:type="spellStart"/>
      <w:r>
        <w:rPr>
          <w:rFonts w:eastAsia="Times New Roman"/>
          <w:szCs w:val="24"/>
        </w:rPr>
        <w:t>πρωτολογία</w:t>
      </w:r>
      <w:proofErr w:type="spellEnd"/>
      <w:r>
        <w:rPr>
          <w:rFonts w:eastAsia="Times New Roman"/>
          <w:szCs w:val="24"/>
        </w:rPr>
        <w:t xml:space="preserve"> θα μας αντιμετωπίσετε με μία επιείκεια, κυρία Πρόεδρε. Σα</w:t>
      </w:r>
      <w:r>
        <w:rPr>
          <w:rFonts w:eastAsia="Times New Roman"/>
          <w:szCs w:val="24"/>
        </w:rPr>
        <w:t>ς ευχαριστώ πολύ.</w:t>
      </w:r>
    </w:p>
    <w:p w14:paraId="5EE8F334" w14:textId="77777777" w:rsidR="007948C4" w:rsidRDefault="00A0586C">
      <w:pPr>
        <w:spacing w:line="600" w:lineRule="auto"/>
        <w:ind w:firstLine="720"/>
        <w:jc w:val="both"/>
        <w:rPr>
          <w:rFonts w:eastAsia="Times New Roman"/>
          <w:szCs w:val="24"/>
        </w:rPr>
      </w:pPr>
      <w:r>
        <w:rPr>
          <w:rFonts w:eastAsia="Times New Roman"/>
          <w:szCs w:val="24"/>
        </w:rPr>
        <w:t>Λυπάμαι που, ξεκινώντας την ομιλία μου, θα εκφράσω τη βαθιά μου λύπη</w:t>
      </w:r>
      <w:r>
        <w:rPr>
          <w:rFonts w:eastAsia="Times New Roman"/>
          <w:szCs w:val="24"/>
        </w:rPr>
        <w:t>,</w:t>
      </w:r>
      <w:r>
        <w:rPr>
          <w:rFonts w:eastAsia="Times New Roman"/>
          <w:szCs w:val="24"/>
        </w:rPr>
        <w:t xml:space="preserve"> γιατί η σημερινή εμφάνιση της κυρίας Υπουργού σ’ αυτό το Βήμα μάς απογοήτευσε πολλαπλώς. </w:t>
      </w:r>
    </w:p>
    <w:p w14:paraId="5EE8F335" w14:textId="77777777" w:rsidR="007948C4" w:rsidRDefault="00A0586C">
      <w:pPr>
        <w:spacing w:line="600" w:lineRule="auto"/>
        <w:ind w:firstLine="720"/>
        <w:jc w:val="both"/>
        <w:rPr>
          <w:rFonts w:eastAsia="Times New Roman"/>
          <w:szCs w:val="24"/>
        </w:rPr>
      </w:pPr>
      <w:r>
        <w:rPr>
          <w:rFonts w:eastAsia="Times New Roman"/>
          <w:szCs w:val="24"/>
        </w:rPr>
        <w:t>Όπως θα σας εξηγήσω, κυρία Υπουργέ, σ’ αυτή την υψηλής αξίας κοινοβουλευτική δ</w:t>
      </w:r>
      <w:r>
        <w:rPr>
          <w:rFonts w:eastAsia="Times New Roman"/>
          <w:szCs w:val="24"/>
        </w:rPr>
        <w:t>ιαδικασία, μια διαδικασία κοινοβουλευτικού ελέγχου, κληθήκατε από την Αξιωματική Αντιπολίτευση</w:t>
      </w:r>
      <w:r>
        <w:rPr>
          <w:rFonts w:eastAsia="Times New Roman"/>
          <w:szCs w:val="24"/>
        </w:rPr>
        <w:t>,</w:t>
      </w:r>
      <w:r>
        <w:rPr>
          <w:rFonts w:eastAsia="Times New Roman"/>
          <w:szCs w:val="24"/>
        </w:rPr>
        <w:t xml:space="preserve"> για να σας δοθεί η δυνατότητα να απαντήσετε και μάλιστα</w:t>
      </w:r>
      <w:r>
        <w:rPr>
          <w:rFonts w:eastAsia="Times New Roman"/>
          <w:szCs w:val="24"/>
        </w:rPr>
        <w:t>,</w:t>
      </w:r>
      <w:r>
        <w:rPr>
          <w:rFonts w:eastAsia="Times New Roman"/>
          <w:szCs w:val="24"/>
        </w:rPr>
        <w:t xml:space="preserve"> να απαντήσετε όχι σε ερώτηση, αλλά σε επερώτηση. Το γεγονός, λοιπόν, ότι συστηματικά και επανειλημμένα </w:t>
      </w:r>
      <w:r>
        <w:rPr>
          <w:rFonts w:eastAsia="Times New Roman"/>
          <w:szCs w:val="24"/>
        </w:rPr>
        <w:t>απαντούσατε σε ερώτηση, όπως λέγατε, προφανώς σημαίνει ότι δεν είχατε συναίσθηση της σοβαρότητας αυτού του κοινοβουλευτικού μέσου</w:t>
      </w:r>
      <w:r>
        <w:rPr>
          <w:rFonts w:eastAsia="Times New Roman"/>
          <w:szCs w:val="24"/>
        </w:rPr>
        <w:t>,</w:t>
      </w:r>
      <w:r>
        <w:rPr>
          <w:rFonts w:eastAsia="Times New Roman"/>
          <w:szCs w:val="24"/>
        </w:rPr>
        <w:t xml:space="preserve"> με το οποίο σας εγκαλούμε. Επειδή ακριβώς υπάρχει μια διακύμανση στη σοβαρότητα των κοινοβουλευτικών μέσων του ελέγχου της Βο</w:t>
      </w:r>
      <w:r>
        <w:rPr>
          <w:rFonts w:eastAsia="Times New Roman"/>
          <w:szCs w:val="24"/>
        </w:rPr>
        <w:t xml:space="preserve">υλής κατά της Κυβερνήσεως, θα ήθελα απλώς </w:t>
      </w:r>
      <w:r>
        <w:rPr>
          <w:rFonts w:eastAsia="Times New Roman"/>
          <w:szCs w:val="24"/>
        </w:rPr>
        <w:lastRenderedPageBreak/>
        <w:t xml:space="preserve">να σας επισημάνω –γιατί πιστεύω ότι το γνωρίζετε- ότι η κοινοβουλευτική επερώτηση προς Υπουργό είναι μία βαθμίδα πριν από τη μομφή. </w:t>
      </w:r>
    </w:p>
    <w:p w14:paraId="5EE8F336" w14:textId="77777777" w:rsidR="007948C4" w:rsidRDefault="00A0586C">
      <w:pPr>
        <w:spacing w:line="600" w:lineRule="auto"/>
        <w:ind w:firstLine="720"/>
        <w:jc w:val="both"/>
        <w:rPr>
          <w:rFonts w:eastAsia="Times New Roman"/>
          <w:szCs w:val="24"/>
        </w:rPr>
      </w:pPr>
      <w:r>
        <w:rPr>
          <w:rFonts w:eastAsia="Times New Roman"/>
          <w:szCs w:val="24"/>
        </w:rPr>
        <w:t xml:space="preserve">Είδα, όμως, ότι </w:t>
      </w:r>
      <w:r>
        <w:rPr>
          <w:rFonts w:eastAsia="Times New Roman"/>
          <w:szCs w:val="24"/>
        </w:rPr>
        <w:t>εσείς,</w:t>
      </w:r>
      <w:r>
        <w:rPr>
          <w:rFonts w:eastAsia="Times New Roman"/>
          <w:szCs w:val="24"/>
        </w:rPr>
        <w:t xml:space="preserve"> με πολύ μεγάλη άνεση</w:t>
      </w:r>
      <w:r>
        <w:rPr>
          <w:rFonts w:eastAsia="Times New Roman"/>
          <w:szCs w:val="24"/>
        </w:rPr>
        <w:t>,</w:t>
      </w:r>
      <w:r>
        <w:rPr>
          <w:rFonts w:eastAsia="Times New Roman"/>
          <w:szCs w:val="24"/>
        </w:rPr>
        <w:t xml:space="preserve"> ήλθατε σ’ αυτό το Βήμα και το αξιοπο</w:t>
      </w:r>
      <w:r>
        <w:rPr>
          <w:rFonts w:eastAsia="Times New Roman"/>
          <w:szCs w:val="24"/>
        </w:rPr>
        <w:t>ιήσατε δίκην παροχής συνεντεύξεως σε υποθετικά ερωτήματα</w:t>
      </w:r>
      <w:r>
        <w:rPr>
          <w:rFonts w:eastAsia="Times New Roman"/>
          <w:szCs w:val="24"/>
        </w:rPr>
        <w:t>,</w:t>
      </w:r>
      <w:r>
        <w:rPr>
          <w:rFonts w:eastAsia="Times New Roman"/>
          <w:szCs w:val="24"/>
        </w:rPr>
        <w:t xml:space="preserve"> τα οποία κάποιοι δημοσιογράφοι σάς τα είχαν θέσει είτε από πρωτοσέλιδα είτε από μια εικαζόμενη θέληση κάποιων δημοσιογραφικών σας αντιπάλων</w:t>
      </w:r>
      <w:r>
        <w:rPr>
          <w:rFonts w:eastAsia="Times New Roman"/>
          <w:szCs w:val="24"/>
        </w:rPr>
        <w:t>,</w:t>
      </w:r>
      <w:r>
        <w:rPr>
          <w:rFonts w:eastAsia="Times New Roman"/>
          <w:szCs w:val="24"/>
        </w:rPr>
        <w:t xml:space="preserve"> να σας φέρουν σε δύσκολη θέση. </w:t>
      </w:r>
    </w:p>
    <w:p w14:paraId="5EE8F337" w14:textId="77777777" w:rsidR="007948C4" w:rsidRDefault="00A0586C">
      <w:pPr>
        <w:spacing w:line="600" w:lineRule="auto"/>
        <w:ind w:firstLine="720"/>
        <w:jc w:val="both"/>
        <w:rPr>
          <w:rFonts w:eastAsia="Times New Roman"/>
          <w:szCs w:val="24"/>
        </w:rPr>
      </w:pPr>
      <w:r>
        <w:rPr>
          <w:rFonts w:eastAsia="Times New Roman"/>
          <w:szCs w:val="24"/>
        </w:rPr>
        <w:t xml:space="preserve">Εμείς δεν θέλουμε να σας </w:t>
      </w:r>
      <w:r>
        <w:rPr>
          <w:rFonts w:eastAsia="Times New Roman"/>
          <w:szCs w:val="24"/>
        </w:rPr>
        <w:t xml:space="preserve">φέρουμε γι’ αυτό το λόγο σε δύσκολη θέση σήμερα, αλλά είχαμε την απαίτηση από </w:t>
      </w:r>
      <w:r>
        <w:rPr>
          <w:rFonts w:eastAsia="Times New Roman"/>
          <w:szCs w:val="24"/>
        </w:rPr>
        <w:t>σας,</w:t>
      </w:r>
      <w:r>
        <w:rPr>
          <w:rFonts w:eastAsia="Times New Roman"/>
          <w:szCs w:val="24"/>
        </w:rPr>
        <w:t xml:space="preserve"> ως σεβόμενη τη Βουλή και συναισθανόμενη την αξία και τη σπουδαιότητα</w:t>
      </w:r>
      <w:r>
        <w:rPr>
          <w:rFonts w:eastAsia="Times New Roman"/>
          <w:szCs w:val="24"/>
        </w:rPr>
        <w:t>,</w:t>
      </w:r>
      <w:r>
        <w:rPr>
          <w:rFonts w:eastAsia="Times New Roman"/>
          <w:szCs w:val="24"/>
        </w:rPr>
        <w:t xml:space="preserve"> που έχει η διαδικασία του κοινοβουλευτικού ελέγχου, να μας φέρετε συγκεκριμένες απαντήσεις στην επερώτη</w:t>
      </w:r>
      <w:r>
        <w:rPr>
          <w:rFonts w:eastAsia="Times New Roman"/>
          <w:szCs w:val="24"/>
        </w:rPr>
        <w:t>σή μας. Δεν είναι ερώτηση, είναι επερώτηση, δηλαδή είναι ερώτηση η οποία έχει και μια αρνητική αποφορά.</w:t>
      </w:r>
    </w:p>
    <w:p w14:paraId="5EE8F338" w14:textId="77777777" w:rsidR="007948C4" w:rsidRDefault="00A0586C">
      <w:pPr>
        <w:spacing w:line="600" w:lineRule="auto"/>
        <w:jc w:val="both"/>
        <w:rPr>
          <w:rFonts w:eastAsia="Times New Roman"/>
          <w:szCs w:val="24"/>
        </w:rPr>
      </w:pPr>
      <w:r>
        <w:rPr>
          <w:rFonts w:eastAsia="Times New Roman"/>
          <w:szCs w:val="24"/>
        </w:rPr>
        <w:t xml:space="preserve"> </w:t>
      </w:r>
      <w:r>
        <w:rPr>
          <w:rFonts w:eastAsia="Times New Roman"/>
          <w:szCs w:val="24"/>
        </w:rPr>
        <w:tab/>
      </w:r>
      <w:r>
        <w:rPr>
          <w:rFonts w:eastAsia="Times New Roman"/>
          <w:szCs w:val="24"/>
        </w:rPr>
        <w:t>Δυστυχώς, όμως –επαναλαμβάνω- βρήκατε την ευκαιρία να μας μιλήσετε, όπως κι εσείς η ίδια είπατε, και για ζητήματα της επικαιρότητας και για ζητήματα</w:t>
      </w:r>
      <w:r>
        <w:rPr>
          <w:rFonts w:eastAsia="Times New Roman"/>
          <w:szCs w:val="24"/>
        </w:rPr>
        <w:t>,</w:t>
      </w:r>
      <w:r>
        <w:rPr>
          <w:rFonts w:eastAsia="Times New Roman"/>
          <w:szCs w:val="24"/>
        </w:rPr>
        <w:t xml:space="preserve"> </w:t>
      </w:r>
      <w:r>
        <w:rPr>
          <w:rFonts w:eastAsia="Times New Roman"/>
          <w:szCs w:val="24"/>
        </w:rPr>
        <w:t xml:space="preserve">τα οποία έχουν να κάνουν με το προσωπικό σας θέμα. </w:t>
      </w:r>
    </w:p>
    <w:p w14:paraId="5EE8F339" w14:textId="77777777" w:rsidR="007948C4" w:rsidRDefault="00A0586C">
      <w:pPr>
        <w:spacing w:line="600" w:lineRule="auto"/>
        <w:ind w:firstLine="720"/>
        <w:jc w:val="both"/>
        <w:rPr>
          <w:rFonts w:eastAsia="Times New Roman"/>
          <w:szCs w:val="24"/>
        </w:rPr>
      </w:pPr>
      <w:r>
        <w:rPr>
          <w:rFonts w:eastAsia="Times New Roman"/>
          <w:szCs w:val="24"/>
        </w:rPr>
        <w:t xml:space="preserve">Επειδή εγκαλέσατε την Αξιωματική Αντιπολίτευση για όσα κάποια εφημερίδα σάς έγραψε, εγώ θα συμφωνήσω μαζί σας και προφανώς έχετε δίκιο </w:t>
      </w:r>
      <w:r>
        <w:rPr>
          <w:rFonts w:eastAsia="Times New Roman"/>
          <w:szCs w:val="24"/>
        </w:rPr>
        <w:lastRenderedPageBreak/>
        <w:t>και δεν χρειαζόταν να φέρετε τόσες πολλές γνωμοδοτήσεις</w:t>
      </w:r>
      <w:r>
        <w:rPr>
          <w:rFonts w:eastAsia="Times New Roman"/>
          <w:szCs w:val="24"/>
        </w:rPr>
        <w:t>,</w:t>
      </w:r>
      <w:r>
        <w:rPr>
          <w:rFonts w:eastAsia="Times New Roman"/>
          <w:szCs w:val="24"/>
        </w:rPr>
        <w:t xml:space="preserve"> για να μας π</w:t>
      </w:r>
      <w:r>
        <w:rPr>
          <w:rFonts w:eastAsia="Times New Roman"/>
          <w:szCs w:val="24"/>
        </w:rPr>
        <w:t xml:space="preserve">είσετε για το αυτονόητο. </w:t>
      </w:r>
    </w:p>
    <w:p w14:paraId="5EE8F33A" w14:textId="77777777" w:rsidR="007948C4" w:rsidRDefault="00A0586C">
      <w:pPr>
        <w:spacing w:line="600" w:lineRule="auto"/>
        <w:ind w:firstLine="720"/>
        <w:jc w:val="both"/>
        <w:rPr>
          <w:rFonts w:eastAsia="Times New Roman"/>
          <w:szCs w:val="24"/>
        </w:rPr>
      </w:pPr>
      <w:r>
        <w:rPr>
          <w:rFonts w:eastAsia="Times New Roman"/>
          <w:szCs w:val="24"/>
        </w:rPr>
        <w:t>Πράγματι, ο Βουλευτής γιατρός</w:t>
      </w:r>
      <w:r>
        <w:rPr>
          <w:rFonts w:eastAsia="Times New Roman"/>
          <w:szCs w:val="24"/>
        </w:rPr>
        <w:t>,</w:t>
      </w:r>
      <w:r>
        <w:rPr>
          <w:rFonts w:eastAsia="Times New Roman"/>
          <w:szCs w:val="24"/>
        </w:rPr>
        <w:t xml:space="preserve"> μετά την κατάργηση του ασυμβιβάστου έχει το δικαίωμα να παρέχει τις υπηρεσίες του στον οποιονδήποτε ασθενή</w:t>
      </w:r>
      <w:r>
        <w:rPr>
          <w:rFonts w:eastAsia="Times New Roman"/>
          <w:szCs w:val="24"/>
        </w:rPr>
        <w:t>,</w:t>
      </w:r>
      <w:r>
        <w:rPr>
          <w:rFonts w:eastAsia="Times New Roman"/>
          <w:szCs w:val="24"/>
        </w:rPr>
        <w:t xml:space="preserve"> που συμβαίνει να είναι ασφαλισμένος στον ΕΟΠΥΥ. Δεν προσφέρετε υπηρεσίες στον ΕΟΠΥΥ. Τις υπ</w:t>
      </w:r>
      <w:r>
        <w:rPr>
          <w:rFonts w:eastAsia="Times New Roman"/>
          <w:szCs w:val="24"/>
        </w:rPr>
        <w:t xml:space="preserve">ηρεσίες τις προσφέρει ο κάθε Βουλευτής γιατρός στον ασθενή. Απλώς ο ασθενής, με βάση την ασφαλιστική σχέση που τον συνδέει με τον ΕΟΠΥΥ, δεν πληρώνει ο ίδιος, αλλά πληρώνει ο ΕΟΠΥΥ. Αυτό δεν είναι τόσο σοβαρό θέμα. </w:t>
      </w:r>
    </w:p>
    <w:p w14:paraId="5EE8F33B" w14:textId="77777777" w:rsidR="007948C4" w:rsidRDefault="00A0586C">
      <w:pPr>
        <w:spacing w:line="600" w:lineRule="auto"/>
        <w:ind w:firstLine="720"/>
        <w:jc w:val="both"/>
        <w:rPr>
          <w:rFonts w:eastAsia="Times New Roman"/>
          <w:szCs w:val="24"/>
        </w:rPr>
      </w:pPr>
      <w:r>
        <w:rPr>
          <w:rFonts w:eastAsia="Times New Roman"/>
          <w:szCs w:val="24"/>
        </w:rPr>
        <w:t>Ένα άλλο θέμα -για το οποίο δεν ξέρω εάν</w:t>
      </w:r>
      <w:r>
        <w:rPr>
          <w:rFonts w:eastAsia="Times New Roman"/>
          <w:szCs w:val="24"/>
        </w:rPr>
        <w:t xml:space="preserve"> έχετε και τα αντίστοιχα έγγραφα</w:t>
      </w:r>
      <w:r>
        <w:rPr>
          <w:rFonts w:eastAsia="Times New Roman"/>
          <w:szCs w:val="24"/>
        </w:rPr>
        <w:t>,</w:t>
      </w:r>
      <w:r>
        <w:rPr>
          <w:rFonts w:eastAsia="Times New Roman"/>
          <w:szCs w:val="24"/>
        </w:rPr>
        <w:t xml:space="preserve"> τα οποία, αν υπάρχουν, θα ήθελα να τα καταθέσετε- είναι αν είναι αλήθεια –εγώ δεν ξέρω, με προκαλείτε να το συνεχίσω- και μήπως συνέβη ποτέ κατά τη διάρκεια της θητείας </w:t>
      </w:r>
      <w:r>
        <w:rPr>
          <w:rFonts w:eastAsia="Times New Roman"/>
          <w:szCs w:val="24"/>
        </w:rPr>
        <w:t>σας,</w:t>
      </w:r>
      <w:r>
        <w:rPr>
          <w:rFonts w:eastAsia="Times New Roman"/>
          <w:szCs w:val="24"/>
        </w:rPr>
        <w:t xml:space="preserve"> να έχετε σύμβαση αποκλειστικής παροχής υπηρεσιών σε δημόσιο νομικό πρόσωπο, δηλαδή σε νοσοκομείο, γιατί εκεί αλλάζει το θέμα. Θα έπρεπε οι δικηγόροι</w:t>
      </w:r>
      <w:r>
        <w:rPr>
          <w:rFonts w:eastAsia="Times New Roman"/>
          <w:szCs w:val="24"/>
        </w:rPr>
        <w:t>,</w:t>
      </w:r>
      <w:r>
        <w:rPr>
          <w:rFonts w:eastAsia="Times New Roman"/>
          <w:szCs w:val="24"/>
        </w:rPr>
        <w:t xml:space="preserve"> τους οποίους συμβουλευτήκατε</w:t>
      </w:r>
      <w:r>
        <w:rPr>
          <w:rFonts w:eastAsia="Times New Roman"/>
          <w:szCs w:val="24"/>
        </w:rPr>
        <w:t>,</w:t>
      </w:r>
      <w:r>
        <w:rPr>
          <w:rFonts w:eastAsia="Times New Roman"/>
          <w:szCs w:val="24"/>
        </w:rPr>
        <w:t xml:space="preserve"> να σας έχουν πει ότι, εάν κάποιος γιατρός, ως μέλος ομόρρυθμης εταιρείας, π</w:t>
      </w:r>
      <w:r>
        <w:rPr>
          <w:rFonts w:eastAsia="Times New Roman"/>
          <w:szCs w:val="24"/>
        </w:rPr>
        <w:t>ροσφέρει κατ’ αποκλειστικότητα σε νοσοκομείο παροχές τέτοιες</w:t>
      </w:r>
      <w:r>
        <w:rPr>
          <w:rFonts w:eastAsia="Times New Roman"/>
          <w:szCs w:val="24"/>
        </w:rPr>
        <w:t>,</w:t>
      </w:r>
      <w:r>
        <w:rPr>
          <w:rFonts w:eastAsia="Times New Roman"/>
          <w:szCs w:val="24"/>
        </w:rPr>
        <w:t xml:space="preserve"> που το νοσοκομείο αδυνατεί να τις προσφέρει στους ασθενείς</w:t>
      </w:r>
      <w:r>
        <w:rPr>
          <w:rFonts w:eastAsia="Times New Roman"/>
          <w:szCs w:val="24"/>
        </w:rPr>
        <w:t>,</w:t>
      </w:r>
      <w:r>
        <w:rPr>
          <w:rFonts w:eastAsia="Times New Roman"/>
          <w:szCs w:val="24"/>
        </w:rPr>
        <w:t xml:space="preserve"> που προσέρχονται σ’ αυτό</w:t>
      </w:r>
      <w:r>
        <w:rPr>
          <w:rFonts w:eastAsia="Times New Roman"/>
          <w:szCs w:val="24"/>
        </w:rPr>
        <w:t>,</w:t>
      </w:r>
      <w:r>
        <w:rPr>
          <w:rFonts w:eastAsia="Times New Roman"/>
          <w:szCs w:val="24"/>
        </w:rPr>
        <w:t xml:space="preserve"> </w:t>
      </w:r>
      <w:r>
        <w:rPr>
          <w:rFonts w:eastAsia="Times New Roman"/>
          <w:szCs w:val="24"/>
        </w:rPr>
        <w:lastRenderedPageBreak/>
        <w:t>γιατί έχει χαλάσει κάποιο μηχάνημα και αυτό το μηχάνημα το αναπληρώνει αυτός ο γιατρός</w:t>
      </w:r>
      <w:r>
        <w:rPr>
          <w:rFonts w:eastAsia="Times New Roman"/>
          <w:szCs w:val="24"/>
        </w:rPr>
        <w:t>,</w:t>
      </w:r>
      <w:r>
        <w:rPr>
          <w:rFonts w:eastAsia="Times New Roman"/>
          <w:szCs w:val="24"/>
        </w:rPr>
        <w:t xml:space="preserve"> που συνδέεται και κα</w:t>
      </w:r>
      <w:r>
        <w:rPr>
          <w:rFonts w:eastAsia="Times New Roman"/>
          <w:szCs w:val="24"/>
        </w:rPr>
        <w:t>ταρτίζει μαζί του σύμβαση παροχής κατ’ αποκλειστικότητα υπηρεσιών, τότε έχετε πρόβλημα.</w:t>
      </w:r>
    </w:p>
    <w:p w14:paraId="5EE8F33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Εγώ, όμως, ούτε εισαγγελέας είμαι για τα επαγγελματικά σας ούτε από αυτό το Βήμα θα ήθελα να ασχοληθώ ιδιαιτέρως με το ζήτημα αυτό. Θέλω να πιστέψετε ότι σε εσάς αναγνω</w:t>
      </w:r>
      <w:r>
        <w:rPr>
          <w:rFonts w:eastAsia="Times New Roman" w:cs="Times New Roman"/>
          <w:szCs w:val="24"/>
        </w:rPr>
        <w:t>ρίζω το δικαίωμα το</w:t>
      </w:r>
      <w:r>
        <w:rPr>
          <w:rFonts w:eastAsia="Times New Roman" w:cs="Times New Roman"/>
          <w:szCs w:val="24"/>
        </w:rPr>
        <w:t>ύ</w:t>
      </w:r>
      <w:r>
        <w:rPr>
          <w:rFonts w:eastAsia="Times New Roman" w:cs="Times New Roman"/>
          <w:szCs w:val="24"/>
        </w:rPr>
        <w:t xml:space="preserve"> να εκπροσωπείτε την Κυβέρνηση, την Κυβέρνηση που διαθέτει την εμπιστοσύνη της Βουλής και να έχετε αυτήν τη στιγμή το προνόμιο να απαντάτε στην Εθνική Αντιπροσωπεία. </w:t>
      </w:r>
    </w:p>
    <w:p w14:paraId="5EE8F33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Ενδεχομένως, -εδώ θα ανοίξω και εγώ μια παρένθεση- να έχετε παρασυρθε</w:t>
      </w:r>
      <w:r>
        <w:rPr>
          <w:rFonts w:eastAsia="Times New Roman" w:cs="Times New Roman"/>
          <w:szCs w:val="24"/>
        </w:rPr>
        <w:t>ί από όσα πριν από μερικές ημέρες ακούστηκαν στην Αίθουσα αυτήν από του στόματος του ιδίου του Προέδρου της Βουλής. Μας είπε ότι δεν χρειάζεται να διυλίζουμε τον κώνωπα και να ψάχνουμε να βρίσκουμε τι λέει το Σύνταγμα, αλλά αυτός που τελικώς νομοθετεί</w:t>
      </w:r>
      <w:r>
        <w:rPr>
          <w:rFonts w:eastAsia="Times New Roman" w:cs="Times New Roman"/>
          <w:szCs w:val="24"/>
        </w:rPr>
        <w:t>,</w:t>
      </w:r>
      <w:r>
        <w:rPr>
          <w:rFonts w:eastAsia="Times New Roman" w:cs="Times New Roman"/>
          <w:szCs w:val="24"/>
        </w:rPr>
        <w:t xml:space="preserve"> είν</w:t>
      </w:r>
      <w:r>
        <w:rPr>
          <w:rFonts w:eastAsia="Times New Roman" w:cs="Times New Roman"/>
          <w:szCs w:val="24"/>
        </w:rPr>
        <w:t>αι η Κυβέρνηση. Αυτός που έχει τη νομοθετική πρωτοβουλία, άρα τον πρώτο και τον τελευταίο λόγο, είναι ο Υπουργός. Μάλιστα</w:t>
      </w:r>
      <w:r>
        <w:rPr>
          <w:rFonts w:eastAsia="Times New Roman" w:cs="Times New Roman"/>
          <w:szCs w:val="24"/>
        </w:rPr>
        <w:t>,</w:t>
      </w:r>
      <w:r>
        <w:rPr>
          <w:rFonts w:eastAsia="Times New Roman" w:cs="Times New Roman"/>
          <w:szCs w:val="24"/>
        </w:rPr>
        <w:t xml:space="preserve"> είπε χαρακτηριστικά: «Έρχονται και σε εμένα, στο γραφείο του Προέδρου, διάφορες κοινωνικές ομάδες και μου ζητάνε να ανταποκριθώ στα α</w:t>
      </w:r>
      <w:r>
        <w:rPr>
          <w:rFonts w:eastAsia="Times New Roman" w:cs="Times New Roman"/>
          <w:szCs w:val="24"/>
        </w:rPr>
        <w:t>ιτήματά τους για μια συγκεκριμένη ρύθμιση και εγώ το μόνο που μπορώ να πω είναι ένα</w:t>
      </w:r>
      <w:r>
        <w:rPr>
          <w:rFonts w:eastAsia="Times New Roman" w:cs="Times New Roman"/>
          <w:szCs w:val="24"/>
        </w:rPr>
        <w:t>ν</w:t>
      </w:r>
      <w:r>
        <w:rPr>
          <w:rFonts w:eastAsia="Times New Roman" w:cs="Times New Roman"/>
          <w:szCs w:val="24"/>
        </w:rPr>
        <w:t xml:space="preserve"> καλό λόγο στην Κυβέρνηση. </w:t>
      </w:r>
    </w:p>
    <w:p w14:paraId="5EE8F33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Διαφωνώ. Με όλο τον σεβασμό που έχω στον Πρόεδρο του Σώματος, διαφωνώ διαρρήδην. Γιατί; Το επαναλαμβάνω ακόμα μια φορά: Στην Αίθουσα </w:t>
      </w:r>
      <w:r>
        <w:rPr>
          <w:rFonts w:eastAsia="Times New Roman" w:cs="Times New Roman"/>
          <w:szCs w:val="24"/>
        </w:rPr>
        <w:lastRenderedPageBreak/>
        <w:t xml:space="preserve">αυτήν, </w:t>
      </w:r>
      <w:r>
        <w:rPr>
          <w:rFonts w:eastAsia="Times New Roman" w:cs="Times New Roman"/>
          <w:szCs w:val="24"/>
        </w:rPr>
        <w:t xml:space="preserve">κυρία Πρόεδρε, ασκείται η λαϊκή κυριαρχία μέσω των αντιπροσώπων του ελληνικού λαού. Η νομοθετική εξουσία είναι η μόνη λειτουργία που διαθέτει τη δημοκρατική νομιμοποίηση. Και εάν εσείς αυτήν τη στιγμή πρέπει να συναισθάνεστε την πολλή μεγάλη υποχρέωση που </w:t>
      </w:r>
      <w:r>
        <w:rPr>
          <w:rFonts w:eastAsia="Times New Roman" w:cs="Times New Roman"/>
          <w:szCs w:val="24"/>
        </w:rPr>
        <w:t>έχετε να απαντάτε συγκεκριμένα στα ερωτήματα</w:t>
      </w:r>
      <w:r>
        <w:rPr>
          <w:rFonts w:eastAsia="Times New Roman" w:cs="Times New Roman"/>
          <w:szCs w:val="24"/>
        </w:rPr>
        <w:t>,</w:t>
      </w:r>
      <w:r>
        <w:rPr>
          <w:rFonts w:eastAsia="Times New Roman" w:cs="Times New Roman"/>
          <w:szCs w:val="24"/>
        </w:rPr>
        <w:t xml:space="preserve"> που περιλαμβάνονται στην ερώτηση, έχετε αυτήν την υποχρέωση</w:t>
      </w:r>
      <w:r>
        <w:rPr>
          <w:rFonts w:eastAsia="Times New Roman" w:cs="Times New Roman"/>
          <w:szCs w:val="24"/>
        </w:rPr>
        <w:t>,</w:t>
      </w:r>
      <w:r>
        <w:rPr>
          <w:rFonts w:eastAsia="Times New Roman" w:cs="Times New Roman"/>
          <w:szCs w:val="24"/>
        </w:rPr>
        <w:t xml:space="preserve"> γιατί έχετε τιμηθεί με την εμπιστοσύνη της Βουλής. Γιατί στην κοινοβουλευτική δημοκρατία η Κυβέρνηση δεν μπορεί να δρα</w:t>
      </w:r>
      <w:r>
        <w:rPr>
          <w:rFonts w:eastAsia="Times New Roman" w:cs="Times New Roman"/>
          <w:szCs w:val="24"/>
        </w:rPr>
        <w:t>,</w:t>
      </w:r>
      <w:r>
        <w:rPr>
          <w:rFonts w:eastAsia="Times New Roman" w:cs="Times New Roman"/>
          <w:szCs w:val="24"/>
        </w:rPr>
        <w:t xml:space="preserve"> παρά μόνο όταν διαθέτει την ε</w:t>
      </w:r>
      <w:r>
        <w:rPr>
          <w:rFonts w:eastAsia="Times New Roman" w:cs="Times New Roman"/>
          <w:szCs w:val="24"/>
        </w:rPr>
        <w:t xml:space="preserve">μπιστοσύνη της Βουλής. </w:t>
      </w:r>
    </w:p>
    <w:p w14:paraId="5EE8F33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 λοιπόν, επειδή ξέρω ότι είστε πράγματι μια έντιμη πολιτικός</w:t>
      </w:r>
      <w:r>
        <w:rPr>
          <w:rFonts w:eastAsia="Times New Roman" w:cs="Times New Roman"/>
          <w:szCs w:val="24"/>
        </w:rPr>
        <w:t>,</w:t>
      </w:r>
      <w:r>
        <w:rPr>
          <w:rFonts w:eastAsia="Times New Roman" w:cs="Times New Roman"/>
          <w:szCs w:val="24"/>
        </w:rPr>
        <w:t xml:space="preserve"> σε καμμία περίπτωση δεν θα ήθελα</w:t>
      </w:r>
      <w:r>
        <w:rPr>
          <w:rFonts w:eastAsia="Times New Roman" w:cs="Times New Roman"/>
          <w:szCs w:val="24"/>
        </w:rPr>
        <w:t>,</w:t>
      </w:r>
      <w:r>
        <w:rPr>
          <w:rFonts w:eastAsia="Times New Roman" w:cs="Times New Roman"/>
          <w:szCs w:val="24"/>
        </w:rPr>
        <w:t xml:space="preserve"> τουλάχιστον από αυτού του Βήματος</w:t>
      </w:r>
      <w:r>
        <w:rPr>
          <w:rFonts w:eastAsia="Times New Roman" w:cs="Times New Roman"/>
          <w:szCs w:val="24"/>
        </w:rPr>
        <w:t>,</w:t>
      </w:r>
      <w:r>
        <w:rPr>
          <w:rFonts w:eastAsia="Times New Roman" w:cs="Times New Roman"/>
          <w:szCs w:val="24"/>
        </w:rPr>
        <w:t xml:space="preserve"> αναφερόμενος και απευθυνόμενος σε εσάς</w:t>
      </w:r>
      <w:r>
        <w:rPr>
          <w:rFonts w:eastAsia="Times New Roman" w:cs="Times New Roman"/>
          <w:szCs w:val="24"/>
        </w:rPr>
        <w:t>,</w:t>
      </w:r>
      <w:r>
        <w:rPr>
          <w:rFonts w:eastAsia="Times New Roman" w:cs="Times New Roman"/>
          <w:szCs w:val="24"/>
        </w:rPr>
        <w:t xml:space="preserve"> να αφήσω την παραμικρά αιχμή. Όμως, σας λέω με πολ</w:t>
      </w:r>
      <w:r>
        <w:rPr>
          <w:rFonts w:eastAsia="Times New Roman" w:cs="Times New Roman"/>
          <w:szCs w:val="24"/>
        </w:rPr>
        <w:t>λή</w:t>
      </w:r>
      <w:r>
        <w:rPr>
          <w:rFonts w:eastAsia="Times New Roman" w:cs="Times New Roman"/>
          <w:szCs w:val="24"/>
        </w:rPr>
        <w:t xml:space="preserve"> εκτίμηση και πολύ σεβασμό ότι ατυχήσατε σήμερα. Γιατί νομίσατε ότι σας προσφέρεται η ευκαιρία να κατακεραυνώσετε τους πολιτικούς σας αντιπάλους, ενώ από εσάς η Βουλή περίμενε να μιλήσετε συγκεκριμένα για όσα σας καταμαρτυρεί η Αξιωματική Αντιπολίτευση στη</w:t>
      </w:r>
      <w:r>
        <w:rPr>
          <w:rFonts w:eastAsia="Times New Roman" w:cs="Times New Roman"/>
          <w:szCs w:val="24"/>
        </w:rPr>
        <w:t>ν επερώτηση και επαναλαμβάνω</w:t>
      </w:r>
      <w:r>
        <w:rPr>
          <w:rFonts w:eastAsia="Times New Roman" w:cs="Times New Roman"/>
          <w:szCs w:val="24"/>
        </w:rPr>
        <w:t>,</w:t>
      </w:r>
      <w:r>
        <w:rPr>
          <w:rFonts w:eastAsia="Times New Roman" w:cs="Times New Roman"/>
          <w:szCs w:val="24"/>
        </w:rPr>
        <w:t xml:space="preserve"> όχι στην ερώτηση. </w:t>
      </w:r>
    </w:p>
    <w:p w14:paraId="5EE8F34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Για να δούμε τώρα σε τι δεν απαντήσατε. Κυρία Υπουργέ, το πρώτο θέμα με το οποίο έπρεπε να καταπιαστείτε είναι τα κρούσματα που συστηματικά, επανειλημμένα και –θα έλεγα- με τρόπο </w:t>
      </w:r>
      <w:proofErr w:type="spellStart"/>
      <w:r>
        <w:rPr>
          <w:rFonts w:eastAsia="Times New Roman" w:cs="Times New Roman"/>
          <w:szCs w:val="24"/>
        </w:rPr>
        <w:t>εμμενή</w:t>
      </w:r>
      <w:proofErr w:type="spellEnd"/>
      <w:r>
        <w:rPr>
          <w:rFonts w:eastAsia="Times New Roman" w:cs="Times New Roman"/>
          <w:szCs w:val="24"/>
        </w:rPr>
        <w:t>,</w:t>
      </w:r>
      <w:r>
        <w:rPr>
          <w:rFonts w:eastAsia="Times New Roman" w:cs="Times New Roman"/>
          <w:szCs w:val="24"/>
        </w:rPr>
        <w:t xml:space="preserve"> έχουμε στιγματίσει τη </w:t>
      </w:r>
      <w:r>
        <w:rPr>
          <w:rFonts w:eastAsia="Times New Roman" w:cs="Times New Roman"/>
          <w:szCs w:val="24"/>
        </w:rPr>
        <w:lastRenderedPageBreak/>
        <w:t>δράση της Κυβέρνησής σας και κυρίως του Υπουργείου σας με συγκεκριμένες μεθοδεύσεις αναξιοκρατικών προσλήψεων.</w:t>
      </w:r>
    </w:p>
    <w:p w14:paraId="5EE8F34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Βέβαια, θα μου πείτε ότι μπορεί στον παρελθόν να </w:t>
      </w:r>
      <w:proofErr w:type="spellStart"/>
      <w:r>
        <w:rPr>
          <w:rFonts w:eastAsia="Times New Roman" w:cs="Times New Roman"/>
          <w:szCs w:val="24"/>
        </w:rPr>
        <w:t>εγίνοντο</w:t>
      </w:r>
      <w:proofErr w:type="spellEnd"/>
      <w:r>
        <w:rPr>
          <w:rFonts w:eastAsia="Times New Roman" w:cs="Times New Roman"/>
          <w:szCs w:val="24"/>
        </w:rPr>
        <w:t xml:space="preserve"> αυτά τα ζητήματα και πράγματι</w:t>
      </w:r>
      <w:r>
        <w:rPr>
          <w:rFonts w:eastAsia="Times New Roman" w:cs="Times New Roman"/>
          <w:szCs w:val="24"/>
        </w:rPr>
        <w:t>,</w:t>
      </w:r>
      <w:r>
        <w:rPr>
          <w:rFonts w:eastAsia="Times New Roman" w:cs="Times New Roman"/>
          <w:szCs w:val="24"/>
        </w:rPr>
        <w:t xml:space="preserve"> να μην έχετε και άδικο. Το θέμα ε</w:t>
      </w:r>
      <w:r>
        <w:rPr>
          <w:rFonts w:eastAsia="Times New Roman" w:cs="Times New Roman"/>
          <w:szCs w:val="24"/>
        </w:rPr>
        <w:t>ίναι -όπως λέει και ο ποιητής- εσείς τι λέτε εδώ, από αυτήν τη συγκεκριμένη θέση, για τη συγκεκριμένη συμπεριφορά της Κυβέρνησης, γι</w:t>
      </w:r>
      <w:r>
        <w:rPr>
          <w:rFonts w:eastAsia="Times New Roman" w:cs="Times New Roman"/>
          <w:szCs w:val="24"/>
        </w:rPr>
        <w:t xml:space="preserve">’ </w:t>
      </w:r>
      <w:r>
        <w:rPr>
          <w:rFonts w:eastAsia="Times New Roman" w:cs="Times New Roman"/>
          <w:szCs w:val="24"/>
        </w:rPr>
        <w:t xml:space="preserve">αυτήν που έχει την τιμή να απολαμβάνει της εμπιστοσύνης της Βουλής. </w:t>
      </w:r>
    </w:p>
    <w:p w14:paraId="5EE8F34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Οι προηγούμενες </w:t>
      </w:r>
      <w:r>
        <w:rPr>
          <w:rFonts w:eastAsia="Times New Roman" w:cs="Times New Roman"/>
          <w:szCs w:val="24"/>
        </w:rPr>
        <w:t>κ</w:t>
      </w:r>
      <w:r>
        <w:rPr>
          <w:rFonts w:eastAsia="Times New Roman" w:cs="Times New Roman"/>
          <w:szCs w:val="24"/>
        </w:rPr>
        <w:t xml:space="preserve">υβερνήσεις έχουν πληρώσει το τίμημα </w:t>
      </w:r>
      <w:r>
        <w:rPr>
          <w:rFonts w:eastAsia="Times New Roman" w:cs="Times New Roman"/>
          <w:szCs w:val="24"/>
        </w:rPr>
        <w:t>αυτού που δεν έκαναν σωστά. Το θέμα είναι να μας πείτε εάν συμφωνείτε με τις αποφάσεις του Συμβουλίου της Επικρατείας και με όλη την επιχειρηματολογία</w:t>
      </w:r>
      <w:r>
        <w:rPr>
          <w:rFonts w:eastAsia="Times New Roman" w:cs="Times New Roman"/>
          <w:szCs w:val="24"/>
        </w:rPr>
        <w:t>,</w:t>
      </w:r>
      <w:r>
        <w:rPr>
          <w:rFonts w:eastAsia="Times New Roman" w:cs="Times New Roman"/>
          <w:szCs w:val="24"/>
        </w:rPr>
        <w:t xml:space="preserve"> που προκύπτει από τα επιστημονικά συμβούλια της Βουλής, αλλά και από αυτήν τη διάταξη του άρθρου 5 του Σ</w:t>
      </w:r>
      <w:r>
        <w:rPr>
          <w:rFonts w:eastAsia="Times New Roman" w:cs="Times New Roman"/>
          <w:szCs w:val="24"/>
        </w:rPr>
        <w:t>υντάγματος</w:t>
      </w:r>
      <w:r>
        <w:rPr>
          <w:rFonts w:eastAsia="Times New Roman" w:cs="Times New Roman"/>
          <w:szCs w:val="24"/>
        </w:rPr>
        <w:t>,</w:t>
      </w:r>
      <w:r>
        <w:rPr>
          <w:rFonts w:eastAsia="Times New Roman" w:cs="Times New Roman"/>
          <w:szCs w:val="24"/>
        </w:rPr>
        <w:t xml:space="preserve"> που λέει ότι η Κυβέρνηση και εσείς προσωπικά</w:t>
      </w:r>
      <w:r>
        <w:rPr>
          <w:rFonts w:eastAsia="Times New Roman" w:cs="Times New Roman"/>
          <w:szCs w:val="24"/>
        </w:rPr>
        <w:t>,</w:t>
      </w:r>
      <w:r>
        <w:rPr>
          <w:rFonts w:eastAsia="Times New Roman" w:cs="Times New Roman"/>
          <w:szCs w:val="24"/>
        </w:rPr>
        <w:t xml:space="preserve"> ως αρμόδια Υπουργός θα πρέπει να διευκολύνετε την ελεύθερη και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πρόσβαση σε δημόσιες θέσεις και αξιώματα των πολιτών κατά τον λόγο της προσωπικής αξίας και της ικανότητας εκάστου. </w:t>
      </w:r>
    </w:p>
    <w:p w14:paraId="5EE8F34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αυτό πρέπει εδώ να μας απολογηθείτε και όχι για το τι έκαναν οι προηγούμενες κυβερνήσεις. Και θα ήθελα να μου πείτε γι’ αυτές τις τροπολογίες που σωρηδόν</w:t>
      </w:r>
      <w:r>
        <w:rPr>
          <w:rFonts w:eastAsia="Times New Roman" w:cs="Times New Roman"/>
          <w:szCs w:val="24"/>
        </w:rPr>
        <w:t>,</w:t>
      </w:r>
      <w:r>
        <w:rPr>
          <w:rFonts w:eastAsia="Times New Roman" w:cs="Times New Roman"/>
          <w:szCs w:val="24"/>
        </w:rPr>
        <w:t xml:space="preserve"> και κατά κόρον τις νυχτερινές ώρες και την </w:t>
      </w:r>
      <w:proofErr w:type="spellStart"/>
      <w:r>
        <w:rPr>
          <w:rFonts w:eastAsia="Times New Roman" w:cs="Times New Roman"/>
          <w:szCs w:val="24"/>
        </w:rPr>
        <w:t>υστάτη</w:t>
      </w:r>
      <w:proofErr w:type="spellEnd"/>
      <w:r>
        <w:rPr>
          <w:rFonts w:eastAsia="Times New Roman" w:cs="Times New Roman"/>
          <w:szCs w:val="24"/>
        </w:rPr>
        <w:t xml:space="preserve"> μάλιστα στιγμή, προτού ολοκληρωθεί το νομοθετικό </w:t>
      </w:r>
      <w:r>
        <w:rPr>
          <w:rFonts w:eastAsia="Times New Roman" w:cs="Times New Roman"/>
          <w:szCs w:val="24"/>
        </w:rPr>
        <w:t xml:space="preserve">έργο της Βουλής, φέρνετε κι εσείς </w:t>
      </w:r>
      <w:r>
        <w:rPr>
          <w:rFonts w:eastAsia="Times New Roman" w:cs="Times New Roman"/>
          <w:szCs w:val="24"/>
        </w:rPr>
        <w:lastRenderedPageBreak/>
        <w:t xml:space="preserve">ως Υπουργοί και οι συνάδελφοι εδώ της Συμπολίτευσης και συστηματικά παραβιάζουν το Σύνταγμα. </w:t>
      </w:r>
    </w:p>
    <w:p w14:paraId="5EE8F34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Και παραβιάζουν το Σύνταγμα για τους εξής λόγους: Πρώτον, παραβιάζουν τη διάταξη του άρθρου 74, που λέει και επιβάλλει ότι κάθε </w:t>
      </w:r>
      <w:r>
        <w:rPr>
          <w:rFonts w:eastAsia="Times New Roman" w:cs="Times New Roman"/>
          <w:szCs w:val="24"/>
        </w:rPr>
        <w:t xml:space="preserve">νομοσχέδιο και πρόταση νόμου θα πρέπει υποχρεωτικά να πηγαίνει πρώτα για επεξεργασία στις </w:t>
      </w:r>
      <w:r>
        <w:rPr>
          <w:rFonts w:eastAsia="Times New Roman" w:cs="Times New Roman"/>
          <w:szCs w:val="24"/>
        </w:rPr>
        <w:t xml:space="preserve">επιτροπές </w:t>
      </w:r>
      <w:r>
        <w:rPr>
          <w:rFonts w:eastAsia="Times New Roman" w:cs="Times New Roman"/>
          <w:szCs w:val="24"/>
        </w:rPr>
        <w:t xml:space="preserve">και μετά να έρχεται για ψήφιση στην Ολομέλεια. </w:t>
      </w:r>
    </w:p>
    <w:p w14:paraId="5EE8F34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5EE8F34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Κυρία Πρόεδρε, θ</w:t>
      </w:r>
      <w:r>
        <w:rPr>
          <w:rFonts w:eastAsia="Times New Roman" w:cs="Times New Roman"/>
          <w:szCs w:val="24"/>
        </w:rPr>
        <w:t>α ήθελα λίγο χρόνο, όπως κάνατε τουλάχιστον και με τους προηγούμενους ομιλητές.</w:t>
      </w:r>
    </w:p>
    <w:p w14:paraId="5EE8F34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Θα έπρεπε, λοιπόν, εδώ</w:t>
      </w:r>
      <w:r>
        <w:rPr>
          <w:rFonts w:eastAsia="Times New Roman" w:cs="Times New Roman"/>
          <w:szCs w:val="24"/>
        </w:rPr>
        <w:t>,</w:t>
      </w:r>
      <w:r>
        <w:rPr>
          <w:rFonts w:eastAsia="Times New Roman" w:cs="Times New Roman"/>
          <w:szCs w:val="24"/>
        </w:rPr>
        <w:t xml:space="preserve"> αυτές οι συγκεκριμένες τροπολογίες, για να είναι σύμφωνες με το Σύνταγμα και με άρθρα 89 και 90 του Κανονισμού της Βουλής, να έχουν υποβληθεί στη διπλή </w:t>
      </w:r>
      <w:r>
        <w:rPr>
          <w:rFonts w:eastAsia="Times New Roman" w:cs="Times New Roman"/>
          <w:szCs w:val="24"/>
        </w:rPr>
        <w:t>βάσανο της επεξεργασίας. Όμως υπάρχουν κάποιοι πονηροί. Μπορεί να έχουν ενάρετη πρόθεση, δεν το αποκλείω αυτό. Μπορεί κα</w:t>
      </w:r>
      <w:r>
        <w:rPr>
          <w:rFonts w:eastAsia="Times New Roman" w:cs="Times New Roman"/>
          <w:szCs w:val="24"/>
        </w:rPr>
        <w:t>μ</w:t>
      </w:r>
      <w:r>
        <w:rPr>
          <w:rFonts w:eastAsia="Times New Roman" w:cs="Times New Roman"/>
          <w:szCs w:val="24"/>
        </w:rPr>
        <w:t>μιά φορά πράγματι</w:t>
      </w:r>
      <w:r>
        <w:rPr>
          <w:rFonts w:eastAsia="Times New Roman" w:cs="Times New Roman"/>
          <w:szCs w:val="24"/>
        </w:rPr>
        <w:t>,</w:t>
      </w:r>
      <w:r>
        <w:rPr>
          <w:rFonts w:eastAsia="Times New Roman" w:cs="Times New Roman"/>
          <w:szCs w:val="24"/>
        </w:rPr>
        <w:t xml:space="preserve"> οι προθέσεις να είναι καλές.</w:t>
      </w:r>
    </w:p>
    <w:p w14:paraId="5EE8F34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Όμως μια δημοκρατία για να λειτουργήσει, ένα κοινοβουλευτικό σύστημα για να ισχύσει και</w:t>
      </w:r>
      <w:r>
        <w:rPr>
          <w:rFonts w:eastAsia="Times New Roman" w:cs="Times New Roman"/>
          <w:szCs w:val="24"/>
        </w:rPr>
        <w:t xml:space="preserve"> κυρίως για να αποκριθεί αυτές τις δύσκολες ώρες, που όλοι βάλλουν εναντίον της πολιτικής και των πολιτικών, θα έπρεπε</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lastRenderedPageBreak/>
        <w:t>μόνο να είναι</w:t>
      </w:r>
      <w:r>
        <w:rPr>
          <w:rFonts w:eastAsia="Times New Roman" w:cs="Times New Roman"/>
          <w:szCs w:val="24"/>
        </w:rPr>
        <w:t>,</w:t>
      </w:r>
      <w:r>
        <w:rPr>
          <w:rFonts w:eastAsia="Times New Roman" w:cs="Times New Roman"/>
          <w:szCs w:val="24"/>
        </w:rPr>
        <w:t xml:space="preserve"> αλλά και να φαίνεται ότι συμφωνεί με όλους τους τύπους του Συντάγματος. </w:t>
      </w:r>
    </w:p>
    <w:p w14:paraId="5EE8F34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Ο Πρωθυπουργός δεν έλεγε για λογαριασμό σας,</w:t>
      </w:r>
      <w:r>
        <w:rPr>
          <w:rFonts w:eastAsia="Times New Roman" w:cs="Times New Roman"/>
          <w:szCs w:val="24"/>
        </w:rPr>
        <w:t xml:space="preserve"> για λογαριασμό όλων των συναδέλφων ότι είναι κάθε λέξη από το Σύνταγμα αυτού του κράτους; Και όμως αυτό το Σύνταγμα το έχετε κουρελιάσει. Δεν υπάρχει άρθρο που να μην έχετε καταπατήσει. </w:t>
      </w:r>
    </w:p>
    <w:p w14:paraId="5EE8F34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Κορυφαία περίπτωση εκείνη της αναθεώρησης του Συντάγματος. Αντί να τ</w:t>
      </w:r>
      <w:r>
        <w:rPr>
          <w:rFonts w:eastAsia="Times New Roman" w:cs="Times New Roman"/>
          <w:szCs w:val="24"/>
        </w:rPr>
        <w:t>ην ξεκινήσετε αυτή την αναθεώρηση μέσα από τη Βουλή και από τη Βουλή, για να δείξετε το σεβασμό σας στη λαϊκή κυριαρχία, προτιμήσατε να χρησιμοποιήσετε τη Βουλή ως ντεκόρ μιας φιέστας, την οποία ακόμα περιμένουμε να δούμε</w:t>
      </w:r>
      <w:r>
        <w:rPr>
          <w:rFonts w:eastAsia="Times New Roman" w:cs="Times New Roman"/>
          <w:szCs w:val="24"/>
        </w:rPr>
        <w:t>,</w:t>
      </w:r>
      <w:r>
        <w:rPr>
          <w:rFonts w:eastAsia="Times New Roman" w:cs="Times New Roman"/>
          <w:szCs w:val="24"/>
        </w:rPr>
        <w:t xml:space="preserve"> αν τουλάχιστον είχε κάποια σχέση </w:t>
      </w:r>
      <w:r>
        <w:rPr>
          <w:rFonts w:eastAsia="Times New Roman" w:cs="Times New Roman"/>
          <w:szCs w:val="24"/>
        </w:rPr>
        <w:t>με τις σοβαρές προθέσεις του Πρωθυπουργού</w:t>
      </w:r>
      <w:r>
        <w:rPr>
          <w:rFonts w:eastAsia="Times New Roman" w:cs="Times New Roman"/>
          <w:szCs w:val="24"/>
        </w:rPr>
        <w:t>,</w:t>
      </w:r>
      <w:r>
        <w:rPr>
          <w:rFonts w:eastAsia="Times New Roman" w:cs="Times New Roman"/>
          <w:szCs w:val="24"/>
        </w:rPr>
        <w:t xml:space="preserve"> να μας εφοδιάσει με προτάσεις για αναθεώρηση του Συντάγματος.</w:t>
      </w:r>
    </w:p>
    <w:p w14:paraId="5EE8F34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Αλλά υπάρχει κι ένα άλλο θέμα, το οποίο θα μου επιτρέψετε, αν εξακολουθώ να είμαι ακόμα ανεκτός, κυρία Πρόεδρε…</w:t>
      </w:r>
    </w:p>
    <w:p w14:paraId="5EE8F34C"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 xml:space="preserve">ου): </w:t>
      </w:r>
      <w:r>
        <w:rPr>
          <w:rFonts w:eastAsia="Times New Roman" w:cs="Times New Roman"/>
          <w:szCs w:val="24"/>
        </w:rPr>
        <w:t>Θέλετε τη δευτερολογία;</w:t>
      </w:r>
    </w:p>
    <w:p w14:paraId="5EE8F34D"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Εντάξει, δεν θα σας στενοχωρήσω. Θα έχω μεγαλύτερη ανοχή στη δευτερολογία.</w:t>
      </w:r>
    </w:p>
    <w:p w14:paraId="5EE8F34E"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Για να δούμε πώς θα ολοκληρώσετε. </w:t>
      </w:r>
    </w:p>
    <w:p w14:paraId="5EE8F34F"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Ευχαριστώ.</w:t>
      </w:r>
    </w:p>
    <w:p w14:paraId="5EE8F350" w14:textId="77777777" w:rsidR="007948C4" w:rsidRDefault="00A0586C">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5EE8F35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Κυρία Πρόεδρε, θα ήθελα τον λόγο επί προσωπικού.</w:t>
      </w:r>
    </w:p>
    <w:p w14:paraId="5EE8F352"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Σε τι συνίσταται. </w:t>
      </w:r>
    </w:p>
    <w:p w14:paraId="5EE8F35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w:t>
      </w:r>
      <w:r>
        <w:rPr>
          <w:rFonts w:eastAsia="Times New Roman" w:cs="Times New Roman"/>
          <w:b/>
          <w:szCs w:val="24"/>
        </w:rPr>
        <w:t xml:space="preserve">ς): </w:t>
      </w:r>
      <w:r>
        <w:rPr>
          <w:rFonts w:eastAsia="Times New Roman" w:cs="Times New Roman"/>
          <w:szCs w:val="24"/>
        </w:rPr>
        <w:t>Συνίσταται στο ότι ρώτησε ο κ. Τζαβάρας αν τότε στο ιατρείο υπήρχε σύμβαση και με νοσοκομείο, οπότε δεν θα ήταν σύννομο.</w:t>
      </w:r>
    </w:p>
    <w:p w14:paraId="5EE8F354"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Δεν έχει μομφή αυτό που είπα. Δεν ξέρω. </w:t>
      </w:r>
    </w:p>
    <w:p w14:paraId="5EE8F35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Το αντιλαμβά</w:t>
      </w:r>
      <w:r>
        <w:rPr>
          <w:rFonts w:eastAsia="Times New Roman" w:cs="Times New Roman"/>
          <w:szCs w:val="24"/>
        </w:rPr>
        <w:t>νομαι, αλλά πρέπει να απαντήσω.</w:t>
      </w:r>
    </w:p>
    <w:p w14:paraId="5EE8F35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Αφού πρώτα μας είπατε ότι ο Πρόεδρος της Βουλής δεν γνωρίζει ποιος νομοθετεί σε αυτή τη χώρα, μετά μας είπατε ότι εγώ δεν διάβασα ότι αυτό είναι επερώτηση. Νομίζω ότι αυτά είναι απλά αστεία. </w:t>
      </w:r>
    </w:p>
    <w:p w14:paraId="5EE8F35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Ως προς το προσωπικό, κανένα νοσ</w:t>
      </w:r>
      <w:r>
        <w:rPr>
          <w:rFonts w:eastAsia="Times New Roman" w:cs="Times New Roman"/>
          <w:szCs w:val="24"/>
        </w:rPr>
        <w:t>οκομείο δεν κάνει συμβάσεις για όταν του χαλάσει ένα μηχάνημα και χρειαστεί να μεταφέρει ασθενή κάπου αλλού. Κανένα και ποτέ. Αν χαλάσει κάποιο μηχάνημα και αδυνατεί το νοσοκομείο εκείνη την ώρα να παρέχει την αντίστοιχη υπηρεσία, αφού εγγράφως κάποιος γνω</w:t>
      </w:r>
      <w:r>
        <w:rPr>
          <w:rFonts w:eastAsia="Times New Roman" w:cs="Times New Roman"/>
          <w:szCs w:val="24"/>
        </w:rPr>
        <w:t>μοδοτήσει, πει ότι δεν είναι δυνατόν αυτό να επιτελεστεί σήμερα, διότι χάλασε αυτό και δικαιολογείται η μετακίνηση ασθενούς, τότε αυτό γίνεται από το νοσοκομείο και είναι στην επιλογή του πού θα το κάνει. Εφόσον υπάρχουν όλα αυτά, τότε δικαιολογείται και η</w:t>
      </w:r>
      <w:r>
        <w:rPr>
          <w:rFonts w:eastAsia="Times New Roman" w:cs="Times New Roman"/>
          <w:szCs w:val="24"/>
        </w:rPr>
        <w:t xml:space="preserve"> δαπάνη. Εφόσον υπάρχει, δηλαδή, η απόδειξη ότι είναι χαλασμένο ένα μηχάνημα, θα μετακινήσει ασθενή.</w:t>
      </w:r>
    </w:p>
    <w:p w14:paraId="5EE8F358"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Και υποχρεούται το νοσοκομείο να μετακινήσει στο πλησιέστερο δημόσιο, αν υπάρχει –στην επαρχία, ξέρετε, δεν είναι τα δημόσια τα πλησιέστερα, τουλάχιστον όχι τόσο εύκολα- και στα αντίστοιχα ιδιωτικά, που συνήθως στα νοσοκομεία το κάνουν εκ περιτροπής. Συνήθ</w:t>
      </w:r>
      <w:r>
        <w:rPr>
          <w:rFonts w:eastAsia="Times New Roman"/>
          <w:szCs w:val="24"/>
        </w:rPr>
        <w:t xml:space="preserve">ως. Δεν γίνεται πάντα. Για άλλους λόγους. </w:t>
      </w:r>
    </w:p>
    <w:p w14:paraId="5EE8F359"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Η απάντηση αυτή ήταν για το συγκεκριμένο ερώτημα. Και εγώ προσωπικώς και το ιατρείο αυτό το οποίο είχα τότε, ουδέποτε είχαμε σύμβαση τέτοιου τύπου με δημόσιο νοσοκομείο. </w:t>
      </w:r>
    </w:p>
    <w:p w14:paraId="5EE8F35A"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Δεκτή, δεκτή. Απλώς</w:t>
      </w:r>
      <w:r>
        <w:rPr>
          <w:rFonts w:eastAsia="Times New Roman"/>
          <w:szCs w:val="24"/>
        </w:rPr>
        <w:t xml:space="preserve"> επειδή εσείς θίξατε το συγκεκριμένο θέμα, γι’ αυτό το αναφέραμε. Εμείς δεν είχαμε θέμα. Καλύτερα που σας δόθηκε η ευκαιρία τώρα να το ξεκαθαρίσετε.</w:t>
      </w:r>
    </w:p>
    <w:p w14:paraId="5EE8F35B"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Εντάξει, αποσαφηνίστηκε κι αυτό. </w:t>
      </w:r>
    </w:p>
    <w:p w14:paraId="5EE8F35C"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ΟΛΓΑ ΓΕΡΟΒΑΣΙΛΗ (Υπουργός Διο</w:t>
      </w:r>
      <w:r>
        <w:rPr>
          <w:rFonts w:eastAsia="Times New Roman"/>
          <w:b/>
          <w:szCs w:val="24"/>
        </w:rPr>
        <w:t xml:space="preserve">ικητικής Ανασυγκρότησης): </w:t>
      </w:r>
      <w:r>
        <w:rPr>
          <w:rFonts w:eastAsia="Times New Roman"/>
          <w:szCs w:val="24"/>
        </w:rPr>
        <w:t>Κύριε Τζαβάρα, ήρθατε καλά διαβασμένος ως προς το δημοσίευμα. Δεν διαβάσατε, όμως, την ανακοίνωση της Νέας Δημοκρατίας. Αυτό είναι πρόβλημα, νομίζω. Έτσι το βρίσκω εγώ. Διότι η ανακοίνωση της Νέας Δημοκρατίας βγήκε μία περίπου ώρα</w:t>
      </w:r>
      <w:r>
        <w:rPr>
          <w:rFonts w:eastAsia="Times New Roman"/>
          <w:szCs w:val="24"/>
        </w:rPr>
        <w:t xml:space="preserve"> μετά το δημοσίευμα και υιοθετούσε το δημοσίευμα. Εσείς, κύριε Τζαβάρα ή δεν το διαβάσατε ή δεν μιλάτε με τη Νέα Δημοκρατία να πείτε τη γνώμη σας.</w:t>
      </w:r>
    </w:p>
    <w:p w14:paraId="5EE8F35D"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 είναι μερικές φορές βιαστικά τα κόμματα.</w:t>
      </w:r>
    </w:p>
    <w:p w14:paraId="5EE8F35E"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ΚΩΝΣΤΑΝΤΙΝΟΣ ΤΖ</w:t>
      </w:r>
      <w:r>
        <w:rPr>
          <w:rFonts w:eastAsia="Times New Roman"/>
          <w:b/>
          <w:szCs w:val="24"/>
        </w:rPr>
        <w:t>ΑΒΑΡΑΣ:</w:t>
      </w:r>
      <w:r>
        <w:rPr>
          <w:rFonts w:eastAsia="Times New Roman"/>
          <w:szCs w:val="24"/>
        </w:rPr>
        <w:t xml:space="preserve"> Μιλάει μέσα μου η Νέα Δημοκρατία, γι’ αυτό δεν μιλάω με τη Νέα Δημοκρατία. </w:t>
      </w:r>
    </w:p>
    <w:p w14:paraId="5EE8F35F"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τον λόγο έχει από τον ΣΥΡΙΖΑ η κ. Φωτεινή </w:t>
      </w:r>
      <w:proofErr w:type="spellStart"/>
      <w:r>
        <w:rPr>
          <w:rFonts w:eastAsia="Times New Roman"/>
          <w:szCs w:val="24"/>
        </w:rPr>
        <w:t>Βάκη</w:t>
      </w:r>
      <w:proofErr w:type="spellEnd"/>
      <w:r>
        <w:rPr>
          <w:rFonts w:eastAsia="Times New Roman"/>
          <w:szCs w:val="24"/>
        </w:rPr>
        <w:t>, Βουλευτής Κέρκυρας, ως Κοινοβουλευτικός Εκπρόσωπος, για έξι λεπτά.</w:t>
      </w:r>
    </w:p>
    <w:p w14:paraId="5EE8F360"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ΦΩΤΕΙΝΗ </w:t>
      </w:r>
      <w:r>
        <w:rPr>
          <w:rFonts w:eastAsia="Times New Roman"/>
          <w:b/>
          <w:szCs w:val="24"/>
        </w:rPr>
        <w:t>ΒΑΚΗ:</w:t>
      </w:r>
      <w:r>
        <w:rPr>
          <w:rFonts w:eastAsia="Times New Roman"/>
          <w:szCs w:val="24"/>
        </w:rPr>
        <w:t xml:space="preserve"> Κυρία Υπουργέ, κυρίες και κύριοι Βουλευτές, επιτρέψτε μου σήμερα να μην αναφερθώ στην αλήθεια των αριθμών. Η αρμόδια Υπουργός, άλλωστε, έχει απαντήσει με όλα τα σχετικά στοιχεία και με απόλυτη </w:t>
      </w:r>
      <w:r>
        <w:rPr>
          <w:rFonts w:eastAsia="Times New Roman"/>
          <w:szCs w:val="24"/>
        </w:rPr>
        <w:lastRenderedPageBreak/>
        <w:t xml:space="preserve">επάρκεια στα θέματα που τίθενται στην επίκαιρη επερώτηση </w:t>
      </w:r>
      <w:r>
        <w:rPr>
          <w:rFonts w:eastAsia="Times New Roman"/>
          <w:szCs w:val="24"/>
        </w:rPr>
        <w:t xml:space="preserve">της Νέας Δημοκρατίας. </w:t>
      </w:r>
    </w:p>
    <w:p w14:paraId="5EE8F361"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Στον λίγο χρόνο που μου απομένει, θα ήθελα να αναφερθώ στην αλήθεια των ιδεών, διότι η σημερινή συζήτηση, κυρίες και κύριοι συνάδελφοι, δεν είναι αξιολογικά ουδέτερη. Διεξάγεται επί του ολισθηρού πεδίου πάνω στο οποίο συγκρούονται δύ</w:t>
      </w:r>
      <w:r>
        <w:rPr>
          <w:rFonts w:eastAsia="Times New Roman"/>
          <w:szCs w:val="24"/>
        </w:rPr>
        <w:t xml:space="preserve">ο διαφορετικοί ιδεολογικοί κόσμοι. </w:t>
      </w:r>
    </w:p>
    <w:p w14:paraId="5EE8F362"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Ένας από αυτούς είναι της Νέας Δημοκρατίας και είναι ακραία νεοφιλελεύθερος. Αυτός ο κόσμος, λοιπόν, θέλει τη διάλυση του κοινωνικού κράτους, την κατεδάφιση της προστασίας της εργασίας και εκφράζεται μέσω της συστηματική</w:t>
      </w:r>
      <w:r>
        <w:rPr>
          <w:rFonts w:eastAsia="Times New Roman"/>
          <w:szCs w:val="24"/>
        </w:rPr>
        <w:t xml:space="preserve">ς απαξίωσης του δημόσιου τομέα και της δημόσιας υπηρεσίας. </w:t>
      </w:r>
    </w:p>
    <w:p w14:paraId="5EE8F363"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 άλλος ιδεολογικός κόσμος είναι αυτός της Αριστεράς, ο οποίος πιστεύει στα δημόσια αγαθά, πιστεύει στα κοινωνικά αγαθά, στους δημόσιους λειτουργούς και θέλει να διασφαλίζεται η πρόσβαση όλων των </w:t>
      </w:r>
      <w:r>
        <w:rPr>
          <w:rFonts w:eastAsia="Times New Roman"/>
          <w:szCs w:val="24"/>
        </w:rPr>
        <w:t>πολιτών σε δημόσιες υπηρεσίες ποιότητας, διαφάνειας, λογοδοσίας στον πολίτη, ανεξαρτήτως της αγοραστικής του δύναμης.</w:t>
      </w:r>
    </w:p>
    <w:p w14:paraId="5EE8F364"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Στον νεοφιλελεύθερο, βέβαια, κόσμο της Νέας Δημοκρατίας, το </w:t>
      </w:r>
      <w:r>
        <w:rPr>
          <w:rFonts w:eastAsia="Times New Roman"/>
          <w:szCs w:val="24"/>
        </w:rPr>
        <w:t>δ</w:t>
      </w:r>
      <w:r>
        <w:rPr>
          <w:rFonts w:eastAsia="Times New Roman"/>
          <w:szCs w:val="24"/>
        </w:rPr>
        <w:t>ημόσιο αποτελεί τροχοπέδη</w:t>
      </w:r>
      <w:r>
        <w:rPr>
          <w:rFonts w:eastAsia="Times New Roman"/>
          <w:szCs w:val="24"/>
        </w:rPr>
        <w:t>. Τ</w:t>
      </w:r>
      <w:r>
        <w:rPr>
          <w:rFonts w:eastAsia="Times New Roman"/>
          <w:szCs w:val="24"/>
        </w:rPr>
        <w:t>ροχοπέδη στην επέλαση των εργολάβων, στην κατεδάφ</w:t>
      </w:r>
      <w:r>
        <w:rPr>
          <w:rFonts w:eastAsia="Times New Roman"/>
          <w:szCs w:val="24"/>
        </w:rPr>
        <w:t xml:space="preserve">ιση των εργασιακών σχέσεων, στην κατάργηση των δημόσιων αγαθών. Διότι ο στόχος που υπηρετεί η Νέα Δημοκρατία είναι σαφής, εκπεφρασμένος </w:t>
      </w:r>
      <w:r>
        <w:rPr>
          <w:rFonts w:eastAsia="Times New Roman"/>
          <w:szCs w:val="24"/>
        </w:rPr>
        <w:lastRenderedPageBreak/>
        <w:t>πλειστάκις και δεν είναι άλλος από την εμπορευματοποίηση της υγείας, της παιδείας και της κοινωνικής προστασίας.</w:t>
      </w:r>
    </w:p>
    <w:p w14:paraId="5EE8F365"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Γι’ αυτ</w:t>
      </w:r>
      <w:r>
        <w:rPr>
          <w:rFonts w:eastAsia="Times New Roman"/>
          <w:szCs w:val="24"/>
        </w:rPr>
        <w:t>ό, άλλωστε, όταν ήσασταν κυβέρνηση απολύσατε δυόμισι χιλιάδες εκπαιδευτικούς, θέσατε σε διαθεσιμότητα δύο χιλιάδες γιατρούς, απολύσατε οκτακόσιες καθαρίστριες, χίλιους πεντακόσιους σχολικούς φύλακες, ενώ γενικεύσατε τις σκανδαλώδεις συμβάσεις με εργολάβους</w:t>
      </w:r>
      <w:r>
        <w:rPr>
          <w:rFonts w:eastAsia="Times New Roman"/>
          <w:szCs w:val="24"/>
        </w:rPr>
        <w:t xml:space="preserve"> καθαριότητας, φύλαξης και άλλους ιδιώτες </w:t>
      </w:r>
      <w:proofErr w:type="spellStart"/>
      <w:r>
        <w:rPr>
          <w:rFonts w:eastAsia="Times New Roman"/>
          <w:szCs w:val="24"/>
        </w:rPr>
        <w:t>παρόχους</w:t>
      </w:r>
      <w:proofErr w:type="spellEnd"/>
      <w:r>
        <w:rPr>
          <w:rFonts w:eastAsia="Times New Roman"/>
          <w:szCs w:val="24"/>
        </w:rPr>
        <w:t xml:space="preserve"> στις δημόσιες υπηρεσίες. </w:t>
      </w:r>
    </w:p>
    <w:p w14:paraId="5EE8F366"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Οι απολύσεις, άλλωστε, επιτρέψετε μου, κυρίες και κύριοι συνάδελφοι, την έκφραση, αποτελούν το «ιδεολογικό φετίχ» της Νέας Δημοκρατίας. Πολλοί από τους συναδέλφους σας, που συνυπο</w:t>
      </w:r>
      <w:r>
        <w:rPr>
          <w:rFonts w:eastAsia="Times New Roman"/>
          <w:szCs w:val="24"/>
        </w:rPr>
        <w:t xml:space="preserve">γράφουν τη σημερινή επίκαιρη επερώτηση, θριαμβολογούσαν για παράδειγμα, όταν η τότε κυβέρνησή τους επιχείρησε να νομοθετήσει την </w:t>
      </w:r>
      <w:proofErr w:type="spellStart"/>
      <w:r>
        <w:rPr>
          <w:rFonts w:eastAsia="Times New Roman"/>
          <w:szCs w:val="24"/>
        </w:rPr>
        <w:t>τιμωρητική</w:t>
      </w:r>
      <w:proofErr w:type="spellEnd"/>
      <w:r>
        <w:rPr>
          <w:rFonts w:eastAsia="Times New Roman"/>
          <w:szCs w:val="24"/>
        </w:rPr>
        <w:t xml:space="preserve"> αξιολόγηση για το </w:t>
      </w:r>
      <w:r>
        <w:rPr>
          <w:rFonts w:eastAsia="Times New Roman"/>
          <w:szCs w:val="24"/>
        </w:rPr>
        <w:t>δ</w:t>
      </w:r>
      <w:r>
        <w:rPr>
          <w:rFonts w:eastAsia="Times New Roman"/>
          <w:szCs w:val="24"/>
        </w:rPr>
        <w:t xml:space="preserve">ημόσιο, εισάγοντας το υποχρεωτικό ποσοστό, κλειστό ποσοστό, αρνητικής αξιολόγησης για το 15% των </w:t>
      </w:r>
      <w:r>
        <w:rPr>
          <w:rFonts w:eastAsia="Times New Roman"/>
          <w:szCs w:val="24"/>
        </w:rPr>
        <w:t>υπαλλήλων κάθε δημόσιας υπηρεσίας.</w:t>
      </w:r>
    </w:p>
    <w:p w14:paraId="5EE8F367"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Τότε, μάλιστα, κάποιοι από τους σημερινούς επερωτώντες πίεζαν και για άμεσες, αναγκαστικές απολύσεις αυτού του 15% των αξιολογούμενων δημόσιων υπαλλήλων για την ανανέωση, όπως έλεγαν τότε με πολιτικό στόμφο, του εργατικού</w:t>
      </w:r>
      <w:r>
        <w:rPr>
          <w:rFonts w:eastAsia="Times New Roman"/>
          <w:szCs w:val="24"/>
        </w:rPr>
        <w:t xml:space="preserve"> δυναμικού του </w:t>
      </w:r>
      <w:r>
        <w:rPr>
          <w:rFonts w:eastAsia="Times New Roman"/>
          <w:szCs w:val="24"/>
        </w:rPr>
        <w:t>δ</w:t>
      </w:r>
      <w:r>
        <w:rPr>
          <w:rFonts w:eastAsia="Times New Roman"/>
          <w:szCs w:val="24"/>
        </w:rPr>
        <w:t>ημοσίου.</w:t>
      </w:r>
    </w:p>
    <w:p w14:paraId="5EE8F368" w14:textId="77777777" w:rsidR="007948C4" w:rsidRDefault="00A0586C">
      <w:pPr>
        <w:tabs>
          <w:tab w:val="left" w:pos="720"/>
          <w:tab w:val="left" w:pos="1440"/>
          <w:tab w:val="left" w:pos="1749"/>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Για μας, όμως, κυρίες και κύριοι συνάδελφοι, το </w:t>
      </w:r>
      <w:r>
        <w:rPr>
          <w:rFonts w:eastAsia="Times New Roman"/>
          <w:szCs w:val="24"/>
        </w:rPr>
        <w:t>δ</w:t>
      </w:r>
      <w:r>
        <w:rPr>
          <w:rFonts w:eastAsia="Times New Roman"/>
          <w:szCs w:val="24"/>
        </w:rPr>
        <w:t xml:space="preserve">ημόσιο δεν θα γίνει ποτέ το νεοφιλελεύθερο «Ελ </w:t>
      </w:r>
      <w:proofErr w:type="spellStart"/>
      <w:r>
        <w:rPr>
          <w:rFonts w:eastAsia="Times New Roman"/>
          <w:szCs w:val="24"/>
        </w:rPr>
        <w:t>Ντοράντο</w:t>
      </w:r>
      <w:proofErr w:type="spellEnd"/>
      <w:r>
        <w:rPr>
          <w:rFonts w:eastAsia="Times New Roman"/>
          <w:szCs w:val="24"/>
        </w:rPr>
        <w:t>»</w:t>
      </w:r>
      <w:r>
        <w:rPr>
          <w:rFonts w:eastAsia="Times New Roman"/>
          <w:szCs w:val="24"/>
        </w:rPr>
        <w:t>,</w:t>
      </w:r>
      <w:r>
        <w:rPr>
          <w:rFonts w:eastAsia="Times New Roman"/>
          <w:szCs w:val="24"/>
        </w:rPr>
        <w:t xml:space="preserve"> που ονειρεύονται κάποιες πολιτικές δυνάμεις. </w:t>
      </w:r>
    </w:p>
    <w:p w14:paraId="5EE8F36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Η Αριστερά πιστεύει σε αυτό που δεν πιστεύετε εσείς, στον άνθρωπο, στο ανθρώπι</w:t>
      </w:r>
      <w:r>
        <w:rPr>
          <w:rFonts w:eastAsia="Times New Roman" w:cs="Times New Roman"/>
          <w:szCs w:val="24"/>
        </w:rPr>
        <w:t>νο δυναμικό, στην ισχυρή δημόσια υπηρεσία, στο κοινωνικό κράτος. Εσείς πάλι</w:t>
      </w:r>
      <w:r>
        <w:rPr>
          <w:rFonts w:eastAsia="Times New Roman" w:cs="Times New Roman"/>
          <w:szCs w:val="24"/>
        </w:rPr>
        <w:t>,</w:t>
      </w:r>
      <w:r>
        <w:rPr>
          <w:rFonts w:eastAsia="Times New Roman" w:cs="Times New Roman"/>
          <w:szCs w:val="24"/>
        </w:rPr>
        <w:t xml:space="preserve"> πάνω από τον άνθρωπο βάζετε το κέρδος. Αυτό είναι το ιδεολογικό ρεύμα που εκπροσωπείτε και σε αυτό, βεβαίως, ταιριάζετε και εναρμονίζεστε απολύτως και με το Διεθνές Νομισματικό </w:t>
      </w:r>
      <w:r>
        <w:rPr>
          <w:rFonts w:eastAsia="Times New Roman" w:cs="Times New Roman"/>
          <w:szCs w:val="24"/>
        </w:rPr>
        <w:t>Ταμείο και με άλλους ιδεολογικούς ταγούς του νεοφιλελευθερισμού.</w:t>
      </w:r>
    </w:p>
    <w:p w14:paraId="5EE8F36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για να προωθήσετε τα συμφέροντά </w:t>
      </w:r>
      <w:r>
        <w:rPr>
          <w:rFonts w:eastAsia="Times New Roman" w:cs="Times New Roman"/>
          <w:szCs w:val="24"/>
        </w:rPr>
        <w:t>σας,</w:t>
      </w:r>
      <w:r>
        <w:rPr>
          <w:rFonts w:eastAsia="Times New Roman" w:cs="Times New Roman"/>
          <w:szCs w:val="24"/>
        </w:rPr>
        <w:t xml:space="preserve"> δεν είστε και μόνοι. Έχετε συμμάχους διαφόρους </w:t>
      </w:r>
      <w:proofErr w:type="spellStart"/>
      <w:r>
        <w:rPr>
          <w:rFonts w:eastAsia="Times New Roman" w:cs="Times New Roman"/>
          <w:szCs w:val="24"/>
        </w:rPr>
        <w:t>καναλάρχες</w:t>
      </w:r>
      <w:proofErr w:type="spellEnd"/>
      <w:r>
        <w:rPr>
          <w:rFonts w:eastAsia="Times New Roman" w:cs="Times New Roman"/>
          <w:szCs w:val="24"/>
        </w:rPr>
        <w:t xml:space="preserve"> και εκδότες, οι οποίοι αναπαράγουν τη γνωστή προπαγάνδα για το </w:t>
      </w:r>
      <w:r>
        <w:rPr>
          <w:rFonts w:eastAsia="Times New Roman" w:cs="Times New Roman"/>
          <w:szCs w:val="24"/>
        </w:rPr>
        <w:t>δ</w:t>
      </w:r>
      <w:r>
        <w:rPr>
          <w:rFonts w:eastAsia="Times New Roman" w:cs="Times New Roman"/>
          <w:szCs w:val="24"/>
        </w:rPr>
        <w:t>ημόσιο και περιμένετε έ</w:t>
      </w:r>
      <w:r>
        <w:rPr>
          <w:rFonts w:eastAsia="Times New Roman" w:cs="Times New Roman"/>
          <w:szCs w:val="24"/>
        </w:rPr>
        <w:t xml:space="preserve">να νεύμα τους για να αρχίσετε να επαναλαμβάνετε κι εσείς με τη σειρά σας την παραπληροφόρησή τους. </w:t>
      </w:r>
    </w:p>
    <w:p w14:paraId="5EE8F36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Αυτό το φετίχ των απολύσεων στο </w:t>
      </w:r>
      <w:r>
        <w:rPr>
          <w:rFonts w:eastAsia="Times New Roman" w:cs="Times New Roman"/>
          <w:szCs w:val="24"/>
        </w:rPr>
        <w:t>δ</w:t>
      </w:r>
      <w:r>
        <w:rPr>
          <w:rFonts w:eastAsia="Times New Roman" w:cs="Times New Roman"/>
          <w:szCs w:val="24"/>
        </w:rPr>
        <w:t xml:space="preserve">ημόσιο σάς ενώνει με αυτούς τους φίλους, </w:t>
      </w:r>
      <w:proofErr w:type="spellStart"/>
      <w:r>
        <w:rPr>
          <w:rFonts w:eastAsia="Times New Roman" w:cs="Times New Roman"/>
          <w:szCs w:val="24"/>
        </w:rPr>
        <w:t>καναλάρχες</w:t>
      </w:r>
      <w:proofErr w:type="spellEnd"/>
      <w:r>
        <w:rPr>
          <w:rFonts w:eastAsia="Times New Roman" w:cs="Times New Roman"/>
          <w:szCs w:val="24"/>
        </w:rPr>
        <w:t>, εκδότες και όλοι μαζί</w:t>
      </w:r>
      <w:r>
        <w:rPr>
          <w:rFonts w:eastAsia="Times New Roman" w:cs="Times New Roman"/>
          <w:szCs w:val="24"/>
        </w:rPr>
        <w:t>,</w:t>
      </w:r>
      <w:r>
        <w:rPr>
          <w:rFonts w:eastAsia="Times New Roman" w:cs="Times New Roman"/>
          <w:szCs w:val="24"/>
        </w:rPr>
        <w:t xml:space="preserve"> σε συγχορδία προωθείτε και τη γνωστή νεοφιλελεύ</w:t>
      </w:r>
      <w:r>
        <w:rPr>
          <w:rFonts w:eastAsia="Times New Roman" w:cs="Times New Roman"/>
          <w:szCs w:val="24"/>
        </w:rPr>
        <w:t>θερη ατζέντα του Διεθνούς Νομισματικού Ταμείου. Με αυτόν τον κόσμο είστε ιδεολογικά και στρατηγικά.</w:t>
      </w:r>
    </w:p>
    <w:p w14:paraId="5EE8F36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Η Αριστερά πάλι είναι απέναντι σε αυτούς. Εμείς είμαστε με τον κόσμο της εργασίας, είμαστε με τους πολίτες που έχουν ανάγκη το δημόσιο νοσοκομείο, με εκείνο</w:t>
      </w:r>
      <w:r>
        <w:rPr>
          <w:rFonts w:eastAsia="Times New Roman" w:cs="Times New Roman"/>
          <w:szCs w:val="24"/>
        </w:rPr>
        <w:t>υς που θέλουν την ενίσχυση του δημόσιου σχολείου, με εκείνους που στηρίζουν τα κοινωνικά αγαθά.</w:t>
      </w:r>
    </w:p>
    <w:p w14:paraId="5EE8F36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Θα ήθελα, όμως, να κάνω κι ένα τελευταίο σχόλιο, γιατί άκουσα πολλούς συναδέλφους της Νέας Δημοκρατίας και άλλων κομμάτων να αναφέρονται σε ρουσφέτια και σε </w:t>
      </w:r>
      <w:r>
        <w:rPr>
          <w:rFonts w:eastAsia="Times New Roman" w:cs="Times New Roman"/>
          <w:szCs w:val="24"/>
        </w:rPr>
        <w:t>«</w:t>
      </w:r>
      <w:r>
        <w:rPr>
          <w:rFonts w:eastAsia="Times New Roman" w:cs="Times New Roman"/>
          <w:szCs w:val="24"/>
        </w:rPr>
        <w:t>ημ</w:t>
      </w:r>
      <w:r>
        <w:rPr>
          <w:rFonts w:eastAsia="Times New Roman" w:cs="Times New Roman"/>
          <w:szCs w:val="24"/>
        </w:rPr>
        <w:t>ετέρους</w:t>
      </w:r>
      <w:r>
        <w:rPr>
          <w:rFonts w:eastAsia="Times New Roman" w:cs="Times New Roman"/>
          <w:szCs w:val="24"/>
        </w:rPr>
        <w:t>»</w:t>
      </w:r>
      <w:r>
        <w:rPr>
          <w:rFonts w:eastAsia="Times New Roman" w:cs="Times New Roman"/>
          <w:szCs w:val="24"/>
        </w:rPr>
        <w:t xml:space="preserve">. </w:t>
      </w:r>
    </w:p>
    <w:p w14:paraId="5EE8F36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Αλήθεια, διερωτώμαι, κυρίες και κύριοι συνάδελφοι: Ποιες ήταν εκείνες οι πολιτικές δυνάμεις που έχτισαν το πελατειακό κράτος; Ποια είναι τα κόμματα που στη </w:t>
      </w:r>
      <w:r>
        <w:rPr>
          <w:rFonts w:eastAsia="Times New Roman" w:cs="Times New Roman"/>
          <w:szCs w:val="24"/>
        </w:rPr>
        <w:t>Μ</w:t>
      </w:r>
      <w:r>
        <w:rPr>
          <w:rFonts w:eastAsia="Times New Roman" w:cs="Times New Roman"/>
          <w:szCs w:val="24"/>
        </w:rPr>
        <w:t>εταπολίτευση ανήγαγαν το ρουσφέτι σε επιστήμη, με πρόσφατο δείγμα γραφής εκείνο το επαίσ</w:t>
      </w:r>
      <w:r>
        <w:rPr>
          <w:rFonts w:eastAsia="Times New Roman" w:cs="Times New Roman"/>
          <w:szCs w:val="24"/>
        </w:rPr>
        <w:t xml:space="preserve">χυντο 4-2-1 στο </w:t>
      </w:r>
      <w:r>
        <w:rPr>
          <w:rFonts w:eastAsia="Times New Roman" w:cs="Times New Roman"/>
          <w:szCs w:val="24"/>
        </w:rPr>
        <w:t>δ</w:t>
      </w:r>
      <w:r>
        <w:rPr>
          <w:rFonts w:eastAsia="Times New Roman" w:cs="Times New Roman"/>
          <w:szCs w:val="24"/>
        </w:rPr>
        <w:t xml:space="preserve">ημόσιο; Ποιοι είναι εκείνοι που άλωσαν το </w:t>
      </w:r>
      <w:r>
        <w:rPr>
          <w:rFonts w:eastAsia="Times New Roman" w:cs="Times New Roman"/>
          <w:szCs w:val="24"/>
        </w:rPr>
        <w:t>δ</w:t>
      </w:r>
      <w:r>
        <w:rPr>
          <w:rFonts w:eastAsia="Times New Roman" w:cs="Times New Roman"/>
          <w:szCs w:val="24"/>
        </w:rPr>
        <w:t>ημόσιο με κομματικές στρατιές; Ποιοι διόριζαν τα χωριά τους, το προσωπικό τους πελατολόγιο</w:t>
      </w:r>
      <w:r>
        <w:rPr>
          <w:rFonts w:eastAsia="Times New Roman" w:cs="Times New Roman"/>
          <w:szCs w:val="24"/>
        </w:rPr>
        <w:t>,</w:t>
      </w:r>
      <w:r>
        <w:rPr>
          <w:rFonts w:eastAsia="Times New Roman" w:cs="Times New Roman"/>
          <w:szCs w:val="24"/>
        </w:rPr>
        <w:t xml:space="preserve"> ως Βουλευτές, τους κουμπάρους τους σε νευραλγικούς ευαίσθητους τομείς του </w:t>
      </w:r>
      <w:r>
        <w:rPr>
          <w:rFonts w:eastAsia="Times New Roman" w:cs="Times New Roman"/>
          <w:szCs w:val="24"/>
        </w:rPr>
        <w:t>δ</w:t>
      </w:r>
      <w:r>
        <w:rPr>
          <w:rFonts w:eastAsia="Times New Roman" w:cs="Times New Roman"/>
          <w:szCs w:val="24"/>
        </w:rPr>
        <w:t>ημοσίου; Ο ΣΥΡΙΖΑ ήταν ή μήπω</w:t>
      </w:r>
      <w:r>
        <w:rPr>
          <w:rFonts w:eastAsia="Times New Roman" w:cs="Times New Roman"/>
          <w:szCs w:val="24"/>
        </w:rPr>
        <w:t>ς εκείνοι που εναλλάσσονταν στην εξουσία για σαράντα χρόνια;</w:t>
      </w:r>
    </w:p>
    <w:p w14:paraId="5EE8F36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Ας μην υποτιμάτε κάποιοι μέσα σε αυτήν την Αίθουσα τη νοημοσύνη του ελληνικού λαού. Όλοι γνωρίζουν ποιο </w:t>
      </w:r>
      <w:r>
        <w:rPr>
          <w:rFonts w:eastAsia="Times New Roman" w:cs="Times New Roman"/>
          <w:szCs w:val="24"/>
        </w:rPr>
        <w:t>δ</w:t>
      </w:r>
      <w:r>
        <w:rPr>
          <w:rFonts w:eastAsia="Times New Roman" w:cs="Times New Roman"/>
          <w:szCs w:val="24"/>
        </w:rPr>
        <w:t xml:space="preserve">ημόσιο φτιάξατε εσείς και όλοι γνωρίζουν ποιο </w:t>
      </w:r>
      <w:r>
        <w:rPr>
          <w:rFonts w:eastAsia="Times New Roman" w:cs="Times New Roman"/>
          <w:szCs w:val="24"/>
        </w:rPr>
        <w:t>δ</w:t>
      </w:r>
      <w:r>
        <w:rPr>
          <w:rFonts w:eastAsia="Times New Roman" w:cs="Times New Roman"/>
          <w:szCs w:val="24"/>
        </w:rPr>
        <w:t xml:space="preserve">ημόσιο έχει ανάγκη η χώρα. </w:t>
      </w:r>
    </w:p>
    <w:p w14:paraId="5EE8F37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w:t>
      </w:r>
      <w:r>
        <w:rPr>
          <w:rFonts w:eastAsia="Times New Roman" w:cs="Times New Roman"/>
          <w:szCs w:val="24"/>
        </w:rPr>
        <w:t>οι Βουλευτές, εμείς θα συνεχίσουμε να προστατεύουμε τη δημόσια υπηρεσία και τα κοινωνικά αγαθά. Όσο και αν οι πολιτικές δυνάμεις του νεοφιλελευθερισμού πιέζουν για απολύσεις, θα βρίσκετε μπροστά σας τοίχο. Ο ελληνικός λαός γνωρίζει ακριβώς τι θέλετε να κάν</w:t>
      </w:r>
      <w:r>
        <w:rPr>
          <w:rFonts w:eastAsia="Times New Roman" w:cs="Times New Roman"/>
          <w:szCs w:val="24"/>
        </w:rPr>
        <w:t xml:space="preserve">ετε με το </w:t>
      </w:r>
      <w:r>
        <w:rPr>
          <w:rFonts w:eastAsia="Times New Roman" w:cs="Times New Roman"/>
          <w:szCs w:val="24"/>
        </w:rPr>
        <w:t>δ</w:t>
      </w:r>
      <w:r>
        <w:rPr>
          <w:rFonts w:eastAsia="Times New Roman" w:cs="Times New Roman"/>
          <w:szCs w:val="24"/>
        </w:rPr>
        <w:t>ημόσιο. Το κάνατε πριν από μερικά χρόνια και θα θέλατε, βεβαίως, διακαώς να το επαναλάβετε και τώρα. Θέλετε να κάνετε μαζικές απολύσεις. Πείτε το ευθαρσώς και τολμήστε να αναμετρηθείτε με την κοινωνία.</w:t>
      </w:r>
    </w:p>
    <w:p w14:paraId="5EE8F37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ήθελα να κλείσω με το εξής: Θα καταθέσω </w:t>
      </w:r>
      <w:r>
        <w:rPr>
          <w:rFonts w:eastAsia="Times New Roman" w:cs="Times New Roman"/>
          <w:szCs w:val="24"/>
        </w:rPr>
        <w:t>στα Πρακτικά της Βουλής το Φύλλο της Εφημερίδας της Κυβέρνησης της 11ης Μαΐου του 2013, με το οποίο επιτάξατε ογδόντα χιλιάδες εκπαιδευτικούς, οι οποίοι προγραμμάτιζαν κινητοποιήσεις</w:t>
      </w:r>
      <w:r>
        <w:rPr>
          <w:rFonts w:eastAsia="Times New Roman" w:cs="Times New Roman"/>
          <w:szCs w:val="24"/>
        </w:rPr>
        <w:t>,</w:t>
      </w:r>
      <w:r>
        <w:rPr>
          <w:rFonts w:eastAsia="Times New Roman" w:cs="Times New Roman"/>
          <w:szCs w:val="24"/>
        </w:rPr>
        <w:t xml:space="preserve"> για ποιον λόγο; Εναντίον της απόλυσής τους. Το θυμάστε φαντάζομαι. </w:t>
      </w:r>
    </w:p>
    <w:p w14:paraId="5EE8F37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η Βουλευτής κ. Φωτεινή </w:t>
      </w:r>
      <w:proofErr w:type="spellStart"/>
      <w:r>
        <w:rPr>
          <w:rFonts w:eastAsia="Times New Roman" w:cs="Times New Roman"/>
          <w:szCs w:val="24"/>
        </w:rPr>
        <w:t>Βάκη</w:t>
      </w:r>
      <w:proofErr w:type="spellEnd"/>
      <w:r>
        <w:rPr>
          <w:rFonts w:eastAsia="Times New Roman" w:cs="Times New Roman"/>
          <w:szCs w:val="24"/>
        </w:rPr>
        <w:t xml:space="preserve"> καταθέτει για τα Πρακτικά τ</w:t>
      </w:r>
      <w:r>
        <w:rPr>
          <w:rFonts w:eastAsia="Times New Roman" w:cs="Times New Roman"/>
          <w:szCs w:val="24"/>
        </w:rPr>
        <w:t>ο</w:t>
      </w:r>
      <w:r>
        <w:rPr>
          <w:rFonts w:eastAsia="Times New Roman" w:cs="Times New Roman"/>
          <w:szCs w:val="24"/>
        </w:rPr>
        <w:t xml:space="preserve"> προαναφερθέν έγγραφ</w:t>
      </w:r>
      <w:r>
        <w:rPr>
          <w:rFonts w:eastAsia="Times New Roman" w:cs="Times New Roman"/>
          <w:szCs w:val="24"/>
        </w:rPr>
        <w:t>ο</w:t>
      </w:r>
      <w:r>
        <w:rPr>
          <w:rFonts w:eastAsia="Times New Roman" w:cs="Times New Roman"/>
          <w:szCs w:val="24"/>
        </w:rPr>
        <w:t>, τ</w:t>
      </w:r>
      <w:r>
        <w:rPr>
          <w:rFonts w:eastAsia="Times New Roman" w:cs="Times New Roman"/>
          <w:szCs w:val="24"/>
        </w:rPr>
        <w:t>ο</w:t>
      </w:r>
      <w:r>
        <w:rPr>
          <w:rFonts w:eastAsia="Times New Roman" w:cs="Times New Roman"/>
          <w:szCs w:val="24"/>
        </w:rPr>
        <w:t xml:space="preserve"> οποί</w:t>
      </w:r>
      <w:r>
        <w:rPr>
          <w:rFonts w:eastAsia="Times New Roman" w:cs="Times New Roman"/>
          <w:szCs w:val="24"/>
        </w:rPr>
        <w:t>ο</w:t>
      </w:r>
      <w:r>
        <w:rPr>
          <w:rFonts w:eastAsia="Times New Roman" w:cs="Times New Roman"/>
          <w:szCs w:val="24"/>
        </w:rPr>
        <w:t xml:space="preserve"> βρίσκ</w:t>
      </w:r>
      <w:r>
        <w:rPr>
          <w:rFonts w:eastAsia="Times New Roman" w:cs="Times New Roman"/>
          <w:szCs w:val="24"/>
        </w:rPr>
        <w:t>ε</w:t>
      </w:r>
      <w:r>
        <w:rPr>
          <w:rFonts w:eastAsia="Times New Roman" w:cs="Times New Roman"/>
          <w:szCs w:val="24"/>
        </w:rPr>
        <w:t>ται στο Αρχείο του Τμήματος Γραμματείας της Διεύθυνσης Στενογραφίας και Πρακτικών της Βουλής)</w:t>
      </w:r>
    </w:p>
    <w:p w14:paraId="5EE8F37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ήθελα να καταθέσω και το ΦΕΚ της 26ης Ιουλίου του 20</w:t>
      </w:r>
      <w:r>
        <w:rPr>
          <w:rFonts w:eastAsia="Times New Roman" w:cs="Times New Roman"/>
          <w:szCs w:val="24"/>
        </w:rPr>
        <w:t xml:space="preserve">13, με το οποίο απολύσατε εκπαιδευτικούς με μεταπτυχιακούς και διδακτορικούς τίτλους σπουδών. </w:t>
      </w:r>
    </w:p>
    <w:p w14:paraId="5EE8F37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Φωτεινή </w:t>
      </w:r>
      <w:proofErr w:type="spellStart"/>
      <w:r>
        <w:rPr>
          <w:rFonts w:eastAsia="Times New Roman" w:cs="Times New Roman"/>
          <w:szCs w:val="24"/>
        </w:rPr>
        <w:t>Βάκη</w:t>
      </w:r>
      <w:proofErr w:type="spellEnd"/>
      <w:r>
        <w:rPr>
          <w:rFonts w:eastAsia="Times New Roman" w:cs="Times New Roman"/>
          <w:szCs w:val="24"/>
        </w:rPr>
        <w:t xml:space="preserve"> καταθέτει για τα Πρακτικά τ</w:t>
      </w:r>
      <w:r>
        <w:rPr>
          <w:rFonts w:eastAsia="Times New Roman" w:cs="Times New Roman"/>
          <w:szCs w:val="24"/>
        </w:rPr>
        <w:t>ο</w:t>
      </w:r>
      <w:r>
        <w:rPr>
          <w:rFonts w:eastAsia="Times New Roman" w:cs="Times New Roman"/>
          <w:szCs w:val="24"/>
        </w:rPr>
        <w:t xml:space="preserve"> προαναφερθέ</w:t>
      </w:r>
      <w:r>
        <w:rPr>
          <w:rFonts w:eastAsia="Times New Roman" w:cs="Times New Roman"/>
          <w:szCs w:val="24"/>
        </w:rPr>
        <w:t>ν</w:t>
      </w:r>
      <w:r>
        <w:rPr>
          <w:rFonts w:eastAsia="Times New Roman" w:cs="Times New Roman"/>
          <w:szCs w:val="24"/>
        </w:rPr>
        <w:t xml:space="preserve"> έγγραφ</w:t>
      </w:r>
      <w:r>
        <w:rPr>
          <w:rFonts w:eastAsia="Times New Roman" w:cs="Times New Roman"/>
          <w:szCs w:val="24"/>
        </w:rPr>
        <w:t>ο</w:t>
      </w:r>
      <w:r>
        <w:rPr>
          <w:rFonts w:eastAsia="Times New Roman" w:cs="Times New Roman"/>
          <w:szCs w:val="24"/>
        </w:rPr>
        <w:t>, τ</w:t>
      </w:r>
      <w:r>
        <w:rPr>
          <w:rFonts w:eastAsia="Times New Roman" w:cs="Times New Roman"/>
          <w:szCs w:val="24"/>
        </w:rPr>
        <w:t>ο</w:t>
      </w:r>
      <w:r>
        <w:rPr>
          <w:rFonts w:eastAsia="Times New Roman" w:cs="Times New Roman"/>
          <w:szCs w:val="24"/>
        </w:rPr>
        <w:t xml:space="preserve"> οποί</w:t>
      </w:r>
      <w:r>
        <w:rPr>
          <w:rFonts w:eastAsia="Times New Roman" w:cs="Times New Roman"/>
          <w:szCs w:val="24"/>
        </w:rPr>
        <w:t>ο</w:t>
      </w:r>
      <w:r>
        <w:rPr>
          <w:rFonts w:eastAsia="Times New Roman" w:cs="Times New Roman"/>
          <w:szCs w:val="24"/>
        </w:rPr>
        <w:t xml:space="preserve"> βρίσκ</w:t>
      </w:r>
      <w:r>
        <w:rPr>
          <w:rFonts w:eastAsia="Times New Roman" w:cs="Times New Roman"/>
          <w:szCs w:val="24"/>
        </w:rPr>
        <w:t>ε</w:t>
      </w:r>
      <w:r>
        <w:rPr>
          <w:rFonts w:eastAsia="Times New Roman" w:cs="Times New Roman"/>
          <w:szCs w:val="24"/>
        </w:rPr>
        <w:t xml:space="preserve">ται στο Αρχείο του Τμήματος Γραμματείας της </w:t>
      </w:r>
      <w:r>
        <w:rPr>
          <w:rFonts w:eastAsia="Times New Roman" w:cs="Times New Roman"/>
          <w:szCs w:val="24"/>
        </w:rPr>
        <w:t>Διεύθυνσης Στενογραφίας και Πρακτικών της Βουλής)</w:t>
      </w:r>
    </w:p>
    <w:p w14:paraId="5EE8F37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Αυτή είναι η αριστεία, κυρίες και κύριοι συνάδελφοι, που κραδαίνετε συνέχεια την αριστεία; Άλλα, προφανώς, εδώ τελείτε εν συγχύσει. Έχετε μπερδέψει τους άριστους με τους κομματικά αρεστούς. Προφανώς, θα το </w:t>
      </w:r>
      <w:r>
        <w:rPr>
          <w:rFonts w:eastAsia="Times New Roman" w:cs="Times New Roman"/>
          <w:szCs w:val="24"/>
        </w:rPr>
        <w:t>θυμάστε κι αυτό. Σημασία</w:t>
      </w:r>
      <w:r>
        <w:rPr>
          <w:rFonts w:eastAsia="Times New Roman" w:cs="Times New Roman"/>
          <w:szCs w:val="24"/>
        </w:rPr>
        <w:t>,</w:t>
      </w:r>
      <w:r>
        <w:rPr>
          <w:rFonts w:eastAsia="Times New Roman" w:cs="Times New Roman"/>
          <w:szCs w:val="24"/>
        </w:rPr>
        <w:t xml:space="preserve"> βεβαίως, δεν έχει αν τα θυμάστε </w:t>
      </w:r>
      <w:r>
        <w:rPr>
          <w:rFonts w:eastAsia="Times New Roman" w:cs="Times New Roman"/>
          <w:szCs w:val="24"/>
        </w:rPr>
        <w:t>εσείς. Σ</w:t>
      </w:r>
      <w:r>
        <w:rPr>
          <w:rFonts w:eastAsia="Times New Roman" w:cs="Times New Roman"/>
          <w:szCs w:val="24"/>
        </w:rPr>
        <w:t xml:space="preserve">ημασία έχει ότι αυτές τις πολιτικές τις θυμάται ο ελληνικός λαός και γι’ αυτό σας έστειλε και στη θέση που βρίσκεστε σήμερα. </w:t>
      </w:r>
    </w:p>
    <w:p w14:paraId="5EE8F37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EE8F377" w14:textId="77777777" w:rsidR="007948C4" w:rsidRDefault="00A058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E8F37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ΔΡΕΥΟΥΣΑ (Αναστασία Χριστοδουλοπούλου):</w:t>
      </w:r>
      <w:r>
        <w:rPr>
          <w:rFonts w:eastAsia="Times New Roman" w:cs="Times New Roman"/>
          <w:szCs w:val="24"/>
        </w:rPr>
        <w:t xml:space="preserve"> Τον λόγο έχει ο Κοινοβουλευτικός Εκπρόσωπος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Παναγιώτης Ηλιόπουλος, Βουλευτής Μαγνησίας για έξι λεπτά. </w:t>
      </w:r>
    </w:p>
    <w:p w14:paraId="5EE8F379"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Έχουμε διάφορα θέματα εδώ, τα οποία τρέχουν αυτές τις</w:t>
      </w:r>
      <w:r>
        <w:rPr>
          <w:rFonts w:eastAsia="Times New Roman" w:cs="Times New Roman"/>
          <w:szCs w:val="24"/>
        </w:rPr>
        <w:t xml:space="preserve"> ημέρες, κι ένα από τα βασικότερα –ίσως το βασικότερο- είναι το παιχνίδι πολέμου που έχει στήσει η Τουρκία στα Ίμια, με μια Ελλάδα απλά </w:t>
      </w:r>
      <w:r>
        <w:rPr>
          <w:rFonts w:eastAsia="Times New Roman" w:cs="Times New Roman"/>
          <w:szCs w:val="24"/>
        </w:rPr>
        <w:lastRenderedPageBreak/>
        <w:t>να ψελλίζει κάποιες λέξεις. Στα Ίμια, που θα έπρεπε ξεκάθαρα η ελληνική Κυβέρνηση και κάθε ελληνική κυβέρνηση</w:t>
      </w:r>
      <w:r>
        <w:rPr>
          <w:rFonts w:eastAsia="Times New Roman" w:cs="Times New Roman"/>
          <w:szCs w:val="24"/>
        </w:rPr>
        <w:t>,</w:t>
      </w:r>
      <w:r>
        <w:rPr>
          <w:rFonts w:eastAsia="Times New Roman" w:cs="Times New Roman"/>
          <w:szCs w:val="24"/>
        </w:rPr>
        <w:t xml:space="preserve"> να παίρνε</w:t>
      </w:r>
      <w:r>
        <w:rPr>
          <w:rFonts w:eastAsia="Times New Roman" w:cs="Times New Roman"/>
          <w:szCs w:val="24"/>
        </w:rPr>
        <w:t xml:space="preserve">ι θέση και να λέει ότι είναι τα Ίμια ελληνικά και θα παραμείνουν για πάντα ελληνικά. </w:t>
      </w:r>
    </w:p>
    <w:p w14:paraId="5EE8F37A" w14:textId="77777777" w:rsidR="007948C4" w:rsidRDefault="00A0586C">
      <w:pPr>
        <w:spacing w:line="600" w:lineRule="auto"/>
        <w:ind w:firstLine="720"/>
        <w:jc w:val="both"/>
        <w:rPr>
          <w:rFonts w:eastAsia="Times New Roman"/>
          <w:szCs w:val="24"/>
        </w:rPr>
      </w:pPr>
      <w:r>
        <w:rPr>
          <w:rFonts w:eastAsia="Times New Roman"/>
          <w:szCs w:val="24"/>
        </w:rPr>
        <w:t xml:space="preserve">Αλλά βέβαια, κανείς από εδώ, ούτε από την </w:t>
      </w:r>
      <w:proofErr w:type="spellStart"/>
      <w:r>
        <w:rPr>
          <w:rFonts w:eastAsia="Times New Roman"/>
          <w:szCs w:val="24"/>
        </w:rPr>
        <w:t>ψευτοδεξιά</w:t>
      </w:r>
      <w:proofErr w:type="spellEnd"/>
      <w:r>
        <w:rPr>
          <w:rFonts w:eastAsia="Times New Roman"/>
          <w:szCs w:val="24"/>
        </w:rPr>
        <w:t xml:space="preserve">, </w:t>
      </w:r>
      <w:proofErr w:type="spellStart"/>
      <w:r>
        <w:rPr>
          <w:rFonts w:eastAsia="Times New Roman"/>
          <w:szCs w:val="24"/>
        </w:rPr>
        <w:t>πόσω</w:t>
      </w:r>
      <w:proofErr w:type="spellEnd"/>
      <w:r>
        <w:rPr>
          <w:rFonts w:eastAsia="Times New Roman"/>
          <w:szCs w:val="24"/>
        </w:rPr>
        <w:t xml:space="preserve"> μάλλον από τη δήθεν Αριστερά, δεν θα θυμόταν τα Ίμια, δεν θα θυμόταν την ημερομηνία των Ιμίων, εάν δεν σας τα θ</w:t>
      </w:r>
      <w:r>
        <w:rPr>
          <w:rFonts w:eastAsia="Times New Roman"/>
          <w:szCs w:val="24"/>
        </w:rPr>
        <w:t xml:space="preserve">ύμιζαν οι Τούρκοι, που έκαναν κρουαζιέρα αυτές τις μέρες γύρω από τα νησιά των Ιμίων κι έβγαζαν φωτογραφίες και βίντεο. Όταν εσείς ήσασταν στις </w:t>
      </w:r>
      <w:proofErr w:type="spellStart"/>
      <w:r>
        <w:rPr>
          <w:rFonts w:eastAsia="Times New Roman"/>
          <w:szCs w:val="24"/>
        </w:rPr>
        <w:t>βιλάρες</w:t>
      </w:r>
      <w:proofErr w:type="spellEnd"/>
      <w:r>
        <w:rPr>
          <w:rFonts w:eastAsia="Times New Roman"/>
          <w:szCs w:val="24"/>
        </w:rPr>
        <w:t xml:space="preserve"> σας και πίνατε τα </w:t>
      </w:r>
      <w:proofErr w:type="spellStart"/>
      <w:r>
        <w:rPr>
          <w:rFonts w:eastAsia="Times New Roman"/>
          <w:szCs w:val="24"/>
        </w:rPr>
        <w:t>ουίσκια</w:t>
      </w:r>
      <w:proofErr w:type="spellEnd"/>
      <w:r>
        <w:rPr>
          <w:rFonts w:eastAsia="Times New Roman"/>
          <w:szCs w:val="24"/>
        </w:rPr>
        <w:t xml:space="preserve"> σας, αυτοί φωτογραφιζόντουσαν με φόντο τα Ίμια. Αυτή είναι η διαφορά των Ελλήν</w:t>
      </w:r>
      <w:r>
        <w:rPr>
          <w:rFonts w:eastAsia="Times New Roman"/>
          <w:szCs w:val="24"/>
        </w:rPr>
        <w:t xml:space="preserve">ων και των Τούρκων σήμερα. </w:t>
      </w:r>
    </w:p>
    <w:p w14:paraId="5EE8F37B" w14:textId="77777777" w:rsidR="007948C4" w:rsidRDefault="00A0586C">
      <w:pPr>
        <w:spacing w:line="600" w:lineRule="auto"/>
        <w:ind w:firstLine="720"/>
        <w:jc w:val="both"/>
        <w:rPr>
          <w:rFonts w:eastAsia="Times New Roman"/>
          <w:szCs w:val="24"/>
        </w:rPr>
      </w:pPr>
      <w:r>
        <w:rPr>
          <w:rFonts w:eastAsia="Times New Roman"/>
          <w:szCs w:val="24"/>
        </w:rPr>
        <w:t xml:space="preserve">Θα μπορούσατε, βέβαια, να πάτε, έστω και για τα μάτια του κόσμου, να καταθέσετε εδώ, όπως το πρότεινε ο Αρχηγός μας, ένα στεφάνι για τους τρεις ήρωες, να στήσετε ένα μνημείο για τον Παναγιώτη </w:t>
      </w:r>
      <w:proofErr w:type="spellStart"/>
      <w:r>
        <w:rPr>
          <w:rFonts w:eastAsia="Times New Roman"/>
          <w:szCs w:val="24"/>
        </w:rPr>
        <w:t>Βλαχάκο</w:t>
      </w:r>
      <w:proofErr w:type="spellEnd"/>
      <w:r>
        <w:rPr>
          <w:rFonts w:eastAsia="Times New Roman"/>
          <w:szCs w:val="24"/>
        </w:rPr>
        <w:t>, για τον Χριστόδουλο Καραθαν</w:t>
      </w:r>
      <w:r>
        <w:rPr>
          <w:rFonts w:eastAsia="Times New Roman"/>
          <w:szCs w:val="24"/>
        </w:rPr>
        <w:t xml:space="preserve">άση και τον Έκτορα </w:t>
      </w:r>
      <w:proofErr w:type="spellStart"/>
      <w:r>
        <w:rPr>
          <w:rFonts w:eastAsia="Times New Roman"/>
          <w:szCs w:val="24"/>
        </w:rPr>
        <w:t>Γιαλοψό</w:t>
      </w:r>
      <w:proofErr w:type="spellEnd"/>
      <w:r>
        <w:rPr>
          <w:rFonts w:eastAsia="Times New Roman"/>
          <w:szCs w:val="24"/>
        </w:rPr>
        <w:t xml:space="preserve"> –έχετε ξεχάσει και τα ονόματά τους, γιατί ποτέ μα ποτέ δεν έχουν ακουστεί σε αυτή τη Βουλή, έπρεπε ο Αρχηγός μας πέρυσι να τα θυμίσει σε μια κοινοβουλευτική ομάδα- για να δείξετε ότι θυμάστε τους τελευταίους ήρωες της Ελλάδος, αυ</w:t>
      </w:r>
      <w:r>
        <w:rPr>
          <w:rFonts w:eastAsia="Times New Roman"/>
          <w:szCs w:val="24"/>
        </w:rPr>
        <w:t xml:space="preserve">τούς που έπεσαν, γιατί τους έριξαν οι Τούρκοι, όταν εσείς λέγατε ότι τη σημαία την παρέσυρε ο αέρας. </w:t>
      </w:r>
    </w:p>
    <w:p w14:paraId="5EE8F37C" w14:textId="77777777" w:rsidR="007948C4" w:rsidRDefault="00A0586C">
      <w:pPr>
        <w:spacing w:line="600" w:lineRule="auto"/>
        <w:ind w:firstLine="720"/>
        <w:jc w:val="both"/>
        <w:rPr>
          <w:rFonts w:eastAsia="Times New Roman"/>
          <w:szCs w:val="24"/>
        </w:rPr>
      </w:pPr>
      <w:r>
        <w:rPr>
          <w:rFonts w:eastAsia="Times New Roman"/>
          <w:szCs w:val="24"/>
        </w:rPr>
        <w:t>Δεν περιμέναμε τίποτα καλύτερο από εσάς. Δεν είχαμε κα</w:t>
      </w:r>
      <w:r>
        <w:rPr>
          <w:rFonts w:eastAsia="Times New Roman"/>
          <w:szCs w:val="24"/>
        </w:rPr>
        <w:t>μ</w:t>
      </w:r>
      <w:r>
        <w:rPr>
          <w:rFonts w:eastAsia="Times New Roman"/>
          <w:szCs w:val="24"/>
        </w:rPr>
        <w:t xml:space="preserve">μία τέτοια απαίτηση. Απλά το λέμε, για να το ακούσει ο ελληνικός λαός. Γιατί ο ελληνικός </w:t>
      </w:r>
      <w:r>
        <w:rPr>
          <w:rFonts w:eastAsia="Times New Roman"/>
          <w:szCs w:val="24"/>
        </w:rPr>
        <w:lastRenderedPageBreak/>
        <w:t>λαός, βλέπ</w:t>
      </w:r>
      <w:r>
        <w:rPr>
          <w:rFonts w:eastAsia="Times New Roman"/>
          <w:szCs w:val="24"/>
        </w:rPr>
        <w:t>ετε, δεν έχει κα</w:t>
      </w:r>
      <w:r>
        <w:rPr>
          <w:rFonts w:eastAsia="Times New Roman"/>
          <w:szCs w:val="24"/>
        </w:rPr>
        <w:t>μ</w:t>
      </w:r>
      <w:r>
        <w:rPr>
          <w:rFonts w:eastAsia="Times New Roman"/>
          <w:szCs w:val="24"/>
        </w:rPr>
        <w:t xml:space="preserve">μία ευκαιρία να ακούσει τις θέσεις της Χρυσής Αυγής. </w:t>
      </w:r>
    </w:p>
    <w:p w14:paraId="5EE8F37D" w14:textId="77777777" w:rsidR="007948C4" w:rsidRDefault="00A0586C">
      <w:pPr>
        <w:spacing w:line="600" w:lineRule="auto"/>
        <w:ind w:firstLine="720"/>
        <w:jc w:val="both"/>
        <w:rPr>
          <w:rFonts w:eastAsia="Times New Roman"/>
          <w:szCs w:val="24"/>
        </w:rPr>
      </w:pPr>
      <w:r>
        <w:rPr>
          <w:rFonts w:eastAsia="Times New Roman"/>
          <w:szCs w:val="24"/>
        </w:rPr>
        <w:t>Κάναμε προχθές μια συγκέντρωση με δεκάδες χιλιάδες Ελλήνων, οι οποίοι βροντοφώναξαν τη λέξη «αθάνατοι» για τους ήρωες των Ιμίων και κανένα κανάλι δεν έδειξε τίποτα. Μόνο η ΕΡΤ έδειξε κά</w:t>
      </w:r>
      <w:r>
        <w:rPr>
          <w:rFonts w:eastAsia="Times New Roman"/>
          <w:szCs w:val="24"/>
        </w:rPr>
        <w:t>ποια πλάνα, στα οποία φα</w:t>
      </w:r>
      <w:r>
        <w:rPr>
          <w:rFonts w:eastAsia="Times New Roman"/>
          <w:szCs w:val="24"/>
        </w:rPr>
        <w:t>ίνονταν</w:t>
      </w:r>
      <w:r>
        <w:rPr>
          <w:rFonts w:eastAsia="Times New Roman"/>
          <w:szCs w:val="24"/>
        </w:rPr>
        <w:t xml:space="preserve"> χιλιάδες Έλληνες και ο εκφωνητής έλεγε ότι ήταν μόνο τριακόσιοι. </w:t>
      </w:r>
    </w:p>
    <w:p w14:paraId="5EE8F37E" w14:textId="77777777" w:rsidR="007948C4" w:rsidRDefault="00A0586C">
      <w:pPr>
        <w:spacing w:line="600" w:lineRule="auto"/>
        <w:ind w:firstLine="720"/>
        <w:jc w:val="both"/>
        <w:rPr>
          <w:rFonts w:eastAsia="Times New Roman"/>
          <w:szCs w:val="24"/>
        </w:rPr>
      </w:pPr>
      <w:r>
        <w:rPr>
          <w:rFonts w:eastAsia="Times New Roman"/>
          <w:szCs w:val="24"/>
        </w:rPr>
        <w:t>Για να έρθει σήμερα να μας επιβεβαιώσει η ΕΡΤ τις ιδεοληψίες της, καθώς βγήκε ο νέος κομισάριος</w:t>
      </w:r>
      <w:r>
        <w:rPr>
          <w:rFonts w:eastAsia="Times New Roman"/>
          <w:szCs w:val="24"/>
        </w:rPr>
        <w:t>,</w:t>
      </w:r>
      <w:r>
        <w:rPr>
          <w:rFonts w:eastAsia="Times New Roman"/>
          <w:szCs w:val="24"/>
        </w:rPr>
        <w:t xml:space="preserve"> που μας έχει επιβάλει ο ΣΥΡΙΖΑ, ένας τραγουδιστής που τον πήρ</w:t>
      </w:r>
      <w:r>
        <w:rPr>
          <w:rFonts w:eastAsia="Times New Roman"/>
          <w:szCs w:val="24"/>
        </w:rPr>
        <w:t xml:space="preserve">ε μέσα από τα υπόγεια και τους καπνούς –τον </w:t>
      </w:r>
      <w:proofErr w:type="spellStart"/>
      <w:r>
        <w:rPr>
          <w:rFonts w:eastAsia="Times New Roman"/>
          <w:szCs w:val="24"/>
        </w:rPr>
        <w:t>Τσακνή</w:t>
      </w:r>
      <w:proofErr w:type="spellEnd"/>
      <w:r>
        <w:rPr>
          <w:rFonts w:eastAsia="Times New Roman"/>
          <w:szCs w:val="24"/>
        </w:rPr>
        <w:t xml:space="preserve"> εννοώ- και τον έκανε κομισάριο στην ΕΡΤ, για να συστήσει άμεσα –λέει- επιτροπή, η οποία θα λογοκρίνει τι θα παίζει και τι δεν θα παίζει από τη Χρυσή Αυγή, τι θα ακούει ο ελληνικός λαός από τον Νικόλαο </w:t>
      </w:r>
      <w:proofErr w:type="spellStart"/>
      <w:r>
        <w:rPr>
          <w:rFonts w:eastAsia="Times New Roman"/>
          <w:szCs w:val="24"/>
        </w:rPr>
        <w:t>Μιχα</w:t>
      </w:r>
      <w:r>
        <w:rPr>
          <w:rFonts w:eastAsia="Times New Roman"/>
          <w:szCs w:val="24"/>
        </w:rPr>
        <w:t>λιολιάκο</w:t>
      </w:r>
      <w:proofErr w:type="spellEnd"/>
      <w:r>
        <w:rPr>
          <w:rFonts w:eastAsia="Times New Roman"/>
          <w:szCs w:val="24"/>
        </w:rPr>
        <w:t xml:space="preserve">, που εκπροσωπεί μισό και πλέον εκατομμύριο Ελλήνων. Θα μας πει ο </w:t>
      </w:r>
      <w:proofErr w:type="spellStart"/>
      <w:r>
        <w:rPr>
          <w:rFonts w:eastAsia="Times New Roman"/>
          <w:szCs w:val="24"/>
        </w:rPr>
        <w:t>Τσακνής</w:t>
      </w:r>
      <w:proofErr w:type="spellEnd"/>
      <w:r>
        <w:rPr>
          <w:rFonts w:eastAsia="Times New Roman"/>
          <w:szCs w:val="24"/>
        </w:rPr>
        <w:t xml:space="preserve"> τι θα παίζει από τον </w:t>
      </w:r>
      <w:proofErr w:type="spellStart"/>
      <w:r>
        <w:rPr>
          <w:rFonts w:eastAsia="Times New Roman"/>
          <w:szCs w:val="24"/>
        </w:rPr>
        <w:t>Μιχαλολιάκο</w:t>
      </w:r>
      <w:proofErr w:type="spellEnd"/>
      <w:r>
        <w:rPr>
          <w:rFonts w:eastAsia="Times New Roman"/>
          <w:szCs w:val="24"/>
        </w:rPr>
        <w:t xml:space="preserve"> και τι όχι. Εκεί έχουμε καταντήσει το 2017 με την Κυβέρνηση αυτών των ανεπρόκοπων, άεργων του ΣΥΡΙΖΑ.</w:t>
      </w:r>
    </w:p>
    <w:p w14:paraId="5EE8F37F" w14:textId="77777777" w:rsidR="007948C4" w:rsidRDefault="00A0586C">
      <w:pPr>
        <w:spacing w:line="600" w:lineRule="auto"/>
        <w:ind w:firstLine="720"/>
        <w:jc w:val="both"/>
        <w:rPr>
          <w:rFonts w:eastAsia="Times New Roman"/>
          <w:szCs w:val="24"/>
        </w:rPr>
      </w:pPr>
      <w:r>
        <w:rPr>
          <w:rFonts w:eastAsia="Times New Roman"/>
          <w:szCs w:val="24"/>
        </w:rPr>
        <w:t>Οι δικοί σας φίλοι –δεν υπάρχει και καν</w:t>
      </w:r>
      <w:r>
        <w:rPr>
          <w:rFonts w:eastAsia="Times New Roman"/>
          <w:szCs w:val="24"/>
        </w:rPr>
        <w:t>ένας από εσάς, βέβαια- μπαινοβγαίνουν σε όποιο κτ</w:t>
      </w:r>
      <w:r>
        <w:rPr>
          <w:rFonts w:eastAsia="Times New Roman"/>
          <w:szCs w:val="24"/>
        </w:rPr>
        <w:t>ή</w:t>
      </w:r>
      <w:r>
        <w:rPr>
          <w:rFonts w:eastAsia="Times New Roman"/>
          <w:szCs w:val="24"/>
        </w:rPr>
        <w:t>ριο, θα το πω λαϊκά, γουστάρουν. Σήμερα μπήκαν και στην «ΑΥΓΗ», στο δικό σας το μόρφωμα, που το παίζει δημοσιογραφικός οργανισμός και κάνει κουμάντο στα μέσα πλέον. Μπήκαν και στην «ΑΥΓΗ» για τα μάτια του κ</w:t>
      </w:r>
      <w:r>
        <w:rPr>
          <w:rFonts w:eastAsia="Times New Roman"/>
          <w:szCs w:val="24"/>
        </w:rPr>
        <w:t xml:space="preserve">όσμου, ενώ είχαν προηγηθεί εισβολές στο Υπουργείο Εργασίας, </w:t>
      </w:r>
      <w:r>
        <w:rPr>
          <w:rFonts w:eastAsia="Times New Roman"/>
          <w:szCs w:val="24"/>
        </w:rPr>
        <w:lastRenderedPageBreak/>
        <w:t xml:space="preserve">τις προηγούμενες μέρες αλλού, κάθε μέρα μπαινοβγαίνουν, καίνε, έχουν ρημάξει το σύμπαν κι εσείς έχετε δώσει εντολή στην Ελληνική Αστυνομία να μην τους πειράζει, να μην τους ακουμπάει. </w:t>
      </w:r>
    </w:p>
    <w:p w14:paraId="5EE8F380" w14:textId="77777777" w:rsidR="007948C4" w:rsidRDefault="00A0586C">
      <w:pPr>
        <w:spacing w:line="600" w:lineRule="auto"/>
        <w:ind w:firstLine="720"/>
        <w:jc w:val="both"/>
        <w:rPr>
          <w:rFonts w:eastAsia="Times New Roman"/>
          <w:szCs w:val="24"/>
        </w:rPr>
      </w:pPr>
      <w:r>
        <w:rPr>
          <w:rFonts w:eastAsia="Times New Roman"/>
          <w:szCs w:val="24"/>
        </w:rPr>
        <w:t>Εδώ η κυρία Υπουργός μάς δούλευε πριν. Βγήκε, μας έλεγε περί ανέμων και υδάτων, μας έλεγε ότι στον ΣΥΡΙΖΑ δεν θα ακούσετε ποτέ το «ναι σε όλα». Και μας το έλεγαν αυτοί</w:t>
      </w:r>
      <w:r>
        <w:rPr>
          <w:rFonts w:eastAsia="Times New Roman"/>
          <w:szCs w:val="24"/>
        </w:rPr>
        <w:t>,</w:t>
      </w:r>
      <w:r>
        <w:rPr>
          <w:rFonts w:eastAsia="Times New Roman"/>
          <w:szCs w:val="24"/>
        </w:rPr>
        <w:t xml:space="preserve"> που έχουν κάνει δεκαπέντε </w:t>
      </w:r>
      <w:proofErr w:type="spellStart"/>
      <w:r>
        <w:rPr>
          <w:rFonts w:eastAsia="Times New Roman"/>
          <w:szCs w:val="24"/>
        </w:rPr>
        <w:t>κωλοτούμπες</w:t>
      </w:r>
      <w:proofErr w:type="spellEnd"/>
      <w:r>
        <w:rPr>
          <w:rFonts w:eastAsia="Times New Roman"/>
          <w:szCs w:val="24"/>
        </w:rPr>
        <w:t xml:space="preserve"> –λείπει και η Υπουργός- μας το έλεγε και η συγκεκ</w:t>
      </w:r>
      <w:r>
        <w:rPr>
          <w:rFonts w:eastAsia="Times New Roman"/>
          <w:szCs w:val="24"/>
        </w:rPr>
        <w:t xml:space="preserve">ριμένη, που εκπροσωπεί μια Κυβέρνηση που έχει κάνει δεκαπέντε </w:t>
      </w:r>
      <w:proofErr w:type="spellStart"/>
      <w:r>
        <w:rPr>
          <w:rFonts w:eastAsia="Times New Roman"/>
          <w:szCs w:val="24"/>
        </w:rPr>
        <w:t>κωλοτούμπες</w:t>
      </w:r>
      <w:proofErr w:type="spellEnd"/>
      <w:r>
        <w:rPr>
          <w:rFonts w:eastAsia="Times New Roman"/>
          <w:szCs w:val="24"/>
        </w:rPr>
        <w:t xml:space="preserve">, έχει φέρει ανάποδα το δημοψήφισμα, έχει πει «ναι σε όλα», είναι </w:t>
      </w:r>
      <w:proofErr w:type="spellStart"/>
      <w:r>
        <w:rPr>
          <w:rFonts w:eastAsia="Times New Roman"/>
          <w:szCs w:val="24"/>
        </w:rPr>
        <w:t>συνεταιράκια</w:t>
      </w:r>
      <w:proofErr w:type="spellEnd"/>
      <w:r>
        <w:rPr>
          <w:rFonts w:eastAsia="Times New Roman"/>
          <w:szCs w:val="24"/>
        </w:rPr>
        <w:t xml:space="preserve"> με τον Σόιμπλε, τη </w:t>
      </w:r>
      <w:proofErr w:type="spellStart"/>
      <w:r>
        <w:rPr>
          <w:rFonts w:eastAsia="Times New Roman"/>
          <w:szCs w:val="24"/>
        </w:rPr>
        <w:t>Μέρκελ</w:t>
      </w:r>
      <w:proofErr w:type="spellEnd"/>
      <w:r>
        <w:rPr>
          <w:rFonts w:eastAsia="Times New Roman"/>
          <w:szCs w:val="24"/>
        </w:rPr>
        <w:t xml:space="preserve">, το ΔΝΤ, όλους αυτούς που κατηγορούσε τόσα χρόνια. </w:t>
      </w:r>
    </w:p>
    <w:p w14:paraId="5EE8F381" w14:textId="77777777" w:rsidR="007948C4" w:rsidRDefault="00A0586C">
      <w:pPr>
        <w:spacing w:line="600" w:lineRule="auto"/>
        <w:ind w:firstLine="720"/>
        <w:jc w:val="both"/>
        <w:rPr>
          <w:rFonts w:eastAsia="Times New Roman"/>
          <w:szCs w:val="24"/>
        </w:rPr>
      </w:pPr>
      <w:r>
        <w:rPr>
          <w:rFonts w:eastAsia="Times New Roman"/>
          <w:szCs w:val="24"/>
        </w:rPr>
        <w:t>Ο Κοινοβουλευτικός Εκπρόσω</w:t>
      </w:r>
      <w:r>
        <w:rPr>
          <w:rFonts w:eastAsia="Times New Roman"/>
          <w:szCs w:val="24"/>
        </w:rPr>
        <w:t xml:space="preserve">πος της Νέας Δημοκρατίας και ο Εισηγητής της Νέας Δημοκρατίας ήρθαν εδώ να αερολογήσουν, γιατί, βεβαία, δεν έχουν να πουν τίποτα. Δεν έχει να πει τίποτα η Νέα Δημοκρατία, η οποία τα προηγούμενα σαράντα χρόνια έχει κυβερνήσει τέσσερις φορές κι έχει </w:t>
      </w:r>
      <w:proofErr w:type="spellStart"/>
      <w:r>
        <w:rPr>
          <w:rFonts w:eastAsia="Times New Roman"/>
          <w:szCs w:val="24"/>
        </w:rPr>
        <w:t>υπερδιογ</w:t>
      </w:r>
      <w:r>
        <w:rPr>
          <w:rFonts w:eastAsia="Times New Roman"/>
          <w:szCs w:val="24"/>
        </w:rPr>
        <w:t>κώσει</w:t>
      </w:r>
      <w:proofErr w:type="spellEnd"/>
      <w:r>
        <w:rPr>
          <w:rFonts w:eastAsia="Times New Roman"/>
          <w:szCs w:val="24"/>
        </w:rPr>
        <w:t xml:space="preserve"> το </w:t>
      </w:r>
      <w:r>
        <w:rPr>
          <w:rFonts w:eastAsia="Times New Roman"/>
          <w:szCs w:val="24"/>
        </w:rPr>
        <w:t>δ</w:t>
      </w:r>
      <w:r>
        <w:rPr>
          <w:rFonts w:eastAsia="Times New Roman"/>
          <w:szCs w:val="24"/>
        </w:rPr>
        <w:t xml:space="preserve">ημόσιο, μαζί με τα </w:t>
      </w:r>
      <w:proofErr w:type="spellStart"/>
      <w:r>
        <w:rPr>
          <w:rFonts w:eastAsia="Times New Roman"/>
          <w:szCs w:val="24"/>
        </w:rPr>
        <w:t>συνεταιράκια</w:t>
      </w:r>
      <w:proofErr w:type="spellEnd"/>
      <w:r>
        <w:rPr>
          <w:rFonts w:eastAsia="Times New Roman"/>
          <w:szCs w:val="24"/>
        </w:rPr>
        <w:t xml:space="preserve"> της, το ΠΑΣΟΚ. Διόριζαν όποιον μιλούσε ελληνικά κι ερχόταν στο γραφείο κι έλεγε «έχω τριάντα ψήφους, θέλω να μου διορίσεις την κόρη». </w:t>
      </w:r>
    </w:p>
    <w:p w14:paraId="5EE8F382" w14:textId="77777777" w:rsidR="007948C4" w:rsidRDefault="00A0586C">
      <w:pPr>
        <w:spacing w:line="600" w:lineRule="auto"/>
        <w:ind w:firstLine="720"/>
        <w:jc w:val="both"/>
        <w:rPr>
          <w:rFonts w:eastAsia="Times New Roman"/>
          <w:szCs w:val="24"/>
        </w:rPr>
      </w:pPr>
      <w:r>
        <w:rPr>
          <w:rFonts w:eastAsia="Times New Roman"/>
          <w:szCs w:val="24"/>
        </w:rPr>
        <w:t>Αυτά δεν τα γνωρίζει η Νέα Δημοκρατία. Σε λίγο δεν θα τα γνωρίζει ούτε το ΠΑΣΟΚ</w:t>
      </w:r>
      <w:r>
        <w:rPr>
          <w:rFonts w:eastAsia="Times New Roman"/>
          <w:szCs w:val="24"/>
        </w:rPr>
        <w:t xml:space="preserve">. Και το ΠΑΣΟΚ θα σηκώσει τα χέρια ψηλά και θα πει, ναι, ο ΣΥΡΙΖΑ </w:t>
      </w:r>
      <w:r>
        <w:rPr>
          <w:rFonts w:eastAsia="Times New Roman"/>
          <w:szCs w:val="24"/>
        </w:rPr>
        <w:lastRenderedPageBreak/>
        <w:t xml:space="preserve">μόνο διογκώνει το </w:t>
      </w:r>
      <w:r>
        <w:rPr>
          <w:rFonts w:eastAsia="Times New Roman"/>
          <w:szCs w:val="24"/>
        </w:rPr>
        <w:t>δ</w:t>
      </w:r>
      <w:r>
        <w:rPr>
          <w:rFonts w:eastAsia="Times New Roman"/>
          <w:szCs w:val="24"/>
        </w:rPr>
        <w:t xml:space="preserve">ημόσιο, εμείς είμαστε αθώοι. Και η Νέα Δημοκρατία τα ίδια λέει. Εντάξει –λέει- έγιναν κάποια λάθη στο παρελθόν, αλλά τι γίνεται τώρα. </w:t>
      </w:r>
    </w:p>
    <w:p w14:paraId="5EE8F383" w14:textId="77777777" w:rsidR="007948C4" w:rsidRDefault="00A0586C">
      <w:pPr>
        <w:spacing w:line="600" w:lineRule="auto"/>
        <w:ind w:firstLine="720"/>
        <w:jc w:val="both"/>
        <w:rPr>
          <w:rFonts w:eastAsia="Times New Roman"/>
          <w:szCs w:val="24"/>
        </w:rPr>
      </w:pPr>
      <w:r>
        <w:rPr>
          <w:rFonts w:eastAsia="Times New Roman"/>
          <w:szCs w:val="24"/>
        </w:rPr>
        <w:t>Βέβαια</w:t>
      </w:r>
      <w:r>
        <w:rPr>
          <w:rFonts w:eastAsia="Times New Roman"/>
          <w:szCs w:val="24"/>
        </w:rPr>
        <w:t>,</w:t>
      </w:r>
      <w:r>
        <w:rPr>
          <w:rFonts w:eastAsia="Times New Roman"/>
          <w:szCs w:val="24"/>
        </w:rPr>
        <w:t xml:space="preserve"> τι γίνεται τώρα με τις είκοσ</w:t>
      </w:r>
      <w:r>
        <w:rPr>
          <w:rFonts w:eastAsia="Times New Roman"/>
          <w:szCs w:val="24"/>
        </w:rPr>
        <w:t>ι οκτώ χιλιάδες προσλήψεις του ΣΥΡΙΖΑ. Βέβαια</w:t>
      </w:r>
      <w:r>
        <w:rPr>
          <w:rFonts w:eastAsia="Times New Roman"/>
          <w:szCs w:val="24"/>
        </w:rPr>
        <w:t>,</w:t>
      </w:r>
      <w:r>
        <w:rPr>
          <w:rFonts w:eastAsia="Times New Roman"/>
          <w:szCs w:val="24"/>
        </w:rPr>
        <w:t xml:space="preserve"> τι γίνεται τώρα με τα κομματόσκυλα του ΣΥΡΙΖΑ, τύπου Καρανίκα, που μας έχει γεμίσει όλα τα Υπουργεία και τις Γραμματείες. Βέβαια τι γίνεται με αυτούς, αλλά δεν μπορούμε εμείς να ξεχάσουμε και τι γινόταν τόσα χ</w:t>
      </w:r>
      <w:r>
        <w:rPr>
          <w:rFonts w:eastAsia="Times New Roman"/>
          <w:szCs w:val="24"/>
        </w:rPr>
        <w:t>ρόνια επί ΠΑΣΟΚ και Νέας Δημοκρατίας.</w:t>
      </w:r>
    </w:p>
    <w:p w14:paraId="5EE8F384" w14:textId="77777777" w:rsidR="007948C4" w:rsidRDefault="00A0586C">
      <w:pPr>
        <w:spacing w:line="600" w:lineRule="auto"/>
        <w:ind w:firstLine="720"/>
        <w:jc w:val="both"/>
        <w:rPr>
          <w:rFonts w:eastAsia="Times New Roman"/>
          <w:szCs w:val="24"/>
        </w:rPr>
      </w:pPr>
      <w:r>
        <w:rPr>
          <w:rFonts w:eastAsia="Times New Roman"/>
          <w:szCs w:val="24"/>
        </w:rPr>
        <w:t>Μην έρχεστε εδώ πέρα και μας κοροϊδεύετε και μας δουλεύετε κανονικότητα και μας λέτε ότι πρέπει να ξεχάσει ο ελληνικός λαός αυτούς τους διορισμούς. Διορίζατε όποιον περνούσε έξω από το πολιτικό σας γραφείο και σας έταζ</w:t>
      </w:r>
      <w:r>
        <w:rPr>
          <w:rFonts w:eastAsia="Times New Roman"/>
          <w:szCs w:val="24"/>
        </w:rPr>
        <w:t xml:space="preserve">ε πέντε ψήφους παραπάνω. Δεν μπορούμε να τα ξεχάσουμε όλα αυτά. Μην κρυβόσαστε πίσω από το δάχτυλό σας. </w:t>
      </w:r>
    </w:p>
    <w:p w14:paraId="5EE8F385" w14:textId="77777777" w:rsidR="007948C4" w:rsidRDefault="00A0586C">
      <w:pPr>
        <w:spacing w:line="600" w:lineRule="auto"/>
        <w:ind w:firstLine="720"/>
        <w:jc w:val="both"/>
        <w:rPr>
          <w:rFonts w:eastAsia="Times New Roman"/>
          <w:szCs w:val="24"/>
        </w:rPr>
      </w:pPr>
      <w:r>
        <w:rPr>
          <w:rFonts w:eastAsia="Times New Roman"/>
          <w:szCs w:val="24"/>
        </w:rPr>
        <w:t xml:space="preserve">Γι’ αυτό έρχεστε εδώ και αερολογείτε και μας λέει ο κ. Τζαβάρας εάν ήταν ερώτηση ή επερώτηση. Τέσσερα λεπτά μάς έφαγε εδώ ο κ. Τζαβάρας –ήρθε και στην </w:t>
      </w:r>
      <w:r>
        <w:rPr>
          <w:rFonts w:eastAsia="Times New Roman"/>
          <w:szCs w:val="24"/>
        </w:rPr>
        <w:t>Αίθουσα- για να μας λέει εάν είναι ερώτηση ή επερώτηση. Γιατί βέβαια δεν είχε τίποτα να πει για να καλύψει τα αίσχη που είχαν γίνει επί Νέας Δημοκρατίας και  ΠΑΣΟΚ τα τελευταία χρόνια.</w:t>
      </w:r>
    </w:p>
    <w:p w14:paraId="5EE8F38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w:t>
      </w:r>
      <w:r>
        <w:rPr>
          <w:rFonts w:eastAsia="Times New Roman" w:cs="Times New Roman"/>
          <w:szCs w:val="24"/>
        </w:rPr>
        <w:t>ου Βουλευτή)</w:t>
      </w:r>
    </w:p>
    <w:p w14:paraId="5EE8F387" w14:textId="77777777" w:rsidR="007948C4" w:rsidRDefault="00A0586C">
      <w:pPr>
        <w:spacing w:line="600" w:lineRule="auto"/>
        <w:ind w:firstLine="720"/>
        <w:jc w:val="both"/>
        <w:rPr>
          <w:rFonts w:eastAsia="Times New Roman"/>
          <w:szCs w:val="24"/>
        </w:rPr>
      </w:pPr>
      <w:r>
        <w:rPr>
          <w:rFonts w:eastAsia="Times New Roman"/>
          <w:szCs w:val="24"/>
        </w:rPr>
        <w:lastRenderedPageBreak/>
        <w:t>Μισό λεπτό, κυρία Πρόεδρε. Θα πάρω και τη δευτερολογία.</w:t>
      </w:r>
    </w:p>
    <w:p w14:paraId="5EE8F388" w14:textId="77777777" w:rsidR="007948C4" w:rsidRDefault="00A0586C">
      <w:pPr>
        <w:spacing w:line="600" w:lineRule="auto"/>
        <w:ind w:firstLine="720"/>
        <w:jc w:val="both"/>
        <w:rPr>
          <w:rFonts w:eastAsia="Times New Roman"/>
          <w:szCs w:val="24"/>
        </w:rPr>
      </w:pPr>
      <w:r>
        <w:rPr>
          <w:rFonts w:eastAsia="Times New Roman"/>
          <w:szCs w:val="24"/>
        </w:rPr>
        <w:t>Ο ΣΥΡΙΖΑ βέβαια συνεχίζει, όπως συνεχίζει την πολιτική του μνημονίου, των μέτρων, του Σόιμπλε και όλων αυτών, συνεχίζει και τις πολιτικές των διορισμών. Δεν μας προκαλεί κα</w:t>
      </w:r>
      <w:r>
        <w:rPr>
          <w:rFonts w:eastAsia="Times New Roman"/>
          <w:szCs w:val="24"/>
        </w:rPr>
        <w:t>μ</w:t>
      </w:r>
      <w:r>
        <w:rPr>
          <w:rFonts w:eastAsia="Times New Roman"/>
          <w:szCs w:val="24"/>
        </w:rPr>
        <w:t>μία απολύτως ε</w:t>
      </w:r>
      <w:r>
        <w:rPr>
          <w:rFonts w:eastAsia="Times New Roman"/>
          <w:szCs w:val="24"/>
        </w:rPr>
        <w:t xml:space="preserve">ντύπωση. </w:t>
      </w:r>
    </w:p>
    <w:p w14:paraId="5EE8F389" w14:textId="77777777" w:rsidR="007948C4" w:rsidRDefault="00A0586C">
      <w:pPr>
        <w:spacing w:line="600" w:lineRule="auto"/>
        <w:ind w:firstLine="720"/>
        <w:jc w:val="both"/>
        <w:rPr>
          <w:rFonts w:eastAsia="Times New Roman"/>
          <w:szCs w:val="24"/>
        </w:rPr>
      </w:pPr>
      <w:r>
        <w:rPr>
          <w:rFonts w:eastAsia="Times New Roman"/>
          <w:szCs w:val="24"/>
        </w:rPr>
        <w:t>Λένε ότι η Χρυσή Αυγή δεν έχει θέσεις. Εμείς, λοιπόν, έχουμε θέσεις για όλα. Θα πούμε τι έχει γίνει μέχρι σήμερα, όταν θα αναλάβουμε, γιατί θα αναλάβουμε κάποια στιγμή. Θα δούμε ποιους οργανισμούς είχατε και έχετε απαξιώσει για να τους ξεπουλήσετ</w:t>
      </w:r>
      <w:r>
        <w:rPr>
          <w:rFonts w:eastAsia="Times New Roman"/>
          <w:szCs w:val="24"/>
        </w:rPr>
        <w:t xml:space="preserve">ε. Μιλάω για κερδοφόρους οργανισμούς, όπως ήταν τα αεροδρόμια, ο ΟΠΑΠ, ο ΟΣΕ, τα λιμάνια. Απαξιώνετε τα πάντα για να τα ξεπουλήσετε. Όλα αυτά θα τα βρούμε και θα τα επαναφέρουμε στο </w:t>
      </w:r>
      <w:r>
        <w:rPr>
          <w:rFonts w:eastAsia="Times New Roman"/>
          <w:szCs w:val="24"/>
        </w:rPr>
        <w:t>δ</w:t>
      </w:r>
      <w:r>
        <w:rPr>
          <w:rFonts w:eastAsia="Times New Roman"/>
          <w:szCs w:val="24"/>
        </w:rPr>
        <w:t>ημόσιο.</w:t>
      </w:r>
    </w:p>
    <w:p w14:paraId="5EE8F38A" w14:textId="77777777" w:rsidR="007948C4" w:rsidRDefault="00A0586C">
      <w:pPr>
        <w:spacing w:line="600" w:lineRule="auto"/>
        <w:ind w:firstLine="720"/>
        <w:jc w:val="both"/>
        <w:rPr>
          <w:rFonts w:eastAsia="Times New Roman"/>
          <w:szCs w:val="24"/>
        </w:rPr>
      </w:pPr>
      <w:r>
        <w:rPr>
          <w:rFonts w:eastAsia="Times New Roman"/>
          <w:szCs w:val="24"/>
        </w:rPr>
        <w:t>Γιατί δεν έρχεται κανένας επενδυτής. Μην κοροϊδεύετε τον κόσμο. Δ</w:t>
      </w:r>
      <w:r>
        <w:rPr>
          <w:rFonts w:eastAsia="Times New Roman"/>
          <w:szCs w:val="24"/>
        </w:rPr>
        <w:t xml:space="preserve">εν έρχεται κάποιος επενδυτής να αγοράσει </w:t>
      </w:r>
      <w:r>
        <w:rPr>
          <w:rFonts w:eastAsia="Times New Roman"/>
          <w:szCs w:val="24"/>
        </w:rPr>
        <w:t>δεκατέσσερα</w:t>
      </w:r>
      <w:r>
        <w:rPr>
          <w:rFonts w:eastAsia="Times New Roman"/>
          <w:szCs w:val="24"/>
        </w:rPr>
        <w:t xml:space="preserve"> αεροδρόμια τα οποία παράγουν ζημιά. Μην κοροϊδεύετε τον ελληνικό λαό. Δεν </w:t>
      </w:r>
      <w:r>
        <w:rPr>
          <w:rFonts w:eastAsia="Times New Roman"/>
          <w:szCs w:val="24"/>
        </w:rPr>
        <w:t>εί</w:t>
      </w:r>
      <w:r>
        <w:rPr>
          <w:rFonts w:eastAsia="Times New Roman"/>
          <w:szCs w:val="24"/>
        </w:rPr>
        <w:t xml:space="preserve">σαστε τόσο άξιοι για να τον κοροϊδεύετε. Απλά τα απαξιώνατε, τα φτάνατε σε ένα σημείο που δεν μπορούσαν να συνεχίσουν άλλο και </w:t>
      </w:r>
      <w:r>
        <w:rPr>
          <w:rFonts w:eastAsia="Times New Roman"/>
          <w:szCs w:val="24"/>
        </w:rPr>
        <w:t xml:space="preserve">φέρνετε κάποιον, ο οποίος τα αγοράζει κοψοχρονιά, υποτίθεται για να τα αναβαθμίσει και να τα λειτουργήσει και να καρπωθεί τα δισεκατομμύρια έσοδα απ’ όλα αυτά που έχετε ξεπουλήσει. Και θα έρθει μια εθνική κυβέρνηση και θα βρει καμένη γη. Αυτό θέλετε, αλλά </w:t>
      </w:r>
      <w:r>
        <w:rPr>
          <w:rFonts w:eastAsia="Times New Roman"/>
          <w:szCs w:val="24"/>
        </w:rPr>
        <w:t xml:space="preserve">ελπίζω να σας προλάβουν οι εξελίξεις. </w:t>
      </w:r>
    </w:p>
    <w:p w14:paraId="5EE8F38B" w14:textId="77777777" w:rsidR="007948C4" w:rsidRDefault="00A0586C">
      <w:pPr>
        <w:spacing w:line="600" w:lineRule="auto"/>
        <w:ind w:firstLine="720"/>
        <w:jc w:val="both"/>
        <w:rPr>
          <w:rFonts w:eastAsia="Times New Roman"/>
          <w:szCs w:val="24"/>
        </w:rPr>
      </w:pPr>
      <w:r>
        <w:rPr>
          <w:rFonts w:eastAsia="Times New Roman"/>
          <w:szCs w:val="24"/>
        </w:rPr>
        <w:lastRenderedPageBreak/>
        <w:t xml:space="preserve">Για να είμαστε ξεκάθαροι -γιατί εμείς δεν κρυβόμαστε- στο τι θα κάνει η Χρυσή Αυγή με το </w:t>
      </w:r>
      <w:r>
        <w:rPr>
          <w:rFonts w:eastAsia="Times New Roman"/>
          <w:szCs w:val="24"/>
        </w:rPr>
        <w:t>δ</w:t>
      </w:r>
      <w:r>
        <w:rPr>
          <w:rFonts w:eastAsia="Times New Roman"/>
          <w:szCs w:val="24"/>
        </w:rPr>
        <w:t>ημόσιο, εμείς θα κάνουμε ένα οργανόγραμμα. Θα δούμε ποιες θέσεις είναι απαραίτητες. Όντως χρειάζονται προσλήψεις σε γιατρούς. Όντως χρειάζεται οι εκπαιδευτικοί να είναι μόνιμοι και όχι να γίνεται αυτό το χάλι κάθε χρόνο για το ποιος θα πάει πού. Έτσι δεν μ</w:t>
      </w:r>
      <w:r>
        <w:rPr>
          <w:rFonts w:eastAsia="Times New Roman"/>
          <w:szCs w:val="24"/>
        </w:rPr>
        <w:t xml:space="preserve">αθαίνουν γράμματα τα παιδιά μας. </w:t>
      </w:r>
    </w:p>
    <w:p w14:paraId="5EE8F38C" w14:textId="77777777" w:rsidR="007948C4" w:rsidRDefault="00A0586C">
      <w:pPr>
        <w:spacing w:line="600" w:lineRule="auto"/>
        <w:ind w:firstLine="720"/>
        <w:jc w:val="both"/>
        <w:rPr>
          <w:rFonts w:eastAsia="Times New Roman"/>
          <w:szCs w:val="24"/>
        </w:rPr>
      </w:pPr>
      <w:r>
        <w:rPr>
          <w:rFonts w:eastAsia="Times New Roman"/>
          <w:szCs w:val="24"/>
        </w:rPr>
        <w:t xml:space="preserve">Υπάρχουν όμως, και θέσεις στο </w:t>
      </w:r>
      <w:r>
        <w:rPr>
          <w:rFonts w:eastAsia="Times New Roman"/>
          <w:szCs w:val="24"/>
        </w:rPr>
        <w:t>δ</w:t>
      </w:r>
      <w:r>
        <w:rPr>
          <w:rFonts w:eastAsia="Times New Roman"/>
          <w:szCs w:val="24"/>
        </w:rPr>
        <w:t xml:space="preserve">ημόσιο οι οποίες έχουν δημιουργηθεί μόνο για να καλύψουν κομματικές ανάγκες. Είναι εκτός ΑΣΕΠ. Και οι συγκεκριμένοι κύριοι όπως παρατύπως εισέβαλλαν στο </w:t>
      </w:r>
      <w:r>
        <w:rPr>
          <w:rFonts w:eastAsia="Times New Roman"/>
          <w:szCs w:val="24"/>
        </w:rPr>
        <w:t>δ</w:t>
      </w:r>
      <w:r>
        <w:rPr>
          <w:rFonts w:eastAsia="Times New Roman"/>
          <w:szCs w:val="24"/>
        </w:rPr>
        <w:t>ημόσιο, έτσι με το καλό θα πάνε σπίτι</w:t>
      </w:r>
      <w:r>
        <w:rPr>
          <w:rFonts w:eastAsia="Times New Roman"/>
          <w:szCs w:val="24"/>
        </w:rPr>
        <w:t xml:space="preserve">α τους. Το </w:t>
      </w:r>
      <w:r>
        <w:rPr>
          <w:rFonts w:eastAsia="Times New Roman"/>
          <w:szCs w:val="24"/>
        </w:rPr>
        <w:t>δ</w:t>
      </w:r>
      <w:r>
        <w:rPr>
          <w:rFonts w:eastAsia="Times New Roman"/>
          <w:szCs w:val="24"/>
        </w:rPr>
        <w:t xml:space="preserve">ημόσιο θα καθαρίσει απ’ όλους αυτούς τους πράσινους, μπλε και –δεν ξέρω πώς να χαρακτηρίσω εσάς- ροζ κοπρίτες που έχετε βάλει από τα κομματικά σας γραφεία και από το κομματικό σας περιβάλλον και λυμαίνονται το </w:t>
      </w:r>
      <w:r>
        <w:rPr>
          <w:rFonts w:eastAsia="Times New Roman"/>
          <w:szCs w:val="24"/>
        </w:rPr>
        <w:t>δ</w:t>
      </w:r>
      <w:r>
        <w:rPr>
          <w:rFonts w:eastAsia="Times New Roman"/>
          <w:szCs w:val="24"/>
        </w:rPr>
        <w:t>ημόσιο σαράντα χρόνια. Όλοι αυτοί</w:t>
      </w:r>
      <w:r>
        <w:rPr>
          <w:rFonts w:eastAsia="Times New Roman"/>
          <w:szCs w:val="24"/>
        </w:rPr>
        <w:t>, λοιπόν, οι τύπου «</w:t>
      </w:r>
      <w:proofErr w:type="spellStart"/>
      <w:r>
        <w:rPr>
          <w:rFonts w:eastAsia="Times New Roman"/>
          <w:szCs w:val="24"/>
        </w:rPr>
        <w:t>Καρανίκες</w:t>
      </w:r>
      <w:proofErr w:type="spellEnd"/>
      <w:r>
        <w:rPr>
          <w:rFonts w:eastAsia="Times New Roman"/>
          <w:szCs w:val="24"/>
        </w:rPr>
        <w:t xml:space="preserve">» και όλοι οι υπόλοιποι οι οποίοι σας έταζαν ψήφους για να τους βάλετε στο </w:t>
      </w:r>
      <w:r>
        <w:rPr>
          <w:rFonts w:eastAsia="Times New Roman"/>
          <w:szCs w:val="24"/>
        </w:rPr>
        <w:t>δ</w:t>
      </w:r>
      <w:r>
        <w:rPr>
          <w:rFonts w:eastAsia="Times New Roman"/>
          <w:szCs w:val="24"/>
        </w:rPr>
        <w:t>ημόσιο, θα πάνε σπίτι τους με το καλό.</w:t>
      </w:r>
    </w:p>
    <w:p w14:paraId="5EE8F38D"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Ηλιόπουλε, ολοκληρώστε.</w:t>
      </w:r>
    </w:p>
    <w:p w14:paraId="5EE8F38E"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Τελειώνω.</w:t>
      </w:r>
    </w:p>
    <w:p w14:paraId="5EE8F38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Η τάξ</w:t>
      </w:r>
      <w:r>
        <w:rPr>
          <w:rFonts w:eastAsia="Times New Roman" w:cs="Times New Roman"/>
          <w:szCs w:val="24"/>
        </w:rPr>
        <w:t xml:space="preserve">η και η οργάνωση του </w:t>
      </w:r>
      <w:r>
        <w:rPr>
          <w:rFonts w:eastAsia="Times New Roman" w:cs="Times New Roman"/>
          <w:szCs w:val="24"/>
        </w:rPr>
        <w:t>δ</w:t>
      </w:r>
      <w:r>
        <w:rPr>
          <w:rFonts w:eastAsia="Times New Roman" w:cs="Times New Roman"/>
          <w:szCs w:val="24"/>
        </w:rPr>
        <w:t>ημοσίου μπορεί να γίνει μόνο με Χρυσή Αυγή. Ας το καταλάβει ο ελληνικός λαός να μας φέρει στα πράγματα μια ώρα αρχύτερα, γιατί στο τέλος θα είναι μη αναστρέψιμη η κατάσταση εάν συνεχίζουν οι «</w:t>
      </w:r>
      <w:proofErr w:type="spellStart"/>
      <w:r>
        <w:rPr>
          <w:rFonts w:eastAsia="Times New Roman" w:cs="Times New Roman"/>
          <w:szCs w:val="24"/>
        </w:rPr>
        <w:t>γαλαζοπρ</w:t>
      </w:r>
      <w:r>
        <w:rPr>
          <w:rFonts w:eastAsia="Times New Roman" w:cs="Times New Roman"/>
          <w:szCs w:val="24"/>
        </w:rPr>
        <w:t>α</w:t>
      </w:r>
      <w:r>
        <w:rPr>
          <w:rFonts w:eastAsia="Times New Roman" w:cs="Times New Roman"/>
          <w:szCs w:val="24"/>
        </w:rPr>
        <w:t>σινορ</w:t>
      </w:r>
      <w:r>
        <w:rPr>
          <w:rFonts w:eastAsia="Times New Roman" w:cs="Times New Roman"/>
          <w:szCs w:val="24"/>
        </w:rPr>
        <w:t>ό</w:t>
      </w:r>
      <w:r>
        <w:rPr>
          <w:rFonts w:eastAsia="Times New Roman" w:cs="Times New Roman"/>
          <w:szCs w:val="24"/>
        </w:rPr>
        <w:t>ζ</w:t>
      </w:r>
      <w:proofErr w:type="spellEnd"/>
      <w:r>
        <w:rPr>
          <w:rFonts w:eastAsia="Times New Roman" w:cs="Times New Roman"/>
          <w:szCs w:val="24"/>
        </w:rPr>
        <w:t xml:space="preserve">» πολιτικές που έχουν </w:t>
      </w:r>
      <w:r>
        <w:rPr>
          <w:rFonts w:eastAsia="Times New Roman" w:cs="Times New Roman"/>
          <w:szCs w:val="24"/>
        </w:rPr>
        <w:t>καταστρέψει την Ελλάδα.</w:t>
      </w:r>
    </w:p>
    <w:p w14:paraId="5EE8F39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Μόνο Χρυσή Αυγή, για να ξεβρωμίσει ο τόπος.</w:t>
      </w:r>
    </w:p>
    <w:p w14:paraId="5EE8F39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Θέλω να σας ενημερώσω ότι οι Κοινοβουλευτικοί Εκπρόσωποι, εκτός εκείνου του κόμματος που κάνει την επερώτηση, δεν έχουν δευτερολογία. </w:t>
      </w:r>
      <w:r>
        <w:rPr>
          <w:rFonts w:eastAsia="Times New Roman" w:cs="Times New Roman"/>
          <w:szCs w:val="24"/>
        </w:rPr>
        <w:t>Ο χρόνος ε</w:t>
      </w:r>
      <w:r>
        <w:rPr>
          <w:rFonts w:eastAsia="Times New Roman" w:cs="Times New Roman"/>
          <w:szCs w:val="24"/>
        </w:rPr>
        <w:t>ίναι έξι λεπτά.</w:t>
      </w:r>
    </w:p>
    <w:p w14:paraId="5EE8F39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Τον λόγο έχει ο Βουλευτής Επικρατείας της Δημοκρατικής Συμπαράταξης κ. Θεοχαρόπουλος.</w:t>
      </w:r>
    </w:p>
    <w:p w14:paraId="5EE8F39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Κυρία Υπουργέ, κυρίες και κύριοι Βουλευτές, όποιος δεν βλέπει </w:t>
      </w:r>
      <w:r>
        <w:rPr>
          <w:rFonts w:eastAsia="Times New Roman" w:cs="Times New Roman"/>
          <w:szCs w:val="24"/>
        </w:rPr>
        <w:t>τ</w:t>
      </w:r>
      <w:r>
        <w:rPr>
          <w:rFonts w:eastAsia="Times New Roman" w:cs="Times New Roman"/>
          <w:szCs w:val="24"/>
        </w:rPr>
        <w:t>ο οριακό σημείο στο οποίο έχει φτάσει η χώρα σήμερα, βρίσκεται κλε</w:t>
      </w:r>
      <w:r>
        <w:rPr>
          <w:rFonts w:eastAsia="Times New Roman" w:cs="Times New Roman"/>
          <w:szCs w:val="24"/>
        </w:rPr>
        <w:t xml:space="preserve">ισμένος σε γυάλα. </w:t>
      </w:r>
    </w:p>
    <w:p w14:paraId="5EE8F39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Η ελληνική οικονομία χάνει τον δυναμισμό της κάθε μέρα. Η κοινωνία ζει μέσα στην ανασφάλεια. Με την πολιτική που ασκείτε, εντείνεται ο φαύλος κύκλος της ύφεσης και αυξάνεται η φτωχοποίηση σε μεγάλο τμήμα του πληθυσμού. Η ανελέητη </w:t>
      </w:r>
      <w:proofErr w:type="spellStart"/>
      <w:r>
        <w:rPr>
          <w:rFonts w:eastAsia="Times New Roman" w:cs="Times New Roman"/>
          <w:szCs w:val="24"/>
        </w:rPr>
        <w:t>φοροεπι</w:t>
      </w:r>
      <w:r>
        <w:rPr>
          <w:rFonts w:eastAsia="Times New Roman" w:cs="Times New Roman"/>
          <w:szCs w:val="24"/>
        </w:rPr>
        <w:t>δρομή</w:t>
      </w:r>
      <w:proofErr w:type="spellEnd"/>
      <w:r>
        <w:rPr>
          <w:rFonts w:eastAsia="Times New Roman" w:cs="Times New Roman"/>
          <w:szCs w:val="24"/>
        </w:rPr>
        <w:t xml:space="preserve"> πλήττει τους πάντες, βαλτώνει την επιχειρηματικότητα. Απουσιάζει κάθε αναπτυξιακή προοπτική. Οι νέες και οι νέοι </w:t>
      </w:r>
      <w:r>
        <w:rPr>
          <w:rFonts w:eastAsia="Times New Roman" w:cs="Times New Roman"/>
          <w:szCs w:val="24"/>
        </w:rPr>
        <w:lastRenderedPageBreak/>
        <w:t>της χώρας βρίσκονται σε απόγνωση, καθώς ιδίως σε αυτές τις ηλικίες η ανεργία είναι στα ύψη. Και μέσα σε όλα αυτά αναζητείται η αξιοκρατία</w:t>
      </w:r>
      <w:r>
        <w:rPr>
          <w:rFonts w:eastAsia="Times New Roman" w:cs="Times New Roman"/>
          <w:szCs w:val="24"/>
        </w:rPr>
        <w:t>.</w:t>
      </w:r>
    </w:p>
    <w:p w14:paraId="5EE8F39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Επειδή αναφέρθηκε, ας επαναφέρουμε στη μνήμη μας ότι πράγματι τέτοιες μέρες πριν από δύο χρόνια ο κ. Τσίπρας, με το γνωστό του ύφος –που δεν σηκώνει κουβέντα-, δήλωνε ότι είναι κάθε λέξη του Συντάγματος. Όταν όμως ένας νόμος της Κυβέρνησής του κρίθηκε αν</w:t>
      </w:r>
      <w:r>
        <w:rPr>
          <w:rFonts w:eastAsia="Times New Roman" w:cs="Times New Roman"/>
          <w:szCs w:val="24"/>
        </w:rPr>
        <w:t>τισυνταγματικός, η Κυβέρνησή σας επιτέθηκε στη δικαιοσύνη, γιατί αποφάσισε στη βάση όσων επιτάσσει το ίδιο το Σύνταγμα.</w:t>
      </w:r>
    </w:p>
    <w:p w14:paraId="5EE8F39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Τι συμβαίνει στο τέλος; Νομίζετε ότι έχουμε κάποιο άγραφο Σύνταγμα; Γίναμε χώρα χωρίς γραπτό Σύνταγμα; </w:t>
      </w:r>
    </w:p>
    <w:p w14:paraId="5EE8F39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Και, βέβαια, αναφέρθηκα στις τότ</w:t>
      </w:r>
      <w:r>
        <w:rPr>
          <w:rFonts w:eastAsia="Times New Roman" w:cs="Times New Roman"/>
          <w:szCs w:val="24"/>
        </w:rPr>
        <w:t>ε δράσεις και του Υπουργείου Επικρατείας και σε κάτι που έχει σχέση και με το συγκεκριμένο θέμα που συζητάμε σήμερα, γιατί βλέπαμε ότι το τελευταίο χρονικό διάστημα δεν είχε εμφανιστεί πολύ ο κ. Παππάς. Σήμερα βλέπουμε ότι δημιουργεί την Ελληνική Διαστημικ</w:t>
      </w:r>
      <w:r>
        <w:rPr>
          <w:rFonts w:eastAsia="Times New Roman" w:cs="Times New Roman"/>
          <w:szCs w:val="24"/>
        </w:rPr>
        <w:t>ή Υπηρεσία. Ανακοινώνει, λοιπόν, το Υπουργείο Ψηφιακής Πολιτικής τη δημιουργία της Ελληνικής Διαστημικής Υπηρεσίας</w:t>
      </w:r>
      <w:r>
        <w:rPr>
          <w:rFonts w:eastAsia="Times New Roman" w:cs="Times New Roman"/>
          <w:szCs w:val="24"/>
        </w:rPr>
        <w:t xml:space="preserve"> </w:t>
      </w:r>
      <w:r>
        <w:rPr>
          <w:rFonts w:eastAsia="Times New Roman" w:cs="Times New Roman"/>
          <w:szCs w:val="24"/>
        </w:rPr>
        <w:t>με τον Υπουργό Επικρατείας κ. Παππά να λέει χαρακτηριστικά στις δηλώσεις του ότι «πράττει</w:t>
      </w:r>
      <w:r>
        <w:rPr>
          <w:rFonts w:eastAsia="Times New Roman" w:cs="Times New Roman"/>
          <w:szCs w:val="24"/>
        </w:rPr>
        <w:t xml:space="preserve"> το αυτονόητο, γιατί είναι απλώς αδιανόητο η χώρα μα</w:t>
      </w:r>
      <w:r>
        <w:rPr>
          <w:rFonts w:eastAsia="Times New Roman" w:cs="Times New Roman"/>
          <w:szCs w:val="24"/>
        </w:rPr>
        <w:t>ς να μην διαθέτει σήμερα διαστημική υπηρεσία</w:t>
      </w:r>
      <w:r>
        <w:rPr>
          <w:rFonts w:eastAsia="Times New Roman" w:cs="Times New Roman"/>
          <w:szCs w:val="24"/>
        </w:rPr>
        <w:t>»</w:t>
      </w:r>
      <w:r>
        <w:rPr>
          <w:rFonts w:eastAsia="Times New Roman" w:cs="Times New Roman"/>
          <w:szCs w:val="24"/>
        </w:rPr>
        <w:t xml:space="preserve">. </w:t>
      </w:r>
    </w:p>
    <w:p w14:paraId="5EE8F39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καλοδεχούμενη. Δεν θα σας πούμε εμείς κάτι άλλο και δεν θα κάνω τις πλάκες που αυτήν τη στιγμή γίνονται παντού για την ίδρυση </w:t>
      </w:r>
      <w:r>
        <w:rPr>
          <w:rFonts w:eastAsia="Times New Roman" w:cs="Times New Roman"/>
          <w:szCs w:val="24"/>
        </w:rPr>
        <w:t>αυτής</w:t>
      </w:r>
      <w:r>
        <w:rPr>
          <w:rFonts w:eastAsia="Times New Roman" w:cs="Times New Roman"/>
          <w:szCs w:val="24"/>
        </w:rPr>
        <w:t xml:space="preserve"> της Ελληνικής Διαστημικής Υπηρεσίας. </w:t>
      </w:r>
      <w:r>
        <w:rPr>
          <w:rFonts w:eastAsia="Times New Roman" w:cs="Times New Roman"/>
          <w:szCs w:val="24"/>
        </w:rPr>
        <w:t>Τι να πω;</w:t>
      </w:r>
      <w:r>
        <w:rPr>
          <w:rFonts w:eastAsia="Times New Roman" w:cs="Times New Roman"/>
          <w:szCs w:val="24"/>
        </w:rPr>
        <w:t xml:space="preserve"> Φαίνεται ότι λύσατε όλα</w:t>
      </w:r>
      <w:r>
        <w:rPr>
          <w:rFonts w:eastAsia="Times New Roman" w:cs="Times New Roman"/>
          <w:szCs w:val="24"/>
        </w:rPr>
        <w:t xml:space="preserve"> τα άλλα προβλήματα, τις υπηρεσίες κοινωνικής πολιτικής, και προχωρήσατε στο επόμενο στάδιο. </w:t>
      </w:r>
      <w:r>
        <w:rPr>
          <w:rFonts w:eastAsia="Times New Roman" w:cs="Times New Roman"/>
          <w:szCs w:val="24"/>
        </w:rPr>
        <w:t xml:space="preserve">Τώρα καταλάβαμε γιατί </w:t>
      </w:r>
      <w:r>
        <w:rPr>
          <w:rFonts w:eastAsia="Times New Roman" w:cs="Times New Roman"/>
          <w:szCs w:val="24"/>
        </w:rPr>
        <w:t>ε</w:t>
      </w:r>
      <w:r>
        <w:rPr>
          <w:rFonts w:eastAsia="Times New Roman" w:cs="Times New Roman"/>
          <w:szCs w:val="24"/>
        </w:rPr>
        <w:t>ίχε πει ο Πρωθυπουργός ότι η χώρα, η οικονομία και η ανάπτυξη είναι σαν το συμπιεσμένο ελατήριο, έτοιμο να εκτοξευθεί. Αντί να εκτοξευθεί, β</w:t>
      </w:r>
      <w:r>
        <w:rPr>
          <w:rFonts w:eastAsia="Times New Roman" w:cs="Times New Roman"/>
          <w:szCs w:val="24"/>
        </w:rPr>
        <w:t>έβαια υπάρχει πλέον το σοβαρό ενδεχόμενο να σπάσει το ελατήριο από την πίεση που ασκείται πάνω σε αυτό από την ελληνική Κυβέρνηση, από τις αδιέξοδες πολιτικές οι οποίες συνεχίζονται.</w:t>
      </w:r>
    </w:p>
    <w:p w14:paraId="5EE8F39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Τα μεγάλα λόγια, λοιπόν, του ΣΥΡΙΖΑ για διαφάνεια, αξιολόγηση, μεταρρύθμι</w:t>
      </w:r>
      <w:r>
        <w:rPr>
          <w:rFonts w:eastAsia="Times New Roman" w:cs="Times New Roman"/>
          <w:szCs w:val="24"/>
        </w:rPr>
        <w:t>ση, συγκρούσεις με κατεστημένες νοοτροπίες, συγκρούσεις με πελατειακές δομές αποδείχτηκαν προεκλογικά πυροτεχνήματα, που έσβησαν γρήγορα, ψέματα, που ονομάστηκαν αυταπάτες. Δύο χρόνια συμπληρώθηκαν στη διακυβέρνηση του τόπου από τους ΣΥΡΙΖΑ-ΑΝΕΛ και δεν εί</w:t>
      </w:r>
      <w:r>
        <w:rPr>
          <w:rFonts w:eastAsia="Times New Roman" w:cs="Times New Roman"/>
          <w:szCs w:val="24"/>
        </w:rPr>
        <w:t>δαμε ούτε μ</w:t>
      </w:r>
      <w:r>
        <w:rPr>
          <w:rFonts w:eastAsia="Times New Roman" w:cs="Times New Roman"/>
          <w:szCs w:val="24"/>
        </w:rPr>
        <w:t>ί</w:t>
      </w:r>
      <w:r>
        <w:rPr>
          <w:rFonts w:eastAsia="Times New Roman" w:cs="Times New Roman"/>
          <w:szCs w:val="24"/>
        </w:rPr>
        <w:t>α μικρή πινελιά αριστερής προοδευτικής πολιτικής ούτε μια πινελιά κοινωνικής πολιτικής ενίσχυσης των υπηρεσιών προς τον πολίτη, ένα σημάδι που να δείχνει ότι διεκδικεί ένα κράτος με κοινωνική συνοχή, δικαιοσύνη, αλληλεγγύη, λιγότερο γραφειοκρατ</w:t>
      </w:r>
      <w:r>
        <w:rPr>
          <w:rFonts w:eastAsia="Times New Roman" w:cs="Times New Roman"/>
          <w:szCs w:val="24"/>
        </w:rPr>
        <w:t xml:space="preserve">ικό, που θα προωθεί την οικονομική ανάπτυξη και θα καλύπτει τις σύγχρονες ανάγκες του πολίτη. Κανένα τέτοιο σημάδι. </w:t>
      </w:r>
    </w:p>
    <w:p w14:paraId="5EE8F39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μιλούσατε για εξασφάλιση σταθερών, μόνιμων θέσεων εργασίας. Η Κυβέρνησή σας δεν προχώρησε σε κανέναν τομέα πολιτικής σε διαρ</w:t>
      </w:r>
      <w:r>
        <w:rPr>
          <w:rFonts w:eastAsia="Times New Roman" w:cs="Times New Roman"/>
          <w:szCs w:val="24"/>
        </w:rPr>
        <w:t>θρωτικές μεταρρυθμίσεις, που θα μπορούσαν να εγγυηθούν την αναπτυξιακή προοπτική. Δεν έχετε διασφαλίσει στη διαπραγμάτευση ούτε καν τα εργασιακά. Μιλάω για τη μη άρση του περιορισμού για τις ομαδικές απολύσεις. Σας άκουσα να λέτε ότι έχετε ιδεολογικές διαφ</w:t>
      </w:r>
      <w:r>
        <w:rPr>
          <w:rFonts w:eastAsia="Times New Roman" w:cs="Times New Roman"/>
          <w:szCs w:val="24"/>
        </w:rPr>
        <w:t xml:space="preserve">ορές με τη Νέα Δημοκρατία στα εργασιακά. </w:t>
      </w:r>
    </w:p>
    <w:p w14:paraId="5EE8F39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ρωτώ: Στην πράξη πού είναι οι ιδεολογικές διαφορές; Διότι διαπραγματεύεστε την άρση του περιορισμού των ομαδικών απολύσεων, περιορισμός στις ομαδικές απολύσεις ο οποίος είχε μείνει στη διαπραγμάτευση τα προηγού</w:t>
      </w:r>
      <w:r>
        <w:rPr>
          <w:rFonts w:eastAsia="Times New Roman" w:cs="Times New Roman"/>
          <w:szCs w:val="24"/>
        </w:rPr>
        <w:t xml:space="preserve">μενα χρόνια και δεν είχε αρθεί και αυτήν τη στιγμή είναι στο τραπέζι ακόμα. Δεν έχετε καταφέρει ούτε αυτό το σημείο να έχετε </w:t>
      </w:r>
      <w:r>
        <w:rPr>
          <w:rFonts w:eastAsia="Times New Roman" w:cs="Times New Roman"/>
          <w:szCs w:val="24"/>
        </w:rPr>
        <w:t>διασφαλίσει</w:t>
      </w:r>
      <w:r>
        <w:rPr>
          <w:rFonts w:eastAsia="Times New Roman" w:cs="Times New Roman"/>
          <w:szCs w:val="24"/>
        </w:rPr>
        <w:t xml:space="preserve"> στο επίπεδο της διαπραγμάτευσης. </w:t>
      </w:r>
    </w:p>
    <w:p w14:paraId="5EE8F39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Θα μου πείτε, βέβαια: Μόνο η Κυβέρνηση φταίει γι’ αυτήν τη διαδικασία; Από την αρχή έ</w:t>
      </w:r>
      <w:r>
        <w:rPr>
          <w:rFonts w:eastAsia="Times New Roman" w:cs="Times New Roman"/>
          <w:szCs w:val="24"/>
        </w:rPr>
        <w:t>χουμε πει ότι ορισμένοι εταίροι έχουν απαράδεκτες απαιτήσεις. Όμως αυτό αντιμετωπίζεται με σχέδιο, που θα έπρεπε να παρουσιαστεί στους εταίρους από την Κυβέρνηση, με αποτελεσματικές συμμαχίες εντός της Ευρωπαϊκής Ένωσης, για να ανατραπούν αυτές οι απαιτήσε</w:t>
      </w:r>
      <w:r>
        <w:rPr>
          <w:rFonts w:eastAsia="Times New Roman" w:cs="Times New Roman"/>
          <w:szCs w:val="24"/>
        </w:rPr>
        <w:t xml:space="preserve">ις. Στο τελευταίο </w:t>
      </w:r>
      <w:proofErr w:type="spellStart"/>
      <w:r>
        <w:rPr>
          <w:rFonts w:eastAsia="Times New Roman" w:cs="Times New Roman"/>
          <w:szCs w:val="24"/>
          <w:lang w:val="en-US"/>
        </w:rPr>
        <w:t>Eurogroup</w:t>
      </w:r>
      <w:proofErr w:type="spellEnd"/>
      <w:r>
        <w:rPr>
          <w:rFonts w:eastAsia="Times New Roman" w:cs="Times New Roman"/>
          <w:szCs w:val="24"/>
        </w:rPr>
        <w:t xml:space="preserve"> είδαμε απλώς τον </w:t>
      </w:r>
      <w:proofErr w:type="spellStart"/>
      <w:r>
        <w:rPr>
          <w:rFonts w:eastAsia="Times New Roman" w:cs="Times New Roman"/>
          <w:szCs w:val="24"/>
        </w:rPr>
        <w:t>Τσακαλώτο</w:t>
      </w:r>
      <w:proofErr w:type="spellEnd"/>
      <w:r>
        <w:rPr>
          <w:rFonts w:eastAsia="Times New Roman" w:cs="Times New Roman"/>
          <w:szCs w:val="24"/>
        </w:rPr>
        <w:t xml:space="preserve"> με στολή </w:t>
      </w:r>
      <w:proofErr w:type="spellStart"/>
      <w:r>
        <w:rPr>
          <w:rFonts w:eastAsia="Times New Roman" w:cs="Times New Roman"/>
          <w:szCs w:val="24"/>
        </w:rPr>
        <w:t>Βαρουφάκη</w:t>
      </w:r>
      <w:proofErr w:type="spellEnd"/>
      <w:r>
        <w:rPr>
          <w:rFonts w:eastAsia="Times New Roman" w:cs="Times New Roman"/>
          <w:szCs w:val="24"/>
        </w:rPr>
        <w:t xml:space="preserve"> να μένει μόνος </w:t>
      </w:r>
      <w:r>
        <w:rPr>
          <w:rFonts w:eastAsia="Times New Roman" w:cs="Times New Roman"/>
          <w:szCs w:val="24"/>
        </w:rPr>
        <w:lastRenderedPageBreak/>
        <w:t xml:space="preserve">του απέναντι σε όλες τις χώρες της Ευρωπαϊκής Ένωσης -αυτό συνέβη πραγματικά- απομονωμένος, χωρίς να έχει δημιουργήσει καμμία συμμαχία για οποιοδήποτε θέμα. </w:t>
      </w:r>
    </w:p>
    <w:p w14:paraId="5EE8F39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Στην ανικ</w:t>
      </w:r>
      <w:r>
        <w:rPr>
          <w:rFonts w:eastAsia="Times New Roman" w:cs="Times New Roman"/>
          <w:szCs w:val="24"/>
        </w:rPr>
        <w:t>ανότητα, λοιπόν, αυτή να διαπραγματευτείτε αποτελεσματικά</w:t>
      </w:r>
      <w:r>
        <w:rPr>
          <w:rFonts w:eastAsia="Times New Roman" w:cs="Times New Roman"/>
          <w:szCs w:val="24"/>
        </w:rPr>
        <w:t>,</w:t>
      </w:r>
      <w:r>
        <w:rPr>
          <w:rFonts w:eastAsia="Times New Roman" w:cs="Times New Roman"/>
          <w:szCs w:val="24"/>
        </w:rPr>
        <w:t xml:space="preserve"> έρχονται να προστεθούν οι διορισμοί υπαλλήλων με κομματικά κριτήρια, ρουσφετολογικές διατάξεις σε νομοσχέδια και μη εφαρμογή νόμων για τις προσλήψεις στο δημόσιο και εννοώ μη εφαρμογή ακόμα και δικ</w:t>
      </w:r>
      <w:r>
        <w:rPr>
          <w:rFonts w:eastAsia="Times New Roman" w:cs="Times New Roman"/>
          <w:szCs w:val="24"/>
        </w:rPr>
        <w:t>ών σας νόμων. Πιστεύ</w:t>
      </w:r>
      <w:r>
        <w:rPr>
          <w:rFonts w:eastAsia="Times New Roman" w:cs="Times New Roman"/>
          <w:szCs w:val="24"/>
        </w:rPr>
        <w:t>ε</w:t>
      </w:r>
      <w:r>
        <w:rPr>
          <w:rFonts w:eastAsia="Times New Roman" w:cs="Times New Roman"/>
          <w:szCs w:val="24"/>
        </w:rPr>
        <w:t>τε, στα αλήθεια, πως είναι αυτά βήματα προς την αξιοκρατία και τη διαφάνεια που τόσο συχνά επικαλείστε; Ή μήπως θεωρείτε πως ακόμα και έτσι εξασφαλίζετε κατάλληλες και επαρκώς στελεχωμένες υπηρεσίες, που διασφαλίζουν το δημόσιο συμφέρον και βασίζονται σε έ</w:t>
      </w:r>
      <w:r>
        <w:rPr>
          <w:rFonts w:eastAsia="Times New Roman" w:cs="Times New Roman"/>
          <w:szCs w:val="24"/>
        </w:rPr>
        <w:t xml:space="preserve">να αντικειμενικό σύστημα κρίσεων; </w:t>
      </w:r>
    </w:p>
    <w:p w14:paraId="5EE8F39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Δεν είναι δε λίγα τα νομοσχέδια στα οποία δημιουργούνται, χωρίς κανένα συνολικό σχέδιο και αδιαφορώντας για το κόστος, νέες δομές των οποίων τον ρόλο και τις αρμοδιότητες είναι αδύνατο να τις καταλάβει οποιοσδήποτε. </w:t>
      </w:r>
    </w:p>
    <w:p w14:paraId="5EE8F39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Αντί</w:t>
      </w:r>
      <w:r>
        <w:rPr>
          <w:rFonts w:eastAsia="Times New Roman" w:cs="Times New Roman"/>
          <w:szCs w:val="24"/>
        </w:rPr>
        <w:t xml:space="preserve">, λοιπόν, να θεσπίζετε συνεχώς δομές, που δημιουργούν με τη σειρά τους εξαρτώμενους υπαλλήλους, γιατί δεν ισχυροποιείτε θεσμούς, όπως το ΑΣΕΠ, που αποτελεί πυλώνα αξιοκρατίας για τη χώρα, αλλά αντίθετα βάλλετε και τους ήδη υπάρχοντες; </w:t>
      </w:r>
    </w:p>
    <w:p w14:paraId="5EE8F3A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Και σας ρωτώ: Πέρα α</w:t>
      </w:r>
      <w:r>
        <w:rPr>
          <w:rFonts w:eastAsia="Times New Roman" w:cs="Times New Roman"/>
          <w:szCs w:val="24"/>
        </w:rPr>
        <w:t>πό τα προβλήματα που δημιουργούνται, λόγω της αναξιοκρατίας, στους πολίτες αυτής της χώρας, με ποιο κίνητρο θα έρθει κάποιος να επενδύσει τα χρήματά του στη χώρα μας, όταν βλέπει τι γίνεται με τις πελατειακές σχέσεις στο κράτος, αλλά και στην υπονόμευση κά</w:t>
      </w:r>
      <w:r>
        <w:rPr>
          <w:rFonts w:eastAsia="Times New Roman" w:cs="Times New Roman"/>
          <w:szCs w:val="24"/>
        </w:rPr>
        <w:t>θε αλλαγής, κάθε μεταρρύθμισης αυτήν τη στιγμή;</w:t>
      </w:r>
    </w:p>
    <w:p w14:paraId="5EE8F3A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Η Κυβέρνηση επαναλαμβάνει και διευρύνει λάθη που οδήγησαν τη χώρα στην κρίση και τα μνημόνια. Κυριαρχεί η αντίληψη κατάληψης των δομών εξουσίας και όχι η δημιουργία αξιοκρατικών δομών σε όλα τα επίπεδα. Αυτό </w:t>
      </w:r>
      <w:r>
        <w:rPr>
          <w:rFonts w:eastAsia="Times New Roman" w:cs="Times New Roman"/>
          <w:szCs w:val="24"/>
        </w:rPr>
        <w:t>είναι ένα κεντρικό πρόβλημα, ένα κεντρικό ζήτημα, που θα πρέπει να το αντιμετωπίσετε. Αντίληψη η οποία δεν έχει καμία σχέση με την Αριστερά και η οποία δεν διαφέρει από τη λογική που επικρατούσε στη χώρα την περίοδο διακυβέρνησης της Νέας Δημοκρατίας 2004-</w:t>
      </w:r>
      <w:r>
        <w:rPr>
          <w:rFonts w:eastAsia="Times New Roman" w:cs="Times New Roman"/>
          <w:szCs w:val="24"/>
        </w:rPr>
        <w:t>2009 και κυρίως την περίοδο 2007-2009, που διόγκωσε τα ελλείμματα και έφερε την κρίση και τα μνημόνια στη χώρα.</w:t>
      </w:r>
    </w:p>
    <w:p w14:paraId="5EE8F3A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Ακόμα και εάν εσείς, αγαπητοί συνάδελφοι της Νέας Δημοκρατίας, έχετε καταθέσει τη συγκεκριμένη επερώτηση, που έχει κάποια σωστά στοιχεία και θέτ</w:t>
      </w:r>
      <w:r>
        <w:rPr>
          <w:rFonts w:eastAsia="Times New Roman" w:cs="Times New Roman"/>
          <w:szCs w:val="24"/>
        </w:rPr>
        <w:t xml:space="preserve">ει ουσιαστικά ερωτήματα, έχετε κάνει κάποιου είδους αυτοκριτική για τη δική σας περίοδο διακυβέρνησης; Ακόμα και σήμερα αρνείστε να αναλάβετε τις ευθύνες σας για τις καταστροφικές πολιτικές που διόγκωσαν το </w:t>
      </w:r>
      <w:r>
        <w:rPr>
          <w:rFonts w:eastAsia="Times New Roman" w:cs="Times New Roman"/>
          <w:szCs w:val="24"/>
        </w:rPr>
        <w:t>δ</w:t>
      </w:r>
      <w:r>
        <w:rPr>
          <w:rFonts w:eastAsia="Times New Roman" w:cs="Times New Roman"/>
          <w:szCs w:val="24"/>
        </w:rPr>
        <w:t>ημόσιο. Από τη μια, πιστεύετε ότι θα τα λύσει όλ</w:t>
      </w:r>
      <w:r>
        <w:rPr>
          <w:rFonts w:eastAsia="Times New Roman" w:cs="Times New Roman"/>
          <w:szCs w:val="24"/>
        </w:rPr>
        <w:t xml:space="preserve">α μόνη </w:t>
      </w:r>
      <w:r>
        <w:rPr>
          <w:rFonts w:eastAsia="Times New Roman" w:cs="Times New Roman"/>
          <w:szCs w:val="24"/>
        </w:rPr>
        <w:t>της η</w:t>
      </w:r>
      <w:r>
        <w:rPr>
          <w:rFonts w:eastAsia="Times New Roman" w:cs="Times New Roman"/>
          <w:szCs w:val="24"/>
        </w:rPr>
        <w:t xml:space="preserve"> αγορά και από την άλλη, </w:t>
      </w:r>
      <w:r>
        <w:rPr>
          <w:rFonts w:eastAsia="Times New Roman" w:cs="Times New Roman"/>
          <w:szCs w:val="24"/>
        </w:rPr>
        <w:lastRenderedPageBreak/>
        <w:t>είστε ταυτόχρονα α</w:t>
      </w:r>
      <w:r>
        <w:rPr>
          <w:rFonts w:eastAsia="Times New Roman" w:cs="Times New Roman"/>
          <w:szCs w:val="24"/>
        </w:rPr>
        <w:t>φοσιωμένοι</w:t>
      </w:r>
      <w:r>
        <w:rPr>
          <w:rFonts w:eastAsia="Times New Roman" w:cs="Times New Roman"/>
          <w:szCs w:val="24"/>
        </w:rPr>
        <w:t xml:space="preserve"> στις παραδοσιακές λογικές των πελατειακών σχέσεων. </w:t>
      </w:r>
    </w:p>
    <w:p w14:paraId="5EE8F3A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Αυτό το μείγμα δεν θα βγάλει τη χώρα από την κρίση. Αντίθετα, επιτείνει τα αδιέξοδα. Ακολουθείτε και σήμερα την πεπατημένη ενός αντιπολιτε</w:t>
      </w:r>
      <w:r>
        <w:rPr>
          <w:rFonts w:eastAsia="Times New Roman" w:cs="Times New Roman"/>
          <w:szCs w:val="24"/>
        </w:rPr>
        <w:t>υτικού λαϊκισμού, όπως παλαιότερα με τα «</w:t>
      </w:r>
      <w:proofErr w:type="spellStart"/>
      <w:r>
        <w:rPr>
          <w:rFonts w:eastAsia="Times New Roman" w:cs="Times New Roman"/>
          <w:szCs w:val="24"/>
        </w:rPr>
        <w:t>Ζάππεια</w:t>
      </w:r>
      <w:proofErr w:type="spellEnd"/>
      <w:r>
        <w:rPr>
          <w:rFonts w:eastAsia="Times New Roman" w:cs="Times New Roman"/>
          <w:szCs w:val="24"/>
        </w:rPr>
        <w:t>» της Νέας Δημοκρατίας και όπως με το πρόγραμμα της Θεσσαλονίκης του ΣΥΡΙΖΑ.</w:t>
      </w:r>
    </w:p>
    <w:p w14:paraId="5EE8F3A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αναξιοκρατία, αδιαφάνεια και έλλειψη αξιολόγησης, ουσιαστικής και δίκαιης αξιολόγησης, δεν θα μπορέ</w:t>
      </w:r>
      <w:r>
        <w:rPr>
          <w:rFonts w:eastAsia="Times New Roman" w:cs="Times New Roman"/>
          <w:szCs w:val="24"/>
        </w:rPr>
        <w:t xml:space="preserve">σουμε να υπερβούμε την κρίση. </w:t>
      </w:r>
    </w:p>
    <w:p w14:paraId="5EE8F3A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Υπάρχει, άραγε, ελπίδα για αυτή τη χώρα; Εμείς λέμε ναι. Απαιτείται, όμως, εδώ και τώρα ένα σχέδιο προοδευτικών μεταρρυθμίσεων, με λύσεις για την ανάταξη της κοινωνίας, με αρμονική συνύπαρξη, όχι με σύγκρουση δημοσίου και ιδι</w:t>
      </w:r>
      <w:r>
        <w:rPr>
          <w:rFonts w:eastAsia="Times New Roman" w:cs="Times New Roman"/>
          <w:szCs w:val="24"/>
        </w:rPr>
        <w:t xml:space="preserve">ωτικού τομέα, σύγκρουση που από διαφορετική πλευρά –εναντίον του δημόσιου τομέα η Νέα Δημοκρατία και εναντίον του ιδιωτικού τομέα </w:t>
      </w:r>
      <w:r>
        <w:rPr>
          <w:rFonts w:eastAsia="Times New Roman" w:cs="Times New Roman"/>
          <w:szCs w:val="24"/>
        </w:rPr>
        <w:t>εσείς του ΣΥΡΙΖΑ</w:t>
      </w:r>
      <w:r>
        <w:rPr>
          <w:rFonts w:eastAsia="Times New Roman" w:cs="Times New Roman"/>
          <w:szCs w:val="24"/>
        </w:rPr>
        <w:t>- προσπαθείτε να φέρετε στην πολιτική σκηνή του τόπου. Ενίσχυση της ιδιωτικής οικονομίας χρειάζεται και της υγ</w:t>
      </w:r>
      <w:r>
        <w:rPr>
          <w:rFonts w:eastAsia="Times New Roman" w:cs="Times New Roman"/>
          <w:szCs w:val="24"/>
        </w:rPr>
        <w:t xml:space="preserve">ιούς επιχειρηματικότητας. Χρειάζονται σύγχρονες υπηρεσίες στους τομείς κοινωνικής πολιτικής, όχι μια αδιέξοδη επιδοματική πολιτική ανακύκλωσης της φτώχειας. Χρειάζονται διαφάνεια και δικαιοσύνη, λειτουργία αξιοκρατικών δομών και θεσμοθέτηση </w:t>
      </w:r>
      <w:r>
        <w:rPr>
          <w:rFonts w:eastAsia="Times New Roman" w:cs="Times New Roman"/>
          <w:szCs w:val="24"/>
        </w:rPr>
        <w:lastRenderedPageBreak/>
        <w:t>πλαισίου που θα</w:t>
      </w:r>
      <w:r>
        <w:rPr>
          <w:rFonts w:eastAsia="Times New Roman" w:cs="Times New Roman"/>
          <w:szCs w:val="24"/>
        </w:rPr>
        <w:t xml:space="preserve"> εξασφαλίζει την αξιοκρατία και δεν θα διαιωνίζει το πελατειακό σύστημα.</w:t>
      </w:r>
    </w:p>
    <w:p w14:paraId="5EE8F3A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EE8F3A7"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κύριε Θεοχαρόπουλε.</w:t>
      </w:r>
    </w:p>
    <w:p w14:paraId="5EE8F3A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Ολοκληρώνω, κυρία Πρόεδρε.</w:t>
      </w:r>
    </w:p>
    <w:p w14:paraId="5EE8F3A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Δυστυχώς για τη χώρα, αγαπητοί συνάδελφοι του ΣΥΡΙΖΑ, δεν έχετε αυτή την αντίληψη. Το μόνο που σας ενδιαφέρει είναι να ελέγξετε τώρα εσείς το κράτος. Το σύστημα των πελατειακών σχέσεων και της αναξιοκρατίας, όμως, θα σταματήσει μ</w:t>
      </w:r>
      <w:r>
        <w:rPr>
          <w:rFonts w:eastAsia="Times New Roman" w:cs="Times New Roman"/>
          <w:szCs w:val="24"/>
        </w:rPr>
        <w:t>όνο όταν συμφωνηθούν γενναίες μεταρρυθμίσεις και πολλές φορές αυτές συνεπάγονται και πολιτικό κόστος. Τέτοιες μεταρρυθμίσεις στην κατάσταση που βρίσκεται η χώρα μας μόνο με πολιτική αλλαγή, με εθνική συνεννόηση, μπορούν να επιτευχθούν. Η Δημοκρατική Συμπαρ</w:t>
      </w:r>
      <w:r>
        <w:rPr>
          <w:rFonts w:eastAsia="Times New Roman" w:cs="Times New Roman"/>
          <w:szCs w:val="24"/>
        </w:rPr>
        <w:t xml:space="preserve">άταξη σ’ αυτό το πλαίσιο κινείται. Δεν θα αφήσουμε τους πολίτες εγκλωβισμένους σε αδιέξοδες πολιτικές. Δεν το αξίζουν αυτό οι Ελληνίδες και οι Έλληνες. </w:t>
      </w:r>
    </w:p>
    <w:p w14:paraId="5EE8F3A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ευχαριστώ.</w:t>
      </w:r>
    </w:p>
    <w:p w14:paraId="5EE8F3AB"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Παρακαλώ πολύ να τηρούν όλοι οι συνάδελφοι τ</w:t>
      </w:r>
      <w:r>
        <w:rPr>
          <w:rFonts w:eastAsia="Times New Roman" w:cs="Times New Roman"/>
          <w:szCs w:val="24"/>
        </w:rPr>
        <w:t>ον χρόνο.</w:t>
      </w:r>
    </w:p>
    <w:p w14:paraId="5EE8F3A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Κατσίκης</w:t>
      </w:r>
      <w:proofErr w:type="spellEnd"/>
      <w:r>
        <w:rPr>
          <w:rFonts w:eastAsia="Times New Roman" w:cs="Times New Roman"/>
          <w:szCs w:val="24"/>
        </w:rPr>
        <w:t>, Κοινοβουλευτικός Εκπρόσωπος των Ανεξάρτητων Ελλήνων, Βουλευτής Αττικής, για έξι λεπτά</w:t>
      </w:r>
    </w:p>
    <w:p w14:paraId="5EE8F3AD"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κυρία Πρόεδρε.</w:t>
      </w:r>
    </w:p>
    <w:p w14:paraId="5EE8F3A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προβληματιζόμουν, όταν έμαθα ότι η Αξ</w:t>
      </w:r>
      <w:r>
        <w:rPr>
          <w:rFonts w:eastAsia="Times New Roman" w:cs="Times New Roman"/>
          <w:szCs w:val="24"/>
        </w:rPr>
        <w:t xml:space="preserve">ιωματική Αντιπολίτευση κατέθεσε επερώτηση, με θέμα αυτό </w:t>
      </w:r>
      <w:r>
        <w:rPr>
          <w:rFonts w:eastAsia="Times New Roman" w:cs="Times New Roman"/>
          <w:szCs w:val="24"/>
        </w:rPr>
        <w:t xml:space="preserve">για </w:t>
      </w:r>
      <w:r>
        <w:rPr>
          <w:rFonts w:eastAsia="Times New Roman" w:cs="Times New Roman"/>
          <w:szCs w:val="24"/>
        </w:rPr>
        <w:t>το οποίο σήμερα εκλήθη τόσο η κυρία Υπουργός να απαντήσει</w:t>
      </w:r>
      <w:r>
        <w:rPr>
          <w:rFonts w:eastAsia="Times New Roman" w:cs="Times New Roman"/>
          <w:szCs w:val="24"/>
        </w:rPr>
        <w:t>,</w:t>
      </w:r>
      <w:r>
        <w:rPr>
          <w:rFonts w:eastAsia="Times New Roman" w:cs="Times New Roman"/>
          <w:szCs w:val="24"/>
        </w:rPr>
        <w:t xml:space="preserve"> όσο και εμείς να σχολιάσουμε. </w:t>
      </w:r>
    </w:p>
    <w:p w14:paraId="5EE8F3A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Βεβαίως, μου </w:t>
      </w:r>
      <w:proofErr w:type="spellStart"/>
      <w:r>
        <w:rPr>
          <w:rFonts w:eastAsia="Times New Roman" w:cs="Times New Roman"/>
          <w:szCs w:val="24"/>
        </w:rPr>
        <w:t>ελύθη</w:t>
      </w:r>
      <w:proofErr w:type="spellEnd"/>
      <w:r>
        <w:rPr>
          <w:rFonts w:eastAsia="Times New Roman" w:cs="Times New Roman"/>
          <w:szCs w:val="24"/>
        </w:rPr>
        <w:t xml:space="preserve"> ο προβληματισμός, όταν παρακολούθησα τους ομιλητές, τον εισηγητή και τον Κοινοβουλευτικ</w:t>
      </w:r>
      <w:r>
        <w:rPr>
          <w:rFonts w:eastAsia="Times New Roman" w:cs="Times New Roman"/>
          <w:szCs w:val="24"/>
        </w:rPr>
        <w:t xml:space="preserve">ό Εκπρόσωπο της Νέας Δημοκρατίας, απ’ αυτό το Βήμα να εξαπολύουν υβριστικούς, συκοφαντικούς χαρακτηρισμούς προς τη Συγκυβέρνηση ΣΥΡΙΖΑ-ΑΝΕΛ. </w:t>
      </w:r>
    </w:p>
    <w:p w14:paraId="5EE8F3B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Επίσης, μου </w:t>
      </w:r>
      <w:proofErr w:type="spellStart"/>
      <w:r>
        <w:rPr>
          <w:rFonts w:eastAsia="Times New Roman" w:cs="Times New Roman"/>
          <w:szCs w:val="24"/>
        </w:rPr>
        <w:t>εδόθη</w:t>
      </w:r>
      <w:proofErr w:type="spellEnd"/>
      <w:r>
        <w:rPr>
          <w:rFonts w:eastAsia="Times New Roman" w:cs="Times New Roman"/>
          <w:szCs w:val="24"/>
        </w:rPr>
        <w:t xml:space="preserve"> απάντηση για ποιον λόγο κατατέθηκε αυτή η επίκαιρη επερώτηση, όταν είδα πως εκείνοι οι οποίοι στ</w:t>
      </w:r>
      <w:r>
        <w:rPr>
          <w:rFonts w:eastAsia="Times New Roman" w:cs="Times New Roman"/>
          <w:szCs w:val="24"/>
        </w:rPr>
        <w:t xml:space="preserve">ο παρελθόν είχαν προβεί σε απολύσεις δημοσίων υπαλλήλων, προσπαθώντας να εξωραΐσουν την άσχημη εικόνα την οποία είχαν δημιουργήσει, επιτιθέμενοι στη σημερινή Κυβέρνηση, την κατηγορούν ότι προέβη σε παράνομες προσλήψεις. </w:t>
      </w:r>
    </w:p>
    <w:p w14:paraId="5EE8F3B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πιπλέον</w:t>
      </w:r>
      <w:r>
        <w:rPr>
          <w:rFonts w:eastAsia="Times New Roman" w:cs="Times New Roman"/>
          <w:szCs w:val="24"/>
        </w:rPr>
        <w:t xml:space="preserve"> δε, είχαν την ανάγκη της ε</w:t>
      </w:r>
      <w:r>
        <w:rPr>
          <w:rFonts w:eastAsia="Times New Roman" w:cs="Times New Roman"/>
          <w:szCs w:val="24"/>
        </w:rPr>
        <w:t xml:space="preserve">κτόνωσης οι συνάδελφοι της Νέας Δημοκρατίας, αφού ξεφεύγοντας από το πλαίσιο της συζήτησης και των ερωτήσεων που συνέθεσαν το κείμενο της επίκαιρης ερώτησης αναφέρθηκαν σε </w:t>
      </w:r>
      <w:r>
        <w:rPr>
          <w:rFonts w:eastAsia="Times New Roman" w:cs="Times New Roman"/>
          <w:szCs w:val="24"/>
          <w:lang w:val="en-US"/>
        </w:rPr>
        <w:lastRenderedPageBreak/>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στον κ. Παππά και σε άλλα, επιρρίπτοντας και για τέτοιες πολιτικές πράξει</w:t>
      </w:r>
      <w:r>
        <w:rPr>
          <w:rFonts w:eastAsia="Times New Roman" w:cs="Times New Roman"/>
          <w:szCs w:val="24"/>
        </w:rPr>
        <w:t xml:space="preserve">ς που χαρακτηρίζουν Υπουργούς της Κυβέρνησης αποτυχία, ολιγωρία, μη δυνάμενοι να αναλάβουν τις δικές τους ευθύνες. </w:t>
      </w:r>
    </w:p>
    <w:p w14:paraId="5EE8F3B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Και βέβαια, κυρίες και κύριοι συνάδελφοι, ενώ είχα προετοιμάσει έναν γραπτό και προφορικό λόγο, πιστεύοντας ότι θα έπρεπε να ξεκινήσω διαφορ</w:t>
      </w:r>
      <w:r>
        <w:rPr>
          <w:rFonts w:eastAsia="Times New Roman" w:cs="Times New Roman"/>
          <w:szCs w:val="24"/>
        </w:rPr>
        <w:t>ετικά, εντούτοις τον ανασκεύασα -με αξιοπρέπεια, όμως- για να α</w:t>
      </w:r>
      <w:r>
        <w:rPr>
          <w:rFonts w:eastAsia="Times New Roman" w:cs="Times New Roman"/>
          <w:szCs w:val="24"/>
        </w:rPr>
        <w:t>ντικρούσω</w:t>
      </w:r>
      <w:r>
        <w:rPr>
          <w:rFonts w:eastAsia="Times New Roman" w:cs="Times New Roman"/>
          <w:szCs w:val="24"/>
        </w:rPr>
        <w:t xml:space="preserve"> στο πεδίο αυτών των συκοφαντικών χαρακτηρισμών, λέγοντας ότι τέτοιες επίκαιρες επερωτήσεις αναρωτιέμαι γιατί δεν τις αναρτάτε στα λεξικά δίπλα στο λήμμα «αμετροέπεια». </w:t>
      </w:r>
    </w:p>
    <w:p w14:paraId="5EE8F3B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Γιατί αυτό είσ</w:t>
      </w:r>
      <w:r>
        <w:rPr>
          <w:rFonts w:eastAsia="Times New Roman" w:cs="Times New Roman"/>
          <w:szCs w:val="24"/>
        </w:rPr>
        <w:t xml:space="preserve">τε, κυρίες και κύριοι της Νέας Δημοκρατίας, αμετροεπείς και φανφαρόνοι, εν γνώσει σας παραπλανητικοί, φανατικοί, </w:t>
      </w:r>
      <w:proofErr w:type="spellStart"/>
      <w:r>
        <w:rPr>
          <w:rFonts w:eastAsia="Times New Roman" w:cs="Times New Roman"/>
          <w:szCs w:val="24"/>
        </w:rPr>
        <w:t>γκεμπελιστές</w:t>
      </w:r>
      <w:proofErr w:type="spellEnd"/>
      <w:r>
        <w:rPr>
          <w:rFonts w:eastAsia="Times New Roman" w:cs="Times New Roman"/>
          <w:szCs w:val="24"/>
        </w:rPr>
        <w:t>. Ενώ γνωρίζετε πολύ καλά πως η ΕΛΣΤΑΤ μετρά απασχόληση και όχι προσλήψεις, χρησιμοποιείτε στοιχεία της όπως εσείς νομίζετε ότι σας</w:t>
      </w:r>
      <w:r>
        <w:rPr>
          <w:rFonts w:eastAsia="Times New Roman" w:cs="Times New Roman"/>
          <w:szCs w:val="24"/>
        </w:rPr>
        <w:t xml:space="preserve"> εξυπηρετούν. Εκτός πια και αν δεν γνωρίζετε τη διαφορά μεταξύ προσλήψεων στο </w:t>
      </w:r>
      <w:r>
        <w:rPr>
          <w:rFonts w:eastAsia="Times New Roman" w:cs="Times New Roman"/>
          <w:szCs w:val="24"/>
        </w:rPr>
        <w:t>δ</w:t>
      </w:r>
      <w:r>
        <w:rPr>
          <w:rFonts w:eastAsia="Times New Roman" w:cs="Times New Roman"/>
          <w:szCs w:val="24"/>
        </w:rPr>
        <w:t>ημόσιο και απασχόλησης γενικότερα. Επειδή, όμως, κάτι τέτοιο είναι σίγουρο πως δεν συμβαίνει, καταλήγουμε στο συμπέρασμα της χρήσης των στοιχείων προσαρμοσμένων στην εξυπηρέτηση</w:t>
      </w:r>
      <w:r>
        <w:rPr>
          <w:rFonts w:eastAsia="Times New Roman" w:cs="Times New Roman"/>
          <w:szCs w:val="24"/>
        </w:rPr>
        <w:t xml:space="preserve"> των ιδιοτελών σας σκοπών. </w:t>
      </w:r>
    </w:p>
    <w:p w14:paraId="5EE8F3B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Με αυτή την ευκαιρία, επιτρέψτε μου να σας πω ότι παράλληλα με τον προβληματισμό που ένιωσα στην κατάθεση της επίκαιρης επερώτησής σας, ακούγοντας σας να αναπτύσσετε την έννοια της κομματικοποίησης, χάρηκα </w:t>
      </w:r>
      <w:r>
        <w:rPr>
          <w:rFonts w:eastAsia="Times New Roman" w:cs="Times New Roman"/>
          <w:szCs w:val="24"/>
        </w:rPr>
        <w:lastRenderedPageBreak/>
        <w:t>γιατί συμφωνούμε σε έν</w:t>
      </w:r>
      <w:r>
        <w:rPr>
          <w:rFonts w:eastAsia="Times New Roman" w:cs="Times New Roman"/>
          <w:szCs w:val="24"/>
        </w:rPr>
        <w:t xml:space="preserve">α πράγμα. Άσχετα αν πέτυχε ή απέτυχε στην προσπάθειά του ο ΣΥΡΙΖΑ και η Συγκυβέρνηση ΣΥΡΙΖΑ-ΑΝΕΛ να </w:t>
      </w:r>
      <w:proofErr w:type="spellStart"/>
      <w:r>
        <w:rPr>
          <w:rFonts w:eastAsia="Times New Roman" w:cs="Times New Roman"/>
          <w:szCs w:val="24"/>
        </w:rPr>
        <w:t>αποκομματικοποιήσουν</w:t>
      </w:r>
      <w:proofErr w:type="spellEnd"/>
      <w:r>
        <w:rPr>
          <w:rFonts w:eastAsia="Times New Roman" w:cs="Times New Roman"/>
          <w:szCs w:val="24"/>
        </w:rPr>
        <w:t xml:space="preserve"> το κράτος, θα πρέπει να συμφωνήσουμε ότι το παρέλαβε κομματικοποιημένο από εσάς. </w:t>
      </w:r>
    </w:p>
    <w:p w14:paraId="5EE8F3B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Θεωρώ αδιανόητο, λοιπόν, να μην γνωρίζετε πως η αναλογία του ένα προς πέντε αφορά προσλήψεις τακτικού προσωπικού και όχι εκτάκτου, όπως είναι οι ωρομίσθιοι και οι αναπληρωτές καθηγητές στα σχολεία, όπως είναι εποχικοί πυροσβέστες, όπως είναι οι προσωρινά ε</w:t>
      </w:r>
      <w:r>
        <w:rPr>
          <w:rFonts w:eastAsia="Times New Roman" w:cs="Times New Roman"/>
          <w:szCs w:val="24"/>
        </w:rPr>
        <w:t xml:space="preserve">ργαζόμενοι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όπως είναι απασχολούμενοι σε ευρωπαϊκά προγράμματα κοινωφελούς εργασίας. Σας βόλευε, όμως, να τα θεωρήσετε όλα μόνιμες προσλήψεις, για να βγάλετε τους αριθμούς που βγάλατε και σας διέψευσε η κυρία Υπουργός. </w:t>
      </w:r>
    </w:p>
    <w:p w14:paraId="5EE8F3B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Δεν θα κουράσω, λοιπόν</w:t>
      </w:r>
      <w:r>
        <w:rPr>
          <w:rFonts w:eastAsia="Times New Roman" w:cs="Times New Roman"/>
          <w:szCs w:val="24"/>
        </w:rPr>
        <w:t xml:space="preserve">, με αναφορά σε αριθμούς, μιας και όπως είπα το έκανε με όρους ειλικρίνειας η κ. </w:t>
      </w:r>
      <w:proofErr w:type="spellStart"/>
      <w:r>
        <w:rPr>
          <w:rFonts w:eastAsia="Times New Roman" w:cs="Times New Roman"/>
          <w:szCs w:val="24"/>
        </w:rPr>
        <w:t>Γεροβασίλη</w:t>
      </w:r>
      <w:proofErr w:type="spellEnd"/>
      <w:r>
        <w:rPr>
          <w:rFonts w:eastAsia="Times New Roman" w:cs="Times New Roman"/>
          <w:szCs w:val="24"/>
        </w:rPr>
        <w:t>. Τον πολιτικό, όμως, τυχοδιωκτισμό σας δεν θα τον αφήσω στο απυρόβλητο. Π</w:t>
      </w:r>
      <w:r>
        <w:rPr>
          <w:rFonts w:eastAsia="Times New Roman" w:cs="Times New Roman"/>
          <w:szCs w:val="24"/>
        </w:rPr>
        <w:t>ώ</w:t>
      </w:r>
      <w:r>
        <w:rPr>
          <w:rFonts w:eastAsia="Times New Roman" w:cs="Times New Roman"/>
          <w:szCs w:val="24"/>
        </w:rPr>
        <w:t>ς αλλιώς ονομάζεται αυτή η στάση σας, που ενώ γνωρίζετε πως έχει αλλάξει η μεθοδολογία εμφ</w:t>
      </w:r>
      <w:r>
        <w:rPr>
          <w:rFonts w:eastAsia="Times New Roman" w:cs="Times New Roman"/>
          <w:szCs w:val="24"/>
        </w:rPr>
        <w:t>άνισης των μετακλητών και στον όρο αυτό υπάγεται πλέον κάθε πρόσωπο που καταλαμβάνει θέση που από το νόμο χαρακτηρίζεται μετακλητή; Παραδείγματος χάρ</w:t>
      </w:r>
      <w:r>
        <w:rPr>
          <w:rFonts w:eastAsia="Times New Roman" w:cs="Times New Roman"/>
          <w:szCs w:val="24"/>
        </w:rPr>
        <w:t>ιν</w:t>
      </w:r>
      <w:r>
        <w:rPr>
          <w:rFonts w:eastAsia="Times New Roman" w:cs="Times New Roman"/>
          <w:szCs w:val="24"/>
        </w:rPr>
        <w:t>, είναι οι γενικοί γραμματείς, οι ειδικοί γραμματείς, οι επιστημονικοί συνεργάτες, οι ειδικοί συνεργάτες,</w:t>
      </w:r>
      <w:r>
        <w:rPr>
          <w:rFonts w:eastAsia="Times New Roman" w:cs="Times New Roman"/>
          <w:szCs w:val="24"/>
        </w:rPr>
        <w:t xml:space="preserve"> οι ειδικοί σύμβουλοι, που εσείς επιμένετε πως είναι αύξηση προσλήψεων μετακλητών υπαλλήλων. </w:t>
      </w:r>
    </w:p>
    <w:p w14:paraId="5EE8F3B7" w14:textId="77777777" w:rsidR="007948C4" w:rsidRDefault="00A0586C">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5EE8F3B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Ένα λεπτό, κυρία Πρόεδρε.</w:t>
      </w:r>
    </w:p>
    <w:p w14:paraId="5EE8F3B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Δεν είναι αύξηση, κύριοι, είναι καταγραφή της πραγμα</w:t>
      </w:r>
      <w:r>
        <w:rPr>
          <w:rFonts w:eastAsia="Times New Roman" w:cs="Times New Roman"/>
          <w:szCs w:val="24"/>
        </w:rPr>
        <w:t xml:space="preserve">τικότητας και αποκάλυψη της δικής σας παραποιημένης και εικονικής πραγματικότητας. </w:t>
      </w:r>
    </w:p>
    <w:p w14:paraId="5EE8F3B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αποτελέσει αντικείμενο έρευνας η εμμονή σας να </w:t>
      </w:r>
      <w:proofErr w:type="spellStart"/>
      <w:r>
        <w:rPr>
          <w:rFonts w:eastAsia="Times New Roman" w:cs="Times New Roman"/>
          <w:szCs w:val="24"/>
        </w:rPr>
        <w:t>δαιμονοποιείτε</w:t>
      </w:r>
      <w:proofErr w:type="spellEnd"/>
      <w:r>
        <w:rPr>
          <w:rFonts w:eastAsia="Times New Roman" w:cs="Times New Roman"/>
          <w:szCs w:val="24"/>
        </w:rPr>
        <w:t xml:space="preserve"> την εντιμότητα. </w:t>
      </w:r>
    </w:p>
    <w:p w14:paraId="5EE8F3B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Είναι δυνατόν να κατηγορείτε την Κυβέρνηση ΣΥΡΙΖΑ-ΑΝΕΛ για αναξιοκρατία σ</w:t>
      </w:r>
      <w:r>
        <w:rPr>
          <w:rFonts w:eastAsia="Times New Roman" w:cs="Times New Roman"/>
          <w:szCs w:val="24"/>
        </w:rPr>
        <w:t xml:space="preserve">την αξιολόγηση των στελεχών σε θέσεις ευθύνης, όταν το κόμμα σας στραγγάλισε τις διατάξεις του ν.3839/2010, μιας </w:t>
      </w:r>
      <w:proofErr w:type="spellStart"/>
      <w:r>
        <w:rPr>
          <w:rFonts w:eastAsia="Times New Roman" w:cs="Times New Roman"/>
          <w:szCs w:val="24"/>
        </w:rPr>
        <w:t>πρωτόλειας</w:t>
      </w:r>
      <w:proofErr w:type="spellEnd"/>
      <w:r>
        <w:rPr>
          <w:rFonts w:eastAsia="Times New Roman" w:cs="Times New Roman"/>
          <w:szCs w:val="24"/>
        </w:rPr>
        <w:t xml:space="preserve"> έστω προσπάθειας θέσπισης αντικειμενικών κριτηρίων επιλογής, επιλέγοντας να εφαρμόσετε τον ν.4002/2011, που ψήφισε το μετέπειτα συγκ</w:t>
      </w:r>
      <w:r>
        <w:rPr>
          <w:rFonts w:eastAsia="Times New Roman" w:cs="Times New Roman"/>
          <w:szCs w:val="24"/>
        </w:rPr>
        <w:t>υβερνών με εσάς κόμμα και έδινε την απόλυτη δυνατότητα στον Υπουργό με απόφασή του και μόνο να ορίζει διευθυντές και τμηματάρχες; Αυτά να τα θυμόμαστε!</w:t>
      </w:r>
    </w:p>
    <w:p w14:paraId="5EE8F3B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Είναι δυνατόν να λησμονείτε τη νύχτα εκείνη του Δεκεμβρίου του 2012, όταν πραξικοπηματικά ο εντολοδόχος </w:t>
      </w:r>
      <w:r>
        <w:rPr>
          <w:rFonts w:eastAsia="Times New Roman" w:cs="Times New Roman"/>
          <w:szCs w:val="24"/>
        </w:rPr>
        <w:t xml:space="preserve">του κ. Σαμαρά, Υφυπουργός τότε Οικονομικών, κ. Γεώργιος Μαυραγάνης επιχείρησε να καρατομήσει </w:t>
      </w:r>
      <w:proofErr w:type="spellStart"/>
      <w:r>
        <w:rPr>
          <w:rFonts w:eastAsia="Times New Roman" w:cs="Times New Roman"/>
          <w:szCs w:val="24"/>
        </w:rPr>
        <w:t>εκατόν</w:t>
      </w:r>
      <w:proofErr w:type="spellEnd"/>
      <w:r>
        <w:rPr>
          <w:rFonts w:eastAsia="Times New Roman" w:cs="Times New Roman"/>
          <w:szCs w:val="24"/>
        </w:rPr>
        <w:t xml:space="preserve"> εξήντα </w:t>
      </w:r>
      <w:r>
        <w:rPr>
          <w:rFonts w:eastAsia="Times New Roman" w:cs="Times New Roman"/>
          <w:szCs w:val="24"/>
        </w:rPr>
        <w:lastRenderedPageBreak/>
        <w:t>έξι διευθυντές και τμηματάρχες εφοριών, τοποθετώντας χωρίς κανένα κριτήριο τα δικά σας παιδιά στο σύνολο του ελεγκτικού μηχανισμού του Υπουργείου Οικ</w:t>
      </w:r>
      <w:r>
        <w:rPr>
          <w:rFonts w:eastAsia="Times New Roman" w:cs="Times New Roman"/>
          <w:szCs w:val="24"/>
        </w:rPr>
        <w:t xml:space="preserve">ονομικών; </w:t>
      </w:r>
      <w:proofErr w:type="spellStart"/>
      <w:r>
        <w:rPr>
          <w:rFonts w:eastAsia="Times New Roman" w:cs="Times New Roman"/>
          <w:szCs w:val="24"/>
        </w:rPr>
        <w:t>Εσείσθη</w:t>
      </w:r>
      <w:proofErr w:type="spellEnd"/>
      <w:r>
        <w:rPr>
          <w:rFonts w:eastAsia="Times New Roman" w:cs="Times New Roman"/>
          <w:szCs w:val="24"/>
        </w:rPr>
        <w:t xml:space="preserve"> τότε το πανελλήνιο. </w:t>
      </w:r>
    </w:p>
    <w:p w14:paraId="5EE8F3B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Πόσο επιλεκτική αμνησία μπορείτε να έχετε, κύριοι συνάδελφοι της Νέας Δημοκρατίας; Όχι, πως την γλίτωσαν, βέβαια. Τους «κλαδέψατε» σιγά-σιγά και άλλωστε αλώσατε το σύνολο των θέσεων ευθύνης. </w:t>
      </w:r>
    </w:p>
    <w:p w14:paraId="5EE8F3B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Την αντίδρασή μας στον αυ</w:t>
      </w:r>
      <w:r>
        <w:rPr>
          <w:rFonts w:eastAsia="Times New Roman" w:cs="Times New Roman"/>
          <w:szCs w:val="24"/>
        </w:rPr>
        <w:t xml:space="preserve">ταρχισμό σας και την προσπάθειά μας για αποκατάσταση του αισθήματος εμπιστοσύνης και δικαίως στους υπαλλήλους με τη θέσπιση αντικειμενικών κριτηρίων στην αξιολόγησή τους για θέσεις ευθύνης, μας τη χρεώνετε και ως φάμπρικα πελατειακού κράτους. </w:t>
      </w:r>
    </w:p>
    <w:p w14:paraId="5EE8F3B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Την έκφραση </w:t>
      </w:r>
      <w:r>
        <w:rPr>
          <w:rFonts w:eastAsia="Times New Roman" w:cs="Times New Roman"/>
          <w:szCs w:val="24"/>
        </w:rPr>
        <w:t xml:space="preserve">«αμετάκλητη δικαστική απόφαση» την έχετε ξανακούσει ή όχι; Όταν μια απόφαση καταστεί αμετάκλητη, υπόκειται σε κανένα ένδικο μέσο; </w:t>
      </w:r>
    </w:p>
    <w:p w14:paraId="5EE8F3C0"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ολοκληρώστε, σας παρακαλώ.</w:t>
      </w:r>
    </w:p>
    <w:p w14:paraId="5EE8F3C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Ολοκληρώνω, κυρί</w:t>
      </w:r>
      <w:r>
        <w:rPr>
          <w:rFonts w:eastAsia="Times New Roman" w:cs="Times New Roman"/>
          <w:szCs w:val="24"/>
        </w:rPr>
        <w:t>α Πρόεδρε. Θα ήθελα λίγο την υπομονή σας και την καλοσύνη σας.</w:t>
      </w:r>
    </w:p>
    <w:p w14:paraId="5EE8F3C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Αποτελεί ή όχι υποχρέωση της διοίκησης η </w:t>
      </w:r>
      <w:proofErr w:type="spellStart"/>
      <w:r>
        <w:rPr>
          <w:rFonts w:eastAsia="Times New Roman" w:cs="Times New Roman"/>
          <w:szCs w:val="24"/>
        </w:rPr>
        <w:t>εκτελεστότητά</w:t>
      </w:r>
      <w:proofErr w:type="spellEnd"/>
      <w:r>
        <w:rPr>
          <w:rFonts w:eastAsia="Times New Roman" w:cs="Times New Roman"/>
          <w:szCs w:val="24"/>
        </w:rPr>
        <w:t xml:space="preserve"> της; Βασικές γνώσεις πρωτοετών της Νομικής είναι αυτές.</w:t>
      </w:r>
    </w:p>
    <w:p w14:paraId="5EE8F3C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Έλεος, κύριοι! Δεν θα ποδηγετήσετε τη λογική κανενός. Θα αντισταθούμε και θα ανατρέψουμε τη δικτατορία των μετρίων, που επιβάλατε στο </w:t>
      </w:r>
      <w:r>
        <w:rPr>
          <w:rFonts w:eastAsia="Times New Roman" w:cs="Times New Roman"/>
          <w:szCs w:val="24"/>
        </w:rPr>
        <w:t>δ</w:t>
      </w:r>
      <w:r>
        <w:rPr>
          <w:rFonts w:eastAsia="Times New Roman" w:cs="Times New Roman"/>
          <w:szCs w:val="24"/>
        </w:rPr>
        <w:t>ημόσιο.</w:t>
      </w:r>
    </w:p>
    <w:p w14:paraId="5EE8F3C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E8F3C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Τώρα τον λόγο έχει από την Ένωση Κεντρώων ο κ. Μάριος Γεω</w:t>
      </w:r>
      <w:r>
        <w:rPr>
          <w:rFonts w:eastAsia="Times New Roman" w:cs="Times New Roman"/>
          <w:szCs w:val="24"/>
        </w:rPr>
        <w:t>ργιάδης, Βουλευτής Α΄ Αθήνας.</w:t>
      </w:r>
    </w:p>
    <w:p w14:paraId="5EE8F3C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 για έξι λεπτά.</w:t>
      </w:r>
    </w:p>
    <w:p w14:paraId="5EE8F3C7"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 εκμεταλλευτώ και εγώ λίγο…</w:t>
      </w:r>
    </w:p>
    <w:p w14:paraId="5EE8F3C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έχει δευτερολογία.</w:t>
      </w:r>
    </w:p>
    <w:p w14:paraId="5EE8F3C9"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Όχι, δεν έχουμε δευτερολογία. Απλώς λίγο την</w:t>
      </w:r>
      <w:r>
        <w:rPr>
          <w:rFonts w:eastAsia="Times New Roman" w:cs="Times New Roman"/>
          <w:szCs w:val="24"/>
        </w:rPr>
        <w:t xml:space="preserve"> ανοχή σας.</w:t>
      </w:r>
    </w:p>
    <w:p w14:paraId="5EE8F3CA"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υπάρχει ανοχή.</w:t>
      </w:r>
    </w:p>
    <w:p w14:paraId="5EE8F3CB"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Ευχαριστώ, κυρία Πρόεδρε.</w:t>
      </w:r>
    </w:p>
    <w:p w14:paraId="5EE8F3C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Βουλευτές, είναι φυσικά κατοχυρωμένο δικαίωμα από τον Κανονισμό της Βουλής το κάθε κόμμα να ασκεί τον κοινοβουλευτικ</w:t>
      </w:r>
      <w:r>
        <w:rPr>
          <w:rFonts w:eastAsia="Times New Roman" w:cs="Times New Roman"/>
          <w:szCs w:val="24"/>
        </w:rPr>
        <w:t>ό έλεγχο με τον όποιο τρόπο κρίνουν τα στελέχη του. Όμως το να καταθέτει η Νέα Δημοκρατία τη συγκεκριμένη ερώτηση</w:t>
      </w:r>
      <w:r>
        <w:rPr>
          <w:rFonts w:eastAsia="Times New Roman" w:cs="Times New Roman"/>
          <w:szCs w:val="24"/>
        </w:rPr>
        <w:t>,</w:t>
      </w:r>
      <w:r>
        <w:rPr>
          <w:rFonts w:eastAsia="Times New Roman" w:cs="Times New Roman"/>
          <w:szCs w:val="24"/>
        </w:rPr>
        <w:t xml:space="preserve"> ξεπερνάει κάθε λογική για οποιονδήποτε Έλληνα ζει σε αυτή τη χώρα και δεν φοράει, βέβαια, κομματικές παρωπίδες.</w:t>
      </w:r>
    </w:p>
    <w:p w14:paraId="5EE8F3C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Σε όλο το κείμενο της επερώτη</w:t>
      </w:r>
      <w:r>
        <w:rPr>
          <w:rFonts w:eastAsia="Times New Roman" w:cs="Times New Roman"/>
          <w:szCs w:val="24"/>
        </w:rPr>
        <w:t>σης ναι μεν η λογική είναι ορθή και τα περιστατικά που περιγράφει υπαρκτά, ωστόσο είναι εμφανής η αγωνία που επιδεικνύετε για την πραγματοποιούμενη από την Κυβέρνηση ΣΥΡΙΖΑ-ΑΝΕΛ υπερδιόγκωση του δημοσίου τομέα με αδιαφάνεια και αξιοκρατία. Όμως δεν επιδεικ</w:t>
      </w:r>
      <w:r>
        <w:rPr>
          <w:rFonts w:eastAsia="Times New Roman" w:cs="Times New Roman"/>
          <w:szCs w:val="24"/>
        </w:rPr>
        <w:t xml:space="preserve">νύατε την ίδια αγωνία και τον ίδιο ζήλο, όταν οι ίδιοι Βουλευτές σας διόριζαν χιλιάδες δεξιά και αριστερά κατά τις δικές σας κυβερνήσεις. </w:t>
      </w:r>
    </w:p>
    <w:p w14:paraId="5EE8F3C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Εύλογα, λοιπόν, κάποιος καλόπιστος μπορεί να σας κάνει το εξής ερώτημα: Τη δεκαετία του 1970, μεταξύ 1974 έως 1981, ο</w:t>
      </w:r>
      <w:r>
        <w:rPr>
          <w:rFonts w:eastAsia="Times New Roman" w:cs="Times New Roman"/>
          <w:szCs w:val="24"/>
        </w:rPr>
        <w:t>ι δεκάδες χιλιάδες προσλήψεις και οι μετακλητοί από τη δική σας παράταξη γινόντουσαν αξιοκρατικά; Δυστυχώς, η μόνη λέξη που ταιριάζει απόλυτα και στην Κυβέρνηση ΣΥΡΙΖΑ-ΑΝΕΛ και στη δική σας Κυβέρνηση και παλαιότερα στο ΠΑΣΟΚ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 xml:space="preserve"> είναι η τούρκικη λέξη ρουσφέτι.</w:t>
      </w:r>
    </w:p>
    <w:p w14:paraId="5EE8F3C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έστω και έναν διορισμό της τότε εποχής ο οποίος να μην έχει πραγματοποιηθεί με το λεγόμενο μπιλιετάκι από κάποιον Βουλευτή ή πολιτευτή; Και αν αυτό σας φαίνεται μακρινό, ας πάμε και στην πιο σύγχρονη διακυβέρνησή </w:t>
      </w:r>
      <w:r>
        <w:rPr>
          <w:rFonts w:eastAsia="Times New Roman" w:cs="Times New Roman"/>
          <w:szCs w:val="24"/>
        </w:rPr>
        <w:t xml:space="preserve">σας, από το 2004 έως το 2009, με τους δεκάδες διορισμούς στο </w:t>
      </w:r>
      <w:r>
        <w:rPr>
          <w:rFonts w:eastAsia="Times New Roman" w:cs="Times New Roman"/>
          <w:szCs w:val="24"/>
        </w:rPr>
        <w:t>δ</w:t>
      </w:r>
      <w:r>
        <w:rPr>
          <w:rFonts w:eastAsia="Times New Roman" w:cs="Times New Roman"/>
          <w:szCs w:val="24"/>
        </w:rPr>
        <w:t xml:space="preserve">ημόσιο και τους μετακλητούς. Αυτό πώς το χαρακτηρίζετε; Τη φάμπρικα προσλήψεων μέσω </w:t>
      </w:r>
      <w:r>
        <w:rPr>
          <w:rFonts w:eastAsia="Times New Roman" w:cs="Times New Roman"/>
          <w:szCs w:val="24"/>
          <w:lang w:val="en-US"/>
        </w:rPr>
        <w:t>stage</w:t>
      </w:r>
      <w:r>
        <w:rPr>
          <w:rFonts w:eastAsia="Times New Roman" w:cs="Times New Roman"/>
          <w:szCs w:val="24"/>
        </w:rPr>
        <w:t xml:space="preserve">. Αυτό πώς το χαρακτηρίζετε; </w:t>
      </w:r>
    </w:p>
    <w:p w14:paraId="5EE8F3D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Από το 2005 έως το 2009 η Νέα Δημοκρατία αύξησε τις κρατικές δαπάνες από το</w:t>
      </w:r>
      <w:r>
        <w:rPr>
          <w:rFonts w:eastAsia="Times New Roman" w:cs="Times New Roman"/>
          <w:szCs w:val="24"/>
        </w:rPr>
        <w:t xml:space="preserve"> 44,6% στο 53,9% του ΑΕΠ, ενώ το χρέος αυξήθηκε από τα 184 στα 300 δισεκατομμύρια ευρώ. Το λένε οι αριθμοί. Και μάλιστα το δημοσιονομικό έλλειμμα της Ελλάδας έφτασε το 15,4% του ΑΕΠ.</w:t>
      </w:r>
    </w:p>
    <w:p w14:paraId="5EE8F3D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Καταθέτω σχετικό άρθρο και θα καταθέσω και τη Συνθήκη του Μάαστριχτ, όπου</w:t>
      </w:r>
      <w:r>
        <w:rPr>
          <w:rFonts w:eastAsia="Times New Roman" w:cs="Times New Roman"/>
          <w:szCs w:val="24"/>
        </w:rPr>
        <w:t xml:space="preserve"> λέει ότι το δημοσιονομικό έλλειμμα δεν πρέπει να υπερβαίνει το 3%, σε περίπτωση που κάποιος δεν την έχει διαβάσει.</w:t>
      </w:r>
    </w:p>
    <w:p w14:paraId="5EE8F3D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w:t>
      </w:r>
      <w:r>
        <w:rPr>
          <w:rFonts w:eastAsia="Times New Roman" w:cs="Times New Roman"/>
          <w:szCs w:val="24"/>
        </w:rPr>
        <w:t>ήματος Γραμματείας της Διεύθυνσης Στενογραφίας και Πρακτικών της Βουλής)</w:t>
      </w:r>
    </w:p>
    <w:p w14:paraId="5EE8F3D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ακούμε τώρα την ίδια αγωνία και από τον </w:t>
      </w:r>
      <w:r>
        <w:rPr>
          <w:rFonts w:eastAsia="Times New Roman" w:cs="Times New Roman"/>
          <w:szCs w:val="24"/>
        </w:rPr>
        <w:t>ε</w:t>
      </w:r>
      <w:r>
        <w:rPr>
          <w:rFonts w:eastAsia="Times New Roman" w:cs="Times New Roman"/>
          <w:szCs w:val="24"/>
        </w:rPr>
        <w:t>κπρόσωπο -ποιου;- του δημιουργού του σύγχρονου πελατειακού κράτους, του διδάσκοντα του λαϊκισμού, του χθεσινού ΠΑΣΟΚ, που μάλιστα σήμερα έ</w:t>
      </w:r>
      <w:r>
        <w:rPr>
          <w:rFonts w:eastAsia="Times New Roman" w:cs="Times New Roman"/>
          <w:szCs w:val="24"/>
        </w:rPr>
        <w:t xml:space="preserve">χει μετονομαστεί σε Δημοκρατική Συμπαράταξη για να ακούγεται ίσως και λίγο πιο εύηχα και κάποιους να τους </w:t>
      </w:r>
      <w:proofErr w:type="spellStart"/>
      <w:r>
        <w:rPr>
          <w:rFonts w:eastAsia="Times New Roman" w:cs="Times New Roman"/>
          <w:szCs w:val="24"/>
        </w:rPr>
        <w:t>παραπλανεί</w:t>
      </w:r>
      <w:proofErr w:type="spellEnd"/>
      <w:r>
        <w:rPr>
          <w:rFonts w:eastAsia="Times New Roman" w:cs="Times New Roman"/>
          <w:szCs w:val="24"/>
        </w:rPr>
        <w:t xml:space="preserve"> και να μην θυμούνται όσα έχει κάνει στο </w:t>
      </w:r>
      <w:r>
        <w:rPr>
          <w:rFonts w:eastAsia="Times New Roman" w:cs="Times New Roman"/>
          <w:szCs w:val="24"/>
        </w:rPr>
        <w:t>δ</w:t>
      </w:r>
      <w:r>
        <w:rPr>
          <w:rFonts w:eastAsia="Times New Roman" w:cs="Times New Roman"/>
          <w:szCs w:val="24"/>
        </w:rPr>
        <w:t xml:space="preserve">ημόσιο. </w:t>
      </w:r>
    </w:p>
    <w:p w14:paraId="5EE8F3D4"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Πώς να περιγράψουμε τη δεκαετία του ’80 με τις προσλήψεις δεκάδων χιλιάδων πρασινοφρουρών</w:t>
      </w:r>
      <w:r>
        <w:rPr>
          <w:rFonts w:eastAsia="Times New Roman" w:cs="Times New Roman"/>
          <w:bCs/>
          <w:shd w:val="clear" w:color="auto" w:fill="FFFFFF"/>
        </w:rPr>
        <w:t xml:space="preserve"> από τις κλαδικές και τους κάθε λογής διορισμούς; Τι να μας πουν και οι συνάδελφοι του ΠΑΣΟΚ για την τότε γιγάντωση του δημοσίου τομέα ή για τον περίφημο Οργανισμό Ανασυγκρότησης </w:t>
      </w:r>
      <w:r>
        <w:rPr>
          <w:rFonts w:eastAsia="Times New Roman" w:cs="Times New Roman"/>
          <w:bCs/>
          <w:shd w:val="clear" w:color="auto" w:fill="FFFFFF"/>
        </w:rPr>
        <w:t>Ε</w:t>
      </w:r>
      <w:r>
        <w:rPr>
          <w:rFonts w:eastAsia="Times New Roman" w:cs="Times New Roman"/>
          <w:bCs/>
          <w:shd w:val="clear" w:color="auto" w:fill="FFFFFF"/>
        </w:rPr>
        <w:t xml:space="preserve">πιχειρήσεων; Να θυμίσω ότι είκοσι μία κρατικές επιχειρήσεις εν μία </w:t>
      </w:r>
      <w:proofErr w:type="spellStart"/>
      <w:r>
        <w:rPr>
          <w:rFonts w:eastAsia="Times New Roman" w:cs="Times New Roman"/>
          <w:bCs/>
          <w:shd w:val="clear" w:color="auto" w:fill="FFFFFF"/>
        </w:rPr>
        <w:t>νυκτί</w:t>
      </w:r>
      <w:proofErr w:type="spellEnd"/>
      <w:r>
        <w:rPr>
          <w:rFonts w:eastAsia="Times New Roman" w:cs="Times New Roman"/>
          <w:bCs/>
          <w:shd w:val="clear" w:color="auto" w:fill="FFFFFF"/>
        </w:rPr>
        <w:t xml:space="preserve"> έγι</w:t>
      </w:r>
      <w:r>
        <w:rPr>
          <w:rFonts w:eastAsia="Times New Roman" w:cs="Times New Roman"/>
          <w:bCs/>
          <w:shd w:val="clear" w:color="auto" w:fill="FFFFFF"/>
        </w:rPr>
        <w:t xml:space="preserve">ναν δημόσιες με εκατοντάδες χιλιάδες δημοσίους υπαλλήλους, όπου μάλιστα τοποθετήθηκαν και όλοι οι συνδικαλιστές του ΠΑΣΟΚ σε διευθυντικές και διοικητικές θέσεις </w:t>
      </w:r>
      <w:r>
        <w:rPr>
          <w:rFonts w:eastAsia="Times New Roman"/>
          <w:bCs/>
          <w:shd w:val="clear" w:color="auto" w:fill="FFFFFF"/>
        </w:rPr>
        <w:t>–</w:t>
      </w:r>
      <w:r>
        <w:rPr>
          <w:rFonts w:eastAsia="Times New Roman" w:cs="Times New Roman"/>
          <w:bCs/>
          <w:shd w:val="clear" w:color="auto" w:fill="FFFFFF"/>
        </w:rPr>
        <w:t>τσιμεντοβιομηχανίες, ναυπηγεία, κ</w:t>
      </w:r>
      <w:r>
        <w:rPr>
          <w:rFonts w:eastAsia="Times New Roman" w:cs="Times New Roman"/>
          <w:bCs/>
          <w:shd w:val="clear" w:color="auto" w:fill="FFFFFF"/>
        </w:rPr>
        <w:t xml:space="preserve">αι </w:t>
      </w:r>
      <w:r>
        <w:rPr>
          <w:rFonts w:eastAsia="Times New Roman" w:cs="Times New Roman"/>
          <w:bCs/>
          <w:shd w:val="clear" w:color="auto" w:fill="FFFFFF"/>
        </w:rPr>
        <w:t>ο</w:t>
      </w:r>
      <w:r>
        <w:rPr>
          <w:rFonts w:eastAsia="Times New Roman" w:cs="Times New Roman"/>
          <w:bCs/>
          <w:shd w:val="clear" w:color="auto" w:fill="FFFFFF"/>
        </w:rPr>
        <w:t xml:space="preserve">ύτω </w:t>
      </w:r>
      <w:r>
        <w:rPr>
          <w:rFonts w:eastAsia="Times New Roman" w:cs="Times New Roman"/>
          <w:bCs/>
          <w:shd w:val="clear" w:color="auto" w:fill="FFFFFF"/>
        </w:rPr>
        <w:t>κ</w:t>
      </w:r>
      <w:r>
        <w:rPr>
          <w:rFonts w:eastAsia="Times New Roman" w:cs="Times New Roman"/>
          <w:bCs/>
          <w:shd w:val="clear" w:color="auto" w:fill="FFFFFF"/>
        </w:rPr>
        <w:t>αθεξής</w:t>
      </w:r>
      <w:r>
        <w:rPr>
          <w:rFonts w:eastAsia="Times New Roman" w:cs="Times New Roman"/>
          <w:bCs/>
          <w:shd w:val="clear" w:color="auto" w:fill="FFFFFF"/>
        </w:rPr>
        <w:t xml:space="preserve">. </w:t>
      </w:r>
    </w:p>
    <w:p w14:paraId="5EE8F3D5"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Καταθέτω σχετικό </w:t>
      </w:r>
      <w:r>
        <w:rPr>
          <w:rFonts w:eastAsia="Times New Roman"/>
          <w:bCs/>
          <w:shd w:val="clear" w:color="auto" w:fill="FFFFFF"/>
        </w:rPr>
        <w:t>άρθρο</w:t>
      </w:r>
      <w:r>
        <w:rPr>
          <w:rFonts w:eastAsia="Times New Roman" w:cs="Times New Roman"/>
          <w:bCs/>
          <w:shd w:val="clear" w:color="auto" w:fill="FFFFFF"/>
        </w:rPr>
        <w:t xml:space="preserve">. </w:t>
      </w:r>
    </w:p>
    <w:p w14:paraId="5EE8F3D6" w14:textId="77777777" w:rsidR="007948C4" w:rsidRDefault="00A0586C">
      <w:pPr>
        <w:spacing w:line="600" w:lineRule="auto"/>
        <w:ind w:firstLine="720"/>
        <w:jc w:val="both"/>
        <w:rPr>
          <w:rFonts w:eastAsia="Times New Roman" w:cs="Times New Roman"/>
        </w:rPr>
      </w:pPr>
      <w:r>
        <w:rPr>
          <w:rFonts w:eastAsia="Times New Roman" w:cs="Times New Roman"/>
        </w:rPr>
        <w:t>(Στο σημείο αυτό ο</w:t>
      </w:r>
      <w:r>
        <w:rPr>
          <w:rFonts w:eastAsia="Times New Roman" w:cs="Times New Roman"/>
        </w:rPr>
        <w:t xml:space="preserve"> Βουλευτής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EE8F3D7"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lang w:val="en-US"/>
        </w:rPr>
        <w:lastRenderedPageBreak/>
        <w:t>N</w:t>
      </w:r>
      <w:r>
        <w:rPr>
          <w:rFonts w:eastAsia="Times New Roman" w:cs="Times New Roman"/>
          <w:bCs/>
          <w:shd w:val="clear" w:color="auto" w:fill="FFFFFF"/>
        </w:rPr>
        <w:t xml:space="preserve">α υπενθυμίσω το «Τσοβόλα </w:t>
      </w:r>
      <w:proofErr w:type="spellStart"/>
      <w:r>
        <w:rPr>
          <w:rFonts w:eastAsia="Times New Roman" w:cs="Times New Roman"/>
          <w:bCs/>
          <w:shd w:val="clear" w:color="auto" w:fill="FFFFFF"/>
        </w:rPr>
        <w:t>δώσ</w:t>
      </w:r>
      <w:proofErr w:type="spellEnd"/>
      <w:r>
        <w:rPr>
          <w:rFonts w:eastAsia="Times New Roman" w:cs="Times New Roman"/>
          <w:bCs/>
          <w:shd w:val="clear" w:color="auto" w:fill="FFFFFF"/>
        </w:rPr>
        <w:t>’ τα όλα», όπου από 29% του ΑΕΠ οι</w:t>
      </w:r>
      <w:r>
        <w:rPr>
          <w:rFonts w:eastAsia="Times New Roman" w:cs="Times New Roman"/>
          <w:bCs/>
          <w:shd w:val="clear" w:color="auto" w:fill="FFFFFF"/>
        </w:rPr>
        <w:t xml:space="preserve"> δημόσιες δαπάνες έφτασαν στο 49% και το δημοσιονομικό έλλειμμα κατά μέσο όρο ήταν στο 10%; </w:t>
      </w:r>
    </w:p>
    <w:p w14:paraId="5EE8F3D8"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Πάμε στον Οκτώβριο του 2010. Δημοσιεύθηκαν από τη Γενική Γραμματεία Πληροφοριακών Συστημάτων τα στοιχεία μισθοδοσίας των ΔΕΚΟ και γενικά των οργανισμών που υπήρχαν</w:t>
      </w:r>
      <w:r>
        <w:rPr>
          <w:rFonts w:eastAsia="Times New Roman" w:cs="Times New Roman"/>
          <w:bCs/>
          <w:shd w:val="clear" w:color="auto" w:fill="FFFFFF"/>
        </w:rPr>
        <w:t xml:space="preserve"> στο δημόσιο. Το ελληνικό κράτος τότε είχε οκτακόσιους ογδόντα ανυπόγραφους φορείς σε σύνολο χιλίων εννιακοσίων πενήντα τριών. Δηλαδή, για το 50% περίπου δεν γνωρίζαμε πόσους υπαλλήλους είχαν και άρα, πόσοι επιβάρυναν τον κρατικό προϋπολογισμό. </w:t>
      </w:r>
    </w:p>
    <w:p w14:paraId="5EE8F3D9"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Πάμε τώρα </w:t>
      </w:r>
      <w:r>
        <w:rPr>
          <w:rFonts w:eastAsia="Times New Roman" w:cs="Times New Roman"/>
          <w:bCs/>
          <w:shd w:val="clear" w:color="auto" w:fill="FFFFFF"/>
        </w:rPr>
        <w:t xml:space="preserve">σε ωραία νούμερα, στους </w:t>
      </w:r>
      <w:r>
        <w:rPr>
          <w:rFonts w:eastAsia="Times New Roman"/>
          <w:bCs/>
          <w:shd w:val="clear" w:color="auto" w:fill="FFFFFF"/>
        </w:rPr>
        <w:t>ε</w:t>
      </w:r>
      <w:r>
        <w:rPr>
          <w:rFonts w:eastAsia="Times New Roman" w:cs="Times New Roman"/>
          <w:bCs/>
          <w:shd w:val="clear" w:color="auto" w:fill="FFFFFF"/>
        </w:rPr>
        <w:t xml:space="preserve">τήσιους μισθούς. </w:t>
      </w:r>
      <w:r>
        <w:rPr>
          <w:rFonts w:eastAsia="Times New Roman"/>
          <w:bCs/>
          <w:shd w:val="clear" w:color="auto" w:fill="FFFFFF"/>
        </w:rPr>
        <w:t xml:space="preserve">Ήταν </w:t>
      </w:r>
      <w:r>
        <w:rPr>
          <w:rFonts w:eastAsia="Times New Roman" w:cs="Times New Roman"/>
          <w:bCs/>
          <w:shd w:val="clear" w:color="auto" w:fill="FFFFFF"/>
        </w:rPr>
        <w:t xml:space="preserve">περίπου 100.000 ευρώ ετησίως για υπάλληλο ΔΕΠΑ. Στα Ελληνικά Πετρέλαια ήταν περίπου 72.000 ευρώ, στη ΔΕΣΦΑ ήταν περίπου 60.000 και σε πολλούς άλλους </w:t>
      </w:r>
      <w:r>
        <w:rPr>
          <w:rFonts w:eastAsia="Times New Roman"/>
          <w:bCs/>
          <w:shd w:val="clear" w:color="auto" w:fill="FFFFFF"/>
        </w:rPr>
        <w:t>είναι</w:t>
      </w:r>
      <w:r>
        <w:rPr>
          <w:rFonts w:eastAsia="Times New Roman" w:cs="Times New Roman"/>
          <w:bCs/>
          <w:shd w:val="clear" w:color="auto" w:fill="FFFFFF"/>
        </w:rPr>
        <w:t xml:space="preserve"> πάνω από 40.000 ευρώ ετησίως. Για να μην πούμε για το τραγελαφικό, για τον μέγιστο ακαθάριστο μισθό υπάλληλου του ΟΤΕ, που υπερβαίνει το 1.000.000 ευρώ! </w:t>
      </w:r>
    </w:p>
    <w:p w14:paraId="5EE8F3DA"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Καταθέτω σχετικό πίνακα στα Πρακτικά. </w:t>
      </w:r>
    </w:p>
    <w:p w14:paraId="5EE8F3DB" w14:textId="77777777" w:rsidR="007948C4" w:rsidRDefault="00A0586C">
      <w:pPr>
        <w:spacing w:line="600" w:lineRule="auto"/>
        <w:ind w:firstLine="720"/>
        <w:jc w:val="both"/>
        <w:rPr>
          <w:rFonts w:eastAsia="Times New Roman" w:cs="Times New Roman"/>
        </w:rPr>
      </w:pPr>
      <w:r>
        <w:rPr>
          <w:rFonts w:eastAsia="Times New Roman" w:cs="Times New Roman"/>
        </w:rPr>
        <w:t>(Στο σημείο αυτό ο Βουλευτής κ. Μάριος Γεωργιάδης καταθέτει γι</w:t>
      </w:r>
      <w:r>
        <w:rPr>
          <w:rFonts w:eastAsia="Times New Roman" w:cs="Times New Roman"/>
        </w:rPr>
        <w:t>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EE8F3DC"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Ποιος φταίει, δηλαδή, για τη σημερινή κατάσταση και τα μνημόνια; Μάλλον αυτοί οι φορείς εδώ και η κατασπατά</w:t>
      </w:r>
      <w:r>
        <w:rPr>
          <w:rFonts w:eastAsia="Times New Roman" w:cs="Times New Roman"/>
          <w:bCs/>
          <w:shd w:val="clear" w:color="auto" w:fill="FFFFFF"/>
        </w:rPr>
        <w:t xml:space="preserve">ληση του δημοσίου χρήματος σε ρουσφέτια και προμήθειες του δημοσίου από τα λεγόμενα μεγάλα κόμματα και όχι η παγκόσμια οικονομική κρίση ή η Ευρωπαϊκή Ένωση. </w:t>
      </w:r>
    </w:p>
    <w:p w14:paraId="5EE8F3DD"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Οπότε αφήστε όλοι σας τα δάκρυα και την αγωνία σας για την κατάσταση του δημοσίου. Είσαστε όλοι υπ</w:t>
      </w:r>
      <w:r>
        <w:rPr>
          <w:rFonts w:eastAsia="Times New Roman" w:cs="Times New Roman"/>
          <w:bCs/>
          <w:shd w:val="clear" w:color="auto" w:fill="FFFFFF"/>
        </w:rPr>
        <w:t xml:space="preserve">εύθυνοι. Όπως έλεγε ο συγχωρεμένος ο Μένιος Κουτσόγιωργας: «Δεν δικαιούστε διά να ομιλείτε». Και αυτά τα ωραία της Νέας Δημοκρατίας και του ΠΑΣΟΚ </w:t>
      </w:r>
      <w:r>
        <w:rPr>
          <w:rFonts w:eastAsia="Times New Roman"/>
          <w:bCs/>
          <w:shd w:val="clear" w:color="auto" w:fill="FFFFFF"/>
        </w:rPr>
        <w:t>–</w:t>
      </w:r>
      <w:r>
        <w:rPr>
          <w:rFonts w:eastAsia="Times New Roman" w:cs="Times New Roman"/>
          <w:bCs/>
          <w:shd w:val="clear" w:color="auto" w:fill="FFFFFF"/>
        </w:rPr>
        <w:t>για να μην νομίζετε από τον ΣΥΡΙΖΑ ότι θα γλιτώσετε</w:t>
      </w:r>
      <w:r>
        <w:rPr>
          <w:rFonts w:eastAsia="Times New Roman"/>
          <w:bCs/>
          <w:shd w:val="clear" w:color="auto" w:fill="FFFFFF"/>
        </w:rPr>
        <w:t>–</w:t>
      </w:r>
      <w:r>
        <w:rPr>
          <w:rFonts w:eastAsia="Times New Roman" w:cs="Times New Roman"/>
          <w:bCs/>
          <w:shd w:val="clear" w:color="auto" w:fill="FFFFFF"/>
        </w:rPr>
        <w:t xml:space="preserve"> τα έχετε αντιγράψει και έχετε πάρει μεταπτυχιακό! </w:t>
      </w:r>
    </w:p>
    <w:p w14:paraId="5EE8F3DE"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Μάλισ</w:t>
      </w:r>
      <w:r>
        <w:rPr>
          <w:rFonts w:eastAsia="Times New Roman" w:cs="Times New Roman"/>
          <w:bCs/>
          <w:shd w:val="clear" w:color="auto" w:fill="FFFFFF"/>
        </w:rPr>
        <w:t xml:space="preserve">τα, όταν εσείς αναφέρεστε σε διορισμούς, δεν σας αρκεί ένας, διορίζετε όλη την οικογένεια </w:t>
      </w:r>
      <w:r>
        <w:rPr>
          <w:rFonts w:eastAsia="Times New Roman"/>
          <w:bCs/>
          <w:shd w:val="clear" w:color="auto" w:fill="FFFFFF"/>
        </w:rPr>
        <w:t>–</w:t>
      </w:r>
      <w:r>
        <w:rPr>
          <w:rFonts w:eastAsia="Times New Roman" w:cs="Times New Roman"/>
          <w:bCs/>
          <w:shd w:val="clear" w:color="auto" w:fill="FFFFFF"/>
        </w:rPr>
        <w:t xml:space="preserve">για να θυμίσω τη </w:t>
      </w:r>
      <w:proofErr w:type="spellStart"/>
      <w:r>
        <w:rPr>
          <w:rFonts w:eastAsia="Times New Roman" w:cs="Times New Roman"/>
          <w:bCs/>
          <w:shd w:val="clear" w:color="auto" w:fill="FFFFFF"/>
        </w:rPr>
        <w:t>στελεχάρα</w:t>
      </w:r>
      <w:proofErr w:type="spellEnd"/>
      <w:r>
        <w:rPr>
          <w:rFonts w:eastAsia="Times New Roman" w:cs="Times New Roman"/>
          <w:bCs/>
          <w:shd w:val="clear" w:color="auto" w:fill="FFFFFF"/>
        </w:rPr>
        <w:t xml:space="preserve"> της νεολαίας του ΣΥΡΙΖΑ, που έβαλε όλη του την οικογένεια από το παράθυρο και μάλιστα είχε και το θράσος να πει ότι δικαιούμαστε να της δι</w:t>
      </w:r>
      <w:r>
        <w:rPr>
          <w:rFonts w:eastAsia="Times New Roman" w:cs="Times New Roman"/>
          <w:bCs/>
          <w:shd w:val="clear" w:color="auto" w:fill="FFFFFF"/>
        </w:rPr>
        <w:t xml:space="preserve">ορίσουμε γιατί ο παππούς μου ήταν αντάρτης και η γιαγιά μου </w:t>
      </w:r>
      <w:proofErr w:type="spellStart"/>
      <w:r>
        <w:rPr>
          <w:rFonts w:eastAsia="Times New Roman" w:cs="Times New Roman"/>
          <w:bCs/>
          <w:shd w:val="clear" w:color="auto" w:fill="FFFFFF"/>
        </w:rPr>
        <w:t>ΕΠΟΝίτισσα</w:t>
      </w:r>
      <w:proofErr w:type="spellEnd"/>
      <w:r>
        <w:rPr>
          <w:rFonts w:eastAsia="Times New Roman" w:cs="Times New Roman"/>
          <w:bCs/>
          <w:shd w:val="clear" w:color="auto" w:fill="FFFFFF"/>
        </w:rPr>
        <w:t xml:space="preserve">. Για υπενθύμιση καταθέτω σχετικό </w:t>
      </w:r>
      <w:r>
        <w:rPr>
          <w:rFonts w:eastAsia="Times New Roman"/>
          <w:bCs/>
          <w:shd w:val="clear" w:color="auto" w:fill="FFFFFF"/>
        </w:rPr>
        <w:t>άρθρο</w:t>
      </w:r>
      <w:r>
        <w:rPr>
          <w:rFonts w:eastAsia="Times New Roman" w:cs="Times New Roman"/>
          <w:bCs/>
          <w:shd w:val="clear" w:color="auto" w:fill="FFFFFF"/>
        </w:rPr>
        <w:t xml:space="preserve">. </w:t>
      </w:r>
    </w:p>
    <w:p w14:paraId="5EE8F3DF" w14:textId="77777777" w:rsidR="007948C4" w:rsidRDefault="00A0586C">
      <w:pPr>
        <w:spacing w:line="600" w:lineRule="auto"/>
        <w:ind w:firstLine="720"/>
        <w:jc w:val="both"/>
        <w:rPr>
          <w:rFonts w:eastAsia="Times New Roman" w:cs="Times New Roman"/>
        </w:rPr>
      </w:pPr>
      <w:r>
        <w:rPr>
          <w:rFonts w:eastAsia="Times New Roman" w:cs="Times New Roman"/>
        </w:rPr>
        <w:t xml:space="preserve">(Στο σημείο αυτό ο Βουλευτής κ. Μάριος Γεωργιάδης καταθέτει για τα Πρακτικά το προαναφερθέν έγγραφο, το οποίο βρίσκεται στο αρχείο του Τμήματος </w:t>
      </w:r>
      <w:r>
        <w:rPr>
          <w:rFonts w:eastAsia="Times New Roman" w:cs="Times New Roman"/>
        </w:rPr>
        <w:t>Γραμματείας της Διεύθυνσης Στενογραφίας και  Πρακτικών της Βουλής)</w:t>
      </w:r>
    </w:p>
    <w:p w14:paraId="5EE8F3E0"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πώς να μην το κάνει, άλλωστε; Πήρε παράδειγμα από τον Πρωθυπουργό, όπου στο </w:t>
      </w:r>
      <w:r>
        <w:rPr>
          <w:rFonts w:eastAsia="Times New Roman" w:cs="Times New Roman"/>
          <w:bCs/>
          <w:shd w:val="clear" w:color="auto" w:fill="FFFFFF"/>
        </w:rPr>
        <w:t>γραφείο στρατηγικού σχεδιασμού</w:t>
      </w:r>
      <w:r>
        <w:rPr>
          <w:rFonts w:eastAsia="Times New Roman" w:cs="Times New Roman"/>
          <w:bCs/>
          <w:shd w:val="clear" w:color="auto" w:fill="FFFFFF"/>
        </w:rPr>
        <w:t xml:space="preserve"> της Γενικής Γραμματείας του Πρωθυπουργού σε μια πάρα πολύ σημαντική θέση διόρι</w:t>
      </w:r>
      <w:r>
        <w:rPr>
          <w:rFonts w:eastAsia="Times New Roman" w:cs="Times New Roman"/>
          <w:bCs/>
          <w:shd w:val="clear" w:color="auto" w:fill="FFFFFF"/>
        </w:rPr>
        <w:t xml:space="preserve">σε έναν άνθρωπο με το μοναδικό του προσόν να </w:t>
      </w:r>
      <w:r>
        <w:rPr>
          <w:rFonts w:eastAsia="Times New Roman"/>
          <w:bCs/>
          <w:shd w:val="clear" w:color="auto" w:fill="FFFFFF"/>
        </w:rPr>
        <w:t>είναι</w:t>
      </w:r>
      <w:r>
        <w:rPr>
          <w:rFonts w:eastAsia="Times New Roman" w:cs="Times New Roman"/>
          <w:bCs/>
          <w:shd w:val="clear" w:color="auto" w:fill="FFFFFF"/>
        </w:rPr>
        <w:t xml:space="preserve"> η άρνηση να στρατευθεί και να υπηρετήσει την πατρίδα. </w:t>
      </w:r>
    </w:p>
    <w:p w14:paraId="5EE8F3E1"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Καταθέτω, επίσης, σχετικό </w:t>
      </w:r>
      <w:r>
        <w:rPr>
          <w:rFonts w:eastAsia="Times New Roman"/>
          <w:bCs/>
          <w:shd w:val="clear" w:color="auto" w:fill="FFFFFF"/>
        </w:rPr>
        <w:t>άρθρο</w:t>
      </w:r>
      <w:r>
        <w:rPr>
          <w:rFonts w:eastAsia="Times New Roman" w:cs="Times New Roman"/>
          <w:bCs/>
          <w:shd w:val="clear" w:color="auto" w:fill="FFFFFF"/>
        </w:rPr>
        <w:t xml:space="preserve">. </w:t>
      </w:r>
    </w:p>
    <w:p w14:paraId="5EE8F3E2" w14:textId="77777777" w:rsidR="007948C4" w:rsidRDefault="00A0586C">
      <w:pPr>
        <w:spacing w:line="600" w:lineRule="auto"/>
        <w:ind w:firstLine="720"/>
        <w:jc w:val="both"/>
        <w:rPr>
          <w:rFonts w:eastAsia="Times New Roman" w:cs="Times New Roman"/>
        </w:rPr>
      </w:pPr>
      <w:r>
        <w:rPr>
          <w:rFonts w:eastAsia="Times New Roman" w:cs="Times New Roman"/>
        </w:rPr>
        <w:t>(Στο σημείο αυτό ο Βουλευτής κ. Μάριος Γεωργιάδης καταθέτει για τα Πρακτικά το προαναφερθέν έγγραφο, το οποίο βρίσκε</w:t>
      </w:r>
      <w:r>
        <w:rPr>
          <w:rFonts w:eastAsia="Times New Roman" w:cs="Times New Roman"/>
        </w:rPr>
        <w:t>ται στο αρχείο του Τμήματος Γραμματείας της Διεύθυνσης Στενογραφίας και Πρακτικών της Βουλής)</w:t>
      </w:r>
    </w:p>
    <w:p w14:paraId="5EE8F3E3" w14:textId="77777777" w:rsidR="007948C4" w:rsidRDefault="00A0586C">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απίθανα τα κριτήρια διορισμών από την </w:t>
      </w:r>
      <w:r>
        <w:rPr>
          <w:rFonts w:eastAsia="Times New Roman"/>
          <w:bCs/>
          <w:shd w:val="clear" w:color="auto" w:fill="FFFFFF"/>
        </w:rPr>
        <w:t>Κυβέρνηση</w:t>
      </w:r>
      <w:r>
        <w:rPr>
          <w:rFonts w:eastAsia="Times New Roman" w:cs="Times New Roman"/>
          <w:bCs/>
          <w:shd w:val="clear" w:color="auto" w:fill="FFFFFF"/>
        </w:rPr>
        <w:t xml:space="preserve"> ΣΥΡΙΖΑ</w:t>
      </w:r>
      <w:r>
        <w:rPr>
          <w:rFonts w:eastAsia="Times New Roman"/>
          <w:bCs/>
          <w:shd w:val="clear" w:color="auto" w:fill="FFFFFF"/>
        </w:rPr>
        <w:t>–</w:t>
      </w:r>
      <w:r>
        <w:rPr>
          <w:rFonts w:eastAsia="Times New Roman" w:cs="Times New Roman"/>
          <w:bCs/>
          <w:shd w:val="clear" w:color="auto" w:fill="FFFFFF"/>
        </w:rPr>
        <w:t>ΑΝΕΛ. Έχετε γίνει επάξιοι συνεχιστές των προηγουμένων και σίγουρα, άμα κάτσουμε εδώ μέχρι το βράδυ, θ</w:t>
      </w:r>
      <w:r>
        <w:rPr>
          <w:rFonts w:eastAsia="Times New Roman" w:cs="Times New Roman"/>
          <w:bCs/>
          <w:shd w:val="clear" w:color="auto" w:fill="FFFFFF"/>
        </w:rPr>
        <w:t xml:space="preserve">α έχουμε να πούμε πάρα πολλά πράγματα. </w:t>
      </w:r>
    </w:p>
    <w:p w14:paraId="5EE8F3E4"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Αναφέρθηκε και από τον </w:t>
      </w:r>
      <w:r>
        <w:rPr>
          <w:rFonts w:eastAsia="Times New Roman" w:cs="Times New Roman"/>
          <w:bCs/>
          <w:shd w:val="clear" w:color="auto" w:fill="FFFFFF"/>
        </w:rPr>
        <w:t xml:space="preserve">εκπρόσωπο </w:t>
      </w:r>
      <w:r>
        <w:rPr>
          <w:rFonts w:eastAsia="Times New Roman" w:cs="Times New Roman"/>
          <w:bCs/>
          <w:shd w:val="clear" w:color="auto" w:fill="FFFFFF"/>
        </w:rPr>
        <w:t xml:space="preserve">της Νέας Δημοκρατίας ό,τι γίνεται στα </w:t>
      </w:r>
      <w:r>
        <w:rPr>
          <w:rFonts w:eastAsia="Times New Roman" w:cs="Times New Roman"/>
          <w:bCs/>
          <w:shd w:val="clear" w:color="auto" w:fill="FFFFFF"/>
          <w:lang w:val="en-US"/>
        </w:rPr>
        <w:t>hot</w:t>
      </w:r>
      <w:r>
        <w:rPr>
          <w:rFonts w:eastAsia="Times New Roman" w:cs="Times New Roman"/>
          <w:bCs/>
          <w:shd w:val="clear" w:color="auto" w:fill="FFFFFF"/>
        </w:rPr>
        <w:t xml:space="preserve"> </w:t>
      </w:r>
      <w:r>
        <w:rPr>
          <w:rFonts w:eastAsia="Times New Roman" w:cs="Times New Roman"/>
          <w:bCs/>
          <w:shd w:val="clear" w:color="auto" w:fill="FFFFFF"/>
          <w:lang w:val="en-US"/>
        </w:rPr>
        <w:t>spots</w:t>
      </w:r>
      <w:r>
        <w:rPr>
          <w:rFonts w:eastAsia="Times New Roman" w:cs="Times New Roman"/>
          <w:bCs/>
          <w:shd w:val="clear" w:color="auto" w:fill="FFFFFF"/>
        </w:rPr>
        <w:t xml:space="preserve">, για τους χιλιάδες υπαλλήλους, οι οποίοι μάλιστα δεν πατάνε το πόδι τους και βλέπουμε να έχουμε και πολλές απώλειες. Αυτός </w:t>
      </w:r>
      <w:r>
        <w:rPr>
          <w:rFonts w:eastAsia="Times New Roman"/>
          <w:bCs/>
          <w:shd w:val="clear" w:color="auto" w:fill="FFFFFF"/>
        </w:rPr>
        <w:t>είναι</w:t>
      </w:r>
      <w:r>
        <w:rPr>
          <w:rFonts w:eastAsia="Times New Roman" w:cs="Times New Roman"/>
          <w:bCs/>
          <w:shd w:val="clear" w:color="auto" w:fill="FFFFFF"/>
        </w:rPr>
        <w:t xml:space="preserve"> ο μηχα</w:t>
      </w:r>
      <w:r>
        <w:rPr>
          <w:rFonts w:eastAsia="Times New Roman" w:cs="Times New Roman"/>
          <w:bCs/>
          <w:shd w:val="clear" w:color="auto" w:fill="FFFFFF"/>
        </w:rPr>
        <w:t xml:space="preserve">νισμός αδιαφάνειας του ΣΥΡΙΖΑ αυτή τη στιγμή, της αναξιοκρατίας και της φαυλότητας. Θέλει, μάλιστα, να ελέγξει πλέον πέρα από το </w:t>
      </w:r>
      <w:r>
        <w:rPr>
          <w:rFonts w:eastAsia="Times New Roman" w:cs="Times New Roman"/>
          <w:bCs/>
          <w:shd w:val="clear" w:color="auto" w:fill="FFFFFF"/>
        </w:rPr>
        <w:t xml:space="preserve">δημόσιο </w:t>
      </w:r>
      <w:r>
        <w:rPr>
          <w:rFonts w:eastAsia="Times New Roman" w:cs="Times New Roman"/>
          <w:bCs/>
          <w:shd w:val="clear" w:color="auto" w:fill="FFFFFF"/>
        </w:rPr>
        <w:t xml:space="preserve">και τα κανάλια και τις εφημερίδες και τις τράπεζες και δεν ξέρω και τι άλλο μπορεί στο μέλλον. </w:t>
      </w:r>
    </w:p>
    <w:p w14:paraId="5EE8F3E5"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εντάξει, ο ΣΥΡΙΖΑ δ</w:t>
      </w:r>
      <w:r>
        <w:rPr>
          <w:rFonts w:eastAsia="Times New Roman" w:cs="Times New Roman"/>
          <w:bCs/>
          <w:shd w:val="clear" w:color="auto" w:fill="FFFFFF"/>
        </w:rPr>
        <w:t xml:space="preserve">εν κάνει τίποτα για το </w:t>
      </w:r>
      <w:r>
        <w:rPr>
          <w:rFonts w:eastAsia="Times New Roman" w:cs="Times New Roman"/>
          <w:bCs/>
          <w:shd w:val="clear" w:color="auto" w:fill="FFFFFF"/>
        </w:rPr>
        <w:t>δημόσιο</w:t>
      </w:r>
      <w:r>
        <w:rPr>
          <w:rFonts w:eastAsia="Times New Roman" w:cs="Times New Roman"/>
          <w:bCs/>
          <w:shd w:val="clear" w:color="auto" w:fill="FFFFFF"/>
        </w:rPr>
        <w:t>, επιθυμεί και παραμένει στα ίδια και αγνοεί και μπορεί να θέλει να το διογκώσει. Εσείς, ως Νέα Δημοκρατία, που λέτε ότι θα έρθετε στην εξουσία και δεν θα προχωρήσετε σε καμμία απόλυση, πώς θα φέρετε οικονομία, μέσω αξιολόγηση</w:t>
      </w:r>
      <w:r>
        <w:rPr>
          <w:rFonts w:eastAsia="Times New Roman" w:cs="Times New Roman"/>
          <w:bCs/>
          <w:shd w:val="clear" w:color="auto" w:fill="FFFFFF"/>
        </w:rPr>
        <w:t xml:space="preserve">ς; Δηλαδή, θα εντοπίσετε τους αργόμισθους και θα τους αφήσετε να υπάρχουν στο </w:t>
      </w:r>
      <w:r>
        <w:rPr>
          <w:rFonts w:eastAsia="Times New Roman" w:cs="Times New Roman"/>
          <w:bCs/>
          <w:shd w:val="clear" w:color="auto" w:fill="FFFFFF"/>
        </w:rPr>
        <w:t>δημόσιο</w:t>
      </w:r>
      <w:r>
        <w:rPr>
          <w:rFonts w:eastAsia="Times New Roman" w:cs="Times New Roman"/>
          <w:bCs/>
          <w:shd w:val="clear" w:color="auto" w:fill="FFFFFF"/>
        </w:rPr>
        <w:t xml:space="preserve">; Αυτή </w:t>
      </w:r>
      <w:r>
        <w:rPr>
          <w:rFonts w:eastAsia="Times New Roman"/>
          <w:bCs/>
          <w:shd w:val="clear" w:color="auto" w:fill="FFFFFF"/>
        </w:rPr>
        <w:t>είναι</w:t>
      </w:r>
      <w:r>
        <w:rPr>
          <w:rFonts w:eastAsia="Times New Roman" w:cs="Times New Roman"/>
          <w:bCs/>
          <w:shd w:val="clear" w:color="auto" w:fill="FFFFFF"/>
        </w:rPr>
        <w:t xml:space="preserve"> η πολιτική που θα κάνετε ή θα εξοικονομήσετε από τις προμήθειες με καλύτερες διαπραγματεύσεις από τα χαρτάκια; </w:t>
      </w:r>
    </w:p>
    <w:p w14:paraId="5EE8F3E6"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Τελικό συμπέρασμα για τη δράση και των τριών σ</w:t>
      </w:r>
      <w:r>
        <w:rPr>
          <w:rFonts w:eastAsia="Times New Roman" w:cs="Times New Roman"/>
          <w:bCs/>
          <w:shd w:val="clear" w:color="auto" w:fill="FFFFFF"/>
        </w:rPr>
        <w:t xml:space="preserve">ας </w:t>
      </w:r>
      <w:r>
        <w:rPr>
          <w:rFonts w:eastAsia="Times New Roman"/>
          <w:bCs/>
          <w:shd w:val="clear" w:color="auto" w:fill="FFFFFF"/>
        </w:rPr>
        <w:t>–</w:t>
      </w:r>
      <w:r>
        <w:rPr>
          <w:rFonts w:eastAsia="Times New Roman" w:cs="Times New Roman"/>
          <w:bCs/>
          <w:shd w:val="clear" w:color="auto" w:fill="FFFFFF"/>
        </w:rPr>
        <w:t xml:space="preserve">γιατί αναφέρομαι και στο ΠΑΣΟΚ και γενικότερα σε όλα τα κόμματα που </w:t>
      </w:r>
      <w:r>
        <w:rPr>
          <w:rFonts w:eastAsia="Times New Roman"/>
          <w:bCs/>
          <w:shd w:val="clear" w:color="auto" w:fill="FFFFFF"/>
        </w:rPr>
        <w:t>έ</w:t>
      </w:r>
      <w:r>
        <w:rPr>
          <w:rFonts w:eastAsia="Times New Roman" w:cs="Times New Roman"/>
          <w:bCs/>
          <w:shd w:val="clear" w:color="auto" w:fill="FFFFFF"/>
        </w:rPr>
        <w:t>χουν κυβερνήσει τη χώρα από το 1974 έως σήμερα</w:t>
      </w:r>
      <w:r>
        <w:rPr>
          <w:rFonts w:eastAsia="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πάνω κάτω τα ίδια απαράδεκτα πράγματα κάνετε και συνεχίζετε να κάνετε και μας έχετε οδηγήσει σε αυτή την καταστροφική πορεία. </w:t>
      </w:r>
    </w:p>
    <w:p w14:paraId="5EE8F3E7" w14:textId="77777777" w:rsidR="007948C4" w:rsidRDefault="00A0586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Εμείς, ως Ένωση Κεντρώων, δεν ανήκουμε σε αυτή την Ελλάδα της διόγκωσης του δημοσίου τομέα. Ως Ένωση Κεντρώων, ανήκουμε και </w:t>
      </w:r>
      <w:r>
        <w:rPr>
          <w:rFonts w:eastAsia="Times New Roman" w:cs="Times New Roman"/>
          <w:bCs/>
          <w:shd w:val="clear" w:color="auto" w:fill="FFFFFF"/>
        </w:rPr>
        <w:t xml:space="preserve">υπερασπιζόμαστε την παραγωγική, την εργατική, την υπερήφανη Ελλάδα, όπως </w:t>
      </w:r>
      <w:r>
        <w:rPr>
          <w:rFonts w:eastAsia="Times New Roman"/>
          <w:bCs/>
          <w:shd w:val="clear" w:color="auto" w:fill="FFFFFF"/>
        </w:rPr>
        <w:t>είναι</w:t>
      </w:r>
      <w:r>
        <w:rPr>
          <w:rFonts w:eastAsia="Times New Roman" w:cs="Times New Roman"/>
          <w:bCs/>
          <w:shd w:val="clear" w:color="auto" w:fill="FFFFFF"/>
        </w:rPr>
        <w:t xml:space="preserve">, για παράδειγμα, οι υπάλληλοι οι οποίοι βρίσκονται τώρα στη </w:t>
      </w:r>
      <w:r>
        <w:rPr>
          <w:rFonts w:eastAsia="Times New Roman"/>
          <w:bCs/>
          <w:shd w:val="clear" w:color="auto" w:fill="FFFFFF"/>
        </w:rPr>
        <w:t xml:space="preserve">Βουλή, </w:t>
      </w:r>
      <w:r>
        <w:rPr>
          <w:rFonts w:eastAsia="Times New Roman" w:cs="Times New Roman"/>
          <w:bCs/>
          <w:shd w:val="clear" w:color="auto" w:fill="FFFFFF"/>
        </w:rPr>
        <w:t xml:space="preserve">που κοντεύει 21.00΄ η ώρα. Έχουν και αυτοί οικογένειες, έχουν και αυτοί να διαβάσουν τα παιδάκια τους, αλλά </w:t>
      </w:r>
      <w:r>
        <w:rPr>
          <w:rFonts w:eastAsia="Times New Roman"/>
          <w:bCs/>
          <w:shd w:val="clear" w:color="auto" w:fill="FFFFFF"/>
        </w:rPr>
        <w:t>εί</w:t>
      </w:r>
      <w:r>
        <w:rPr>
          <w:rFonts w:eastAsia="Times New Roman"/>
          <w:bCs/>
          <w:shd w:val="clear" w:color="auto" w:fill="FFFFFF"/>
        </w:rPr>
        <w:t>ναι</w:t>
      </w:r>
      <w:r>
        <w:rPr>
          <w:rFonts w:eastAsia="Times New Roman" w:cs="Times New Roman"/>
          <w:bCs/>
          <w:shd w:val="clear" w:color="auto" w:fill="FFFFFF"/>
        </w:rPr>
        <w:t xml:space="preserve"> εδώ, για να μας βοηθήσουν στο κοινοβουλευτικό έργο. </w:t>
      </w:r>
    </w:p>
    <w:p w14:paraId="5EE8F3E8"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Εν τω μεταξύ, εσείς μπορείτε να συνεχίσετε, αν θέλετε να κάνετε το σόου σας και το θέατρο με το να αλληλοκατηγορείτε για τα ρουσφέτια ο ένας τον άλλον. Σε τελική ανάλυση, όταν αποκαλύπτει ο ένας τα ρ</w:t>
      </w:r>
      <w:r>
        <w:rPr>
          <w:rFonts w:eastAsia="Times New Roman" w:cs="Times New Roman"/>
          <w:szCs w:val="24"/>
        </w:rPr>
        <w:t xml:space="preserve">ουσφέτια του αλλουνού, και οι δύο -ή καλύτερα και οι τρεις- δίκιο έχετε. </w:t>
      </w:r>
    </w:p>
    <w:p w14:paraId="5EE8F3E9"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Πέρα από αυτά, όμως, εκείνο που πραγματικά χρειάζεται η πολιτική ζωή αυτού του τόπου είναι να εμπλουτισθεί με καινούργιες διαδικασίες, με τις διαδικασίες της συναίνεσης και να αναζωο</w:t>
      </w:r>
      <w:r>
        <w:rPr>
          <w:rFonts w:eastAsia="Times New Roman" w:cs="Times New Roman"/>
          <w:szCs w:val="24"/>
        </w:rPr>
        <w:t>γονηθεί με την κουλτούρα της συνεργασίας στη διακυβέρνηση. Με άλλα λόγια δηλαδή, πρέπει να πάρουμε όλοι τη μεγάλη απόφαση δημιουργίας οικουμενικής κυβερνήσεως με την ευρύτερη συμμετοχή, προκειμένου να σταματήσει η γάγγραινα της απαξίωσης του δημοσίου τομέα</w:t>
      </w:r>
      <w:r>
        <w:rPr>
          <w:rFonts w:eastAsia="Times New Roman" w:cs="Times New Roman"/>
          <w:szCs w:val="24"/>
        </w:rPr>
        <w:t>, για να φτιάξουμε επιτέλους ένα σύγχρονο κράτος και να προκόψει αυτός ο τόπος.</w:t>
      </w:r>
    </w:p>
    <w:p w14:paraId="5EE8F3EA"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EE8F3EB"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Τελευταίος κλείνει τον κύκλο των </w:t>
      </w:r>
      <w:r>
        <w:rPr>
          <w:rFonts w:eastAsia="Times New Roman" w:cs="Times New Roman"/>
          <w:szCs w:val="24"/>
        </w:rPr>
        <w:t xml:space="preserve">Κοινοβουλευτικών Εκπροσώπων </w:t>
      </w:r>
      <w:r>
        <w:rPr>
          <w:rFonts w:eastAsia="Times New Roman" w:cs="Times New Roman"/>
          <w:szCs w:val="24"/>
        </w:rPr>
        <w:t xml:space="preserve">ο κ. Γεώργιος </w:t>
      </w:r>
      <w:proofErr w:type="spellStart"/>
      <w:r>
        <w:rPr>
          <w:rFonts w:eastAsia="Times New Roman" w:cs="Times New Roman"/>
          <w:szCs w:val="24"/>
        </w:rPr>
        <w:t>Μαυρωτάς</w:t>
      </w:r>
      <w:proofErr w:type="spellEnd"/>
      <w:r w:rsidRPr="00BD31D0">
        <w:rPr>
          <w:rFonts w:eastAsia="Times New Roman" w:cs="Times New Roman"/>
          <w:szCs w:val="24"/>
        </w:rPr>
        <w:t xml:space="preserve"> </w:t>
      </w:r>
      <w:r>
        <w:rPr>
          <w:rFonts w:eastAsia="Times New Roman" w:cs="Times New Roman"/>
          <w:szCs w:val="24"/>
        </w:rPr>
        <w:t>από το Ποτάμι</w:t>
      </w:r>
      <w:r>
        <w:rPr>
          <w:rFonts w:eastAsia="Times New Roman" w:cs="Times New Roman"/>
          <w:szCs w:val="24"/>
        </w:rPr>
        <w:t>, Βουλευτή</w:t>
      </w:r>
      <w:r>
        <w:rPr>
          <w:rFonts w:eastAsia="Times New Roman" w:cs="Times New Roman"/>
          <w:szCs w:val="24"/>
        </w:rPr>
        <w:t xml:space="preserve">ς Αττικής. </w:t>
      </w:r>
    </w:p>
    <w:p w14:paraId="5EE8F3EC"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xml:space="preserve">, ξέρω ότι εσείς θα είστε συνεπής στο χρόνο. </w:t>
      </w:r>
    </w:p>
    <w:p w14:paraId="5EE8F3ED"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Θα είμαι συνεπέστερος.</w:t>
      </w:r>
    </w:p>
    <w:p w14:paraId="5EE8F3EE"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EE8F3EF"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Στο πολιτικό μας σύστημα κυριαρχεί το ελαφρώς παραλλαγμένο καρτεσιανό απόφθεγμα: «Διορίζω, άρα υπάρχω» ή μήπως «Υπάρχ</w:t>
      </w:r>
      <w:r>
        <w:rPr>
          <w:rFonts w:eastAsia="Times New Roman" w:cs="Times New Roman"/>
          <w:szCs w:val="24"/>
        </w:rPr>
        <w:t xml:space="preserve">ω, για να διορίζω»; Μία, λοιπόν, από τις σημαντικότερες παθογένειες του πολιτικού μας συστήματος είναι ο πελατειακός του χαρακτήρας. </w:t>
      </w:r>
    </w:p>
    <w:p w14:paraId="5EE8F3F0"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όλα τα δανεικά να μας χαρίσουν, αν δεν διορθωθεί αυτή η παθογένεια, πάλι στα ίδια θα γυρνάμε. Γιατί; Γιατί πελατειακό </w:t>
      </w:r>
      <w:r>
        <w:rPr>
          <w:rFonts w:eastAsia="Times New Roman" w:cs="Times New Roman"/>
          <w:szCs w:val="24"/>
        </w:rPr>
        <w:t xml:space="preserve">σύστημα και αξιοκρατία είναι δύο έννοιες ασύμβατες. Χρειαζόμαστε το δεύτερο, αλλά εφαρμόζουμε το πρώτο. </w:t>
      </w:r>
    </w:p>
    <w:p w14:paraId="5EE8F3F1"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Στα σύγχρονα κράτη το δημόσιο παίζει το ρόλο του τοποτηρητή των κανόνων και του </w:t>
      </w:r>
      <w:proofErr w:type="spellStart"/>
      <w:r>
        <w:rPr>
          <w:rFonts w:eastAsia="Times New Roman" w:cs="Times New Roman"/>
          <w:szCs w:val="24"/>
        </w:rPr>
        <w:t>παρόχου</w:t>
      </w:r>
      <w:proofErr w:type="spellEnd"/>
      <w:r>
        <w:rPr>
          <w:rFonts w:eastAsia="Times New Roman" w:cs="Times New Roman"/>
          <w:szCs w:val="24"/>
        </w:rPr>
        <w:t xml:space="preserve"> βασικών υπηρεσιών. Αν δεν είναι σωστά στελεχωμένο, δεν μπορεί ν</w:t>
      </w:r>
      <w:r>
        <w:rPr>
          <w:rFonts w:eastAsia="Times New Roman" w:cs="Times New Roman"/>
          <w:szCs w:val="24"/>
        </w:rPr>
        <w:t>α παίξει αυτόν τον ρόλο. Όταν, λοιπόν, οι θέσεις στο δημόσιο καταλαμβάνονται λόγω γνωριμίας και όχι λόγω αξίας, τότε το κράτος καταντάει λάφυρο στα χέρια των κυβερνώντων.</w:t>
      </w:r>
    </w:p>
    <w:p w14:paraId="5EE8F3F2"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 ΠΑΣΟΚ και Νέας Δημοκρατίας το πελατειακό κράτος όντως γιγαντώθηκε. Γι’ αυτό λέω ό</w:t>
      </w:r>
      <w:r>
        <w:rPr>
          <w:rFonts w:eastAsia="Times New Roman" w:cs="Times New Roman"/>
          <w:szCs w:val="24"/>
        </w:rPr>
        <w:t xml:space="preserve">τι από την επερώτηση της Νέας Δημοκρατίας λείπει το στοιχείο της αυτοκριτικής. </w:t>
      </w:r>
    </w:p>
    <w:p w14:paraId="5EE8F3F3"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ΣΥΡΙΖΑ, όμως, ήρθε στην εξουσία κραδαίνοντας τη ρομφαία με την οποία θα σκότωνε τον δράκο του πελατειακού συστήματος. Όμως, αντί να τον σκοτώσει έγινε ο καλύτερος φίλος του τ</w:t>
      </w:r>
      <w:r>
        <w:rPr>
          <w:rFonts w:eastAsia="Times New Roman" w:cs="Times New Roman"/>
          <w:szCs w:val="24"/>
        </w:rPr>
        <w:t xml:space="preserve">αΐζοντάς τον ανελλιπώς. </w:t>
      </w:r>
    </w:p>
    <w:p w14:paraId="5EE8F3F4"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Στο δημοφιλές τους βιβλίο «Γιατί αποτυγχάνουν τα έθνη» οι </w:t>
      </w:r>
      <w:proofErr w:type="spellStart"/>
      <w:r>
        <w:rPr>
          <w:rFonts w:eastAsia="Times New Roman" w:cs="Times New Roman"/>
          <w:szCs w:val="24"/>
        </w:rPr>
        <w:t>Ατζέμογλου</w:t>
      </w:r>
      <w:proofErr w:type="spellEnd"/>
      <w:r>
        <w:rPr>
          <w:rFonts w:eastAsia="Times New Roman" w:cs="Times New Roman"/>
          <w:szCs w:val="24"/>
        </w:rPr>
        <w:t xml:space="preserve"> και Ρόμπινσον λένε ότι τα έθνη αποτυγχάνουν όχι τόσο γιατί δεν έχουν φυσικούς πόρους ή ανθρώπινο δυναμικό, αλλά γιατί έχουν κλειστούς και όχι ανοιχτούς οικονομικο</w:t>
      </w:r>
      <w:r>
        <w:rPr>
          <w:rFonts w:eastAsia="Times New Roman" w:cs="Times New Roman"/>
          <w:szCs w:val="24"/>
        </w:rPr>
        <w:t xml:space="preserve">ύς και πολιτικούς θεσμούς. Κλειστοί θεσμοί σημαίνει ξεκάθαρα πελατειακό κράτος, πιασμένες καρέκλες, </w:t>
      </w:r>
      <w:proofErr w:type="spellStart"/>
      <w:r>
        <w:rPr>
          <w:rFonts w:eastAsia="Times New Roman" w:cs="Times New Roman"/>
          <w:szCs w:val="24"/>
        </w:rPr>
        <w:t>ημετεροκρατία</w:t>
      </w:r>
      <w:proofErr w:type="spellEnd"/>
      <w:r>
        <w:rPr>
          <w:rFonts w:eastAsia="Times New Roman" w:cs="Times New Roman"/>
          <w:szCs w:val="24"/>
        </w:rPr>
        <w:t xml:space="preserve">, όχι ίσες ευκαιρίες, όχι ανοιχτές διαδικασίες, όχι διαφάνεια, όχι αξιοκρατία. </w:t>
      </w:r>
    </w:p>
    <w:p w14:paraId="5EE8F3F5"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Εκεί είναι η βαθύτερη αιτία της χρεοκοπίας μας. Αυτό χτίσανε ΠΑ</w:t>
      </w:r>
      <w:r>
        <w:rPr>
          <w:rFonts w:eastAsia="Times New Roman" w:cs="Times New Roman"/>
          <w:szCs w:val="24"/>
        </w:rPr>
        <w:t xml:space="preserve">ΣΟΚ και Νέα Δημοκρατία επί σαράντα χρόνια -με κάποιες φωτεινές εξαιρέσεις, που όμως και αυτές υπονομεύθηκαν εκ των έσω- και τώρα ο ΣΥΡΙΖΑ βάζει το δικό του </w:t>
      </w:r>
      <w:proofErr w:type="spellStart"/>
      <w:r>
        <w:rPr>
          <w:rFonts w:eastAsia="Times New Roman" w:cs="Times New Roman"/>
          <w:szCs w:val="24"/>
        </w:rPr>
        <w:t>πανωσήκωμα</w:t>
      </w:r>
      <w:proofErr w:type="spellEnd"/>
      <w:r>
        <w:rPr>
          <w:rFonts w:eastAsia="Times New Roman" w:cs="Times New Roman"/>
          <w:szCs w:val="24"/>
        </w:rPr>
        <w:t xml:space="preserve">. </w:t>
      </w:r>
    </w:p>
    <w:p w14:paraId="5EE8F3F6"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ο πολίτης, όμως, έχει και αυτός τις ευθύνες του. Θέλει τον πολιτικό που θα τον βολέ</w:t>
      </w:r>
      <w:r>
        <w:rPr>
          <w:rFonts w:eastAsia="Times New Roman" w:cs="Times New Roman"/>
          <w:szCs w:val="24"/>
        </w:rPr>
        <w:t xml:space="preserve">ψει και όχι που θα του ανοίξει δρόμο για να τρέξει, να δημιουργήσει, να </w:t>
      </w:r>
      <w:proofErr w:type="spellStart"/>
      <w:r>
        <w:rPr>
          <w:rFonts w:eastAsia="Times New Roman" w:cs="Times New Roman"/>
          <w:szCs w:val="24"/>
        </w:rPr>
        <w:t>παράξει</w:t>
      </w:r>
      <w:proofErr w:type="spellEnd"/>
      <w:r>
        <w:rPr>
          <w:rFonts w:eastAsia="Times New Roman" w:cs="Times New Roman"/>
          <w:szCs w:val="24"/>
        </w:rPr>
        <w:t xml:space="preserve">. </w:t>
      </w:r>
    </w:p>
    <w:p w14:paraId="5EE8F3F7"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να πάμε και στο περίφημο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οι λόγοι που φεύγουν έξω οι μορφωμένοι νέοι μας δεν είναι μόνο οικονομικοί, είναι κυρίως η έλλειψη αξιοκρατίας. Δεν είναι διατεθειμέ</w:t>
      </w:r>
      <w:r>
        <w:rPr>
          <w:rFonts w:eastAsia="Times New Roman" w:cs="Times New Roman"/>
          <w:szCs w:val="24"/>
        </w:rPr>
        <w:t xml:space="preserve">νοι όλοι να φιλήσουν κομματικές ποδιές, για να βρουν μία θέση σε ένα πρόγραμμα, σε ένα πανεπιστήμιο ή σε μία θέση συμβούλου. Ας μη χύνουμε, λοιπόν, κροκοδείλια δάκρυα, όταν οι διαδικασίες που έχουμε είναι πελατειακές, </w:t>
      </w:r>
      <w:proofErr w:type="spellStart"/>
      <w:r>
        <w:rPr>
          <w:rFonts w:eastAsia="Times New Roman" w:cs="Times New Roman"/>
          <w:szCs w:val="24"/>
        </w:rPr>
        <w:t>οικογενειοκρατικές</w:t>
      </w:r>
      <w:proofErr w:type="spellEnd"/>
      <w:r>
        <w:rPr>
          <w:rFonts w:eastAsia="Times New Roman" w:cs="Times New Roman"/>
          <w:szCs w:val="24"/>
        </w:rPr>
        <w:t xml:space="preserve">, </w:t>
      </w:r>
      <w:proofErr w:type="spellStart"/>
      <w:r>
        <w:rPr>
          <w:rFonts w:eastAsia="Times New Roman" w:cs="Times New Roman"/>
          <w:szCs w:val="24"/>
        </w:rPr>
        <w:t>κομματικοκεντρικές</w:t>
      </w:r>
      <w:proofErr w:type="spellEnd"/>
      <w:r>
        <w:rPr>
          <w:rFonts w:eastAsia="Times New Roman" w:cs="Times New Roman"/>
          <w:szCs w:val="24"/>
        </w:rPr>
        <w:t xml:space="preserve"> και όχι αξιοκρατικές. </w:t>
      </w:r>
    </w:p>
    <w:p w14:paraId="5EE8F3F8"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πρόβλημα της ανεργίας δεν λύνεται προσλαμβάνοντας όλον τον κόσμο στο δημόσιο. Το δημόσιο έχει όντως ανάγκες για να υπηρετήσει σωστά τον πολίτη, συνήθως όμως οι προσλήψεις, οι μετατάξεις, οι αποσπάσεις γίνονται με βάση ανάγκες του</w:t>
      </w:r>
      <w:r>
        <w:rPr>
          <w:rFonts w:eastAsia="Times New Roman" w:cs="Times New Roman"/>
          <w:szCs w:val="24"/>
        </w:rPr>
        <w:t xml:space="preserve"> ρουσφετιού των πολιτικών και όχι τις ανάγκες του δημοσίου. </w:t>
      </w:r>
    </w:p>
    <w:p w14:paraId="5EE8F3F9"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Θέλουμε οδοκαθαριστές; Προσλαμβάνουμε οδοκαθαριστές και μετά από λίγο γίνονται διοικητικοί. Θέλουμε δασκάλους και καθηγητές; Προσλαμβάνουμε και μετά από λίγο αποσπώνται σε πανεπιστήμια, κόμματα και υπουργεία. </w:t>
      </w:r>
    </w:p>
    <w:p w14:paraId="5EE8F3FA"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Παρεμπιπτόντως, έχουμε κάνει και ερώτηση από τον Σεπτέμβριο για το πόσοι εκπαιδευτικοί είναι αποσπασμένοι σε υπουργεία, κόμματα και βουλευτές και απάντηση δεν έχουμε πάρει από το Υπουργείο Παιδείας. </w:t>
      </w:r>
    </w:p>
    <w:p w14:paraId="5EE8F3FB" w14:textId="77777777" w:rsidR="007948C4" w:rsidRDefault="00A058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 αυτό το Ποτάμι λέει: Κα</w:t>
      </w:r>
      <w:r>
        <w:rPr>
          <w:rFonts w:eastAsia="Times New Roman" w:cs="Times New Roman"/>
          <w:szCs w:val="24"/>
        </w:rPr>
        <w:t>μ</w:t>
      </w:r>
      <w:r>
        <w:rPr>
          <w:rFonts w:eastAsia="Times New Roman" w:cs="Times New Roman"/>
          <w:szCs w:val="24"/>
        </w:rPr>
        <w:t>μία πρόσληψη χωρίς περίγραμμ</w:t>
      </w:r>
      <w:r>
        <w:rPr>
          <w:rFonts w:eastAsia="Times New Roman" w:cs="Times New Roman"/>
          <w:szCs w:val="24"/>
        </w:rPr>
        <w:t>α θέσης. Οι θέσεις στο δημόσιο περιγράφονται, προκηρύσσονται και η πρόσληψη ή η απόσπαση γίνεται υπό την αιγίδα του ΑΣΕΠ.</w:t>
      </w:r>
    </w:p>
    <w:p w14:paraId="5EE8F3F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Σχετικά με τους μετακλητούς υπαλλήλους, να θυμηθούμε τι είχε πει ο κ. Τσίπρας όταν ανέλαβε Πρωθυπουργός στις προγραμματικές δηλώσεις τ</w:t>
      </w:r>
      <w:r>
        <w:rPr>
          <w:rFonts w:eastAsia="Times New Roman" w:cs="Times New Roman"/>
          <w:szCs w:val="24"/>
        </w:rPr>
        <w:t>ου το 2015: «</w:t>
      </w:r>
      <w:proofErr w:type="spellStart"/>
      <w:r>
        <w:rPr>
          <w:rFonts w:eastAsia="Times New Roman" w:cs="Times New Roman"/>
          <w:szCs w:val="24"/>
        </w:rPr>
        <w:t>Αποσυμφορούμε</w:t>
      </w:r>
      <w:proofErr w:type="spellEnd"/>
      <w:r>
        <w:rPr>
          <w:rFonts w:eastAsia="Times New Roman" w:cs="Times New Roman"/>
          <w:szCs w:val="24"/>
        </w:rPr>
        <w:t xml:space="preserve"> άμεσα τη δημόσια διοίκηση από τις στρατιές συμβούλων και μετακλητών υπαλλήλων των υπουργών».</w:t>
      </w:r>
    </w:p>
    <w:p w14:paraId="5EE8F3F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Ω του θαύματος, όμως, με διαδοχικές αποφάσεις του Υπουργικού Συμβουλίου έχουμε αυξήσεις ειδικών συμβούλων και μετακλητών. Οι πιο πρόσφατ</w:t>
      </w:r>
      <w:r>
        <w:rPr>
          <w:rFonts w:eastAsia="Times New Roman" w:cs="Times New Roman"/>
          <w:szCs w:val="24"/>
        </w:rPr>
        <w:t xml:space="preserve">ες ήταν στο πολιτικό γραφείο της Υπουργού Πολιτισμού, όπου πριν ένα μήνα προσλήφθηκαν επιπλέον τρεις ειδικοί σύμβουλοι. </w:t>
      </w:r>
    </w:p>
    <w:p w14:paraId="5EE8F3F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Μόλις πριν από μια εβδομάδα, στο πολιτικό γραφείο του κ. Παππά έχουμε άλλους δέκα, εκ των οποίων πέντε σύμβουλοι και πέντε μετακλητοί δ</w:t>
      </w:r>
      <w:r>
        <w:rPr>
          <w:rFonts w:eastAsia="Times New Roman" w:cs="Times New Roman"/>
          <w:szCs w:val="24"/>
        </w:rPr>
        <w:t xml:space="preserve">ιοικητικοί. Δεν πιστεύω μέσα να έχει και αστροναύτες, με βάση τη σημερινή ανακοίνωση για την </w:t>
      </w:r>
      <w:r>
        <w:rPr>
          <w:rFonts w:eastAsia="Times New Roman" w:cs="Times New Roman"/>
          <w:szCs w:val="24"/>
        </w:rPr>
        <w:t>ελληνική διαστημική υπηρεσία</w:t>
      </w:r>
      <w:r>
        <w:rPr>
          <w:rFonts w:eastAsia="Times New Roman" w:cs="Times New Roman"/>
          <w:szCs w:val="24"/>
        </w:rPr>
        <w:t>. Τέλος πάντων, «ας είναι η δύναμη μαζί μας», που λέει και στον «Πόλεμο των Άστρων»!</w:t>
      </w:r>
    </w:p>
    <w:p w14:paraId="5EE8F3F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Στην κεντρική Κυβέρνηση, λοιπόν, υπάρχουν περίπου </w:t>
      </w:r>
      <w:r>
        <w:rPr>
          <w:rFonts w:eastAsia="Times New Roman" w:cs="Times New Roman"/>
          <w:szCs w:val="24"/>
        </w:rPr>
        <w:t>επτακόσιοι πενήντα μετακλητοί, ένα μετακινούμενο δημόσιο μέσα στο δημόσιο. Γιατί; Δεν έχουμε εμπιστοσύνη στον δημόσιο υπάλληλο, στη δημόσια διοίκηση; Και εάν είναι θέμα εμπιστοσύνης, όπως λένε πολλοί, τότε δέκα με είκοσι ανά Υπουργείο είναι αρκετοί, όχι πε</w:t>
      </w:r>
      <w:r>
        <w:rPr>
          <w:rFonts w:eastAsia="Times New Roman" w:cs="Times New Roman"/>
          <w:szCs w:val="24"/>
        </w:rPr>
        <w:t xml:space="preserve">νήντα ή εβδομήντα, που δημιουργούν μια άλλη δομή </w:t>
      </w:r>
      <w:proofErr w:type="spellStart"/>
      <w:r>
        <w:rPr>
          <w:rFonts w:eastAsia="Times New Roman" w:cs="Times New Roman"/>
          <w:szCs w:val="24"/>
        </w:rPr>
        <w:t>παραδιοίκησης</w:t>
      </w:r>
      <w:proofErr w:type="spellEnd"/>
      <w:r>
        <w:rPr>
          <w:rFonts w:eastAsia="Times New Roman" w:cs="Times New Roman"/>
          <w:szCs w:val="24"/>
        </w:rPr>
        <w:t xml:space="preserve">, βραχυκυκλώνοντας τη δημόσια διοίκηση. </w:t>
      </w:r>
    </w:p>
    <w:p w14:paraId="5EE8F40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Και βέβαια, οι μετακλητοί και οι σύμβουλοι δεν αμείβονται ανάλογα με τα τυπικά προσόντα που διαθέτουν και την προϋπηρεσία τους, αλλά επιδοτούνται με δέκα</w:t>
      </w:r>
      <w:r>
        <w:rPr>
          <w:rFonts w:eastAsia="Times New Roman" w:cs="Times New Roman"/>
          <w:szCs w:val="24"/>
        </w:rPr>
        <w:t xml:space="preserve"> μισθολογικά κλιμάκια, για τα οποία ένας δημόσιος υπάλληλος θέλει είκοσι χρόνια. Και εδώ μιλάμε για τους φανερούς συμβούλους γιατί υπάρχουν και οι κρυφοί συμβασιούχοι των απ’ ευθείας αναθέσεων. </w:t>
      </w:r>
    </w:p>
    <w:p w14:paraId="5EE8F40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Είναι αξιοσημείωτο και ενδεικτικό το γεγονός ότι, όπως αποτυπ</w:t>
      </w:r>
      <w:r>
        <w:rPr>
          <w:rFonts w:eastAsia="Times New Roman" w:cs="Times New Roman"/>
          <w:szCs w:val="24"/>
        </w:rPr>
        <w:t>ώθηκε και στον προϋπολογισμό του 2017, μόνο για πέντε πολιτικά γραφεία, αυτά του Αντιπροέδρου της Κυβέρνησης και των τεσσάρων Υπουργών Επικρατείας δίνουμε 1,8 εκατομμύρια ευρώ, όταν για δύο ερευνητικά κέντρα, το ΕΛΚΕΘΕ και το Αστεροσκοπείο δίνουμε μόλις 1,</w:t>
      </w:r>
      <w:r>
        <w:rPr>
          <w:rFonts w:eastAsia="Times New Roman" w:cs="Times New Roman"/>
          <w:szCs w:val="24"/>
        </w:rPr>
        <w:t xml:space="preserve">5 εκατομμύριο ευρώ λειτουργικά έξοδα. </w:t>
      </w:r>
    </w:p>
    <w:p w14:paraId="5EE8F40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Το Ποτάμι, αντιδρώντας έντονα σε αυτό το καθεστώς, είχε καταθέσει τροπολογία στη Βουλή, ώστε να καταργηθεί το άρθρο του «νόμου Τσοχατζόπουλου», βάσει του οποίου τα πολιτικά γραφεία των μελών της Κυβέρνησης είναι δημόσ</w:t>
      </w:r>
      <w:r>
        <w:rPr>
          <w:rFonts w:eastAsia="Times New Roman" w:cs="Times New Roman"/>
          <w:szCs w:val="24"/>
        </w:rPr>
        <w:t xml:space="preserve">ιες υπηρεσίες. </w:t>
      </w:r>
    </w:p>
    <w:p w14:paraId="5EE8F40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του κυρίου Βουλευτή)</w:t>
      </w:r>
    </w:p>
    <w:p w14:paraId="5EE8F40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Θα ήθελα ένα λεπτό ακόμα, κυρία Πρόεδρε. </w:t>
      </w:r>
    </w:p>
    <w:p w14:paraId="5EE8F40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Επίσης, υπάρχουν διαδικασίες, όπου οι κανόνες των προσλήψεων ποτέ δεν είναι ξεκάθαροι, ώστε να υπάρχουν περιθώρια</w:t>
      </w:r>
      <w:r>
        <w:rPr>
          <w:rFonts w:eastAsia="Times New Roman" w:cs="Times New Roman"/>
          <w:szCs w:val="24"/>
        </w:rPr>
        <w:t xml:space="preserve"> ομηρείας των ενδιαφερομένων, οι διορισμοί να εξαρτώνται, όχι από την αξία τους αλλά από τη γνωριμία τους, για παράδειγμα διαδοχικές συμβάσεις, προγράμματα ΟΑΕΔ, ΕΣΠΑ κλπ.</w:t>
      </w:r>
      <w:r>
        <w:rPr>
          <w:rFonts w:eastAsia="Times New Roman" w:cs="Times New Roman"/>
          <w:szCs w:val="24"/>
        </w:rPr>
        <w:t>.</w:t>
      </w:r>
      <w:r>
        <w:rPr>
          <w:rFonts w:eastAsia="Times New Roman" w:cs="Times New Roman"/>
          <w:szCs w:val="24"/>
        </w:rPr>
        <w:t xml:space="preserve"> </w:t>
      </w:r>
    </w:p>
    <w:p w14:paraId="5EE8F40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Έτσι, στις γκρίζες ζώνες αντλούν εξουσία υπουργικά και βουλευτικά γραφεία, κρατικο</w:t>
      </w:r>
      <w:r>
        <w:rPr>
          <w:rFonts w:eastAsia="Times New Roman" w:cs="Times New Roman"/>
          <w:szCs w:val="24"/>
        </w:rPr>
        <w:t xml:space="preserve">ί υπάλληλοι, συνδικαλιστές, κομματικοί και άλλοι παράγοντες. Γι’ αυτό επιμένουμε ότι πρέπει να αναβαθμιστεί ο ρόλος του ΑΣΕΠ στις διαδικασίες και όχι να είναι διακοσμητικός. </w:t>
      </w:r>
    </w:p>
    <w:p w14:paraId="5EE8F40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Το Ποτάμι κατέθεσε στη Βουλή πλήρη κατάλογο με τους </w:t>
      </w:r>
      <w:proofErr w:type="spellStart"/>
      <w:r>
        <w:rPr>
          <w:rFonts w:eastAsia="Times New Roman" w:cs="Times New Roman"/>
          <w:szCs w:val="24"/>
        </w:rPr>
        <w:t>εκατόν</w:t>
      </w:r>
      <w:proofErr w:type="spellEnd"/>
      <w:r>
        <w:rPr>
          <w:rFonts w:eastAsia="Times New Roman" w:cs="Times New Roman"/>
          <w:szCs w:val="24"/>
        </w:rPr>
        <w:t xml:space="preserve"> είκοσι έναν νέους φορε</w:t>
      </w:r>
      <w:r>
        <w:rPr>
          <w:rFonts w:eastAsia="Times New Roman" w:cs="Times New Roman"/>
          <w:szCs w:val="24"/>
        </w:rPr>
        <w:t xml:space="preserve">ίς που έφτιαξε η Κυβέρνηση μόνο μέσα στο 2016, αναδεικνύοντας ότι γιγαντώνοντας το πελατειακό κράτος δημιουργεί ταυτόχρονα τις προϋποθέσεις για νέα ελλείμματα. </w:t>
      </w:r>
    </w:p>
    <w:p w14:paraId="5EE8F40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αυτής </w:t>
      </w:r>
      <w:r w:rsidRPr="00346E71">
        <w:rPr>
          <w:rFonts w:eastAsia="Times New Roman" w:cs="Times New Roman"/>
          <w:szCs w:val="24"/>
        </w:rPr>
        <w:t>κ.</w:t>
      </w:r>
      <w:r w:rsidRPr="00BD31D0">
        <w:rPr>
          <w:rFonts w:eastAsia="Times New Roman" w:cs="Times New Roman"/>
          <w:b/>
          <w:szCs w:val="24"/>
        </w:rPr>
        <w:t xml:space="preserve"> ΑΝΑΣΤΑΣΙΟΣ ΚΟΥΡΑΚΗΣ</w:t>
      </w:r>
      <w:r>
        <w:rPr>
          <w:rFonts w:eastAsia="Times New Roman" w:cs="Times New Roman"/>
          <w:szCs w:val="24"/>
        </w:rPr>
        <w:t>)</w:t>
      </w:r>
    </w:p>
    <w:p w14:paraId="5EE8F40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Επίσης, στο τελευταίο νομοσχέδιο του 2016, ένα νομοσχέδιο δεκαεπτά άρθρων, προστέθηκαν δεκαεννέα υπουργικές και είκοσι έξι βουλευτικές τροπολογίες, που οι περισσότερες αποσκοπούσαν στη συντήρηση του πελατειακού κράτους και στη νομιμοποίηση του ρουσφετιού</w:t>
      </w:r>
      <w:r>
        <w:rPr>
          <w:rFonts w:eastAsia="Times New Roman" w:cs="Times New Roman"/>
          <w:szCs w:val="24"/>
        </w:rPr>
        <w:t xml:space="preserve">. </w:t>
      </w:r>
    </w:p>
    <w:p w14:paraId="5EE8F40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Το Ποτάμι αποχώρησε από αυτόν τον ευτελισμό των διαδικασιών, αντί να διαμαρτύρεται εικονικά από τη μία αλλά να ψηφίζει ευλαβικά από την άλλη, όπως έκαναν μερικοί. </w:t>
      </w:r>
    </w:p>
    <w:p w14:paraId="5EE8F40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δύο μόνο λόγια για την τρέχουσα κατάσταση. Η αβεβαιότητα είναι η γάγγραινα της </w:t>
      </w:r>
      <w:r>
        <w:rPr>
          <w:rFonts w:eastAsia="Times New Roman" w:cs="Times New Roman"/>
          <w:szCs w:val="24"/>
        </w:rPr>
        <w:t xml:space="preserve">οικονομίας. Όσο δεν κλείνει η αξιολόγηση, αυτή η γάγγραινα εξελίσσεται και στο τέλος θα έχουμε ανεπίστρεπτες συνέπειες και ακρωτηριασμούς, όπως συμβαίνει όταν η γάγγραινα προχωρήσει. </w:t>
      </w:r>
    </w:p>
    <w:p w14:paraId="5EE8F40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Οι Ευρωπαίοι δεν θα περιμένουν να βγούμε από το κυβερνητικό </w:t>
      </w:r>
      <w:proofErr w:type="spellStart"/>
      <w:r>
        <w:rPr>
          <w:rFonts w:eastAsia="Times New Roman" w:cs="Times New Roman"/>
          <w:szCs w:val="24"/>
        </w:rPr>
        <w:t>λίμπο</w:t>
      </w:r>
      <w:proofErr w:type="spellEnd"/>
      <w:r>
        <w:rPr>
          <w:rFonts w:eastAsia="Times New Roman" w:cs="Times New Roman"/>
          <w:szCs w:val="24"/>
        </w:rPr>
        <w:t>, στο ο</w:t>
      </w:r>
      <w:r>
        <w:rPr>
          <w:rFonts w:eastAsia="Times New Roman" w:cs="Times New Roman"/>
          <w:szCs w:val="24"/>
        </w:rPr>
        <w:t xml:space="preserve">ποίο έχουμε περιπέσει. Εάν δεν μπορεί η Κυβέρνηση να βγάλει τα κάστανα από τη φωτιά, ας το πει. Τώρα, όμως, γιατί αύριο θα είναι αργά. Έχουν μείνει μόνο λίγες εβδομάδες στην κλεψύδρα. </w:t>
      </w:r>
    </w:p>
    <w:p w14:paraId="5EE8F40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E8F40E"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r>
        <w:rPr>
          <w:rFonts w:eastAsia="Times New Roman" w:cs="Times New Roman"/>
          <w:szCs w:val="24"/>
        </w:rPr>
        <w:t xml:space="preserve">Γεώργιο </w:t>
      </w:r>
      <w:proofErr w:type="spellStart"/>
      <w:r>
        <w:rPr>
          <w:rFonts w:eastAsia="Times New Roman" w:cs="Times New Roman"/>
          <w:szCs w:val="24"/>
        </w:rPr>
        <w:t>Μαυρωτά</w:t>
      </w:r>
      <w:proofErr w:type="spellEnd"/>
      <w:r>
        <w:rPr>
          <w:rFonts w:eastAsia="Times New Roman" w:cs="Times New Roman"/>
          <w:szCs w:val="24"/>
        </w:rPr>
        <w:t xml:space="preserve">, Κοινοβουλευτικό Εκπρόσωπο από </w:t>
      </w:r>
      <w:r>
        <w:rPr>
          <w:rFonts w:eastAsia="Times New Roman" w:cs="Times New Roman"/>
          <w:szCs w:val="24"/>
        </w:rPr>
        <w:t xml:space="preserve">το </w:t>
      </w:r>
      <w:r>
        <w:rPr>
          <w:rFonts w:eastAsia="Times New Roman" w:cs="Times New Roman"/>
          <w:szCs w:val="24"/>
        </w:rPr>
        <w:t xml:space="preserve">Ποτάμι. </w:t>
      </w:r>
    </w:p>
    <w:p w14:paraId="5EE8F40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Ολοκληρώθηκε ο κύκλος των Κοινοβουλευτικών Εκπροσώπων. Προχωρούμε στη δευτερολογία επερωτώντων Βουλευτών. </w:t>
      </w:r>
    </w:p>
    <w:p w14:paraId="5EE8F41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Γεωργαντάς, για πέντε λεπτά. </w:t>
      </w:r>
    </w:p>
    <w:p w14:paraId="5EE8F41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w:t>
      </w:r>
      <w:r>
        <w:rPr>
          <w:rFonts w:eastAsia="Times New Roman" w:cs="Times New Roman"/>
          <w:szCs w:val="24"/>
        </w:rPr>
        <w:t xml:space="preserve">εδρε.  </w:t>
      </w:r>
    </w:p>
    <w:p w14:paraId="5EE8F41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Κυρία Υπουργέ, ξεκινώντας την </w:t>
      </w:r>
      <w:proofErr w:type="spellStart"/>
      <w:r>
        <w:rPr>
          <w:rFonts w:eastAsia="Times New Roman" w:cs="Times New Roman"/>
          <w:szCs w:val="24"/>
        </w:rPr>
        <w:t>πρωτολογία</w:t>
      </w:r>
      <w:proofErr w:type="spellEnd"/>
      <w:r>
        <w:rPr>
          <w:rFonts w:eastAsia="Times New Roman" w:cs="Times New Roman"/>
          <w:szCs w:val="24"/>
        </w:rPr>
        <w:t xml:space="preserve"> μου, επισήμανα κάτι, που νομίζω ότι δεν έγινε αντιληπτό. </w:t>
      </w:r>
    </w:p>
    <w:p w14:paraId="5EE8F413"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ότι η Νέα Δημοκρατία αποφάσισε, αφού δώσει την ευκαιρία να φωτιστούν πτυχές των νομοθετικών πρωτοβουλιών, αλλά και άλλων πρακτικών σας οι οποίες παραβιάζουν το Σύνταγμα, τους νόμους και κάθε δεοντολογία, αφού, λοιπόν, σας δώσει το δικαίωμα και τη </w:t>
      </w:r>
      <w:r>
        <w:rPr>
          <w:rFonts w:eastAsia="Times New Roman" w:cs="Times New Roman"/>
          <w:szCs w:val="24"/>
        </w:rPr>
        <w:t xml:space="preserve">δυνατότητα να απαντήσετε συγκεκριμένα, να αποκατασταθούν και τα πράγματα. </w:t>
      </w:r>
    </w:p>
    <w:p w14:paraId="5EE8F414"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η επερώτηση σας είναι γνωστή εδώ και είκοσι μέρες. Τα ερωτήματα είναι συγκεκριμένα. </w:t>
      </w:r>
    </w:p>
    <w:p w14:paraId="5EE8F415"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ζήτησα απαντήσεις. Δεν τις πήρα. Και δεν είναι απλά ότι δεν πήρα</w:t>
      </w:r>
      <w:r>
        <w:rPr>
          <w:rFonts w:eastAsia="Times New Roman" w:cs="Times New Roman"/>
          <w:szCs w:val="24"/>
        </w:rPr>
        <w:t xml:space="preserve"> κάποιες –είναι δικαίωμά σας να μην δίνετε κάποιες- απαντήσεις, αλλά όχι επί όλων των ερωτημάτων. Πολλά από τα ερωτήματα απαιτούν απάντηση.</w:t>
      </w:r>
    </w:p>
    <w:p w14:paraId="5EE8F416"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απαντήσατε πώς εξηγείτε το γεγονός της αύξησης του αριθμού των δημοσίων υπαλλήλων κατά οκτώ χιλιάδες, ενώ υπάρχε</w:t>
      </w:r>
      <w:r>
        <w:rPr>
          <w:rFonts w:eastAsia="Times New Roman" w:cs="Times New Roman"/>
          <w:szCs w:val="24"/>
        </w:rPr>
        <w:t>ι ο κανόνας 5/1. Είπατε απλά το εξής: «Το μόνιμο προσωπικό, πλην των νομικών προσώπων ιδιωτικού δικαίου…». Εγώ στην ερώτησή μου αναφέρομαι και στο προσωπικό των νομικών προσώπων ιδιωτικού δικαίου, σε όλους. Όλοι πληρώνονται από τον Έλληνα φορολογούμενο. Γι</w:t>
      </w:r>
      <w:r>
        <w:rPr>
          <w:rFonts w:eastAsia="Times New Roman" w:cs="Times New Roman"/>
          <w:szCs w:val="24"/>
        </w:rPr>
        <w:t xml:space="preserve">ατί αυτές οι διαφοροποιήσεις και αυτές οι υπεκφυγές; Ο αριθμός, λοιπόν, των δημοσίων υπαλλήλων μαζί με το προσωπικό των νομικών προσώπων ιδιωτικού δικαίου αυξήθηκε κατά οκτώ χιλιάδες. Εσείς στην απάντησή σας δεν το αναφέρατε. </w:t>
      </w:r>
    </w:p>
    <w:p w14:paraId="5EE8F417"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Σας μίλησα για την αύξηση του</w:t>
      </w:r>
      <w:r>
        <w:rPr>
          <w:rFonts w:eastAsia="Times New Roman" w:cs="Times New Roman"/>
          <w:szCs w:val="24"/>
        </w:rPr>
        <w:t xml:space="preserve"> δημοσιονομικού κόστους κατά 146 εκατομμύρια και εσείς ομολογήσατε επιβάρυνση κατά 68 εκατομμύρια στο μισθολογικό κόστος και όταν υπάρχει το 5/1 -πέντε αποχωρούν ένας προσλαμβάνεται- θεωρείτε ότι δεν έχετε να δώσετε κα</w:t>
      </w:r>
      <w:r>
        <w:rPr>
          <w:rFonts w:eastAsia="Times New Roman" w:cs="Times New Roman"/>
          <w:szCs w:val="24"/>
        </w:rPr>
        <w:t>μ</w:t>
      </w:r>
      <w:r>
        <w:rPr>
          <w:rFonts w:eastAsia="Times New Roman" w:cs="Times New Roman"/>
          <w:szCs w:val="24"/>
        </w:rPr>
        <w:t xml:space="preserve">μία άλλη απάντηση. </w:t>
      </w:r>
    </w:p>
    <w:p w14:paraId="5EE8F418"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Δηλαδή, το </w:t>
      </w:r>
      <w:r>
        <w:rPr>
          <w:rFonts w:eastAsia="Times New Roman" w:cs="Times New Roman"/>
          <w:szCs w:val="24"/>
        </w:rPr>
        <w:t>δημόσιο</w:t>
      </w:r>
      <w:r>
        <w:rPr>
          <w:rFonts w:eastAsia="Times New Roman" w:cs="Times New Roman"/>
          <w:szCs w:val="24"/>
        </w:rPr>
        <w:t xml:space="preserve"> κανονικά ως αριθμός περιορίζεται καθημερινά με βάση αυτόν τον περιορισμό, το μισθολογικό κόστος αυξάνει κατά 68 εκατομμύρια, σύμφωνα με τη δική σας εκδοχή το πρώτο εννεάμηνο του 2016 –κατά 146 εκατομμύρια, σύμφωνα με τη δική μας εκδοχή και τα στοιχ</w:t>
      </w:r>
      <w:r>
        <w:rPr>
          <w:rFonts w:eastAsia="Times New Roman" w:cs="Times New Roman"/>
          <w:szCs w:val="24"/>
        </w:rPr>
        <w:t xml:space="preserve">εία του Γενικού Λογιστηρίου του Κράτους- και εσείς δεν μπορείτε να δώσετε μια απάντηση. </w:t>
      </w:r>
    </w:p>
    <w:p w14:paraId="5EE8F419"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Σχετικά με τις παρατάσεις των συμβάσεων στους δήμους δώσατε απάντηση;</w:t>
      </w:r>
    </w:p>
    <w:p w14:paraId="5EE8F41A"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Δώσατε απάντηση για τις δηλώσεις Υπουργών ότι θα παρέμβουν στο Ελεγκτικό Συνέδριο, για να ξεπεράσ</w:t>
      </w:r>
      <w:r>
        <w:rPr>
          <w:rFonts w:eastAsia="Times New Roman" w:cs="Times New Roman"/>
          <w:szCs w:val="24"/>
        </w:rPr>
        <w:t xml:space="preserve">ουν τα προβλήματα στην πληρωμή των συμβασιούχων; Ποιος σας έδωσε αυτό το δικαίωμα; Έχετε ξεχάσει τι λέει το άρθρο 103 του Συντάγματος; Έχετε ξεχάσει τι λέει το άρθρο 95 παράγραφος 5 του Συντάγματος; Εδώ δεν έχετε ξεχάσει απλώς λέξεις του Συντάγματος, αλλά </w:t>
      </w:r>
      <w:r>
        <w:rPr>
          <w:rFonts w:eastAsia="Times New Roman" w:cs="Times New Roman"/>
          <w:szCs w:val="24"/>
        </w:rPr>
        <w:t xml:space="preserve">ολόκληρα άρθρα! </w:t>
      </w:r>
    </w:p>
    <w:p w14:paraId="5EE8F41B"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Είπατε κάτι σε σχέση με τους μετακλητούς. Αυτή την καινούργια μεθοδολογία και την καινούργια εφαρμογή την αναφέρετε εδώ και πολύ καιρό και </w:t>
      </w:r>
      <w:r>
        <w:rPr>
          <w:rFonts w:eastAsia="Times New Roman" w:cs="Times New Roman"/>
          <w:szCs w:val="24"/>
        </w:rPr>
        <w:lastRenderedPageBreak/>
        <w:t xml:space="preserve">εσείς και ο κ. Βερναρδάκης. Σύμφωνα με αυτό που είπατε, από τον Οκτώβριο του 2015 υπάρχει πλέον μια </w:t>
      </w:r>
      <w:r>
        <w:rPr>
          <w:rFonts w:eastAsia="Times New Roman" w:cs="Times New Roman"/>
          <w:szCs w:val="24"/>
        </w:rPr>
        <w:t xml:space="preserve">νέα εφαρμογή. Το δέχομαι. Ξέρετε, λοιπόν, ότι από τον Οκτώβριο του 2015 με αυτή τη νέα εφαρμογή πλέον για πρώτη φορά τους βάζετε όλους στον αριθμό των μετακλητών και αυτούς που είναι στους δήμους και υπηρετούν οπουδήποτε αλλού και όχι μόνο στην </w:t>
      </w:r>
      <w:r>
        <w:rPr>
          <w:rFonts w:eastAsia="Times New Roman" w:cs="Times New Roman"/>
          <w:szCs w:val="24"/>
        </w:rPr>
        <w:t>κεντρική δι</w:t>
      </w:r>
      <w:r>
        <w:rPr>
          <w:rFonts w:eastAsia="Times New Roman" w:cs="Times New Roman"/>
          <w:szCs w:val="24"/>
        </w:rPr>
        <w:t>οίκηση</w:t>
      </w:r>
      <w:r>
        <w:rPr>
          <w:rFonts w:eastAsia="Times New Roman" w:cs="Times New Roman"/>
          <w:szCs w:val="24"/>
        </w:rPr>
        <w:t xml:space="preserve">; </w:t>
      </w:r>
    </w:p>
    <w:p w14:paraId="5EE8F41C"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Σύμφωνα, λοιπόν, με την απάντηση του ίδιου του κ. Βερναρδάκη, ο οποίος επικαλέστηκε και αυτός αυτή τη μεθοδολογία –και δίνω την απάντησή του με ημερομηνία Φεβρουαρίου του 2016 για τα Πρακτικά- ο αριθμός των δημοσίων, των μετακλητών υπαλλήλων ήταν </w:t>
      </w:r>
      <w:r>
        <w:rPr>
          <w:rFonts w:eastAsia="Times New Roman" w:cs="Times New Roman"/>
          <w:szCs w:val="24"/>
        </w:rPr>
        <w:t>τον Οκτώβριο του 2015 χίλιοι πεντακόσιοι εβδομήντα οκτώ. Μετά έγινε χίλιοι οκτακόσιοι δεκατέσσερις, χίλιοι εννιακόσιοι ένας, χίλιοι εννιακόσιοι σαράντα δύο και τώρα είπατε ότι είναι δύο χιλιάδες ενενήντα εννιά. Με την ίδια μεθοδολογία, με την ίδια εφαρμογή</w:t>
      </w:r>
      <w:r>
        <w:rPr>
          <w:rFonts w:eastAsia="Times New Roman" w:cs="Times New Roman"/>
          <w:szCs w:val="24"/>
        </w:rPr>
        <w:t>, με τον ίδιο τρόπο με τον οποίο ήταν οι χίλιοι πεντακόσιοι εβδομήντα οκτώ σε έναν χρόνο έγιναν δύο χιλιάδες ενενήντα εννιά. Θέλω απάντηση!</w:t>
      </w:r>
    </w:p>
    <w:p w14:paraId="5EE8F41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Γεωργαντάς καταθέτει για τα Πρακτικά το προαναφερθέν έγγραφο, το οποίο βρίσ</w:t>
      </w:r>
      <w:r>
        <w:rPr>
          <w:rFonts w:eastAsia="Times New Roman" w:cs="Times New Roman"/>
          <w:szCs w:val="24"/>
        </w:rPr>
        <w:t xml:space="preserve">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EE8F41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Όμως, εκεί που θέλω πραγματικά μια ουσιαστική απάντηση –γιατί αποφύγατε απολύτως να αναφερθείτε- είναι στο θέμα των βουλευτικών τροπολογιών, ειδικά δε σε αυτή μ</w:t>
      </w:r>
      <w:r>
        <w:rPr>
          <w:rFonts w:eastAsia="Times New Roman" w:cs="Times New Roman"/>
          <w:szCs w:val="24"/>
        </w:rPr>
        <w:t>ε τις κτηριακές υποδομές. Σας καταγγέλλει η Αντιπολίτευση, σας καταγγέλλουν δώδεκα Βουλευτές εγγράφως εδώ και είκοσι μέρες ότι κατά παράβαση, σε αντίθεση με αποφάσεις του Αρείου Πάγου, έρχεται η Κυβέρνησή σας, έρχονται οι Υπουργοί σας και αποδέχονται τροπο</w:t>
      </w:r>
      <w:r>
        <w:rPr>
          <w:rFonts w:eastAsia="Times New Roman" w:cs="Times New Roman"/>
          <w:szCs w:val="24"/>
        </w:rPr>
        <w:t xml:space="preserve">λογίες με τις οποίες, χωρίς κανένα νομικό έρεισμα, προσλαμβάνετε κόσμο στο </w:t>
      </w:r>
      <w:r>
        <w:rPr>
          <w:rFonts w:eastAsia="Times New Roman" w:cs="Times New Roman"/>
          <w:szCs w:val="24"/>
        </w:rPr>
        <w:t xml:space="preserve">δημόσιο </w:t>
      </w:r>
      <w:r>
        <w:rPr>
          <w:rFonts w:eastAsia="Times New Roman" w:cs="Times New Roman"/>
          <w:szCs w:val="24"/>
        </w:rPr>
        <w:t xml:space="preserve">-σε αντίθεση με συγκεκριμένες αποφάσεις του Αρείου Πάγου!- και αποφεύγετε να απαντήσετε; Απαντήστε τώρα! Οι δικαστικές αποφάσεις οι αμετάκλητες –και αμετάκλητες είναι αυτές </w:t>
      </w:r>
      <w:r>
        <w:rPr>
          <w:rFonts w:eastAsia="Times New Roman" w:cs="Times New Roman"/>
          <w:szCs w:val="24"/>
        </w:rPr>
        <w:t xml:space="preserve">στις οποίες έχουν εξαντληθεί και τρεις βαθμοί δικαιοδοσίας, μια τέτοια είναι και αυτή στην οποία αναφέρομαι- έχουν συνέπειες για τη </w:t>
      </w:r>
      <w:r>
        <w:rPr>
          <w:rFonts w:eastAsia="Times New Roman" w:cs="Times New Roman"/>
          <w:szCs w:val="24"/>
        </w:rPr>
        <w:t xml:space="preserve">διοίκηση </w:t>
      </w:r>
      <w:r>
        <w:rPr>
          <w:rFonts w:eastAsia="Times New Roman" w:cs="Times New Roman"/>
          <w:szCs w:val="24"/>
        </w:rPr>
        <w:t xml:space="preserve">και αρνητικές και θετικές, συνέπειες συμμόρφωσης. </w:t>
      </w:r>
    </w:p>
    <w:p w14:paraId="5EE8F41F" w14:textId="77777777" w:rsidR="007948C4" w:rsidRDefault="00A058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w:t>
      </w:r>
      <w:r>
        <w:rPr>
          <w:rFonts w:eastAsia="Times New Roman" w:cs="Times New Roman"/>
          <w:szCs w:val="24"/>
        </w:rPr>
        <w:t>ου κυρίου Βουλευτή)</w:t>
      </w:r>
    </w:p>
    <w:p w14:paraId="5EE8F42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Κυρία Υπουργέ, σας έδωσα μια ευκαιρία, σας τη δίνω για δεύτερη και τελευταία φορά. Η Νέα Δημοκρατία πλέον είναι αποφασισμένη να μην επιτρέψει να γίνονται ωμές παραβάσεις του Συντάγματος –τελειώνω, κύριε Πρόεδρε- των σχετικών νόμων, αλλά</w:t>
      </w:r>
      <w:r>
        <w:rPr>
          <w:rFonts w:eastAsia="Times New Roman" w:cs="Times New Roman"/>
          <w:szCs w:val="24"/>
        </w:rPr>
        <w:t xml:space="preserve"> και των αποφάσεων των </w:t>
      </w:r>
      <w:r>
        <w:rPr>
          <w:rFonts w:eastAsia="Times New Roman" w:cs="Times New Roman"/>
          <w:szCs w:val="24"/>
        </w:rPr>
        <w:t>ανωτάτων δικαστηρίων</w:t>
      </w:r>
      <w:r>
        <w:rPr>
          <w:rFonts w:eastAsia="Times New Roman" w:cs="Times New Roman"/>
          <w:szCs w:val="24"/>
        </w:rPr>
        <w:t xml:space="preserve">. </w:t>
      </w:r>
    </w:p>
    <w:p w14:paraId="5EE8F42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Εάν δεν προβείτε άμεσα στη συμμόρφωσή σας ως οφείλετε ως Υπουργός αυτής της Κυβέρνησης με αρμοδιότητα επί αυτού του θέματος, νομίζω ότι οφείλουμε πλέον να πάμε στη </w:t>
      </w:r>
      <w:r>
        <w:rPr>
          <w:rFonts w:eastAsia="Times New Roman" w:cs="Times New Roman"/>
          <w:szCs w:val="24"/>
        </w:rPr>
        <w:t xml:space="preserve">δικαιοσύνη </w:t>
      </w:r>
      <w:r>
        <w:rPr>
          <w:rFonts w:eastAsia="Times New Roman" w:cs="Times New Roman"/>
          <w:szCs w:val="24"/>
        </w:rPr>
        <w:t>τους φακέλους, για να ελεγχθεί η νο</w:t>
      </w:r>
      <w:r>
        <w:rPr>
          <w:rFonts w:eastAsia="Times New Roman" w:cs="Times New Roman"/>
          <w:szCs w:val="24"/>
        </w:rPr>
        <w:t xml:space="preserve">μιμότητά τους και εκεί να δούμε αν έχει πράγματι παραβιαστεί κάποιο άρθρο του Συντάγματος, κάποιος νόμος, ή κάποια δικαστική απόφαση. Εκεί νομίζω ότι μας αναγκάζετε να πάμε, για να κριθούν όλα. </w:t>
      </w:r>
    </w:p>
    <w:p w14:paraId="5EE8F42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E8F423" w14:textId="77777777" w:rsidR="007948C4" w:rsidRDefault="00A058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5EE8F424" w14:textId="77777777" w:rsidR="007948C4" w:rsidRDefault="00A0586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Γεωργαντά.</w:t>
      </w:r>
    </w:p>
    <w:p w14:paraId="5EE8F425" w14:textId="77777777" w:rsidR="007948C4" w:rsidRDefault="00A0586C">
      <w:pPr>
        <w:spacing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imes New Roman" w:cs="Times New Roman"/>
        </w:rPr>
        <w:t xml:space="preserve">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δύο εκπαιδευτικοί συνοδοί από το Γυμνάσιο </w:t>
      </w:r>
      <w:proofErr w:type="spellStart"/>
      <w:r>
        <w:rPr>
          <w:rFonts w:eastAsia="Times New Roman" w:cs="Times New Roman"/>
        </w:rPr>
        <w:t>Δοξάτου</w:t>
      </w:r>
      <w:proofErr w:type="spellEnd"/>
      <w:r>
        <w:rPr>
          <w:rFonts w:eastAsia="Times New Roman" w:cs="Times New Roman"/>
        </w:rPr>
        <w:t xml:space="preserve"> Δράμας.</w:t>
      </w:r>
    </w:p>
    <w:p w14:paraId="5EE8F426" w14:textId="77777777" w:rsidR="007948C4" w:rsidRDefault="00A0586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EE8F427" w14:textId="77777777" w:rsidR="007948C4" w:rsidRDefault="00A0586C">
      <w:pPr>
        <w:spacing w:line="600" w:lineRule="auto"/>
        <w:ind w:left="360"/>
        <w:jc w:val="center"/>
        <w:rPr>
          <w:rFonts w:eastAsia="Times New Roman" w:cs="Times New Roman"/>
        </w:rPr>
      </w:pPr>
      <w:r>
        <w:rPr>
          <w:rFonts w:eastAsia="Times New Roman" w:cs="Times New Roman"/>
        </w:rPr>
        <w:t>(Χειροκροτήματα</w:t>
      </w:r>
      <w:r>
        <w:rPr>
          <w:rFonts w:eastAsia="Times New Roman" w:cs="Times New Roman"/>
        </w:rPr>
        <w:t xml:space="preserve"> απ’ όλες τις πτέρυγες της Βουλής)</w:t>
      </w:r>
    </w:p>
    <w:p w14:paraId="5EE8F428" w14:textId="77777777" w:rsidR="007948C4" w:rsidRDefault="00A0586C">
      <w:pPr>
        <w:spacing w:line="600" w:lineRule="auto"/>
        <w:ind w:firstLine="720"/>
        <w:jc w:val="both"/>
        <w:rPr>
          <w:rFonts w:eastAsia="Times New Roman"/>
          <w:szCs w:val="24"/>
        </w:rPr>
      </w:pPr>
      <w:r>
        <w:rPr>
          <w:rFonts w:eastAsia="Times New Roman"/>
          <w:szCs w:val="24"/>
        </w:rPr>
        <w:t>Προχωρούμε με τη δευτερολογία του κ. Μάκη Βορίδη για τρία λεπτά.</w:t>
      </w:r>
    </w:p>
    <w:p w14:paraId="5EE8F429" w14:textId="77777777" w:rsidR="007948C4" w:rsidRDefault="00A0586C">
      <w:pPr>
        <w:spacing w:line="600" w:lineRule="auto"/>
        <w:ind w:firstLine="720"/>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Ευχαριστώ, κύριε Πρόεδρε.</w:t>
      </w:r>
    </w:p>
    <w:p w14:paraId="5EE8F42A" w14:textId="77777777" w:rsidR="007948C4" w:rsidRDefault="00A0586C">
      <w:pPr>
        <w:spacing w:line="600" w:lineRule="auto"/>
        <w:ind w:firstLine="720"/>
        <w:jc w:val="both"/>
        <w:rPr>
          <w:rFonts w:eastAsia="Times New Roman"/>
          <w:szCs w:val="24"/>
        </w:rPr>
      </w:pPr>
      <w:r>
        <w:rPr>
          <w:rFonts w:eastAsia="Times New Roman"/>
          <w:szCs w:val="24"/>
        </w:rPr>
        <w:t xml:space="preserve">Κυρίες και κύριοι συνάδελφοι, πρέπει να παραδεχτούμε ότι υπήρξαν ταχύτατα τα αντανακλαστικά της Κυβέρνησης, διότι με αφορμή τα ζητήματα τα οποία έθεσε η συγκεκριμένη επερώτηση υπήρξε μία άμεση απάντηση. </w:t>
      </w:r>
    </w:p>
    <w:p w14:paraId="5EE8F42B" w14:textId="77777777" w:rsidR="007948C4" w:rsidRDefault="00A0586C">
      <w:pPr>
        <w:spacing w:line="600" w:lineRule="auto"/>
        <w:ind w:firstLine="720"/>
        <w:jc w:val="both"/>
        <w:rPr>
          <w:rFonts w:eastAsia="Times New Roman"/>
          <w:szCs w:val="24"/>
        </w:rPr>
      </w:pPr>
      <w:r>
        <w:rPr>
          <w:rFonts w:eastAsia="Times New Roman"/>
          <w:szCs w:val="24"/>
        </w:rPr>
        <w:t>Η απάντηση, κυρίες και κύριοι συνάδελφοι ήταν ότι ιδ</w:t>
      </w:r>
      <w:r>
        <w:rPr>
          <w:rFonts w:eastAsia="Times New Roman"/>
          <w:szCs w:val="24"/>
        </w:rPr>
        <w:t xml:space="preserve">ρύεται μία νέα ανώνυμη εταιρεία και μάλιστα με πολύ σημαντικό αντικείμενο. Είναι η </w:t>
      </w:r>
      <w:r>
        <w:rPr>
          <w:rFonts w:eastAsia="Times New Roman"/>
          <w:szCs w:val="24"/>
        </w:rPr>
        <w:t>«</w:t>
      </w:r>
      <w:r>
        <w:rPr>
          <w:rFonts w:eastAsia="Times New Roman"/>
          <w:szCs w:val="24"/>
        </w:rPr>
        <w:t>Ελληνική Διαστημική Υπηρεσία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Επειδή, λοιπόν, συζητάγαμε για τη διόγκωση του δημοσίου ήταν μία ευκαιρία σήμερα να φτιάξουμε και μία διαστημική υπηρεσία! Τη φτιάξαμε κ</w:t>
      </w:r>
      <w:r>
        <w:rPr>
          <w:rFonts w:eastAsia="Times New Roman"/>
          <w:szCs w:val="24"/>
        </w:rPr>
        <w:t>αι προχωρούμε!</w:t>
      </w:r>
    </w:p>
    <w:p w14:paraId="5EE8F42C" w14:textId="77777777" w:rsidR="007948C4" w:rsidRDefault="00A0586C">
      <w:pPr>
        <w:spacing w:line="600" w:lineRule="auto"/>
        <w:ind w:firstLine="720"/>
        <w:jc w:val="both"/>
        <w:rPr>
          <w:rFonts w:eastAsia="Times New Roman"/>
          <w:szCs w:val="24"/>
        </w:rPr>
      </w:pPr>
      <w:r>
        <w:rPr>
          <w:rFonts w:eastAsia="Times New Roman"/>
          <w:szCs w:val="24"/>
        </w:rPr>
        <w:t>Κυρία Υπουργέ, αφιερώσατε από την ομιλία σας…</w:t>
      </w:r>
    </w:p>
    <w:p w14:paraId="5EE8F42D" w14:textId="77777777" w:rsidR="007948C4" w:rsidRDefault="00A0586C">
      <w:pPr>
        <w:spacing w:line="600" w:lineRule="auto"/>
        <w:ind w:firstLine="720"/>
        <w:jc w:val="both"/>
        <w:rPr>
          <w:rFonts w:eastAsia="Times New Roman"/>
          <w:szCs w:val="24"/>
        </w:rPr>
      </w:pPr>
      <w:r>
        <w:rPr>
          <w:rFonts w:eastAsia="Times New Roman"/>
          <w:b/>
          <w:szCs w:val="24"/>
        </w:rPr>
        <w:t>ΘΕΛΕΡΙΤΗ ΜΑΡΙΑ:</w:t>
      </w:r>
      <w:r>
        <w:rPr>
          <w:rFonts w:eastAsia="Times New Roman"/>
          <w:szCs w:val="24"/>
        </w:rPr>
        <w:t xml:space="preserve"> Είναι Α</w:t>
      </w:r>
      <w:r>
        <w:rPr>
          <w:rFonts w:eastAsia="Times New Roman"/>
          <w:szCs w:val="24"/>
        </w:rPr>
        <w:t>.</w:t>
      </w:r>
      <w:r>
        <w:rPr>
          <w:rFonts w:eastAsia="Times New Roman"/>
          <w:szCs w:val="24"/>
        </w:rPr>
        <w:t>Ε.</w:t>
      </w:r>
      <w:r>
        <w:rPr>
          <w:rFonts w:eastAsia="Times New Roman"/>
          <w:szCs w:val="24"/>
        </w:rPr>
        <w:t>.</w:t>
      </w:r>
    </w:p>
    <w:p w14:paraId="5EE8F42E" w14:textId="77777777" w:rsidR="007948C4" w:rsidRDefault="00A0586C">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Ναι, ναι. Είναι ΑΕ. Είναι διόγκωση γιατί δεν έχουμε υπηρεσίες. Να αναθέσουμε το συγκεκριμένο ζήτημα στο δημόσιο δεν μπορούμε. Ας φτιάξουμε εκεί μια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η οποία φυσικά θα είναι κρατική και φυσικά θα πάει εκτός των κανόνων προκειμένου να γίνουν οι προσλήψεις! Όλα αυτά εννοούνται. Είναι αυτονόητα και είναι και πάρα πολύ χρήσιμα. </w:t>
      </w:r>
    </w:p>
    <w:p w14:paraId="5EE8F42F" w14:textId="77777777" w:rsidR="007948C4" w:rsidRDefault="00A0586C">
      <w:pPr>
        <w:spacing w:line="600" w:lineRule="auto"/>
        <w:ind w:firstLine="720"/>
        <w:jc w:val="both"/>
        <w:rPr>
          <w:rFonts w:eastAsia="Times New Roman"/>
          <w:szCs w:val="24"/>
        </w:rPr>
      </w:pPr>
      <w:r>
        <w:rPr>
          <w:rFonts w:eastAsia="Times New Roman"/>
          <w:szCs w:val="24"/>
        </w:rPr>
        <w:t>Το γεγονός, κυρία Υπουργέ, ότι αποφασίσατε να αναφερθείτε σε  διάφορα άλλ</w:t>
      </w:r>
      <w:r>
        <w:rPr>
          <w:rFonts w:eastAsia="Times New Roman"/>
          <w:szCs w:val="24"/>
        </w:rPr>
        <w:t xml:space="preserve">α ζητήματα στο μείζον μέρος της ομιλίας σας –δεκατρία λεπτά ασχοληθήκατε με άλλα θέματα- είναι σε έναν ορισμένο βαθμό κατανοητό. Και είναι </w:t>
      </w:r>
      <w:r>
        <w:rPr>
          <w:rFonts w:eastAsia="Times New Roman"/>
          <w:szCs w:val="24"/>
        </w:rPr>
        <w:lastRenderedPageBreak/>
        <w:t xml:space="preserve">κατανοητό γιατί έχει να κάνει με τη δύσκολη θέση στην οποία βρίσκεται η Κυβέρνηση. </w:t>
      </w:r>
    </w:p>
    <w:p w14:paraId="5EE8F430" w14:textId="77777777" w:rsidR="007948C4" w:rsidRDefault="00A0586C">
      <w:pPr>
        <w:spacing w:line="600" w:lineRule="auto"/>
        <w:ind w:firstLine="720"/>
        <w:jc w:val="both"/>
        <w:rPr>
          <w:rFonts w:eastAsia="Times New Roman"/>
          <w:szCs w:val="24"/>
        </w:rPr>
      </w:pPr>
      <w:r>
        <w:rPr>
          <w:rFonts w:eastAsia="Times New Roman"/>
          <w:szCs w:val="24"/>
        </w:rPr>
        <w:t xml:space="preserve">Και πράγματι, όταν ακούει κανείς </w:t>
      </w:r>
      <w:r>
        <w:rPr>
          <w:rFonts w:eastAsia="Times New Roman"/>
          <w:szCs w:val="24"/>
        </w:rPr>
        <w:t>τις δεσμεύσεις του Πρωθυπουργού μέσα σε αυτήν την Αίθουσα –είναι του Πρωθυπουργού, τις επαναλαμβάνετε απλώς εδώ υποθέτω-, ο οποίος είπε ότι «δεν θα ψηφίσουμε άλλα προληπτικά μέτρα, νέα προληπτικά μέτρα», ένας Πρωθυπουργός ο οποίος έχει πει όλα όσα έχει πει</w:t>
      </w:r>
      <w:r>
        <w:rPr>
          <w:rFonts w:eastAsia="Times New Roman"/>
          <w:szCs w:val="24"/>
        </w:rPr>
        <w:t xml:space="preserve"> και έχει πράξει αυτά που έχει πράξει, νομίζω πως εκ λόγων επιεικείας -μπορεί κανείς να θυμώσει, αλλά εγώ δεν θυμώνω- μόνο με χαμόγελο μπορεί να τα αντιμετωπίσει κανείς αυτά. Εσείς όταν ακούτε ότι δεν θα ψηφίσετε νέα προληπτικά μέτρα, να ετοιμάζεστε σιγά σ</w:t>
      </w:r>
      <w:r>
        <w:rPr>
          <w:rFonts w:eastAsia="Times New Roman"/>
          <w:szCs w:val="24"/>
        </w:rPr>
        <w:t xml:space="preserve">ιγά! Έρχεται αυτό! </w:t>
      </w:r>
    </w:p>
    <w:p w14:paraId="5EE8F431" w14:textId="77777777" w:rsidR="007948C4" w:rsidRDefault="00A0586C">
      <w:pPr>
        <w:spacing w:line="600" w:lineRule="auto"/>
        <w:ind w:firstLine="720"/>
        <w:jc w:val="both"/>
        <w:rPr>
          <w:rFonts w:eastAsia="Times New Roman"/>
          <w:szCs w:val="24"/>
        </w:rPr>
      </w:pPr>
      <w:r>
        <w:rPr>
          <w:rFonts w:eastAsia="Times New Roman"/>
          <w:szCs w:val="24"/>
        </w:rPr>
        <w:t xml:space="preserve">Σε κάθε περίπτωση, όμως, να είμαστε και </w:t>
      </w:r>
      <w:proofErr w:type="spellStart"/>
      <w:r>
        <w:rPr>
          <w:rFonts w:eastAsia="Times New Roman"/>
          <w:szCs w:val="24"/>
        </w:rPr>
        <w:t>συνεννοημένοι</w:t>
      </w:r>
      <w:proofErr w:type="spellEnd"/>
      <w:r>
        <w:rPr>
          <w:rFonts w:eastAsia="Times New Roman"/>
          <w:szCs w:val="24"/>
        </w:rPr>
        <w:t>. Η ρητορική του ποιοι είναι πρόθυμοι, ποιοι δεν είναι πρόθυμοι, ποιοι ψηφίζουν, ποιοι δεν ψηφίζουν, τι αυτό, τι εκείνο, τα 180 και όλα τα σχετικά δεν μας αφορά. Σε αυτό είστε απολύτω</w:t>
      </w:r>
      <w:r>
        <w:rPr>
          <w:rFonts w:eastAsia="Times New Roman"/>
          <w:szCs w:val="24"/>
        </w:rPr>
        <w:t xml:space="preserve">ς μόνοι σας. Τη διαπραγμάτευση την έχετε κάνει εσείς. Έχετε την ευθύνη για το προϊόν της διαπραγμάτευσης και βεβαίως αυτό σημαίνει ότι αναλαμβάνετε τις πολιτικές συνέπειες. </w:t>
      </w:r>
    </w:p>
    <w:p w14:paraId="5EE8F432" w14:textId="77777777" w:rsidR="007948C4" w:rsidRDefault="00A0586C">
      <w:pPr>
        <w:spacing w:line="600" w:lineRule="auto"/>
        <w:ind w:firstLine="720"/>
        <w:jc w:val="both"/>
        <w:rPr>
          <w:rFonts w:eastAsia="Times New Roman"/>
          <w:szCs w:val="24"/>
        </w:rPr>
      </w:pPr>
      <w:r>
        <w:rPr>
          <w:rFonts w:eastAsia="Times New Roman"/>
          <w:szCs w:val="24"/>
        </w:rPr>
        <w:t xml:space="preserve">Δεν είχατε, επίσης, την καλοσύνη να μας πείτε τίποτε για όλα τα ζητήματα τα οποία </w:t>
      </w:r>
      <w:r>
        <w:rPr>
          <w:rFonts w:eastAsia="Times New Roman"/>
          <w:szCs w:val="24"/>
        </w:rPr>
        <w:t xml:space="preserve">σας έθεσα. </w:t>
      </w:r>
    </w:p>
    <w:p w14:paraId="5EE8F433" w14:textId="77777777" w:rsidR="007948C4" w:rsidRDefault="00A0586C">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szCs w:val="24"/>
        </w:rPr>
        <w:t xml:space="preserve"> Θα μιλήσω…</w:t>
      </w:r>
    </w:p>
    <w:p w14:paraId="5EE8F434" w14:textId="77777777" w:rsidR="007948C4" w:rsidRDefault="00A0586C">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«Έχετε» είπα. Από αυτά που έχω ακούσει. Κυρία Υπουργέ μου, σε αυτά που άκουσα. </w:t>
      </w:r>
    </w:p>
    <w:p w14:paraId="5EE8F435" w14:textId="77777777" w:rsidR="007948C4" w:rsidRDefault="00A0586C">
      <w:pPr>
        <w:spacing w:line="600" w:lineRule="auto"/>
        <w:ind w:firstLine="720"/>
        <w:jc w:val="both"/>
        <w:rPr>
          <w:rFonts w:eastAsia="Times New Roman"/>
          <w:szCs w:val="24"/>
        </w:rPr>
      </w:pPr>
      <w:r>
        <w:rPr>
          <w:rFonts w:eastAsia="Times New Roman"/>
          <w:szCs w:val="24"/>
        </w:rPr>
        <w:t xml:space="preserve">Μιλήσατε είκοσι τρία λεπτά. Να μας πείτε κάτι γι’ αυτήν τη φοβερή πρακτική της </w:t>
      </w:r>
      <w:r>
        <w:rPr>
          <w:rFonts w:eastAsia="Times New Roman"/>
          <w:szCs w:val="24"/>
        </w:rPr>
        <w:t>διά νομοθεσίας παρατάσεως των συμβάσεων ορισμένου χρόνου, η οποία βοά ότι είναι αντισυνταγματική και οδηγεί σε παραβάσεις καθήκοντος τους δημάρχους και σε αδυναμία πληρωμής των ενταλμάτων. Δεν είχατε μέχρι στιγμής την καλοσύνη να μας πείτε κάτι.</w:t>
      </w:r>
    </w:p>
    <w:p w14:paraId="5EE8F436" w14:textId="77777777" w:rsidR="007948C4" w:rsidRDefault="00A0586C">
      <w:pPr>
        <w:spacing w:line="600" w:lineRule="auto"/>
        <w:ind w:firstLine="720"/>
        <w:jc w:val="both"/>
        <w:rPr>
          <w:rFonts w:eastAsia="Times New Roman"/>
          <w:szCs w:val="24"/>
        </w:rPr>
      </w:pPr>
      <w:r>
        <w:rPr>
          <w:rFonts w:eastAsia="Times New Roman"/>
          <w:szCs w:val="24"/>
        </w:rPr>
        <w:t>(Στο σημεί</w:t>
      </w:r>
      <w:r>
        <w:rPr>
          <w:rFonts w:eastAsia="Times New Roman"/>
          <w:szCs w:val="24"/>
        </w:rPr>
        <w:t xml:space="preserve">ο αυτό κτυπάει το κουδούνι λήξεως του χρόνου ομιλίας του κυρίου </w:t>
      </w:r>
      <w:r>
        <w:rPr>
          <w:rFonts w:eastAsia="Times New Roman"/>
          <w:szCs w:val="24"/>
        </w:rPr>
        <w:t>Βουλευτή</w:t>
      </w:r>
      <w:r>
        <w:rPr>
          <w:rFonts w:eastAsia="Times New Roman"/>
          <w:szCs w:val="24"/>
        </w:rPr>
        <w:t>)</w:t>
      </w:r>
    </w:p>
    <w:p w14:paraId="5EE8F437" w14:textId="77777777" w:rsidR="007948C4" w:rsidRDefault="00A0586C">
      <w:pPr>
        <w:spacing w:line="600" w:lineRule="auto"/>
        <w:ind w:firstLine="720"/>
        <w:jc w:val="both"/>
        <w:rPr>
          <w:rFonts w:eastAsia="Times New Roman"/>
          <w:szCs w:val="24"/>
        </w:rPr>
      </w:pPr>
      <w:r>
        <w:rPr>
          <w:rFonts w:eastAsia="Times New Roman"/>
          <w:szCs w:val="24"/>
        </w:rPr>
        <w:t>Τριάντα δευτερόλεπτα, κύριε Πρόεδρε.</w:t>
      </w:r>
    </w:p>
    <w:p w14:paraId="5EE8F438" w14:textId="77777777" w:rsidR="007948C4" w:rsidRDefault="00A0586C">
      <w:pPr>
        <w:spacing w:line="600" w:lineRule="auto"/>
        <w:ind w:firstLine="720"/>
        <w:jc w:val="both"/>
        <w:rPr>
          <w:rFonts w:eastAsia="Times New Roman"/>
          <w:szCs w:val="24"/>
        </w:rPr>
      </w:pPr>
      <w:r>
        <w:rPr>
          <w:rFonts w:eastAsia="Times New Roman"/>
          <w:szCs w:val="24"/>
        </w:rPr>
        <w:t>Ξέρετε, ελπίζω ότι εδώ δεν απευθύνεστε σε αφελείς. Θέτουμε το ζήτημα να ασκούνται εφέσεις στις πρωτόδικες αποφάσεις. Επειδή όλοι όσοι ασχολούμαστ</w:t>
      </w:r>
      <w:r>
        <w:rPr>
          <w:rFonts w:eastAsia="Times New Roman"/>
          <w:szCs w:val="24"/>
        </w:rPr>
        <w:t>ε με τα θέματα αυτά έχουμε μία ελαφρά ιδέα, έχω να σας κάνω μία απλή ερώτηση: Στην πρωτόδικη απόφαση αντιδικεί ο δήμος με τους εργαζόμενους και ηττάται, χάνει καθολικά ο δήμος. Ξέρετε κάποιον διάδικο που όταν ηττάται στον πρώτο βαθμό δεν ασκεί έφεση; Ξέρετ</w:t>
      </w:r>
      <w:r>
        <w:rPr>
          <w:rFonts w:eastAsia="Times New Roman"/>
          <w:szCs w:val="24"/>
        </w:rPr>
        <w:t xml:space="preserve">ε κανέναν; Ποιος είναι αυτός; </w:t>
      </w:r>
    </w:p>
    <w:p w14:paraId="5EE8F439"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lastRenderedPageBreak/>
        <w:t>ΜΑΡΙΑ ΘΕΛΕΡΙΤΗ:</w:t>
      </w:r>
      <w:r>
        <w:rPr>
          <w:rFonts w:eastAsia="Times New Roman" w:cs="Times New Roman"/>
          <w:szCs w:val="24"/>
        </w:rPr>
        <w:t xml:space="preserve"> Έχει τη διακριτική ευχέρεια να το κάνει ή όχι; </w:t>
      </w:r>
    </w:p>
    <w:p w14:paraId="5EE8F43A"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Απαντώ, λοιπόν, εγώ ευθέως. Θα σας πω σε τι οδηγείται, διότι εδώ…</w:t>
      </w:r>
    </w:p>
    <w:p w14:paraId="5EE8F43B"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Μπορεί να θέλει…</w:t>
      </w:r>
    </w:p>
    <w:p w14:paraId="5EE8F43C"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δεν με πε</w:t>
      </w:r>
      <w:r>
        <w:rPr>
          <w:rFonts w:eastAsia="Times New Roman" w:cs="Times New Roman"/>
          <w:szCs w:val="24"/>
        </w:rPr>
        <w:t>ιράζουν οι ελαφρές παρεμβολές, αρκεί να κρατάμε τον χρόνο.</w:t>
      </w:r>
    </w:p>
    <w:p w14:paraId="5EE8F43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Λέω, λοιπόν, απλώς το εξής, το οποίο είναι περίπου αυτονόητο. Αν ήταν να συμφωνεί ο κύριος διάδικος με την αγωγή που έγινε εναντίον του, δεν ήταν ανάγκη να πάει και στο δικαστήριο. Ας είχε συνομολο</w:t>
      </w:r>
      <w:r>
        <w:rPr>
          <w:rFonts w:eastAsia="Times New Roman" w:cs="Times New Roman"/>
          <w:szCs w:val="24"/>
        </w:rPr>
        <w:t xml:space="preserve">γήσει εξ αρχής. Προφανώς, για να αντιδικεί, με κάτι διαφωνεί. </w:t>
      </w:r>
    </w:p>
    <w:p w14:paraId="5EE8F43E"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Ξέρετε εσείς -ξαναρωτώ- διάδικο που διαφωνεί, ηττάται στον πρώτο βαθμό και δη καθολικώς και δεν πάει στο δεύτερο; Απάντηση: Επειδή τέτοιο πράγμα δεν υπάρχει, κύριε Πρόεδρε, επειδή αυτό δεν υφίσ</w:t>
      </w:r>
      <w:r>
        <w:rPr>
          <w:rFonts w:eastAsia="Times New Roman" w:cs="Times New Roman"/>
          <w:szCs w:val="24"/>
        </w:rPr>
        <w:t xml:space="preserve">ταται, αυτό που συμβαίνει είναι κάτι που όλοι ξέρουμε. </w:t>
      </w:r>
    </w:p>
    <w:p w14:paraId="5EE8F43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Συμβαίνει μία οργανωμένη μεθόδευση, η οποία άγει σε μονιμοποιήσεις, εξ ου και ορθότατα είχε επιβάλλει ο νομοθέτης, πριν τη δική σας ρύθμιση, την υποχρέωση των ΟΤΑ να κάνουν εφέσεις για να οδηγείται σε</w:t>
      </w:r>
      <w:r>
        <w:rPr>
          <w:rFonts w:eastAsia="Times New Roman" w:cs="Times New Roman"/>
          <w:szCs w:val="24"/>
        </w:rPr>
        <w:t xml:space="preserve"> ανώτερη κρίση, προκειμένου να έχουμε κρίση Εφετείου. </w:t>
      </w:r>
    </w:p>
    <w:p w14:paraId="5EE8F44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λοιπόν, τώρα μην παριστάνετε εδώ ότι δεν ξέρετε περί </w:t>
      </w:r>
      <w:proofErr w:type="spellStart"/>
      <w:r>
        <w:rPr>
          <w:rFonts w:eastAsia="Times New Roman" w:cs="Times New Roman"/>
          <w:szCs w:val="24"/>
        </w:rPr>
        <w:t>ποίου</w:t>
      </w:r>
      <w:proofErr w:type="spellEnd"/>
      <w:r>
        <w:rPr>
          <w:rFonts w:eastAsia="Times New Roman" w:cs="Times New Roman"/>
          <w:szCs w:val="24"/>
        </w:rPr>
        <w:t xml:space="preserve"> πράγματος ομιλούμε. Επίσης, να μην παριστάνετε –με όλο το σεβασμό στα δικαστήρια- ότι βεβαίως ο πρώτος βαθμός, ειδικά σε περιφερειακά δ</w:t>
      </w:r>
      <w:r>
        <w:rPr>
          <w:rFonts w:eastAsia="Times New Roman" w:cs="Times New Roman"/>
          <w:szCs w:val="24"/>
        </w:rPr>
        <w:t xml:space="preserve">ικαστήρια, ειδικά σε μικρά πρωτοδικεία, έχει αυξημένο βαθμό πίεσης. Επομένως, πολύ σημαντικό θα ήταν να πάμε στο </w:t>
      </w:r>
      <w:r>
        <w:rPr>
          <w:rFonts w:eastAsia="Times New Roman" w:cs="Times New Roman"/>
          <w:szCs w:val="24"/>
        </w:rPr>
        <w:t>ε</w:t>
      </w:r>
      <w:r>
        <w:rPr>
          <w:rFonts w:eastAsia="Times New Roman" w:cs="Times New Roman"/>
          <w:szCs w:val="24"/>
        </w:rPr>
        <w:t>φετείο που απομακρύνεται από την …</w:t>
      </w:r>
    </w:p>
    <w:p w14:paraId="5EE8F44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σας παρακαλώ.</w:t>
      </w:r>
    </w:p>
    <w:p w14:paraId="5EE8F442"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Στην πραγματικ</w:t>
      </w:r>
      <w:r>
        <w:rPr>
          <w:rFonts w:eastAsia="Times New Roman" w:cs="Times New Roman"/>
          <w:szCs w:val="24"/>
        </w:rPr>
        <w:t xml:space="preserve">ότητα, λοιπόν, κύριε Πρόεδρε, για να μην </w:t>
      </w:r>
      <w:proofErr w:type="spellStart"/>
      <w:r>
        <w:rPr>
          <w:rFonts w:eastAsia="Times New Roman" w:cs="Times New Roman"/>
          <w:szCs w:val="24"/>
        </w:rPr>
        <w:t>κοροϊδευόμαστε</w:t>
      </w:r>
      <w:proofErr w:type="spellEnd"/>
      <w:r>
        <w:rPr>
          <w:rFonts w:eastAsia="Times New Roman" w:cs="Times New Roman"/>
          <w:szCs w:val="24"/>
        </w:rPr>
        <w:t xml:space="preserve">, εδώ έχουμε -και στην πρώτη και στη δεύτερη περίπτωση και σε όλα όσα ανέπτυξαν αναλυτικά οι συνάδελφοί μου- φάμπρικα μονιμοποιήσεων, νέου </w:t>
      </w:r>
      <w:proofErr w:type="spellStart"/>
      <w:r>
        <w:rPr>
          <w:rFonts w:eastAsia="Times New Roman" w:cs="Times New Roman"/>
          <w:szCs w:val="24"/>
        </w:rPr>
        <w:t>πελατειασμού</w:t>
      </w:r>
      <w:proofErr w:type="spellEnd"/>
      <w:r w:rsidRPr="00E376B5">
        <w:rPr>
          <w:rFonts w:eastAsia="Times New Roman" w:cs="Times New Roman"/>
          <w:szCs w:val="24"/>
        </w:rPr>
        <w:t>,</w:t>
      </w:r>
      <w:r>
        <w:rPr>
          <w:rFonts w:eastAsia="Times New Roman" w:cs="Times New Roman"/>
          <w:szCs w:val="24"/>
        </w:rPr>
        <w:t xml:space="preserve"> κατά παράβαση –το τονίζω διότι αυτό είναι το σημ</w:t>
      </w:r>
      <w:r>
        <w:rPr>
          <w:rFonts w:eastAsia="Times New Roman" w:cs="Times New Roman"/>
          <w:szCs w:val="24"/>
        </w:rPr>
        <w:t xml:space="preserve">αντικό και πρέπει να επισημανθεί- συγκεκριμένων συνταγματικών προβλέψεων. Η κυρία Υπουργός και η Κυβέρνηση του κ. Τσίπρα είναι υπόλογοι γι’ αυτό. </w:t>
      </w:r>
    </w:p>
    <w:p w14:paraId="5EE8F44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 </w:t>
      </w:r>
      <w:proofErr w:type="spellStart"/>
      <w:r>
        <w:rPr>
          <w:rFonts w:eastAsia="Times New Roman" w:cs="Times New Roman"/>
          <w:szCs w:val="24"/>
        </w:rPr>
        <w:t>Μπουκώρος</w:t>
      </w:r>
      <w:proofErr w:type="spellEnd"/>
      <w:r>
        <w:rPr>
          <w:rFonts w:eastAsia="Times New Roman" w:cs="Times New Roman"/>
          <w:szCs w:val="24"/>
        </w:rPr>
        <w:t>.</w:t>
      </w:r>
    </w:p>
    <w:p w14:paraId="5EE8F444"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5EE8F44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Κυρία Υπουργέ, αποδείχτηκε και από τη σημερινή συζήτηση ότι πράγματι η Κυβέρνηση ζει σε άλλον πλανήτη. Εύχομαι η διαστημική υπηρεσία, την </w:t>
      </w:r>
      <w:r>
        <w:rPr>
          <w:rFonts w:eastAsia="Times New Roman" w:cs="Times New Roman"/>
          <w:szCs w:val="24"/>
        </w:rPr>
        <w:lastRenderedPageBreak/>
        <w:t>οποία ιδρύετε σήμερα, να σας προσγειώσει σύντομα στην πραγματικότητα και δεν το λέω ειρωνικά.</w:t>
      </w:r>
    </w:p>
    <w:p w14:paraId="5EE8F44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Εδώ, προσπαθήσατε να πεί</w:t>
      </w:r>
      <w:r>
        <w:rPr>
          <w:rFonts w:eastAsia="Times New Roman" w:cs="Times New Roman"/>
          <w:szCs w:val="24"/>
        </w:rPr>
        <w:t>σετε την Αίθουσα ότι μία δικαστική πρωτοβάθμια απόφαση πρέπει να αντιμετωπίζεται ως τελεσίδικη και μία τελεσίδικη απόφαση δεύτερου ή τρίτου βαθμού πρέπει να παραβιάζεται. Προσπαθήσατε και εσείς και η Κοινοβουλευτική Εκπρόσωπος να μας πείσετε ότι έχει σημασ</w:t>
      </w:r>
      <w:r>
        <w:rPr>
          <w:rFonts w:eastAsia="Times New Roman" w:cs="Times New Roman"/>
          <w:szCs w:val="24"/>
        </w:rPr>
        <w:t>ία στη σημερινή Ελλάδα, αν όσοι προσλαμβάνονται στο δημόσιο –είτε είναι γενικοί γραμματείς, είτε ειδικοί γραμματείς, είτε μετακλητοί υπάλληλοι, τους οποίους προσλαμβάνετε σωρηδόν έχοντας εκτινάξει τους αριθμούς, είτε είναι συμβασιούχοι των οποίων ανανεώνον</w:t>
      </w:r>
      <w:r>
        <w:rPr>
          <w:rFonts w:eastAsia="Times New Roman" w:cs="Times New Roman"/>
          <w:szCs w:val="24"/>
        </w:rPr>
        <w:t xml:space="preserve">ται οι συμβάσεις, είτε οποιαδήποτε άλλη μορφή- είναι κάτι άλλο, διάφορο από την οικονομική κατάσταση, από τη ζώσα πραγματικότητα που ζει ολόκληρη η Ελλάδα, δεν επιβαρύνουν τον Έλληνα φορολογούμενο. </w:t>
      </w:r>
    </w:p>
    <w:p w14:paraId="5EE8F44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Κυρία Υπουργέ, λυπάμαι που διαπιστώνω ότι ήρθατε εδώ και </w:t>
      </w:r>
      <w:r>
        <w:rPr>
          <w:rFonts w:eastAsia="Times New Roman" w:cs="Times New Roman"/>
          <w:szCs w:val="24"/>
        </w:rPr>
        <w:t xml:space="preserve">επιχειρήσατε να απαντήσετε σε ένα μέρος από το σώμα της επίκαιρης επερώτησης, αλλά δεν απαντήσατε σε τίποτα από ό,τι ακούστηκε στην Αίθουσα από τους συναδέλφους. Ήσασταν εκτός θέματος τον περισσότερο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 </w:t>
      </w:r>
    </w:p>
    <w:p w14:paraId="5EE8F44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δικαιολογηθώ, να πω κι εγώ δύο κουβέντες εκτός θέματος. Ισχυριστήκατε ότι η Κυβέρνηση έχει την υποστήριξη των </w:t>
      </w:r>
      <w:r>
        <w:rPr>
          <w:rFonts w:eastAsia="Times New Roman" w:cs="Times New Roman"/>
          <w:szCs w:val="24"/>
        </w:rPr>
        <w:t>κ</w:t>
      </w:r>
      <w:r>
        <w:rPr>
          <w:rFonts w:eastAsia="Times New Roman" w:cs="Times New Roman"/>
          <w:szCs w:val="24"/>
        </w:rPr>
        <w:t xml:space="preserve">υβερνήσεων του Νότου και αυτό προκύπτει από την Σύνοδο της Λισαβόνας. Αλήθεια, υποστηρίζετε αυτό το επιχείρημα; </w:t>
      </w:r>
    </w:p>
    <w:p w14:paraId="5EE8F44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Αν είναι έτ</w:t>
      </w:r>
      <w:r>
        <w:rPr>
          <w:rFonts w:eastAsia="Times New Roman" w:cs="Times New Roman"/>
          <w:szCs w:val="24"/>
        </w:rPr>
        <w:t xml:space="preserve">σι, κυρία Υπουργέ, γιατί αυτές οι ίδιες χώρες, η Πορτογαλία, η Ισπανία, η Ιταλία στα ευρωπαϊκά όργανα που συμμετέχουν, στο Ευρωκοινοβούλιο, στην Κομισιόν, στο </w:t>
      </w:r>
      <w:proofErr w:type="spellStart"/>
      <w:r>
        <w:rPr>
          <w:rFonts w:eastAsia="Times New Roman" w:cs="Times New Roman"/>
          <w:szCs w:val="24"/>
          <w:lang w:val="en-GB"/>
        </w:rPr>
        <w:t>Eurogroup</w:t>
      </w:r>
      <w:proofErr w:type="spellEnd"/>
      <w:r>
        <w:rPr>
          <w:rFonts w:eastAsia="Times New Roman" w:cs="Times New Roman"/>
          <w:szCs w:val="24"/>
        </w:rPr>
        <w:t xml:space="preserve"> δεν βγαίνουν να υποστηρίξουν τις ελληνικές θέσεις; Μεταξύ σας; Δεν το είδαμε να αποτυπώ</w:t>
      </w:r>
      <w:r>
        <w:rPr>
          <w:rFonts w:eastAsia="Times New Roman" w:cs="Times New Roman"/>
          <w:szCs w:val="24"/>
        </w:rPr>
        <w:t>νεται σε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απολύτως απόφαση. </w:t>
      </w:r>
    </w:p>
    <w:p w14:paraId="5EE8F44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δεν λαμβάνετε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σας τις συνθήκες που σήμερα επικρατούν στη χώρα. Έχει ξαναγίνει λαϊκό ανάγνωσμα το σενάριο της χρεοκοπίας και του </w:t>
      </w:r>
      <w:proofErr w:type="spellStart"/>
      <w:r>
        <w:rPr>
          <w:rFonts w:eastAsia="Times New Roman" w:cs="Times New Roman"/>
          <w:szCs w:val="24"/>
          <w:lang w:val="en-US"/>
        </w:rPr>
        <w:t>Grexit</w:t>
      </w:r>
      <w:proofErr w:type="spellEnd"/>
      <w:r>
        <w:rPr>
          <w:rFonts w:eastAsia="Times New Roman" w:cs="Times New Roman"/>
          <w:szCs w:val="24"/>
        </w:rPr>
        <w:t xml:space="preserve">, κυρία Υπουργέ. Κι εδώ λέμε ότι μπορούμε να </w:t>
      </w:r>
      <w:r>
        <w:rPr>
          <w:rFonts w:eastAsia="Times New Roman" w:cs="Times New Roman"/>
          <w:szCs w:val="24"/>
        </w:rPr>
        <w:t xml:space="preserve">κάνουμε κάποιες προσλήψεις που δεν είναι μονίμων υπαλλήλων. </w:t>
      </w:r>
    </w:p>
    <w:p w14:paraId="5EE8F44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Αλήθεια το λέτε αυτό, όταν μόνο το 2016 έκλεισαν δέκα χιλιάδες περισσότερες μικρομεσαίες επιχειρήσεις, όταν έχετε γονατίσει κυριολεκτικά τον ιδιωτικό τομέα, τον έμπορο, τον βιοτέχνη, τον αγρότη, </w:t>
      </w:r>
      <w:r>
        <w:rPr>
          <w:rFonts w:eastAsia="Times New Roman" w:cs="Times New Roman"/>
          <w:szCs w:val="24"/>
        </w:rPr>
        <w:t xml:space="preserve">τον ελεύθερο επαγγελματία επιστήμονα; </w:t>
      </w:r>
    </w:p>
    <w:p w14:paraId="5EE8F44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Συζητάμε εδώ αν οι μετακλητοί από χίλιοι εξακόσιοι έχουν φθάσει τους δύο χιλιάδες εκατό και το δικαιολογείτε;</w:t>
      </w:r>
    </w:p>
    <w:p w14:paraId="5EE8F44D" w14:textId="77777777" w:rsidR="007948C4" w:rsidRDefault="00A0586C">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Ολοκληρώστε σας </w:t>
      </w:r>
      <w:r>
        <w:rPr>
          <w:rFonts w:eastAsia="Times New Roman"/>
          <w:bCs/>
        </w:rPr>
        <w:t>παρακαλώ</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w:t>
      </w:r>
    </w:p>
    <w:p w14:paraId="5EE8F44E"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Ειλικρινά εί</w:t>
      </w:r>
      <w:r>
        <w:rPr>
          <w:rFonts w:eastAsia="Times New Roman" w:cs="Times New Roman"/>
          <w:szCs w:val="24"/>
        </w:rPr>
        <w:t>στε υπόλογοι, όχι έναντι ημών ή έναντι των ψηφοφόρων σας. Είστε υπόλογοι σε αυτή τη χρονική στιγμή έναντι της ιστορίας- όχι εσείς προσωπικά, η Κυβέρνησή σας, κυρία Υπουργέ.</w:t>
      </w:r>
    </w:p>
    <w:p w14:paraId="5EE8F44F"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ευχαριστώ.</w:t>
      </w:r>
    </w:p>
    <w:p w14:paraId="5EE8F450" w14:textId="77777777" w:rsidR="007948C4" w:rsidRDefault="00A0586C">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E8F45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w:t>
      </w:r>
      <w:r>
        <w:rPr>
          <w:rFonts w:eastAsia="Times New Roman"/>
          <w:b/>
          <w:bCs/>
        </w:rPr>
        <w:t>ναστάσιος Κουράκης):</w:t>
      </w:r>
      <w:r>
        <w:rPr>
          <w:rFonts w:eastAsia="Times New Roman" w:cs="Times New Roman"/>
          <w:szCs w:val="24"/>
        </w:rPr>
        <w:t xml:space="preserve"> Ευχαριστούμε κι εμείς.</w:t>
      </w:r>
    </w:p>
    <w:p w14:paraId="5EE8F45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Εκ μέρους της Κυβέρνησης δευτερολογεί η Υπουργός Διοικητικής Ανασυγκρότησης κ. </w:t>
      </w:r>
      <w:proofErr w:type="spellStart"/>
      <w:r>
        <w:rPr>
          <w:rFonts w:eastAsia="Times New Roman" w:cs="Times New Roman"/>
          <w:szCs w:val="24"/>
        </w:rPr>
        <w:t>Γεροβασίλη</w:t>
      </w:r>
      <w:proofErr w:type="spellEnd"/>
      <w:r>
        <w:rPr>
          <w:rFonts w:eastAsia="Times New Roman" w:cs="Times New Roman"/>
          <w:szCs w:val="24"/>
        </w:rPr>
        <w:t>. Δέκα λεπτά σας φθάνουν, κυρία Υπουργέ;</w:t>
      </w:r>
    </w:p>
    <w:p w14:paraId="5EE8F45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Ίσως και λιγότερο.</w:t>
      </w:r>
    </w:p>
    <w:p w14:paraId="5EE8F45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Όντως τέ</w:t>
      </w:r>
      <w:r>
        <w:rPr>
          <w:rFonts w:eastAsia="Times New Roman" w:cs="Times New Roman"/>
          <w:szCs w:val="24"/>
        </w:rPr>
        <w:t xml:space="preserve">θηκαν μερικά θέματα στα οποία δεν απάντησα πριν. Δύο νομίζω είναι αυτά. Στα υπόλοιπα, ξέρετε, κύριε Γεωργαντά, δεν προβλέπεται να ξαναδιαβάσω τα νούμερα που διάβασα στην </w:t>
      </w:r>
      <w:proofErr w:type="spellStart"/>
      <w:r>
        <w:rPr>
          <w:rFonts w:eastAsia="Times New Roman" w:cs="Times New Roman"/>
          <w:szCs w:val="24"/>
        </w:rPr>
        <w:t>πρωτομιλία</w:t>
      </w:r>
      <w:proofErr w:type="spellEnd"/>
      <w:r>
        <w:rPr>
          <w:rFonts w:eastAsia="Times New Roman" w:cs="Times New Roman"/>
          <w:szCs w:val="24"/>
        </w:rPr>
        <w:t xml:space="preserve"> μου. Υπάρχουν στα Πρακτικά, όμως, για την επανάληψη, για όποιον δεν τα κατά</w:t>
      </w:r>
      <w:r>
        <w:rPr>
          <w:rFonts w:eastAsia="Times New Roman" w:cs="Times New Roman"/>
          <w:szCs w:val="24"/>
        </w:rPr>
        <w:t>λαβε.</w:t>
      </w:r>
    </w:p>
    <w:p w14:paraId="5EE8F455"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να απαντήσω σε αυτά που είπε και ο κ. Βορίδης, αλλά και σε αυτό που είπατε, κύριε Γεωργαντά, για την περίπτωση των κτηριακών υποδομών. </w:t>
      </w:r>
    </w:p>
    <w:p w14:paraId="5EE8F456"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Αρχικά, όσον αφορά την παρέμβαση, η οποία αναφέρεται εδώ μέσα, στο Ελεγκτικό Συνέδριο, δεν υπάρχουν </w:t>
      </w:r>
      <w:r>
        <w:rPr>
          <w:rFonts w:eastAsia="Times New Roman" w:cs="Times New Roman"/>
          <w:szCs w:val="24"/>
        </w:rPr>
        <w:t>αυτά τα πράγματα. Παρέμβαση στο Ελεγκτικό Συνέδριο δεν υπάρχει. Αναφέρομαι στο θέμα των παρατάσεων συμβάσεων και το θέμα που θίξατε. Οι παρατάσεις συμβάσεων δεν είναι μονιμοποιήσεις. Είναι παρατάσεις συμβάσεων. Και αυτό το μπερδεύουμε.</w:t>
      </w:r>
    </w:p>
    <w:p w14:paraId="5EE8F457"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Για τις παρατάσεις σ</w:t>
      </w:r>
      <w:r>
        <w:rPr>
          <w:rFonts w:eastAsia="Times New Roman" w:cs="Times New Roman"/>
          <w:szCs w:val="24"/>
        </w:rPr>
        <w:t>υμβάσεων, λοιπόν, από πολύ λίγους επιτρόπους ανά την Ελλάδα βρέθηκε πρόβλημα και δεν πλήρωναν, ενδεχομένως με γνωμάτευση σαν αυτή που διαβάσατε. Οι περισσότεροι, όμως, επίτροποι στην Ελλάδα πλήρωσαν. Υπήρχε, λοιπόν, μια διάσταση μεταξύ των επιτρόπων και αυ</w:t>
      </w:r>
      <w:r>
        <w:rPr>
          <w:rFonts w:eastAsia="Times New Roman" w:cs="Times New Roman"/>
          <w:szCs w:val="24"/>
        </w:rPr>
        <w:t xml:space="preserve">τό δημιουργήθηκε προφανώς εξαιτίας, φαντάζομαι, ερμηνείας. Εγώ δεν είμαι νομικός και δεν έχω αμφισβητήσεις σε εσάς ότι ξέρετε τα νομικά πάρα πολύ καλά φυσικά. Υπήρχε διάσταση. Οι περισσότεροι επίτροποι πλήρωσαν. Εκεί βρήκαν και αφορμή διάφοροι δήμαρχοι να </w:t>
      </w:r>
      <w:r>
        <w:rPr>
          <w:rFonts w:eastAsia="Times New Roman" w:cs="Times New Roman"/>
          <w:szCs w:val="24"/>
        </w:rPr>
        <w:t>πουν ότι δεν παρατείνουν τις συμβάσεις. Κατατέθηκε ρύθμιση στη Βουλή, η οποία επιλύει το ζήτημα της πληρωμής των παρατάσεων. Όχι μονιμοποιήσεις. Είναι διαφορετικά πράγματα.</w:t>
      </w:r>
    </w:p>
    <w:p w14:paraId="5EE8F45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lastRenderedPageBreak/>
        <w:t>Και φυσικά είπατε, κύριε Βορίδη, ότι οι δικαστές που είναι στα πρωτόδικα δικαστήρια</w:t>
      </w:r>
      <w:r>
        <w:rPr>
          <w:rFonts w:eastAsia="Times New Roman" w:cs="Times New Roman"/>
          <w:szCs w:val="24"/>
        </w:rPr>
        <w:t xml:space="preserve"> επηρεάζονται από το περιβάλλον και δεν παίρνουν σωστές αποφάσεις. Αυτό το είπατε λίγο πριν. Νομίζω ότι αυτό δεν ήταν το καλύτερο που είχατε να πείτε για τις πρωτόδικες αποφάσεις. Κατά τα άλλα, σε όλα τα νομικά προφανώς αντιλαμβάνεστε ότι ενδεχομένως τα ξέ</w:t>
      </w:r>
      <w:r>
        <w:rPr>
          <w:rFonts w:eastAsia="Times New Roman" w:cs="Times New Roman"/>
          <w:szCs w:val="24"/>
        </w:rPr>
        <w:t>ρετε καλύτερα από εμένα. Αλλά αυτό δεν περίμενα να το πείτε. Και σας εξήγησα ότι είναι το δικαίωμα του δημάρχου να προχωρήσει ή να μην προχωρήσει. Δεν του επιβάλλει κανείς αν θα προχωρήσει σε δεύτερο βαθμό ή όχι.</w:t>
      </w:r>
    </w:p>
    <w:p w14:paraId="5EE8F45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Όσον αφορά τις κτηριακές υποδομές, σας θυμί</w:t>
      </w:r>
      <w:r>
        <w:rPr>
          <w:rFonts w:eastAsia="Times New Roman" w:cs="Times New Roman"/>
          <w:szCs w:val="24"/>
        </w:rPr>
        <w:t>ζω ότι από τον πρώην ΟΣΚ προκηρύχθηκαν διακόσιες τριάντα έξι θέσεις το 2007 και 2008 και από την πρώην ΔΕΠΑΝΟΜ είκοσι τέσσερις θέσεις το 2002 και το 2003. Αυτά, όπως ξέρετε, έχουν συγχωνευθεί στις κτηριακές υποδομές. Συνολικά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διακόσιες πενήντα θέσ</w:t>
      </w:r>
      <w:r>
        <w:rPr>
          <w:rFonts w:eastAsia="Times New Roman" w:cs="Times New Roman"/>
          <w:szCs w:val="24"/>
        </w:rPr>
        <w:t>εις ορισμένου χρόνου.</w:t>
      </w:r>
    </w:p>
    <w:p w14:paraId="5EE8F45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Και ειδικότερα, όσον αφορά την διάταξη του ν.4369/2016, οι εξήντα εννέα εργαζόμενοι που εντάχθηκαν είχαν δικαιωθεί με δικαστικές αποφάσεις. Η τροπολογία του άρθρου 30 του ν.4439/2016 κατατέθηκε από το Κομμουνιστικό Κόμμα Ελλάδας, ψηφί</w:t>
      </w:r>
      <w:r>
        <w:rPr>
          <w:rFonts w:eastAsia="Times New Roman" w:cs="Times New Roman"/>
          <w:szCs w:val="24"/>
        </w:rPr>
        <w:t>στηκε από ΣΥΡΙΖΑ-ΑΝΕΛ, Κομμουνιστικό Κόμμα Ελλάδας, ΠΑΣΟΚ και Ένωση Κεντρώων και με βάση την ανωτέρω…</w:t>
      </w:r>
    </w:p>
    <w:p w14:paraId="5EE8F45B"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Ποιος Υπουργός την έκανε δεκτή;</w:t>
      </w:r>
    </w:p>
    <w:p w14:paraId="5EE8F45C" w14:textId="77777777" w:rsidR="007948C4" w:rsidRDefault="00A0586C">
      <w:pPr>
        <w:spacing w:line="600" w:lineRule="auto"/>
        <w:ind w:firstLine="720"/>
        <w:contextualSpacing/>
        <w:jc w:val="both"/>
        <w:rPr>
          <w:rFonts w:eastAsia="Times New Roman" w:cs="Times New Roman"/>
          <w:szCs w:val="24"/>
        </w:rPr>
      </w:pPr>
      <w:r>
        <w:rPr>
          <w:rFonts w:eastAsia="Times New Roman" w:cs="Times New Roman"/>
          <w:b/>
          <w:szCs w:val="24"/>
        </w:rPr>
        <w:lastRenderedPageBreak/>
        <w:t>ΟΛΓΑ ΓΕΡΟΒΑΣΙΛΗ (Υπουργός Διοικητικής Ανασυγκρότησης):</w:t>
      </w:r>
      <w:r>
        <w:rPr>
          <w:rFonts w:eastAsia="Times New Roman" w:cs="Times New Roman"/>
          <w:szCs w:val="24"/>
        </w:rPr>
        <w:t xml:space="preserve"> Αφού την ψήφισε και ο ΣΥΡΙΖΑ.</w:t>
      </w:r>
    </w:p>
    <w:p w14:paraId="5EE8F45D" w14:textId="77777777" w:rsidR="007948C4" w:rsidRDefault="00A0586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ΓΕΩΡΓΑΝΤΑΣ:</w:t>
      </w:r>
      <w:r>
        <w:rPr>
          <w:rFonts w:eastAsia="Times New Roman" w:cs="Times New Roman"/>
          <w:szCs w:val="24"/>
        </w:rPr>
        <w:t xml:space="preserve"> Ποιος Υπουργός την έκανε δεκτή; Ο Υπουργός την κάνει δεκτή και μετά την ψηφίζουμε.</w:t>
      </w:r>
    </w:p>
    <w:p w14:paraId="5EE8F45E" w14:textId="77777777" w:rsidR="007948C4" w:rsidRDefault="00A0586C">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Συμφωνήσαμε. Προφανώς, συμφωνήσαμε. Σας αναφέρω για τη μνήμη σας το υπόλοιπο. Προφανώς και συμφωνήσαμε. Έτ</w:t>
      </w:r>
      <w:r>
        <w:rPr>
          <w:rFonts w:eastAsia="Times New Roman" w:cs="Times New Roman"/>
          <w:szCs w:val="24"/>
        </w:rPr>
        <w:t>σι έγινε δεκτή και έτσι και την ψηφίσαμε. Αυτό είναι προφανές.</w:t>
      </w:r>
    </w:p>
    <w:p w14:paraId="5EE8F45F" w14:textId="77777777" w:rsidR="007948C4" w:rsidRDefault="00A0586C">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Είναι δικαίωμά σας να διορίζετε όποιον θέλετε;</w:t>
      </w:r>
    </w:p>
    <w:p w14:paraId="5EE8F460" w14:textId="77777777" w:rsidR="007948C4" w:rsidRDefault="00A0586C">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Γεωργαντά!</w:t>
      </w:r>
    </w:p>
    <w:p w14:paraId="5EE8F46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Κόντρα στην απόφαση του Αρείου Πάγου; Ο Άρειος Πάγος </w:t>
      </w:r>
      <w:r>
        <w:rPr>
          <w:rFonts w:eastAsia="Times New Roman" w:cs="Times New Roman"/>
          <w:szCs w:val="24"/>
        </w:rPr>
        <w:t>είπε «όχι».</w:t>
      </w:r>
    </w:p>
    <w:p w14:paraId="5EE8F462"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Κύριε Πρόεδρε…</w:t>
      </w:r>
    </w:p>
    <w:p w14:paraId="5EE8F463" w14:textId="77777777" w:rsidR="007948C4" w:rsidRDefault="00A0586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Γεωργαντά, σας παρακαλώ! Αφήστε λίγο να συνεχίσει η Υπουργός.</w:t>
      </w:r>
    </w:p>
    <w:p w14:paraId="5EE8F464"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Συνεχίστε, κυρία Υπουργέ.</w:t>
      </w:r>
    </w:p>
    <w:p w14:paraId="5EE8F46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lastRenderedPageBreak/>
        <w:t>ΟΛΓΑ ΓΕΡΟΒΑΣΙΛΗ (Υπουργός Διοικητικής Ανασυγκρ</w:t>
      </w:r>
      <w:r>
        <w:rPr>
          <w:rFonts w:eastAsia="Times New Roman" w:cs="Times New Roman"/>
          <w:b/>
          <w:szCs w:val="24"/>
        </w:rPr>
        <w:t>ότησης):</w:t>
      </w:r>
      <w:r>
        <w:rPr>
          <w:rFonts w:eastAsia="Times New Roman" w:cs="Times New Roman"/>
          <w:szCs w:val="24"/>
        </w:rPr>
        <w:t xml:space="preserve"> Επίσης, με βάση αυτή τη διάταξη, οι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εργαζόμενοι εντάχθηκαν στις Κτηριακές Υποδομές και σε αντίθεση με όσα ισχυρίζεστε στην επερώτηση, η πλειοψηφία τους, εβδομήντα έξι υπάλληλοι, απαρτίζεται από προσωπικό κατηγορίας ΠΕ και Τ</w:t>
      </w:r>
      <w:r>
        <w:rPr>
          <w:rFonts w:eastAsia="Times New Roman" w:cs="Times New Roman"/>
          <w:szCs w:val="24"/>
        </w:rPr>
        <w:t>Ε, με υψηλά προσόντα -μηχανικοί, μαθηματικοί, οικονομολόγοι, μηχανολόγοι- και υπάλληλοι κατηγορίας ΔΕ.</w:t>
      </w:r>
    </w:p>
    <w:p w14:paraId="5EE8F466"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Με ποιον τρόπο, κυρία Υπουργέ; Ρωτώ πραγματικά να μάθω.</w:t>
      </w:r>
    </w:p>
    <w:p w14:paraId="5EE8F467"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Μα, τι μου λέτε τώρα;</w:t>
      </w:r>
      <w:r>
        <w:rPr>
          <w:rFonts w:eastAsia="Times New Roman" w:cs="Times New Roman"/>
          <w:szCs w:val="24"/>
        </w:rPr>
        <w:t xml:space="preserve"> Εγώ προκήρυξα τη θέση; Σας εξηγώ ότι προκηρύχθηκαν οι θέσεις του 2003 και 2006 και δικαιώθηκαν.</w:t>
      </w:r>
    </w:p>
    <w:p w14:paraId="5EE8F46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Δεν ήταν αυτές.</w:t>
      </w:r>
    </w:p>
    <w:p w14:paraId="5EE8F469"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Εντάξει τώρα, κύριε Γεωργαντά, σας παρακαλώ. Μην είστε τόσο απελπισ</w:t>
      </w:r>
      <w:r>
        <w:rPr>
          <w:rFonts w:eastAsia="Times New Roman" w:cs="Times New Roman"/>
          <w:szCs w:val="24"/>
        </w:rPr>
        <w:t>μένος.</w:t>
      </w:r>
    </w:p>
    <w:p w14:paraId="5EE8F46A"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Από το 2002 ήταν αυτές.</w:t>
      </w:r>
    </w:p>
    <w:p w14:paraId="5EE8F46B" w14:textId="77777777" w:rsidR="007948C4" w:rsidRDefault="00A0586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Μην κάνουμε διάλογο αυτού του τύπου, σας παρακαλώ.</w:t>
      </w:r>
    </w:p>
    <w:p w14:paraId="5EE8F46C"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lastRenderedPageBreak/>
        <w:t>ΟΛΓΑ ΓΕΡΟΒΑΣΙΛΗ (Υπουργός Διοικητικής Ανασυγκρότησης):</w:t>
      </w:r>
      <w:r>
        <w:rPr>
          <w:rFonts w:eastAsia="Times New Roman" w:cs="Times New Roman"/>
          <w:szCs w:val="24"/>
        </w:rPr>
        <w:t xml:space="preserve"> Οι απελπισμένοι και οι αγανακτισμένοι, αφήστε το! Μην είστε αγαν</w:t>
      </w:r>
      <w:r>
        <w:rPr>
          <w:rFonts w:eastAsia="Times New Roman" w:cs="Times New Roman"/>
          <w:szCs w:val="24"/>
        </w:rPr>
        <w:t>ακτισμένος.</w:t>
      </w:r>
    </w:p>
    <w:p w14:paraId="5EE8F46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Σχετικά δεν απάντησα σε ένα άλλο θέμα…</w:t>
      </w:r>
    </w:p>
    <w:p w14:paraId="5EE8F46E"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Ξέρετε πόσοι πτυχιούχοι άνεργοι περιμένουν; Ξέρετε τι είναι αυτό που έχει συμβεί;</w:t>
      </w:r>
    </w:p>
    <w:p w14:paraId="5EE8F46F" w14:textId="77777777" w:rsidR="007948C4" w:rsidRDefault="00A0586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Γεωργαντά, δεν είναι σωστό αυτό που κάνετε.</w:t>
      </w:r>
    </w:p>
    <w:p w14:paraId="5EE8F470"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w:t>
      </w:r>
      <w:r>
        <w:rPr>
          <w:rFonts w:eastAsia="Times New Roman" w:cs="Times New Roman"/>
          <w:b/>
          <w:szCs w:val="24"/>
        </w:rPr>
        <w:t>πουργός Διοικητικής Ανασυγκρότησης):</w:t>
      </w:r>
      <w:r>
        <w:rPr>
          <w:rFonts w:eastAsia="Times New Roman" w:cs="Times New Roman"/>
          <w:szCs w:val="24"/>
        </w:rPr>
        <w:t xml:space="preserve"> Κύριε Γεωργαντά, προφανώς και οι απαντήσεις μου δεν σας αρέσουν και προφανώς είδατε ότι η ερώτηση αυτή δεν σας βγήκε σε καλό. Βγήκαν και σκελετοί εδώ από δικά σας ντουλάπια. Σας παρακαλώ!</w:t>
      </w:r>
    </w:p>
    <w:p w14:paraId="5EE8F471"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Εγώ επισημ</w:t>
      </w:r>
      <w:r>
        <w:rPr>
          <w:rFonts w:eastAsia="Times New Roman" w:cs="Times New Roman"/>
          <w:szCs w:val="24"/>
        </w:rPr>
        <w:t>αίνω τις ευθύνες σας! Οι δικές σας ευθύνες!</w:t>
      </w:r>
    </w:p>
    <w:p w14:paraId="5EE8F472"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Σας παρακαλώ, συγκρατηθείτε.</w:t>
      </w:r>
    </w:p>
    <w:p w14:paraId="5EE8F47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Εγώ παρακαλώ εσάς! Φτύνετε τις αποφάσεις του Αρείου Πάγου και να συγκρατηθώ εγώ;</w:t>
      </w:r>
    </w:p>
    <w:p w14:paraId="5EE8F474"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lastRenderedPageBreak/>
        <w:t xml:space="preserve">ΟΛΓΑ ΓΕΡΟΒΑΣΙΛΗ (Υπουργός </w:t>
      </w:r>
      <w:r>
        <w:rPr>
          <w:rFonts w:eastAsia="Times New Roman" w:cs="Times New Roman"/>
          <w:b/>
          <w:szCs w:val="24"/>
        </w:rPr>
        <w:t>Διοικητικής Ανασυγκρότησης):</w:t>
      </w:r>
      <w:r>
        <w:rPr>
          <w:rFonts w:eastAsia="Times New Roman" w:cs="Times New Roman"/>
          <w:szCs w:val="24"/>
        </w:rPr>
        <w:t xml:space="preserve"> Σε όλη τη συζήτηση για όλους τους διορισμούς οι οποίοι συζητήθηκαν εδώ, αυτό το οποίο είναι εκτός ΑΣΕΠ και εκτός διαδικασιών και εκτός δικαστικών αποφάσεων είναι μόνο οι μετακλητοί. Φαίνεται, όταν μου στέλνετε για αποσπασμένους</w:t>
      </w:r>
      <w:r>
        <w:rPr>
          <w:rFonts w:eastAsia="Times New Roman" w:cs="Times New Roman"/>
          <w:szCs w:val="24"/>
        </w:rPr>
        <w:t xml:space="preserve"> στα γραφεία σας ή στα κόμματά σας, μήπως θα πρέπει να προκηρύξω αυτές τις θέσεις; Για να ξέρω…</w:t>
      </w:r>
    </w:p>
    <w:p w14:paraId="5EE8F47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Γιατί; Στα δικά σας γραφεία τις προκηρύσσετε;</w:t>
      </w:r>
    </w:p>
    <w:p w14:paraId="5EE8F476"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Εμείς δεν θέλουμε, λοιπόν. Εμείς θέλουμε να παίρνουμε συνεργάτες μας στα γραφεία για να συνεργαστούμε. Όπως ξέρετε -και ξέρετε και εσείς- ο συνεργάτης και μετακλητός θα είναι προφανώς ίδιας πολιτικής αντίληψης και προφανώς, θα είναι εμπιστοσύνης. Δεν θα ε</w:t>
      </w:r>
      <w:r>
        <w:rPr>
          <w:rFonts w:eastAsia="Times New Roman" w:cs="Times New Roman"/>
          <w:szCs w:val="24"/>
        </w:rPr>
        <w:t>ίναι από το ΑΣΕΠ. Για τους μόνους, λοιπόν, οι οποίοι…</w:t>
      </w:r>
    </w:p>
    <w:p w14:paraId="5EE8F477"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Η αύξηση, κυρία Υπουργέ; Είναι χίλιοι εξακόσιοι με δύο χιλιάδες εκατό.</w:t>
      </w:r>
    </w:p>
    <w:p w14:paraId="5EE8F47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Σας παραπέμπω στα Πρακτικά της προηγούμενης ομιλίας για τ</w:t>
      </w:r>
      <w:r>
        <w:rPr>
          <w:rFonts w:eastAsia="Times New Roman" w:cs="Times New Roman"/>
          <w:szCs w:val="24"/>
        </w:rPr>
        <w:t xml:space="preserve">ην αύξηση, για </w:t>
      </w:r>
      <w:r>
        <w:rPr>
          <w:rFonts w:eastAsia="Times New Roman" w:cs="Times New Roman"/>
          <w:szCs w:val="24"/>
        </w:rPr>
        <w:lastRenderedPageBreak/>
        <w:t>να δείτε ότι δεν είναι, γιατί χρησιμοποιείτε στοιχεία του Οκτωβρίου και τα συγκρίνετε με την επόμενη χρονιά, που τον Οκτώβρη δεν είχε κυβέρνηση, γιατί είχαν γίνει εκλογές. Χρησιμοποιείτε ψέματα στα νούμερά σας -σας το είπα- χρησιμοποιείτε λά</w:t>
      </w:r>
      <w:r>
        <w:rPr>
          <w:rFonts w:eastAsia="Times New Roman" w:cs="Times New Roman"/>
          <w:szCs w:val="24"/>
        </w:rPr>
        <w:t>θος μήνα, χρησιμοποιείτε τον Οκτώβριο. Είχαμε εκλογές στο τέλος του Σεπτεμβρίου, δεν πρόλαβαν οι Υπουργοί και οι Βουλευτές κ.λπ. να πάρουν συνεργάτες. Μετά προσέλαβαν.</w:t>
      </w:r>
    </w:p>
    <w:p w14:paraId="5EE8F47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Επομένως, λοιπόν, οι μόνοι που βρέθηκαν εκτός ΑΣΕΠ και εκτός δικαστικών αποφάσεων είναι </w:t>
      </w:r>
      <w:r>
        <w:rPr>
          <w:rFonts w:eastAsia="Times New Roman" w:cs="Times New Roman"/>
          <w:szCs w:val="24"/>
        </w:rPr>
        <w:t>οι συνεργάτες του πολιτικού προσωπικού ή Βουλευτών και Κυβέρνησης, οι οποίοι έτσι θα είναι. Για τον αριθμό απάντησα.</w:t>
      </w:r>
    </w:p>
    <w:p w14:paraId="5EE8F47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Έγινε αναφορά στην ερώτηση για τις εξαιρέσεις κινητικότητας. Έγιναν μερικές εξαιρέσεις από το σύστημα κινητικότητας για πολύ ειδικούς λόγου</w:t>
      </w:r>
      <w:r>
        <w:rPr>
          <w:rFonts w:eastAsia="Times New Roman" w:cs="Times New Roman"/>
          <w:szCs w:val="24"/>
        </w:rPr>
        <w:t xml:space="preserve">ς ορισμένων φορέων. Χαρακτηριστικές περιπτώσεις είναι ελεγκτικά σώματα της διοίκησης, η Γενική Γραμματεία Καταπολέμησης της Διαφθοράς και με το ίδιο σκεπτικό η Ειδική Γραμματεία Διαχείρισης Ιδιωτικού Χρέους, ώστε να λειτουργήσει απρόσκοπτα η </w:t>
      </w:r>
      <w:r>
        <w:rPr>
          <w:rFonts w:eastAsia="Times New Roman" w:cs="Times New Roman"/>
          <w:szCs w:val="24"/>
        </w:rPr>
        <w:t>υ</w:t>
      </w:r>
      <w:r>
        <w:rPr>
          <w:rFonts w:eastAsia="Times New Roman" w:cs="Times New Roman"/>
          <w:szCs w:val="24"/>
        </w:rPr>
        <w:t xml:space="preserve">πηρεσία, για </w:t>
      </w:r>
      <w:r>
        <w:rPr>
          <w:rFonts w:eastAsia="Times New Roman" w:cs="Times New Roman"/>
          <w:szCs w:val="24"/>
        </w:rPr>
        <w:t xml:space="preserve">την </w:t>
      </w:r>
      <w:r>
        <w:rPr>
          <w:rFonts w:eastAsia="Times New Roman" w:cs="Times New Roman"/>
          <w:szCs w:val="24"/>
        </w:rPr>
        <w:t>υ</w:t>
      </w:r>
      <w:r>
        <w:rPr>
          <w:rFonts w:eastAsia="Times New Roman" w:cs="Times New Roman"/>
          <w:szCs w:val="24"/>
        </w:rPr>
        <w:t>πηρεσία, όχι για τα κέντρα τα οποία θα στηθούν, για τις μονάδες που θα στηθούν για την εξυπηρέτηση και την ενημέρωση των πολιτών.</w:t>
      </w:r>
    </w:p>
    <w:p w14:paraId="5EE8F47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Εκεί που προβλέπεται άμεσα να λειτουργήσουν τριάντα τέτοια κέντρα ενημέρωσης των δανειοληπτών, κάτι το οποίο περιμένουν ο</w:t>
      </w:r>
      <w:r>
        <w:rPr>
          <w:rFonts w:eastAsia="Times New Roman" w:cs="Times New Roman"/>
          <w:szCs w:val="24"/>
        </w:rPr>
        <w:t xml:space="preserve">ι Έλληνες πολίτες </w:t>
      </w:r>
      <w:r>
        <w:rPr>
          <w:rFonts w:eastAsia="Times New Roman" w:cs="Times New Roman"/>
          <w:szCs w:val="24"/>
        </w:rPr>
        <w:lastRenderedPageBreak/>
        <w:t xml:space="preserve">για να τους υποβοηθήσει στο πρόβλημα της υπερχρέωσης -και είναι και δέσμευση της Κυβέρνησης- αυτά θα στελεχωθούν με αποσπασμένους δημοσίους υπαλλήλους. Εξαιρέσεις γίνονται για το πώς θα λειτουργήσει η </w:t>
      </w:r>
      <w:r>
        <w:rPr>
          <w:rFonts w:eastAsia="Times New Roman" w:cs="Times New Roman"/>
          <w:szCs w:val="24"/>
        </w:rPr>
        <w:t>α</w:t>
      </w:r>
      <w:r>
        <w:rPr>
          <w:rFonts w:eastAsia="Times New Roman" w:cs="Times New Roman"/>
          <w:szCs w:val="24"/>
        </w:rPr>
        <w:t>ρχή.</w:t>
      </w:r>
    </w:p>
    <w:p w14:paraId="5EE8F47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Αυτά είχα να σας πω, νομίζω, σε</w:t>
      </w:r>
      <w:r>
        <w:rPr>
          <w:rFonts w:eastAsia="Times New Roman" w:cs="Times New Roman"/>
          <w:szCs w:val="24"/>
        </w:rPr>
        <w:t xml:space="preserve"> αυτά τα οποία ζητήσατε.</w:t>
      </w:r>
    </w:p>
    <w:p w14:paraId="5EE8F47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Ήθελα, όμως, να πω και κάτι άλλο που ακούστηκε εδώ, γιατί έγινε με εκτεταμένη ειρωνική διάθεση από πολλές πλευρές όσον αφορά στο νομοσχέδιο</w:t>
      </w:r>
      <w:r>
        <w:rPr>
          <w:rFonts w:eastAsia="Times New Roman" w:cs="Times New Roman"/>
          <w:szCs w:val="24"/>
        </w:rPr>
        <w:t>,</w:t>
      </w:r>
      <w:r>
        <w:rPr>
          <w:rFonts w:eastAsia="Times New Roman" w:cs="Times New Roman"/>
          <w:szCs w:val="24"/>
        </w:rPr>
        <w:t xml:space="preserve"> που κατέθεσε ο Υπουργός Επικρατείας, ο κ. Παππάς. Θα σας θυμίσω, επειδή θα έλθει στη Βουλή</w:t>
      </w:r>
      <w:r>
        <w:rPr>
          <w:rFonts w:eastAsia="Times New Roman" w:cs="Times New Roman"/>
          <w:szCs w:val="24"/>
        </w:rPr>
        <w:t xml:space="preserve"> κάποια στιγμή, ότι είναι ενσωμάτωση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 και είπατε ότι εσείς δεν είστε τόσο με την Ευρώπη ίσως. Να εκλάβω αυτό;</w:t>
      </w:r>
    </w:p>
    <w:p w14:paraId="5EE8F47E"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Είναι χρήσιμο, κυρία Υπουργέ, θα σας επαναφέρει στην πραγματικότητα!</w:t>
      </w:r>
    </w:p>
    <w:p w14:paraId="5EE8F47F"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w:t>
      </w:r>
      <w:r>
        <w:rPr>
          <w:rFonts w:eastAsia="Times New Roman" w:cs="Times New Roman"/>
          <w:b/>
          <w:szCs w:val="24"/>
        </w:rPr>
        <w:t xml:space="preserve">ασυγκρότησης): </w:t>
      </w:r>
      <w:r>
        <w:rPr>
          <w:rFonts w:eastAsia="Times New Roman" w:cs="Times New Roman"/>
          <w:szCs w:val="24"/>
        </w:rPr>
        <w:t xml:space="preserve">Ξέρετε και την υποχρέωσή μας να ενσωματώσουμε </w:t>
      </w:r>
      <w:r>
        <w:rPr>
          <w:rFonts w:eastAsia="Times New Roman" w:cs="Times New Roman"/>
          <w:szCs w:val="24"/>
        </w:rPr>
        <w:t>ο</w:t>
      </w:r>
      <w:r>
        <w:rPr>
          <w:rFonts w:eastAsia="Times New Roman" w:cs="Times New Roman"/>
          <w:szCs w:val="24"/>
        </w:rPr>
        <w:t>δηγία. Επομένως, οι ειρωνείες καλό είναι να λείπουν.</w:t>
      </w:r>
    </w:p>
    <w:p w14:paraId="5EE8F48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5EE8F48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θέλω άλλο χρόνο, κύριε Πρόεδρε-, </w:t>
      </w:r>
      <w:r>
        <w:rPr>
          <w:rFonts w:eastAsia="Times New Roman" w:cs="Times New Roman"/>
          <w:szCs w:val="24"/>
        </w:rPr>
        <w:t xml:space="preserve">μετά από όλα αυτά και μετά από όλα όσα εδώ πέρα δεν αποδείχθηκαν από την πλευρά </w:t>
      </w:r>
      <w:r>
        <w:rPr>
          <w:rFonts w:eastAsia="Times New Roman" w:cs="Times New Roman"/>
          <w:szCs w:val="24"/>
        </w:rPr>
        <w:lastRenderedPageBreak/>
        <w:t>των επερωτώντων, κύριε Τζαβάρα, θέλω να κλείσω με το εξής. Παίζεται τώρα ένα καινούργιο έργο: Οι ανίκανοι και οι ικανοί, ποιοι είναι ανίκανοι να κυβερνήσουν και ποιοι είναι ικα</w:t>
      </w:r>
      <w:r>
        <w:rPr>
          <w:rFonts w:eastAsia="Times New Roman" w:cs="Times New Roman"/>
          <w:szCs w:val="24"/>
        </w:rPr>
        <w:t xml:space="preserve">νοί. </w:t>
      </w:r>
    </w:p>
    <w:p w14:paraId="5EE8F482"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Νέα Δημοκρατία και ΠΑΣΟΚ: Η ανικανότητά τους, αν όχι και κάτι άλλο, μας έφερε στα μνημόνια και πέταξε τη χώρα στα βράχια. Πώς γίνατε ικανοί; Ποια μέρα; Τι ώρα γίνατε ικανοί; Ρωτάω για να ξέρω. Εδώ σε εμάς θα αποδειχθεί αν θα βγάλουμε τη χώρα από τα α</w:t>
      </w:r>
      <w:r>
        <w:rPr>
          <w:rFonts w:eastAsia="Times New Roman" w:cs="Times New Roman"/>
          <w:szCs w:val="24"/>
        </w:rPr>
        <w:t xml:space="preserve">διέξοδα στο τέλος της τετραετίας. Κατά τα άλλα, δεν δικαιούστε να </w:t>
      </w:r>
      <w:proofErr w:type="spellStart"/>
      <w:r>
        <w:rPr>
          <w:rFonts w:eastAsia="Times New Roman" w:cs="Times New Roman"/>
          <w:szCs w:val="24"/>
        </w:rPr>
        <w:t>αυτοχρίζεστε</w:t>
      </w:r>
      <w:proofErr w:type="spellEnd"/>
      <w:r>
        <w:rPr>
          <w:rFonts w:eastAsia="Times New Roman" w:cs="Times New Roman"/>
          <w:szCs w:val="24"/>
        </w:rPr>
        <w:t xml:space="preserve"> ικανοί, έχετε καταστρέψει τη χώρα. </w:t>
      </w:r>
    </w:p>
    <w:p w14:paraId="5EE8F483"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Ευχαριστώ.</w:t>
      </w:r>
    </w:p>
    <w:p w14:paraId="5EE8F484" w14:textId="77777777" w:rsidR="007948C4" w:rsidRDefault="00A0586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E8F485"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Τζαβάρα, θέλετε κάτι να πείτε;</w:t>
      </w:r>
    </w:p>
    <w:p w14:paraId="5EE8F486"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Μ</w:t>
      </w:r>
      <w:r>
        <w:rPr>
          <w:rFonts w:eastAsia="Times New Roman" w:cs="Times New Roman"/>
          <w:b/>
          <w:szCs w:val="24"/>
        </w:rPr>
        <w:t xml:space="preserve">ΑΡΙΑ ΘΕΛΕΡΙΤΗ: </w:t>
      </w:r>
      <w:r>
        <w:rPr>
          <w:rFonts w:eastAsia="Times New Roman" w:cs="Times New Roman"/>
          <w:szCs w:val="24"/>
        </w:rPr>
        <w:t>Έχει εξαντλήσει τη δευτερολογία του.</w:t>
      </w:r>
    </w:p>
    <w:p w14:paraId="5EE8F487"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έχει το δικαίωμα να δευτερολογήσει. </w:t>
      </w:r>
    </w:p>
    <w:p w14:paraId="5EE8F488"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olor w:val="000000"/>
          <w:szCs w:val="24"/>
        </w:rPr>
        <w:t>Ευχαριστώ, κύριε Πρόεδρε.</w:t>
      </w:r>
      <w:r>
        <w:rPr>
          <w:rFonts w:eastAsia="Times New Roman" w:cs="Times New Roman"/>
          <w:szCs w:val="24"/>
        </w:rPr>
        <w:t xml:space="preserve"> </w:t>
      </w:r>
    </w:p>
    <w:p w14:paraId="5EE8F48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Κυρία Υπουργέ, πράγματι καταπλήσσομαι να ακούω, ειδικά από εσάς, ότι αυτοί που</w:t>
      </w:r>
      <w:r>
        <w:rPr>
          <w:rFonts w:eastAsia="Times New Roman" w:cs="Times New Roman"/>
          <w:szCs w:val="24"/>
        </w:rPr>
        <w:t xml:space="preserve"> κατέστρεψαν τη χώρα είναι η Νέα Δημοκρατία και το ΠΑΣΟΚ, </w:t>
      </w:r>
      <w:r>
        <w:rPr>
          <w:rFonts w:eastAsia="Times New Roman" w:cs="Times New Roman"/>
          <w:szCs w:val="24"/>
        </w:rPr>
        <w:lastRenderedPageBreak/>
        <w:t xml:space="preserve">κυρίως όταν πια είναι απτή, ψηλαφητή η πραγματικότητα, η διακυβέρνηση της χώρας από τη δικιά σας παράταξη και τους ΑΝΕΛ με δεδομένα οικτρά και κυρίως όταν εσείς οι ίδιοι έχετε βάλει ως στόχο για τα </w:t>
      </w:r>
      <w:r>
        <w:rPr>
          <w:rFonts w:eastAsia="Times New Roman" w:cs="Times New Roman"/>
          <w:szCs w:val="24"/>
        </w:rPr>
        <w:t>επόμενα χρόνια να επαναφέρετε τη χώρα εκεί που την παραλάβατε στα τέλη του 2014. Άρα, εάν εδώ δεν τίθεται θέματα ικανότητας ή ανικανότητας, πείτε μου πού τίθεται.</w:t>
      </w:r>
    </w:p>
    <w:p w14:paraId="5EE8F48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Ειδικά εσείς θα ήθελα να ήξερα αν είστε υπερήφανη για τους έξι μήνες διακυβέρνησης και τους έ</w:t>
      </w:r>
      <w:r>
        <w:rPr>
          <w:rFonts w:eastAsia="Times New Roman" w:cs="Times New Roman"/>
          <w:szCs w:val="24"/>
        </w:rPr>
        <w:t xml:space="preserve">ξι μήνες διαπραγμάτευσης από τον κ. </w:t>
      </w:r>
      <w:proofErr w:type="spellStart"/>
      <w:r>
        <w:rPr>
          <w:rFonts w:eastAsia="Times New Roman" w:cs="Times New Roman"/>
          <w:szCs w:val="24"/>
        </w:rPr>
        <w:t>Βαρουφάκη</w:t>
      </w:r>
      <w:proofErr w:type="spellEnd"/>
      <w:r>
        <w:rPr>
          <w:rFonts w:eastAsia="Times New Roman" w:cs="Times New Roman"/>
          <w:szCs w:val="24"/>
        </w:rPr>
        <w:t xml:space="preserve">. Ειδικά εσείς θα ήθελα να ήξερα αν είστε υπερήφανη όταν αναφέρεστε στη Νέα Δημοκρατία -που μάλιστα σήμερα εδώ για πρώτη φορά άκουσα να λέτε ότι είναι ανίκανοι εκείνοι </w:t>
      </w:r>
      <w:r>
        <w:rPr>
          <w:rFonts w:eastAsia="Times New Roman"/>
          <w:szCs w:val="24"/>
        </w:rPr>
        <w:t>οι οποίοι</w:t>
      </w:r>
      <w:r>
        <w:rPr>
          <w:rFonts w:eastAsia="Times New Roman" w:cs="Times New Roman"/>
          <w:szCs w:val="24"/>
        </w:rPr>
        <w:t xml:space="preserve"> κυβέρνησαν τον τόπο-, όταν εσείς </w:t>
      </w:r>
      <w:r>
        <w:rPr>
          <w:rFonts w:eastAsia="Times New Roman" w:cs="Times New Roman"/>
          <w:szCs w:val="24"/>
        </w:rPr>
        <w:t xml:space="preserve">παραλάβατε –προσέξτε- στις 20 Φεβρουαρίου, σε σύμβαση που κάνατε με τους δανειστές και υπάρχει καταγεγραμμένη στο ανώτατο επίπεδο της Ευρωπαϊκής Ένωσης δήλωσή σας ότι αναγνωρίζει και ο Υπουργός τότε, ο κ. </w:t>
      </w:r>
      <w:proofErr w:type="spellStart"/>
      <w:r>
        <w:rPr>
          <w:rFonts w:eastAsia="Times New Roman" w:cs="Times New Roman"/>
          <w:szCs w:val="24"/>
        </w:rPr>
        <w:t>Βαρουφάκης</w:t>
      </w:r>
      <w:proofErr w:type="spellEnd"/>
      <w:r>
        <w:rPr>
          <w:rFonts w:eastAsia="Times New Roman" w:cs="Times New Roman"/>
          <w:szCs w:val="24"/>
        </w:rPr>
        <w:t>, αλλά και ο ίδιος ο Πρωθυπουργός ότι η π</w:t>
      </w:r>
      <w:r>
        <w:rPr>
          <w:rFonts w:eastAsia="Times New Roman" w:cs="Times New Roman"/>
          <w:szCs w:val="24"/>
        </w:rPr>
        <w:t xml:space="preserve">ροηγούμενη </w:t>
      </w:r>
      <w:r>
        <w:rPr>
          <w:rFonts w:eastAsia="Times New Roman" w:cs="Times New Roman"/>
          <w:szCs w:val="24"/>
        </w:rPr>
        <w:t>κ</w:t>
      </w:r>
      <w:r>
        <w:rPr>
          <w:rFonts w:eastAsia="Times New Roman" w:cs="Times New Roman"/>
          <w:szCs w:val="24"/>
        </w:rPr>
        <w:t>υβέρνηση έκανε πολύ μεγάλη, θετική και αποτελεσματική προσπάθεια προσαρμογής.</w:t>
      </w:r>
    </w:p>
    <w:p w14:paraId="5EE8F48B"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Θέλετε να σας πω και κάτι άλλο; Επίσης, όταν, προτού υπογράψετε το τρίτο μνημόνιο, σας οδήγησαν να κάνετε δήλωση </w:t>
      </w:r>
      <w:proofErr w:type="spellStart"/>
      <w:r>
        <w:rPr>
          <w:rFonts w:eastAsia="Times New Roman" w:cs="Times New Roman"/>
          <w:szCs w:val="24"/>
        </w:rPr>
        <w:t>μετανοίας</w:t>
      </w:r>
      <w:proofErr w:type="spellEnd"/>
      <w:r>
        <w:rPr>
          <w:rFonts w:eastAsia="Times New Roman" w:cs="Times New Roman"/>
          <w:szCs w:val="24"/>
        </w:rPr>
        <w:t xml:space="preserve"> -τότε που έλεγε ο Πρωθυπουργός ότι με την π</w:t>
      </w:r>
      <w:r>
        <w:rPr>
          <w:rFonts w:eastAsia="Times New Roman" w:cs="Times New Roman"/>
          <w:szCs w:val="24"/>
        </w:rPr>
        <w:t xml:space="preserve">λάτη στον τοίχο προσπαθούσε να ισορροπήσει τα πράγματα για να μη μας πετάξουν έξω από την Ευρωπαϊκή Ένωση. Δικό σας έργο θα ήταν και αυτό, εάν είχε επιτευχθεί. Βέβαια, δεν επιτεύχθηκε γιατί </w:t>
      </w:r>
      <w:r>
        <w:rPr>
          <w:rFonts w:eastAsia="Times New Roman" w:cs="Times New Roman"/>
          <w:szCs w:val="24"/>
        </w:rPr>
        <w:lastRenderedPageBreak/>
        <w:t>εμείς στηρίξαμε, οι λεγόμενοι ανίκανοι για εσάς σήμερα. Τότε ακόμα</w:t>
      </w:r>
      <w:r>
        <w:rPr>
          <w:rFonts w:eastAsia="Times New Roman" w:cs="Times New Roman"/>
          <w:szCs w:val="24"/>
        </w:rPr>
        <w:t xml:space="preserve"> εσείς υπογράψατε δήλωση στην οποία αναγνωρίζατε ότι σε αυτή τη χώρα υπήρξε μια </w:t>
      </w:r>
      <w:r>
        <w:rPr>
          <w:rFonts w:eastAsia="Times New Roman" w:cs="Times New Roman"/>
          <w:szCs w:val="24"/>
        </w:rPr>
        <w:t>κ</w:t>
      </w:r>
      <w:r>
        <w:rPr>
          <w:rFonts w:eastAsia="Times New Roman" w:cs="Times New Roman"/>
          <w:szCs w:val="24"/>
        </w:rPr>
        <w:t xml:space="preserve">υβέρνηση, η </w:t>
      </w:r>
      <w:r>
        <w:rPr>
          <w:rFonts w:eastAsia="Times New Roman" w:cs="Times New Roman"/>
          <w:szCs w:val="24"/>
        </w:rPr>
        <w:t>κ</w:t>
      </w:r>
      <w:r>
        <w:rPr>
          <w:rFonts w:eastAsia="Times New Roman" w:cs="Times New Roman"/>
          <w:szCs w:val="24"/>
        </w:rPr>
        <w:t>υβέρνηση της Νέας Δημοκρατίας και του ΠΑΣΟΚ, η οποία είχε κάνει πολύ μεγάλες προσπάθειες και είχε επιτύχει, πράγματι, να πάρει τη χώρα από τα μεγάλα ελλείμματα κα</w:t>
      </w:r>
      <w:r>
        <w:rPr>
          <w:rFonts w:eastAsia="Times New Roman" w:cs="Times New Roman"/>
          <w:szCs w:val="24"/>
        </w:rPr>
        <w:t xml:space="preserve">ι από την ύφεση και να σας την παραδώσει με μία ισχνή, έστω, ανάπτυξη. </w:t>
      </w:r>
    </w:p>
    <w:p w14:paraId="5EE8F48C"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Άρα, μη θέτετε αυτή τη στιγμή τέτοιο ζήτημα. Βέβαια, θεωρώ ότι το κάνετε γιατί, όπως λένε πολλοί εδώ συνάδελφοι, κατά τη γνωστή έκφραση, θέλετε να πετάξετε αλλού το ζήτημα, σε άλλη πίσ</w:t>
      </w:r>
      <w:r>
        <w:rPr>
          <w:rFonts w:eastAsia="Times New Roman" w:cs="Times New Roman"/>
          <w:szCs w:val="24"/>
        </w:rPr>
        <w:t xml:space="preserve">τα. </w:t>
      </w:r>
    </w:p>
    <w:p w14:paraId="5EE8F48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 xml:space="preserve">Αναρωτιέμαι το εξής. Εσείς πιστεύετε ότι με αυτού του είδους και αυτού του τύπου τις τροπολογίες που έρχονται </w:t>
      </w:r>
      <w:proofErr w:type="spellStart"/>
      <w:r>
        <w:rPr>
          <w:rFonts w:eastAsia="Times New Roman" w:cs="Times New Roman"/>
          <w:szCs w:val="24"/>
        </w:rPr>
        <w:t>νύκτωρ</w:t>
      </w:r>
      <w:proofErr w:type="spellEnd"/>
      <w:r>
        <w:rPr>
          <w:rFonts w:eastAsia="Times New Roman" w:cs="Times New Roman"/>
          <w:szCs w:val="24"/>
        </w:rPr>
        <w:t xml:space="preserve"> στη Βουλή αυτό που πετυχαίνετε είναι να εξασφαλίσετε εγγυήσεις για την αξιοκρατία; Είναι αξιοκρατία να οδηγείτε παράνομα και αντισυντα</w:t>
      </w:r>
      <w:r>
        <w:rPr>
          <w:rFonts w:eastAsia="Times New Roman" w:cs="Times New Roman"/>
          <w:szCs w:val="24"/>
        </w:rPr>
        <w:t>γματικά ανθρώπους</w:t>
      </w:r>
      <w:r>
        <w:rPr>
          <w:rFonts w:eastAsia="Times New Roman" w:cs="Times New Roman"/>
          <w:szCs w:val="24"/>
        </w:rPr>
        <w:t>,</w:t>
      </w:r>
      <w:r>
        <w:rPr>
          <w:rFonts w:eastAsia="Times New Roman" w:cs="Times New Roman"/>
          <w:szCs w:val="24"/>
        </w:rPr>
        <w:t xml:space="preserve"> που έχουν συνομολογήσει σύμβαση ορισμένου χρόνου και το έχουν κάνει ακριβώς γιατί δεν επιτρέπεται να καταρτίσουν συμβάσεις εργασίας αορίστου χρόνου;</w:t>
      </w:r>
    </w:p>
    <w:p w14:paraId="5EE8F48E"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 xml:space="preserve">Πρώτον, γιατί δεν το επιτρέπει το Σύνταγμα το άρθρο 103. </w:t>
      </w:r>
    </w:p>
    <w:p w14:paraId="5EE8F48F"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 xml:space="preserve">Και δεύτερον, γιατί αυτές </w:t>
      </w:r>
      <w:r>
        <w:rPr>
          <w:rFonts w:eastAsia="Times New Roman" w:cs="Times New Roman"/>
          <w:szCs w:val="24"/>
        </w:rPr>
        <w:t>ακριβώς οι θέσεις είναι εκείνες οι οποίες επιδοτούνται, οι οποίες επιχορηγούνται με κεφάλαια</w:t>
      </w:r>
      <w:r>
        <w:rPr>
          <w:rFonts w:eastAsia="Times New Roman" w:cs="Times New Roman"/>
          <w:szCs w:val="24"/>
        </w:rPr>
        <w:t>,</w:t>
      </w:r>
      <w:r>
        <w:rPr>
          <w:rFonts w:eastAsia="Times New Roman" w:cs="Times New Roman"/>
          <w:szCs w:val="24"/>
        </w:rPr>
        <w:t xml:space="preserve"> που έχουν προορισθεί να </w:t>
      </w:r>
      <w:r>
        <w:rPr>
          <w:rFonts w:eastAsia="Times New Roman" w:cs="Times New Roman"/>
          <w:szCs w:val="24"/>
        </w:rPr>
        <w:lastRenderedPageBreak/>
        <w:t>τα χρησιμοποιήσει η Κυβέρνηση για την πάταξη ή τον περιορισμό της ανεργίας και την καταπολέμηση της φτώχειας. Ε, θα πρέπει να κάνουμε μόνι</w:t>
      </w:r>
      <w:r>
        <w:rPr>
          <w:rFonts w:eastAsia="Times New Roman" w:cs="Times New Roman"/>
          <w:szCs w:val="24"/>
        </w:rPr>
        <w:t xml:space="preserve">μους ευεργετούμενους απ’ αυτού του είδους τις πρακτικές και να αφήσουμε όλους αυτούς οι οποίοι έχουν ανάγκη να δουλέψουν; </w:t>
      </w:r>
    </w:p>
    <w:p w14:paraId="5EE8F490"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Και κυρίως, κυρία Υπουργέ, έχουν ανάγκη άνθρωποι, οι οποίοι είναι από λαϊκά στρώματα, όπως ακριβώς είπε εδώ από του Βήματος της Βουλή</w:t>
      </w:r>
      <w:r>
        <w:rPr>
          <w:rFonts w:eastAsia="Times New Roman" w:cs="Times New Roman"/>
          <w:szCs w:val="24"/>
        </w:rPr>
        <w:t xml:space="preserve">ς πριν από μερικές ημέρες ο Πρωθυπουργός, είναι λαϊκά παιδιά και διαθέτουν διδακτορικά, διαθέτουν μεταπτυχιακούς τίτλους, διαθέτουν πράγματι λαμπρά τεκμήρια κατάρτισης και εν τούτοις αυτούς τους αναγκάζετε να πάνε στο εξωτερικό. </w:t>
      </w:r>
    </w:p>
    <w:p w14:paraId="5EE8F491"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Προχθές έγινε μια μέτρηση,</w:t>
      </w:r>
      <w:r>
        <w:rPr>
          <w:rFonts w:eastAsia="Times New Roman" w:cs="Times New Roman"/>
          <w:szCs w:val="24"/>
        </w:rPr>
        <w:t xml:space="preserve"> μια δημοσκόπηση και είδατε ότι κατά συντριπτική πλειοψηφία αυτοί που ερωτήθηκαν, αυτό που προκρίνουν παραπάνω από την απασχόληση είναι η αξιοκρατία. Γι’ αυτό ακριβώς κάναμε αυτήν ακριβώς τη συγκεκριμένη επερώτηση, γιατί υπάρχουν πρωτοφανή κρούσματα, όχι α</w:t>
      </w:r>
      <w:r>
        <w:rPr>
          <w:rFonts w:eastAsia="Times New Roman" w:cs="Times New Roman"/>
          <w:szCs w:val="24"/>
        </w:rPr>
        <w:t xml:space="preserve">πλά πελατειακού χαρακτήρα, αλλά κυρίως συγκεκριμένη συνειδητή προσπάθεια της Κυβέρνησης να οδηγήσει αυτήν την χώρα σε ένα κράτος το οποίο αυξάνεται συνεχώς και αυξάνεται γιατί δημιουργούνται οι προϋποθέσεις αθέμιτα και παράνομα να διαιωνίζουν την παρουσία </w:t>
      </w:r>
      <w:r>
        <w:rPr>
          <w:rFonts w:eastAsia="Times New Roman" w:cs="Times New Roman"/>
          <w:szCs w:val="24"/>
        </w:rPr>
        <w:t xml:space="preserve">της σ’ αυτό, εργαζόμενοι οι οποίοι δεν δικαιούνται να το έχουν αυτό το προνόμιο. </w:t>
      </w:r>
    </w:p>
    <w:p w14:paraId="5EE8F492"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lastRenderedPageBreak/>
        <w:t xml:space="preserve">Τελειώνω, κύριε Πρόεδρε. Οι τροπολογίες είναι κάτι, που κανονικά δεν θα έπρεπε -εάν ήταν υπαρκτό αυτό το ήθος το </w:t>
      </w:r>
      <w:proofErr w:type="spellStart"/>
      <w:r>
        <w:rPr>
          <w:rFonts w:eastAsia="Times New Roman" w:cs="Times New Roman"/>
          <w:szCs w:val="24"/>
        </w:rPr>
        <w:t>θρυλούμενο</w:t>
      </w:r>
      <w:proofErr w:type="spellEnd"/>
      <w:r>
        <w:rPr>
          <w:rFonts w:eastAsia="Times New Roman" w:cs="Times New Roman"/>
          <w:szCs w:val="24"/>
        </w:rPr>
        <w:t xml:space="preserve"> της Αριστεράς- να γίνονται με αυτόν τον τρόπο, αυτ</w:t>
      </w:r>
      <w:r>
        <w:rPr>
          <w:rFonts w:eastAsia="Times New Roman" w:cs="Times New Roman"/>
          <w:szCs w:val="24"/>
        </w:rPr>
        <w:t>ού του είδους οι νομοθετήσεις με τις τροπολογίες, γιατί αυτές απονέμουν προνόμια σε συγκεκριμένες κατηγορίες. Και εγώ δεν σας λέω ότι είναι πελάτες σας κομματικοί, όμως αυτή ακριβώς η ρύθμιση, η αναγνώριση και η νομοθέτηση προνομιακής μεταχείρισης σε ορισμ</w:t>
      </w:r>
      <w:r>
        <w:rPr>
          <w:rFonts w:eastAsia="Times New Roman" w:cs="Times New Roman"/>
          <w:szCs w:val="24"/>
        </w:rPr>
        <w:t xml:space="preserve">ένες κατηγορίες προσώπων, αυτό που νοθεύει είναι η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πρόσβαση όλων εκείνων</w:t>
      </w:r>
      <w:r>
        <w:rPr>
          <w:rFonts w:eastAsia="Times New Roman" w:cs="Times New Roman"/>
          <w:szCs w:val="24"/>
        </w:rPr>
        <w:t>,</w:t>
      </w:r>
      <w:r>
        <w:rPr>
          <w:rFonts w:eastAsia="Times New Roman" w:cs="Times New Roman"/>
          <w:szCs w:val="24"/>
        </w:rPr>
        <w:t xml:space="preserve"> που έχουν την αξία και την ικανότητα στις θέσεις του δημοσίου. Γι’ αυτό, όμως, δεν μας είπατε τίποτα. </w:t>
      </w:r>
    </w:p>
    <w:p w14:paraId="5EE8F493" w14:textId="77777777" w:rsidR="007948C4" w:rsidRDefault="00A0586C">
      <w:pPr>
        <w:spacing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w:t>
      </w:r>
      <w:r>
        <w:rPr>
          <w:rFonts w:eastAsia="Times New Roman"/>
          <w:bCs/>
        </w:rPr>
        <w:t>του κυρίου Βουλευτή)</w:t>
      </w:r>
    </w:p>
    <w:p w14:paraId="5EE8F494"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Και εγώ θα ήθελα να ακούσω από εσάς, γιατί πράγματι και επαγγελματίας υπήρξατε και στην κοινωνία είχατε δραστηριοποιηθεί, στην αγορά, και ξέρετε τι σημαίνει κάποιος να συμμετέχει σ’ αυτού του είδους τις παραγωγικές διαδικασίες, τι περι</w:t>
      </w:r>
      <w:r>
        <w:rPr>
          <w:rFonts w:eastAsia="Times New Roman" w:cs="Times New Roman"/>
          <w:szCs w:val="24"/>
        </w:rPr>
        <w:t xml:space="preserve">μένουν, λοιπόν, αυτά τα παιδιά που φεύγουν; Αξιοκρατία και τίποτα άλλο. Δυστυχώς, σ’ αυτό μέχρι σήμερα δεν έχετε ανταποκριθεί. Μετρηθήκατε –θα το υπογράψω κι εγώ και θα το πω- και βρεθήκατε ανεπαρκείς και ανίκανοι. </w:t>
      </w:r>
    </w:p>
    <w:p w14:paraId="5EE8F495"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 xml:space="preserve">Ευχαριστώ, κύριε Πρόεδρε. </w:t>
      </w:r>
    </w:p>
    <w:p w14:paraId="5EE8F496" w14:textId="77777777" w:rsidR="007948C4" w:rsidRDefault="00A0586C">
      <w:pPr>
        <w:spacing w:line="600" w:lineRule="auto"/>
        <w:ind w:firstLine="567"/>
        <w:jc w:val="center"/>
        <w:rPr>
          <w:rFonts w:eastAsia="Times New Roman" w:cs="Times New Roman"/>
          <w:szCs w:val="24"/>
        </w:rPr>
      </w:pPr>
      <w:r>
        <w:rPr>
          <w:rFonts w:eastAsia="Times New Roman" w:cs="Times New Roman"/>
          <w:szCs w:val="24"/>
        </w:rPr>
        <w:lastRenderedPageBreak/>
        <w:t>(Χειροκροτήμα</w:t>
      </w:r>
      <w:r>
        <w:rPr>
          <w:rFonts w:eastAsia="Times New Roman" w:cs="Times New Roman"/>
          <w:szCs w:val="24"/>
        </w:rPr>
        <w:t>τα από την πτέρυγα της Νέας Δημοκρατίας)</w:t>
      </w:r>
    </w:p>
    <w:p w14:paraId="5EE8F497" w14:textId="77777777" w:rsidR="007948C4" w:rsidRDefault="00A0586C">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κύριο Τζαβάρα.</w:t>
      </w:r>
    </w:p>
    <w:p w14:paraId="5EE8F498"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θα ήθελα να δευτερολογήσω. </w:t>
      </w:r>
    </w:p>
    <w:p w14:paraId="5EE8F499"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μπορείτε. </w:t>
      </w:r>
    </w:p>
    <w:p w14:paraId="5EE8F49A" w14:textId="77777777" w:rsidR="007948C4" w:rsidRDefault="00A0586C">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Βάκη</w:t>
      </w:r>
      <w:proofErr w:type="spellEnd"/>
      <w:r>
        <w:rPr>
          <w:rFonts w:eastAsia="Times New Roman" w:cs="Times New Roman"/>
          <w:szCs w:val="24"/>
        </w:rPr>
        <w:t>, δεν μπορ</w:t>
      </w:r>
      <w:r>
        <w:rPr>
          <w:rFonts w:eastAsia="Times New Roman" w:cs="Times New Roman"/>
          <w:szCs w:val="24"/>
        </w:rPr>
        <w:t xml:space="preserve">είτε. Βάσει του Κανονισμού έχει </w:t>
      </w:r>
      <w:proofErr w:type="spellStart"/>
      <w:r>
        <w:rPr>
          <w:rFonts w:eastAsia="Times New Roman" w:cs="Times New Roman"/>
          <w:szCs w:val="24"/>
        </w:rPr>
        <w:t>τριτολογία</w:t>
      </w:r>
      <w:proofErr w:type="spellEnd"/>
      <w:r>
        <w:rPr>
          <w:rFonts w:eastAsia="Times New Roman" w:cs="Times New Roman"/>
          <w:szCs w:val="24"/>
        </w:rPr>
        <w:t xml:space="preserve"> η κυρία Υπουργός και κλείνουμε. </w:t>
      </w:r>
    </w:p>
    <w:p w14:paraId="5EE8F49B"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Κύριε Πρόεδρε, θα ήθελα να </w:t>
      </w:r>
      <w:proofErr w:type="spellStart"/>
      <w:r>
        <w:rPr>
          <w:rFonts w:eastAsia="Times New Roman" w:cs="Times New Roman"/>
          <w:szCs w:val="24"/>
        </w:rPr>
        <w:t>τριτολογήσω</w:t>
      </w:r>
      <w:proofErr w:type="spellEnd"/>
      <w:r>
        <w:rPr>
          <w:rFonts w:eastAsia="Times New Roman" w:cs="Times New Roman"/>
          <w:szCs w:val="24"/>
        </w:rPr>
        <w:t xml:space="preserve">. </w:t>
      </w:r>
    </w:p>
    <w:p w14:paraId="5EE8F49C"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Μπορεί να </w:t>
      </w:r>
      <w:proofErr w:type="spellStart"/>
      <w:r>
        <w:rPr>
          <w:rFonts w:eastAsia="Times New Roman" w:cs="Times New Roman"/>
          <w:szCs w:val="24"/>
        </w:rPr>
        <w:t>τριτολογήσει</w:t>
      </w:r>
      <w:proofErr w:type="spellEnd"/>
      <w:r>
        <w:rPr>
          <w:rFonts w:eastAsia="Times New Roman" w:cs="Times New Roman"/>
          <w:szCs w:val="24"/>
        </w:rPr>
        <w:t xml:space="preserve">; </w:t>
      </w:r>
    </w:p>
    <w:p w14:paraId="5EE8F49D"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Μπορεί να </w:t>
      </w:r>
      <w:proofErr w:type="spellStart"/>
      <w:r>
        <w:rPr>
          <w:rFonts w:eastAsia="Times New Roman" w:cs="Times New Roman"/>
          <w:szCs w:val="24"/>
        </w:rPr>
        <w:t>τριτολο</w:t>
      </w:r>
      <w:r>
        <w:rPr>
          <w:rFonts w:eastAsia="Times New Roman" w:cs="Times New Roman"/>
          <w:szCs w:val="24"/>
        </w:rPr>
        <w:t>γήσει</w:t>
      </w:r>
      <w:proofErr w:type="spellEnd"/>
      <w:r>
        <w:rPr>
          <w:rFonts w:eastAsia="Times New Roman" w:cs="Times New Roman"/>
          <w:szCs w:val="24"/>
        </w:rPr>
        <w:t xml:space="preserve">, εάν θέλει η Υπουργός. Έχει το δικαίωμα. </w:t>
      </w:r>
    </w:p>
    <w:p w14:paraId="5EE8F49E" w14:textId="77777777" w:rsidR="007948C4" w:rsidRDefault="00A0586C">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Τζαβάρα, έχει το δικαίωμα. </w:t>
      </w:r>
    </w:p>
    <w:p w14:paraId="5EE8F49F"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t>Ορίστε, κυρία Υπουργέ, έχετε τον λόγο.</w:t>
      </w:r>
    </w:p>
    <w:p w14:paraId="5EE8F4A0"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Θα πω μερικά πράγματα και κλείνω. Νομίζω ότι έ</w:t>
      </w:r>
      <w:r>
        <w:rPr>
          <w:rFonts w:eastAsia="Times New Roman" w:cs="Times New Roman"/>
          <w:szCs w:val="24"/>
        </w:rPr>
        <w:t xml:space="preserve">χει καλυφθεί το ζήτημα. </w:t>
      </w:r>
    </w:p>
    <w:p w14:paraId="5EE8F4A1" w14:textId="77777777" w:rsidR="007948C4" w:rsidRDefault="00A0586C">
      <w:pPr>
        <w:spacing w:line="600" w:lineRule="auto"/>
        <w:ind w:firstLine="567"/>
        <w:jc w:val="both"/>
        <w:rPr>
          <w:rFonts w:eastAsia="Times New Roman" w:cs="Times New Roman"/>
          <w:szCs w:val="24"/>
        </w:rPr>
      </w:pPr>
      <w:r>
        <w:rPr>
          <w:rFonts w:eastAsia="Times New Roman" w:cs="Times New Roman"/>
          <w:szCs w:val="24"/>
        </w:rPr>
        <w:lastRenderedPageBreak/>
        <w:t xml:space="preserve">Ωστόσο, θέλω να πω εδώ, κύριε Τζαβάρα, μιλήσατε για παρατάσεις συμβάσεων και όχι μόνο αυτό που δεν ήταν καινούργιος διαγωνισμός ΑΣΕΠ. Σας θυμίζω ότι οι παρατάσεις συμβάσεων είναι για την καθαριότητα στους </w:t>
      </w:r>
      <w:r>
        <w:rPr>
          <w:rFonts w:eastAsia="Times New Roman" w:cs="Times New Roman"/>
          <w:szCs w:val="24"/>
        </w:rPr>
        <w:t>δ</w:t>
      </w:r>
      <w:r>
        <w:rPr>
          <w:rFonts w:eastAsia="Times New Roman" w:cs="Times New Roman"/>
          <w:szCs w:val="24"/>
        </w:rPr>
        <w:t>ήμους, δεν υπάρχει άλλη ε</w:t>
      </w:r>
      <w:r>
        <w:rPr>
          <w:rFonts w:eastAsia="Times New Roman" w:cs="Times New Roman"/>
          <w:szCs w:val="24"/>
        </w:rPr>
        <w:t xml:space="preserve">κτός ΑΣΕΠ, που να έγινε κάτι. Μιλάμε γι’ αυτό και μου φέρνετε σε αντιπαράθεση τους ανθρώπους με τα δυο μεταπτυχιακά και τα προσόντα.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καθαριότητα τους προορίζετε; Για να ξέρω. </w:t>
      </w:r>
    </w:p>
    <w:p w14:paraId="5EE8F4A2"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για το ΑΣΕΠ.</w:t>
      </w:r>
    </w:p>
    <w:p w14:paraId="5EE8F4A3"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b/>
          <w:szCs w:val="24"/>
        </w:rPr>
        <w:t>(Υπουργός Διοικητικής Ανασυγκρότησης):</w:t>
      </w:r>
      <w:r>
        <w:rPr>
          <w:rFonts w:eastAsia="Times New Roman" w:cs="Times New Roman"/>
          <w:szCs w:val="24"/>
        </w:rPr>
        <w:t xml:space="preserve"> Εκτός ΑΣΕΠ</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σε αυτή τη διαδικασία είναι μόνο οι συμβάσεις καθαριότητας των </w:t>
      </w:r>
      <w:r>
        <w:rPr>
          <w:rFonts w:eastAsia="Times New Roman" w:cs="Times New Roman"/>
          <w:szCs w:val="24"/>
        </w:rPr>
        <w:t>δ</w:t>
      </w:r>
      <w:r>
        <w:rPr>
          <w:rFonts w:eastAsia="Times New Roman" w:cs="Times New Roman"/>
          <w:szCs w:val="24"/>
        </w:rPr>
        <w:t>ήμων σε παράταση και όχι μονιμοποίηση. Μόνο αυτό είναι. Και εσείς μου φέρνετε σε αντιπαράθεση τα δυο πτυχία, τα τρία μεταπτυχιακά. Με</w:t>
      </w:r>
      <w:r>
        <w:rPr>
          <w:rFonts w:eastAsia="Times New Roman" w:cs="Times New Roman"/>
          <w:szCs w:val="24"/>
        </w:rPr>
        <w:t xml:space="preserve"> </w:t>
      </w:r>
      <w:proofErr w:type="spellStart"/>
      <w:r>
        <w:rPr>
          <w:rFonts w:eastAsia="Times New Roman" w:cs="Times New Roman"/>
          <w:szCs w:val="24"/>
        </w:rPr>
        <w:t>συγχωρείτε</w:t>
      </w:r>
      <w:proofErr w:type="spellEnd"/>
      <w:r>
        <w:rPr>
          <w:rFonts w:eastAsia="Times New Roman" w:cs="Times New Roman"/>
          <w:szCs w:val="24"/>
        </w:rPr>
        <w:t>, σε άλλους διαγωνισμούς θα μπουν, σε αυτούς που θα κάνουμε με βάση τους κανόνες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EE8F4A4"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το αντιληφθήκατε. Εγώ ήμουν σαφής. </w:t>
      </w:r>
    </w:p>
    <w:p w14:paraId="5EE8F4A5"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Λοιπόν, εν πάση </w:t>
      </w:r>
      <w:proofErr w:type="spellStart"/>
      <w:r>
        <w:rPr>
          <w:rFonts w:eastAsia="Times New Roman" w:cs="Times New Roman"/>
          <w:szCs w:val="24"/>
        </w:rPr>
        <w:t>περιπτώσει</w:t>
      </w:r>
      <w:proofErr w:type="spellEnd"/>
      <w:r>
        <w:rPr>
          <w:rFonts w:eastAsia="Times New Roman" w:cs="Times New Roman"/>
          <w:szCs w:val="24"/>
        </w:rPr>
        <w:t>, μας καταλο</w:t>
      </w:r>
      <w:r>
        <w:rPr>
          <w:rFonts w:eastAsia="Times New Roman" w:cs="Times New Roman"/>
          <w:szCs w:val="24"/>
        </w:rPr>
        <w:t>γίσατε πολλές τροπολογίες. Ήμασταν εδώ, ήταν πριν τις εκλογές του 2015, εκατό τροπολογίες σε ένα νομοσχέδιο νύχτα.</w:t>
      </w:r>
    </w:p>
    <w:p w14:paraId="5EE8F4A6"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Εσείς κάνετε τριάντα τροπολογίες κάθε μέρα. </w:t>
      </w:r>
    </w:p>
    <w:p w14:paraId="5EE8F4A7" w14:textId="77777777" w:rsidR="007948C4" w:rsidRDefault="00A0586C">
      <w:pPr>
        <w:spacing w:line="600" w:lineRule="auto"/>
        <w:ind w:firstLine="567"/>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Θυμίζω, γιατί κλείνατε τα κεφάλαια τότε όλα, θα γινόντουσαν εκλογές και θα χάνατε. Αφήστε το αυτό το θέμα. </w:t>
      </w:r>
    </w:p>
    <w:p w14:paraId="5EE8F4A8"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Δεν θέλω να πω άλλα, θέλω μόνο να κλείσω με το εξής: ότι όλα αυτά που είπατε για τη διαπραγμάτευση κ</w:t>
      </w:r>
      <w:r>
        <w:rPr>
          <w:rFonts w:eastAsia="Times New Roman" w:cs="Times New Roman"/>
          <w:szCs w:val="24"/>
        </w:rPr>
        <w:t>.</w:t>
      </w:r>
      <w:r>
        <w:rPr>
          <w:rFonts w:eastAsia="Times New Roman" w:cs="Times New Roman"/>
          <w:szCs w:val="24"/>
        </w:rPr>
        <w:t xml:space="preserve">λπ., να θυμίσω ότι η συμφωνία που η δική μας </w:t>
      </w:r>
      <w:r>
        <w:rPr>
          <w:rFonts w:eastAsia="Times New Roman" w:cs="Times New Roman"/>
          <w:szCs w:val="24"/>
        </w:rPr>
        <w:t>Κυβέρνηση υπέγραψε με τους δανειστές είναι πολύ μακριά από τα μακροχρόνια μεγαλύτερα του 4,5% πλεονάσματα τα οποία είχατε συμφωνήσει και τα οποία θα είχαν βάλει στην τριετία 20 δισεκατομμύρια παραπάνω στους Έλληνες πολίτες. Τα 13 εξ αυτών θα ήταν στη φορολ</w:t>
      </w:r>
      <w:r>
        <w:rPr>
          <w:rFonts w:eastAsia="Times New Roman" w:cs="Times New Roman"/>
          <w:szCs w:val="24"/>
        </w:rPr>
        <w:t>ογία, εάν ακολουθούσαμε το πρόγραμμά σας το οποίο είχατε συμφωνήσει. Από αυτό απαλλάξαμε εμείς τους Έλληνες πολίτες, από 20 δισεκατομμύρια βάρη, γιατί εσείς πραγματικά δεν διαπραγματευτήκατε ποτέ. Λέγατε «ναι» σε όλα και είστε έτοιμοι να το πείτε όποτε χρε</w:t>
      </w:r>
      <w:r>
        <w:rPr>
          <w:rFonts w:eastAsia="Times New Roman" w:cs="Times New Roman"/>
          <w:szCs w:val="24"/>
        </w:rPr>
        <w:t>ιαστεί.</w:t>
      </w:r>
    </w:p>
    <w:p w14:paraId="5EE8F4A9"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Στην πρότασή μας, λοιπόν, που εμείς παλεύουμε για τα πρωτογενή πλεονάσματα, εξαγγέλλετε την πρόταση για 2% πλεονάσματα. Ελάτε εδώ, λοι</w:t>
      </w:r>
      <w:r>
        <w:rPr>
          <w:rFonts w:eastAsia="Times New Roman" w:cs="Times New Roman"/>
          <w:szCs w:val="24"/>
        </w:rPr>
        <w:lastRenderedPageBreak/>
        <w:t>πόν, συμμαχήστε στη διαπραγματευτική μας προσπάθεια το 3,5% να γίνει όπως η πρόταση της ελληνικής Κυβέρνησης, δηλα</w:t>
      </w:r>
      <w:r>
        <w:rPr>
          <w:rFonts w:eastAsia="Times New Roman" w:cs="Times New Roman"/>
          <w:szCs w:val="24"/>
        </w:rPr>
        <w:t>δή 2,5% και 1% για να επιστραφεί στη φορολογία. Ενισχύστε τη φωνή της χώρας.</w:t>
      </w:r>
    </w:p>
    <w:p w14:paraId="5EE8F4AA"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Σας ευχαριστώ.</w:t>
      </w:r>
    </w:p>
    <w:p w14:paraId="5EE8F4AB" w14:textId="77777777" w:rsidR="007948C4" w:rsidRDefault="00A0586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ΑΝΕΛ)</w:t>
      </w:r>
    </w:p>
    <w:p w14:paraId="5EE8F4AC"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Υπουργό Διοικητικής Ανασυγκρότησης κ. Όλγα </w:t>
      </w:r>
      <w:proofErr w:type="spellStart"/>
      <w:r>
        <w:rPr>
          <w:rFonts w:eastAsia="Times New Roman" w:cs="Times New Roman"/>
          <w:szCs w:val="24"/>
        </w:rPr>
        <w:t>Γεροβασίλη</w:t>
      </w:r>
      <w:proofErr w:type="spellEnd"/>
      <w:r>
        <w:rPr>
          <w:rFonts w:eastAsia="Times New Roman" w:cs="Times New Roman"/>
          <w:szCs w:val="24"/>
        </w:rPr>
        <w:t>.</w:t>
      </w:r>
    </w:p>
    <w:p w14:paraId="5EE8F4AD"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της επίκαιρης επερώτησης….</w:t>
      </w:r>
    </w:p>
    <w:p w14:paraId="5EE8F4AE"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Έχω </w:t>
      </w:r>
      <w:proofErr w:type="spellStart"/>
      <w:r>
        <w:rPr>
          <w:rFonts w:eastAsia="Times New Roman" w:cs="Times New Roman"/>
          <w:szCs w:val="24"/>
        </w:rPr>
        <w:t>τριτολογία</w:t>
      </w:r>
      <w:proofErr w:type="spellEnd"/>
      <w:r>
        <w:rPr>
          <w:rFonts w:eastAsia="Times New Roman" w:cs="Times New Roman"/>
          <w:szCs w:val="24"/>
        </w:rPr>
        <w:t>, κύριε Πρόεδρε.</w:t>
      </w:r>
    </w:p>
    <w:p w14:paraId="5EE8F4AF"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Έκλεισε με </w:t>
      </w:r>
      <w:proofErr w:type="spellStart"/>
      <w:r>
        <w:rPr>
          <w:rFonts w:eastAsia="Times New Roman" w:cs="Times New Roman"/>
          <w:szCs w:val="24"/>
        </w:rPr>
        <w:t>τριτολογία</w:t>
      </w:r>
      <w:proofErr w:type="spellEnd"/>
      <w:r>
        <w:rPr>
          <w:rFonts w:eastAsia="Times New Roman" w:cs="Times New Roman"/>
          <w:szCs w:val="24"/>
        </w:rPr>
        <w:t xml:space="preserve"> η Υπουργός, κύριε Τζαβάρα, είθισται να κλείνει ο Υπουργός. </w:t>
      </w:r>
    </w:p>
    <w:p w14:paraId="5EE8F4B0"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Κηρύσ</w:t>
      </w:r>
      <w:r>
        <w:rPr>
          <w:rFonts w:eastAsia="Times New Roman" w:cs="Times New Roman"/>
          <w:szCs w:val="24"/>
        </w:rPr>
        <w:t>σεται περαιωμένη</w:t>
      </w:r>
      <w:r>
        <w:rPr>
          <w:rFonts w:eastAsia="Times New Roman" w:cs="Times New Roman"/>
          <w:szCs w:val="24"/>
        </w:rPr>
        <w:t xml:space="preserve"> η συζήτηση </w:t>
      </w:r>
      <w:r>
        <w:rPr>
          <w:rFonts w:eastAsia="Times New Roman" w:cs="Times New Roman"/>
          <w:szCs w:val="24"/>
        </w:rPr>
        <w:t xml:space="preserve">επί της </w:t>
      </w:r>
      <w:r>
        <w:rPr>
          <w:rFonts w:eastAsia="Times New Roman" w:cs="Times New Roman"/>
          <w:szCs w:val="24"/>
        </w:rPr>
        <w:t xml:space="preserve">υπ’ </w:t>
      </w:r>
      <w:proofErr w:type="spellStart"/>
      <w:r>
        <w:rPr>
          <w:rFonts w:eastAsia="Times New Roman" w:cs="Times New Roman"/>
          <w:szCs w:val="24"/>
        </w:rPr>
        <w:t>αριθ</w:t>
      </w:r>
      <w:r>
        <w:rPr>
          <w:rFonts w:eastAsia="Times New Roman" w:cs="Times New Roman"/>
          <w:szCs w:val="24"/>
        </w:rPr>
        <w:t>όν</w:t>
      </w:r>
      <w:proofErr w:type="spellEnd"/>
      <w:r>
        <w:rPr>
          <w:rFonts w:eastAsia="Times New Roman" w:cs="Times New Roman"/>
          <w:szCs w:val="24"/>
        </w:rPr>
        <w:t xml:space="preserve"> 6/6/5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επίκαιρης επερώτησης</w:t>
      </w:r>
      <w:r>
        <w:rPr>
          <w:rFonts w:eastAsia="Times New Roman" w:cs="Times New Roman"/>
          <w:szCs w:val="24"/>
        </w:rPr>
        <w:t xml:space="preserve"> </w:t>
      </w:r>
      <w:r>
        <w:rPr>
          <w:rFonts w:eastAsia="Times New Roman" w:cs="Times New Roman"/>
          <w:szCs w:val="24"/>
        </w:rPr>
        <w:t>με θέμα: «Με αδιαφάνεια και αναξιοκρατία η Κυβέρνηση διογκώνει συνεχώς το Δημόσιο».</w:t>
      </w:r>
    </w:p>
    <w:p w14:paraId="5EE8F4B1" w14:textId="77777777" w:rsidR="007948C4" w:rsidRDefault="00A0586C">
      <w:pPr>
        <w:spacing w:line="600" w:lineRule="auto"/>
        <w:ind w:firstLine="720"/>
        <w:jc w:val="both"/>
        <w:rPr>
          <w:rFonts w:eastAsia="Times New Roman" w:cs="Times New Roman"/>
          <w:szCs w:val="24"/>
        </w:rPr>
      </w:pPr>
      <w:r>
        <w:rPr>
          <w:rFonts w:eastAsia="Times New Roman" w:cs="Times New Roman"/>
          <w:szCs w:val="24"/>
        </w:rPr>
        <w:t>Κύριες και κύριοι συνάδελφοι, δέχεστε στο σημείο αυτό να λύσουμε τη συνεδρίαση;</w:t>
      </w:r>
    </w:p>
    <w:p w14:paraId="5EE8F4B2"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t>ΟΛΟΙ ΟΙ ΒΟΥ</w:t>
      </w:r>
      <w:r>
        <w:rPr>
          <w:rFonts w:eastAsia="Times New Roman" w:cs="Times New Roman"/>
          <w:b/>
          <w:szCs w:val="24"/>
        </w:rPr>
        <w:t>ΛΕΥΤΕΣ:</w:t>
      </w:r>
      <w:r>
        <w:rPr>
          <w:rFonts w:eastAsia="Times New Roman" w:cs="Times New Roman"/>
          <w:szCs w:val="24"/>
        </w:rPr>
        <w:t xml:space="preserve"> Μάλιστα, μάλιστα.</w:t>
      </w:r>
    </w:p>
    <w:p w14:paraId="5EE8F4B3" w14:textId="77777777" w:rsidR="007948C4" w:rsidRDefault="00A0586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w:t>
      </w:r>
      <w:r>
        <w:rPr>
          <w:rFonts w:eastAsia="Times New Roman" w:cs="Times New Roman"/>
          <w:szCs w:val="24"/>
        </w:rPr>
        <w:t xml:space="preserve">Με τη συναίνεση του Σώματος και ώρα 21.32΄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Τρίτη 31 Ιανουαρίου 2017 και ώρα 18.00΄</w:t>
      </w:r>
      <w:r>
        <w:rPr>
          <w:rFonts w:eastAsia="Times New Roman" w:cs="Times New Roman"/>
          <w:szCs w:val="24"/>
        </w:rPr>
        <w:t>,</w:t>
      </w:r>
      <w:r>
        <w:rPr>
          <w:rFonts w:eastAsia="Times New Roman" w:cs="Times New Roman"/>
          <w:szCs w:val="24"/>
        </w:rPr>
        <w:t xml:space="preserve"> με αντικείμενο εργασιών του Σώματος νομοθετική εργασία</w:t>
      </w:r>
      <w:r>
        <w:rPr>
          <w:rFonts w:eastAsia="Times New Roman" w:cs="Times New Roman"/>
          <w:szCs w:val="24"/>
        </w:rPr>
        <w:t xml:space="preserve">, </w:t>
      </w:r>
      <w:r>
        <w:rPr>
          <w:rFonts w:eastAsia="Times New Roman" w:cs="Times New Roman"/>
          <w:szCs w:val="24"/>
        </w:rPr>
        <w:t>σύμφωνα με την ημερ</w:t>
      </w:r>
      <w:r>
        <w:rPr>
          <w:rFonts w:eastAsia="Times New Roman" w:cs="Times New Roman"/>
          <w:szCs w:val="24"/>
        </w:rPr>
        <w:t>ήσια διάταξη που έχει διανεμηθεί.</w:t>
      </w:r>
    </w:p>
    <w:p w14:paraId="5EE8F4B4" w14:textId="77777777" w:rsidR="007948C4" w:rsidRDefault="00A0586C">
      <w:pPr>
        <w:spacing w:line="600" w:lineRule="auto"/>
        <w:jc w:val="both"/>
        <w:rPr>
          <w:rFonts w:eastAsia="Times New Roman" w:cs="Times New Roman"/>
          <w:b/>
          <w:szCs w:val="24"/>
        </w:rPr>
      </w:pPr>
      <w:r>
        <w:rPr>
          <w:rFonts w:eastAsia="Times New Roman" w:cs="Times New Roman"/>
          <w:b/>
          <w:szCs w:val="24"/>
        </w:rPr>
        <w:t>Ο ΠΡΟΕΔΡΟΣ                                                                    ΟΙ ΓΡΑΜΜΑΤΕΙΣ</w:t>
      </w:r>
    </w:p>
    <w:sectPr w:rsidR="007948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TUGMoPlnUwZ50WsBnkDT2PTvk=" w:salt="Hk0ZPZV3n6HODlZeqjmnW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C4"/>
    <w:rsid w:val="00560168"/>
    <w:rsid w:val="007948C4"/>
    <w:rsid w:val="00A058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F132"/>
  <w15:docId w15:val="{D5F66F22-16F2-404A-B6A2-39AFA258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76B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76B5"/>
    <w:rPr>
      <w:rFonts w:ascii="Segoe UI" w:hAnsi="Segoe UI" w:cs="Segoe UI"/>
      <w:sz w:val="18"/>
      <w:szCs w:val="18"/>
    </w:rPr>
  </w:style>
  <w:style w:type="paragraph" w:styleId="a4">
    <w:name w:val="List Paragraph"/>
    <w:basedOn w:val="a"/>
    <w:uiPriority w:val="34"/>
    <w:qFormat/>
    <w:rsid w:val="00E931E7"/>
    <w:pPr>
      <w:ind w:left="720"/>
      <w:contextualSpacing/>
    </w:pPr>
  </w:style>
  <w:style w:type="paragraph" w:styleId="a5">
    <w:name w:val="header"/>
    <w:basedOn w:val="a"/>
    <w:link w:val="Char0"/>
    <w:uiPriority w:val="99"/>
    <w:unhideWhenUsed/>
    <w:rsid w:val="00E30EA6"/>
    <w:pPr>
      <w:tabs>
        <w:tab w:val="center" w:pos="4153"/>
        <w:tab w:val="right" w:pos="8306"/>
      </w:tabs>
      <w:spacing w:after="0" w:line="240" w:lineRule="auto"/>
    </w:pPr>
  </w:style>
  <w:style w:type="character" w:customStyle="1" w:styleId="Char0">
    <w:name w:val="Κεφαλίδα Char"/>
    <w:basedOn w:val="a0"/>
    <w:link w:val="a5"/>
    <w:uiPriority w:val="99"/>
    <w:rsid w:val="00E30EA6"/>
  </w:style>
  <w:style w:type="paragraph" w:styleId="a6">
    <w:name w:val="footer"/>
    <w:basedOn w:val="a"/>
    <w:link w:val="Char1"/>
    <w:uiPriority w:val="99"/>
    <w:unhideWhenUsed/>
    <w:rsid w:val="00E30EA6"/>
    <w:pPr>
      <w:tabs>
        <w:tab w:val="center" w:pos="4153"/>
        <w:tab w:val="right" w:pos="8306"/>
      </w:tabs>
      <w:spacing w:after="0" w:line="240" w:lineRule="auto"/>
    </w:pPr>
  </w:style>
  <w:style w:type="character" w:customStyle="1" w:styleId="Char1">
    <w:name w:val="Υποσέλιδο Char"/>
    <w:basedOn w:val="a0"/>
    <w:link w:val="a6"/>
    <w:uiPriority w:val="99"/>
    <w:rsid w:val="00E30EA6"/>
  </w:style>
  <w:style w:type="paragraph" w:styleId="a7">
    <w:name w:val="Revision"/>
    <w:hidden/>
    <w:uiPriority w:val="99"/>
    <w:semiHidden/>
    <w:rsid w:val="00147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390</MetadataID>
    <Session xmlns="641f345b-441b-4b81-9152-adc2e73ba5e1">Β´</Session>
    <Date xmlns="641f345b-441b-4b81-9152-adc2e73ba5e1">2017-01-29T22:00:00+00:00</Date>
    <Status xmlns="641f345b-441b-4b81-9152-adc2e73ba5e1">
      <Url>http://srv-sp1/praktika/Lists/Incoming_Metadata/EditForm.aspx?ID=390&amp;Source=/praktika/Recordings_Library/Forms/AllItems.aspx</Url>
      <Description>Δημοσιεύτηκε</Description>
    </Status>
    <Meeting xmlns="641f345b-441b-4b81-9152-adc2e73ba5e1">ΞΔ´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FFBF3D-74E8-4951-8B0C-E6394E52C421}">
  <ds:schemaRefs>
    <ds:schemaRef ds:uri="http://schemas.microsoft.com/office/2006/documentManagement/types"/>
    <ds:schemaRef ds:uri="http://purl.org/dc/elements/1.1/"/>
    <ds:schemaRef ds:uri="641f345b-441b-4b81-9152-adc2e73ba5e1"/>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9D80128-6084-4CAC-A5CF-32802A08D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A17CA6-685E-405B-9C51-D09CB8E7DA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201</Pages>
  <Words>36553</Words>
  <Characters>197392</Characters>
  <Application>Microsoft Office Word</Application>
  <DocSecurity>0</DocSecurity>
  <Lines>1644</Lines>
  <Paragraphs>466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2017-02-03T10:15:00Z</dcterms:created>
  <dcterms:modified xsi:type="dcterms:W3CDTF">2017-02-03T10:15:00Z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